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bookmarkStart w:id="1" w:name="OLE_LINK56"/>
      <w:bookmarkStart w:id="2" w:name="OLE_LINK57"/>
      <w:ins w:id="3" w:author="Ruijie Xu" w:date="2022-03-04T09:39:00Z">
        <w:r w:rsidRPr="002B42A7">
          <w:rPr>
            <w:rFonts w:ascii="Times New Roman" w:hAnsi="Times New Roman" w:cs="Times New Roman"/>
            <w:bCs/>
            <w:color w:val="000000" w:themeColor="text1"/>
            <w:sz w:val="24"/>
            <w:szCs w:val="24"/>
            <w:rPrChange w:id="4"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5"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6" w:author="Ruijie Xu" w:date="2022-03-04T09:54:00Z"/>
          <w:rFonts w:ascii="Times New Roman" w:hAnsi="Times New Roman" w:cs="Times New Roman"/>
          <w:bCs/>
          <w:color w:val="000000" w:themeColor="text1"/>
          <w:rPrChange w:id="7" w:author="Ruijie Xu" w:date="2022-03-10T12:31:00Z">
            <w:rPr>
              <w:ins w:id="8" w:author="Ruijie Xu" w:date="2022-03-04T09:54:00Z"/>
              <w:rFonts w:ascii="Calibri" w:hAnsi="Calibri" w:cs="Calibri"/>
              <w:bCs/>
              <w:color w:val="000000" w:themeColor="text1"/>
            </w:rPr>
          </w:rPrChange>
        </w:rPr>
      </w:pPr>
      <w:bookmarkStart w:id="9" w:name="OLE_LINK126"/>
      <w:bookmarkStart w:id="10" w:name="OLE_LINK127"/>
      <w:bookmarkStart w:id="11" w:name="OLE_LINK52"/>
      <w:bookmarkStart w:id="12" w:name="OLE_LINK42"/>
      <w:ins w:id="13" w:author="Ruijie Xu" w:date="2022-03-04T09:54:00Z">
        <w:r w:rsidRPr="002B42A7">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t>Selection of  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5" w:author="Ruijie Xu" w:date="2022-03-04T09:54:00Z"/>
          <w:rFonts w:ascii="Times New Roman" w:hAnsi="Times New Roman" w:cs="Times New Roman"/>
          <w:bCs/>
          <w:color w:val="000000" w:themeColor="text1"/>
          <w:sz w:val="24"/>
          <w:szCs w:val="24"/>
          <w:rPrChange w:id="16" w:author="Ruijie Xu" w:date="2022-03-10T12:31:00Z">
            <w:rPr>
              <w:del w:id="17" w:author="Ruijie Xu" w:date="2022-03-04T09:54:00Z"/>
              <w:rFonts w:ascii="Calibri" w:hAnsi="Calibri" w:cs="Calibri"/>
              <w:bCs/>
              <w:color w:val="000000" w:themeColor="text1"/>
              <w:sz w:val="24"/>
              <w:szCs w:val="24"/>
            </w:rPr>
          </w:rPrChange>
        </w:rPr>
      </w:pPr>
      <w:del w:id="18" w:author="Ruijie Xu" w:date="2022-03-04T09:54:00Z">
        <w:r w:rsidRPr="002B42A7" w:rsidDel="00D51C41">
          <w:rPr>
            <w:rFonts w:ascii="Times New Roman" w:hAnsi="Times New Roman" w:cs="Times New Roman"/>
            <w:bCs/>
            <w:color w:val="000000" w:themeColor="text1"/>
            <w:sz w:val="24"/>
            <w:szCs w:val="24"/>
            <w:rPrChange w:id="19" w:author="Ruijie Xu" w:date="2022-03-10T12:31:00Z">
              <w:rPr>
                <w:rFonts w:ascii="Calibri" w:hAnsi="Calibri" w:cs="Calibri"/>
                <w:bCs/>
                <w:color w:val="000000" w:themeColor="text1"/>
                <w:sz w:val="24"/>
                <w:szCs w:val="24"/>
              </w:rPr>
            </w:rPrChange>
          </w:rPr>
          <w:delText xml:space="preserve">The selection </w:delText>
        </w:r>
        <w:r w:rsidR="00150FC9" w:rsidRPr="002B42A7" w:rsidDel="00D51C41">
          <w:rPr>
            <w:rFonts w:ascii="Times New Roman" w:hAnsi="Times New Roman" w:cs="Times New Roman"/>
            <w:bCs/>
            <w:color w:val="000000" w:themeColor="text1"/>
            <w:sz w:val="24"/>
            <w:szCs w:val="24"/>
            <w:rPrChange w:id="20" w:author="Ruijie Xu" w:date="2022-03-10T12:31:00Z">
              <w:rPr>
                <w:rFonts w:ascii="Calibri" w:hAnsi="Calibri" w:cs="Calibri"/>
                <w:bCs/>
                <w:color w:val="000000" w:themeColor="text1"/>
                <w:sz w:val="24"/>
                <w:szCs w:val="24"/>
              </w:rPr>
            </w:rPrChange>
          </w:rPr>
          <w:delText xml:space="preserve">of </w:delText>
        </w:r>
        <w:r w:rsidR="00EC464E" w:rsidRPr="002B42A7" w:rsidDel="00D51C41">
          <w:rPr>
            <w:rFonts w:ascii="Times New Roman" w:hAnsi="Times New Roman" w:cs="Times New Roman"/>
            <w:bCs/>
            <w:color w:val="000000" w:themeColor="text1"/>
            <w:sz w:val="24"/>
            <w:szCs w:val="24"/>
            <w:rPrChange w:id="21" w:author="Ruijie Xu" w:date="2022-03-10T12:31:00Z">
              <w:rPr>
                <w:rFonts w:ascii="Calibri" w:hAnsi="Calibri" w:cs="Calibri"/>
                <w:bCs/>
                <w:color w:val="000000" w:themeColor="text1"/>
                <w:sz w:val="24"/>
                <w:szCs w:val="24"/>
              </w:rPr>
            </w:rPrChange>
          </w:rPr>
          <w:delText>shotgun</w:delText>
        </w:r>
        <w:r w:rsidR="000E66D7" w:rsidRPr="002B42A7" w:rsidDel="00D51C41">
          <w:rPr>
            <w:rFonts w:ascii="Times New Roman" w:hAnsi="Times New Roman" w:cs="Times New Roman"/>
            <w:bCs/>
            <w:color w:val="000000" w:themeColor="text1"/>
            <w:sz w:val="24"/>
            <w:szCs w:val="24"/>
            <w:rPrChange w:id="22" w:author="Ruijie Xu" w:date="2022-03-10T12:31:00Z">
              <w:rPr>
                <w:rFonts w:ascii="Calibri" w:hAnsi="Calibri" w:cs="Calibri"/>
                <w:bCs/>
                <w:color w:val="000000" w:themeColor="text1"/>
                <w:sz w:val="24"/>
                <w:szCs w:val="24"/>
              </w:rPr>
            </w:rPrChange>
          </w:rPr>
          <w:delText xml:space="preserve"> metagenomics </w:delText>
        </w:r>
        <w:r w:rsidR="00664C52" w:rsidRPr="002B42A7" w:rsidDel="00D51C41">
          <w:rPr>
            <w:rFonts w:ascii="Times New Roman" w:hAnsi="Times New Roman" w:cs="Times New Roman"/>
            <w:bCs/>
            <w:color w:val="000000" w:themeColor="text1"/>
            <w:sz w:val="24"/>
            <w:szCs w:val="24"/>
            <w:rPrChange w:id="23" w:author="Ruijie Xu" w:date="2022-03-10T12:31:00Z">
              <w:rPr>
                <w:rFonts w:ascii="Calibri" w:hAnsi="Calibri" w:cs="Calibri"/>
                <w:bCs/>
                <w:color w:val="000000" w:themeColor="text1"/>
                <w:sz w:val="24"/>
                <w:szCs w:val="24"/>
              </w:rPr>
            </w:rPrChange>
          </w:rPr>
          <w:delText xml:space="preserve">software </w:delText>
        </w:r>
        <w:r w:rsidR="003F2492" w:rsidRPr="002B42A7" w:rsidDel="00D51C41">
          <w:rPr>
            <w:rFonts w:ascii="Times New Roman" w:hAnsi="Times New Roman" w:cs="Times New Roman"/>
            <w:bCs/>
            <w:color w:val="000000" w:themeColor="text1"/>
            <w:sz w:val="24"/>
            <w:szCs w:val="24"/>
            <w:rPrChange w:id="24" w:author="Ruijie Xu" w:date="2022-03-10T12:31:00Z">
              <w:rPr>
                <w:rFonts w:ascii="Calibri" w:hAnsi="Calibri" w:cs="Calibri"/>
                <w:bCs/>
                <w:color w:val="000000" w:themeColor="text1"/>
                <w:sz w:val="24"/>
                <w:szCs w:val="24"/>
              </w:rPr>
            </w:rPrChange>
          </w:rPr>
          <w:delText>introduce</w:delText>
        </w:r>
        <w:r w:rsidR="00C17742" w:rsidRPr="002B42A7" w:rsidDel="00D51C41">
          <w:rPr>
            <w:rFonts w:ascii="Times New Roman" w:hAnsi="Times New Roman" w:cs="Times New Roman"/>
            <w:bCs/>
            <w:color w:val="000000" w:themeColor="text1"/>
            <w:sz w:val="24"/>
            <w:szCs w:val="24"/>
            <w:rPrChange w:id="25" w:author="Ruijie Xu" w:date="2022-03-10T12:31:00Z">
              <w:rPr>
                <w:rFonts w:ascii="Calibri" w:hAnsi="Calibri" w:cs="Calibri"/>
                <w:bCs/>
                <w:color w:val="000000" w:themeColor="text1"/>
                <w:sz w:val="24"/>
                <w:szCs w:val="24"/>
              </w:rPr>
            </w:rPrChange>
          </w:rPr>
          <w:delText>s</w:delText>
        </w:r>
        <w:r w:rsidR="003F2492" w:rsidRPr="002B42A7" w:rsidDel="00D51C41">
          <w:rPr>
            <w:rFonts w:ascii="Times New Roman" w:hAnsi="Times New Roman" w:cs="Times New Roman"/>
            <w:bCs/>
            <w:color w:val="000000" w:themeColor="text1"/>
            <w:sz w:val="24"/>
            <w:szCs w:val="24"/>
            <w:rPrChange w:id="26" w:author="Ruijie Xu" w:date="2022-03-10T12:31:00Z">
              <w:rPr>
                <w:rFonts w:ascii="Calibri" w:hAnsi="Calibri" w:cs="Calibri"/>
                <w:bCs/>
                <w:color w:val="000000" w:themeColor="text1"/>
                <w:sz w:val="24"/>
                <w:szCs w:val="24"/>
              </w:rPr>
            </w:rPrChange>
          </w:rPr>
          <w:delText xml:space="preserve"> </w:delText>
        </w:r>
        <w:r w:rsidR="005643D1" w:rsidRPr="002B42A7" w:rsidDel="00D51C41">
          <w:rPr>
            <w:rFonts w:ascii="Times New Roman" w:hAnsi="Times New Roman" w:cs="Times New Roman"/>
            <w:bCs/>
            <w:color w:val="000000" w:themeColor="text1"/>
            <w:sz w:val="24"/>
            <w:szCs w:val="24"/>
            <w:rPrChange w:id="27" w:author="Ruijie Xu" w:date="2022-03-10T12:31:00Z">
              <w:rPr>
                <w:rFonts w:ascii="Calibri" w:hAnsi="Calibri" w:cs="Calibri"/>
                <w:bCs/>
                <w:color w:val="000000" w:themeColor="text1"/>
                <w:sz w:val="24"/>
                <w:szCs w:val="24"/>
              </w:rPr>
            </w:rPrChange>
          </w:rPr>
          <w:delText xml:space="preserve">biases </w:delText>
        </w:r>
        <w:r w:rsidR="00C17742" w:rsidRPr="002B42A7" w:rsidDel="00D51C41">
          <w:rPr>
            <w:rFonts w:ascii="Times New Roman" w:hAnsi="Times New Roman" w:cs="Times New Roman"/>
            <w:bCs/>
            <w:color w:val="000000" w:themeColor="text1"/>
            <w:sz w:val="24"/>
            <w:szCs w:val="24"/>
            <w:rPrChange w:id="28" w:author="Ruijie Xu" w:date="2022-03-10T12:31:00Z">
              <w:rPr>
                <w:rFonts w:ascii="Calibri" w:hAnsi="Calibri" w:cs="Calibri"/>
                <w:bCs/>
                <w:color w:val="000000" w:themeColor="text1"/>
                <w:sz w:val="24"/>
                <w:szCs w:val="24"/>
              </w:rPr>
            </w:rPrChange>
          </w:rPr>
          <w:delText xml:space="preserve">in </w:delText>
        </w:r>
        <w:r w:rsidR="0014198B" w:rsidRPr="002B42A7" w:rsidDel="00D51C41">
          <w:rPr>
            <w:rFonts w:ascii="Times New Roman" w:hAnsi="Times New Roman" w:cs="Times New Roman"/>
            <w:bCs/>
            <w:color w:val="000000" w:themeColor="text1"/>
            <w:sz w:val="24"/>
            <w:szCs w:val="24"/>
            <w:rPrChange w:id="29" w:author="Ruijie Xu" w:date="2022-03-10T12:31:00Z">
              <w:rPr>
                <w:rFonts w:ascii="Calibri" w:hAnsi="Calibri" w:cs="Calibri"/>
                <w:bCs/>
                <w:color w:val="000000" w:themeColor="text1"/>
                <w:sz w:val="24"/>
                <w:szCs w:val="24"/>
              </w:rPr>
            </w:rPrChange>
          </w:rPr>
          <w:delText xml:space="preserve">microbial </w:delText>
        </w:r>
        <w:r w:rsidR="003F2492" w:rsidRPr="002B42A7" w:rsidDel="00D51C41">
          <w:rPr>
            <w:rFonts w:ascii="Times New Roman" w:hAnsi="Times New Roman" w:cs="Times New Roman"/>
            <w:bCs/>
            <w:color w:val="000000" w:themeColor="text1"/>
            <w:sz w:val="24"/>
            <w:szCs w:val="24"/>
            <w:rPrChange w:id="30" w:author="Ruijie Xu" w:date="2022-03-10T12:31:00Z">
              <w:rPr>
                <w:rFonts w:ascii="Calibri" w:hAnsi="Calibri" w:cs="Calibri"/>
                <w:bCs/>
                <w:color w:val="000000" w:themeColor="text1"/>
                <w:sz w:val="24"/>
                <w:szCs w:val="24"/>
              </w:rPr>
            </w:rPrChange>
          </w:rPr>
          <w:delText xml:space="preserve">profiling and </w:delText>
        </w:r>
        <w:r w:rsidR="005732A7" w:rsidRPr="002B42A7" w:rsidDel="00D51C41">
          <w:rPr>
            <w:rFonts w:ascii="Times New Roman" w:hAnsi="Times New Roman" w:cs="Times New Roman"/>
            <w:bCs/>
            <w:color w:val="000000" w:themeColor="text1"/>
            <w:sz w:val="24"/>
            <w:szCs w:val="24"/>
            <w:rPrChange w:id="31" w:author="Ruijie Xu" w:date="2022-03-10T12:31:00Z">
              <w:rPr>
                <w:rFonts w:ascii="Calibri" w:hAnsi="Calibri" w:cs="Calibri"/>
                <w:bCs/>
                <w:color w:val="000000" w:themeColor="text1"/>
                <w:sz w:val="24"/>
                <w:szCs w:val="24"/>
              </w:rPr>
            </w:rPrChange>
          </w:rPr>
          <w:delText>pathogen detection</w:delText>
        </w:r>
        <w:r w:rsidR="005643D1" w:rsidRPr="002B42A7" w:rsidDel="00D51C41">
          <w:rPr>
            <w:rFonts w:ascii="Times New Roman" w:hAnsi="Times New Roman" w:cs="Times New Roman"/>
            <w:bCs/>
            <w:color w:val="000000" w:themeColor="text1"/>
            <w:sz w:val="24"/>
            <w:szCs w:val="24"/>
            <w:rPrChange w:id="32" w:author="Ruijie Xu" w:date="2022-03-10T12:31:00Z">
              <w:rPr>
                <w:rFonts w:ascii="Calibri" w:hAnsi="Calibri" w:cs="Calibri"/>
                <w:bCs/>
                <w:color w:val="000000" w:themeColor="text1"/>
                <w:sz w:val="24"/>
                <w:szCs w:val="24"/>
              </w:rPr>
            </w:rPrChange>
          </w:rPr>
          <w:delText xml:space="preserve"> </w:delText>
        </w:r>
      </w:del>
    </w:p>
    <w:bookmarkEnd w:id="9"/>
    <w:bookmarkEnd w:id="10"/>
    <w:bookmarkEnd w:id="11"/>
    <w:bookmarkEnd w:id="12"/>
    <w:p w14:paraId="7A423FD0" w14:textId="3A92725E" w:rsidR="00DE5B31" w:rsidRPr="002B42A7" w:rsidDel="00AC131D" w:rsidRDefault="00DE5B31">
      <w:pPr>
        <w:suppressLineNumbers/>
        <w:spacing w:line="480" w:lineRule="auto"/>
        <w:rPr>
          <w:ins w:id="33" w:author="Rajeev, Sree" w:date="2022-03-02T12:20:00Z"/>
          <w:del w:id="34" w:author="Liliana Salvador" w:date="2022-03-08T17:14:00Z"/>
          <w:rFonts w:ascii="Times New Roman" w:hAnsi="Times New Roman" w:cs="Times New Roman"/>
          <w:bCs/>
          <w:color w:val="000000" w:themeColor="text1"/>
          <w:rPrChange w:id="35" w:author="Ruijie Xu" w:date="2022-03-10T12:31:00Z">
            <w:rPr>
              <w:ins w:id="36" w:author="Rajeev, Sree" w:date="2022-03-02T12:20:00Z"/>
              <w:del w:id="37" w:author="Liliana Salvador" w:date="2022-03-08T17:14:00Z"/>
              <w:rFonts w:ascii="Calibri" w:hAnsi="Calibri" w:cs="Calibri"/>
              <w:bCs/>
              <w:color w:val="000000" w:themeColor="text1"/>
            </w:rPr>
          </w:rPrChange>
        </w:rPr>
        <w:pPrChange w:id="38" w:author="Rajeev, Sree" w:date="2022-03-02T12:23:00Z">
          <w:pPr>
            <w:suppressLineNumbers/>
            <w:spacing w:line="480" w:lineRule="auto"/>
            <w:jc w:val="center"/>
          </w:pPr>
        </w:pPrChange>
      </w:pPr>
      <w:ins w:id="39" w:author="Rajeev, Sree" w:date="2022-03-02T12:23:00Z">
        <w:del w:id="40" w:author="Liliana Salvador" w:date="2022-03-08T17:14:00Z">
          <w:r w:rsidRPr="002B42A7" w:rsidDel="00AC131D">
            <w:rPr>
              <w:rFonts w:ascii="Times New Roman" w:hAnsi="Times New Roman" w:cs="Times New Roman"/>
              <w:bCs/>
              <w:color w:val="000000" w:themeColor="text1"/>
              <w:rPrChange w:id="41"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2" w:author="Rajeev, Sree" w:date="2022-03-02T12:21:00Z"/>
          <w:del w:id="43" w:author="Liliana Salvador" w:date="2022-03-08T17:14:00Z"/>
          <w:rFonts w:ascii="Times New Roman" w:hAnsi="Times New Roman" w:cs="Times New Roman"/>
          <w:bCs/>
          <w:color w:val="000000" w:themeColor="text1"/>
          <w:rPrChange w:id="44" w:author="Ruijie Xu" w:date="2022-03-10T12:31:00Z">
            <w:rPr>
              <w:ins w:id="45" w:author="Rajeev, Sree" w:date="2022-03-02T12:21:00Z"/>
              <w:del w:id="46" w:author="Liliana Salvador" w:date="2022-03-08T17:14:00Z"/>
              <w:rFonts w:ascii="Calibri" w:hAnsi="Calibri" w:cs="Calibri"/>
              <w:bCs/>
              <w:color w:val="000000" w:themeColor="text1"/>
            </w:rPr>
          </w:rPrChange>
        </w:rPr>
      </w:pPr>
      <w:ins w:id="47" w:author="Rajeev, Sree" w:date="2022-03-02T12:21:00Z">
        <w:del w:id="48" w:author="Liliana Salvador" w:date="2022-03-08T17:14:00Z">
          <w:r w:rsidRPr="002B42A7" w:rsidDel="00AC131D">
            <w:rPr>
              <w:rFonts w:ascii="Times New Roman" w:hAnsi="Times New Roman" w:cs="Times New Roman"/>
              <w:bCs/>
              <w:color w:val="000000" w:themeColor="text1"/>
              <w:rPrChange w:id="49" w:author="Ruijie Xu" w:date="2022-03-10T12:31:00Z">
                <w:rPr>
                  <w:rFonts w:ascii="Calibri" w:hAnsi="Calibri" w:cs="Calibri"/>
                  <w:bCs/>
                  <w:color w:val="000000" w:themeColor="text1"/>
                </w:rPr>
              </w:rPrChange>
            </w:rPr>
            <w:delText xml:space="preserve">Selection of  software and database </w:delText>
          </w:r>
        </w:del>
      </w:ins>
      <w:ins w:id="50" w:author="Rajeev, Sree" w:date="2022-03-02T12:22:00Z">
        <w:del w:id="51" w:author="Liliana Salvador" w:date="2022-03-08T17:14:00Z">
          <w:r w:rsidRPr="002B42A7" w:rsidDel="00AC131D">
            <w:rPr>
              <w:rFonts w:ascii="Times New Roman" w:hAnsi="Times New Roman" w:cs="Times New Roman"/>
              <w:bCs/>
              <w:color w:val="000000" w:themeColor="text1"/>
              <w:rPrChange w:id="52" w:author="Ruijie Xu" w:date="2022-03-10T12:31:00Z">
                <w:rPr>
                  <w:rFonts w:ascii="Calibri" w:hAnsi="Calibri" w:cs="Calibri"/>
                  <w:bCs/>
                  <w:color w:val="000000" w:themeColor="text1"/>
                </w:rPr>
              </w:rPrChange>
            </w:rPr>
            <w:delText xml:space="preserve">for metagenomics sequence analysis  </w:delText>
          </w:r>
        </w:del>
      </w:ins>
      <w:ins w:id="53" w:author="Rajeev, Sree" w:date="2022-03-02T12:35:00Z">
        <w:del w:id="54" w:author="Liliana Salvador" w:date="2022-03-08T17:14:00Z">
          <w:r w:rsidR="00784B2E" w:rsidRPr="002B42A7" w:rsidDel="00AC131D">
            <w:rPr>
              <w:rFonts w:ascii="Times New Roman" w:hAnsi="Times New Roman" w:cs="Times New Roman"/>
              <w:bCs/>
              <w:color w:val="000000" w:themeColor="text1"/>
              <w:rPrChange w:id="55" w:author="Ruijie Xu" w:date="2022-03-10T12:31:00Z">
                <w:rPr>
                  <w:rFonts w:ascii="Calibri" w:hAnsi="Calibri" w:cs="Calibri"/>
                  <w:bCs/>
                  <w:color w:val="000000" w:themeColor="text1"/>
                </w:rPr>
              </w:rPrChange>
            </w:rPr>
            <w:delText>impacts</w:delText>
          </w:r>
        </w:del>
      </w:ins>
      <w:ins w:id="56" w:author="Rajeev, Sree" w:date="2022-03-02T12:21:00Z">
        <w:del w:id="57" w:author="Liliana Salvador" w:date="2022-03-08T17:14:00Z">
          <w:r w:rsidRPr="002B42A7" w:rsidDel="00AC131D">
            <w:rPr>
              <w:rFonts w:ascii="Times New Roman" w:hAnsi="Times New Roman" w:cs="Times New Roman"/>
              <w:bCs/>
              <w:color w:val="000000" w:themeColor="text1"/>
              <w:rPrChange w:id="58" w:author="Ruijie Xu" w:date="2022-03-10T12:31:00Z">
                <w:rPr>
                  <w:rFonts w:ascii="Calibri" w:hAnsi="Calibri" w:cs="Calibri"/>
                  <w:bCs/>
                  <w:color w:val="000000" w:themeColor="text1"/>
                </w:rPr>
              </w:rPrChange>
            </w:rPr>
            <w:delText xml:space="preserve"> </w:delText>
          </w:r>
        </w:del>
      </w:ins>
      <w:ins w:id="59" w:author="Rajeev, Sree" w:date="2022-03-02T12:23:00Z">
        <w:del w:id="60" w:author="Liliana Salvador" w:date="2022-03-08T17:14:00Z">
          <w:r w:rsidRPr="002B42A7" w:rsidDel="00AC131D">
            <w:rPr>
              <w:rFonts w:ascii="Times New Roman" w:hAnsi="Times New Roman" w:cs="Times New Roman"/>
              <w:bCs/>
              <w:color w:val="000000" w:themeColor="text1"/>
              <w:rPrChange w:id="61" w:author="Ruijie Xu" w:date="2022-03-10T12:31:00Z">
                <w:rPr>
                  <w:rFonts w:ascii="Calibri" w:hAnsi="Calibri" w:cs="Calibri"/>
                  <w:bCs/>
                  <w:color w:val="000000" w:themeColor="text1"/>
                </w:rPr>
              </w:rPrChange>
            </w:rPr>
            <w:delText xml:space="preserve">the outcome of </w:delText>
          </w:r>
        </w:del>
      </w:ins>
      <w:ins w:id="62" w:author="Rajeev, Sree" w:date="2022-03-02T12:21:00Z">
        <w:del w:id="63" w:author="Liliana Salvador" w:date="2022-03-08T17:14:00Z">
          <w:r w:rsidRPr="002B42A7" w:rsidDel="00AC131D">
            <w:rPr>
              <w:rFonts w:ascii="Times New Roman" w:hAnsi="Times New Roman" w:cs="Times New Roman"/>
              <w:bCs/>
              <w:color w:val="000000" w:themeColor="text1"/>
              <w:rPrChange w:id="64" w:author="Ruijie Xu" w:date="2022-03-10T12:31:00Z">
                <w:rPr>
                  <w:rFonts w:ascii="Calibri" w:hAnsi="Calibri" w:cs="Calibri"/>
                  <w:bCs/>
                  <w:color w:val="000000" w:themeColor="text1"/>
                </w:rPr>
              </w:rPrChange>
            </w:rPr>
            <w:delText>microbial profiling and pathogen detection r</w:delText>
          </w:r>
        </w:del>
      </w:ins>
      <w:ins w:id="65" w:author="Rajeev, Sree" w:date="2022-03-02T12:22:00Z">
        <w:del w:id="66" w:author="Liliana Salvador" w:date="2022-03-08T17:14:00Z">
          <w:r w:rsidRPr="002B42A7" w:rsidDel="00AC131D">
            <w:rPr>
              <w:rFonts w:ascii="Times New Roman" w:hAnsi="Times New Roman" w:cs="Times New Roman"/>
              <w:bCs/>
              <w:color w:val="000000" w:themeColor="text1"/>
              <w:rPrChange w:id="67"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68" w:author="Rajeev, Sree" w:date="2022-03-02T12:20:00Z"/>
          <w:del w:id="69" w:author="Liliana Salvador" w:date="2022-03-08T17:14:00Z"/>
          <w:rFonts w:ascii="Times New Roman" w:hAnsi="Times New Roman" w:cs="Times New Roman"/>
          <w:bCs/>
          <w:color w:val="000000" w:themeColor="text1"/>
          <w:rPrChange w:id="70" w:author="Ruijie Xu" w:date="2022-03-10T12:31:00Z">
            <w:rPr>
              <w:ins w:id="71" w:author="Rajeev, Sree" w:date="2022-03-02T12:20:00Z"/>
              <w:del w:id="72"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3" w:author="Rajeev, Sree" w:date="2022-03-02T12:20:00Z"/>
          <w:del w:id="74" w:author="Liliana Salvador" w:date="2022-03-08T17:14:00Z"/>
          <w:rFonts w:ascii="Times New Roman" w:hAnsi="Times New Roman" w:cs="Times New Roman"/>
          <w:bCs/>
          <w:color w:val="000000" w:themeColor="text1"/>
          <w:rPrChange w:id="75" w:author="Ruijie Xu" w:date="2022-03-10T12:31:00Z">
            <w:rPr>
              <w:ins w:id="76" w:author="Rajeev, Sree" w:date="2022-03-02T12:20:00Z"/>
              <w:del w:id="77"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78" w:author="Rajeev, Sree" w:date="2022-03-02T12:36:00Z"/>
          <w:del w:id="79" w:author="Liliana Salvador" w:date="2022-03-08T17:14:00Z"/>
          <w:rFonts w:ascii="Times New Roman" w:hAnsi="Times New Roman" w:cs="Times New Roman"/>
          <w:bCs/>
          <w:color w:val="000000" w:themeColor="text1"/>
          <w:rPrChange w:id="80" w:author="Ruijie Xu" w:date="2022-03-10T12:31:00Z">
            <w:rPr>
              <w:ins w:id="81" w:author="Rajeev, Sree" w:date="2022-03-02T12:36:00Z"/>
              <w:del w:id="82" w:author="Liliana Salvador" w:date="2022-03-08T17:14:00Z"/>
              <w:rFonts w:ascii="Calibri" w:hAnsi="Calibri" w:cs="Calibri"/>
              <w:bCs/>
              <w:color w:val="000000" w:themeColor="text1"/>
            </w:rPr>
          </w:rPrChange>
        </w:rPr>
      </w:pPr>
      <w:ins w:id="83" w:author="Rajeev, Sree" w:date="2022-03-02T12:20:00Z">
        <w:del w:id="84" w:author="Liliana Salvador" w:date="2022-03-08T17:14:00Z">
          <w:r w:rsidRPr="002B42A7" w:rsidDel="00AC131D">
            <w:rPr>
              <w:rFonts w:ascii="Times New Roman" w:hAnsi="Times New Roman" w:cs="Times New Roman"/>
              <w:bCs/>
              <w:color w:val="000000" w:themeColor="text1"/>
              <w:rPrChange w:id="85" w:author="Ruijie Xu" w:date="2022-03-10T12:31:00Z">
                <w:rPr>
                  <w:rFonts w:ascii="Calibri" w:hAnsi="Calibri" w:cs="Calibri"/>
                  <w:bCs/>
                  <w:color w:val="000000" w:themeColor="text1"/>
                </w:rPr>
              </w:rPrChange>
            </w:rPr>
            <w:delText xml:space="preserve">The </w:delText>
          </w:r>
        </w:del>
      </w:ins>
      <w:ins w:id="86" w:author="Rajeev, Sree" w:date="2022-03-02T12:36:00Z">
        <w:del w:id="87" w:author="Liliana Salvador" w:date="2022-03-08T17:14:00Z">
          <w:r w:rsidR="00784B2E" w:rsidRPr="002B42A7" w:rsidDel="00AC131D">
            <w:rPr>
              <w:rFonts w:ascii="Times New Roman" w:hAnsi="Times New Roman" w:cs="Times New Roman"/>
              <w:bCs/>
              <w:color w:val="000000" w:themeColor="text1"/>
              <w:rPrChange w:id="88" w:author="Ruijie Xu" w:date="2022-03-10T12:31:00Z">
                <w:rPr>
                  <w:rFonts w:ascii="Calibri" w:hAnsi="Calibri" w:cs="Calibri"/>
                  <w:bCs/>
                  <w:color w:val="000000" w:themeColor="text1"/>
                </w:rPr>
              </w:rPrChange>
            </w:rPr>
            <w:delText>impact</w:delText>
          </w:r>
        </w:del>
      </w:ins>
      <w:ins w:id="89" w:author="Rajeev, Sree" w:date="2022-03-02T12:20:00Z">
        <w:del w:id="90" w:author="Liliana Salvador" w:date="2022-03-08T17:14:00Z">
          <w:r w:rsidRPr="002B42A7" w:rsidDel="00AC131D">
            <w:rPr>
              <w:rFonts w:ascii="Times New Roman" w:hAnsi="Times New Roman" w:cs="Times New Roman"/>
              <w:bCs/>
              <w:color w:val="000000" w:themeColor="text1"/>
              <w:rPrChange w:id="91" w:author="Ruijie Xu" w:date="2022-03-10T12:31:00Z">
                <w:rPr>
                  <w:rFonts w:ascii="Calibri" w:hAnsi="Calibri" w:cs="Calibri"/>
                  <w:bCs/>
                  <w:color w:val="000000" w:themeColor="text1"/>
                </w:rPr>
              </w:rPrChange>
            </w:rPr>
            <w:delText xml:space="preserve"> of software </w:delText>
          </w:r>
        </w:del>
      </w:ins>
      <w:ins w:id="92" w:author="Rajeev, Sree" w:date="2022-03-02T12:21:00Z">
        <w:del w:id="93" w:author="Liliana Salvador" w:date="2022-03-08T17:14:00Z">
          <w:r w:rsidRPr="002B42A7" w:rsidDel="00AC131D">
            <w:rPr>
              <w:rFonts w:ascii="Times New Roman" w:hAnsi="Times New Roman" w:cs="Times New Roman"/>
              <w:bCs/>
              <w:color w:val="000000" w:themeColor="text1"/>
              <w:rPrChange w:id="94" w:author="Ruijie Xu" w:date="2022-03-10T12:31:00Z">
                <w:rPr>
                  <w:rFonts w:ascii="Calibri" w:hAnsi="Calibri" w:cs="Calibri"/>
                  <w:bCs/>
                  <w:color w:val="000000" w:themeColor="text1"/>
                </w:rPr>
              </w:rPrChange>
            </w:rPr>
            <w:delText xml:space="preserve">and </w:delText>
          </w:r>
        </w:del>
      </w:ins>
      <w:ins w:id="95" w:author="Rajeev, Sree" w:date="2022-03-02T12:20:00Z">
        <w:del w:id="96" w:author="Liliana Salvador" w:date="2022-03-08T17:14:00Z">
          <w:r w:rsidRPr="002B42A7" w:rsidDel="00AC131D">
            <w:rPr>
              <w:rFonts w:ascii="Times New Roman" w:hAnsi="Times New Roman" w:cs="Times New Roman"/>
              <w:bCs/>
              <w:color w:val="000000" w:themeColor="text1"/>
              <w:rPrChange w:id="97" w:author="Ruijie Xu" w:date="2022-03-10T12:31:00Z">
                <w:rPr>
                  <w:rFonts w:ascii="Calibri" w:hAnsi="Calibri" w:cs="Calibri"/>
                  <w:bCs/>
                  <w:color w:val="000000" w:themeColor="text1"/>
                </w:rPr>
              </w:rPrChange>
            </w:rPr>
            <w:delText xml:space="preserve">database selection </w:delText>
          </w:r>
        </w:del>
      </w:ins>
      <w:ins w:id="98" w:author="Rajeev, Sree" w:date="2022-03-02T12:37:00Z">
        <w:del w:id="99" w:author="Liliana Salvador" w:date="2022-03-08T17:14:00Z">
          <w:r w:rsidR="00341DFF" w:rsidRPr="002B42A7" w:rsidDel="00AC131D">
            <w:rPr>
              <w:rFonts w:ascii="Times New Roman" w:hAnsi="Times New Roman" w:cs="Times New Roman"/>
              <w:bCs/>
              <w:color w:val="000000" w:themeColor="text1"/>
              <w:rPrChange w:id="100" w:author="Ruijie Xu" w:date="2022-03-10T12:31:00Z">
                <w:rPr>
                  <w:rFonts w:ascii="Calibri" w:hAnsi="Calibri" w:cs="Calibri"/>
                  <w:bCs/>
                  <w:color w:val="000000" w:themeColor="text1"/>
                </w:rPr>
              </w:rPrChange>
            </w:rPr>
            <w:delText>for</w:delText>
          </w:r>
        </w:del>
        <w:del w:id="101" w:author="Liliana Salvador" w:date="2022-03-08T17:04:00Z">
          <w:r w:rsidR="00341DFF" w:rsidRPr="002B42A7" w:rsidDel="001B30EA">
            <w:rPr>
              <w:rFonts w:ascii="Times New Roman" w:hAnsi="Times New Roman" w:cs="Times New Roman"/>
              <w:bCs/>
              <w:color w:val="000000" w:themeColor="text1"/>
              <w:rPrChange w:id="102" w:author="Ruijie Xu" w:date="2022-03-10T12:31:00Z">
                <w:rPr>
                  <w:rFonts w:ascii="Calibri" w:hAnsi="Calibri" w:cs="Calibri"/>
                  <w:bCs/>
                  <w:color w:val="000000" w:themeColor="text1"/>
                </w:rPr>
              </w:rPrChange>
            </w:rPr>
            <w:delText xml:space="preserve"> </w:delText>
          </w:r>
        </w:del>
      </w:ins>
      <w:ins w:id="103" w:author="Rajeev, Sree" w:date="2022-03-02T12:36:00Z">
        <w:del w:id="104" w:author="Liliana Salvador" w:date="2022-03-08T17:14:00Z">
          <w:r w:rsidR="00784B2E" w:rsidRPr="002B42A7" w:rsidDel="00AC131D">
            <w:rPr>
              <w:rFonts w:ascii="Times New Roman" w:hAnsi="Times New Roman" w:cs="Times New Roman"/>
              <w:bCs/>
              <w:color w:val="000000" w:themeColor="text1"/>
              <w:rPrChange w:id="105"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6" w:author="Rajeev, Sree" w:date="2022-03-02T12:20:00Z"/>
          <w:rFonts w:ascii="Times New Roman" w:hAnsi="Times New Roman" w:cs="Times New Roman"/>
          <w:b/>
          <w:color w:val="000000" w:themeColor="text1"/>
          <w:sz w:val="24"/>
          <w:szCs w:val="24"/>
          <w:rPrChange w:id="107" w:author="Ruijie Xu" w:date="2022-03-10T12:31:00Z">
            <w:rPr>
              <w:ins w:id="108"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09" w:author="Rajeev, Sree" w:date="2022-03-02T12:20:00Z"/>
          <w:del w:id="110" w:author="Liliana Salvador" w:date="2022-03-08T17:15:00Z"/>
          <w:rFonts w:ascii="Times New Roman" w:hAnsi="Times New Roman" w:cs="Times New Roman"/>
          <w:b/>
          <w:color w:val="000000" w:themeColor="text1"/>
          <w:sz w:val="24"/>
          <w:szCs w:val="24"/>
          <w:rPrChange w:id="111" w:author="Ruijie Xu" w:date="2022-03-10T12:31:00Z">
            <w:rPr>
              <w:ins w:id="112" w:author="Rajeev, Sree" w:date="2022-03-02T12:20:00Z"/>
              <w:del w:id="113"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4" w:author="Rajeev, Sree" w:date="2022-03-02T12:20:00Z"/>
          <w:del w:id="115" w:author="Liliana Salvador" w:date="2022-03-08T17:15:00Z"/>
          <w:rFonts w:ascii="Times New Roman" w:hAnsi="Times New Roman" w:cs="Times New Roman"/>
          <w:b/>
          <w:color w:val="000000" w:themeColor="text1"/>
          <w:sz w:val="24"/>
          <w:szCs w:val="24"/>
          <w:rPrChange w:id="116" w:author="Ruijie Xu" w:date="2022-03-10T12:31:00Z">
            <w:rPr>
              <w:ins w:id="117" w:author="Rajeev, Sree" w:date="2022-03-02T12:20:00Z"/>
              <w:del w:id="118"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19"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0"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1"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29" w:author="Ruijie Xu" w:date="2022-03-10T12:31:00Z">
            <w:rPr>
              <w:rFonts w:ascii="Calibri" w:hAnsi="Calibri" w:cs="Calibri"/>
              <w:bCs/>
              <w:color w:val="000000" w:themeColor="text1"/>
              <w:sz w:val="24"/>
              <w:szCs w:val="24"/>
            </w:rPr>
          </w:rPrChange>
        </w:rPr>
      </w:pPr>
      <w:bookmarkStart w:id="130" w:name="OLE_LINK85"/>
      <w:bookmarkStart w:id="131" w:name="OLE_LINK86"/>
      <w:bookmarkStart w:id="132" w:name="OLE_LINK87"/>
      <w:bookmarkStart w:id="133" w:name="OLE_LINK128"/>
      <w:bookmarkStart w:id="134" w:name="OLE_LINK129"/>
      <w:bookmarkStart w:id="135" w:name="OLE_LINK53"/>
      <w:ins w:id="136" w:author="Rajeev, Sree" w:date="2022-03-03T08:48:00Z">
        <w:r w:rsidRPr="002B42A7">
          <w:rPr>
            <w:rFonts w:ascii="Times New Roman" w:hAnsi="Times New Roman" w:cs="Times New Roman"/>
            <w:bCs/>
            <w:color w:val="000000" w:themeColor="text1"/>
            <w:sz w:val="24"/>
            <w:szCs w:val="24"/>
            <w:rPrChange w:id="137" w:author="Ruijie Xu" w:date="2022-03-10T12:31:00Z">
              <w:rPr>
                <w:rFonts w:ascii="Calibri" w:hAnsi="Calibri" w:cs="Calibri"/>
                <w:bCs/>
                <w:color w:val="000000" w:themeColor="text1"/>
                <w:sz w:val="24"/>
                <w:szCs w:val="24"/>
              </w:rPr>
            </w:rPrChange>
          </w:rPr>
          <w:t xml:space="preserve">Impact of </w:t>
        </w:r>
      </w:ins>
      <w:del w:id="138" w:author="Rajeev, Sree" w:date="2022-03-03T08:49:00Z">
        <w:r w:rsidR="00657FB1" w:rsidRPr="002B42A7" w:rsidDel="00275D70">
          <w:rPr>
            <w:rFonts w:ascii="Times New Roman" w:hAnsi="Times New Roman" w:cs="Times New Roman"/>
            <w:bCs/>
            <w:color w:val="000000" w:themeColor="text1"/>
            <w:sz w:val="24"/>
            <w:szCs w:val="24"/>
            <w:rPrChange w:id="139"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0" w:author="Ruijie Xu" w:date="2022-03-10T12:31:00Z">
            <w:rPr>
              <w:rFonts w:ascii="Calibri" w:hAnsi="Calibri" w:cs="Calibri"/>
              <w:bCs/>
              <w:color w:val="000000" w:themeColor="text1"/>
              <w:sz w:val="24"/>
              <w:szCs w:val="24"/>
            </w:rPr>
          </w:rPrChange>
        </w:rPr>
        <w:t xml:space="preserve">software selection </w:t>
      </w:r>
      <w:ins w:id="141" w:author="Rajeev, Sree" w:date="2022-03-03T08:49:00Z">
        <w:r w:rsidRPr="002B42A7">
          <w:rPr>
            <w:rFonts w:ascii="Times New Roman" w:hAnsi="Times New Roman" w:cs="Times New Roman"/>
            <w:bCs/>
            <w:color w:val="000000" w:themeColor="text1"/>
            <w:sz w:val="24"/>
            <w:szCs w:val="24"/>
            <w:rPrChange w:id="142"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t xml:space="preserve"> </w:t>
        </w:r>
      </w:ins>
      <w:del w:id="144" w:author="Rajeev, Sree" w:date="2022-03-03T08:48:00Z">
        <w:r w:rsidR="00657FB1" w:rsidRPr="002B42A7" w:rsidDel="00275D70">
          <w:rPr>
            <w:rFonts w:ascii="Times New Roman" w:hAnsi="Times New Roman" w:cs="Times New Roman"/>
            <w:bCs/>
            <w:color w:val="000000" w:themeColor="text1"/>
            <w:sz w:val="24"/>
            <w:szCs w:val="24"/>
            <w:rPrChange w:id="145" w:author="Ruijie Xu" w:date="2022-03-10T12:31:00Z">
              <w:rPr>
                <w:rFonts w:ascii="Calibri" w:hAnsi="Calibri" w:cs="Calibri"/>
                <w:bCs/>
                <w:color w:val="000000" w:themeColor="text1"/>
                <w:sz w:val="24"/>
                <w:szCs w:val="24"/>
              </w:rPr>
            </w:rPrChange>
          </w:rPr>
          <w:delText>biases</w:delText>
        </w:r>
      </w:del>
      <w:bookmarkEnd w:id="130"/>
      <w:bookmarkEnd w:id="131"/>
      <w:bookmarkEnd w:id="132"/>
    </w:p>
    <w:bookmarkEnd w:id="133"/>
    <w:bookmarkEnd w:id="134"/>
    <w:bookmarkEnd w:id="135"/>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2B42A7" w:rsidRDefault="00C0014F" w:rsidP="00115F9F">
      <w:pPr>
        <w:suppressLineNumbers/>
        <w:spacing w:line="480" w:lineRule="auto"/>
        <w:jc w:val="center"/>
        <w:rPr>
          <w:rFonts w:ascii="Times New Roman" w:hAnsi="Times New Roman" w:cs="Times New Roman"/>
          <w:color w:val="000000" w:themeColor="text1"/>
          <w:vertAlign w:val="superscript"/>
          <w:rPrChange w:id="146" w:author="Ruijie Xu" w:date="2022-03-10T12:31:00Z">
            <w:rPr>
              <w:color w:val="000000" w:themeColor="text1"/>
              <w:vertAlign w:val="superscript"/>
            </w:rPr>
          </w:rPrChange>
        </w:rPr>
      </w:pPr>
      <w:bookmarkStart w:id="147" w:name="OLE_LINK3"/>
      <w:bookmarkStart w:id="148" w:name="OLE_LINK4"/>
      <w:bookmarkStart w:id="149" w:name="OLE_LINK5"/>
      <w:r w:rsidRPr="002B42A7">
        <w:rPr>
          <w:rFonts w:ascii="Times New Roman" w:hAnsi="Times New Roman" w:cs="Times New Roman"/>
          <w:color w:val="000000" w:themeColor="text1"/>
          <w:rPrChange w:id="150" w:author="Ruijie Xu" w:date="2022-03-10T12:31:00Z">
            <w:rPr>
              <w:color w:val="000000" w:themeColor="text1"/>
            </w:rPr>
          </w:rPrChange>
        </w:rPr>
        <w:t>Ruijie Xu</w:t>
      </w:r>
      <w:r w:rsidRPr="002B42A7">
        <w:rPr>
          <w:rFonts w:ascii="Times New Roman" w:hAnsi="Times New Roman" w:cs="Times New Roman"/>
          <w:color w:val="000000" w:themeColor="text1"/>
          <w:vertAlign w:val="superscript"/>
          <w:rPrChange w:id="151" w:author="Ruijie Xu" w:date="2022-03-10T12:31:00Z">
            <w:rPr>
              <w:color w:val="000000" w:themeColor="text1"/>
              <w:vertAlign w:val="superscript"/>
            </w:rPr>
          </w:rPrChange>
        </w:rPr>
        <w:t>1,2</w:t>
      </w:r>
      <w:r w:rsidRPr="002B42A7">
        <w:rPr>
          <w:rFonts w:ascii="Times New Roman" w:hAnsi="Times New Roman" w:cs="Times New Roman"/>
          <w:color w:val="000000" w:themeColor="text1"/>
          <w:rPrChange w:id="152" w:author="Ruijie Xu" w:date="2022-03-10T12:31:00Z">
            <w:rPr>
              <w:color w:val="000000" w:themeColor="text1"/>
            </w:rPr>
          </w:rPrChange>
        </w:rPr>
        <w:t xml:space="preserve">, </w:t>
      </w:r>
      <w:bookmarkStart w:id="153" w:name="OLE_LINK141"/>
      <w:bookmarkStart w:id="154" w:name="OLE_LINK142"/>
      <w:bookmarkStart w:id="155" w:name="OLE_LINK37"/>
      <w:bookmarkStart w:id="156" w:name="OLE_LINK38"/>
      <w:bookmarkStart w:id="157" w:name="OLE_LINK62"/>
      <w:r w:rsidRPr="002B42A7">
        <w:rPr>
          <w:rFonts w:ascii="Times New Roman" w:hAnsi="Times New Roman" w:cs="Times New Roman"/>
          <w:color w:val="000000" w:themeColor="text1"/>
          <w:rPrChange w:id="158" w:author="Ruijie Xu" w:date="2022-03-10T12:31:00Z">
            <w:rPr>
              <w:color w:val="000000" w:themeColor="text1"/>
            </w:rPr>
          </w:rPrChange>
        </w:rPr>
        <w:t>Sreekumari</w:t>
      </w:r>
      <w:bookmarkEnd w:id="153"/>
      <w:bookmarkEnd w:id="154"/>
      <w:r w:rsidRPr="002B42A7">
        <w:rPr>
          <w:rFonts w:ascii="Times New Roman" w:hAnsi="Times New Roman" w:cs="Times New Roman"/>
          <w:color w:val="000000" w:themeColor="text1"/>
          <w:rPrChange w:id="159" w:author="Ruijie Xu" w:date="2022-03-10T12:31:00Z">
            <w:rPr>
              <w:color w:val="000000" w:themeColor="text1"/>
            </w:rPr>
          </w:rPrChange>
        </w:rPr>
        <w:t xml:space="preserve"> Rajeev</w:t>
      </w:r>
      <w:bookmarkEnd w:id="155"/>
      <w:bookmarkEnd w:id="156"/>
      <w:bookmarkEnd w:id="157"/>
      <w:r w:rsidRPr="002B42A7">
        <w:rPr>
          <w:rFonts w:ascii="Times New Roman" w:hAnsi="Times New Roman" w:cs="Times New Roman"/>
          <w:color w:val="000000" w:themeColor="text1"/>
          <w:vertAlign w:val="superscript"/>
          <w:rPrChange w:id="160" w:author="Ruijie Xu" w:date="2022-03-10T12:31:00Z">
            <w:rPr>
              <w:color w:val="000000" w:themeColor="text1"/>
              <w:vertAlign w:val="superscript"/>
            </w:rPr>
          </w:rPrChange>
        </w:rPr>
        <w:t>3,†</w:t>
      </w:r>
      <w:r w:rsidR="009B7988" w:rsidRPr="002B42A7">
        <w:rPr>
          <w:rFonts w:ascii="Times New Roman" w:hAnsi="Times New Roman" w:cs="Times New Roman"/>
          <w:color w:val="000000" w:themeColor="text1"/>
          <w:vertAlign w:val="superscript"/>
          <w:rPrChange w:id="161" w:author="Ruijie Xu" w:date="2022-03-10T12:31:00Z">
            <w:rPr>
              <w:color w:val="000000" w:themeColor="text1"/>
              <w:vertAlign w:val="superscript"/>
            </w:rPr>
          </w:rPrChange>
        </w:rPr>
        <w:t>,*</w:t>
      </w:r>
      <w:r w:rsidRPr="002B42A7">
        <w:rPr>
          <w:rFonts w:ascii="Times New Roman" w:hAnsi="Times New Roman" w:cs="Times New Roman"/>
          <w:color w:val="000000" w:themeColor="text1"/>
          <w:rPrChange w:id="162" w:author="Ruijie Xu" w:date="2022-03-10T12:31:00Z">
            <w:rPr>
              <w:color w:val="000000" w:themeColor="text1"/>
            </w:rPr>
          </w:rPrChange>
        </w:rPr>
        <w:t xml:space="preserve">, </w:t>
      </w:r>
      <w:bookmarkStart w:id="163" w:name="OLE_LINK75"/>
      <w:bookmarkStart w:id="164" w:name="OLE_LINK76"/>
      <w:r w:rsidRPr="002B42A7">
        <w:rPr>
          <w:rFonts w:ascii="Times New Roman" w:hAnsi="Times New Roman" w:cs="Times New Roman"/>
          <w:color w:val="000000" w:themeColor="text1"/>
          <w:rPrChange w:id="165" w:author="Ruijie Xu" w:date="2022-03-10T12:31:00Z">
            <w:rPr>
              <w:color w:val="000000" w:themeColor="text1"/>
            </w:rPr>
          </w:rPrChange>
        </w:rPr>
        <w:t>Liliana C. M. Salvador</w:t>
      </w:r>
      <w:bookmarkEnd w:id="163"/>
      <w:bookmarkEnd w:id="164"/>
      <w:r w:rsidRPr="002B42A7">
        <w:rPr>
          <w:rFonts w:ascii="Times New Roman" w:hAnsi="Times New Roman" w:cs="Times New Roman"/>
          <w:color w:val="000000" w:themeColor="text1"/>
          <w:vertAlign w:val="superscript"/>
          <w:rPrChange w:id="166" w:author="Ruijie Xu" w:date="2022-03-10T12:31:00Z">
            <w:rPr>
              <w:color w:val="000000" w:themeColor="text1"/>
              <w:vertAlign w:val="superscript"/>
            </w:rPr>
          </w:rPrChange>
        </w:rPr>
        <w:t>1,2,4,†,*</w:t>
      </w:r>
      <w:bookmarkEnd w:id="147"/>
      <w:bookmarkEnd w:id="148"/>
      <w:bookmarkEnd w:id="149"/>
    </w:p>
    <w:p w14:paraId="1AE15451" w14:textId="5C31E7BA" w:rsidR="00162F7D" w:rsidRPr="002B42A7" w:rsidRDefault="00162F7D" w:rsidP="00115F9F">
      <w:pPr>
        <w:suppressLineNumbers/>
        <w:spacing w:line="480" w:lineRule="auto"/>
        <w:rPr>
          <w:rFonts w:ascii="Times New Roman" w:hAnsi="Times New Roman" w:cs="Times New Roman"/>
          <w:b/>
          <w:bCs/>
          <w:color w:val="000000" w:themeColor="text1"/>
          <w:vertAlign w:val="superscript"/>
          <w:rPrChange w:id="167" w:author="Ruijie Xu" w:date="2022-03-10T12:31:00Z">
            <w:rPr>
              <w:b/>
              <w:bCs/>
              <w:color w:val="000000" w:themeColor="text1"/>
              <w:vertAlign w:val="superscript"/>
            </w:rPr>
          </w:rPrChange>
        </w:rPr>
      </w:pPr>
      <w:r w:rsidRPr="002B42A7">
        <w:rPr>
          <w:rFonts w:ascii="Times New Roman" w:hAnsi="Times New Roman" w:cs="Times New Roman"/>
          <w:b/>
          <w:bCs/>
          <w:color w:val="000000" w:themeColor="text1"/>
          <w:rPrChange w:id="168" w:author="Ruijie Xu" w:date="2022-03-10T12:31:00Z">
            <w:rPr>
              <w:b/>
              <w:bCs/>
              <w:color w:val="000000" w:themeColor="text1"/>
            </w:rPr>
          </w:rPrChange>
        </w:rPr>
        <w:t>Affiliation</w:t>
      </w:r>
    </w:p>
    <w:p w14:paraId="5BF1705F"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69" w:author="Ruijie Xu" w:date="2022-03-10T12:31:00Z">
            <w:rPr>
              <w:color w:val="000000" w:themeColor="text1"/>
            </w:rPr>
          </w:rPrChange>
        </w:rPr>
      </w:pPr>
      <w:bookmarkStart w:id="170" w:name="OLE_LINK10"/>
      <w:bookmarkStart w:id="171" w:name="OLE_LINK11"/>
      <w:r w:rsidRPr="002B42A7">
        <w:rPr>
          <w:rFonts w:ascii="Times New Roman" w:hAnsi="Times New Roman" w:cs="Times New Roman"/>
          <w:color w:val="000000" w:themeColor="text1"/>
          <w:vertAlign w:val="superscript"/>
          <w:rPrChange w:id="172" w:author="Ruijie Xu" w:date="2022-03-10T12:31:00Z">
            <w:rPr>
              <w:color w:val="000000" w:themeColor="text1"/>
              <w:vertAlign w:val="superscript"/>
            </w:rPr>
          </w:rPrChange>
        </w:rPr>
        <w:t>1</w:t>
      </w:r>
      <w:r w:rsidRPr="002B42A7">
        <w:rPr>
          <w:rFonts w:ascii="Times New Roman" w:hAnsi="Times New Roman" w:cs="Times New Roman"/>
          <w:color w:val="000000" w:themeColor="text1"/>
          <w:rPrChange w:id="173" w:author="Ruijie Xu" w:date="2022-03-10T12:31:00Z">
            <w:rPr>
              <w:color w:val="000000" w:themeColor="text1"/>
            </w:rPr>
          </w:rPrChange>
        </w:rPr>
        <w:t>Institute of Bioinformatics, University of Georgia, Athens, GA, 30602, USA</w:t>
      </w:r>
    </w:p>
    <w:p w14:paraId="5870CCCB"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74" w:author="Ruijie Xu" w:date="2022-03-10T12:31:00Z">
            <w:rPr>
              <w:color w:val="000000" w:themeColor="text1"/>
            </w:rPr>
          </w:rPrChange>
        </w:rPr>
      </w:pPr>
      <w:r w:rsidRPr="002B42A7">
        <w:rPr>
          <w:rFonts w:ascii="Times New Roman" w:hAnsi="Times New Roman" w:cs="Times New Roman"/>
          <w:color w:val="000000" w:themeColor="text1"/>
          <w:vertAlign w:val="superscript"/>
          <w:rPrChange w:id="175" w:author="Ruijie Xu" w:date="2022-03-10T12:31:00Z">
            <w:rPr>
              <w:color w:val="000000" w:themeColor="text1"/>
              <w:vertAlign w:val="superscript"/>
            </w:rPr>
          </w:rPrChange>
        </w:rPr>
        <w:t>2</w:t>
      </w:r>
      <w:r w:rsidRPr="002B42A7">
        <w:rPr>
          <w:rFonts w:ascii="Times New Roman" w:hAnsi="Times New Roman" w:cs="Times New Roman"/>
          <w:color w:val="000000" w:themeColor="text1"/>
          <w:rPrChange w:id="176" w:author="Ruijie Xu" w:date="2022-03-10T12:31:00Z">
            <w:rPr>
              <w:color w:val="000000" w:themeColor="text1"/>
            </w:rPr>
          </w:rPrChange>
        </w:rPr>
        <w:t>Center for the Ecology of Infectious Diseases, University of Georgia, Athens, GA, 30602, USA</w:t>
      </w:r>
    </w:p>
    <w:p w14:paraId="7A6D713E"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77" w:author="Ruijie Xu" w:date="2022-03-10T12:31:00Z">
            <w:rPr>
              <w:color w:val="000000" w:themeColor="text1"/>
            </w:rPr>
          </w:rPrChange>
        </w:rPr>
      </w:pPr>
      <w:r w:rsidRPr="002B42A7">
        <w:rPr>
          <w:rFonts w:ascii="Times New Roman" w:hAnsi="Times New Roman" w:cs="Times New Roman"/>
          <w:color w:val="000000" w:themeColor="text1"/>
          <w:vertAlign w:val="superscript"/>
          <w:rPrChange w:id="178" w:author="Ruijie Xu" w:date="2022-03-10T12:31:00Z">
            <w:rPr>
              <w:color w:val="000000" w:themeColor="text1"/>
              <w:vertAlign w:val="superscript"/>
            </w:rPr>
          </w:rPrChange>
        </w:rPr>
        <w:t>3</w:t>
      </w:r>
      <w:r w:rsidRPr="002B42A7">
        <w:rPr>
          <w:rFonts w:ascii="Times New Roman" w:hAnsi="Times New Roman" w:cs="Times New Roman"/>
          <w:color w:val="000000" w:themeColor="text1"/>
          <w:rPrChange w:id="179" w:author="Ruijie Xu" w:date="2022-03-10T12:31:00Z">
            <w:rPr>
              <w:color w:val="000000" w:themeColor="text1"/>
            </w:rPr>
          </w:rPrChange>
        </w:rPr>
        <w:t>Department of Biomedical and Diagnostic Sciences, College of Veterinary Medicine, University of Tennessee, Knoxville, TN, 37996, USA</w:t>
      </w:r>
    </w:p>
    <w:p w14:paraId="539E4E22"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80" w:author="Ruijie Xu" w:date="2022-03-10T12:31:00Z">
            <w:rPr>
              <w:color w:val="000000" w:themeColor="text1"/>
            </w:rPr>
          </w:rPrChange>
        </w:rPr>
      </w:pPr>
      <w:r w:rsidRPr="002B42A7">
        <w:rPr>
          <w:rFonts w:ascii="Times New Roman" w:hAnsi="Times New Roman" w:cs="Times New Roman"/>
          <w:color w:val="000000" w:themeColor="text1"/>
          <w:vertAlign w:val="superscript"/>
          <w:rPrChange w:id="181" w:author="Ruijie Xu" w:date="2022-03-10T12:31:00Z">
            <w:rPr>
              <w:color w:val="000000" w:themeColor="text1"/>
              <w:vertAlign w:val="superscript"/>
            </w:rPr>
          </w:rPrChange>
        </w:rPr>
        <w:t>4</w:t>
      </w:r>
      <w:r w:rsidRPr="002B42A7">
        <w:rPr>
          <w:rFonts w:ascii="Times New Roman" w:hAnsi="Times New Roman" w:cs="Times New Roman"/>
          <w:color w:val="000000" w:themeColor="text1"/>
          <w:rPrChange w:id="182" w:author="Ruijie Xu" w:date="2022-03-10T12:31:00Z">
            <w:rPr>
              <w:color w:val="000000" w:themeColor="text1"/>
            </w:rPr>
          </w:rPrChange>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83"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84"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85" w:author="Ruijie Xu" w:date="2022-03-10T12:31:00Z">
            <w:rPr>
              <w:rFonts w:cstheme="minorHAnsi"/>
              <w:color w:val="000000" w:themeColor="text1"/>
            </w:rPr>
          </w:rPrChange>
        </w:rPr>
        <w:t xml:space="preserve"> These authors contributed equally to this work</w:t>
      </w:r>
      <w:bookmarkEnd w:id="170"/>
      <w:bookmarkEnd w:id="171"/>
    </w:p>
    <w:p w14:paraId="7267D56D" w14:textId="2738FE4D" w:rsidR="00162F7D" w:rsidRPr="002B42A7" w:rsidRDefault="009B7988" w:rsidP="00115F9F">
      <w:pPr>
        <w:suppressLineNumbers/>
        <w:spacing w:line="480" w:lineRule="auto"/>
        <w:rPr>
          <w:rFonts w:ascii="Times New Roman" w:hAnsi="Times New Roman" w:cs="Times New Roman"/>
          <w:b/>
          <w:bCs/>
          <w:color w:val="000000" w:themeColor="text1"/>
          <w:rPrChange w:id="186" w:author="Ruijie Xu" w:date="2022-03-10T12:31:00Z">
            <w:rPr>
              <w:b/>
              <w:bCs/>
              <w:color w:val="000000" w:themeColor="text1"/>
            </w:rPr>
          </w:rPrChange>
        </w:rPr>
      </w:pPr>
      <w:r w:rsidRPr="002B42A7">
        <w:rPr>
          <w:rFonts w:ascii="Times New Roman" w:hAnsi="Times New Roman" w:cs="Times New Roman"/>
          <w:b/>
          <w:bCs/>
          <w:color w:val="000000" w:themeColor="text1"/>
          <w:rPrChange w:id="187" w:author="Ruijie Xu" w:date="2022-03-10T12:31:00Z">
            <w:rPr>
              <w:b/>
              <w:bCs/>
              <w:color w:val="000000" w:themeColor="text1"/>
            </w:rPr>
          </w:rPrChange>
        </w:rPr>
        <w:t>*</w:t>
      </w:r>
      <w:r w:rsidR="00162F7D" w:rsidRPr="002B42A7">
        <w:rPr>
          <w:rFonts w:ascii="Times New Roman" w:hAnsi="Times New Roman" w:cs="Times New Roman"/>
          <w:b/>
          <w:bCs/>
          <w:color w:val="000000" w:themeColor="text1"/>
          <w:rPrChange w:id="188" w:author="Ruijie Xu" w:date="2022-03-10T12:31:00Z">
            <w:rPr>
              <w:b/>
              <w:bCs/>
              <w:color w:val="000000" w:themeColor="text1"/>
            </w:rPr>
          </w:rPrChange>
        </w:rPr>
        <w:t>Corresponding author</w:t>
      </w:r>
      <w:r w:rsidR="00C8031A" w:rsidRPr="002B42A7">
        <w:rPr>
          <w:rFonts w:ascii="Times New Roman" w:hAnsi="Times New Roman" w:cs="Times New Roman"/>
          <w:b/>
          <w:bCs/>
          <w:color w:val="000000" w:themeColor="text1"/>
          <w:rPrChange w:id="189" w:author="Ruijie Xu" w:date="2022-03-10T12:31:00Z">
            <w:rPr>
              <w:b/>
              <w:bCs/>
              <w:color w:val="000000" w:themeColor="text1"/>
            </w:rPr>
          </w:rPrChange>
        </w:rPr>
        <w:t>s</w:t>
      </w:r>
    </w:p>
    <w:p w14:paraId="3CA5BB6B" w14:textId="07BBE31D" w:rsidR="005912FB" w:rsidRPr="002B42A7" w:rsidRDefault="00063C13" w:rsidP="003B4416">
      <w:pPr>
        <w:suppressLineNumbers/>
        <w:spacing w:line="480" w:lineRule="auto"/>
        <w:rPr>
          <w:rStyle w:val="Hyperlink"/>
          <w:rFonts w:ascii="Times New Roman" w:hAnsi="Times New Roman" w:cs="Times New Roman"/>
          <w:rPrChange w:id="190" w:author="Ruijie Xu" w:date="2022-03-10T12:31:00Z">
            <w:rPr>
              <w:rStyle w:val="Hyperlink"/>
            </w:rPr>
          </w:rPrChange>
        </w:rPr>
      </w:pPr>
      <w:r w:rsidRPr="002B42A7">
        <w:rPr>
          <w:rFonts w:ascii="Times New Roman" w:hAnsi="Times New Roman" w:cs="Times New Roman"/>
          <w:color w:val="000000" w:themeColor="text1"/>
          <w:rPrChange w:id="191" w:author="Ruijie Xu" w:date="2022-03-10T12:31:00Z">
            <w:rPr>
              <w:color w:val="000000" w:themeColor="text1"/>
            </w:rPr>
          </w:rPrChange>
        </w:rPr>
        <w:t>Liliana C. M. Salvador</w:t>
      </w:r>
      <w:r w:rsidR="00C8031A" w:rsidRPr="002B42A7">
        <w:rPr>
          <w:rFonts w:ascii="Times New Roman" w:hAnsi="Times New Roman" w:cs="Times New Roman"/>
          <w:color w:val="000000"/>
          <w:rPrChange w:id="192" w:author="Ruijie Xu" w:date="2022-03-10T12:31:00Z">
            <w:rPr>
              <w:color w:val="000000"/>
            </w:rPr>
          </w:rPrChange>
        </w:rPr>
        <w:t xml:space="preserve">: Department of Infectious Diseases, </w:t>
      </w:r>
      <w:r w:rsidRPr="002B42A7">
        <w:rPr>
          <w:rFonts w:ascii="Times New Roman" w:hAnsi="Times New Roman" w:cs="Times New Roman"/>
          <w:color w:val="000000"/>
          <w:rPrChange w:id="193" w:author="Ruijie Xu" w:date="2022-03-10T12:31:00Z">
            <w:rPr>
              <w:color w:val="000000"/>
            </w:rPr>
          </w:rPrChange>
        </w:rPr>
        <w:t>College of Veterinary Medicine</w:t>
      </w:r>
      <w:r w:rsidR="00C8031A" w:rsidRPr="002B42A7">
        <w:rPr>
          <w:rFonts w:ascii="Times New Roman" w:hAnsi="Times New Roman" w:cs="Times New Roman"/>
          <w:color w:val="000000"/>
          <w:rPrChange w:id="194" w:author="Ruijie Xu" w:date="2022-03-10T12:31:00Z">
            <w:rPr>
              <w:color w:val="000000"/>
            </w:rPr>
          </w:rPrChange>
        </w:rPr>
        <w:t xml:space="preserve">, </w:t>
      </w:r>
      <w:r w:rsidRPr="002B42A7">
        <w:rPr>
          <w:rFonts w:ascii="Times New Roman" w:hAnsi="Times New Roman" w:cs="Times New Roman"/>
          <w:color w:val="000000"/>
          <w:rPrChange w:id="195" w:author="Ruijie Xu" w:date="2022-03-10T12:31:00Z">
            <w:rPr>
              <w:color w:val="000000"/>
            </w:rPr>
          </w:rPrChange>
        </w:rPr>
        <w:t>University</w:t>
      </w:r>
      <w:r w:rsidR="00C8031A" w:rsidRPr="002B42A7">
        <w:rPr>
          <w:rFonts w:ascii="Times New Roman" w:hAnsi="Times New Roman" w:cs="Times New Roman"/>
          <w:color w:val="000000"/>
          <w:rPrChange w:id="196" w:author="Ruijie Xu" w:date="2022-03-10T12:31:00Z">
            <w:rPr>
              <w:color w:val="000000"/>
            </w:rPr>
          </w:rPrChange>
        </w:rPr>
        <w:t xml:space="preserve"> </w:t>
      </w:r>
      <w:r w:rsidRPr="002B42A7">
        <w:rPr>
          <w:rFonts w:ascii="Times New Roman" w:hAnsi="Times New Roman" w:cs="Times New Roman"/>
          <w:color w:val="000000"/>
          <w:rPrChange w:id="197" w:author="Ruijie Xu" w:date="2022-03-10T12:31:00Z">
            <w:rPr>
              <w:color w:val="000000"/>
            </w:rPr>
          </w:rPrChange>
        </w:rPr>
        <w:t>of Georgia</w:t>
      </w:r>
      <w:r w:rsidR="00C8031A" w:rsidRPr="002B42A7">
        <w:rPr>
          <w:rFonts w:ascii="Times New Roman" w:hAnsi="Times New Roman" w:cs="Times New Roman"/>
          <w:color w:val="000000"/>
          <w:rPrChange w:id="198" w:author="Ruijie Xu" w:date="2022-03-10T12:31:00Z">
            <w:rPr>
              <w:color w:val="000000"/>
            </w:rPr>
          </w:rPrChange>
        </w:rPr>
        <w:t xml:space="preserve">, </w:t>
      </w:r>
      <w:r w:rsidR="003B4416" w:rsidRPr="002B42A7">
        <w:rPr>
          <w:rFonts w:ascii="Times New Roman" w:hAnsi="Times New Roman" w:cs="Times New Roman"/>
          <w:color w:val="000000"/>
          <w:rPrChange w:id="199" w:author="Ruijie Xu" w:date="2022-03-10T12:31:00Z">
            <w:rPr>
              <w:color w:val="000000"/>
            </w:rPr>
          </w:rPrChange>
        </w:rPr>
        <w:t xml:space="preserve">501 D. W. Brooks Drive, </w:t>
      </w:r>
      <w:r w:rsidRPr="002B42A7">
        <w:rPr>
          <w:rFonts w:ascii="Times New Roman" w:hAnsi="Times New Roman" w:cs="Times New Roman"/>
          <w:color w:val="000000"/>
          <w:rPrChange w:id="200" w:author="Ruijie Xu" w:date="2022-03-10T12:31:00Z">
            <w:rPr>
              <w:color w:val="000000"/>
            </w:rPr>
          </w:rPrChange>
        </w:rPr>
        <w:t>Athens, GA 30602</w:t>
      </w:r>
      <w:r w:rsidR="00C8031A" w:rsidRPr="002B42A7">
        <w:rPr>
          <w:rFonts w:ascii="Times New Roman" w:hAnsi="Times New Roman" w:cs="Times New Roman"/>
          <w:color w:val="000000" w:themeColor="text1"/>
          <w:rPrChange w:id="201"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202" w:author="Ruijie Xu" w:date="2022-03-10T12:31:00Z">
            <w:rPr>
              <w:color w:val="000000" w:themeColor="text1"/>
            </w:rPr>
          </w:rPrChange>
        </w:rPr>
        <w:t xml:space="preserve">Email: </w:t>
      </w:r>
      <w:r w:rsidR="004B734A" w:rsidRPr="002B42A7">
        <w:rPr>
          <w:rFonts w:ascii="Times New Roman" w:hAnsi="Times New Roman" w:cs="Times New Roman"/>
          <w:rPrChange w:id="203" w:author="Ruijie Xu" w:date="2022-03-10T12:31:00Z">
            <w:rPr/>
          </w:rPrChange>
        </w:rPr>
        <w:fldChar w:fldCharType="begin"/>
      </w:r>
      <w:r w:rsidR="004B734A" w:rsidRPr="002B42A7">
        <w:rPr>
          <w:rFonts w:ascii="Times New Roman" w:hAnsi="Times New Roman" w:cs="Times New Roman"/>
          <w:rPrChange w:id="204" w:author="Ruijie Xu" w:date="2022-03-10T12:31:00Z">
            <w:rPr/>
          </w:rPrChange>
        </w:rPr>
        <w:instrText xml:space="preserve"> HYPERLINK "mailto:salvador@uga.edu" </w:instrText>
      </w:r>
      <w:r w:rsidR="004B734A" w:rsidRPr="002B42A7">
        <w:rPr>
          <w:rFonts w:ascii="Times New Roman" w:hAnsi="Times New Roman" w:cs="Times New Roman"/>
          <w:rPrChange w:id="205" w:author="Ruijie Xu" w:date="2022-03-10T12:31:00Z">
            <w:rPr>
              <w:rStyle w:val="Hyperlink"/>
            </w:rPr>
          </w:rPrChange>
        </w:rPr>
        <w:fldChar w:fldCharType="separate"/>
      </w:r>
      <w:r w:rsidR="00C17742" w:rsidRPr="002B42A7">
        <w:rPr>
          <w:rStyle w:val="Hyperlink"/>
          <w:rFonts w:ascii="Times New Roman" w:hAnsi="Times New Roman" w:cs="Times New Roman"/>
          <w:rPrChange w:id="206" w:author="Ruijie Xu" w:date="2022-03-10T12:31:00Z">
            <w:rPr>
              <w:rStyle w:val="Hyperlink"/>
            </w:rPr>
          </w:rPrChange>
        </w:rPr>
        <w:t>salvador@uga.edu</w:t>
      </w:r>
      <w:r w:rsidR="004B734A" w:rsidRPr="002B42A7">
        <w:rPr>
          <w:rStyle w:val="Hyperlink"/>
          <w:rFonts w:ascii="Times New Roman" w:hAnsi="Times New Roman" w:cs="Times New Roman"/>
          <w:rPrChange w:id="207" w:author="Ruijie Xu" w:date="2022-03-10T12:31:00Z">
            <w:rPr>
              <w:rStyle w:val="Hyperlink"/>
            </w:rPr>
          </w:rPrChange>
        </w:rPr>
        <w:fldChar w:fldCharType="end"/>
      </w:r>
    </w:p>
    <w:p w14:paraId="111638D3" w14:textId="3BE928CE" w:rsidR="003B4416" w:rsidRPr="002B42A7" w:rsidRDefault="003B4416" w:rsidP="00C8031A">
      <w:pPr>
        <w:suppressLineNumbers/>
        <w:spacing w:line="480" w:lineRule="auto"/>
        <w:rPr>
          <w:rStyle w:val="Hyperlink"/>
          <w:rFonts w:ascii="Times New Roman" w:hAnsi="Times New Roman" w:cs="Times New Roman"/>
          <w:rPrChange w:id="208" w:author="Ruijie Xu" w:date="2022-03-10T12:31:00Z">
            <w:rPr>
              <w:rStyle w:val="Hyperlink"/>
            </w:rPr>
          </w:rPrChange>
        </w:rPr>
      </w:pPr>
      <w:r w:rsidRPr="002B42A7">
        <w:rPr>
          <w:rFonts w:ascii="Times New Roman" w:hAnsi="Times New Roman" w:cs="Times New Roman"/>
          <w:color w:val="000000" w:themeColor="text1"/>
          <w:rPrChange w:id="209" w:author="Ruijie Xu" w:date="2022-03-10T12:31:00Z">
            <w:rPr>
              <w:color w:val="000000" w:themeColor="text1"/>
            </w:rPr>
          </w:rPrChange>
        </w:rPr>
        <w:t xml:space="preserve">Sreekumari Rajeev: </w:t>
      </w:r>
      <w:bookmarkStart w:id="210" w:name="OLE_LINK143"/>
      <w:bookmarkStart w:id="211" w:name="OLE_LINK144"/>
      <w:r w:rsidRPr="002B42A7">
        <w:rPr>
          <w:rStyle w:val="Hyperlink"/>
          <w:rFonts w:ascii="Times New Roman" w:hAnsi="Times New Roman" w:cs="Times New Roman"/>
          <w:color w:val="000000" w:themeColor="text1"/>
          <w:rPrChange w:id="212" w:author="Ruijie Xu" w:date="2022-03-10T12:31:00Z">
            <w:rPr>
              <w:rStyle w:val="Hyperlink"/>
              <w:color w:val="000000" w:themeColor="text1"/>
            </w:rPr>
          </w:rPrChange>
        </w:rPr>
        <w:t>Department of Biomedical and Diagnostic Science</w:t>
      </w:r>
      <w:bookmarkEnd w:id="210"/>
      <w:bookmarkEnd w:id="211"/>
      <w:r w:rsidRPr="002B42A7">
        <w:rPr>
          <w:rStyle w:val="Hyperlink"/>
          <w:rFonts w:ascii="Times New Roman" w:hAnsi="Times New Roman" w:cs="Times New Roman"/>
          <w:color w:val="000000" w:themeColor="text1"/>
          <w:rPrChange w:id="213" w:author="Ruijie Xu" w:date="2022-03-10T12:31:00Z">
            <w:rPr>
              <w:rStyle w:val="Hyperlink"/>
              <w:color w:val="000000" w:themeColor="text1"/>
            </w:rPr>
          </w:rPrChange>
        </w:rPr>
        <w:t>, College of Veterinary Medicine, University of Tennessee, 2407 River Drive, Knoxville, TN 37996, Email:</w:t>
      </w:r>
      <w:r w:rsidRPr="002B42A7">
        <w:rPr>
          <w:rStyle w:val="Hyperlink"/>
          <w:rFonts w:ascii="Times New Roman" w:hAnsi="Times New Roman" w:cs="Times New Roman"/>
          <w:rPrChange w:id="214" w:author="Ruijie Xu" w:date="2022-03-10T12:31:00Z">
            <w:rPr>
              <w:rStyle w:val="Hyperlink"/>
            </w:rPr>
          </w:rPrChange>
        </w:rPr>
        <w:t xml:space="preserve"> srajeev@utk.edu</w:t>
      </w:r>
    </w:p>
    <w:p w14:paraId="3930A66D" w14:textId="67C040FA" w:rsidR="00C8031A" w:rsidRPr="002B42A7" w:rsidDel="00BB2685" w:rsidRDefault="00C8031A" w:rsidP="00115F9F">
      <w:pPr>
        <w:suppressLineNumbers/>
        <w:spacing w:line="480" w:lineRule="auto"/>
        <w:rPr>
          <w:del w:id="215" w:author="Ruijie Xu" w:date="2022-02-27T13:47:00Z"/>
          <w:rFonts w:ascii="Times New Roman" w:hAnsi="Times New Roman" w:cs="Times New Roman"/>
          <w:b/>
          <w:bCs/>
          <w:color w:val="000000" w:themeColor="text1"/>
          <w:rPrChange w:id="216" w:author="Ruijie Xu" w:date="2022-03-10T12:31:00Z">
            <w:rPr>
              <w:del w:id="217" w:author="Ruijie Xu" w:date="2022-02-27T13:47:00Z"/>
              <w:b/>
              <w:bCs/>
              <w:color w:val="000000" w:themeColor="text1"/>
            </w:rPr>
          </w:rPrChange>
        </w:rPr>
      </w:pPr>
    </w:p>
    <w:p w14:paraId="5589A5A3" w14:textId="77777777" w:rsidR="00BB2685" w:rsidRPr="002B42A7" w:rsidRDefault="00BB2685" w:rsidP="003B4416">
      <w:pPr>
        <w:suppressLineNumbers/>
        <w:spacing w:line="480" w:lineRule="auto"/>
        <w:rPr>
          <w:ins w:id="218" w:author="Ruijie Xu" w:date="2022-02-27T13:47:00Z"/>
          <w:rFonts w:ascii="Times New Roman" w:hAnsi="Times New Roman" w:cs="Times New Roman"/>
          <w:color w:val="000000" w:themeColor="text1"/>
          <w:rPrChange w:id="219" w:author="Ruijie Xu" w:date="2022-03-10T12:31:00Z">
            <w:rPr>
              <w:ins w:id="220" w:author="Ruijie Xu" w:date="2022-02-27T13:47:00Z"/>
              <w:color w:val="000000" w:themeColor="text1"/>
            </w:rPr>
          </w:rPrChange>
        </w:rPr>
      </w:pPr>
    </w:p>
    <w:p w14:paraId="145AD574" w14:textId="674B263E" w:rsidR="00063C13" w:rsidRPr="002B42A7" w:rsidDel="00BB2685" w:rsidRDefault="00063C13" w:rsidP="00115F9F">
      <w:pPr>
        <w:suppressLineNumbers/>
        <w:spacing w:line="480" w:lineRule="auto"/>
        <w:rPr>
          <w:del w:id="221" w:author="Ruijie Xu" w:date="2022-02-27T13:47:00Z"/>
          <w:rFonts w:ascii="Times New Roman" w:hAnsi="Times New Roman" w:cs="Times New Roman"/>
          <w:b/>
          <w:bCs/>
          <w:color w:val="000000" w:themeColor="text1"/>
          <w:rPrChange w:id="222" w:author="Ruijie Xu" w:date="2022-03-10T12:31:00Z">
            <w:rPr>
              <w:del w:id="223" w:author="Ruijie Xu" w:date="2022-02-27T13:47:00Z"/>
              <w:b/>
              <w:bCs/>
              <w:color w:val="000000" w:themeColor="text1"/>
            </w:rPr>
          </w:rPrChange>
        </w:rPr>
      </w:pPr>
      <w:bookmarkStart w:id="224" w:name="OLE_LINK73"/>
      <w:bookmarkStart w:id="225" w:name="OLE_LINK74"/>
    </w:p>
    <w:bookmarkEnd w:id="224"/>
    <w:bookmarkEnd w:id="225"/>
    <w:p w14:paraId="5FC62A2E" w14:textId="77777777" w:rsidR="00657FB1" w:rsidRPr="002B42A7" w:rsidRDefault="00657FB1" w:rsidP="00115F9F">
      <w:pPr>
        <w:suppressLineNumbers/>
        <w:spacing w:line="480" w:lineRule="auto"/>
        <w:rPr>
          <w:rFonts w:ascii="Times New Roman" w:hAnsi="Times New Roman" w:cs="Times New Roman"/>
          <w:b/>
          <w:bCs/>
          <w:color w:val="000000" w:themeColor="text1"/>
          <w:rPrChange w:id="226" w:author="Ruijie Xu" w:date="2022-03-10T12:31:00Z">
            <w:rPr>
              <w:b/>
              <w:bCs/>
              <w:color w:val="000000" w:themeColor="text1"/>
            </w:rPr>
          </w:rPrChange>
        </w:rPr>
      </w:pPr>
    </w:p>
    <w:p w14:paraId="2BDB9AF2" w14:textId="67B39A9F" w:rsidR="00C919B3" w:rsidRPr="002B42A7" w:rsidRDefault="00C919B3" w:rsidP="005912FB">
      <w:pPr>
        <w:spacing w:line="480" w:lineRule="auto"/>
        <w:rPr>
          <w:rFonts w:ascii="Times New Roman" w:hAnsi="Times New Roman" w:cs="Times New Roman"/>
          <w:b/>
          <w:bCs/>
          <w:color w:val="000000" w:themeColor="text1"/>
          <w:rPrChange w:id="227" w:author="Ruijie Xu" w:date="2022-03-10T12:31:00Z">
            <w:rPr>
              <w:b/>
              <w:bCs/>
              <w:color w:val="000000" w:themeColor="text1"/>
            </w:rPr>
          </w:rPrChange>
        </w:rPr>
      </w:pPr>
      <w:r w:rsidRPr="002B42A7">
        <w:rPr>
          <w:rFonts w:ascii="Times New Roman" w:hAnsi="Times New Roman" w:cs="Times New Roman"/>
          <w:b/>
          <w:bCs/>
          <w:color w:val="000000" w:themeColor="text1"/>
          <w:rPrChange w:id="228" w:author="Ruijie Xu" w:date="2022-03-10T12:31:00Z">
            <w:rPr>
              <w:b/>
              <w:bCs/>
              <w:color w:val="000000" w:themeColor="text1"/>
            </w:rPr>
          </w:rPrChange>
        </w:rPr>
        <w:t xml:space="preserve">Abstract </w:t>
      </w:r>
    </w:p>
    <w:p w14:paraId="066A7653" w14:textId="5E2A973C" w:rsidR="003A4FF4" w:rsidRPr="002B42A7" w:rsidRDefault="00237B31" w:rsidP="00271EA9">
      <w:pPr>
        <w:spacing w:line="480" w:lineRule="auto"/>
        <w:rPr>
          <w:rFonts w:ascii="Times New Roman" w:hAnsi="Times New Roman" w:cs="Times New Roman"/>
          <w:color w:val="000000" w:themeColor="text1"/>
          <w:rPrChange w:id="229" w:author="Ruijie Xu" w:date="2022-03-10T12:31:00Z">
            <w:rPr>
              <w:color w:val="000000" w:themeColor="text1"/>
            </w:rPr>
          </w:rPrChange>
        </w:rPr>
      </w:pPr>
      <w:bookmarkStart w:id="230" w:name="OLE_LINK130"/>
      <w:bookmarkStart w:id="231" w:name="OLE_LINK131"/>
      <w:bookmarkStart w:id="232" w:name="OLE_LINK61"/>
      <w:bookmarkStart w:id="233" w:name="OLE_LINK132"/>
      <w:bookmarkStart w:id="234" w:name="OLE_LINK133"/>
      <w:r w:rsidRPr="002B42A7">
        <w:rPr>
          <w:rFonts w:ascii="Times New Roman" w:hAnsi="Times New Roman" w:cs="Times New Roman"/>
          <w:b/>
          <w:color w:val="000000" w:themeColor="text1"/>
          <w:rPrChange w:id="235" w:author="Ruijie Xu" w:date="2022-03-10T12:31:00Z">
            <w:rPr>
              <w:b/>
              <w:color w:val="000000" w:themeColor="text1"/>
            </w:rPr>
          </w:rPrChange>
        </w:rPr>
        <w:t>Aim</w:t>
      </w:r>
    </w:p>
    <w:p w14:paraId="7864116A" w14:textId="530FCFAF" w:rsidR="00940BE4" w:rsidRPr="002B42A7" w:rsidRDefault="00E26BA0" w:rsidP="0046408A">
      <w:pPr>
        <w:spacing w:line="480" w:lineRule="auto"/>
        <w:ind w:firstLine="720"/>
        <w:rPr>
          <w:rFonts w:ascii="Times New Roman" w:hAnsi="Times New Roman" w:cs="Times New Roman"/>
          <w:color w:val="000000" w:themeColor="text1"/>
          <w:rPrChange w:id="236" w:author="Ruijie Xu" w:date="2022-03-10T12:31:00Z">
            <w:rPr>
              <w:color w:val="000000" w:themeColor="text1"/>
            </w:rPr>
          </w:rPrChange>
        </w:rPr>
      </w:pPr>
      <w:bookmarkStart w:id="237" w:name="OLE_LINK30"/>
      <w:bookmarkStart w:id="238" w:name="OLE_LINK31"/>
      <w:r w:rsidRPr="002B42A7">
        <w:rPr>
          <w:rFonts w:ascii="Times New Roman" w:hAnsi="Times New Roman" w:cs="Times New Roman"/>
          <w:color w:val="000000" w:themeColor="text1"/>
          <w:rPrChange w:id="239" w:author="Ruijie Xu" w:date="2022-03-10T12:31:00Z">
            <w:rPr>
              <w:color w:val="000000" w:themeColor="text1"/>
            </w:rPr>
          </w:rPrChange>
        </w:rPr>
        <w:t>Shotgun metagenomic sequencing</w:t>
      </w:r>
      <w:ins w:id="240" w:author="Rajeev, Sree" w:date="2022-02-28T11:12:00Z">
        <w:r w:rsidR="008E08C4" w:rsidRPr="002B42A7">
          <w:rPr>
            <w:rFonts w:ascii="Times New Roman" w:hAnsi="Times New Roman" w:cs="Times New Roman"/>
            <w:color w:val="000000" w:themeColor="text1"/>
            <w:rPrChange w:id="241" w:author="Ruijie Xu" w:date="2022-03-10T12:31:00Z">
              <w:rPr>
                <w:color w:val="000000" w:themeColor="text1"/>
              </w:rPr>
            </w:rPrChange>
          </w:rPr>
          <w:t xml:space="preserve"> and </w:t>
        </w:r>
      </w:ins>
      <w:del w:id="242" w:author="Ruijie Xu" w:date="2022-03-04T13:20:00Z">
        <w:r w:rsidRPr="002B42A7" w:rsidDel="008B5F14">
          <w:rPr>
            <w:rFonts w:ascii="Times New Roman" w:hAnsi="Times New Roman" w:cs="Times New Roman"/>
            <w:color w:val="000000" w:themeColor="text1"/>
            <w:rPrChange w:id="24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44" w:author="Ruijie Xu" w:date="2022-03-10T12:31:00Z">
            <w:rPr>
              <w:color w:val="000000" w:themeColor="text1"/>
            </w:rPr>
          </w:rPrChange>
        </w:rPr>
        <w:t xml:space="preserve">analysis </w:t>
      </w:r>
      <w:ins w:id="245" w:author="Liliana Salvador" w:date="2022-03-08T17:05:00Z">
        <w:r w:rsidR="001B30EA" w:rsidRPr="002B42A7">
          <w:rPr>
            <w:rFonts w:ascii="Times New Roman" w:hAnsi="Times New Roman" w:cs="Times New Roman"/>
            <w:color w:val="000000" w:themeColor="text1"/>
            <w:rPrChange w:id="246" w:author="Ruijie Xu" w:date="2022-03-10T12:31:00Z">
              <w:rPr>
                <w:color w:val="000000" w:themeColor="text1"/>
              </w:rPr>
            </w:rPrChange>
          </w:rPr>
          <w:t>are</w:t>
        </w:r>
      </w:ins>
      <w:del w:id="247" w:author="Liliana Salvador" w:date="2022-03-08T17:05:00Z">
        <w:r w:rsidRPr="002B42A7" w:rsidDel="001B30EA">
          <w:rPr>
            <w:rFonts w:ascii="Times New Roman" w:hAnsi="Times New Roman" w:cs="Times New Roman"/>
            <w:color w:val="000000" w:themeColor="text1"/>
            <w:rPrChange w:id="248" w:author="Ruijie Xu" w:date="2022-03-10T12:31:00Z">
              <w:rPr>
                <w:color w:val="000000" w:themeColor="text1"/>
              </w:rPr>
            </w:rPrChange>
          </w:rPr>
          <w:delText>is</w:delText>
        </w:r>
      </w:del>
      <w:r w:rsidRPr="002B42A7">
        <w:rPr>
          <w:rFonts w:ascii="Times New Roman" w:hAnsi="Times New Roman" w:cs="Times New Roman"/>
          <w:color w:val="000000" w:themeColor="text1"/>
          <w:rPrChange w:id="249" w:author="Ruijie Xu" w:date="2022-03-10T12:31:00Z">
            <w:rPr>
              <w:color w:val="000000" w:themeColor="text1"/>
            </w:rPr>
          </w:rPrChange>
        </w:rPr>
        <w:t xml:space="preserve"> widely used for microbial profiling of biological specimens and </w:t>
      </w:r>
      <w:r w:rsidR="00637972" w:rsidRPr="002B42A7">
        <w:rPr>
          <w:rFonts w:ascii="Times New Roman" w:hAnsi="Times New Roman" w:cs="Times New Roman"/>
          <w:color w:val="000000" w:themeColor="text1"/>
          <w:rPrChange w:id="250" w:author="Ruijie Xu" w:date="2022-03-10T12:31:00Z">
            <w:rPr>
              <w:color w:val="000000" w:themeColor="text1"/>
            </w:rPr>
          </w:rPrChange>
        </w:rPr>
        <w:t xml:space="preserve">pathogen </w:t>
      </w:r>
      <w:r w:rsidRPr="002B42A7">
        <w:rPr>
          <w:rFonts w:ascii="Times New Roman" w:hAnsi="Times New Roman" w:cs="Times New Roman"/>
          <w:color w:val="000000" w:themeColor="text1"/>
          <w:rPrChange w:id="251" w:author="Ruijie Xu" w:date="2022-03-10T12:31:00Z">
            <w:rPr>
              <w:color w:val="000000" w:themeColor="text1"/>
            </w:rPr>
          </w:rPrChange>
        </w:rPr>
        <w:t>detect</w:t>
      </w:r>
      <w:r w:rsidR="00637972" w:rsidRPr="002B42A7">
        <w:rPr>
          <w:rFonts w:ascii="Times New Roman" w:hAnsi="Times New Roman" w:cs="Times New Roman"/>
          <w:color w:val="000000" w:themeColor="text1"/>
          <w:rPrChange w:id="252" w:author="Ruijie Xu" w:date="2022-03-10T12:31:00Z">
            <w:rPr>
              <w:color w:val="000000" w:themeColor="text1"/>
            </w:rPr>
          </w:rPrChange>
        </w:rPr>
        <w:t>ion</w:t>
      </w:r>
      <w:r w:rsidRPr="002B42A7">
        <w:rPr>
          <w:rFonts w:ascii="Times New Roman" w:hAnsi="Times New Roman" w:cs="Times New Roman"/>
          <w:color w:val="000000" w:themeColor="text1"/>
          <w:rPrChange w:id="253" w:author="Ruijie Xu" w:date="2022-03-10T12:31:00Z">
            <w:rPr>
              <w:color w:val="000000" w:themeColor="text1"/>
            </w:rPr>
          </w:rPrChange>
        </w:rPr>
        <w:t xml:space="preserve">. </w:t>
      </w:r>
      <w:r w:rsidR="00664C52" w:rsidRPr="002B42A7">
        <w:rPr>
          <w:rFonts w:ascii="Times New Roman" w:hAnsi="Times New Roman" w:cs="Times New Roman"/>
          <w:color w:val="000000" w:themeColor="text1"/>
          <w:rPrChange w:id="254" w:author="Ruijie Xu" w:date="2022-03-10T12:31:00Z">
            <w:rPr>
              <w:color w:val="000000" w:themeColor="text1"/>
            </w:rPr>
          </w:rPrChange>
        </w:rPr>
        <w:t>However, v</w:t>
      </w:r>
      <w:r w:rsidRPr="002B42A7">
        <w:rPr>
          <w:rFonts w:ascii="Times New Roman" w:hAnsi="Times New Roman" w:cs="Times New Roman"/>
          <w:color w:val="000000" w:themeColor="text1"/>
          <w:rPrChange w:id="255" w:author="Ruijie Xu" w:date="2022-03-10T12:31:00Z">
            <w:rPr>
              <w:color w:val="000000" w:themeColor="text1"/>
            </w:rPr>
          </w:rPrChange>
        </w:rPr>
        <w:t xml:space="preserve">ery little is known about the technical biases caused by </w:t>
      </w:r>
      <w:r w:rsidR="009C6B22" w:rsidRPr="002B42A7">
        <w:rPr>
          <w:rFonts w:ascii="Times New Roman" w:hAnsi="Times New Roman" w:cs="Times New Roman"/>
          <w:color w:val="000000" w:themeColor="text1"/>
          <w:rPrChange w:id="256" w:author="Ruijie Xu" w:date="2022-03-10T12:31:00Z">
            <w:rPr>
              <w:color w:val="000000" w:themeColor="text1"/>
            </w:rPr>
          </w:rPrChange>
        </w:rPr>
        <w:t xml:space="preserve">the </w:t>
      </w:r>
      <w:r w:rsidRPr="002B42A7">
        <w:rPr>
          <w:rFonts w:ascii="Times New Roman" w:hAnsi="Times New Roman" w:cs="Times New Roman"/>
          <w:color w:val="000000" w:themeColor="text1"/>
          <w:rPrChange w:id="257" w:author="Ruijie Xu" w:date="2022-03-10T12:31:00Z">
            <w:rPr>
              <w:color w:val="000000" w:themeColor="text1"/>
            </w:rPr>
          </w:rPrChange>
        </w:rPr>
        <w:t xml:space="preserve">choice of </w:t>
      </w:r>
      <w:ins w:id="258" w:author="Ruijie Xu" w:date="2022-02-01T15:59:00Z">
        <w:r w:rsidR="00083E76" w:rsidRPr="002B42A7">
          <w:rPr>
            <w:rFonts w:ascii="Times New Roman" w:hAnsi="Times New Roman" w:cs="Times New Roman"/>
            <w:color w:val="000000" w:themeColor="text1"/>
            <w:rPrChange w:id="259" w:author="Ruijie Xu" w:date="2022-03-10T12:31:00Z">
              <w:rPr>
                <w:color w:val="000000" w:themeColor="text1"/>
              </w:rPr>
            </w:rPrChange>
          </w:rPr>
          <w:t>analysis</w:t>
        </w:r>
      </w:ins>
      <w:ins w:id="260" w:author="Rajeev, Sree" w:date="2022-02-28T11:12:00Z">
        <w:r w:rsidR="008E08C4" w:rsidRPr="002B42A7">
          <w:rPr>
            <w:rFonts w:ascii="Times New Roman" w:hAnsi="Times New Roman" w:cs="Times New Roman"/>
            <w:color w:val="000000" w:themeColor="text1"/>
            <w:rPrChange w:id="261" w:author="Ruijie Xu" w:date="2022-03-10T12:31:00Z">
              <w:rPr>
                <w:color w:val="000000" w:themeColor="text1"/>
              </w:rPr>
            </w:rPrChange>
          </w:rPr>
          <w:t xml:space="preserve"> software and </w:t>
        </w:r>
      </w:ins>
      <w:ins w:id="262" w:author="Ruijie Xu" w:date="2022-02-01T16:00:00Z">
        <w:r w:rsidR="00083E76" w:rsidRPr="002B42A7">
          <w:rPr>
            <w:rFonts w:ascii="Times New Roman" w:hAnsi="Times New Roman" w:cs="Times New Roman"/>
            <w:color w:val="000000" w:themeColor="text1"/>
            <w:rPrChange w:id="263" w:author="Ruijie Xu" w:date="2022-03-10T12:31:00Z">
              <w:rPr>
                <w:color w:val="000000" w:themeColor="text1"/>
              </w:rPr>
            </w:rPrChange>
          </w:rPr>
          <w:t>databases</w:t>
        </w:r>
        <w:del w:id="264" w:author="Rajeev, Sree" w:date="2022-02-28T11:12:00Z">
          <w:r w:rsidR="00083E76" w:rsidRPr="002B42A7" w:rsidDel="008E08C4">
            <w:rPr>
              <w:rFonts w:ascii="Times New Roman" w:hAnsi="Times New Roman" w:cs="Times New Roman"/>
              <w:color w:val="000000" w:themeColor="text1"/>
              <w:rPrChange w:id="265" w:author="Ruijie Xu" w:date="2022-03-10T12:31:00Z">
                <w:rPr>
                  <w:color w:val="000000" w:themeColor="text1"/>
                </w:rPr>
              </w:rPrChange>
            </w:rPr>
            <w:delText>and</w:delText>
          </w:r>
        </w:del>
      </w:ins>
      <w:del w:id="266" w:author="Ruijie Xu" w:date="2022-02-01T15:59:00Z">
        <w:r w:rsidRPr="002B42A7" w:rsidDel="00083E76">
          <w:rPr>
            <w:rFonts w:ascii="Times New Roman" w:hAnsi="Times New Roman" w:cs="Times New Roman"/>
            <w:color w:val="000000" w:themeColor="text1"/>
            <w:rPrChange w:id="267" w:author="Ruijie Xu" w:date="2022-03-10T12:31:00Z">
              <w:rPr>
                <w:color w:val="000000" w:themeColor="text1"/>
              </w:rPr>
            </w:rPrChange>
          </w:rPr>
          <w:delText>analysis</w:delText>
        </w:r>
      </w:del>
      <w:del w:id="268" w:author="Rajeev, Sree" w:date="2022-02-28T11:12:00Z">
        <w:r w:rsidRPr="002B42A7" w:rsidDel="008E08C4">
          <w:rPr>
            <w:rFonts w:ascii="Times New Roman" w:hAnsi="Times New Roman" w:cs="Times New Roman"/>
            <w:color w:val="000000" w:themeColor="text1"/>
            <w:rPrChange w:id="269" w:author="Ruijie Xu" w:date="2022-03-10T12:31:00Z">
              <w:rPr>
                <w:color w:val="000000" w:themeColor="text1"/>
              </w:rPr>
            </w:rPrChange>
          </w:rPr>
          <w:delText xml:space="preserve"> software</w:delText>
        </w:r>
      </w:del>
      <w:r w:rsidRPr="002B42A7">
        <w:rPr>
          <w:rFonts w:ascii="Times New Roman" w:hAnsi="Times New Roman" w:cs="Times New Roman"/>
          <w:color w:val="000000" w:themeColor="text1"/>
          <w:rPrChange w:id="270" w:author="Ruijie Xu" w:date="2022-03-10T12:31:00Z">
            <w:rPr>
              <w:color w:val="000000" w:themeColor="text1"/>
            </w:rPr>
          </w:rPrChange>
        </w:rPr>
        <w:t>. In</w:t>
      </w:r>
      <w:r w:rsidR="0005313F" w:rsidRPr="002B42A7">
        <w:rPr>
          <w:rFonts w:ascii="Times New Roman" w:hAnsi="Times New Roman" w:cs="Times New Roman"/>
          <w:color w:val="000000" w:themeColor="text1"/>
          <w:rPrChange w:id="271" w:author="Ruijie Xu" w:date="2022-03-10T12:31:00Z">
            <w:rPr>
              <w:color w:val="000000" w:themeColor="text1"/>
            </w:rPr>
          </w:rPrChange>
        </w:rPr>
        <w:t xml:space="preserve"> this study</w:t>
      </w:r>
      <w:r w:rsidR="004736CC" w:rsidRPr="002B42A7">
        <w:rPr>
          <w:rFonts w:ascii="Times New Roman" w:hAnsi="Times New Roman" w:cs="Times New Roman"/>
          <w:color w:val="000000" w:themeColor="text1"/>
          <w:rPrChange w:id="272" w:author="Ruijie Xu" w:date="2022-03-10T12:31:00Z">
            <w:rPr>
              <w:color w:val="000000" w:themeColor="text1"/>
            </w:rPr>
          </w:rPrChange>
        </w:rPr>
        <w:t>,</w:t>
      </w:r>
      <w:r w:rsidR="0005313F" w:rsidRPr="002B42A7">
        <w:rPr>
          <w:rFonts w:ascii="Times New Roman" w:hAnsi="Times New Roman" w:cs="Times New Roman"/>
          <w:color w:val="000000" w:themeColor="text1"/>
          <w:rPrChange w:id="273" w:author="Ruijie Xu" w:date="2022-03-10T12:31:00Z">
            <w:rPr>
              <w:color w:val="000000" w:themeColor="text1"/>
            </w:rPr>
          </w:rPrChange>
        </w:rPr>
        <w:t xml:space="preserve"> </w:t>
      </w:r>
      <w:r w:rsidRPr="002B42A7">
        <w:rPr>
          <w:rFonts w:ascii="Times New Roman" w:hAnsi="Times New Roman" w:cs="Times New Roman"/>
          <w:color w:val="000000" w:themeColor="text1"/>
          <w:rPrChange w:id="274" w:author="Ruijie Xu" w:date="2022-03-10T12:31:00Z">
            <w:rPr>
              <w:color w:val="000000" w:themeColor="text1"/>
            </w:rPr>
          </w:rPrChange>
        </w:rPr>
        <w:t xml:space="preserve">we </w:t>
      </w:r>
      <w:r w:rsidR="00507EA8" w:rsidRPr="002B42A7">
        <w:rPr>
          <w:rFonts w:ascii="Times New Roman" w:hAnsi="Times New Roman" w:cs="Times New Roman"/>
          <w:color w:val="000000" w:themeColor="text1"/>
          <w:rPrChange w:id="275" w:author="Ruijie Xu" w:date="2022-03-10T12:31:00Z">
            <w:rPr>
              <w:color w:val="000000" w:themeColor="text1"/>
            </w:rPr>
          </w:rPrChange>
        </w:rPr>
        <w:t>evaluate</w:t>
      </w:r>
      <w:r w:rsidRPr="002B42A7">
        <w:rPr>
          <w:rFonts w:ascii="Times New Roman" w:hAnsi="Times New Roman" w:cs="Times New Roman"/>
          <w:color w:val="000000" w:themeColor="text1"/>
          <w:rPrChange w:id="276" w:author="Ruijie Xu" w:date="2022-03-10T12:31:00Z">
            <w:rPr>
              <w:color w:val="000000" w:themeColor="text1"/>
            </w:rPr>
          </w:rPrChange>
        </w:rPr>
        <w:t>d</w:t>
      </w:r>
      <w:r w:rsidR="00507EA8" w:rsidRPr="002B42A7">
        <w:rPr>
          <w:rFonts w:ascii="Times New Roman" w:hAnsi="Times New Roman" w:cs="Times New Roman"/>
          <w:color w:val="000000" w:themeColor="text1"/>
          <w:rPrChange w:id="277" w:author="Ruijie Xu" w:date="2022-03-10T12:31:00Z">
            <w:rPr>
              <w:color w:val="000000" w:themeColor="text1"/>
            </w:rPr>
          </w:rPrChange>
        </w:rPr>
        <w:t xml:space="preserve"> </w:t>
      </w:r>
      <w:del w:id="278" w:author="Ruijie Xu" w:date="2022-02-01T13:28:00Z">
        <w:r w:rsidR="00FF4BB6" w:rsidRPr="002B42A7" w:rsidDel="003C1EEA">
          <w:rPr>
            <w:rFonts w:ascii="Times New Roman" w:hAnsi="Times New Roman" w:cs="Times New Roman"/>
            <w:color w:val="000000" w:themeColor="text1"/>
            <w:rPrChange w:id="279" w:author="Ruijie Xu" w:date="2022-03-10T12:31:00Z">
              <w:rPr>
                <w:color w:val="000000" w:themeColor="text1"/>
              </w:rPr>
            </w:rPrChange>
          </w:rPr>
          <w:delText>nine</w:delText>
        </w:r>
        <w:r w:rsidR="00507EA8" w:rsidRPr="002B42A7" w:rsidDel="003C1EEA">
          <w:rPr>
            <w:rFonts w:ascii="Times New Roman" w:hAnsi="Times New Roman" w:cs="Times New Roman"/>
            <w:color w:val="000000" w:themeColor="text1"/>
            <w:rPrChange w:id="280" w:author="Ruijie Xu" w:date="2022-03-10T12:31:00Z">
              <w:rPr>
                <w:color w:val="000000" w:themeColor="text1"/>
              </w:rPr>
            </w:rPrChange>
          </w:rPr>
          <w:delText xml:space="preserve"> </w:delText>
        </w:r>
      </w:del>
      <w:ins w:id="281" w:author="Ruijie Xu" w:date="2022-02-01T13:28:00Z">
        <w:r w:rsidR="003C1EEA" w:rsidRPr="002B42A7">
          <w:rPr>
            <w:rFonts w:ascii="Times New Roman" w:hAnsi="Times New Roman" w:cs="Times New Roman"/>
            <w:color w:val="000000" w:themeColor="text1"/>
            <w:rPrChange w:id="282" w:author="Ruijie Xu" w:date="2022-03-10T12:31:00Z">
              <w:rPr>
                <w:color w:val="000000" w:themeColor="text1"/>
              </w:rPr>
            </w:rPrChange>
          </w:rPr>
          <w:t xml:space="preserve">popular </w:t>
        </w:r>
      </w:ins>
      <w:del w:id="283" w:author="Ruijie Xu" w:date="2022-02-01T13:28:00Z">
        <w:r w:rsidR="00637972" w:rsidRPr="002B42A7" w:rsidDel="003C1EEA">
          <w:rPr>
            <w:rFonts w:ascii="Times New Roman" w:hAnsi="Times New Roman" w:cs="Times New Roman"/>
            <w:color w:val="000000" w:themeColor="text1"/>
            <w:rPrChange w:id="284" w:author="Ruijie Xu" w:date="2022-03-10T12:31:00Z">
              <w:rPr>
                <w:color w:val="000000" w:themeColor="text1"/>
              </w:rPr>
            </w:rPrChange>
          </w:rPr>
          <w:delText>most widely used</w:delText>
        </w:r>
        <w:r w:rsidR="00940BE4" w:rsidRPr="002B42A7" w:rsidDel="003C1EEA">
          <w:rPr>
            <w:rFonts w:ascii="Times New Roman" w:hAnsi="Times New Roman" w:cs="Times New Roman"/>
            <w:color w:val="000000" w:themeColor="text1"/>
            <w:rPrChange w:id="285" w:author="Ruijie Xu" w:date="2022-03-10T12:31:00Z">
              <w:rPr>
                <w:color w:val="000000" w:themeColor="text1"/>
              </w:rPr>
            </w:rPrChange>
          </w:rPr>
          <w:delText xml:space="preserve"> </w:delText>
        </w:r>
      </w:del>
      <w:r w:rsidR="00940BE4" w:rsidRPr="002B42A7">
        <w:rPr>
          <w:rFonts w:ascii="Times New Roman" w:hAnsi="Times New Roman" w:cs="Times New Roman"/>
          <w:color w:val="000000" w:themeColor="text1"/>
          <w:rPrChange w:id="286" w:author="Ruijie Xu" w:date="2022-03-10T12:31:00Z">
            <w:rPr>
              <w:color w:val="000000" w:themeColor="text1"/>
            </w:rPr>
          </w:rPrChange>
        </w:rPr>
        <w:t>sh</w:t>
      </w:r>
      <w:r w:rsidR="001449A7" w:rsidRPr="002B42A7">
        <w:rPr>
          <w:rFonts w:ascii="Times New Roman" w:hAnsi="Times New Roman" w:cs="Times New Roman"/>
          <w:color w:val="000000" w:themeColor="text1"/>
          <w:rPrChange w:id="287" w:author="Ruijie Xu" w:date="2022-03-10T12:31:00Z">
            <w:rPr>
              <w:color w:val="000000" w:themeColor="text1"/>
            </w:rPr>
          </w:rPrChange>
        </w:rPr>
        <w:t>o</w:t>
      </w:r>
      <w:r w:rsidR="00940BE4" w:rsidRPr="002B42A7">
        <w:rPr>
          <w:rFonts w:ascii="Times New Roman" w:hAnsi="Times New Roman" w:cs="Times New Roman"/>
          <w:color w:val="000000" w:themeColor="text1"/>
          <w:rPrChange w:id="288" w:author="Ruijie Xu" w:date="2022-03-10T12:31:00Z">
            <w:rPr>
              <w:color w:val="000000" w:themeColor="text1"/>
            </w:rPr>
          </w:rPrChange>
        </w:rPr>
        <w:t xml:space="preserve">tgun metagenomics </w:t>
      </w:r>
      <w:r w:rsidR="00FF4BB6" w:rsidRPr="002B42A7">
        <w:rPr>
          <w:rFonts w:ascii="Times New Roman" w:hAnsi="Times New Roman" w:cs="Times New Roman"/>
          <w:color w:val="000000" w:themeColor="text1"/>
          <w:rPrChange w:id="289" w:author="Ruijie Xu" w:date="2022-03-10T12:31:00Z">
            <w:rPr>
              <w:color w:val="000000" w:themeColor="text1"/>
            </w:rPr>
          </w:rPrChange>
        </w:rPr>
        <w:t xml:space="preserve">taxonomical profiling software </w:t>
      </w:r>
      <w:r w:rsidR="00366132" w:rsidRPr="002B42A7">
        <w:rPr>
          <w:rFonts w:ascii="Times New Roman" w:hAnsi="Times New Roman" w:cs="Times New Roman"/>
          <w:color w:val="000000" w:themeColor="text1"/>
          <w:rPrChange w:id="290" w:author="Ruijie Xu" w:date="2022-03-10T12:31:00Z">
            <w:rPr>
              <w:color w:val="000000" w:themeColor="text1"/>
            </w:rPr>
          </w:rPrChange>
        </w:rPr>
        <w:t>to characterize the</w:t>
      </w:r>
      <w:r w:rsidR="00D258CC" w:rsidRPr="002B42A7">
        <w:rPr>
          <w:rFonts w:ascii="Times New Roman" w:hAnsi="Times New Roman" w:cs="Times New Roman"/>
          <w:color w:val="000000" w:themeColor="text1"/>
          <w:rPrChange w:id="291" w:author="Ruijie Xu" w:date="2022-03-10T12:31:00Z">
            <w:rPr>
              <w:color w:val="000000" w:themeColor="text1"/>
            </w:rPr>
          </w:rPrChange>
        </w:rPr>
        <w:t xml:space="preserve"> microbial </w:t>
      </w:r>
      <w:r w:rsidR="001449A7" w:rsidRPr="002B42A7">
        <w:rPr>
          <w:rFonts w:ascii="Times New Roman" w:hAnsi="Times New Roman" w:cs="Times New Roman"/>
          <w:color w:val="000000" w:themeColor="text1"/>
          <w:rPrChange w:id="292" w:author="Ruijie Xu" w:date="2022-03-10T12:31:00Z">
            <w:rPr>
              <w:color w:val="000000" w:themeColor="text1"/>
            </w:rPr>
          </w:rPrChange>
        </w:rPr>
        <w:t>composition</w:t>
      </w:r>
      <w:ins w:id="293" w:author="Ruijie Xu" w:date="2022-02-01T13:27:00Z">
        <w:r w:rsidR="003C1EEA" w:rsidRPr="002B42A7">
          <w:rPr>
            <w:rFonts w:ascii="Times New Roman" w:hAnsi="Times New Roman" w:cs="Times New Roman"/>
            <w:color w:val="000000" w:themeColor="text1"/>
            <w:rPrChange w:id="294" w:author="Ruijie Xu" w:date="2022-03-10T12:31:00Z">
              <w:rPr>
                <w:color w:val="000000" w:themeColor="text1"/>
              </w:rPr>
            </w:rPrChange>
          </w:rPr>
          <w:t>s</w:t>
        </w:r>
      </w:ins>
      <w:r w:rsidR="001449A7" w:rsidRPr="002B42A7">
        <w:rPr>
          <w:rFonts w:ascii="Times New Roman" w:hAnsi="Times New Roman" w:cs="Times New Roman"/>
          <w:color w:val="000000" w:themeColor="text1"/>
          <w:rPrChange w:id="295" w:author="Ruijie Xu" w:date="2022-03-10T12:31:00Z">
            <w:rPr>
              <w:color w:val="000000" w:themeColor="text1"/>
            </w:rPr>
          </w:rPrChange>
        </w:rPr>
        <w:t xml:space="preserve"> </w:t>
      </w:r>
      <w:r w:rsidR="00B23331" w:rsidRPr="002B42A7">
        <w:rPr>
          <w:rFonts w:ascii="Times New Roman" w:hAnsi="Times New Roman" w:cs="Times New Roman"/>
          <w:color w:val="000000" w:themeColor="text1"/>
          <w:rPrChange w:id="296" w:author="Ruijie Xu" w:date="2022-03-10T12:31:00Z">
            <w:rPr>
              <w:color w:val="000000" w:themeColor="text1"/>
            </w:rPr>
          </w:rPrChange>
        </w:rPr>
        <w:t xml:space="preserve">of </w:t>
      </w:r>
      <w:ins w:id="297" w:author="Rajeev, Sree" w:date="2022-02-28T11:13:00Z">
        <w:r w:rsidR="008E08C4" w:rsidRPr="002B42A7">
          <w:rPr>
            <w:rFonts w:ascii="Times New Roman" w:hAnsi="Times New Roman" w:cs="Times New Roman"/>
            <w:color w:val="000000" w:themeColor="text1"/>
            <w:rPrChange w:id="298" w:author="Ruijie Xu" w:date="2022-03-10T12:31:00Z">
              <w:rPr>
                <w:color w:val="000000" w:themeColor="text1"/>
              </w:rPr>
            </w:rPrChange>
          </w:rPr>
          <w:t xml:space="preserve">biological samples collected from </w:t>
        </w:r>
      </w:ins>
      <w:r w:rsidR="001449A7" w:rsidRPr="002B42A7">
        <w:rPr>
          <w:rFonts w:ascii="Times New Roman" w:hAnsi="Times New Roman" w:cs="Times New Roman"/>
          <w:color w:val="000000" w:themeColor="text1"/>
          <w:rPrChange w:id="299" w:author="Ruijie Xu" w:date="2022-03-10T12:31:00Z">
            <w:rPr>
              <w:color w:val="000000" w:themeColor="text1"/>
            </w:rPr>
          </w:rPrChange>
        </w:rPr>
        <w:t>wild</w:t>
      </w:r>
      <w:ins w:id="300" w:author="Ruijie Xu" w:date="2022-03-04T09:55:00Z">
        <w:r w:rsidR="00D51C41" w:rsidRPr="002B42A7">
          <w:rPr>
            <w:rFonts w:ascii="Times New Roman" w:hAnsi="Times New Roman" w:cs="Times New Roman"/>
            <w:color w:val="000000" w:themeColor="text1"/>
            <w:rPrChange w:id="301" w:author="Ruijie Xu" w:date="2022-03-10T12:31:00Z">
              <w:rPr>
                <w:color w:val="000000" w:themeColor="text1"/>
              </w:rPr>
            </w:rPrChange>
          </w:rPr>
          <w:t xml:space="preserve"> </w:t>
        </w:r>
      </w:ins>
      <w:ins w:id="302" w:author="Ruijie Xu" w:date="2022-02-01T16:00:00Z">
        <w:del w:id="303" w:author="Rajeev, Sree" w:date="2022-02-28T11:13:00Z">
          <w:r w:rsidR="00083E76" w:rsidRPr="002B42A7" w:rsidDel="008E08C4">
            <w:rPr>
              <w:rFonts w:ascii="Times New Roman" w:hAnsi="Times New Roman" w:cs="Times New Roman"/>
              <w:color w:val="000000" w:themeColor="text1"/>
              <w:rPrChange w:id="304" w:author="Ruijie Xu" w:date="2022-03-10T12:31:00Z">
                <w:rPr>
                  <w:color w:val="000000" w:themeColor="text1"/>
                </w:rPr>
              </w:rPrChange>
            </w:rPr>
            <w:delText>ly collected</w:delText>
          </w:r>
        </w:del>
      </w:ins>
      <w:del w:id="305" w:author="Rajeev, Sree" w:date="2022-02-28T11:13:00Z">
        <w:r w:rsidR="001449A7" w:rsidRPr="002B42A7" w:rsidDel="008E08C4">
          <w:rPr>
            <w:rFonts w:ascii="Times New Roman" w:hAnsi="Times New Roman" w:cs="Times New Roman"/>
            <w:color w:val="000000" w:themeColor="text1"/>
            <w:rPrChange w:id="306" w:author="Ruijie Xu" w:date="2022-03-10T12:31:00Z">
              <w:rPr>
                <w:color w:val="000000" w:themeColor="text1"/>
              </w:rPr>
            </w:rPrChange>
          </w:rPr>
          <w:delText xml:space="preserve"> </w:delText>
        </w:r>
      </w:del>
      <w:r w:rsidR="00D258CC" w:rsidRPr="002B42A7">
        <w:rPr>
          <w:rFonts w:ascii="Times New Roman" w:hAnsi="Times New Roman" w:cs="Times New Roman"/>
          <w:color w:val="000000" w:themeColor="text1"/>
          <w:rPrChange w:id="307" w:author="Ruijie Xu" w:date="2022-03-10T12:31:00Z">
            <w:rPr>
              <w:color w:val="000000" w:themeColor="text1"/>
            </w:rPr>
          </w:rPrChange>
        </w:rPr>
        <w:t>rodent</w:t>
      </w:r>
      <w:ins w:id="308" w:author="Rajeev, Sree" w:date="2022-02-28T11:13:00Z">
        <w:r w:rsidR="008E08C4" w:rsidRPr="002B42A7">
          <w:rPr>
            <w:rFonts w:ascii="Times New Roman" w:hAnsi="Times New Roman" w:cs="Times New Roman"/>
            <w:color w:val="000000" w:themeColor="text1"/>
            <w:rPrChange w:id="309" w:author="Ruijie Xu" w:date="2022-03-10T12:31:00Z">
              <w:rPr>
                <w:color w:val="000000" w:themeColor="text1"/>
              </w:rPr>
            </w:rPrChange>
          </w:rPr>
          <w:t>s</w:t>
        </w:r>
      </w:ins>
      <w:del w:id="310" w:author="Ruijie Xu" w:date="2022-02-01T16:00:00Z">
        <w:r w:rsidR="0005313F" w:rsidRPr="002B42A7" w:rsidDel="00083E76">
          <w:rPr>
            <w:rFonts w:ascii="Times New Roman" w:hAnsi="Times New Roman" w:cs="Times New Roman"/>
            <w:color w:val="000000" w:themeColor="text1"/>
            <w:rPrChange w:id="311" w:author="Ruijie Xu" w:date="2022-03-10T12:31:00Z">
              <w:rPr>
                <w:color w:val="000000" w:themeColor="text1"/>
              </w:rPr>
            </w:rPrChange>
          </w:rPr>
          <w:delText xml:space="preserve"> tissue</w:delText>
        </w:r>
      </w:del>
      <w:del w:id="312" w:author="Rajeev, Sree" w:date="2022-02-28T11:13:00Z">
        <w:r w:rsidR="0005313F" w:rsidRPr="002B42A7" w:rsidDel="008E08C4">
          <w:rPr>
            <w:rFonts w:ascii="Times New Roman" w:hAnsi="Times New Roman" w:cs="Times New Roman"/>
            <w:color w:val="000000" w:themeColor="text1"/>
            <w:rPrChange w:id="313" w:author="Ruijie Xu" w:date="2022-03-10T12:31:00Z">
              <w:rPr>
                <w:color w:val="000000" w:themeColor="text1"/>
              </w:rPr>
            </w:rPrChange>
          </w:rPr>
          <w:delText xml:space="preserve"> samples</w:delText>
        </w:r>
      </w:del>
      <w:r w:rsidR="0005313F" w:rsidRPr="002B42A7">
        <w:rPr>
          <w:rFonts w:ascii="Times New Roman" w:hAnsi="Times New Roman" w:cs="Times New Roman"/>
          <w:color w:val="000000" w:themeColor="text1"/>
          <w:rPrChange w:id="314" w:author="Ruijie Xu" w:date="2022-03-10T12:31:00Z">
            <w:rPr>
              <w:color w:val="000000" w:themeColor="text1"/>
            </w:rPr>
          </w:rPrChange>
        </w:rPr>
        <w:t>.</w:t>
      </w:r>
    </w:p>
    <w:p w14:paraId="1B10BD8B" w14:textId="47AA2BDB" w:rsidR="00940BE4" w:rsidRPr="002B42A7" w:rsidRDefault="00940BE4" w:rsidP="0046408A">
      <w:pPr>
        <w:spacing w:line="480" w:lineRule="auto"/>
        <w:rPr>
          <w:rFonts w:ascii="Times New Roman" w:hAnsi="Times New Roman" w:cs="Times New Roman"/>
          <w:b/>
          <w:color w:val="000000" w:themeColor="text1"/>
          <w:rPrChange w:id="315" w:author="Ruijie Xu" w:date="2022-03-10T12:31:00Z">
            <w:rPr>
              <w:b/>
              <w:color w:val="000000" w:themeColor="text1"/>
            </w:rPr>
          </w:rPrChange>
        </w:rPr>
      </w:pPr>
      <w:r w:rsidRPr="002B42A7">
        <w:rPr>
          <w:rFonts w:ascii="Times New Roman" w:hAnsi="Times New Roman" w:cs="Times New Roman"/>
          <w:b/>
          <w:color w:val="000000" w:themeColor="text1"/>
          <w:rPrChange w:id="316" w:author="Ruijie Xu" w:date="2022-03-10T12:31:00Z">
            <w:rPr>
              <w:b/>
              <w:color w:val="000000" w:themeColor="text1"/>
            </w:rPr>
          </w:rPrChange>
        </w:rPr>
        <w:t>Method and Results</w:t>
      </w:r>
    </w:p>
    <w:p w14:paraId="1CC92E06" w14:textId="6EC33196" w:rsidR="00130564" w:rsidRPr="002B42A7" w:rsidRDefault="007E2AD5" w:rsidP="0046408A">
      <w:pPr>
        <w:spacing w:line="480" w:lineRule="auto"/>
        <w:ind w:firstLine="720"/>
        <w:rPr>
          <w:rFonts w:ascii="Times New Roman" w:hAnsi="Times New Roman" w:cs="Times New Roman"/>
          <w:color w:val="000000" w:themeColor="text1"/>
          <w:rPrChange w:id="317" w:author="Ruijie Xu" w:date="2022-03-10T12:31:00Z">
            <w:rPr>
              <w:color w:val="000000" w:themeColor="text1"/>
            </w:rPr>
          </w:rPrChange>
        </w:rPr>
      </w:pPr>
      <w:ins w:id="318" w:author="Rajeev, Sree" w:date="2022-02-28T11:25:00Z">
        <w:r w:rsidRPr="002B42A7">
          <w:rPr>
            <w:rFonts w:ascii="Times New Roman" w:hAnsi="Times New Roman" w:cs="Times New Roman"/>
            <w:color w:val="000000" w:themeColor="text1"/>
            <w:rPrChange w:id="319" w:author="Ruijie Xu" w:date="2022-03-10T12:31:00Z">
              <w:rPr>
                <w:color w:val="000000" w:themeColor="text1"/>
              </w:rPr>
            </w:rPrChange>
          </w:rPr>
          <w:t xml:space="preserve">Using nine of the most widely used metagenomics software and four different databases, </w:t>
        </w:r>
      </w:ins>
      <w:ins w:id="320" w:author="Rajeev, Sree" w:date="2022-02-28T11:26:00Z">
        <w:r w:rsidRPr="002B42A7">
          <w:rPr>
            <w:rFonts w:ascii="Times New Roman" w:hAnsi="Times New Roman" w:cs="Times New Roman"/>
            <w:color w:val="000000" w:themeColor="text1"/>
            <w:rPrChange w:id="321" w:author="Ruijie Xu" w:date="2022-03-10T12:31:00Z">
              <w:rPr>
                <w:color w:val="000000" w:themeColor="text1"/>
              </w:rPr>
            </w:rPrChange>
          </w:rPr>
          <w:t>w</w:t>
        </w:r>
      </w:ins>
      <w:del w:id="322" w:author="Rajeev, Sree" w:date="2022-02-28T11:26:00Z">
        <w:r w:rsidR="00AE6E5C" w:rsidRPr="002B42A7" w:rsidDel="007E2AD5">
          <w:rPr>
            <w:rFonts w:ascii="Times New Roman" w:hAnsi="Times New Roman" w:cs="Times New Roman"/>
            <w:color w:val="000000" w:themeColor="text1"/>
            <w:rPrChange w:id="323" w:author="Ruijie Xu" w:date="2022-03-10T12:31:00Z">
              <w:rPr>
                <w:color w:val="000000" w:themeColor="text1"/>
              </w:rPr>
            </w:rPrChange>
          </w:rPr>
          <w:delText>W</w:delText>
        </w:r>
      </w:del>
      <w:r w:rsidR="00AE6E5C" w:rsidRPr="002B42A7">
        <w:rPr>
          <w:rFonts w:ascii="Times New Roman" w:hAnsi="Times New Roman" w:cs="Times New Roman"/>
          <w:color w:val="000000" w:themeColor="text1"/>
          <w:rPrChange w:id="324" w:author="Ruijie Xu" w:date="2022-03-10T12:31:00Z">
            <w:rPr>
              <w:color w:val="000000" w:themeColor="text1"/>
            </w:rPr>
          </w:rPrChange>
        </w:rPr>
        <w:t xml:space="preserve">e </w:t>
      </w:r>
      <w:r w:rsidR="001449A7" w:rsidRPr="002B42A7">
        <w:rPr>
          <w:rFonts w:ascii="Times New Roman" w:hAnsi="Times New Roman" w:cs="Times New Roman"/>
          <w:color w:val="000000" w:themeColor="text1"/>
          <w:rPrChange w:id="325" w:author="Ruijie Xu" w:date="2022-03-10T12:31:00Z">
            <w:rPr>
              <w:color w:val="000000" w:themeColor="text1"/>
            </w:rPr>
          </w:rPrChange>
        </w:rPr>
        <w:t xml:space="preserve">analyzed </w:t>
      </w:r>
      <w:r w:rsidR="00AE6E5C" w:rsidRPr="002B42A7">
        <w:rPr>
          <w:rFonts w:ascii="Times New Roman" w:hAnsi="Times New Roman" w:cs="Times New Roman"/>
          <w:color w:val="000000" w:themeColor="text1"/>
          <w:rPrChange w:id="326" w:author="Ruijie Xu" w:date="2022-03-10T12:31:00Z">
            <w:rPr>
              <w:color w:val="000000" w:themeColor="text1"/>
            </w:rPr>
          </w:rPrChange>
        </w:rPr>
        <w:t>shotgun metagenomic sequenc</w:t>
      </w:r>
      <w:r w:rsidR="001449A7" w:rsidRPr="002B42A7">
        <w:rPr>
          <w:rFonts w:ascii="Times New Roman" w:hAnsi="Times New Roman" w:cs="Times New Roman"/>
          <w:color w:val="000000" w:themeColor="text1"/>
          <w:rPrChange w:id="327" w:author="Ruijie Xu" w:date="2022-03-10T12:31:00Z">
            <w:rPr>
              <w:color w:val="000000" w:themeColor="text1"/>
            </w:rPr>
          </w:rPrChange>
        </w:rPr>
        <w:t>e data</w:t>
      </w:r>
      <w:r w:rsidR="009406D8" w:rsidRPr="002B42A7">
        <w:rPr>
          <w:rFonts w:ascii="Times New Roman" w:hAnsi="Times New Roman" w:cs="Times New Roman"/>
          <w:color w:val="000000" w:themeColor="text1"/>
          <w:rPrChange w:id="328" w:author="Ruijie Xu" w:date="2022-03-10T12:31:00Z">
            <w:rPr>
              <w:color w:val="000000" w:themeColor="text1"/>
            </w:rPr>
          </w:rPrChange>
        </w:rPr>
        <w:t xml:space="preserve"> </w:t>
      </w:r>
      <w:r w:rsidR="001449A7" w:rsidRPr="002B42A7">
        <w:rPr>
          <w:rFonts w:ascii="Times New Roman" w:hAnsi="Times New Roman" w:cs="Times New Roman"/>
          <w:color w:val="000000" w:themeColor="text1"/>
          <w:rPrChange w:id="329" w:author="Ruijie Xu" w:date="2022-03-10T12:31:00Z">
            <w:rPr>
              <w:color w:val="000000" w:themeColor="text1"/>
            </w:rPr>
          </w:rPrChange>
        </w:rPr>
        <w:t xml:space="preserve">from </w:t>
      </w:r>
      <w:r w:rsidR="00AE6E5C" w:rsidRPr="002B42A7">
        <w:rPr>
          <w:rFonts w:ascii="Times New Roman" w:hAnsi="Times New Roman" w:cs="Times New Roman"/>
          <w:color w:val="000000" w:themeColor="text1"/>
          <w:rPrChange w:id="330" w:author="Ruijie Xu" w:date="2022-03-10T12:31:00Z">
            <w:rPr>
              <w:color w:val="000000" w:themeColor="text1"/>
            </w:rPr>
          </w:rPrChange>
        </w:rPr>
        <w:t>three sets of</w:t>
      </w:r>
      <w:r w:rsidR="001449A7" w:rsidRPr="002B42A7">
        <w:rPr>
          <w:rFonts w:ascii="Times New Roman" w:hAnsi="Times New Roman" w:cs="Times New Roman"/>
          <w:color w:val="000000" w:themeColor="text1"/>
          <w:rPrChange w:id="331" w:author="Ruijie Xu" w:date="2022-03-10T12:31:00Z">
            <w:rPr>
              <w:color w:val="000000" w:themeColor="text1"/>
            </w:rPr>
          </w:rPrChange>
        </w:rPr>
        <w:t xml:space="preserve"> wild rodent</w:t>
      </w:r>
      <w:r w:rsidR="00AE6E5C" w:rsidRPr="002B42A7">
        <w:rPr>
          <w:rFonts w:ascii="Times New Roman" w:hAnsi="Times New Roman" w:cs="Times New Roman"/>
          <w:color w:val="000000" w:themeColor="text1"/>
          <w:rPrChange w:id="332" w:author="Ruijie Xu" w:date="2022-03-10T12:31:00Z">
            <w:rPr>
              <w:color w:val="000000" w:themeColor="text1"/>
            </w:rPr>
          </w:rPrChange>
        </w:rPr>
        <w:t xml:space="preserve"> tissue</w:t>
      </w:r>
      <w:r w:rsidR="001449A7" w:rsidRPr="002B42A7">
        <w:rPr>
          <w:rFonts w:ascii="Times New Roman" w:hAnsi="Times New Roman" w:cs="Times New Roman"/>
          <w:color w:val="000000" w:themeColor="text1"/>
          <w:rPrChange w:id="333" w:author="Ruijie Xu" w:date="2022-03-10T12:31:00Z">
            <w:rPr>
              <w:color w:val="000000" w:themeColor="text1"/>
            </w:rPr>
          </w:rPrChange>
        </w:rPr>
        <w:t xml:space="preserve"> </w:t>
      </w:r>
      <w:r w:rsidR="00AE6E5C" w:rsidRPr="002B42A7">
        <w:rPr>
          <w:rFonts w:ascii="Times New Roman" w:hAnsi="Times New Roman" w:cs="Times New Roman"/>
          <w:color w:val="000000" w:themeColor="text1"/>
          <w:rPrChange w:id="334" w:author="Ruijie Xu" w:date="2022-03-10T12:31:00Z">
            <w:rPr>
              <w:color w:val="000000" w:themeColor="text1"/>
            </w:rPr>
          </w:rPrChange>
        </w:rPr>
        <w:t>samples</w:t>
      </w:r>
      <w:ins w:id="335" w:author="Rajeev, Sree" w:date="2022-02-28T11:27:00Z">
        <w:r w:rsidRPr="002B42A7">
          <w:rPr>
            <w:rFonts w:ascii="Times New Roman" w:hAnsi="Times New Roman" w:cs="Times New Roman"/>
            <w:color w:val="000000" w:themeColor="text1"/>
            <w:rPrChange w:id="336" w:author="Ruijie Xu" w:date="2022-03-10T12:31:00Z">
              <w:rPr>
                <w:color w:val="000000" w:themeColor="text1"/>
              </w:rPr>
            </w:rPrChange>
          </w:rPr>
          <w:t>.</w:t>
        </w:r>
      </w:ins>
      <w:r w:rsidR="00AE6E5C" w:rsidRPr="002B42A7">
        <w:rPr>
          <w:rFonts w:ascii="Times New Roman" w:hAnsi="Times New Roman" w:cs="Times New Roman"/>
          <w:color w:val="000000" w:themeColor="text1"/>
          <w:rPrChange w:id="337" w:author="Ruijie Xu" w:date="2022-03-10T12:31:00Z">
            <w:rPr>
              <w:color w:val="000000" w:themeColor="text1"/>
            </w:rPr>
          </w:rPrChange>
        </w:rPr>
        <w:t xml:space="preserve"> </w:t>
      </w:r>
      <w:ins w:id="338" w:author="Rajeev, Sree" w:date="2022-03-03T08:50:00Z">
        <w:r w:rsidR="00275D70" w:rsidRPr="002B42A7">
          <w:rPr>
            <w:rFonts w:ascii="Times New Roman" w:hAnsi="Times New Roman" w:cs="Times New Roman"/>
            <w:color w:val="000000" w:themeColor="text1"/>
            <w:rPrChange w:id="339" w:author="Ruijie Xu" w:date="2022-03-10T12:31:00Z">
              <w:rPr>
                <w:color w:val="000000" w:themeColor="text1"/>
              </w:rPr>
            </w:rPrChange>
          </w:rPr>
          <w:t>W</w:t>
        </w:r>
      </w:ins>
      <w:ins w:id="340" w:author="Ruijie Xu" w:date="2022-02-01T13:27:00Z">
        <w:del w:id="341" w:author="Rajeev, Sree" w:date="2022-02-28T11:26:00Z">
          <w:r w:rsidR="003C1EEA" w:rsidRPr="002B42A7" w:rsidDel="007E2AD5">
            <w:rPr>
              <w:rFonts w:ascii="Times New Roman" w:hAnsi="Times New Roman" w:cs="Times New Roman"/>
              <w:color w:val="000000" w:themeColor="text1"/>
              <w:rPrChange w:id="342" w:author="Ruijie Xu" w:date="2022-03-10T12:31:00Z">
                <w:rPr>
                  <w:color w:val="000000" w:themeColor="text1"/>
                </w:rPr>
              </w:rPrChange>
            </w:rPr>
            <w:delText xml:space="preserve">collected from St.Kitts </w:delText>
          </w:r>
        </w:del>
      </w:ins>
      <w:del w:id="343" w:author="Rajeev, Sree" w:date="2022-02-28T11:25:00Z">
        <w:r w:rsidR="00AE6E5C" w:rsidRPr="002B42A7" w:rsidDel="007E2AD5">
          <w:rPr>
            <w:rFonts w:ascii="Times New Roman" w:hAnsi="Times New Roman" w:cs="Times New Roman"/>
            <w:color w:val="000000" w:themeColor="text1"/>
            <w:rPrChange w:id="344" w:author="Ruijie Xu" w:date="2022-03-10T12:31:00Z">
              <w:rPr>
                <w:color w:val="000000" w:themeColor="text1"/>
              </w:rPr>
            </w:rPrChange>
          </w:rPr>
          <w:delText xml:space="preserve">using </w:delText>
        </w:r>
        <w:r w:rsidR="003C1718" w:rsidRPr="002B42A7" w:rsidDel="007E2AD5">
          <w:rPr>
            <w:rFonts w:ascii="Times New Roman" w:hAnsi="Times New Roman" w:cs="Times New Roman"/>
            <w:color w:val="000000" w:themeColor="text1"/>
            <w:rPrChange w:id="345" w:author="Ruijie Xu" w:date="2022-03-10T12:31:00Z">
              <w:rPr>
                <w:color w:val="000000" w:themeColor="text1"/>
              </w:rPr>
            </w:rPrChange>
          </w:rPr>
          <w:delText xml:space="preserve">the </w:delText>
        </w:r>
      </w:del>
      <w:ins w:id="346" w:author="Ruijie Xu" w:date="2022-02-01T13:30:00Z">
        <w:del w:id="347" w:author="Rajeev, Sree" w:date="2022-02-28T11:25:00Z">
          <w:r w:rsidR="003C1EEA" w:rsidRPr="002B42A7" w:rsidDel="007E2AD5">
            <w:rPr>
              <w:rFonts w:ascii="Times New Roman" w:hAnsi="Times New Roman" w:cs="Times New Roman"/>
              <w:color w:val="000000" w:themeColor="text1"/>
              <w:rPrChange w:id="348" w:author="Ruijie Xu" w:date="2022-03-10T12:31:00Z">
                <w:rPr>
                  <w:color w:val="000000" w:themeColor="text1"/>
                </w:rPr>
              </w:rPrChange>
            </w:rPr>
            <w:delText>four diff</w:delText>
          </w:r>
        </w:del>
      </w:ins>
      <w:ins w:id="349" w:author="Ruijie Xu" w:date="2022-02-01T13:31:00Z">
        <w:del w:id="350" w:author="Rajeev, Sree" w:date="2022-02-28T11:25:00Z">
          <w:r w:rsidR="003C1EEA" w:rsidRPr="002B42A7" w:rsidDel="007E2AD5">
            <w:rPr>
              <w:rFonts w:ascii="Times New Roman" w:hAnsi="Times New Roman" w:cs="Times New Roman"/>
              <w:color w:val="000000" w:themeColor="text1"/>
              <w:rPrChange w:id="351" w:author="Ruijie Xu" w:date="2022-03-10T12:31:00Z">
                <w:rPr>
                  <w:color w:val="000000" w:themeColor="text1"/>
                </w:rPr>
              </w:rPrChange>
            </w:rPr>
            <w:delText xml:space="preserve">erent databases </w:delText>
          </w:r>
        </w:del>
        <w:del w:id="352" w:author="Rajeev, Sree" w:date="2022-02-28T11:27:00Z">
          <w:r w:rsidR="003C1EEA" w:rsidRPr="002B42A7" w:rsidDel="007E2AD5">
            <w:rPr>
              <w:rFonts w:ascii="Times New Roman" w:hAnsi="Times New Roman" w:cs="Times New Roman"/>
              <w:color w:val="000000" w:themeColor="text1"/>
              <w:rPrChange w:id="353" w:author="Ruijie Xu" w:date="2022-03-10T12:31:00Z">
                <w:rPr>
                  <w:color w:val="000000" w:themeColor="text1"/>
                </w:rPr>
              </w:rPrChange>
            </w:rPr>
            <w:delText xml:space="preserve">and </w:delText>
          </w:r>
        </w:del>
      </w:ins>
      <w:ins w:id="354" w:author="Ruijie Xu" w:date="2022-02-01T13:27:00Z">
        <w:del w:id="355" w:author="Rajeev, Sree" w:date="2022-02-28T11:14:00Z">
          <w:r w:rsidR="003C1EEA" w:rsidRPr="002B42A7" w:rsidDel="008E08C4">
            <w:rPr>
              <w:rFonts w:ascii="Times New Roman" w:hAnsi="Times New Roman" w:cs="Times New Roman"/>
              <w:color w:val="000000" w:themeColor="text1"/>
              <w:rPrChange w:id="356" w:author="Ruijie Xu" w:date="2022-03-10T12:31:00Z">
                <w:rPr>
                  <w:color w:val="000000" w:themeColor="text1"/>
                </w:rPr>
              </w:rPrChange>
            </w:rPr>
            <w:delText>nine</w:delText>
          </w:r>
        </w:del>
      </w:ins>
      <w:ins w:id="357" w:author="Liliana Salvador" w:date="2022-02-17T12:55:00Z">
        <w:del w:id="358" w:author="Rajeev, Sree" w:date="2022-02-28T11:14:00Z">
          <w:r w:rsidR="00E13F51" w:rsidRPr="002B42A7" w:rsidDel="008E08C4">
            <w:rPr>
              <w:rFonts w:ascii="Times New Roman" w:hAnsi="Times New Roman" w:cs="Times New Roman"/>
              <w:color w:val="000000" w:themeColor="text1"/>
              <w:rPrChange w:id="359" w:author="Ruijie Xu" w:date="2022-03-10T12:31:00Z">
                <w:rPr>
                  <w:color w:val="000000" w:themeColor="text1"/>
                </w:rPr>
              </w:rPrChange>
            </w:rPr>
            <w:delText xml:space="preserve"> of the</w:delText>
          </w:r>
        </w:del>
      </w:ins>
      <w:ins w:id="360" w:author="Ruijie Xu" w:date="2022-02-01T13:27:00Z">
        <w:del w:id="361" w:author="Rajeev, Sree" w:date="2022-02-28T11:14:00Z">
          <w:r w:rsidR="003C1EEA" w:rsidRPr="002B42A7" w:rsidDel="008E08C4">
            <w:rPr>
              <w:rFonts w:ascii="Times New Roman" w:hAnsi="Times New Roman" w:cs="Times New Roman"/>
              <w:color w:val="000000" w:themeColor="text1"/>
              <w:rPrChange w:id="362" w:author="Ruijie Xu" w:date="2022-03-10T12:31:00Z">
                <w:rPr>
                  <w:color w:val="000000" w:themeColor="text1"/>
                </w:rPr>
              </w:rPrChange>
            </w:rPr>
            <w:delText xml:space="preserve"> </w:delText>
          </w:r>
        </w:del>
      </w:ins>
      <w:ins w:id="363" w:author="Ruijie Xu" w:date="2022-02-01T13:31:00Z">
        <w:del w:id="364" w:author="Rajeev, Sree" w:date="2022-02-28T11:14:00Z">
          <w:r w:rsidR="003C1EEA" w:rsidRPr="002B42A7" w:rsidDel="008E08C4">
            <w:rPr>
              <w:rFonts w:ascii="Times New Roman" w:hAnsi="Times New Roman" w:cs="Times New Roman"/>
              <w:color w:val="000000" w:themeColor="text1"/>
              <w:rPrChange w:id="365" w:author="Ruijie Xu" w:date="2022-03-10T12:31:00Z">
                <w:rPr>
                  <w:color w:val="000000" w:themeColor="text1"/>
                </w:rPr>
              </w:rPrChange>
            </w:rPr>
            <w:delText xml:space="preserve">most widely used </w:delText>
          </w:r>
        </w:del>
      </w:ins>
      <w:del w:id="366" w:author="Rajeev, Sree" w:date="2022-02-28T11:14:00Z">
        <w:r w:rsidR="003C1718" w:rsidRPr="002B42A7" w:rsidDel="008E08C4">
          <w:rPr>
            <w:rFonts w:ascii="Times New Roman" w:hAnsi="Times New Roman" w:cs="Times New Roman"/>
            <w:color w:val="000000" w:themeColor="text1"/>
            <w:rPrChange w:id="367" w:author="Ruijie Xu" w:date="2022-03-10T12:31:00Z">
              <w:rPr>
                <w:color w:val="000000" w:themeColor="text1"/>
              </w:rPr>
            </w:rPrChange>
          </w:rPr>
          <w:delText>metagenomics software</w:delText>
        </w:r>
      </w:del>
      <w:ins w:id="368" w:author="Ruijie Xu" w:date="2022-02-01T13:30:00Z">
        <w:del w:id="369" w:author="Rajeev, Sree" w:date="2022-02-28T11:14:00Z">
          <w:r w:rsidR="003C1EEA" w:rsidRPr="002B42A7" w:rsidDel="008E08C4">
            <w:rPr>
              <w:rFonts w:ascii="Times New Roman" w:hAnsi="Times New Roman" w:cs="Times New Roman"/>
              <w:color w:val="000000" w:themeColor="text1"/>
              <w:rPrChange w:id="370" w:author="Ruijie Xu" w:date="2022-03-10T12:31:00Z">
                <w:rPr>
                  <w:color w:val="000000" w:themeColor="text1"/>
                </w:rPr>
              </w:rPrChange>
            </w:rPr>
            <w:delText>.</w:delText>
          </w:r>
        </w:del>
      </w:ins>
      <w:del w:id="371" w:author="Rajeev, Sree" w:date="2022-02-28T11:14:00Z">
        <w:r w:rsidR="003A74D4" w:rsidRPr="002B42A7" w:rsidDel="008E08C4">
          <w:rPr>
            <w:rFonts w:ascii="Times New Roman" w:hAnsi="Times New Roman" w:cs="Times New Roman"/>
            <w:color w:val="000000" w:themeColor="text1"/>
            <w:rPrChange w:id="372" w:author="Ruijie Xu" w:date="2022-03-10T12:31:00Z">
              <w:rPr>
                <w:color w:val="000000" w:themeColor="text1"/>
              </w:rPr>
            </w:rPrChange>
          </w:rPr>
          <w:delText>,</w:delText>
        </w:r>
        <w:r w:rsidR="00E26BA0" w:rsidRPr="002B42A7" w:rsidDel="008E08C4">
          <w:rPr>
            <w:rFonts w:ascii="Times New Roman" w:hAnsi="Times New Roman" w:cs="Times New Roman"/>
            <w:color w:val="000000" w:themeColor="text1"/>
            <w:rPrChange w:id="373" w:author="Ruijie Xu" w:date="2022-03-10T12:31:00Z">
              <w:rPr>
                <w:color w:val="000000" w:themeColor="text1"/>
              </w:rPr>
            </w:rPrChange>
          </w:rPr>
          <w:delText xml:space="preserve"> </w:delText>
        </w:r>
      </w:del>
      <w:del w:id="374" w:author="Ruijie Xu" w:date="2022-02-01T13:30:00Z">
        <w:r w:rsidR="003C1718" w:rsidRPr="002B42A7" w:rsidDel="003C1EEA">
          <w:rPr>
            <w:rFonts w:ascii="Times New Roman" w:hAnsi="Times New Roman" w:cs="Times New Roman"/>
            <w:color w:val="000000" w:themeColor="text1"/>
            <w:rPrChange w:id="375" w:author="Ruijie Xu" w:date="2022-03-10T12:31:00Z">
              <w:rPr>
                <w:color w:val="000000" w:themeColor="text1"/>
              </w:rPr>
            </w:rPrChange>
          </w:rPr>
          <w:delText xml:space="preserve">Kraken2, CLARK, and an extended version of CLARK, </w:delText>
        </w:r>
        <w:r w:rsidR="00587076" w:rsidRPr="002B42A7" w:rsidDel="003C1EEA">
          <w:rPr>
            <w:rFonts w:ascii="Times New Roman" w:hAnsi="Times New Roman" w:cs="Times New Roman"/>
            <w:color w:val="000000" w:themeColor="text1"/>
            <w:rPrChange w:id="376" w:author="Ruijie Xu" w:date="2022-03-10T12:31:00Z">
              <w:rPr>
                <w:color w:val="000000" w:themeColor="text1"/>
              </w:rPr>
            </w:rPrChange>
          </w:rPr>
          <w:delText>CLARK-s</w:delText>
        </w:r>
        <w:r w:rsidR="003A74D4" w:rsidRPr="002B42A7" w:rsidDel="003C1EEA">
          <w:rPr>
            <w:rFonts w:ascii="Times New Roman" w:hAnsi="Times New Roman" w:cs="Times New Roman"/>
            <w:color w:val="000000" w:themeColor="text1"/>
            <w:rPrChange w:id="377" w:author="Ruijie Xu" w:date="2022-03-10T12:31:00Z">
              <w:rPr>
                <w:color w:val="000000" w:themeColor="text1"/>
              </w:rPr>
            </w:rPrChange>
          </w:rPr>
          <w:delText>.</w:delText>
        </w:r>
        <w:r w:rsidR="00B6651B" w:rsidRPr="002B42A7" w:rsidDel="003C1EEA">
          <w:rPr>
            <w:rFonts w:ascii="Times New Roman" w:hAnsi="Times New Roman" w:cs="Times New Roman"/>
            <w:color w:val="000000" w:themeColor="text1"/>
            <w:rPrChange w:id="378" w:author="Ruijie Xu" w:date="2022-03-10T12:31:00Z">
              <w:rPr>
                <w:color w:val="000000" w:themeColor="text1"/>
              </w:rPr>
            </w:rPrChange>
          </w:rPr>
          <w:delText xml:space="preserve"> </w:delText>
        </w:r>
      </w:del>
      <w:del w:id="379" w:author="Rajeev, Sree" w:date="2022-02-28T11:27:00Z">
        <w:r w:rsidR="00B6651B" w:rsidRPr="002B42A7" w:rsidDel="007E2AD5">
          <w:rPr>
            <w:rFonts w:ascii="Times New Roman" w:hAnsi="Times New Roman" w:cs="Times New Roman"/>
            <w:color w:val="000000" w:themeColor="text1"/>
            <w:rPrChange w:id="380" w:author="Ruijie Xu" w:date="2022-03-10T12:31:00Z">
              <w:rPr>
                <w:color w:val="000000" w:themeColor="text1"/>
              </w:rPr>
            </w:rPrChange>
          </w:rPr>
          <w:delText>W</w:delText>
        </w:r>
      </w:del>
      <w:r w:rsidR="00B6651B" w:rsidRPr="002B42A7">
        <w:rPr>
          <w:rFonts w:ascii="Times New Roman" w:hAnsi="Times New Roman" w:cs="Times New Roman"/>
          <w:color w:val="000000" w:themeColor="text1"/>
          <w:rPrChange w:id="381" w:author="Ruijie Xu" w:date="2022-03-10T12:31:00Z">
            <w:rPr>
              <w:color w:val="000000" w:themeColor="text1"/>
            </w:rPr>
          </w:rPrChange>
        </w:rPr>
        <w:t>e demonstrate</w:t>
      </w:r>
      <w:r w:rsidR="00637972" w:rsidRPr="002B42A7">
        <w:rPr>
          <w:rFonts w:ascii="Times New Roman" w:hAnsi="Times New Roman" w:cs="Times New Roman"/>
          <w:color w:val="000000" w:themeColor="text1"/>
          <w:rPrChange w:id="382" w:author="Ruijie Xu" w:date="2022-03-10T12:31:00Z">
            <w:rPr>
              <w:color w:val="000000" w:themeColor="text1"/>
            </w:rPr>
          </w:rPrChange>
        </w:rPr>
        <w:t>d</w:t>
      </w:r>
      <w:r w:rsidR="00B6651B" w:rsidRPr="002B42A7">
        <w:rPr>
          <w:rFonts w:ascii="Times New Roman" w:hAnsi="Times New Roman" w:cs="Times New Roman"/>
          <w:color w:val="000000" w:themeColor="text1"/>
          <w:rPrChange w:id="383" w:author="Ruijie Xu" w:date="2022-03-10T12:31:00Z">
            <w:rPr>
              <w:color w:val="000000" w:themeColor="text1"/>
            </w:rPr>
          </w:rPrChange>
        </w:rPr>
        <w:t xml:space="preserve"> the</w:t>
      </w:r>
      <w:r w:rsidR="001449A7" w:rsidRPr="002B42A7">
        <w:rPr>
          <w:rFonts w:ascii="Times New Roman" w:hAnsi="Times New Roman" w:cs="Times New Roman"/>
          <w:color w:val="000000" w:themeColor="text1"/>
          <w:rPrChange w:id="384"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385" w:author="Ruijie Xu" w:date="2022-03-10T12:31:00Z">
            <w:rPr>
              <w:color w:val="000000" w:themeColor="text1"/>
            </w:rPr>
          </w:rPrChange>
        </w:rPr>
        <w:t xml:space="preserve">discrepancies </w:t>
      </w:r>
      <w:r w:rsidR="009406D8" w:rsidRPr="002B42A7">
        <w:rPr>
          <w:rFonts w:ascii="Times New Roman" w:hAnsi="Times New Roman" w:cs="Times New Roman"/>
          <w:color w:val="000000" w:themeColor="text1"/>
          <w:rPrChange w:id="386" w:author="Ruijie Xu" w:date="2022-03-10T12:31:00Z">
            <w:rPr>
              <w:color w:val="000000" w:themeColor="text1"/>
            </w:rPr>
          </w:rPrChange>
        </w:rPr>
        <w:t xml:space="preserve">in results </w:t>
      </w:r>
      <w:del w:id="387" w:author="Ruijie Xu" w:date="2022-02-01T13:31:00Z">
        <w:r w:rsidR="009D48AF" w:rsidRPr="002B42A7" w:rsidDel="009B3ED7">
          <w:rPr>
            <w:rFonts w:ascii="Times New Roman" w:hAnsi="Times New Roman" w:cs="Times New Roman"/>
            <w:color w:val="000000" w:themeColor="text1"/>
            <w:rPrChange w:id="388" w:author="Ruijie Xu" w:date="2022-03-10T12:31:00Z">
              <w:rPr>
                <w:color w:val="000000" w:themeColor="text1"/>
              </w:rPr>
            </w:rPrChange>
          </w:rPr>
          <w:delText>between</w:delText>
        </w:r>
        <w:r w:rsidR="009406D8" w:rsidRPr="002B42A7" w:rsidDel="009B3ED7">
          <w:rPr>
            <w:rFonts w:ascii="Times New Roman" w:hAnsi="Times New Roman" w:cs="Times New Roman"/>
            <w:color w:val="000000" w:themeColor="text1"/>
            <w:rPrChange w:id="389" w:author="Ruijie Xu" w:date="2022-03-10T12:31:00Z">
              <w:rPr>
                <w:color w:val="000000" w:themeColor="text1"/>
              </w:rPr>
            </w:rPrChange>
          </w:rPr>
          <w:delText xml:space="preserve"> </w:delText>
        </w:r>
        <w:r w:rsidR="004736CC" w:rsidRPr="002B42A7" w:rsidDel="009B3ED7">
          <w:rPr>
            <w:rFonts w:ascii="Times New Roman" w:hAnsi="Times New Roman" w:cs="Times New Roman"/>
            <w:color w:val="000000" w:themeColor="text1"/>
            <w:rPrChange w:id="390" w:author="Ruijie Xu" w:date="2022-03-10T12:31:00Z">
              <w:rPr>
                <w:color w:val="000000" w:themeColor="text1"/>
              </w:rPr>
            </w:rPrChange>
          </w:rPr>
          <w:delText>the different</w:delText>
        </w:r>
      </w:del>
      <w:ins w:id="391" w:author="Ruijie Xu" w:date="2022-02-01T13:31:00Z">
        <w:r w:rsidR="009B3ED7" w:rsidRPr="002B42A7">
          <w:rPr>
            <w:rFonts w:ascii="Times New Roman" w:hAnsi="Times New Roman" w:cs="Times New Roman"/>
            <w:color w:val="000000" w:themeColor="text1"/>
            <w:rPrChange w:id="392" w:author="Ruijie Xu" w:date="2022-03-10T12:31:00Z">
              <w:rPr>
                <w:color w:val="000000" w:themeColor="text1"/>
              </w:rPr>
            </w:rPrChange>
          </w:rPr>
          <w:t>when different</w:t>
        </w:r>
      </w:ins>
      <w:r w:rsidR="004736CC" w:rsidRPr="002B42A7">
        <w:rPr>
          <w:rFonts w:ascii="Times New Roman" w:hAnsi="Times New Roman" w:cs="Times New Roman"/>
          <w:color w:val="000000" w:themeColor="text1"/>
          <w:rPrChange w:id="393" w:author="Ruijie Xu" w:date="2022-03-10T12:31:00Z">
            <w:rPr>
              <w:color w:val="000000" w:themeColor="text1"/>
            </w:rPr>
          </w:rPrChange>
        </w:rPr>
        <w:t xml:space="preserve"> </w:t>
      </w:r>
      <w:ins w:id="394" w:author="Ruijie Xu" w:date="2022-02-01T16:00:00Z">
        <w:r w:rsidR="00083E76" w:rsidRPr="002B42A7">
          <w:rPr>
            <w:rFonts w:ascii="Times New Roman" w:hAnsi="Times New Roman" w:cs="Times New Roman"/>
            <w:color w:val="000000" w:themeColor="text1"/>
            <w:rPrChange w:id="395" w:author="Ruijie Xu" w:date="2022-03-10T12:31:00Z">
              <w:rPr>
                <w:color w:val="000000" w:themeColor="text1"/>
              </w:rPr>
            </w:rPrChange>
          </w:rPr>
          <w:t xml:space="preserve">databases and </w:t>
        </w:r>
      </w:ins>
      <w:r w:rsidR="004736CC" w:rsidRPr="002B42A7">
        <w:rPr>
          <w:rFonts w:ascii="Times New Roman" w:hAnsi="Times New Roman" w:cs="Times New Roman"/>
          <w:color w:val="000000" w:themeColor="text1"/>
          <w:rPrChange w:id="396" w:author="Ruijie Xu" w:date="2022-03-10T12:31:00Z">
            <w:rPr>
              <w:color w:val="000000" w:themeColor="text1"/>
            </w:rPr>
          </w:rPrChange>
        </w:rPr>
        <w:t>software</w:t>
      </w:r>
      <w:ins w:id="397" w:author="Ruijie Xu" w:date="2022-02-01T13:31:00Z">
        <w:r w:rsidR="009B3ED7" w:rsidRPr="002B42A7">
          <w:rPr>
            <w:rFonts w:ascii="Times New Roman" w:hAnsi="Times New Roman" w:cs="Times New Roman"/>
            <w:color w:val="000000" w:themeColor="text1"/>
            <w:rPrChange w:id="398" w:author="Ruijie Xu" w:date="2022-03-10T12:31:00Z">
              <w:rPr>
                <w:color w:val="000000" w:themeColor="text1"/>
              </w:rPr>
            </w:rPrChange>
          </w:rPr>
          <w:t xml:space="preserve"> were used</w:t>
        </w:r>
      </w:ins>
      <w:r w:rsidR="004736CC" w:rsidRPr="002B42A7">
        <w:rPr>
          <w:rFonts w:ascii="Times New Roman" w:hAnsi="Times New Roman" w:cs="Times New Roman"/>
          <w:color w:val="000000" w:themeColor="text1"/>
          <w:rPrChange w:id="399" w:author="Ruijie Xu" w:date="2022-03-10T12:31:00Z">
            <w:rPr>
              <w:color w:val="000000" w:themeColor="text1"/>
            </w:rPr>
          </w:rPrChange>
        </w:rPr>
        <w:t>,</w:t>
      </w:r>
      <w:r w:rsidR="009D48AF" w:rsidRPr="002B42A7">
        <w:rPr>
          <w:rFonts w:ascii="Times New Roman" w:hAnsi="Times New Roman" w:cs="Times New Roman"/>
          <w:color w:val="000000" w:themeColor="text1"/>
          <w:rPrChange w:id="400" w:author="Ruijie Xu" w:date="2022-03-10T12:31:00Z">
            <w:rPr>
              <w:color w:val="000000" w:themeColor="text1"/>
            </w:rPr>
          </w:rPrChange>
        </w:rPr>
        <w:t xml:space="preserve"> </w:t>
      </w:r>
      <w:r w:rsidR="00DA3793" w:rsidRPr="002B42A7">
        <w:rPr>
          <w:rFonts w:ascii="Times New Roman" w:hAnsi="Times New Roman" w:cs="Times New Roman"/>
          <w:color w:val="000000" w:themeColor="text1"/>
          <w:rPrChange w:id="401" w:author="Ruijie Xu" w:date="2022-03-10T12:31:00Z">
            <w:rPr>
              <w:color w:val="000000" w:themeColor="text1"/>
            </w:rPr>
          </w:rPrChange>
        </w:rPr>
        <w:t xml:space="preserve">which </w:t>
      </w:r>
      <w:r w:rsidR="00A774DE" w:rsidRPr="002B42A7">
        <w:rPr>
          <w:rFonts w:ascii="Times New Roman" w:hAnsi="Times New Roman" w:cs="Times New Roman"/>
          <w:color w:val="000000" w:themeColor="text1"/>
          <w:rPrChange w:id="402" w:author="Ruijie Xu" w:date="2022-03-10T12:31:00Z">
            <w:rPr>
              <w:color w:val="000000" w:themeColor="text1"/>
            </w:rPr>
          </w:rPrChange>
        </w:rPr>
        <w:t>caus</w:t>
      </w:r>
      <w:r w:rsidR="00DA3793" w:rsidRPr="002B42A7">
        <w:rPr>
          <w:rFonts w:ascii="Times New Roman" w:hAnsi="Times New Roman" w:cs="Times New Roman"/>
          <w:color w:val="000000" w:themeColor="text1"/>
          <w:rPrChange w:id="403" w:author="Ruijie Xu" w:date="2022-03-10T12:31:00Z">
            <w:rPr>
              <w:color w:val="000000" w:themeColor="text1"/>
            </w:rPr>
          </w:rPrChange>
        </w:rPr>
        <w:t>e</w:t>
      </w:r>
      <w:r w:rsidR="00A774DE" w:rsidRPr="002B42A7">
        <w:rPr>
          <w:rFonts w:ascii="Times New Roman" w:hAnsi="Times New Roman" w:cs="Times New Roman"/>
          <w:color w:val="000000" w:themeColor="text1"/>
          <w:rPrChange w:id="404" w:author="Ruijie Xu" w:date="2022-03-10T12:31:00Z">
            <w:rPr>
              <w:color w:val="000000" w:themeColor="text1"/>
            </w:rPr>
          </w:rPrChange>
        </w:rPr>
        <w:t xml:space="preserve"> </w:t>
      </w:r>
      <w:r w:rsidR="00B6651B" w:rsidRPr="002B42A7">
        <w:rPr>
          <w:rFonts w:ascii="Times New Roman" w:hAnsi="Times New Roman" w:cs="Times New Roman"/>
          <w:color w:val="000000" w:themeColor="text1"/>
          <w:rPrChange w:id="405" w:author="Ruijie Xu" w:date="2022-03-10T12:31:00Z">
            <w:rPr>
              <w:color w:val="000000" w:themeColor="text1"/>
            </w:rPr>
          </w:rPrChange>
        </w:rPr>
        <w:t xml:space="preserve">significant </w:t>
      </w:r>
      <w:del w:id="406" w:author="Liliana Salvador" w:date="2022-02-17T13:01:00Z">
        <w:r w:rsidR="00B6651B" w:rsidRPr="002B42A7" w:rsidDel="00E13F51">
          <w:rPr>
            <w:rFonts w:ascii="Times New Roman" w:hAnsi="Times New Roman" w:cs="Times New Roman"/>
            <w:color w:val="000000" w:themeColor="text1"/>
            <w:rPrChange w:id="407" w:author="Ruijie Xu" w:date="2022-03-10T12:31:00Z">
              <w:rPr>
                <w:color w:val="000000" w:themeColor="text1"/>
              </w:rPr>
            </w:rPrChange>
          </w:rPr>
          <w:delText xml:space="preserve">differences </w:delText>
        </w:r>
      </w:del>
      <w:ins w:id="408" w:author="Liliana Salvador" w:date="2022-02-17T13:01:00Z">
        <w:r w:rsidR="00E13F51" w:rsidRPr="002B42A7">
          <w:rPr>
            <w:rFonts w:ascii="Times New Roman" w:hAnsi="Times New Roman" w:cs="Times New Roman"/>
            <w:color w:val="000000" w:themeColor="text1"/>
            <w:rPrChange w:id="409" w:author="Ruijie Xu" w:date="2022-03-10T12:31:00Z">
              <w:rPr>
                <w:color w:val="000000" w:themeColor="text1"/>
              </w:rPr>
            </w:rPrChange>
          </w:rPr>
          <w:t xml:space="preserve">variation </w:t>
        </w:r>
      </w:ins>
      <w:r w:rsidR="00B6651B" w:rsidRPr="002B42A7">
        <w:rPr>
          <w:rFonts w:ascii="Times New Roman" w:hAnsi="Times New Roman" w:cs="Times New Roman"/>
          <w:color w:val="000000" w:themeColor="text1"/>
          <w:rPrChange w:id="410" w:author="Ruijie Xu" w:date="2022-03-10T12:31:00Z">
            <w:rPr>
              <w:color w:val="000000" w:themeColor="text1"/>
            </w:rPr>
          </w:rPrChange>
        </w:rPr>
        <w:t xml:space="preserve">in </w:t>
      </w:r>
      <w:del w:id="411" w:author="Ruijie Xu" w:date="2022-02-01T16:01:00Z">
        <w:r w:rsidR="00B6651B" w:rsidRPr="002B42A7" w:rsidDel="002674E3">
          <w:rPr>
            <w:rFonts w:ascii="Times New Roman" w:hAnsi="Times New Roman" w:cs="Times New Roman"/>
            <w:color w:val="000000" w:themeColor="text1"/>
            <w:rPrChange w:id="412" w:author="Ruijie Xu" w:date="2022-03-10T12:31:00Z">
              <w:rPr>
                <w:color w:val="000000" w:themeColor="text1"/>
              </w:rPr>
            </w:rPrChange>
          </w:rPr>
          <w:delText xml:space="preserve">microbial identification and </w:delText>
        </w:r>
      </w:del>
      <w:ins w:id="413" w:author="Ruijie Xu" w:date="2022-02-01T16:01:00Z">
        <w:r w:rsidR="002674E3" w:rsidRPr="002B42A7">
          <w:rPr>
            <w:rFonts w:ascii="Times New Roman" w:hAnsi="Times New Roman" w:cs="Times New Roman"/>
            <w:color w:val="000000" w:themeColor="text1"/>
            <w:rPrChange w:id="414" w:author="Ruijie Xu" w:date="2022-03-10T12:31:00Z">
              <w:rPr>
                <w:color w:val="000000" w:themeColor="text1"/>
              </w:rPr>
            </w:rPrChange>
          </w:rPr>
          <w:t>microbial communintiy characterizations</w:t>
        </w:r>
      </w:ins>
      <w:del w:id="415" w:author="Ruijie Xu" w:date="2022-02-01T16:01:00Z">
        <w:r w:rsidR="00B6651B" w:rsidRPr="002B42A7" w:rsidDel="00083E76">
          <w:rPr>
            <w:rFonts w:ascii="Times New Roman" w:hAnsi="Times New Roman" w:cs="Times New Roman"/>
            <w:color w:val="000000" w:themeColor="text1"/>
            <w:rPrChange w:id="416" w:author="Ruijie Xu" w:date="2022-03-10T12:31:00Z">
              <w:rPr>
                <w:color w:val="000000" w:themeColor="text1"/>
              </w:rPr>
            </w:rPrChange>
          </w:rPr>
          <w:delText xml:space="preserve">biological diversity </w:delText>
        </w:r>
        <w:r w:rsidR="008B5A8E" w:rsidRPr="002B42A7" w:rsidDel="00083E76">
          <w:rPr>
            <w:rFonts w:ascii="Times New Roman" w:hAnsi="Times New Roman" w:cs="Times New Roman"/>
            <w:color w:val="000000" w:themeColor="text1"/>
            <w:rPrChange w:id="417" w:author="Ruijie Xu" w:date="2022-03-10T12:31:00Z">
              <w:rPr>
                <w:color w:val="000000" w:themeColor="text1"/>
              </w:rPr>
            </w:rPrChange>
          </w:rPr>
          <w:delText>within</w:delText>
        </w:r>
        <w:r w:rsidR="00366132" w:rsidRPr="002B42A7" w:rsidDel="00083E76">
          <w:rPr>
            <w:rFonts w:ascii="Times New Roman" w:hAnsi="Times New Roman" w:cs="Times New Roman"/>
            <w:color w:val="000000" w:themeColor="text1"/>
            <w:rPrChange w:id="418" w:author="Ruijie Xu" w:date="2022-03-10T12:31:00Z">
              <w:rPr>
                <w:color w:val="000000" w:themeColor="text1"/>
              </w:rPr>
            </w:rPrChange>
          </w:rPr>
          <w:delText xml:space="preserve"> </w:delText>
        </w:r>
        <w:r w:rsidR="008B5A8E" w:rsidRPr="002B42A7" w:rsidDel="00083E76">
          <w:rPr>
            <w:rFonts w:ascii="Times New Roman" w:hAnsi="Times New Roman" w:cs="Times New Roman"/>
            <w:color w:val="000000" w:themeColor="text1"/>
            <w:rPrChange w:id="419" w:author="Ruijie Xu" w:date="2022-03-10T12:31:00Z">
              <w:rPr>
                <w:color w:val="000000" w:themeColor="text1"/>
              </w:rPr>
            </w:rPrChange>
          </w:rPr>
          <w:delText>and between</w:delText>
        </w:r>
        <w:r w:rsidR="00366132" w:rsidRPr="002B42A7" w:rsidDel="00083E76">
          <w:rPr>
            <w:rFonts w:ascii="Times New Roman" w:hAnsi="Times New Roman" w:cs="Times New Roman"/>
            <w:color w:val="000000" w:themeColor="text1"/>
            <w:rPrChange w:id="420" w:author="Ruijie Xu" w:date="2022-03-10T12:31:00Z">
              <w:rPr>
                <w:color w:val="000000" w:themeColor="text1"/>
              </w:rPr>
            </w:rPrChange>
          </w:rPr>
          <w:delText xml:space="preserve"> </w:delText>
        </w:r>
        <w:r w:rsidR="008B5A8E" w:rsidRPr="002B42A7" w:rsidDel="00083E76">
          <w:rPr>
            <w:rFonts w:ascii="Times New Roman" w:hAnsi="Times New Roman" w:cs="Times New Roman"/>
            <w:color w:val="000000" w:themeColor="text1"/>
            <w:rPrChange w:id="421" w:author="Ruijie Xu" w:date="2022-03-10T12:31:00Z">
              <w:rPr>
                <w:color w:val="000000" w:themeColor="text1"/>
              </w:rPr>
            </w:rPrChange>
          </w:rPr>
          <w:delText>samples</w:delText>
        </w:r>
      </w:del>
      <w:r w:rsidR="003C1718" w:rsidRPr="002B42A7">
        <w:rPr>
          <w:rFonts w:ascii="Times New Roman" w:hAnsi="Times New Roman" w:cs="Times New Roman"/>
          <w:color w:val="000000" w:themeColor="text1"/>
          <w:rPrChange w:id="422" w:author="Ruijie Xu" w:date="2022-03-10T12:31:00Z">
            <w:rPr>
              <w:color w:val="000000" w:themeColor="text1"/>
            </w:rPr>
          </w:rPrChange>
        </w:rPr>
        <w:t xml:space="preserve">. </w:t>
      </w:r>
      <w:r w:rsidR="001449A7" w:rsidRPr="002B42A7">
        <w:rPr>
          <w:rFonts w:ascii="Times New Roman" w:hAnsi="Times New Roman" w:cs="Times New Roman"/>
          <w:color w:val="000000" w:themeColor="text1"/>
          <w:rPrChange w:id="423" w:author="Ruijie Xu" w:date="2022-03-10T12:31:00Z">
            <w:rPr>
              <w:color w:val="000000" w:themeColor="text1"/>
            </w:rPr>
          </w:rPrChange>
        </w:rPr>
        <w:t xml:space="preserve">Our analysis </w:t>
      </w:r>
      <w:r w:rsidR="004736CC" w:rsidRPr="002B42A7">
        <w:rPr>
          <w:rFonts w:ascii="Times New Roman" w:hAnsi="Times New Roman" w:cs="Times New Roman"/>
          <w:color w:val="000000" w:themeColor="text1"/>
          <w:rPrChange w:id="424" w:author="Ruijie Xu" w:date="2022-03-10T12:31:00Z">
            <w:rPr>
              <w:color w:val="000000" w:themeColor="text1"/>
            </w:rPr>
          </w:rPrChange>
        </w:rPr>
        <w:t xml:space="preserve">also </w:t>
      </w:r>
      <w:r w:rsidR="001449A7" w:rsidRPr="002B42A7">
        <w:rPr>
          <w:rFonts w:ascii="Times New Roman" w:hAnsi="Times New Roman" w:cs="Times New Roman"/>
          <w:color w:val="000000" w:themeColor="text1"/>
          <w:rPrChange w:id="425" w:author="Ruijie Xu" w:date="2022-03-10T12:31:00Z">
            <w:rPr>
              <w:color w:val="000000" w:themeColor="text1"/>
            </w:rPr>
          </w:rPrChange>
        </w:rPr>
        <w:t>show</w:t>
      </w:r>
      <w:r w:rsidR="00637972" w:rsidRPr="002B42A7">
        <w:rPr>
          <w:rFonts w:ascii="Times New Roman" w:hAnsi="Times New Roman" w:cs="Times New Roman"/>
          <w:color w:val="000000" w:themeColor="text1"/>
          <w:rPrChange w:id="426" w:author="Ruijie Xu" w:date="2022-03-10T12:31:00Z">
            <w:rPr>
              <w:color w:val="000000" w:themeColor="text1"/>
            </w:rPr>
          </w:rPrChange>
        </w:rPr>
        <w:t>ed</w:t>
      </w:r>
      <w:r w:rsidR="001449A7" w:rsidRPr="002B42A7">
        <w:rPr>
          <w:rFonts w:ascii="Times New Roman" w:hAnsi="Times New Roman" w:cs="Times New Roman"/>
          <w:color w:val="000000" w:themeColor="text1"/>
          <w:rPrChange w:id="427" w:author="Ruijie Xu" w:date="2022-03-10T12:31:00Z">
            <w:rPr>
              <w:color w:val="000000" w:themeColor="text1"/>
            </w:rPr>
          </w:rPrChange>
        </w:rPr>
        <w:t xml:space="preserve"> that</w:t>
      </w:r>
      <w:r w:rsidR="00B55B12" w:rsidRPr="002B42A7">
        <w:rPr>
          <w:rFonts w:ascii="Times New Roman" w:hAnsi="Times New Roman" w:cs="Times New Roman"/>
          <w:color w:val="000000" w:themeColor="text1"/>
          <w:rPrChange w:id="428" w:author="Ruijie Xu" w:date="2022-03-10T12:31:00Z">
            <w:rPr>
              <w:color w:val="000000" w:themeColor="text1"/>
            </w:rPr>
          </w:rPrChange>
        </w:rPr>
        <w:t xml:space="preserve"> </w:t>
      </w:r>
      <w:ins w:id="429" w:author="Ruijie Xu" w:date="2022-02-01T16:01:00Z">
        <w:r w:rsidR="002674E3" w:rsidRPr="002B42A7">
          <w:rPr>
            <w:rFonts w:ascii="Times New Roman" w:hAnsi="Times New Roman" w:cs="Times New Roman"/>
            <w:color w:val="000000" w:themeColor="text1"/>
            <w:rPrChange w:id="430" w:author="Ruijie Xu" w:date="2022-03-10T12:31:00Z">
              <w:rPr>
                <w:color w:val="000000" w:themeColor="text1"/>
              </w:rPr>
            </w:rPrChange>
          </w:rPr>
          <w:t>these</w:t>
        </w:r>
      </w:ins>
      <w:del w:id="431" w:author="Ruijie Xu" w:date="2022-02-01T16:01:00Z">
        <w:r w:rsidR="00B55B12" w:rsidRPr="002B42A7" w:rsidDel="002674E3">
          <w:rPr>
            <w:rFonts w:ascii="Times New Roman" w:hAnsi="Times New Roman" w:cs="Times New Roman"/>
            <w:color w:val="000000" w:themeColor="text1"/>
            <w:rPrChange w:id="432" w:author="Ruijie Xu" w:date="2022-03-10T12:31:00Z">
              <w:rPr>
                <w:color w:val="000000" w:themeColor="text1"/>
              </w:rPr>
            </w:rPrChange>
          </w:rPr>
          <w:delText xml:space="preserve">the </w:delText>
        </w:r>
        <w:r w:rsidR="00481FC6" w:rsidRPr="002B42A7" w:rsidDel="002674E3">
          <w:rPr>
            <w:rFonts w:ascii="Times New Roman" w:hAnsi="Times New Roman" w:cs="Times New Roman"/>
            <w:color w:val="000000" w:themeColor="text1"/>
            <w:rPrChange w:id="433" w:author="Ruijie Xu" w:date="2022-03-10T12:31:00Z">
              <w:rPr>
                <w:color w:val="000000" w:themeColor="text1"/>
              </w:rPr>
            </w:rPrChange>
          </w:rPr>
          <w:delText>three</w:delText>
        </w:r>
      </w:del>
      <w:r w:rsidR="00481FC6" w:rsidRPr="002B42A7">
        <w:rPr>
          <w:rFonts w:ascii="Times New Roman" w:hAnsi="Times New Roman" w:cs="Times New Roman"/>
          <w:color w:val="000000" w:themeColor="text1"/>
          <w:rPrChange w:id="434" w:author="Ruijie Xu" w:date="2022-03-10T12:31:00Z">
            <w:rPr>
              <w:color w:val="000000" w:themeColor="text1"/>
            </w:rPr>
          </w:rPrChange>
        </w:rPr>
        <w:t xml:space="preserve"> </w:t>
      </w:r>
      <w:r w:rsidR="00443703" w:rsidRPr="002B42A7">
        <w:rPr>
          <w:rFonts w:ascii="Times New Roman" w:hAnsi="Times New Roman" w:cs="Times New Roman"/>
          <w:color w:val="000000" w:themeColor="text1"/>
          <w:rPrChange w:id="435" w:author="Ruijie Xu" w:date="2022-03-10T12:31:00Z">
            <w:rPr>
              <w:color w:val="000000" w:themeColor="text1"/>
            </w:rPr>
          </w:rPrChange>
        </w:rPr>
        <w:t xml:space="preserve">software </w:t>
      </w:r>
      <w:r w:rsidR="00B55B12" w:rsidRPr="002B42A7">
        <w:rPr>
          <w:rFonts w:ascii="Times New Roman" w:hAnsi="Times New Roman" w:cs="Times New Roman"/>
          <w:color w:val="000000" w:themeColor="text1"/>
          <w:rPrChange w:id="436" w:author="Ruijie Xu" w:date="2022-03-10T12:31:00Z">
            <w:rPr>
              <w:color w:val="000000" w:themeColor="text1"/>
            </w:rPr>
          </w:rPrChange>
        </w:rPr>
        <w:t xml:space="preserve">differed in their ability to </w:t>
      </w:r>
      <w:ins w:id="437" w:author="Rajeev, Sree" w:date="2022-03-03T08:50:00Z">
        <w:r w:rsidR="00275D70" w:rsidRPr="002B42A7">
          <w:rPr>
            <w:rFonts w:ascii="Times New Roman" w:hAnsi="Times New Roman" w:cs="Times New Roman"/>
            <w:color w:val="000000" w:themeColor="text1"/>
            <w:rPrChange w:id="438" w:author="Ruijie Xu" w:date="2022-03-10T12:31:00Z">
              <w:rPr>
                <w:color w:val="000000" w:themeColor="text1"/>
              </w:rPr>
            </w:rPrChange>
          </w:rPr>
          <w:t>d</w:t>
        </w:r>
      </w:ins>
      <w:ins w:id="439" w:author="Rajeev, Sree" w:date="2022-03-03T08:51:00Z">
        <w:r w:rsidR="00275D70" w:rsidRPr="002B42A7">
          <w:rPr>
            <w:rFonts w:ascii="Times New Roman" w:hAnsi="Times New Roman" w:cs="Times New Roman"/>
            <w:color w:val="000000" w:themeColor="text1"/>
            <w:rPrChange w:id="440" w:author="Ruijie Xu" w:date="2022-03-10T12:31:00Z">
              <w:rPr>
                <w:color w:val="000000" w:themeColor="text1"/>
              </w:rPr>
            </w:rPrChange>
          </w:rPr>
          <w:t>etect</w:t>
        </w:r>
        <w:del w:id="441" w:author="Ruijie Xu" w:date="2022-03-04T09:55:00Z">
          <w:r w:rsidR="00275D70" w:rsidRPr="002B42A7" w:rsidDel="00D51C41">
            <w:rPr>
              <w:rFonts w:ascii="Times New Roman" w:hAnsi="Times New Roman" w:cs="Times New Roman"/>
              <w:color w:val="000000" w:themeColor="text1"/>
              <w:rPrChange w:id="442" w:author="Ruijie Xu" w:date="2022-03-10T12:31:00Z">
                <w:rPr>
                  <w:color w:val="000000" w:themeColor="text1"/>
                </w:rPr>
              </w:rPrChange>
            </w:rPr>
            <w:delText xml:space="preserve"> </w:delText>
          </w:r>
        </w:del>
      </w:ins>
      <w:del w:id="443" w:author="Ruijie Xu" w:date="2022-03-04T09:55:00Z">
        <w:r w:rsidR="00B55B12" w:rsidRPr="002B42A7" w:rsidDel="00D51C41">
          <w:rPr>
            <w:rFonts w:ascii="Times New Roman" w:hAnsi="Times New Roman" w:cs="Times New Roman"/>
            <w:color w:val="000000" w:themeColor="text1"/>
            <w:rPrChange w:id="444" w:author="Ruijie Xu" w:date="2022-03-10T12:31:00Z">
              <w:rPr>
                <w:color w:val="000000" w:themeColor="text1"/>
              </w:rPr>
            </w:rPrChange>
          </w:rPr>
          <w:delText>identify</w:delText>
        </w:r>
      </w:del>
      <w:r w:rsidR="00B55B12" w:rsidRPr="002B42A7">
        <w:rPr>
          <w:rFonts w:ascii="Times New Roman" w:hAnsi="Times New Roman" w:cs="Times New Roman"/>
          <w:color w:val="000000" w:themeColor="text1"/>
          <w:rPrChange w:id="445" w:author="Ruijie Xu" w:date="2022-03-10T12:31:00Z">
            <w:rPr>
              <w:color w:val="000000" w:themeColor="text1"/>
            </w:rPr>
          </w:rPrChange>
        </w:rPr>
        <w:t xml:space="preserve"> </w:t>
      </w:r>
      <w:r w:rsidR="001449A7" w:rsidRPr="002B42A7">
        <w:rPr>
          <w:rFonts w:ascii="Times New Roman" w:hAnsi="Times New Roman" w:cs="Times New Roman"/>
          <w:rPrChange w:id="446" w:author="Ruijie Xu" w:date="2022-03-10T12:31:00Z">
            <w:rPr/>
          </w:rPrChange>
        </w:rPr>
        <w:t xml:space="preserve">the presence of </w:t>
      </w:r>
      <w:del w:id="447" w:author="Ruijie Xu" w:date="2022-02-02T11:02:00Z">
        <w:r w:rsidR="001449A7" w:rsidRPr="002B42A7" w:rsidDel="00463AA7">
          <w:rPr>
            <w:rFonts w:ascii="Times New Roman" w:hAnsi="Times New Roman" w:cs="Times New Roman"/>
            <w:i/>
            <w:iCs/>
            <w:rPrChange w:id="448" w:author="Ruijie Xu" w:date="2022-03-10T12:31:00Z">
              <w:rPr>
                <w:i/>
                <w:iCs/>
              </w:rPr>
            </w:rPrChange>
          </w:rPr>
          <w:delText>Leptospira</w:delText>
        </w:r>
      </w:del>
      <w:ins w:id="449" w:author="Ruijie Xu" w:date="2022-02-02T11:02:00Z">
        <w:r w:rsidR="00463AA7" w:rsidRPr="002B42A7">
          <w:rPr>
            <w:rFonts w:ascii="Times New Roman" w:hAnsi="Times New Roman" w:cs="Times New Roman"/>
            <w:i/>
            <w:iCs/>
            <w:rPrChange w:id="450" w:author="Ruijie Xu" w:date="2022-03-10T12:31:00Z">
              <w:rPr>
                <w:i/>
                <w:iCs/>
              </w:rPr>
            </w:rPrChange>
          </w:rPr>
          <w:t>Leptospira</w:t>
        </w:r>
      </w:ins>
      <w:r w:rsidR="00A774DE" w:rsidRPr="002B42A7">
        <w:rPr>
          <w:rFonts w:ascii="Times New Roman" w:hAnsi="Times New Roman" w:cs="Times New Roman"/>
          <w:i/>
          <w:iCs/>
          <w:rPrChange w:id="451" w:author="Ruijie Xu" w:date="2022-03-10T12:31:00Z">
            <w:rPr>
              <w:i/>
              <w:iCs/>
            </w:rPr>
          </w:rPrChange>
        </w:rPr>
        <w:t>,</w:t>
      </w:r>
      <w:r w:rsidR="00B55B12" w:rsidRPr="002B42A7">
        <w:rPr>
          <w:rFonts w:ascii="Times New Roman" w:hAnsi="Times New Roman" w:cs="Times New Roman"/>
          <w:i/>
          <w:iCs/>
          <w:rPrChange w:id="452" w:author="Ruijie Xu" w:date="2022-03-10T12:31:00Z">
            <w:rPr>
              <w:i/>
              <w:iCs/>
            </w:rPr>
          </w:rPrChange>
        </w:rPr>
        <w:t xml:space="preserve"> </w:t>
      </w:r>
      <w:r w:rsidR="00B55B12" w:rsidRPr="002B42A7">
        <w:rPr>
          <w:rFonts w:ascii="Times New Roman" w:hAnsi="Times New Roman" w:cs="Times New Roman"/>
          <w:iCs/>
          <w:rPrChange w:id="453" w:author="Ruijie Xu" w:date="2022-03-10T12:31:00Z">
            <w:rPr>
              <w:iCs/>
            </w:rPr>
          </w:rPrChange>
        </w:rPr>
        <w:t>a major zoonotic pathogen of one health importance</w:t>
      </w:r>
      <w:del w:id="454" w:author="Rajeev, Sree" w:date="2022-03-03T08:51:00Z">
        <w:r w:rsidR="00B55B12" w:rsidRPr="002B42A7" w:rsidDel="00275D70">
          <w:rPr>
            <w:rFonts w:ascii="Times New Roman" w:hAnsi="Times New Roman" w:cs="Times New Roman"/>
            <w:rPrChange w:id="455" w:author="Ruijie Xu" w:date="2022-03-10T12:31:00Z">
              <w:rPr/>
            </w:rPrChange>
          </w:rPr>
          <w:delText xml:space="preserve"> in comparison to </w:delText>
        </w:r>
        <w:r w:rsidR="001449A7" w:rsidRPr="002B42A7" w:rsidDel="00275D70">
          <w:rPr>
            <w:rFonts w:ascii="Times New Roman" w:hAnsi="Times New Roman" w:cs="Times New Roman"/>
            <w:rPrChange w:id="456" w:author="Ruijie Xu" w:date="2022-03-10T12:31:00Z">
              <w:rPr/>
            </w:rPrChange>
          </w:rPr>
          <w:delText xml:space="preserve">traditional </w:delText>
        </w:r>
        <w:r w:rsidR="00B55B12" w:rsidRPr="002B42A7" w:rsidDel="00275D70">
          <w:rPr>
            <w:rFonts w:ascii="Times New Roman" w:hAnsi="Times New Roman" w:cs="Times New Roman"/>
            <w:rPrChange w:id="457" w:author="Ruijie Xu" w:date="2022-03-10T12:31:00Z">
              <w:rPr/>
            </w:rPrChange>
          </w:rPr>
          <w:delText>methods</w:delText>
        </w:r>
      </w:del>
      <w:r w:rsidR="00B55B12" w:rsidRPr="002B42A7">
        <w:rPr>
          <w:rFonts w:ascii="Times New Roman" w:hAnsi="Times New Roman" w:cs="Times New Roman"/>
          <w:rPrChange w:id="458" w:author="Ruijie Xu" w:date="2022-03-10T12:31:00Z">
            <w:rPr/>
          </w:rPrChange>
        </w:rPr>
        <w:t>.</w:t>
      </w:r>
    </w:p>
    <w:p w14:paraId="1BEB52C2" w14:textId="7A63CC43" w:rsidR="00130564" w:rsidRPr="002B42A7" w:rsidRDefault="00130564" w:rsidP="0046408A">
      <w:pPr>
        <w:spacing w:line="480" w:lineRule="auto"/>
        <w:rPr>
          <w:rFonts w:ascii="Times New Roman" w:hAnsi="Times New Roman" w:cs="Times New Roman"/>
          <w:b/>
          <w:color w:val="000000" w:themeColor="text1"/>
          <w:rPrChange w:id="459" w:author="Ruijie Xu" w:date="2022-03-10T12:31:00Z">
            <w:rPr>
              <w:b/>
              <w:color w:val="000000" w:themeColor="text1"/>
            </w:rPr>
          </w:rPrChange>
        </w:rPr>
      </w:pPr>
      <w:r w:rsidRPr="002B42A7">
        <w:rPr>
          <w:rFonts w:ascii="Times New Roman" w:hAnsi="Times New Roman" w:cs="Times New Roman"/>
          <w:b/>
          <w:color w:val="000000" w:themeColor="text1"/>
          <w:rPrChange w:id="460" w:author="Ruijie Xu" w:date="2022-03-10T12:31:00Z">
            <w:rPr>
              <w:b/>
              <w:color w:val="000000" w:themeColor="text1"/>
            </w:rPr>
          </w:rPrChange>
        </w:rPr>
        <w:t>Conclusions</w:t>
      </w:r>
    </w:p>
    <w:p w14:paraId="11133512" w14:textId="2AEB9C4B" w:rsidR="00925D01" w:rsidRPr="002B42A7" w:rsidRDefault="009406D8" w:rsidP="0046408A">
      <w:pPr>
        <w:spacing w:line="480" w:lineRule="auto"/>
        <w:ind w:firstLine="720"/>
        <w:rPr>
          <w:rFonts w:ascii="Times New Roman" w:hAnsi="Times New Roman" w:cs="Times New Roman"/>
          <w:color w:val="000000" w:themeColor="text1"/>
          <w:rPrChange w:id="461" w:author="Ruijie Xu" w:date="2022-03-10T12:31:00Z">
            <w:rPr>
              <w:color w:val="000000" w:themeColor="text1"/>
            </w:rPr>
          </w:rPrChange>
        </w:rPr>
      </w:pPr>
      <w:r w:rsidRPr="002B42A7">
        <w:rPr>
          <w:rFonts w:ascii="Times New Roman" w:hAnsi="Times New Roman" w:cs="Times New Roman"/>
          <w:color w:val="000000" w:themeColor="text1"/>
          <w:rPrChange w:id="462" w:author="Ruijie Xu" w:date="2022-03-10T12:31:00Z">
            <w:rPr>
              <w:color w:val="000000" w:themeColor="text1"/>
            </w:rPr>
          </w:rPrChange>
        </w:rPr>
        <w:t>S</w:t>
      </w:r>
      <w:r w:rsidR="008B5A8E" w:rsidRPr="002B42A7">
        <w:rPr>
          <w:rFonts w:ascii="Times New Roman" w:hAnsi="Times New Roman" w:cs="Times New Roman"/>
          <w:color w:val="000000" w:themeColor="text1"/>
          <w:rPrChange w:id="463" w:author="Ruijie Xu" w:date="2022-03-10T12:31:00Z">
            <w:rPr>
              <w:color w:val="000000" w:themeColor="text1"/>
            </w:rPr>
          </w:rPrChange>
        </w:rPr>
        <w:t xml:space="preserve">ignificant </w:t>
      </w:r>
      <w:r w:rsidR="003C1718" w:rsidRPr="002B42A7">
        <w:rPr>
          <w:rFonts w:ascii="Times New Roman" w:hAnsi="Times New Roman" w:cs="Times New Roman"/>
          <w:color w:val="000000" w:themeColor="text1"/>
          <w:rPrChange w:id="464" w:author="Ruijie Xu" w:date="2022-03-10T12:31:00Z">
            <w:rPr>
              <w:color w:val="000000" w:themeColor="text1"/>
            </w:rPr>
          </w:rPrChange>
        </w:rPr>
        <w:t>differen</w:t>
      </w:r>
      <w:r w:rsidR="008B5A8E" w:rsidRPr="002B42A7">
        <w:rPr>
          <w:rFonts w:ascii="Times New Roman" w:hAnsi="Times New Roman" w:cs="Times New Roman"/>
          <w:color w:val="000000" w:themeColor="text1"/>
          <w:rPrChange w:id="465" w:author="Ruijie Xu" w:date="2022-03-10T12:31:00Z">
            <w:rPr>
              <w:color w:val="000000" w:themeColor="text1"/>
            </w:rPr>
          </w:rPrChange>
        </w:rPr>
        <w:t xml:space="preserve">ces in </w:t>
      </w:r>
      <w:r w:rsidR="003C1718" w:rsidRPr="002B42A7">
        <w:rPr>
          <w:rFonts w:ascii="Times New Roman" w:hAnsi="Times New Roman" w:cs="Times New Roman"/>
          <w:color w:val="000000" w:themeColor="text1"/>
          <w:rPrChange w:id="466" w:author="Ruijie Xu" w:date="2022-03-10T12:31:00Z">
            <w:rPr>
              <w:color w:val="000000" w:themeColor="text1"/>
            </w:rPr>
          </w:rPrChange>
        </w:rPr>
        <w:t>compositional profiles for the same dataset</w:t>
      </w:r>
      <w:r w:rsidRPr="002B42A7">
        <w:rPr>
          <w:rFonts w:ascii="Times New Roman" w:hAnsi="Times New Roman" w:cs="Times New Roman"/>
          <w:color w:val="000000" w:themeColor="text1"/>
          <w:rPrChange w:id="467" w:author="Ruijie Xu" w:date="2022-03-10T12:31:00Z">
            <w:rPr>
              <w:color w:val="000000" w:themeColor="text1"/>
            </w:rPr>
          </w:rPrChange>
        </w:rPr>
        <w:t xml:space="preserve"> while using different </w:t>
      </w:r>
      <w:ins w:id="468" w:author="Ruijie Xu" w:date="2022-02-01T13:32:00Z">
        <w:r w:rsidR="009B3ED7" w:rsidRPr="002B42A7">
          <w:rPr>
            <w:rFonts w:ascii="Times New Roman" w:hAnsi="Times New Roman" w:cs="Times New Roman"/>
            <w:color w:val="000000" w:themeColor="text1"/>
            <w:rPrChange w:id="469" w:author="Ruijie Xu" w:date="2022-03-10T12:31:00Z">
              <w:rPr>
                <w:color w:val="000000" w:themeColor="text1"/>
              </w:rPr>
            </w:rPrChange>
          </w:rPr>
          <w:t xml:space="preserve">databases and </w:t>
        </w:r>
      </w:ins>
      <w:r w:rsidR="008524D8" w:rsidRPr="002B42A7">
        <w:rPr>
          <w:rFonts w:ascii="Times New Roman" w:hAnsi="Times New Roman" w:cs="Times New Roman"/>
          <w:color w:val="000000" w:themeColor="text1"/>
          <w:rPrChange w:id="470" w:author="Ruijie Xu" w:date="2022-03-10T12:31:00Z">
            <w:rPr>
              <w:color w:val="000000" w:themeColor="text1"/>
            </w:rPr>
          </w:rPrChange>
        </w:rPr>
        <w:t>software</w:t>
      </w:r>
      <w:r w:rsidRPr="002B42A7">
        <w:rPr>
          <w:rFonts w:ascii="Times New Roman" w:hAnsi="Times New Roman" w:cs="Times New Roman"/>
          <w:color w:val="000000" w:themeColor="text1"/>
          <w:rPrChange w:id="471" w:author="Ruijie Xu" w:date="2022-03-10T12:31:00Z">
            <w:rPr>
              <w:color w:val="000000" w:themeColor="text1"/>
            </w:rPr>
          </w:rPrChange>
        </w:rPr>
        <w:t xml:space="preserve"> </w:t>
      </w:r>
      <w:ins w:id="472" w:author="Rajeev, Sree" w:date="2022-02-28T11:30:00Z">
        <w:r w:rsidR="007E2AD5" w:rsidRPr="002B42A7">
          <w:rPr>
            <w:rFonts w:ascii="Times New Roman" w:hAnsi="Times New Roman" w:cs="Times New Roman"/>
            <w:color w:val="000000" w:themeColor="text1"/>
            <w:rPrChange w:id="473" w:author="Ruijie Xu" w:date="2022-03-10T12:31:00Z">
              <w:rPr>
                <w:color w:val="000000" w:themeColor="text1"/>
              </w:rPr>
            </w:rPrChange>
          </w:rPr>
          <w:t xml:space="preserve">combinations </w:t>
        </w:r>
      </w:ins>
      <w:del w:id="474" w:author="Ruijie Xu" w:date="2022-02-01T13:32:00Z">
        <w:r w:rsidRPr="002B42A7" w:rsidDel="009B3ED7">
          <w:rPr>
            <w:rFonts w:ascii="Times New Roman" w:hAnsi="Times New Roman" w:cs="Times New Roman"/>
            <w:color w:val="000000" w:themeColor="text1"/>
            <w:rPrChange w:id="475" w:author="Ruijie Xu" w:date="2022-03-10T12:31:00Z">
              <w:rPr>
                <w:color w:val="000000" w:themeColor="text1"/>
              </w:rPr>
            </w:rPrChange>
          </w:rPr>
          <w:delText xml:space="preserve">and databases </w:delText>
        </w:r>
      </w:del>
      <w:ins w:id="476" w:author="Liliana Salvador" w:date="2022-03-08T17:06:00Z">
        <w:r w:rsidR="001B30EA" w:rsidRPr="002B42A7">
          <w:rPr>
            <w:rFonts w:ascii="Times New Roman" w:hAnsi="Times New Roman" w:cs="Times New Roman"/>
            <w:color w:val="000000" w:themeColor="text1"/>
            <w:rPrChange w:id="477" w:author="Ruijie Xu" w:date="2022-03-10T12:31:00Z">
              <w:rPr>
                <w:color w:val="000000" w:themeColor="text1"/>
              </w:rPr>
            </w:rPrChange>
          </w:rPr>
          <w:t>can</w:t>
        </w:r>
      </w:ins>
      <w:del w:id="478" w:author="Liliana Salvador" w:date="2022-03-08T17:06:00Z">
        <w:r w:rsidRPr="002B42A7" w:rsidDel="001B30EA">
          <w:rPr>
            <w:rFonts w:ascii="Times New Roman" w:hAnsi="Times New Roman" w:cs="Times New Roman"/>
            <w:color w:val="000000" w:themeColor="text1"/>
            <w:rPrChange w:id="479" w:author="Ruijie Xu" w:date="2022-03-10T12:31:00Z">
              <w:rPr>
                <w:color w:val="000000" w:themeColor="text1"/>
              </w:rPr>
            </w:rPrChange>
          </w:rPr>
          <w:delText>may</w:delText>
        </w:r>
      </w:del>
      <w:r w:rsidRPr="002B42A7">
        <w:rPr>
          <w:rFonts w:ascii="Times New Roman" w:hAnsi="Times New Roman" w:cs="Times New Roman"/>
          <w:color w:val="000000" w:themeColor="text1"/>
          <w:rPrChange w:id="480" w:author="Ruijie Xu" w:date="2022-03-10T12:31:00Z">
            <w:rPr>
              <w:color w:val="000000" w:themeColor="text1"/>
            </w:rPr>
          </w:rPrChange>
        </w:rPr>
        <w:t xml:space="preserve"> </w:t>
      </w:r>
      <w:ins w:id="481" w:author="Rajeev, Sree" w:date="2022-02-28T11:30:00Z">
        <w:r w:rsidR="007E2AD5" w:rsidRPr="002B42A7">
          <w:rPr>
            <w:rFonts w:ascii="Times New Roman" w:hAnsi="Times New Roman" w:cs="Times New Roman"/>
            <w:color w:val="000000" w:themeColor="text1"/>
            <w:rPrChange w:id="482" w:author="Ruijie Xu" w:date="2022-03-10T12:31:00Z">
              <w:rPr>
                <w:color w:val="000000" w:themeColor="text1"/>
              </w:rPr>
            </w:rPrChange>
          </w:rPr>
          <w:t>result in</w:t>
        </w:r>
        <w:del w:id="483" w:author="Ruijie Xu" w:date="2022-03-04T13:21:00Z">
          <w:r w:rsidR="007E2AD5" w:rsidRPr="002B42A7" w:rsidDel="008B5F14">
            <w:rPr>
              <w:rFonts w:ascii="Times New Roman" w:hAnsi="Times New Roman" w:cs="Times New Roman"/>
              <w:color w:val="000000" w:themeColor="text1"/>
              <w:rPrChange w:id="484" w:author="Ruijie Xu" w:date="2022-03-10T12:31:00Z">
                <w:rPr>
                  <w:color w:val="000000" w:themeColor="text1"/>
                </w:rPr>
              </w:rPrChange>
            </w:rPr>
            <w:delText xml:space="preserve"> </w:delText>
          </w:r>
        </w:del>
      </w:ins>
      <w:del w:id="485" w:author="Rajeev, Sree" w:date="2022-02-28T11:30:00Z">
        <w:r w:rsidR="003C1718" w:rsidRPr="002B42A7" w:rsidDel="007E2AD5">
          <w:rPr>
            <w:rFonts w:ascii="Times New Roman" w:hAnsi="Times New Roman" w:cs="Times New Roman"/>
            <w:color w:val="000000" w:themeColor="text1"/>
            <w:rPrChange w:id="486" w:author="Ruijie Xu" w:date="2022-03-10T12:31:00Z">
              <w:rPr>
                <w:color w:val="000000" w:themeColor="text1"/>
              </w:rPr>
            </w:rPrChange>
          </w:rPr>
          <w:delText>lead to</w:delText>
        </w:r>
      </w:del>
      <w:r w:rsidR="003C1718" w:rsidRPr="002B42A7">
        <w:rPr>
          <w:rFonts w:ascii="Times New Roman" w:hAnsi="Times New Roman" w:cs="Times New Roman"/>
          <w:color w:val="000000" w:themeColor="text1"/>
          <w:rPrChange w:id="487" w:author="Ruijie Xu" w:date="2022-03-10T12:31:00Z">
            <w:rPr>
              <w:color w:val="000000" w:themeColor="text1"/>
            </w:rPr>
          </w:rPrChange>
        </w:rPr>
        <w:t xml:space="preserve"> </w:t>
      </w:r>
      <w:del w:id="488" w:author="Rajeev, Sree" w:date="2022-02-28T11:30:00Z">
        <w:r w:rsidR="003C1718" w:rsidRPr="002B42A7" w:rsidDel="007E2AD5">
          <w:rPr>
            <w:rFonts w:ascii="Times New Roman" w:hAnsi="Times New Roman" w:cs="Times New Roman"/>
            <w:color w:val="000000" w:themeColor="text1"/>
            <w:rPrChange w:id="489" w:author="Ruijie Xu" w:date="2022-03-10T12:31:00Z">
              <w:rPr>
                <w:color w:val="000000" w:themeColor="text1"/>
              </w:rPr>
            </w:rPrChange>
          </w:rPr>
          <w:delText xml:space="preserve">divergent </w:delText>
        </w:r>
      </w:del>
      <w:ins w:id="490" w:author="Rajeev, Sree" w:date="2022-02-28T11:31:00Z">
        <w:r w:rsidR="007E2AD5" w:rsidRPr="002B42A7">
          <w:rPr>
            <w:rFonts w:ascii="Times New Roman" w:hAnsi="Times New Roman" w:cs="Times New Roman"/>
            <w:color w:val="000000" w:themeColor="text1"/>
            <w:rPrChange w:id="491" w:author="Ruijie Xu" w:date="2022-03-10T12:31:00Z">
              <w:rPr>
                <w:color w:val="000000" w:themeColor="text1"/>
              </w:rPr>
            </w:rPrChange>
          </w:rPr>
          <w:t xml:space="preserve">confounding </w:t>
        </w:r>
      </w:ins>
      <w:r w:rsidR="003C1718" w:rsidRPr="002B42A7">
        <w:rPr>
          <w:rFonts w:ascii="Times New Roman" w:hAnsi="Times New Roman" w:cs="Times New Roman"/>
          <w:color w:val="000000" w:themeColor="text1"/>
          <w:rPrChange w:id="492" w:author="Ruijie Xu" w:date="2022-03-10T12:31:00Z">
            <w:rPr>
              <w:color w:val="000000" w:themeColor="text1"/>
            </w:rPr>
          </w:rPrChange>
        </w:rPr>
        <w:t>biological conclusions in</w:t>
      </w:r>
      <w:r w:rsidR="00130564" w:rsidRPr="002B42A7">
        <w:rPr>
          <w:rFonts w:ascii="Times New Roman" w:hAnsi="Times New Roman" w:cs="Times New Roman"/>
          <w:color w:val="000000" w:themeColor="text1"/>
          <w:rPrChange w:id="493" w:author="Ruijie Xu" w:date="2022-03-10T12:31:00Z">
            <w:rPr>
              <w:color w:val="000000" w:themeColor="text1"/>
            </w:rPr>
          </w:rPrChange>
        </w:rPr>
        <w:t xml:space="preserve"> microbial profiling</w:t>
      </w:r>
      <w:ins w:id="494" w:author="Rajeev, Sree" w:date="2022-02-28T11:31:00Z">
        <w:r w:rsidR="007E2AD5" w:rsidRPr="002B42A7">
          <w:rPr>
            <w:rFonts w:ascii="Times New Roman" w:hAnsi="Times New Roman" w:cs="Times New Roman"/>
            <w:color w:val="000000" w:themeColor="text1"/>
            <w:rPrChange w:id="495" w:author="Ruijie Xu" w:date="2022-03-10T12:31:00Z">
              <w:rPr>
                <w:color w:val="000000" w:themeColor="text1"/>
              </w:rPr>
            </w:rPrChange>
          </w:rPr>
          <w:t>.</w:t>
        </w:r>
      </w:ins>
      <w:del w:id="496" w:author="Rajeev, Sree" w:date="2022-02-28T11:31:00Z">
        <w:r w:rsidR="00130564" w:rsidRPr="002B42A7" w:rsidDel="007E2AD5">
          <w:rPr>
            <w:rFonts w:ascii="Times New Roman" w:hAnsi="Times New Roman" w:cs="Times New Roman"/>
            <w:color w:val="000000" w:themeColor="text1"/>
            <w:rPrChange w:id="497" w:author="Ruijie Xu" w:date="2022-03-10T12:31:00Z">
              <w:rPr>
                <w:color w:val="000000" w:themeColor="text1"/>
              </w:rPr>
            </w:rPrChange>
          </w:rPr>
          <w:delText xml:space="preserve"> and </w:delText>
        </w:r>
        <w:r w:rsidRPr="002B42A7" w:rsidDel="007E2AD5">
          <w:rPr>
            <w:rFonts w:ascii="Times New Roman" w:hAnsi="Times New Roman" w:cs="Times New Roman"/>
            <w:color w:val="000000" w:themeColor="text1"/>
            <w:rPrChange w:id="498" w:author="Ruijie Xu" w:date="2022-03-10T12:31:00Z">
              <w:rPr>
                <w:color w:val="000000" w:themeColor="text1"/>
              </w:rPr>
            </w:rPrChange>
          </w:rPr>
          <w:delText>zoonotic pathogens</w:delText>
        </w:r>
        <w:r w:rsidR="0014198B" w:rsidRPr="002B42A7" w:rsidDel="007E2AD5">
          <w:rPr>
            <w:rFonts w:ascii="Times New Roman" w:hAnsi="Times New Roman" w:cs="Times New Roman"/>
            <w:color w:val="000000" w:themeColor="text1"/>
            <w:rPrChange w:id="499" w:author="Ruijie Xu" w:date="2022-03-10T12:31:00Z">
              <w:rPr>
                <w:color w:val="000000" w:themeColor="text1"/>
              </w:rPr>
            </w:rPrChange>
          </w:rPr>
          <w:delText xml:space="preserve"> detection</w:delText>
        </w:r>
        <w:r w:rsidRPr="002B42A7" w:rsidDel="007E2AD5">
          <w:rPr>
            <w:rFonts w:ascii="Times New Roman" w:hAnsi="Times New Roman" w:cs="Times New Roman"/>
            <w:color w:val="000000" w:themeColor="text1"/>
            <w:rPrChange w:id="500" w:author="Ruijie Xu" w:date="2022-03-10T12:31:00Z">
              <w:rPr>
                <w:color w:val="000000" w:themeColor="text1"/>
              </w:rPr>
            </w:rPrChange>
          </w:rPr>
          <w:delText xml:space="preserve">. </w:delText>
        </w:r>
      </w:del>
      <w:bookmarkEnd w:id="237"/>
      <w:bookmarkEnd w:id="238"/>
    </w:p>
    <w:p w14:paraId="5E78903D" w14:textId="192AF7DF" w:rsidR="00130564" w:rsidRPr="002B42A7" w:rsidRDefault="00130564" w:rsidP="0046408A">
      <w:pPr>
        <w:spacing w:line="480" w:lineRule="auto"/>
        <w:rPr>
          <w:rFonts w:ascii="Times New Roman" w:hAnsi="Times New Roman" w:cs="Times New Roman"/>
          <w:b/>
          <w:color w:val="000000" w:themeColor="text1"/>
          <w:rPrChange w:id="501" w:author="Ruijie Xu" w:date="2022-03-10T12:31:00Z">
            <w:rPr>
              <w:b/>
              <w:color w:val="000000" w:themeColor="text1"/>
            </w:rPr>
          </w:rPrChange>
        </w:rPr>
      </w:pPr>
      <w:r w:rsidRPr="002B42A7">
        <w:rPr>
          <w:rFonts w:ascii="Times New Roman" w:hAnsi="Times New Roman" w:cs="Times New Roman"/>
          <w:b/>
          <w:color w:val="000000" w:themeColor="text1"/>
          <w:rPrChange w:id="502" w:author="Ruijie Xu" w:date="2022-03-10T12:31:00Z">
            <w:rPr>
              <w:b/>
              <w:color w:val="000000" w:themeColor="text1"/>
            </w:rPr>
          </w:rPrChange>
        </w:rPr>
        <w:t>Significance and Impact of Study</w:t>
      </w:r>
    </w:p>
    <w:p w14:paraId="33162C6B" w14:textId="437DF551" w:rsidR="00C17742" w:rsidRPr="002B42A7" w:rsidRDefault="002F2050" w:rsidP="005912FB">
      <w:pPr>
        <w:spacing w:line="480" w:lineRule="auto"/>
        <w:ind w:firstLine="720"/>
        <w:rPr>
          <w:rFonts w:ascii="Times New Roman" w:hAnsi="Times New Roman" w:cs="Times New Roman"/>
          <w:color w:val="000000" w:themeColor="text1"/>
          <w:rPrChange w:id="503" w:author="Ruijie Xu" w:date="2022-03-10T12:31:00Z">
            <w:rPr>
              <w:color w:val="000000" w:themeColor="text1"/>
            </w:rPr>
          </w:rPrChange>
        </w:rPr>
      </w:pPr>
      <w:commentRangeStart w:id="504"/>
      <w:commentRangeStart w:id="505"/>
      <w:commentRangeStart w:id="506"/>
      <w:r w:rsidRPr="002B42A7">
        <w:rPr>
          <w:rFonts w:ascii="Times New Roman" w:hAnsi="Times New Roman" w:cs="Times New Roman"/>
          <w:color w:val="000000" w:themeColor="text1"/>
          <w:rPrChange w:id="507" w:author="Ruijie Xu" w:date="2022-03-10T12:31:00Z">
            <w:rPr>
              <w:color w:val="000000" w:themeColor="text1"/>
            </w:rPr>
          </w:rPrChange>
        </w:rPr>
        <w:t xml:space="preserve">This study </w:t>
      </w:r>
      <w:ins w:id="508" w:author="Rajeev, Sree" w:date="2022-03-03T08:52:00Z">
        <w:r w:rsidR="00E9539B" w:rsidRPr="002B42A7">
          <w:rPr>
            <w:rFonts w:ascii="Times New Roman" w:hAnsi="Times New Roman" w:cs="Times New Roman"/>
            <w:color w:val="000000" w:themeColor="text1"/>
            <w:rPrChange w:id="509" w:author="Ruijie Xu" w:date="2022-03-10T12:31:00Z">
              <w:rPr>
                <w:color w:val="000000" w:themeColor="text1"/>
              </w:rPr>
            </w:rPrChange>
          </w:rPr>
          <w:t xml:space="preserve">cautions </w:t>
        </w:r>
      </w:ins>
      <w:del w:id="510" w:author="Rajeev, Sree" w:date="2022-02-28T11:35:00Z">
        <w:r w:rsidRPr="002B42A7" w:rsidDel="007E2AD5">
          <w:rPr>
            <w:rFonts w:ascii="Times New Roman" w:hAnsi="Times New Roman" w:cs="Times New Roman"/>
            <w:color w:val="000000" w:themeColor="text1"/>
            <w:rPrChange w:id="511" w:author="Ruijie Xu" w:date="2022-03-10T12:31:00Z">
              <w:rPr>
                <w:color w:val="000000" w:themeColor="text1"/>
              </w:rPr>
            </w:rPrChange>
          </w:rPr>
          <w:delText xml:space="preserve">highlights </w:delText>
        </w:r>
      </w:del>
      <w:r w:rsidRPr="002B42A7">
        <w:rPr>
          <w:rFonts w:ascii="Times New Roman" w:hAnsi="Times New Roman" w:cs="Times New Roman"/>
          <w:color w:val="000000" w:themeColor="text1"/>
          <w:rPrChange w:id="512" w:author="Ruijie Xu" w:date="2022-03-10T12:31:00Z">
            <w:rPr>
              <w:color w:val="000000" w:themeColor="text1"/>
            </w:rPr>
          </w:rPrChange>
        </w:rPr>
        <w:t>th</w:t>
      </w:r>
      <w:ins w:id="513" w:author="Rajeev, Sree" w:date="2022-02-28T11:31:00Z">
        <w:r w:rsidR="007E2AD5" w:rsidRPr="002B42A7">
          <w:rPr>
            <w:rFonts w:ascii="Times New Roman" w:hAnsi="Times New Roman" w:cs="Times New Roman"/>
            <w:color w:val="000000" w:themeColor="text1"/>
            <w:rPrChange w:id="514" w:author="Ruijie Xu" w:date="2022-03-10T12:31:00Z">
              <w:rPr>
                <w:color w:val="000000" w:themeColor="text1"/>
              </w:rPr>
            </w:rPrChange>
          </w:rPr>
          <w:t>at</w:t>
        </w:r>
      </w:ins>
      <w:del w:id="515" w:author="Rajeev, Sree" w:date="2022-02-28T11:31:00Z">
        <w:r w:rsidRPr="002B42A7" w:rsidDel="007E2AD5">
          <w:rPr>
            <w:rFonts w:ascii="Times New Roman" w:hAnsi="Times New Roman" w:cs="Times New Roman"/>
            <w:color w:val="000000" w:themeColor="text1"/>
            <w:rPrChange w:id="516" w:author="Ruijie Xu" w:date="2022-03-10T12:31:00Z">
              <w:rPr>
                <w:color w:val="000000" w:themeColor="text1"/>
              </w:rPr>
            </w:rPrChange>
          </w:rPr>
          <w:delText>e</w:delText>
        </w:r>
      </w:del>
      <w:r w:rsidRPr="002B42A7">
        <w:rPr>
          <w:rFonts w:ascii="Times New Roman" w:hAnsi="Times New Roman" w:cs="Times New Roman"/>
          <w:color w:val="000000" w:themeColor="text1"/>
          <w:rPrChange w:id="517" w:author="Ruijie Xu" w:date="2022-03-10T12:31:00Z">
            <w:rPr>
              <w:color w:val="000000" w:themeColor="text1"/>
            </w:rPr>
          </w:rPrChange>
        </w:rPr>
        <w:t xml:space="preserve"> </w:t>
      </w:r>
      <w:del w:id="518" w:author="Rajeev, Sree" w:date="2022-02-28T11:31:00Z">
        <w:r w:rsidRPr="002B42A7" w:rsidDel="007E2AD5">
          <w:rPr>
            <w:rFonts w:ascii="Times New Roman" w:hAnsi="Times New Roman" w:cs="Times New Roman"/>
            <w:color w:val="000000" w:themeColor="text1"/>
            <w:rPrChange w:id="519" w:author="Ruijie Xu" w:date="2022-03-10T12:31:00Z">
              <w:rPr>
                <w:color w:val="000000" w:themeColor="text1"/>
              </w:rPr>
            </w:rPrChange>
          </w:rPr>
          <w:delText xml:space="preserve">importance to </w:delText>
        </w:r>
        <w:r w:rsidR="00130564" w:rsidRPr="002B42A7" w:rsidDel="007E2AD5">
          <w:rPr>
            <w:rFonts w:ascii="Times New Roman" w:hAnsi="Times New Roman" w:cs="Times New Roman"/>
            <w:color w:val="000000" w:themeColor="text1"/>
            <w:rPrChange w:id="520" w:author="Ruijie Xu" w:date="2022-03-10T12:31:00Z">
              <w:rPr>
                <w:color w:val="000000" w:themeColor="text1"/>
              </w:rPr>
            </w:rPrChange>
          </w:rPr>
          <w:delText xml:space="preserve">warrant caution </w:delText>
        </w:r>
      </w:del>
      <w:ins w:id="521" w:author="Ruijie Xu" w:date="2022-02-27T10:19:00Z">
        <w:del w:id="522" w:author="Rajeev, Sree" w:date="2022-02-28T11:31:00Z">
          <w:r w:rsidR="00B13925" w:rsidRPr="002B42A7" w:rsidDel="007E2AD5">
            <w:rPr>
              <w:rFonts w:ascii="Times New Roman" w:hAnsi="Times New Roman" w:cs="Times New Roman"/>
              <w:color w:val="000000" w:themeColor="text1"/>
              <w:rPrChange w:id="523" w:author="Ruijie Xu" w:date="2022-03-10T12:31:00Z">
                <w:rPr>
                  <w:color w:val="000000" w:themeColor="text1"/>
                </w:rPr>
              </w:rPrChange>
            </w:rPr>
            <w:delText xml:space="preserve">on </w:delText>
          </w:r>
        </w:del>
        <w:r w:rsidR="00B13925" w:rsidRPr="002B42A7">
          <w:rPr>
            <w:rFonts w:ascii="Times New Roman" w:hAnsi="Times New Roman" w:cs="Times New Roman"/>
            <w:color w:val="000000" w:themeColor="text1"/>
            <w:rPrChange w:id="524" w:author="Ruijie Xu" w:date="2022-03-10T12:31:00Z">
              <w:rPr>
                <w:color w:val="000000" w:themeColor="text1"/>
              </w:rPr>
            </w:rPrChange>
          </w:rPr>
          <w:t xml:space="preserve">the selection of </w:t>
        </w:r>
        <w:del w:id="525" w:author="Rajeev, Sree" w:date="2022-02-28T11:48:00Z">
          <w:r w:rsidR="00B13925" w:rsidRPr="002B42A7" w:rsidDel="00EA4111">
            <w:rPr>
              <w:rFonts w:ascii="Times New Roman" w:hAnsi="Times New Roman" w:cs="Times New Roman"/>
              <w:color w:val="000000" w:themeColor="text1"/>
              <w:rPrChange w:id="526" w:author="Ruijie Xu" w:date="2022-03-10T12:31:00Z">
                <w:rPr>
                  <w:color w:val="000000" w:themeColor="text1"/>
                </w:rPr>
              </w:rPrChange>
            </w:rPr>
            <w:delText xml:space="preserve">metagenomic </w:delText>
          </w:r>
        </w:del>
        <w:r w:rsidR="00B13925" w:rsidRPr="002B42A7">
          <w:rPr>
            <w:rFonts w:ascii="Times New Roman" w:hAnsi="Times New Roman" w:cs="Times New Roman"/>
            <w:color w:val="000000" w:themeColor="text1"/>
            <w:rPrChange w:id="527" w:author="Ruijie Xu" w:date="2022-03-10T12:31:00Z">
              <w:rPr>
                <w:color w:val="000000" w:themeColor="text1"/>
              </w:rPr>
            </w:rPrChange>
          </w:rPr>
          <w:t xml:space="preserve">software and databases </w:t>
        </w:r>
        <w:del w:id="528" w:author="Rajeev, Sree" w:date="2022-02-28T11:35:00Z">
          <w:r w:rsidR="00B13925" w:rsidRPr="002B42A7" w:rsidDel="007E2AD5">
            <w:rPr>
              <w:rFonts w:ascii="Times New Roman" w:hAnsi="Times New Roman" w:cs="Times New Roman"/>
              <w:color w:val="000000" w:themeColor="text1"/>
              <w:rPrChange w:id="529" w:author="Ruijie Xu" w:date="2022-03-10T12:31:00Z">
                <w:rPr>
                  <w:color w:val="000000" w:themeColor="text1"/>
                </w:rPr>
              </w:rPrChange>
            </w:rPr>
            <w:delText xml:space="preserve">while using </w:delText>
          </w:r>
        </w:del>
      </w:ins>
      <w:ins w:id="530" w:author="Rajeev, Sree" w:date="2022-02-28T11:33:00Z">
        <w:r w:rsidR="007E2AD5" w:rsidRPr="002B42A7">
          <w:rPr>
            <w:rFonts w:ascii="Times New Roman" w:hAnsi="Times New Roman" w:cs="Times New Roman"/>
            <w:color w:val="000000" w:themeColor="text1"/>
            <w:rPrChange w:id="531" w:author="Ruijie Xu" w:date="2022-03-10T12:31:00Z">
              <w:rPr>
                <w:color w:val="000000" w:themeColor="text1"/>
              </w:rPr>
            </w:rPrChange>
          </w:rPr>
          <w:t xml:space="preserve">to analyze </w:t>
        </w:r>
      </w:ins>
      <w:ins w:id="532" w:author="Ruijie Xu" w:date="2022-02-27T10:19:00Z">
        <w:del w:id="533" w:author="Rajeev, Sree" w:date="2022-02-28T11:33:00Z">
          <w:r w:rsidR="00B13925" w:rsidRPr="002B42A7" w:rsidDel="007E2AD5">
            <w:rPr>
              <w:rFonts w:ascii="Times New Roman" w:hAnsi="Times New Roman" w:cs="Times New Roman"/>
              <w:color w:val="000000" w:themeColor="text1"/>
              <w:rPrChange w:id="534" w:author="Ruijie Xu" w:date="2022-03-10T12:31:00Z">
                <w:rPr>
                  <w:color w:val="000000" w:themeColor="text1"/>
                </w:rPr>
              </w:rPrChange>
            </w:rPr>
            <w:delText xml:space="preserve">shotgun </w:delText>
          </w:r>
        </w:del>
        <w:r w:rsidR="00B13925" w:rsidRPr="002B42A7">
          <w:rPr>
            <w:rFonts w:ascii="Times New Roman" w:hAnsi="Times New Roman" w:cs="Times New Roman"/>
            <w:color w:val="000000" w:themeColor="text1"/>
            <w:rPrChange w:id="535" w:author="Ruijie Xu" w:date="2022-03-10T12:31:00Z">
              <w:rPr>
                <w:color w:val="000000" w:themeColor="text1"/>
              </w:rPr>
            </w:rPrChange>
          </w:rPr>
          <w:t xml:space="preserve">metagenomics </w:t>
        </w:r>
      </w:ins>
      <w:ins w:id="536" w:author="Rajeev, Sree" w:date="2022-02-28T11:33:00Z">
        <w:r w:rsidR="007E2AD5" w:rsidRPr="002B42A7">
          <w:rPr>
            <w:rFonts w:ascii="Times New Roman" w:hAnsi="Times New Roman" w:cs="Times New Roman"/>
            <w:color w:val="000000" w:themeColor="text1"/>
            <w:rPrChange w:id="537" w:author="Ruijie Xu" w:date="2022-03-10T12:31:00Z">
              <w:rPr>
                <w:color w:val="000000" w:themeColor="text1"/>
              </w:rPr>
            </w:rPrChange>
          </w:rPr>
          <w:t>data may influence the outcome and biological interpreta</w:t>
        </w:r>
      </w:ins>
      <w:ins w:id="538" w:author="Rajeev, Sree" w:date="2022-02-28T11:34:00Z">
        <w:r w:rsidR="007E2AD5" w:rsidRPr="002B42A7">
          <w:rPr>
            <w:rFonts w:ascii="Times New Roman" w:hAnsi="Times New Roman" w:cs="Times New Roman"/>
            <w:color w:val="000000" w:themeColor="text1"/>
            <w:rPrChange w:id="539" w:author="Ruijie Xu" w:date="2022-03-10T12:31:00Z">
              <w:rPr>
                <w:color w:val="000000" w:themeColor="text1"/>
              </w:rPr>
            </w:rPrChange>
          </w:rPr>
          <w:t>tion</w:t>
        </w:r>
      </w:ins>
      <w:ins w:id="540" w:author="Rajeev, Sree" w:date="2022-02-28T11:35:00Z">
        <w:r w:rsidR="00E56D4E" w:rsidRPr="002B42A7">
          <w:rPr>
            <w:rFonts w:ascii="Times New Roman" w:hAnsi="Times New Roman" w:cs="Times New Roman"/>
            <w:color w:val="000000" w:themeColor="text1"/>
            <w:rPrChange w:id="541" w:author="Ruijie Xu" w:date="2022-03-10T12:31:00Z">
              <w:rPr>
                <w:color w:val="000000" w:themeColor="text1"/>
              </w:rPr>
            </w:rPrChange>
          </w:rPr>
          <w:t>.</w:t>
        </w:r>
      </w:ins>
      <w:ins w:id="542" w:author="Rajeev, Sree" w:date="2022-02-28T11:34:00Z">
        <w:r w:rsidR="007E2AD5" w:rsidRPr="002B42A7">
          <w:rPr>
            <w:rFonts w:ascii="Times New Roman" w:hAnsi="Times New Roman" w:cs="Times New Roman"/>
            <w:color w:val="000000" w:themeColor="text1"/>
            <w:rPrChange w:id="543" w:author="Ruijie Xu" w:date="2022-03-10T12:31:00Z">
              <w:rPr>
                <w:color w:val="000000" w:themeColor="text1"/>
              </w:rPr>
            </w:rPrChange>
          </w:rPr>
          <w:t xml:space="preserve"> </w:t>
        </w:r>
      </w:ins>
      <w:ins w:id="544" w:author="Ruijie Xu" w:date="2022-02-27T10:19:00Z">
        <w:del w:id="545" w:author="Rajeev, Sree" w:date="2022-02-28T11:34:00Z">
          <w:r w:rsidR="00B13925" w:rsidRPr="002B42A7" w:rsidDel="007E2AD5">
            <w:rPr>
              <w:rFonts w:ascii="Times New Roman" w:hAnsi="Times New Roman" w:cs="Times New Roman"/>
              <w:color w:val="000000" w:themeColor="text1"/>
              <w:rPrChange w:id="546" w:author="Ruijie Xu" w:date="2022-03-10T12:31:00Z">
                <w:rPr>
                  <w:color w:val="000000" w:themeColor="text1"/>
                </w:rPr>
              </w:rPrChange>
            </w:rPr>
            <w:delText>for pathogen detec</w:delText>
          </w:r>
        </w:del>
      </w:ins>
      <w:ins w:id="547" w:author="Ruijie Xu" w:date="2022-02-27T10:20:00Z">
        <w:del w:id="548" w:author="Rajeev, Sree" w:date="2022-02-28T11:34:00Z">
          <w:r w:rsidR="00B13925" w:rsidRPr="002B42A7" w:rsidDel="007E2AD5">
            <w:rPr>
              <w:rFonts w:ascii="Times New Roman" w:hAnsi="Times New Roman" w:cs="Times New Roman"/>
              <w:color w:val="000000" w:themeColor="text1"/>
              <w:rPrChange w:id="549" w:author="Ruijie Xu" w:date="2022-03-10T12:31:00Z">
                <w:rPr>
                  <w:color w:val="000000" w:themeColor="text1"/>
                </w:rPr>
              </w:rPrChange>
            </w:rPr>
            <w:delText xml:space="preserve">tion and interpretation of taxonomical profiling analyses. </w:delText>
          </w:r>
        </w:del>
      </w:ins>
      <w:del w:id="550" w:author="Rajeev, Sree" w:date="2022-02-28T11:34:00Z">
        <w:r w:rsidR="00130564" w:rsidRPr="002B42A7" w:rsidDel="007E2AD5">
          <w:rPr>
            <w:rFonts w:ascii="Times New Roman" w:hAnsi="Times New Roman" w:cs="Times New Roman"/>
            <w:color w:val="000000" w:themeColor="text1"/>
            <w:rPrChange w:id="551" w:author="Ruijie Xu" w:date="2022-03-10T12:31:00Z">
              <w:rPr>
                <w:color w:val="000000" w:themeColor="text1"/>
              </w:rPr>
            </w:rPrChange>
          </w:rPr>
          <w:delText xml:space="preserve">while </w:delText>
        </w:r>
        <w:r w:rsidR="00D54513" w:rsidRPr="002B42A7" w:rsidDel="007E2AD5">
          <w:rPr>
            <w:rFonts w:ascii="Times New Roman" w:hAnsi="Times New Roman" w:cs="Times New Roman"/>
            <w:color w:val="000000" w:themeColor="text1"/>
            <w:rPrChange w:id="552" w:author="Ruijie Xu" w:date="2022-03-10T12:31:00Z">
              <w:rPr>
                <w:color w:val="000000" w:themeColor="text1"/>
              </w:rPr>
            </w:rPrChange>
          </w:rPr>
          <w:delText xml:space="preserve">using </w:delText>
        </w:r>
        <w:r w:rsidR="00EC464E" w:rsidRPr="002B42A7" w:rsidDel="007E2AD5">
          <w:rPr>
            <w:rFonts w:ascii="Times New Roman" w:hAnsi="Times New Roman" w:cs="Times New Roman"/>
            <w:color w:val="000000" w:themeColor="text1"/>
            <w:rPrChange w:id="553" w:author="Ruijie Xu" w:date="2022-03-10T12:31:00Z">
              <w:rPr>
                <w:color w:val="000000" w:themeColor="text1"/>
              </w:rPr>
            </w:rPrChange>
          </w:rPr>
          <w:delText>shotgun metagen</w:delText>
        </w:r>
        <w:r w:rsidR="00637972" w:rsidRPr="002B42A7" w:rsidDel="007E2AD5">
          <w:rPr>
            <w:rFonts w:ascii="Times New Roman" w:hAnsi="Times New Roman" w:cs="Times New Roman"/>
            <w:color w:val="000000" w:themeColor="text1"/>
            <w:rPrChange w:id="554" w:author="Ruijie Xu" w:date="2022-03-10T12:31:00Z">
              <w:rPr>
                <w:color w:val="000000" w:themeColor="text1"/>
              </w:rPr>
            </w:rPrChange>
          </w:rPr>
          <w:delText>o</w:delText>
        </w:r>
        <w:r w:rsidR="00EC464E" w:rsidRPr="002B42A7" w:rsidDel="007E2AD5">
          <w:rPr>
            <w:rFonts w:ascii="Times New Roman" w:hAnsi="Times New Roman" w:cs="Times New Roman"/>
            <w:color w:val="000000" w:themeColor="text1"/>
            <w:rPrChange w:id="555" w:author="Ruijie Xu" w:date="2022-03-10T12:31:00Z">
              <w:rPr>
                <w:color w:val="000000" w:themeColor="text1"/>
              </w:rPr>
            </w:rPrChange>
          </w:rPr>
          <w:delText xml:space="preserve">mics for pathogen detection </w:delText>
        </w:r>
        <w:r w:rsidR="00D54513" w:rsidRPr="002B42A7" w:rsidDel="007E2AD5">
          <w:rPr>
            <w:rFonts w:ascii="Times New Roman" w:hAnsi="Times New Roman" w:cs="Times New Roman"/>
            <w:color w:val="000000" w:themeColor="text1"/>
            <w:rPrChange w:id="556" w:author="Ruijie Xu" w:date="2022-03-10T12:31:00Z">
              <w:rPr>
                <w:color w:val="000000" w:themeColor="text1"/>
              </w:rPr>
            </w:rPrChange>
          </w:rPr>
          <w:delText xml:space="preserve">and </w:delText>
        </w:r>
        <w:r w:rsidR="005320C9" w:rsidRPr="002B42A7" w:rsidDel="007E2AD5">
          <w:rPr>
            <w:rFonts w:ascii="Times New Roman" w:hAnsi="Times New Roman" w:cs="Times New Roman"/>
            <w:color w:val="000000" w:themeColor="text1"/>
            <w:rPrChange w:id="557" w:author="Ruijie Xu" w:date="2022-03-10T12:31:00Z">
              <w:rPr>
                <w:color w:val="000000" w:themeColor="text1"/>
              </w:rPr>
            </w:rPrChange>
          </w:rPr>
          <w:delText xml:space="preserve">interpretation of </w:delText>
        </w:r>
        <w:r w:rsidR="00130564" w:rsidRPr="002B42A7" w:rsidDel="007E2AD5">
          <w:rPr>
            <w:rFonts w:ascii="Times New Roman" w:hAnsi="Times New Roman" w:cs="Times New Roman"/>
            <w:color w:val="000000" w:themeColor="text1"/>
            <w:rPrChange w:id="558" w:author="Ruijie Xu" w:date="2022-03-10T12:31:00Z">
              <w:rPr>
                <w:color w:val="000000" w:themeColor="text1"/>
              </w:rPr>
            </w:rPrChange>
          </w:rPr>
          <w:delText>taxonomical profiling</w:delText>
        </w:r>
        <w:r w:rsidR="00907689" w:rsidRPr="002B42A7" w:rsidDel="007E2AD5">
          <w:rPr>
            <w:rFonts w:ascii="Times New Roman" w:hAnsi="Times New Roman" w:cs="Times New Roman"/>
            <w:color w:val="000000" w:themeColor="text1"/>
            <w:rPrChange w:id="559" w:author="Ruijie Xu" w:date="2022-03-10T12:31:00Z">
              <w:rPr>
                <w:color w:val="000000" w:themeColor="text1"/>
              </w:rPr>
            </w:rPrChange>
          </w:rPr>
          <w:delText xml:space="preserve"> </w:delText>
        </w:r>
        <w:r w:rsidR="00130564" w:rsidRPr="002B42A7" w:rsidDel="007E2AD5">
          <w:rPr>
            <w:rFonts w:ascii="Times New Roman" w:hAnsi="Times New Roman" w:cs="Times New Roman"/>
            <w:color w:val="000000" w:themeColor="text1"/>
            <w:rPrChange w:id="560" w:author="Ruijie Xu" w:date="2022-03-10T12:31:00Z">
              <w:rPr>
                <w:color w:val="000000" w:themeColor="text1"/>
              </w:rPr>
            </w:rPrChange>
          </w:rPr>
          <w:delText>analyses</w:delText>
        </w:r>
        <w:commentRangeEnd w:id="504"/>
        <w:r w:rsidR="00E13F51" w:rsidRPr="002B42A7" w:rsidDel="007E2AD5">
          <w:rPr>
            <w:rStyle w:val="CommentReference"/>
            <w:rFonts w:ascii="Times New Roman" w:hAnsi="Times New Roman" w:cs="Times New Roman"/>
            <w:sz w:val="24"/>
            <w:szCs w:val="24"/>
            <w:rPrChange w:id="561" w:author="Ruijie Xu" w:date="2022-03-10T12:31:00Z">
              <w:rPr>
                <w:rStyle w:val="CommentReference"/>
              </w:rPr>
            </w:rPrChange>
          </w:rPr>
          <w:commentReference w:id="504"/>
        </w:r>
      </w:del>
      <w:commentRangeEnd w:id="505"/>
      <w:r w:rsidR="006A32FB" w:rsidRPr="002B42A7">
        <w:rPr>
          <w:rStyle w:val="CommentReference"/>
          <w:rFonts w:ascii="Times New Roman" w:hAnsi="Times New Roman" w:cs="Times New Roman"/>
          <w:sz w:val="24"/>
          <w:szCs w:val="24"/>
          <w:rPrChange w:id="564" w:author="Ruijie Xu" w:date="2022-03-10T12:31:00Z">
            <w:rPr>
              <w:rStyle w:val="CommentReference"/>
            </w:rPr>
          </w:rPrChange>
        </w:rPr>
        <w:commentReference w:id="505"/>
      </w:r>
      <w:commentRangeEnd w:id="506"/>
      <w:r w:rsidR="006A32FB" w:rsidRPr="002B42A7">
        <w:rPr>
          <w:rStyle w:val="CommentReference"/>
          <w:rFonts w:ascii="Times New Roman" w:hAnsi="Times New Roman" w:cs="Times New Roman"/>
          <w:sz w:val="24"/>
          <w:szCs w:val="24"/>
          <w:rPrChange w:id="565" w:author="Ruijie Xu" w:date="2022-03-10T12:31:00Z">
            <w:rPr>
              <w:rStyle w:val="CommentReference"/>
            </w:rPr>
          </w:rPrChange>
        </w:rPr>
        <w:commentReference w:id="506"/>
      </w:r>
      <w:del w:id="566" w:author="Rajeev, Sree" w:date="2022-02-28T11:34:00Z">
        <w:r w:rsidR="00130564" w:rsidRPr="002B42A7" w:rsidDel="007E2AD5">
          <w:rPr>
            <w:rFonts w:ascii="Times New Roman" w:hAnsi="Times New Roman" w:cs="Times New Roman"/>
            <w:color w:val="000000" w:themeColor="text1"/>
            <w:rPrChange w:id="567" w:author="Ruijie Xu" w:date="2022-03-10T12:31:00Z">
              <w:rPr>
                <w:color w:val="000000" w:themeColor="text1"/>
              </w:rPr>
            </w:rPrChange>
          </w:rPr>
          <w:delText xml:space="preserve">. </w:delText>
        </w:r>
      </w:del>
    </w:p>
    <w:bookmarkEnd w:id="230"/>
    <w:bookmarkEnd w:id="231"/>
    <w:bookmarkEnd w:id="232"/>
    <w:p w14:paraId="09712387" w14:textId="637D7637" w:rsidR="009410DA" w:rsidRPr="002B42A7" w:rsidRDefault="00BE5190" w:rsidP="0046408A">
      <w:pPr>
        <w:spacing w:line="480" w:lineRule="auto"/>
        <w:rPr>
          <w:rFonts w:ascii="Times New Roman" w:hAnsi="Times New Roman" w:cs="Times New Roman"/>
          <w:b/>
          <w:color w:val="000000" w:themeColor="text1"/>
          <w:rPrChange w:id="568" w:author="Ruijie Xu" w:date="2022-03-10T12:31:00Z">
            <w:rPr>
              <w:b/>
              <w:color w:val="000000" w:themeColor="text1"/>
            </w:rPr>
          </w:rPrChange>
        </w:rPr>
      </w:pPr>
      <w:r w:rsidRPr="002B42A7">
        <w:rPr>
          <w:rFonts w:ascii="Times New Roman" w:hAnsi="Times New Roman" w:cs="Times New Roman"/>
          <w:b/>
          <w:color w:val="000000" w:themeColor="text1"/>
          <w:rPrChange w:id="569" w:author="Ruijie Xu" w:date="2022-03-10T12:31:00Z">
            <w:rPr>
              <w:b/>
              <w:color w:val="000000" w:themeColor="text1"/>
            </w:rPr>
          </w:rPrChange>
        </w:rPr>
        <w:t>Keywords</w:t>
      </w:r>
    </w:p>
    <w:p w14:paraId="7EC31DB2" w14:textId="4E512291" w:rsidR="005912FB" w:rsidRPr="002B42A7" w:rsidRDefault="0019200D" w:rsidP="005912FB">
      <w:pPr>
        <w:spacing w:line="480" w:lineRule="auto"/>
        <w:rPr>
          <w:rFonts w:ascii="Times New Roman" w:hAnsi="Times New Roman" w:cs="Times New Roman"/>
          <w:color w:val="000000" w:themeColor="text1"/>
          <w:rPrChange w:id="570" w:author="Ruijie Xu" w:date="2022-03-10T12:31:00Z">
            <w:rPr>
              <w:color w:val="000000" w:themeColor="text1"/>
            </w:rPr>
          </w:rPrChange>
        </w:rPr>
      </w:pPr>
      <w:bookmarkStart w:id="571" w:name="OLE_LINK139"/>
      <w:bookmarkStart w:id="572" w:name="OLE_LINK140"/>
      <w:r w:rsidRPr="002B42A7">
        <w:rPr>
          <w:rFonts w:ascii="Times New Roman" w:hAnsi="Times New Roman" w:cs="Times New Roman"/>
          <w:color w:val="000000" w:themeColor="text1"/>
          <w:rPrChange w:id="573" w:author="Ruijie Xu" w:date="2022-03-10T12:31:00Z">
            <w:rPr>
              <w:color w:val="000000" w:themeColor="text1"/>
            </w:rPr>
          </w:rPrChange>
        </w:rPr>
        <w:t xml:space="preserve">shotgun metagenomic sequencing, </w:t>
      </w:r>
      <w:r w:rsidR="00C17742" w:rsidRPr="002B42A7">
        <w:rPr>
          <w:rFonts w:ascii="Times New Roman" w:hAnsi="Times New Roman" w:cs="Times New Roman"/>
          <w:color w:val="000000" w:themeColor="text1"/>
          <w:rPrChange w:id="574" w:author="Ruijie Xu" w:date="2022-03-10T12:31:00Z">
            <w:rPr>
              <w:color w:val="000000" w:themeColor="text1"/>
            </w:rPr>
          </w:rPrChange>
        </w:rPr>
        <w:t xml:space="preserve">pathogen detection, </w:t>
      </w:r>
      <w:del w:id="575" w:author="Ruijie Xu" w:date="2022-02-02T11:02:00Z">
        <w:r w:rsidR="00BE5190" w:rsidRPr="002B42A7" w:rsidDel="00463AA7">
          <w:rPr>
            <w:rFonts w:ascii="Times New Roman" w:hAnsi="Times New Roman" w:cs="Times New Roman"/>
            <w:i/>
            <w:color w:val="000000" w:themeColor="text1"/>
            <w:rPrChange w:id="576" w:author="Ruijie Xu" w:date="2022-03-10T12:31:00Z">
              <w:rPr>
                <w:i/>
                <w:color w:val="000000" w:themeColor="text1"/>
              </w:rPr>
            </w:rPrChange>
          </w:rPr>
          <w:delText>Leptospira</w:delText>
        </w:r>
      </w:del>
      <w:ins w:id="577" w:author="Ruijie Xu" w:date="2022-02-02T11:02:00Z">
        <w:r w:rsidR="00463AA7" w:rsidRPr="002B42A7">
          <w:rPr>
            <w:rFonts w:ascii="Times New Roman" w:hAnsi="Times New Roman" w:cs="Times New Roman"/>
            <w:i/>
            <w:color w:val="000000" w:themeColor="text1"/>
            <w:rPrChange w:id="578" w:author="Ruijie Xu" w:date="2022-03-10T12:31:00Z">
              <w:rPr>
                <w:i/>
                <w:color w:val="000000" w:themeColor="text1"/>
              </w:rPr>
            </w:rPrChange>
          </w:rPr>
          <w:t>Leptospira</w:t>
        </w:r>
      </w:ins>
      <w:r w:rsidR="00BE5190" w:rsidRPr="002B42A7">
        <w:rPr>
          <w:rFonts w:ascii="Times New Roman" w:hAnsi="Times New Roman" w:cs="Times New Roman"/>
          <w:color w:val="000000" w:themeColor="text1"/>
          <w:rPrChange w:id="579"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580" w:author="Ruijie Xu" w:date="2022-03-10T12:31:00Z">
            <w:rPr>
              <w:color w:val="000000" w:themeColor="text1"/>
            </w:rPr>
          </w:rPrChange>
        </w:rPr>
        <w:t>next-</w:t>
      </w:r>
      <w:r w:rsidRPr="002B42A7">
        <w:rPr>
          <w:rFonts w:ascii="Times New Roman" w:hAnsi="Times New Roman" w:cs="Times New Roman"/>
          <w:color w:val="000000" w:themeColor="text1"/>
          <w:rPrChange w:id="581" w:author="Ruijie Xu" w:date="2022-03-10T12:31:00Z">
            <w:rPr>
              <w:color w:val="000000" w:themeColor="text1"/>
            </w:rPr>
          </w:rPrChange>
        </w:rPr>
        <w:t>generation</w:t>
      </w:r>
      <w:r w:rsidR="00BE5190" w:rsidRPr="002B42A7">
        <w:rPr>
          <w:rFonts w:ascii="Times New Roman" w:hAnsi="Times New Roman" w:cs="Times New Roman"/>
          <w:color w:val="000000" w:themeColor="text1"/>
          <w:rPrChange w:id="582" w:author="Ruijie Xu" w:date="2022-03-10T12:31:00Z">
            <w:rPr>
              <w:color w:val="000000" w:themeColor="text1"/>
            </w:rPr>
          </w:rPrChange>
        </w:rPr>
        <w:t xml:space="preserve"> sequencing</w:t>
      </w:r>
      <w:ins w:id="583" w:author="Liliana Salvador" w:date="2022-02-17T13:05:00Z">
        <w:r w:rsidR="00E13F51" w:rsidRPr="002B42A7">
          <w:rPr>
            <w:rFonts w:ascii="Times New Roman" w:hAnsi="Times New Roman" w:cs="Times New Roman"/>
            <w:color w:val="000000" w:themeColor="text1"/>
            <w:rPrChange w:id="584" w:author="Ruijie Xu" w:date="2022-03-10T12:31:00Z">
              <w:rPr>
                <w:color w:val="000000" w:themeColor="text1"/>
              </w:rPr>
            </w:rPrChange>
          </w:rPr>
          <w:t>, software, databases, taxonomical profiles</w:t>
        </w:r>
      </w:ins>
      <w:del w:id="585" w:author="Ruijie Xu" w:date="2022-02-01T16:02:00Z">
        <w:r w:rsidR="00BE5190" w:rsidRPr="002B42A7" w:rsidDel="002674E3">
          <w:rPr>
            <w:rFonts w:ascii="Times New Roman" w:hAnsi="Times New Roman" w:cs="Times New Roman"/>
            <w:color w:val="000000" w:themeColor="text1"/>
            <w:rPrChange w:id="586" w:author="Ruijie Xu" w:date="2022-03-10T12:31:00Z">
              <w:rPr>
                <w:color w:val="000000" w:themeColor="text1"/>
              </w:rPr>
            </w:rPrChange>
          </w:rPr>
          <w:delText xml:space="preserve">, Kraken2, CLARK, </w:delText>
        </w:r>
        <w:r w:rsidR="00587076" w:rsidRPr="002B42A7" w:rsidDel="002674E3">
          <w:rPr>
            <w:rFonts w:ascii="Times New Roman" w:hAnsi="Times New Roman" w:cs="Times New Roman"/>
            <w:color w:val="000000" w:themeColor="text1"/>
            <w:rPrChange w:id="587" w:author="Ruijie Xu" w:date="2022-03-10T12:31:00Z">
              <w:rPr>
                <w:color w:val="000000" w:themeColor="text1"/>
              </w:rPr>
            </w:rPrChange>
          </w:rPr>
          <w:delText>CLARK-s</w:delText>
        </w:r>
      </w:del>
      <w:bookmarkStart w:id="588" w:name="OLE_LINK119"/>
      <w:bookmarkStart w:id="589" w:name="OLE_LINK120"/>
      <w:bookmarkStart w:id="590" w:name="OLE_LINK121"/>
      <w:bookmarkStart w:id="591" w:name="OLE_LINK122"/>
      <w:bookmarkStart w:id="592" w:name="OLE_LINK123"/>
    </w:p>
    <w:bookmarkEnd w:id="233"/>
    <w:bookmarkEnd w:id="234"/>
    <w:bookmarkEnd w:id="571"/>
    <w:bookmarkEnd w:id="572"/>
    <w:bookmarkEnd w:id="588"/>
    <w:bookmarkEnd w:id="589"/>
    <w:bookmarkEnd w:id="590"/>
    <w:bookmarkEnd w:id="591"/>
    <w:bookmarkEnd w:id="592"/>
    <w:p w14:paraId="613AC83D" w14:textId="35F7CEBE" w:rsidR="00C919B3" w:rsidRPr="002B42A7" w:rsidRDefault="00C919B3" w:rsidP="005912FB">
      <w:pPr>
        <w:spacing w:line="480" w:lineRule="auto"/>
        <w:rPr>
          <w:rFonts w:ascii="Times New Roman" w:hAnsi="Times New Roman" w:cs="Times New Roman"/>
          <w:b/>
          <w:bCs/>
          <w:color w:val="000000" w:themeColor="text1"/>
          <w:rPrChange w:id="593" w:author="Ruijie Xu" w:date="2022-03-10T12:31:00Z">
            <w:rPr>
              <w:b/>
              <w:bCs/>
              <w:color w:val="000000" w:themeColor="text1"/>
            </w:rPr>
          </w:rPrChange>
        </w:rPr>
      </w:pPr>
      <w:r w:rsidRPr="002B42A7">
        <w:rPr>
          <w:rFonts w:ascii="Times New Roman" w:hAnsi="Times New Roman" w:cs="Times New Roman"/>
          <w:b/>
          <w:bCs/>
          <w:color w:val="000000" w:themeColor="text1"/>
          <w:rPrChange w:id="594" w:author="Ruijie Xu" w:date="2022-03-10T12:31:00Z">
            <w:rPr>
              <w:b/>
              <w:bCs/>
              <w:color w:val="000000" w:themeColor="text1"/>
            </w:rPr>
          </w:rPrChange>
        </w:rPr>
        <w:lastRenderedPageBreak/>
        <w:t>Introduction</w:t>
      </w:r>
    </w:p>
    <w:p w14:paraId="60F47FCF" w14:textId="1318FA36" w:rsidR="00C0014F" w:rsidRPr="002B42A7" w:rsidRDefault="00A45FFE" w:rsidP="0046408A">
      <w:pPr>
        <w:spacing w:line="480" w:lineRule="auto"/>
        <w:ind w:firstLine="720"/>
        <w:rPr>
          <w:rFonts w:ascii="Times New Roman" w:hAnsi="Times New Roman" w:cs="Times New Roman"/>
          <w:color w:val="000000" w:themeColor="text1"/>
          <w:rPrChange w:id="595" w:author="Ruijie Xu" w:date="2022-03-10T12:31:00Z">
            <w:rPr>
              <w:color w:val="000000" w:themeColor="text1"/>
            </w:rPr>
          </w:rPrChange>
        </w:rPr>
      </w:pPr>
      <w:r w:rsidRPr="002B42A7">
        <w:rPr>
          <w:rFonts w:ascii="Times New Roman" w:hAnsi="Times New Roman" w:cs="Times New Roman"/>
          <w:color w:val="000000" w:themeColor="text1"/>
          <w:rPrChange w:id="596" w:author="Ruijie Xu" w:date="2022-03-10T12:31:00Z">
            <w:rPr>
              <w:color w:val="000000" w:themeColor="text1"/>
            </w:rPr>
          </w:rPrChange>
        </w:rPr>
        <w:t xml:space="preserve">Studies </w:t>
      </w:r>
      <w:r w:rsidR="00C0014F" w:rsidRPr="002B42A7">
        <w:rPr>
          <w:rFonts w:ascii="Times New Roman" w:hAnsi="Times New Roman" w:cs="Times New Roman"/>
          <w:color w:val="000000" w:themeColor="text1"/>
          <w:rPrChange w:id="597" w:author="Ruijie Xu" w:date="2022-03-10T12:31:00Z">
            <w:rPr>
              <w:color w:val="000000" w:themeColor="text1"/>
            </w:rPr>
          </w:rPrChange>
        </w:rPr>
        <w:t xml:space="preserve">analyzing the composition of microbial communities </w:t>
      </w:r>
      <w:del w:id="598" w:author="Rajeev, Sree" w:date="2022-02-28T11:36:00Z">
        <w:r w:rsidR="00C0014F" w:rsidRPr="002B42A7" w:rsidDel="00E56D4E">
          <w:rPr>
            <w:rFonts w:ascii="Times New Roman" w:hAnsi="Times New Roman" w:cs="Times New Roman"/>
            <w:color w:val="000000" w:themeColor="text1"/>
            <w:rPrChange w:id="599" w:author="Ruijie Xu" w:date="2022-03-10T12:31:00Z">
              <w:rPr>
                <w:color w:val="000000" w:themeColor="text1"/>
              </w:rPr>
            </w:rPrChange>
          </w:rPr>
          <w:delText>have been</w:delText>
        </w:r>
      </w:del>
      <w:ins w:id="600" w:author="Rajeev, Sree" w:date="2022-02-28T11:36:00Z">
        <w:r w:rsidR="00E56D4E" w:rsidRPr="002B42A7">
          <w:rPr>
            <w:rFonts w:ascii="Times New Roman" w:hAnsi="Times New Roman" w:cs="Times New Roman"/>
            <w:color w:val="000000" w:themeColor="text1"/>
            <w:rPrChange w:id="601" w:author="Ruijie Xu" w:date="2022-03-10T12:31:00Z">
              <w:rPr>
                <w:color w:val="000000" w:themeColor="text1"/>
              </w:rPr>
            </w:rPrChange>
          </w:rPr>
          <w:t xml:space="preserve">are frequently </w:t>
        </w:r>
      </w:ins>
      <w:del w:id="602" w:author="Ruijie Xu" w:date="2022-03-04T13:21:00Z">
        <w:r w:rsidR="00C0014F" w:rsidRPr="002B42A7" w:rsidDel="008B5F14">
          <w:rPr>
            <w:rFonts w:ascii="Times New Roman" w:hAnsi="Times New Roman" w:cs="Times New Roman"/>
            <w:color w:val="000000" w:themeColor="text1"/>
            <w:rPrChange w:id="603" w:author="Ruijie Xu" w:date="2022-03-10T12:31:00Z">
              <w:rPr>
                <w:color w:val="000000" w:themeColor="text1"/>
              </w:rPr>
            </w:rPrChange>
          </w:rPr>
          <w:delText xml:space="preserve"> </w:delText>
        </w:r>
      </w:del>
      <w:del w:id="604" w:author="Ruijie Xu" w:date="2022-03-10T10:18:00Z">
        <w:r w:rsidR="00C0014F" w:rsidRPr="002B42A7" w:rsidDel="007A62C5">
          <w:rPr>
            <w:rFonts w:ascii="Times New Roman" w:hAnsi="Times New Roman" w:cs="Times New Roman"/>
            <w:color w:val="000000" w:themeColor="text1"/>
            <w:rPrChange w:id="605" w:author="Ruijie Xu" w:date="2022-03-10T12:31:00Z">
              <w:rPr>
                <w:color w:val="000000" w:themeColor="text1"/>
              </w:rPr>
            </w:rPrChange>
          </w:rPr>
          <w:delText>utilize</w:delText>
        </w:r>
      </w:del>
      <w:ins w:id="606" w:author="Ruijie Xu" w:date="2022-03-10T10:18:00Z">
        <w:r w:rsidR="007A62C5" w:rsidRPr="002B42A7">
          <w:rPr>
            <w:rFonts w:ascii="Times New Roman" w:hAnsi="Times New Roman" w:cs="Times New Roman"/>
            <w:color w:val="000000" w:themeColor="text1"/>
            <w:rPrChange w:id="607" w:author="Ruijie Xu" w:date="2022-03-10T12:31:00Z">
              <w:rPr>
                <w:color w:val="000000" w:themeColor="text1"/>
              </w:rPr>
            </w:rPrChange>
          </w:rPr>
          <w:t>use</w:t>
        </w:r>
      </w:ins>
      <w:r w:rsidR="00C0014F" w:rsidRPr="002B42A7">
        <w:rPr>
          <w:rFonts w:ascii="Times New Roman" w:hAnsi="Times New Roman" w:cs="Times New Roman"/>
          <w:color w:val="000000" w:themeColor="text1"/>
          <w:rPrChange w:id="608" w:author="Ruijie Xu" w:date="2022-03-10T12:31:00Z">
            <w:rPr>
              <w:color w:val="000000" w:themeColor="text1"/>
            </w:rPr>
          </w:rPrChange>
        </w:rPr>
        <w:t xml:space="preserve">d in diverse study fields, such as ecology </w:t>
      </w:r>
      <w:r w:rsidR="00C0014F" w:rsidRPr="002B42A7">
        <w:rPr>
          <w:rFonts w:ascii="Times New Roman" w:hAnsi="Times New Roman" w:cs="Times New Roman"/>
          <w:color w:val="000000" w:themeColor="text1"/>
          <w:rPrChange w:id="60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610" w:author="Ruijie Xu" w:date="2022-03-10T12:31:00Z">
            <w:rPr>
              <w:color w:val="000000" w:themeColor="text1"/>
            </w:rPr>
          </w:rPrChange>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2B42A7">
        <w:rPr>
          <w:rFonts w:ascii="Times New Roman" w:hAnsi="Times New Roman" w:cs="Times New Roman"/>
          <w:color w:val="000000" w:themeColor="text1"/>
          <w:rPrChange w:id="611" w:author="Ruijie Xu" w:date="2022-03-10T12:31:00Z">
            <w:rPr>
              <w:color w:val="000000" w:themeColor="text1"/>
            </w:rPr>
          </w:rPrChange>
        </w:rPr>
        <w:fldChar w:fldCharType="separate"/>
      </w:r>
      <w:r w:rsidR="00350DBF" w:rsidRPr="002B42A7">
        <w:rPr>
          <w:rFonts w:ascii="Times New Roman" w:hAnsi="Times New Roman" w:cs="Times New Roman"/>
          <w:color w:val="000000"/>
          <w:rPrChange w:id="612" w:author="Ruijie Xu" w:date="2022-03-10T12:31:00Z">
            <w:rPr>
              <w:color w:val="000000"/>
            </w:rPr>
          </w:rPrChange>
        </w:rPr>
        <w:t xml:space="preserve">(Galbraith </w:t>
      </w:r>
      <w:r w:rsidR="00350DBF" w:rsidRPr="002B42A7">
        <w:rPr>
          <w:rFonts w:ascii="Times New Roman" w:hAnsi="Times New Roman" w:cs="Times New Roman"/>
          <w:i/>
          <w:iCs/>
          <w:color w:val="000000"/>
          <w:rPrChange w:id="613" w:author="Ruijie Xu" w:date="2022-03-10T12:31:00Z">
            <w:rPr>
              <w:i/>
              <w:iCs/>
              <w:color w:val="000000"/>
            </w:rPr>
          </w:rPrChange>
        </w:rPr>
        <w:t>et al.</w:t>
      </w:r>
      <w:r w:rsidR="00350DBF" w:rsidRPr="002B42A7">
        <w:rPr>
          <w:rFonts w:ascii="Times New Roman" w:hAnsi="Times New Roman" w:cs="Times New Roman"/>
          <w:color w:val="000000"/>
          <w:rPrChange w:id="614" w:author="Ruijie Xu" w:date="2022-03-10T12:31:00Z">
            <w:rPr>
              <w:color w:val="000000"/>
            </w:rPr>
          </w:rPrChange>
        </w:rPr>
        <w:t xml:space="preserve">, 2018; Grossart </w:t>
      </w:r>
      <w:r w:rsidR="00350DBF" w:rsidRPr="002B42A7">
        <w:rPr>
          <w:rFonts w:ascii="Times New Roman" w:hAnsi="Times New Roman" w:cs="Times New Roman"/>
          <w:i/>
          <w:iCs/>
          <w:color w:val="000000"/>
          <w:rPrChange w:id="615" w:author="Ruijie Xu" w:date="2022-03-10T12:31:00Z">
            <w:rPr>
              <w:i/>
              <w:iCs/>
              <w:color w:val="000000"/>
            </w:rPr>
          </w:rPrChange>
        </w:rPr>
        <w:t>et al.</w:t>
      </w:r>
      <w:r w:rsidR="00350DBF" w:rsidRPr="002B42A7">
        <w:rPr>
          <w:rFonts w:ascii="Times New Roman" w:hAnsi="Times New Roman" w:cs="Times New Roman"/>
          <w:color w:val="000000"/>
          <w:rPrChange w:id="616" w:author="Ruijie Xu" w:date="2022-03-10T12:31:00Z">
            <w:rPr>
              <w:color w:val="000000"/>
            </w:rPr>
          </w:rPrChange>
        </w:rPr>
        <w:t>, 2020)</w:t>
      </w:r>
      <w:r w:rsidR="00C0014F" w:rsidRPr="002B42A7">
        <w:rPr>
          <w:rFonts w:ascii="Times New Roman" w:hAnsi="Times New Roman" w:cs="Times New Roman"/>
          <w:color w:val="000000" w:themeColor="text1"/>
          <w:rPrChange w:id="617"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618" w:author="Ruijie Xu" w:date="2022-03-10T12:31:00Z">
            <w:rPr>
              <w:color w:val="000000" w:themeColor="text1"/>
            </w:rPr>
          </w:rPrChange>
        </w:rPr>
        <w:t xml:space="preserve">, agriculture </w:t>
      </w:r>
      <w:r w:rsidR="00C0014F" w:rsidRPr="002B42A7">
        <w:rPr>
          <w:rFonts w:ascii="Times New Roman" w:hAnsi="Times New Roman" w:cs="Times New Roman"/>
          <w:color w:val="000000" w:themeColor="text1"/>
          <w:rPrChange w:id="61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620" w:author="Ruijie Xu" w:date="2022-03-10T12:31:00Z">
            <w:rPr>
              <w:color w:val="000000" w:themeColor="text1"/>
            </w:rPr>
          </w:rPrChange>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2B42A7">
        <w:rPr>
          <w:rFonts w:ascii="Times New Roman" w:hAnsi="Times New Roman" w:cs="Times New Roman"/>
          <w:color w:val="000000" w:themeColor="text1"/>
          <w:rPrChange w:id="621" w:author="Ruijie Xu" w:date="2022-03-10T12:31:00Z">
            <w:rPr>
              <w:color w:val="000000" w:themeColor="text1"/>
            </w:rPr>
          </w:rPrChange>
        </w:rPr>
        <w:fldChar w:fldCharType="separate"/>
      </w:r>
      <w:r w:rsidR="00350DBF" w:rsidRPr="002B42A7">
        <w:rPr>
          <w:rFonts w:ascii="Times New Roman" w:hAnsi="Times New Roman" w:cs="Times New Roman"/>
          <w:color w:val="000000"/>
          <w:rPrChange w:id="622" w:author="Ruijie Xu" w:date="2022-03-10T12:31:00Z">
            <w:rPr>
              <w:color w:val="000000"/>
            </w:rPr>
          </w:rPrChange>
        </w:rPr>
        <w:t xml:space="preserve">(Mashiane </w:t>
      </w:r>
      <w:r w:rsidR="00350DBF" w:rsidRPr="002B42A7">
        <w:rPr>
          <w:rFonts w:ascii="Times New Roman" w:hAnsi="Times New Roman" w:cs="Times New Roman"/>
          <w:i/>
          <w:iCs/>
          <w:color w:val="000000"/>
          <w:rPrChange w:id="623" w:author="Ruijie Xu" w:date="2022-03-10T12:31:00Z">
            <w:rPr>
              <w:i/>
              <w:iCs/>
              <w:color w:val="000000"/>
            </w:rPr>
          </w:rPrChange>
        </w:rPr>
        <w:t>et al.</w:t>
      </w:r>
      <w:r w:rsidR="00350DBF" w:rsidRPr="002B42A7">
        <w:rPr>
          <w:rFonts w:ascii="Times New Roman" w:hAnsi="Times New Roman" w:cs="Times New Roman"/>
          <w:color w:val="000000"/>
          <w:rPrChange w:id="624" w:author="Ruijie Xu" w:date="2022-03-10T12:31:00Z">
            <w:rPr>
              <w:color w:val="000000"/>
            </w:rPr>
          </w:rPrChange>
        </w:rPr>
        <w:t>, 2017; Granjou and Phillips, 2019)</w:t>
      </w:r>
      <w:r w:rsidR="00C0014F" w:rsidRPr="002B42A7">
        <w:rPr>
          <w:rFonts w:ascii="Times New Roman" w:hAnsi="Times New Roman" w:cs="Times New Roman"/>
          <w:color w:val="000000" w:themeColor="text1"/>
          <w:rPrChange w:id="625"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626" w:author="Ruijie Xu" w:date="2022-03-10T12:31:00Z">
            <w:rPr>
              <w:color w:val="000000" w:themeColor="text1"/>
            </w:rPr>
          </w:rPrChange>
        </w:rPr>
        <w:t>, human</w:t>
      </w:r>
      <w:r w:rsidR="00800BC3" w:rsidRPr="002B42A7">
        <w:rPr>
          <w:rFonts w:ascii="Times New Roman" w:hAnsi="Times New Roman" w:cs="Times New Roman"/>
          <w:color w:val="000000" w:themeColor="text1"/>
          <w:rPrChange w:id="627" w:author="Ruijie Xu" w:date="2022-03-10T12:31:00Z">
            <w:rPr>
              <w:color w:val="000000" w:themeColor="text1"/>
            </w:rPr>
          </w:rPrChange>
        </w:rPr>
        <w:t xml:space="preserve"> and animal</w:t>
      </w:r>
      <w:r w:rsidR="00C0014F" w:rsidRPr="002B42A7">
        <w:rPr>
          <w:rFonts w:ascii="Times New Roman" w:hAnsi="Times New Roman" w:cs="Times New Roman"/>
          <w:color w:val="000000" w:themeColor="text1"/>
          <w:rPrChange w:id="628" w:author="Ruijie Xu" w:date="2022-03-10T12:31:00Z">
            <w:rPr>
              <w:color w:val="000000" w:themeColor="text1"/>
            </w:rPr>
          </w:rPrChange>
        </w:rPr>
        <w:t xml:space="preserve"> health </w:t>
      </w:r>
      <w:r w:rsidR="00C0014F" w:rsidRPr="002B42A7">
        <w:rPr>
          <w:rFonts w:ascii="Times New Roman" w:hAnsi="Times New Roman" w:cs="Times New Roman"/>
          <w:color w:val="000000" w:themeColor="text1"/>
          <w:rPrChange w:id="629" w:author="Ruijie Xu" w:date="2022-03-10T12:31:00Z">
            <w:rPr>
              <w:color w:val="000000" w:themeColor="text1"/>
            </w:rPr>
          </w:rPrChange>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2B42A7">
        <w:rPr>
          <w:rFonts w:ascii="Times New Roman" w:hAnsi="Times New Roman" w:cs="Times New Roman"/>
          <w:color w:val="000000" w:themeColor="text1"/>
          <w:rPrChange w:id="630" w:author="Ruijie Xu" w:date="2022-03-10T12:31:00Z">
            <w:rPr>
              <w:color w:val="000000" w:themeColor="text1"/>
            </w:rPr>
          </w:rPrChange>
        </w:rPr>
        <w:fldChar w:fldCharType="separate"/>
      </w:r>
      <w:r w:rsidR="00350DBF" w:rsidRPr="002B42A7">
        <w:rPr>
          <w:rFonts w:ascii="Times New Roman" w:hAnsi="Times New Roman" w:cs="Times New Roman"/>
          <w:color w:val="000000"/>
          <w:rPrChange w:id="631" w:author="Ruijie Xu" w:date="2022-03-10T12:31:00Z">
            <w:rPr>
              <w:color w:val="000000"/>
            </w:rPr>
          </w:rPrChange>
        </w:rPr>
        <w:t xml:space="preserve">(Chen </w:t>
      </w:r>
      <w:r w:rsidR="00350DBF" w:rsidRPr="002B42A7">
        <w:rPr>
          <w:rFonts w:ascii="Times New Roman" w:hAnsi="Times New Roman" w:cs="Times New Roman"/>
          <w:i/>
          <w:iCs/>
          <w:color w:val="000000"/>
          <w:rPrChange w:id="632" w:author="Ruijie Xu" w:date="2022-03-10T12:31:00Z">
            <w:rPr>
              <w:i/>
              <w:iCs/>
              <w:color w:val="000000"/>
            </w:rPr>
          </w:rPrChange>
        </w:rPr>
        <w:t>et al.</w:t>
      </w:r>
      <w:r w:rsidR="00350DBF" w:rsidRPr="002B42A7">
        <w:rPr>
          <w:rFonts w:ascii="Times New Roman" w:hAnsi="Times New Roman" w:cs="Times New Roman"/>
          <w:color w:val="000000"/>
          <w:rPrChange w:id="633" w:author="Ruijie Xu" w:date="2022-03-10T12:31:00Z">
            <w:rPr>
              <w:color w:val="000000"/>
            </w:rPr>
          </w:rPrChange>
        </w:rPr>
        <w:t>, 2019;</w:t>
      </w:r>
      <w:ins w:id="634" w:author="Rajeev, Sree" w:date="2022-02-28T11:37:00Z">
        <w:r w:rsidR="00E56D4E" w:rsidRPr="002B42A7">
          <w:rPr>
            <w:rFonts w:ascii="Times New Roman" w:hAnsi="Times New Roman" w:cs="Times New Roman"/>
            <w:color w:val="000000"/>
            <w:rPrChange w:id="635" w:author="Ruijie Xu" w:date="2022-03-10T12:31:00Z">
              <w:rPr>
                <w:color w:val="000000"/>
              </w:rPr>
            </w:rPrChange>
          </w:rPr>
          <w:t xml:space="preserve"> Tun </w:t>
        </w:r>
        <w:r w:rsidR="00E56D4E" w:rsidRPr="002B42A7">
          <w:rPr>
            <w:rFonts w:ascii="Times New Roman" w:hAnsi="Times New Roman" w:cs="Times New Roman"/>
            <w:i/>
            <w:iCs/>
            <w:color w:val="000000"/>
            <w:rPrChange w:id="636" w:author="Ruijie Xu" w:date="2022-03-10T12:31:00Z">
              <w:rPr>
                <w:i/>
                <w:iCs/>
                <w:color w:val="000000"/>
              </w:rPr>
            </w:rPrChange>
          </w:rPr>
          <w:t>et al.</w:t>
        </w:r>
        <w:r w:rsidR="00E56D4E" w:rsidRPr="002B42A7">
          <w:rPr>
            <w:rFonts w:ascii="Times New Roman" w:hAnsi="Times New Roman" w:cs="Times New Roman"/>
            <w:color w:val="000000"/>
            <w:rPrChange w:id="637" w:author="Ruijie Xu" w:date="2022-03-10T12:31:00Z">
              <w:rPr>
                <w:color w:val="000000"/>
              </w:rPr>
            </w:rPrChange>
          </w:rPr>
          <w:t>, 2012;</w:t>
        </w:r>
      </w:ins>
      <w:r w:rsidR="00350DBF" w:rsidRPr="002B42A7">
        <w:rPr>
          <w:rFonts w:ascii="Times New Roman" w:hAnsi="Times New Roman" w:cs="Times New Roman"/>
          <w:color w:val="000000"/>
          <w:rPrChange w:id="638" w:author="Ruijie Xu" w:date="2022-03-10T12:31:00Z">
            <w:rPr>
              <w:color w:val="000000"/>
            </w:rPr>
          </w:rPrChange>
        </w:rPr>
        <w:t xml:space="preserve"> Zhong </w:t>
      </w:r>
      <w:r w:rsidR="00350DBF" w:rsidRPr="002B42A7">
        <w:rPr>
          <w:rFonts w:ascii="Times New Roman" w:hAnsi="Times New Roman" w:cs="Times New Roman"/>
          <w:i/>
          <w:iCs/>
          <w:color w:val="000000"/>
          <w:rPrChange w:id="639" w:author="Ruijie Xu" w:date="2022-03-10T12:31:00Z">
            <w:rPr>
              <w:i/>
              <w:iCs/>
              <w:color w:val="000000"/>
            </w:rPr>
          </w:rPrChange>
        </w:rPr>
        <w:t>et al.</w:t>
      </w:r>
      <w:r w:rsidR="00350DBF" w:rsidRPr="002B42A7">
        <w:rPr>
          <w:rFonts w:ascii="Times New Roman" w:hAnsi="Times New Roman" w:cs="Times New Roman"/>
          <w:color w:val="000000"/>
          <w:rPrChange w:id="640" w:author="Ruijie Xu" w:date="2022-03-10T12:31:00Z">
            <w:rPr>
              <w:color w:val="000000"/>
            </w:rPr>
          </w:rPrChange>
        </w:rPr>
        <w:t>, 2019)</w:t>
      </w:r>
      <w:r w:rsidR="00C0014F" w:rsidRPr="002B42A7">
        <w:rPr>
          <w:rFonts w:ascii="Times New Roman" w:hAnsi="Times New Roman" w:cs="Times New Roman"/>
          <w:color w:val="000000" w:themeColor="text1"/>
          <w:rPrChange w:id="641"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642" w:author="Ruijie Xu" w:date="2022-03-10T12:31:00Z">
            <w:rPr>
              <w:color w:val="000000" w:themeColor="text1"/>
            </w:rPr>
          </w:rPrChange>
        </w:rPr>
        <w:t xml:space="preserve">, and pharmacology </w:t>
      </w:r>
      <w:r w:rsidR="00C0014F" w:rsidRPr="002B42A7">
        <w:rPr>
          <w:rFonts w:ascii="Times New Roman" w:hAnsi="Times New Roman" w:cs="Times New Roman"/>
          <w:color w:val="000000" w:themeColor="text1"/>
          <w:rPrChange w:id="64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644" w:author="Ruijie Xu" w:date="2022-03-10T12:31:00Z">
            <w:rPr>
              <w:color w:val="000000" w:themeColor="text1"/>
            </w:rPr>
          </w:rPrChange>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2B42A7">
        <w:rPr>
          <w:rFonts w:ascii="Times New Roman" w:hAnsi="Times New Roman" w:cs="Times New Roman"/>
          <w:color w:val="000000" w:themeColor="text1"/>
          <w:rPrChange w:id="645" w:author="Ruijie Xu" w:date="2022-03-10T12:31:00Z">
            <w:rPr>
              <w:color w:val="000000" w:themeColor="text1"/>
            </w:rPr>
          </w:rPrChange>
        </w:rPr>
        <w:fldChar w:fldCharType="separate"/>
      </w:r>
      <w:r w:rsidR="00350DBF" w:rsidRPr="002B42A7">
        <w:rPr>
          <w:rFonts w:ascii="Times New Roman" w:hAnsi="Times New Roman" w:cs="Times New Roman"/>
          <w:color w:val="000000"/>
          <w:rPrChange w:id="646" w:author="Ruijie Xu" w:date="2022-03-10T12:31:00Z">
            <w:rPr>
              <w:color w:val="000000"/>
            </w:rPr>
          </w:rPrChange>
        </w:rPr>
        <w:t xml:space="preserve">(Chavira </w:t>
      </w:r>
      <w:r w:rsidR="00350DBF" w:rsidRPr="002B42A7">
        <w:rPr>
          <w:rFonts w:ascii="Times New Roman" w:hAnsi="Times New Roman" w:cs="Times New Roman"/>
          <w:i/>
          <w:iCs/>
          <w:color w:val="000000"/>
          <w:rPrChange w:id="647" w:author="Ruijie Xu" w:date="2022-03-10T12:31:00Z">
            <w:rPr>
              <w:i/>
              <w:iCs/>
              <w:color w:val="000000"/>
            </w:rPr>
          </w:rPrChange>
        </w:rPr>
        <w:t>et al.</w:t>
      </w:r>
      <w:r w:rsidR="00350DBF" w:rsidRPr="002B42A7">
        <w:rPr>
          <w:rFonts w:ascii="Times New Roman" w:hAnsi="Times New Roman" w:cs="Times New Roman"/>
          <w:color w:val="000000"/>
          <w:rPrChange w:id="648" w:author="Ruijie Xu" w:date="2022-03-10T12:31:00Z">
            <w:rPr>
              <w:color w:val="000000"/>
            </w:rPr>
          </w:rPrChange>
        </w:rPr>
        <w:t xml:space="preserve">, 2019; Wang </w:t>
      </w:r>
      <w:r w:rsidR="00350DBF" w:rsidRPr="002B42A7">
        <w:rPr>
          <w:rFonts w:ascii="Times New Roman" w:hAnsi="Times New Roman" w:cs="Times New Roman"/>
          <w:i/>
          <w:iCs/>
          <w:color w:val="000000"/>
          <w:rPrChange w:id="649" w:author="Ruijie Xu" w:date="2022-03-10T12:31:00Z">
            <w:rPr>
              <w:i/>
              <w:iCs/>
              <w:color w:val="000000"/>
            </w:rPr>
          </w:rPrChange>
        </w:rPr>
        <w:t>et al.</w:t>
      </w:r>
      <w:r w:rsidR="00350DBF" w:rsidRPr="002B42A7">
        <w:rPr>
          <w:rFonts w:ascii="Times New Roman" w:hAnsi="Times New Roman" w:cs="Times New Roman"/>
          <w:color w:val="000000"/>
          <w:rPrChange w:id="650" w:author="Ruijie Xu" w:date="2022-03-10T12:31:00Z">
            <w:rPr>
              <w:color w:val="000000"/>
            </w:rPr>
          </w:rPrChange>
        </w:rPr>
        <w:t>, 2019)</w:t>
      </w:r>
      <w:r w:rsidR="00C0014F" w:rsidRPr="002B42A7">
        <w:rPr>
          <w:rFonts w:ascii="Times New Roman" w:hAnsi="Times New Roman" w:cs="Times New Roman"/>
          <w:color w:val="000000" w:themeColor="text1"/>
          <w:rPrChange w:id="651" w:author="Ruijie Xu" w:date="2022-03-10T12:31:00Z">
            <w:rPr>
              <w:color w:val="000000" w:themeColor="text1"/>
            </w:rPr>
          </w:rPrChange>
        </w:rPr>
        <w:fldChar w:fldCharType="end"/>
      </w:r>
      <w:ins w:id="652" w:author="Rajeev, Sree" w:date="2022-02-28T11:37:00Z">
        <w:r w:rsidR="00E56D4E" w:rsidRPr="002B42A7">
          <w:rPr>
            <w:rFonts w:ascii="Times New Roman" w:hAnsi="Times New Roman" w:cs="Times New Roman"/>
            <w:color w:val="000000" w:themeColor="text1"/>
            <w:rPrChange w:id="653" w:author="Ruijie Xu" w:date="2022-03-10T12:31:00Z">
              <w:rPr>
                <w:color w:val="000000" w:themeColor="text1"/>
              </w:rPr>
            </w:rPrChange>
          </w:rPr>
          <w:t xml:space="preserve">. </w:t>
        </w:r>
      </w:ins>
      <w:del w:id="654" w:author="Rajeev, Sree" w:date="2022-02-28T11:37:00Z">
        <w:r w:rsidR="00DD4E65" w:rsidRPr="002B42A7" w:rsidDel="00E56D4E">
          <w:rPr>
            <w:rFonts w:ascii="Times New Roman" w:hAnsi="Times New Roman" w:cs="Times New Roman"/>
            <w:color w:val="000000" w:themeColor="text1"/>
            <w:rPrChange w:id="655" w:author="Ruijie Xu" w:date="2022-03-10T12:31:00Z">
              <w:rPr>
                <w:color w:val="000000" w:themeColor="text1"/>
              </w:rPr>
            </w:rPrChange>
          </w:rPr>
          <w:delText>,</w:delText>
        </w:r>
      </w:del>
      <w:ins w:id="656" w:author="Ruijie Xu" w:date="2022-03-04T13:22:00Z">
        <w:r w:rsidR="008B5F14" w:rsidRPr="002B42A7">
          <w:rPr>
            <w:rFonts w:ascii="Times New Roman" w:hAnsi="Times New Roman" w:cs="Times New Roman"/>
            <w:color w:val="000000" w:themeColor="text1"/>
            <w:rPrChange w:id="657" w:author="Ruijie Xu" w:date="2022-03-10T12:31:00Z">
              <w:rPr>
                <w:color w:val="000000" w:themeColor="text1"/>
              </w:rPr>
            </w:rPrChange>
          </w:rPr>
          <w:t>T</w:t>
        </w:r>
      </w:ins>
      <w:del w:id="658" w:author="Ruijie Xu" w:date="2022-03-04T13:22:00Z">
        <w:r w:rsidR="00DD4E65" w:rsidRPr="002B42A7" w:rsidDel="008B5F14">
          <w:rPr>
            <w:rFonts w:ascii="Times New Roman" w:hAnsi="Times New Roman" w:cs="Times New Roman"/>
            <w:color w:val="000000" w:themeColor="text1"/>
            <w:rPrChange w:id="659" w:author="Ruijie Xu" w:date="2022-03-10T12:31:00Z">
              <w:rPr>
                <w:color w:val="000000" w:themeColor="text1"/>
              </w:rPr>
            </w:rPrChange>
          </w:rPr>
          <w:delText xml:space="preserve"> as well as </w:delText>
        </w:r>
        <w:r w:rsidRPr="002B42A7" w:rsidDel="008B5F14">
          <w:rPr>
            <w:rFonts w:ascii="Times New Roman" w:hAnsi="Times New Roman" w:cs="Times New Roman"/>
            <w:color w:val="000000" w:themeColor="text1"/>
            <w:rPrChange w:id="660" w:author="Ruijie Xu" w:date="2022-03-10T12:31:00Z">
              <w:rPr>
                <w:color w:val="000000" w:themeColor="text1"/>
              </w:rPr>
            </w:rPrChange>
          </w:rPr>
          <w:delText xml:space="preserve">in </w:delText>
        </w:r>
        <w:r w:rsidR="00DD4E65" w:rsidRPr="002B42A7" w:rsidDel="008B5F14">
          <w:rPr>
            <w:rFonts w:ascii="Times New Roman" w:hAnsi="Times New Roman" w:cs="Times New Roman"/>
            <w:color w:val="000000" w:themeColor="text1"/>
            <w:rPrChange w:id="661" w:author="Ruijie Xu" w:date="2022-03-10T12:31:00Z">
              <w:rPr>
                <w:color w:val="000000" w:themeColor="text1"/>
              </w:rPr>
            </w:rPrChange>
          </w:rPr>
          <w:delText xml:space="preserve">zoonotic </w:delText>
        </w:r>
        <w:r w:rsidR="00B23331" w:rsidRPr="002B42A7" w:rsidDel="008B5F14">
          <w:rPr>
            <w:rFonts w:ascii="Times New Roman" w:hAnsi="Times New Roman" w:cs="Times New Roman"/>
            <w:color w:val="000000" w:themeColor="text1"/>
            <w:rPrChange w:id="662" w:author="Ruijie Xu" w:date="2022-03-10T12:31:00Z">
              <w:rPr>
                <w:color w:val="000000" w:themeColor="text1"/>
              </w:rPr>
            </w:rPrChange>
          </w:rPr>
          <w:delText xml:space="preserve">agent detection </w:delText>
        </w:r>
        <w:r w:rsidR="00DD4E65" w:rsidRPr="002B42A7" w:rsidDel="008B5F14">
          <w:rPr>
            <w:rFonts w:ascii="Times New Roman" w:hAnsi="Times New Roman" w:cs="Times New Roman"/>
            <w:color w:val="000000" w:themeColor="text1"/>
            <w:rPrChange w:id="663" w:author="Ruijie Xu" w:date="2022-03-10T12:31:00Z">
              <w:rPr>
                <w:color w:val="000000" w:themeColor="text1"/>
              </w:rPr>
            </w:rPrChange>
          </w:rPr>
          <w:fldChar w:fldCharType="begin"/>
        </w:r>
        <w:r w:rsidR="004765A2" w:rsidRPr="002B42A7" w:rsidDel="008B5F14">
          <w:rPr>
            <w:rFonts w:ascii="Times New Roman" w:hAnsi="Times New Roman" w:cs="Times New Roman"/>
            <w:color w:val="000000" w:themeColor="text1"/>
            <w:rPrChange w:id="664" w:author="Ruijie Xu" w:date="2022-03-10T12:31:00Z">
              <w:rPr>
                <w:color w:val="000000" w:themeColor="text1"/>
              </w:rPr>
            </w:rPrChange>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2B42A7" w:rsidDel="008B5F14">
          <w:rPr>
            <w:rFonts w:ascii="Times New Roman" w:hAnsi="Times New Roman" w:cs="Times New Roman"/>
            <w:color w:val="000000" w:themeColor="text1"/>
            <w:rPrChange w:id="665" w:author="Ruijie Xu" w:date="2022-03-10T12:31:00Z">
              <w:rPr>
                <w:color w:val="000000" w:themeColor="text1"/>
              </w:rPr>
            </w:rPrChange>
          </w:rPr>
          <w:fldChar w:fldCharType="separate"/>
        </w:r>
        <w:r w:rsidR="00350DBF" w:rsidRPr="002B42A7" w:rsidDel="008B5F14">
          <w:rPr>
            <w:rFonts w:ascii="Times New Roman" w:hAnsi="Times New Roman" w:cs="Times New Roman"/>
            <w:color w:val="000000"/>
            <w:rPrChange w:id="666" w:author="Ruijie Xu" w:date="2022-03-10T12:31:00Z">
              <w:rPr>
                <w:color w:val="000000"/>
              </w:rPr>
            </w:rPrChange>
          </w:rPr>
          <w:delText xml:space="preserve">(Tun </w:delText>
        </w:r>
        <w:r w:rsidR="00350DBF" w:rsidRPr="002B42A7" w:rsidDel="008B5F14">
          <w:rPr>
            <w:rFonts w:ascii="Times New Roman" w:hAnsi="Times New Roman" w:cs="Times New Roman"/>
            <w:i/>
            <w:iCs/>
            <w:color w:val="000000"/>
            <w:rPrChange w:id="667" w:author="Ruijie Xu" w:date="2022-03-10T12:31:00Z">
              <w:rPr>
                <w:i/>
                <w:iCs/>
                <w:color w:val="000000"/>
              </w:rPr>
            </w:rPrChange>
          </w:rPr>
          <w:delText>et al.</w:delText>
        </w:r>
        <w:r w:rsidR="00350DBF" w:rsidRPr="002B42A7" w:rsidDel="008B5F14">
          <w:rPr>
            <w:rFonts w:ascii="Times New Roman" w:hAnsi="Times New Roman" w:cs="Times New Roman"/>
            <w:color w:val="000000"/>
            <w:rPrChange w:id="668" w:author="Ruijie Xu" w:date="2022-03-10T12:31:00Z">
              <w:rPr>
                <w:color w:val="000000"/>
              </w:rPr>
            </w:rPrChange>
          </w:rPr>
          <w:delText>, 2012)</w:delText>
        </w:r>
        <w:r w:rsidR="00DD4E65" w:rsidRPr="002B42A7" w:rsidDel="008B5F14">
          <w:rPr>
            <w:rFonts w:ascii="Times New Roman" w:hAnsi="Times New Roman" w:cs="Times New Roman"/>
            <w:color w:val="000000" w:themeColor="text1"/>
            <w:rPrChange w:id="669" w:author="Ruijie Xu" w:date="2022-03-10T12:31:00Z">
              <w:rPr>
                <w:color w:val="000000" w:themeColor="text1"/>
              </w:rPr>
            </w:rPrChange>
          </w:rPr>
          <w:fldChar w:fldCharType="end"/>
        </w:r>
        <w:r w:rsidR="00C0014F" w:rsidRPr="002B42A7" w:rsidDel="008B5F14">
          <w:rPr>
            <w:rFonts w:ascii="Times New Roman" w:hAnsi="Times New Roman" w:cs="Times New Roman"/>
            <w:color w:val="000000" w:themeColor="text1"/>
            <w:rPrChange w:id="670" w:author="Ruijie Xu" w:date="2022-03-10T12:31:00Z">
              <w:rPr>
                <w:color w:val="000000" w:themeColor="text1"/>
              </w:rPr>
            </w:rPrChange>
          </w:rPr>
          <w:delText>.</w:delText>
        </w:r>
        <w:r w:rsidR="004C698A" w:rsidRPr="002B42A7" w:rsidDel="008B5F14">
          <w:rPr>
            <w:rFonts w:ascii="Times New Roman" w:hAnsi="Times New Roman" w:cs="Times New Roman"/>
            <w:color w:val="000000" w:themeColor="text1"/>
            <w:rPrChange w:id="671" w:author="Ruijie Xu" w:date="2022-03-10T12:31:00Z">
              <w:rPr>
                <w:color w:val="000000" w:themeColor="text1"/>
              </w:rPr>
            </w:rPrChange>
          </w:rPr>
          <w:delText xml:space="preserve"> Zoonotic origin pathogens are responsible for over 60% of the infectious diseases identified in human</w:delText>
        </w:r>
        <w:r w:rsidR="00366132" w:rsidRPr="002B42A7" w:rsidDel="008B5F14">
          <w:rPr>
            <w:rFonts w:ascii="Times New Roman" w:hAnsi="Times New Roman" w:cs="Times New Roman"/>
            <w:color w:val="000000" w:themeColor="text1"/>
            <w:rPrChange w:id="672" w:author="Ruijie Xu" w:date="2022-03-10T12:31:00Z">
              <w:rPr>
                <w:color w:val="000000" w:themeColor="text1"/>
              </w:rPr>
            </w:rPrChange>
          </w:rPr>
          <w:delText>s</w:delText>
        </w:r>
        <w:r w:rsidR="004C698A" w:rsidRPr="002B42A7" w:rsidDel="008B5F14">
          <w:rPr>
            <w:rFonts w:ascii="Times New Roman" w:hAnsi="Times New Roman" w:cs="Times New Roman"/>
            <w:color w:val="000000" w:themeColor="text1"/>
            <w:rPrChange w:id="673" w:author="Ruijie Xu" w:date="2022-03-10T12:31:00Z">
              <w:rPr>
                <w:color w:val="000000" w:themeColor="text1"/>
              </w:rPr>
            </w:rPrChange>
          </w:rPr>
          <w:delText xml:space="preserve"> and can cause </w:delText>
        </w:r>
        <w:r w:rsidR="00366132" w:rsidRPr="002B42A7" w:rsidDel="008B5F14">
          <w:rPr>
            <w:rFonts w:ascii="Times New Roman" w:hAnsi="Times New Roman" w:cs="Times New Roman"/>
            <w:color w:val="000000" w:themeColor="text1"/>
            <w:rPrChange w:id="674" w:author="Ruijie Xu" w:date="2022-03-10T12:31:00Z">
              <w:rPr>
                <w:color w:val="000000" w:themeColor="text1"/>
              </w:rPr>
            </w:rPrChange>
          </w:rPr>
          <w:delText>significant</w:delText>
        </w:r>
        <w:r w:rsidR="004C698A" w:rsidRPr="002B42A7" w:rsidDel="008B5F14">
          <w:rPr>
            <w:rFonts w:ascii="Times New Roman" w:hAnsi="Times New Roman" w:cs="Times New Roman"/>
            <w:color w:val="000000" w:themeColor="text1"/>
            <w:rPrChange w:id="675" w:author="Ruijie Xu" w:date="2022-03-10T12:31:00Z">
              <w:rPr>
                <w:color w:val="000000" w:themeColor="text1"/>
              </w:rPr>
            </w:rPrChange>
          </w:rPr>
          <w:delText xml:space="preserve"> social and economic burdens </w:delText>
        </w:r>
        <w:bookmarkStart w:id="676" w:name="OLE_LINK101"/>
        <w:bookmarkStart w:id="677" w:name="OLE_LINK102"/>
        <w:r w:rsidR="004C698A" w:rsidRPr="002B42A7" w:rsidDel="008B5F14">
          <w:rPr>
            <w:rFonts w:ascii="Times New Roman" w:hAnsi="Times New Roman" w:cs="Times New Roman"/>
            <w:color w:val="000000" w:themeColor="text1"/>
            <w:rPrChange w:id="678" w:author="Ruijie Xu" w:date="2022-03-10T12:31:00Z">
              <w:rPr>
                <w:color w:val="000000" w:themeColor="text1"/>
              </w:rPr>
            </w:rPrChange>
          </w:rPr>
          <w:fldChar w:fldCharType="begin"/>
        </w:r>
        <w:r w:rsidR="004765A2" w:rsidRPr="002B42A7" w:rsidDel="008B5F14">
          <w:rPr>
            <w:rFonts w:ascii="Times New Roman" w:hAnsi="Times New Roman" w:cs="Times New Roman"/>
            <w:color w:val="000000" w:themeColor="text1"/>
            <w:rPrChange w:id="679" w:author="Ruijie Xu" w:date="2022-03-10T12:31:00Z">
              <w:rPr>
                <w:color w:val="000000" w:themeColor="text1"/>
              </w:rPr>
            </w:rPrChange>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2B42A7" w:rsidDel="008B5F14">
          <w:rPr>
            <w:rFonts w:ascii="Times New Roman" w:hAnsi="Times New Roman" w:cs="Times New Roman"/>
            <w:color w:val="000000" w:themeColor="text1"/>
            <w:rPrChange w:id="680" w:author="Ruijie Xu" w:date="2022-03-10T12:31:00Z">
              <w:rPr>
                <w:color w:val="000000" w:themeColor="text1"/>
              </w:rPr>
            </w:rPrChange>
          </w:rPr>
          <w:fldChar w:fldCharType="separate"/>
        </w:r>
        <w:r w:rsidR="00350DBF" w:rsidRPr="002B42A7" w:rsidDel="008B5F14">
          <w:rPr>
            <w:rFonts w:ascii="Times New Roman" w:hAnsi="Times New Roman" w:cs="Times New Roman"/>
            <w:color w:val="000000"/>
            <w:rPrChange w:id="681" w:author="Ruijie Xu" w:date="2022-03-10T12:31:00Z">
              <w:rPr>
                <w:color w:val="000000"/>
              </w:rPr>
            </w:rPrChange>
          </w:rPr>
          <w:delText xml:space="preserve">(Karesh </w:delText>
        </w:r>
        <w:r w:rsidR="00350DBF" w:rsidRPr="002B42A7" w:rsidDel="008B5F14">
          <w:rPr>
            <w:rFonts w:ascii="Times New Roman" w:hAnsi="Times New Roman" w:cs="Times New Roman"/>
            <w:i/>
            <w:iCs/>
            <w:color w:val="000000"/>
            <w:rPrChange w:id="682" w:author="Ruijie Xu" w:date="2022-03-10T12:31:00Z">
              <w:rPr>
                <w:i/>
                <w:iCs/>
                <w:color w:val="000000"/>
              </w:rPr>
            </w:rPrChange>
          </w:rPr>
          <w:delText>et al.</w:delText>
        </w:r>
        <w:r w:rsidR="00350DBF" w:rsidRPr="002B42A7" w:rsidDel="008B5F14">
          <w:rPr>
            <w:rFonts w:ascii="Times New Roman" w:hAnsi="Times New Roman" w:cs="Times New Roman"/>
            <w:color w:val="000000"/>
            <w:rPrChange w:id="683" w:author="Ruijie Xu" w:date="2022-03-10T12:31:00Z">
              <w:rPr>
                <w:color w:val="000000"/>
              </w:rPr>
            </w:rPrChange>
          </w:rPr>
          <w:delText>, 2012; Cuervo-Soto, López-Pazos and Batista-García, 2018)</w:delText>
        </w:r>
        <w:r w:rsidR="004C698A" w:rsidRPr="002B42A7" w:rsidDel="008B5F14">
          <w:rPr>
            <w:rFonts w:ascii="Times New Roman" w:hAnsi="Times New Roman" w:cs="Times New Roman"/>
            <w:color w:val="000000" w:themeColor="text1"/>
            <w:rPrChange w:id="684" w:author="Ruijie Xu" w:date="2022-03-10T12:31:00Z">
              <w:rPr>
                <w:color w:val="000000" w:themeColor="text1"/>
              </w:rPr>
            </w:rPrChange>
          </w:rPr>
          <w:fldChar w:fldCharType="end"/>
        </w:r>
        <w:bookmarkEnd w:id="676"/>
        <w:bookmarkEnd w:id="677"/>
        <w:r w:rsidR="004C698A" w:rsidRPr="002B42A7" w:rsidDel="008B5F14">
          <w:rPr>
            <w:rFonts w:ascii="Times New Roman" w:hAnsi="Times New Roman" w:cs="Times New Roman"/>
            <w:color w:val="000000" w:themeColor="text1"/>
            <w:rPrChange w:id="685" w:author="Ruijie Xu" w:date="2022-03-10T12:31:00Z">
              <w:rPr>
                <w:color w:val="000000" w:themeColor="text1"/>
              </w:rPr>
            </w:rPrChange>
          </w:rPr>
          <w:delText xml:space="preserve">. </w:delText>
        </w:r>
        <w:r w:rsidR="00C0014F" w:rsidRPr="002B42A7" w:rsidDel="008B5F14">
          <w:rPr>
            <w:rFonts w:ascii="Times New Roman" w:hAnsi="Times New Roman" w:cs="Times New Roman"/>
            <w:color w:val="000000" w:themeColor="text1"/>
            <w:rPrChange w:id="686" w:author="Ruijie Xu" w:date="2022-03-10T12:31:00Z">
              <w:rPr>
                <w:color w:val="000000" w:themeColor="text1"/>
              </w:rPr>
            </w:rPrChange>
          </w:rPr>
          <w:delText xml:space="preserve"> </w:delText>
        </w:r>
        <w:bookmarkStart w:id="687" w:name="OLE_LINK17"/>
        <w:bookmarkStart w:id="688" w:name="OLE_LINK18"/>
        <w:r w:rsidR="00C0014F" w:rsidRPr="002B42A7" w:rsidDel="008B5F14">
          <w:rPr>
            <w:rFonts w:ascii="Times New Roman" w:hAnsi="Times New Roman" w:cs="Times New Roman"/>
            <w:color w:val="000000" w:themeColor="text1"/>
            <w:rPrChange w:id="689" w:author="Ruijie Xu" w:date="2022-03-10T12:31:00Z">
              <w:rPr>
                <w:color w:val="000000" w:themeColor="text1"/>
              </w:rPr>
            </w:rPrChange>
          </w:rPr>
          <w:delText>T</w:delText>
        </w:r>
      </w:del>
      <w:r w:rsidR="00C0014F" w:rsidRPr="002B42A7">
        <w:rPr>
          <w:rFonts w:ascii="Times New Roman" w:hAnsi="Times New Roman" w:cs="Times New Roman"/>
          <w:color w:val="000000" w:themeColor="text1"/>
          <w:rPrChange w:id="690" w:author="Ruijie Xu" w:date="2022-03-10T12:31:00Z">
            <w:rPr>
              <w:color w:val="000000" w:themeColor="text1"/>
            </w:rPr>
          </w:rPrChange>
        </w:rPr>
        <w:t xml:space="preserve">raditional methods used to identify the </w:t>
      </w:r>
      <w:r w:rsidR="00B23331" w:rsidRPr="002B42A7">
        <w:rPr>
          <w:rFonts w:ascii="Times New Roman" w:hAnsi="Times New Roman" w:cs="Times New Roman"/>
          <w:color w:val="000000" w:themeColor="text1"/>
          <w:rPrChange w:id="691" w:author="Ruijie Xu" w:date="2022-03-10T12:31:00Z">
            <w:rPr>
              <w:color w:val="000000" w:themeColor="text1"/>
            </w:rPr>
          </w:rPrChange>
        </w:rPr>
        <w:t xml:space="preserve">microbial agents </w:t>
      </w:r>
      <w:r w:rsidR="00C0014F" w:rsidRPr="002B42A7">
        <w:rPr>
          <w:rFonts w:ascii="Times New Roman" w:hAnsi="Times New Roman" w:cs="Times New Roman"/>
          <w:color w:val="000000" w:themeColor="text1"/>
          <w:rPrChange w:id="692" w:author="Ruijie Xu" w:date="2022-03-10T12:31:00Z">
            <w:rPr>
              <w:color w:val="000000" w:themeColor="text1"/>
            </w:rPr>
          </w:rPrChange>
        </w:rPr>
        <w:t>within a</w:t>
      </w:r>
      <w:r w:rsidRPr="002B42A7">
        <w:rPr>
          <w:rFonts w:ascii="Times New Roman" w:hAnsi="Times New Roman" w:cs="Times New Roman"/>
          <w:color w:val="000000" w:themeColor="text1"/>
          <w:rPrChange w:id="693" w:author="Ruijie Xu" w:date="2022-03-10T12:31:00Z">
            <w:rPr>
              <w:color w:val="000000" w:themeColor="text1"/>
            </w:rPr>
          </w:rPrChange>
        </w:rPr>
        <w:t xml:space="preserve"> biological </w:t>
      </w:r>
      <w:r w:rsidR="00B23331" w:rsidRPr="002B42A7">
        <w:rPr>
          <w:rFonts w:ascii="Times New Roman" w:hAnsi="Times New Roman" w:cs="Times New Roman"/>
          <w:color w:val="000000" w:themeColor="text1"/>
          <w:rPrChange w:id="694" w:author="Ruijie Xu" w:date="2022-03-10T12:31:00Z">
            <w:rPr>
              <w:color w:val="000000" w:themeColor="text1"/>
            </w:rPr>
          </w:rPrChange>
        </w:rPr>
        <w:t xml:space="preserve">specimen </w:t>
      </w:r>
      <w:del w:id="695" w:author="Rajeev, Sree" w:date="2022-02-28T14:05:00Z">
        <w:r w:rsidRPr="002B42A7" w:rsidDel="00F82D33">
          <w:rPr>
            <w:rFonts w:ascii="Times New Roman" w:hAnsi="Times New Roman" w:cs="Times New Roman"/>
            <w:color w:val="000000" w:themeColor="text1"/>
            <w:rPrChange w:id="696" w:author="Ruijie Xu" w:date="2022-03-10T12:31:00Z">
              <w:rPr>
                <w:color w:val="000000" w:themeColor="text1"/>
              </w:rPr>
            </w:rPrChange>
          </w:rPr>
          <w:delText>ha</w:delText>
        </w:r>
        <w:r w:rsidR="0019200D" w:rsidRPr="002B42A7" w:rsidDel="00F82D33">
          <w:rPr>
            <w:rFonts w:ascii="Times New Roman" w:hAnsi="Times New Roman" w:cs="Times New Roman"/>
            <w:color w:val="000000" w:themeColor="text1"/>
            <w:rPrChange w:id="697" w:author="Ruijie Xu" w:date="2022-03-10T12:31:00Z">
              <w:rPr>
                <w:color w:val="000000" w:themeColor="text1"/>
              </w:rPr>
            </w:rPrChange>
          </w:rPr>
          <w:delText>ve</w:delText>
        </w:r>
        <w:r w:rsidRPr="002B42A7" w:rsidDel="00F82D33">
          <w:rPr>
            <w:rFonts w:ascii="Times New Roman" w:hAnsi="Times New Roman" w:cs="Times New Roman"/>
            <w:color w:val="000000" w:themeColor="text1"/>
            <w:rPrChange w:id="698" w:author="Ruijie Xu" w:date="2022-03-10T12:31:00Z">
              <w:rPr>
                <w:color w:val="000000" w:themeColor="text1"/>
              </w:rPr>
            </w:rPrChange>
          </w:rPr>
          <w:delText xml:space="preserve"> </w:delText>
        </w:r>
        <w:r w:rsidR="00B23331" w:rsidRPr="002B42A7" w:rsidDel="00F82D33">
          <w:rPr>
            <w:rFonts w:ascii="Times New Roman" w:hAnsi="Times New Roman" w:cs="Times New Roman"/>
            <w:color w:val="000000" w:themeColor="text1"/>
            <w:rPrChange w:id="699" w:author="Ruijie Xu" w:date="2022-03-10T12:31:00Z">
              <w:rPr>
                <w:color w:val="000000" w:themeColor="text1"/>
              </w:rPr>
            </w:rPrChange>
          </w:rPr>
          <w:delText xml:space="preserve">relied </w:delText>
        </w:r>
        <w:r w:rsidR="00C0014F" w:rsidRPr="002B42A7" w:rsidDel="00F82D33">
          <w:rPr>
            <w:rFonts w:ascii="Times New Roman" w:hAnsi="Times New Roman" w:cs="Times New Roman"/>
            <w:color w:val="000000" w:themeColor="text1"/>
            <w:rPrChange w:id="700" w:author="Ruijie Xu" w:date="2022-03-10T12:31:00Z">
              <w:rPr>
                <w:color w:val="000000" w:themeColor="text1"/>
              </w:rPr>
            </w:rPrChange>
          </w:rPr>
          <w:delText xml:space="preserve">on </w:delText>
        </w:r>
      </w:del>
      <w:ins w:id="701" w:author="Rajeev, Sree" w:date="2022-02-28T14:05:00Z">
        <w:del w:id="702" w:author="Ruijie Xu" w:date="2022-03-04T13:22:00Z">
          <w:r w:rsidR="00826259" w:rsidRPr="002B42A7" w:rsidDel="008B5F14">
            <w:rPr>
              <w:rFonts w:ascii="Times New Roman" w:hAnsi="Times New Roman" w:cs="Times New Roman"/>
              <w:color w:val="000000" w:themeColor="text1"/>
              <w:rPrChange w:id="703" w:author="Ruijie Xu" w:date="2022-03-10T12:31:00Z">
                <w:rPr>
                  <w:color w:val="000000" w:themeColor="text1"/>
                </w:rPr>
              </w:rPrChange>
            </w:rPr>
            <w:delText xml:space="preserve"> </w:delText>
          </w:r>
        </w:del>
        <w:r w:rsidR="00826259" w:rsidRPr="002B42A7">
          <w:rPr>
            <w:rFonts w:ascii="Times New Roman" w:hAnsi="Times New Roman" w:cs="Times New Roman"/>
            <w:color w:val="000000" w:themeColor="text1"/>
            <w:rPrChange w:id="704" w:author="Ruijie Xu" w:date="2022-03-10T12:31:00Z">
              <w:rPr>
                <w:color w:val="000000" w:themeColor="text1"/>
              </w:rPr>
            </w:rPrChange>
          </w:rPr>
          <w:t xml:space="preserve">include </w:t>
        </w:r>
      </w:ins>
      <w:del w:id="705" w:author="Rajeev, Sree" w:date="2022-02-28T14:06:00Z">
        <w:r w:rsidR="00B6651B" w:rsidRPr="002B42A7" w:rsidDel="00826259">
          <w:rPr>
            <w:rFonts w:ascii="Times New Roman" w:hAnsi="Times New Roman" w:cs="Times New Roman"/>
            <w:color w:val="000000" w:themeColor="text1"/>
            <w:rPrChange w:id="706" w:author="Ruijie Xu" w:date="2022-03-10T12:31:00Z">
              <w:rPr>
                <w:color w:val="000000" w:themeColor="text1"/>
              </w:rPr>
            </w:rPrChange>
          </w:rPr>
          <w:delText xml:space="preserve">different laboratory techniques, including </w:delText>
        </w:r>
      </w:del>
      <w:ins w:id="707" w:author="Rajeev, Sree" w:date="2022-02-28T14:06:00Z">
        <w:del w:id="708" w:author="Ruijie Xu" w:date="2022-03-04T13:22:00Z">
          <w:r w:rsidR="00826259" w:rsidRPr="002B42A7" w:rsidDel="008B5F14">
            <w:rPr>
              <w:rFonts w:ascii="Times New Roman" w:hAnsi="Times New Roman" w:cs="Times New Roman"/>
              <w:color w:val="000000" w:themeColor="text1"/>
              <w:rPrChange w:id="709" w:author="Ruijie Xu" w:date="2022-03-10T12:31:00Z">
                <w:rPr>
                  <w:color w:val="000000" w:themeColor="text1"/>
                </w:rPr>
              </w:rPrChange>
            </w:rPr>
            <w:delText xml:space="preserve"> </w:delText>
          </w:r>
        </w:del>
        <w:r w:rsidR="00826259" w:rsidRPr="002B42A7">
          <w:rPr>
            <w:rFonts w:ascii="Times New Roman" w:hAnsi="Times New Roman" w:cs="Times New Roman"/>
            <w:color w:val="000000" w:themeColor="text1"/>
            <w:rPrChange w:id="710" w:author="Ruijie Xu" w:date="2022-03-10T12:31:00Z">
              <w:rPr>
                <w:color w:val="000000" w:themeColor="text1"/>
              </w:rPr>
            </w:rPrChange>
          </w:rPr>
          <w:t>methods such as</w:t>
        </w:r>
      </w:ins>
      <w:ins w:id="711" w:author="Liliana Salvador" w:date="2022-03-08T17:15:00Z">
        <w:r w:rsidR="00AC131D" w:rsidRPr="002B42A7">
          <w:rPr>
            <w:rFonts w:ascii="Times New Roman" w:hAnsi="Times New Roman" w:cs="Times New Roman"/>
            <w:color w:val="000000" w:themeColor="text1"/>
            <w:rPrChange w:id="712" w:author="Ruijie Xu" w:date="2022-03-10T12:31:00Z">
              <w:rPr>
                <w:color w:val="000000" w:themeColor="text1"/>
              </w:rPr>
            </w:rPrChange>
          </w:rPr>
          <w:t xml:space="preserve"> </w:t>
        </w:r>
      </w:ins>
      <w:ins w:id="713" w:author="Rajeev, Sree" w:date="2022-02-28T14:07:00Z">
        <w:del w:id="714" w:author="Liliana Salvador" w:date="2022-03-08T17:15:00Z">
          <w:r w:rsidR="00826259" w:rsidRPr="002B42A7" w:rsidDel="00AC131D">
            <w:rPr>
              <w:rFonts w:ascii="Times New Roman" w:hAnsi="Times New Roman" w:cs="Times New Roman"/>
              <w:color w:val="000000" w:themeColor="text1"/>
              <w:rPrChange w:id="715" w:author="Ruijie Xu" w:date="2022-03-10T12:31:00Z">
                <w:rPr>
                  <w:color w:val="000000" w:themeColor="text1"/>
                </w:rPr>
              </w:rPrChange>
            </w:rPr>
            <w:delText xml:space="preserve">, </w:delText>
          </w:r>
        </w:del>
      </w:ins>
      <w:r w:rsidR="00C0014F" w:rsidRPr="002B42A7">
        <w:rPr>
          <w:rFonts w:ascii="Times New Roman" w:hAnsi="Times New Roman" w:cs="Times New Roman"/>
          <w:color w:val="000000" w:themeColor="text1"/>
          <w:rPrChange w:id="716" w:author="Ruijie Xu" w:date="2022-03-10T12:31:00Z">
            <w:rPr>
              <w:color w:val="000000" w:themeColor="text1"/>
            </w:rPr>
          </w:rPrChange>
        </w:rPr>
        <w:t>cultur</w:t>
      </w:r>
      <w:r w:rsidR="00B23331" w:rsidRPr="002B42A7">
        <w:rPr>
          <w:rFonts w:ascii="Times New Roman" w:hAnsi="Times New Roman" w:cs="Times New Roman"/>
          <w:color w:val="000000" w:themeColor="text1"/>
          <w:rPrChange w:id="717" w:author="Ruijie Xu" w:date="2022-03-10T12:31:00Z">
            <w:rPr>
              <w:color w:val="000000" w:themeColor="text1"/>
            </w:rPr>
          </w:rPrChange>
        </w:rPr>
        <w:t xml:space="preserve">e </w:t>
      </w:r>
      <w:bookmarkEnd w:id="687"/>
      <w:bookmarkEnd w:id="688"/>
      <w:r w:rsidR="00C0014F" w:rsidRPr="002B42A7">
        <w:rPr>
          <w:rFonts w:ascii="Times New Roman" w:hAnsi="Times New Roman" w:cs="Times New Roman"/>
          <w:color w:val="000000" w:themeColor="text1"/>
          <w:rPrChange w:id="71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19" w:author="Ruijie Xu" w:date="2022-03-10T12:31:00Z">
            <w:rPr>
              <w:color w:val="000000" w:themeColor="text1"/>
            </w:rPr>
          </w:rPrChange>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2B42A7">
        <w:rPr>
          <w:rFonts w:ascii="Times New Roman" w:hAnsi="Times New Roman" w:cs="Times New Roman"/>
          <w:color w:val="000000" w:themeColor="text1"/>
          <w:rPrChange w:id="720" w:author="Ruijie Xu" w:date="2022-03-10T12:31:00Z">
            <w:rPr>
              <w:color w:val="000000" w:themeColor="text1"/>
            </w:rPr>
          </w:rPrChange>
        </w:rPr>
        <w:fldChar w:fldCharType="separate"/>
      </w:r>
      <w:r w:rsidR="00350DBF" w:rsidRPr="002B42A7">
        <w:rPr>
          <w:rFonts w:ascii="Times New Roman" w:hAnsi="Times New Roman" w:cs="Times New Roman"/>
          <w:color w:val="000000"/>
          <w:rPrChange w:id="721" w:author="Ruijie Xu" w:date="2022-03-10T12:31:00Z">
            <w:rPr>
              <w:color w:val="000000"/>
            </w:rPr>
          </w:rPrChange>
        </w:rPr>
        <w:t>(Handelsman, 2004)</w:t>
      </w:r>
      <w:r w:rsidR="00C0014F" w:rsidRPr="002B42A7">
        <w:rPr>
          <w:rFonts w:ascii="Times New Roman" w:hAnsi="Times New Roman" w:cs="Times New Roman"/>
          <w:color w:val="000000" w:themeColor="text1"/>
          <w:rPrChange w:id="722" w:author="Ruijie Xu" w:date="2022-03-10T12:31:00Z">
            <w:rPr>
              <w:color w:val="000000" w:themeColor="text1"/>
            </w:rPr>
          </w:rPrChange>
        </w:rPr>
        <w:fldChar w:fldCharType="end"/>
      </w:r>
      <w:r w:rsidR="00B6651B" w:rsidRPr="002B42A7">
        <w:rPr>
          <w:rFonts w:ascii="Times New Roman" w:hAnsi="Times New Roman" w:cs="Times New Roman"/>
          <w:color w:val="000000" w:themeColor="text1"/>
          <w:rPrChange w:id="723" w:author="Ruijie Xu" w:date="2022-03-10T12:31:00Z">
            <w:rPr>
              <w:color w:val="000000" w:themeColor="text1"/>
            </w:rPr>
          </w:rPrChange>
        </w:rPr>
        <w:t>,</w:t>
      </w:r>
      <w:r w:rsidRPr="002B42A7">
        <w:rPr>
          <w:rFonts w:ascii="Times New Roman" w:hAnsi="Times New Roman" w:cs="Times New Roman"/>
          <w:color w:val="000000" w:themeColor="text1"/>
          <w:rPrChange w:id="724" w:author="Ruijie Xu" w:date="2022-03-10T12:31:00Z">
            <w:rPr>
              <w:color w:val="000000" w:themeColor="text1"/>
            </w:rPr>
          </w:rPrChange>
        </w:rPr>
        <w:t xml:space="preserve"> antigen</w:t>
      </w:r>
      <w:r w:rsidR="00800BC3" w:rsidRPr="002B42A7">
        <w:rPr>
          <w:rFonts w:ascii="Times New Roman" w:hAnsi="Times New Roman" w:cs="Times New Roman"/>
          <w:color w:val="000000" w:themeColor="text1"/>
          <w:rPrChange w:id="725" w:author="Ruijie Xu" w:date="2022-03-10T12:31:00Z">
            <w:rPr>
              <w:color w:val="000000" w:themeColor="text1"/>
            </w:rPr>
          </w:rPrChange>
        </w:rPr>
        <w:t xml:space="preserve"> detection</w:t>
      </w:r>
      <w:r w:rsidR="00A774DE" w:rsidRPr="002B42A7">
        <w:rPr>
          <w:rFonts w:ascii="Times New Roman" w:hAnsi="Times New Roman" w:cs="Times New Roman"/>
          <w:color w:val="000000" w:themeColor="text1"/>
          <w:rPrChange w:id="726" w:author="Ruijie Xu" w:date="2022-03-10T12:31:00Z">
            <w:rPr>
              <w:color w:val="000000" w:themeColor="text1"/>
            </w:rPr>
          </w:rPrChange>
        </w:rPr>
        <w:t xml:space="preserve"> </w:t>
      </w:r>
      <w:r w:rsidR="004D52F0" w:rsidRPr="002B42A7">
        <w:rPr>
          <w:rFonts w:ascii="Times New Roman" w:hAnsi="Times New Roman" w:cs="Times New Roman"/>
          <w:color w:val="000000" w:themeColor="text1"/>
          <w:rPrChange w:id="72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28" w:author="Ruijie Xu" w:date="2022-03-10T12:31:00Z">
            <w:rPr>
              <w:color w:val="000000" w:themeColor="text1"/>
            </w:rPr>
          </w:rPrChange>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2B42A7">
        <w:rPr>
          <w:rFonts w:ascii="Times New Roman" w:hAnsi="Times New Roman" w:cs="Times New Roman"/>
          <w:color w:val="000000" w:themeColor="text1"/>
          <w:rPrChange w:id="729" w:author="Ruijie Xu" w:date="2022-03-10T12:31:00Z">
            <w:rPr>
              <w:color w:val="000000" w:themeColor="text1"/>
            </w:rPr>
          </w:rPrChange>
        </w:rPr>
        <w:fldChar w:fldCharType="separate"/>
      </w:r>
      <w:r w:rsidR="00350DBF" w:rsidRPr="002B42A7">
        <w:rPr>
          <w:rFonts w:ascii="Times New Roman" w:hAnsi="Times New Roman" w:cs="Times New Roman"/>
          <w:color w:val="000000"/>
          <w:rPrChange w:id="730" w:author="Ruijie Xu" w:date="2022-03-10T12:31:00Z">
            <w:rPr>
              <w:color w:val="000000"/>
            </w:rPr>
          </w:rPrChange>
        </w:rPr>
        <w:t>(Desmonts and Remington, 1980; Lequin, 2005)</w:t>
      </w:r>
      <w:r w:rsidR="004D52F0" w:rsidRPr="002B42A7">
        <w:rPr>
          <w:rFonts w:ascii="Times New Roman" w:hAnsi="Times New Roman" w:cs="Times New Roman"/>
          <w:color w:val="000000" w:themeColor="text1"/>
          <w:rPrChange w:id="731" w:author="Ruijie Xu" w:date="2022-03-10T12:31:00Z">
            <w:rPr>
              <w:color w:val="000000" w:themeColor="text1"/>
            </w:rPr>
          </w:rPrChange>
        </w:rPr>
        <w:fldChar w:fldCharType="end"/>
      </w:r>
      <w:r w:rsidR="00C014A1" w:rsidRPr="002B42A7">
        <w:rPr>
          <w:rFonts w:ascii="Times New Roman" w:hAnsi="Times New Roman" w:cs="Times New Roman"/>
          <w:color w:val="000000" w:themeColor="text1"/>
          <w:rPrChange w:id="732" w:author="Ruijie Xu" w:date="2022-03-10T12:31:00Z">
            <w:rPr>
              <w:color w:val="000000" w:themeColor="text1"/>
            </w:rPr>
          </w:rPrChange>
        </w:rPr>
        <w:t>,</w:t>
      </w:r>
      <w:r w:rsidRPr="002B42A7">
        <w:rPr>
          <w:rFonts w:ascii="Times New Roman" w:hAnsi="Times New Roman" w:cs="Times New Roman"/>
          <w:color w:val="000000" w:themeColor="text1"/>
          <w:rPrChange w:id="733" w:author="Ruijie Xu" w:date="2022-03-10T12:31:00Z">
            <w:rPr>
              <w:color w:val="000000" w:themeColor="text1"/>
            </w:rPr>
          </w:rPrChange>
        </w:rPr>
        <w:t xml:space="preserve"> </w:t>
      </w:r>
      <w:r w:rsidR="00800BC3" w:rsidRPr="002B42A7">
        <w:rPr>
          <w:rFonts w:ascii="Times New Roman" w:hAnsi="Times New Roman" w:cs="Times New Roman"/>
          <w:color w:val="000000" w:themeColor="text1"/>
          <w:rPrChange w:id="734" w:author="Ruijie Xu" w:date="2022-03-10T12:31:00Z">
            <w:rPr>
              <w:color w:val="000000" w:themeColor="text1"/>
            </w:rPr>
          </w:rPrChange>
        </w:rPr>
        <w:t xml:space="preserve">and nucleic acid </w:t>
      </w:r>
      <w:del w:id="735" w:author="Rajeev, Sree" w:date="2022-02-28T14:06:00Z">
        <w:r w:rsidR="00800BC3" w:rsidRPr="002B42A7" w:rsidDel="00826259">
          <w:rPr>
            <w:rFonts w:ascii="Times New Roman" w:hAnsi="Times New Roman" w:cs="Times New Roman"/>
            <w:color w:val="000000" w:themeColor="text1"/>
            <w:rPrChange w:id="736" w:author="Ruijie Xu" w:date="2022-03-10T12:31:00Z">
              <w:rPr>
                <w:color w:val="000000" w:themeColor="text1"/>
              </w:rPr>
            </w:rPrChange>
          </w:rPr>
          <w:delText xml:space="preserve">marker </w:delText>
        </w:r>
      </w:del>
      <w:r w:rsidR="00800BC3" w:rsidRPr="002B42A7">
        <w:rPr>
          <w:rFonts w:ascii="Times New Roman" w:hAnsi="Times New Roman" w:cs="Times New Roman"/>
          <w:color w:val="000000" w:themeColor="text1"/>
          <w:rPrChange w:id="737" w:author="Ruijie Xu" w:date="2022-03-10T12:31:00Z">
            <w:rPr>
              <w:color w:val="000000" w:themeColor="text1"/>
            </w:rPr>
          </w:rPrChange>
        </w:rPr>
        <w:t>detection</w:t>
      </w:r>
      <w:r w:rsidR="004D52F0" w:rsidRPr="002B42A7">
        <w:rPr>
          <w:rFonts w:ascii="Times New Roman" w:hAnsi="Times New Roman" w:cs="Times New Roman"/>
          <w:color w:val="000000" w:themeColor="text1"/>
          <w:rPrChange w:id="738" w:author="Ruijie Xu" w:date="2022-03-10T12:31:00Z">
            <w:rPr>
              <w:color w:val="000000" w:themeColor="text1"/>
            </w:rPr>
          </w:rPrChange>
        </w:rPr>
        <w:t xml:space="preserve"> </w:t>
      </w:r>
      <w:r w:rsidR="004D52F0" w:rsidRPr="002B42A7">
        <w:rPr>
          <w:rFonts w:ascii="Times New Roman" w:hAnsi="Times New Roman" w:cs="Times New Roman"/>
          <w:color w:val="000000" w:themeColor="text1"/>
          <w:rPrChange w:id="73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40" w:author="Ruijie Xu" w:date="2022-03-10T12:31:00Z">
            <w:rPr>
              <w:color w:val="000000" w:themeColor="text1"/>
            </w:rPr>
          </w:rPrChange>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2B42A7">
        <w:rPr>
          <w:rFonts w:ascii="Times New Roman" w:hAnsi="Times New Roman" w:cs="Times New Roman"/>
          <w:color w:val="000000" w:themeColor="text1"/>
          <w:rPrChange w:id="741" w:author="Ruijie Xu" w:date="2022-03-10T12:31:00Z">
            <w:rPr>
              <w:color w:val="000000" w:themeColor="text1"/>
            </w:rPr>
          </w:rPrChange>
        </w:rPr>
        <w:fldChar w:fldCharType="separate"/>
      </w:r>
      <w:r w:rsidR="00350DBF" w:rsidRPr="002B42A7">
        <w:rPr>
          <w:rFonts w:ascii="Times New Roman" w:hAnsi="Times New Roman" w:cs="Times New Roman"/>
          <w:color w:val="000000"/>
          <w:rPrChange w:id="742" w:author="Ruijie Xu" w:date="2022-03-10T12:31:00Z">
            <w:rPr>
              <w:color w:val="000000"/>
            </w:rPr>
          </w:rPrChange>
        </w:rPr>
        <w:t>(Yang and Rothman, 2004; Driscoll, 2009)</w:t>
      </w:r>
      <w:r w:rsidR="004D52F0" w:rsidRPr="002B42A7">
        <w:rPr>
          <w:rFonts w:ascii="Times New Roman" w:hAnsi="Times New Roman" w:cs="Times New Roman"/>
          <w:color w:val="000000" w:themeColor="text1"/>
          <w:rPrChange w:id="743" w:author="Ruijie Xu" w:date="2022-03-10T12:31:00Z">
            <w:rPr>
              <w:color w:val="000000" w:themeColor="text1"/>
            </w:rPr>
          </w:rPrChange>
        </w:rPr>
        <w:fldChar w:fldCharType="end"/>
      </w:r>
      <w:r w:rsidR="00431A2A" w:rsidRPr="002B42A7">
        <w:rPr>
          <w:rFonts w:ascii="Times New Roman" w:hAnsi="Times New Roman" w:cs="Times New Roman"/>
          <w:color w:val="000000" w:themeColor="text1"/>
          <w:rPrChange w:id="744" w:author="Ruijie Xu" w:date="2022-03-10T12:31:00Z">
            <w:rPr>
              <w:color w:val="000000" w:themeColor="text1"/>
            </w:rPr>
          </w:rPrChange>
        </w:rPr>
        <w:t xml:space="preserve"> protocols</w:t>
      </w:r>
      <w:r w:rsidR="009410DA" w:rsidRPr="002B42A7">
        <w:rPr>
          <w:rFonts w:ascii="Times New Roman" w:hAnsi="Times New Roman" w:cs="Times New Roman"/>
          <w:color w:val="000000" w:themeColor="text1"/>
          <w:rPrChange w:id="745" w:author="Ruijie Xu" w:date="2022-03-10T12:31:00Z">
            <w:rPr>
              <w:color w:val="000000" w:themeColor="text1"/>
            </w:rPr>
          </w:rPrChange>
        </w:rPr>
        <w:t>.</w:t>
      </w:r>
      <w:r w:rsidR="00C0014F" w:rsidRPr="002B42A7">
        <w:rPr>
          <w:rFonts w:ascii="Times New Roman" w:hAnsi="Times New Roman" w:cs="Times New Roman"/>
          <w:color w:val="000000" w:themeColor="text1"/>
          <w:rPrChange w:id="746" w:author="Ruijie Xu" w:date="2022-03-10T12:31:00Z">
            <w:rPr>
              <w:color w:val="000000" w:themeColor="text1"/>
            </w:rPr>
          </w:rPrChange>
        </w:rPr>
        <w:t xml:space="preserve"> </w:t>
      </w:r>
      <w:r w:rsidR="00B23331" w:rsidRPr="002B42A7">
        <w:rPr>
          <w:rFonts w:ascii="Times New Roman" w:hAnsi="Times New Roman" w:cs="Times New Roman"/>
          <w:color w:val="000000" w:themeColor="text1"/>
          <w:rPrChange w:id="747" w:author="Ruijie Xu" w:date="2022-03-10T12:31:00Z">
            <w:rPr>
              <w:color w:val="000000" w:themeColor="text1"/>
            </w:rPr>
          </w:rPrChange>
        </w:rPr>
        <w:t>However, t</w:t>
      </w:r>
      <w:r w:rsidRPr="002B42A7">
        <w:rPr>
          <w:rFonts w:ascii="Times New Roman" w:hAnsi="Times New Roman" w:cs="Times New Roman"/>
          <w:color w:val="000000" w:themeColor="text1"/>
          <w:rPrChange w:id="748" w:author="Ruijie Xu" w:date="2022-03-10T12:31:00Z">
            <w:rPr>
              <w:color w:val="000000" w:themeColor="text1"/>
            </w:rPr>
          </w:rPrChange>
        </w:rPr>
        <w:t>hese</w:t>
      </w:r>
      <w:r w:rsidR="00431A2A" w:rsidRPr="002B42A7">
        <w:rPr>
          <w:rFonts w:ascii="Times New Roman" w:hAnsi="Times New Roman" w:cs="Times New Roman"/>
          <w:color w:val="000000" w:themeColor="text1"/>
          <w:rPrChange w:id="749" w:author="Ruijie Xu" w:date="2022-03-10T12:31:00Z">
            <w:rPr>
              <w:color w:val="000000" w:themeColor="text1"/>
            </w:rPr>
          </w:rPrChange>
        </w:rPr>
        <w:t xml:space="preserve"> labo</w:t>
      </w:r>
      <w:r w:rsidR="0019200D" w:rsidRPr="002B42A7">
        <w:rPr>
          <w:rFonts w:ascii="Times New Roman" w:hAnsi="Times New Roman" w:cs="Times New Roman"/>
          <w:color w:val="000000" w:themeColor="text1"/>
          <w:rPrChange w:id="750" w:author="Ruijie Xu" w:date="2022-03-10T12:31:00Z">
            <w:rPr>
              <w:color w:val="000000" w:themeColor="text1"/>
            </w:rPr>
          </w:rPrChange>
        </w:rPr>
        <w:t>rat</w:t>
      </w:r>
      <w:r w:rsidR="00431A2A" w:rsidRPr="002B42A7">
        <w:rPr>
          <w:rFonts w:ascii="Times New Roman" w:hAnsi="Times New Roman" w:cs="Times New Roman"/>
          <w:color w:val="000000" w:themeColor="text1"/>
          <w:rPrChange w:id="751" w:author="Ruijie Xu" w:date="2022-03-10T12:31:00Z">
            <w:rPr>
              <w:color w:val="000000" w:themeColor="text1"/>
            </w:rPr>
          </w:rPrChange>
        </w:rPr>
        <w:t>ory</w:t>
      </w:r>
      <w:r w:rsidRPr="002B42A7">
        <w:rPr>
          <w:rFonts w:ascii="Times New Roman" w:hAnsi="Times New Roman" w:cs="Times New Roman"/>
          <w:color w:val="000000" w:themeColor="text1"/>
          <w:rPrChange w:id="752" w:author="Ruijie Xu" w:date="2022-03-10T12:31:00Z">
            <w:rPr>
              <w:color w:val="000000" w:themeColor="text1"/>
            </w:rPr>
          </w:rPrChange>
        </w:rPr>
        <w:t xml:space="preserve"> methods are limited to </w:t>
      </w:r>
      <w:r w:rsidR="00431A2A" w:rsidRPr="002B42A7">
        <w:rPr>
          <w:rFonts w:ascii="Times New Roman" w:hAnsi="Times New Roman" w:cs="Times New Roman"/>
          <w:color w:val="000000" w:themeColor="text1"/>
          <w:rPrChange w:id="753" w:author="Ruijie Xu" w:date="2022-03-10T12:31:00Z">
            <w:rPr>
              <w:color w:val="000000" w:themeColor="text1"/>
            </w:rPr>
          </w:rPrChange>
        </w:rPr>
        <w:t>studying</w:t>
      </w:r>
      <w:r w:rsidR="00B544EB" w:rsidRPr="002B42A7">
        <w:rPr>
          <w:rFonts w:ascii="Times New Roman" w:hAnsi="Times New Roman" w:cs="Times New Roman"/>
          <w:color w:val="000000" w:themeColor="text1"/>
          <w:rPrChange w:id="754" w:author="Ruijie Xu" w:date="2022-03-10T12:31:00Z">
            <w:rPr>
              <w:color w:val="000000" w:themeColor="text1"/>
            </w:rPr>
          </w:rPrChange>
        </w:rPr>
        <w:t xml:space="preserve"> a</w:t>
      </w:r>
      <w:r w:rsidR="004D52F0" w:rsidRPr="002B42A7">
        <w:rPr>
          <w:rFonts w:ascii="Times New Roman" w:hAnsi="Times New Roman" w:cs="Times New Roman"/>
          <w:color w:val="000000" w:themeColor="text1"/>
          <w:rPrChange w:id="755" w:author="Ruijie Xu" w:date="2022-03-10T12:31:00Z">
            <w:rPr>
              <w:color w:val="000000" w:themeColor="text1"/>
            </w:rPr>
          </w:rPrChange>
        </w:rPr>
        <w:t xml:space="preserve"> single pathogen</w:t>
      </w:r>
      <w:r w:rsidR="00B544EB" w:rsidRPr="002B42A7">
        <w:rPr>
          <w:rFonts w:ascii="Times New Roman" w:hAnsi="Times New Roman" w:cs="Times New Roman"/>
          <w:color w:val="000000" w:themeColor="text1"/>
          <w:rPrChange w:id="756" w:author="Ruijie Xu" w:date="2022-03-10T12:31:00Z">
            <w:rPr>
              <w:color w:val="000000" w:themeColor="text1"/>
            </w:rPr>
          </w:rPrChange>
        </w:rPr>
        <w:t xml:space="preserve"> of interest</w:t>
      </w:r>
      <w:r w:rsidR="004D52F0" w:rsidRPr="002B42A7">
        <w:rPr>
          <w:rFonts w:ascii="Times New Roman" w:hAnsi="Times New Roman" w:cs="Times New Roman"/>
          <w:color w:val="000000" w:themeColor="text1"/>
          <w:rPrChange w:id="757" w:author="Ruijie Xu" w:date="2022-03-10T12:31:00Z">
            <w:rPr>
              <w:color w:val="000000" w:themeColor="text1"/>
            </w:rPr>
          </w:rPrChange>
        </w:rPr>
        <w:t xml:space="preserve"> </w:t>
      </w:r>
      <w:r w:rsidR="00B23331" w:rsidRPr="002B42A7">
        <w:rPr>
          <w:rFonts w:ascii="Times New Roman" w:hAnsi="Times New Roman" w:cs="Times New Roman"/>
          <w:color w:val="000000" w:themeColor="text1"/>
          <w:rPrChange w:id="758" w:author="Ruijie Xu" w:date="2022-03-10T12:31:00Z">
            <w:rPr>
              <w:color w:val="000000" w:themeColor="text1"/>
            </w:rPr>
          </w:rPrChange>
        </w:rPr>
        <w:t xml:space="preserve">and </w:t>
      </w:r>
      <w:r w:rsidR="004D52F0" w:rsidRPr="002B42A7">
        <w:rPr>
          <w:rFonts w:ascii="Times New Roman" w:hAnsi="Times New Roman" w:cs="Times New Roman"/>
          <w:color w:val="000000" w:themeColor="text1"/>
          <w:rPrChange w:id="759" w:author="Ruijie Xu" w:date="2022-03-10T12:31:00Z">
            <w:rPr>
              <w:color w:val="000000" w:themeColor="text1"/>
            </w:rPr>
          </w:rPrChange>
        </w:rPr>
        <w:t xml:space="preserve">lack the ability to </w:t>
      </w:r>
      <w:r w:rsidR="00B23331" w:rsidRPr="002B42A7">
        <w:rPr>
          <w:rFonts w:ascii="Times New Roman" w:hAnsi="Times New Roman" w:cs="Times New Roman"/>
          <w:color w:val="000000" w:themeColor="text1"/>
          <w:rPrChange w:id="760" w:author="Ruijie Xu" w:date="2022-03-10T12:31:00Z">
            <w:rPr>
              <w:color w:val="000000" w:themeColor="text1"/>
            </w:rPr>
          </w:rPrChange>
        </w:rPr>
        <w:t>scrutinize</w:t>
      </w:r>
      <w:r w:rsidR="004D52F0" w:rsidRPr="002B42A7">
        <w:rPr>
          <w:rFonts w:ascii="Times New Roman" w:hAnsi="Times New Roman" w:cs="Times New Roman"/>
          <w:color w:val="000000" w:themeColor="text1"/>
          <w:rPrChange w:id="761" w:author="Ruijie Xu" w:date="2022-03-10T12:31:00Z">
            <w:rPr>
              <w:color w:val="000000" w:themeColor="text1"/>
            </w:rPr>
          </w:rPrChange>
        </w:rPr>
        <w:t xml:space="preserve"> the </w:t>
      </w:r>
      <w:r w:rsidR="00B544EB" w:rsidRPr="002B42A7">
        <w:rPr>
          <w:rFonts w:ascii="Times New Roman" w:hAnsi="Times New Roman" w:cs="Times New Roman"/>
          <w:color w:val="000000" w:themeColor="text1"/>
          <w:rPrChange w:id="762" w:author="Ruijie Xu" w:date="2022-03-10T12:31:00Z">
            <w:rPr>
              <w:color w:val="000000" w:themeColor="text1"/>
            </w:rPr>
          </w:rPrChange>
        </w:rPr>
        <w:t xml:space="preserve">community </w:t>
      </w:r>
      <w:r w:rsidR="00167E1B" w:rsidRPr="002B42A7">
        <w:rPr>
          <w:rFonts w:ascii="Times New Roman" w:hAnsi="Times New Roman" w:cs="Times New Roman"/>
          <w:color w:val="000000" w:themeColor="text1"/>
          <w:rPrChange w:id="763" w:author="Ruijie Xu" w:date="2022-03-10T12:31:00Z">
            <w:rPr>
              <w:color w:val="000000" w:themeColor="text1"/>
            </w:rPr>
          </w:rPrChange>
        </w:rPr>
        <w:t>of</w:t>
      </w:r>
      <w:r w:rsidR="004D52F0" w:rsidRPr="002B42A7">
        <w:rPr>
          <w:rFonts w:ascii="Times New Roman" w:hAnsi="Times New Roman" w:cs="Times New Roman"/>
          <w:color w:val="000000" w:themeColor="text1"/>
          <w:rPrChange w:id="764" w:author="Ruijie Xu" w:date="2022-03-10T12:31:00Z">
            <w:rPr>
              <w:color w:val="000000" w:themeColor="text1"/>
            </w:rPr>
          </w:rPrChange>
        </w:rPr>
        <w:t xml:space="preserve"> microorganisms </w:t>
      </w:r>
      <w:r w:rsidR="00167E1B" w:rsidRPr="002B42A7">
        <w:rPr>
          <w:rFonts w:ascii="Times New Roman" w:hAnsi="Times New Roman" w:cs="Times New Roman"/>
          <w:color w:val="000000" w:themeColor="text1"/>
          <w:rPrChange w:id="765" w:author="Ruijie Xu" w:date="2022-03-10T12:31:00Z">
            <w:rPr>
              <w:color w:val="000000" w:themeColor="text1"/>
            </w:rPr>
          </w:rPrChange>
        </w:rPr>
        <w:t>potentially present in a sample</w:t>
      </w:r>
      <w:r w:rsidR="004D52F0" w:rsidRPr="002B42A7">
        <w:rPr>
          <w:rFonts w:ascii="Times New Roman" w:hAnsi="Times New Roman" w:cs="Times New Roman"/>
          <w:color w:val="000000" w:themeColor="text1"/>
          <w:rPrChange w:id="766"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767" w:author="Ruijie Xu" w:date="2022-03-10T12:31:00Z">
            <w:rPr>
              <w:color w:val="000000" w:themeColor="text1"/>
            </w:rPr>
          </w:rPrChange>
        </w:rPr>
        <w:t>Next-</w:t>
      </w:r>
      <w:r w:rsidR="00C0014F" w:rsidRPr="002B42A7">
        <w:rPr>
          <w:rFonts w:ascii="Times New Roman" w:hAnsi="Times New Roman" w:cs="Times New Roman"/>
          <w:color w:val="000000" w:themeColor="text1"/>
          <w:rPrChange w:id="768" w:author="Ruijie Xu" w:date="2022-03-10T12:31:00Z">
            <w:rPr>
              <w:color w:val="000000" w:themeColor="text1"/>
            </w:rPr>
          </w:rPrChange>
        </w:rPr>
        <w:t>Generation Sequencing (NGS) technologies</w:t>
      </w:r>
      <w:r w:rsidR="00B23331" w:rsidRPr="002B42A7">
        <w:rPr>
          <w:rFonts w:ascii="Times New Roman" w:hAnsi="Times New Roman" w:cs="Times New Roman"/>
          <w:color w:val="000000" w:themeColor="text1"/>
          <w:rPrChange w:id="769" w:author="Ruijie Xu" w:date="2022-03-10T12:31:00Z">
            <w:rPr>
              <w:color w:val="000000" w:themeColor="text1"/>
            </w:rPr>
          </w:rPrChange>
        </w:rPr>
        <w:t xml:space="preserve"> have provided researchers </w:t>
      </w:r>
      <w:r w:rsidR="00FA4E52" w:rsidRPr="002B42A7">
        <w:rPr>
          <w:rFonts w:ascii="Times New Roman" w:hAnsi="Times New Roman" w:cs="Times New Roman"/>
          <w:color w:val="000000" w:themeColor="text1"/>
          <w:rPrChange w:id="770" w:author="Ruijie Xu" w:date="2022-03-10T12:31:00Z">
            <w:rPr>
              <w:color w:val="000000" w:themeColor="text1"/>
            </w:rPr>
          </w:rPrChange>
        </w:rPr>
        <w:t xml:space="preserve">with </w:t>
      </w:r>
      <w:r w:rsidR="00B23331" w:rsidRPr="002B42A7">
        <w:rPr>
          <w:rFonts w:ascii="Times New Roman" w:hAnsi="Times New Roman" w:cs="Times New Roman"/>
          <w:color w:val="000000" w:themeColor="text1"/>
          <w:rPrChange w:id="771" w:author="Ruijie Xu" w:date="2022-03-10T12:31:00Z">
            <w:rPr>
              <w:color w:val="000000" w:themeColor="text1"/>
            </w:rPr>
          </w:rPrChange>
        </w:rPr>
        <w:t>a set of culture-independent tools</w:t>
      </w:r>
      <w:r w:rsidR="00C0014F" w:rsidRPr="002B42A7">
        <w:rPr>
          <w:rFonts w:ascii="Times New Roman" w:hAnsi="Times New Roman" w:cs="Times New Roman"/>
          <w:color w:val="000000" w:themeColor="text1"/>
          <w:rPrChange w:id="772" w:author="Ruijie Xu" w:date="2022-03-10T12:31:00Z">
            <w:rPr>
              <w:color w:val="000000" w:themeColor="text1"/>
            </w:rPr>
          </w:rPrChange>
        </w:rPr>
        <w:t xml:space="preserve"> </w:t>
      </w:r>
      <w:r w:rsidR="00C64D7E" w:rsidRPr="002B42A7">
        <w:rPr>
          <w:rFonts w:ascii="Times New Roman" w:hAnsi="Times New Roman" w:cs="Times New Roman"/>
          <w:color w:val="000000" w:themeColor="text1"/>
          <w:rPrChange w:id="773" w:author="Ruijie Xu" w:date="2022-03-10T12:31:00Z">
            <w:rPr>
              <w:color w:val="000000" w:themeColor="text1"/>
            </w:rPr>
          </w:rPrChange>
        </w:rPr>
        <w:t>t</w:t>
      </w:r>
      <w:r w:rsidR="00D57D8B" w:rsidRPr="002B42A7">
        <w:rPr>
          <w:rFonts w:ascii="Times New Roman" w:hAnsi="Times New Roman" w:cs="Times New Roman"/>
          <w:color w:val="000000" w:themeColor="text1"/>
          <w:rPrChange w:id="774" w:author="Ruijie Xu" w:date="2022-03-10T12:31:00Z">
            <w:rPr>
              <w:color w:val="000000" w:themeColor="text1"/>
            </w:rPr>
          </w:rPrChange>
        </w:rPr>
        <w:t>hat</w:t>
      </w:r>
      <w:r w:rsidR="00C64D7E" w:rsidRPr="002B42A7">
        <w:rPr>
          <w:rFonts w:ascii="Times New Roman" w:hAnsi="Times New Roman" w:cs="Times New Roman"/>
          <w:color w:val="000000" w:themeColor="text1"/>
          <w:rPrChange w:id="775"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776" w:author="Ruijie Xu" w:date="2022-03-10T12:31:00Z">
            <w:rPr>
              <w:color w:val="000000" w:themeColor="text1"/>
            </w:rPr>
          </w:rPrChange>
        </w:rPr>
        <w:t>identif</w:t>
      </w:r>
      <w:r w:rsidR="00C64D7E" w:rsidRPr="002B42A7">
        <w:rPr>
          <w:rFonts w:ascii="Times New Roman" w:hAnsi="Times New Roman" w:cs="Times New Roman"/>
          <w:color w:val="000000" w:themeColor="text1"/>
          <w:rPrChange w:id="777" w:author="Ruijie Xu" w:date="2022-03-10T12:31:00Z">
            <w:rPr>
              <w:color w:val="000000" w:themeColor="text1"/>
            </w:rPr>
          </w:rPrChange>
        </w:rPr>
        <w:t>y</w:t>
      </w:r>
      <w:r w:rsidR="00C0014F" w:rsidRPr="002B42A7">
        <w:rPr>
          <w:rFonts w:ascii="Times New Roman" w:hAnsi="Times New Roman" w:cs="Times New Roman"/>
          <w:color w:val="000000" w:themeColor="text1"/>
          <w:rPrChange w:id="778" w:author="Ruijie Xu" w:date="2022-03-10T12:31:00Z">
            <w:rPr>
              <w:color w:val="000000" w:themeColor="text1"/>
            </w:rPr>
          </w:rPrChange>
        </w:rPr>
        <w:t xml:space="preserve"> </w:t>
      </w:r>
      <w:r w:rsidR="00EC464E" w:rsidRPr="002B42A7">
        <w:rPr>
          <w:rFonts w:ascii="Times New Roman" w:hAnsi="Times New Roman" w:cs="Times New Roman"/>
          <w:color w:val="000000" w:themeColor="text1"/>
          <w:rPrChange w:id="779" w:author="Ruijie Xu" w:date="2022-03-10T12:31:00Z">
            <w:rPr>
              <w:color w:val="000000" w:themeColor="text1"/>
            </w:rPr>
          </w:rPrChange>
        </w:rPr>
        <w:t>pathogen</w:t>
      </w:r>
      <w:r w:rsidR="00366132" w:rsidRPr="002B42A7">
        <w:rPr>
          <w:rFonts w:ascii="Times New Roman" w:hAnsi="Times New Roman" w:cs="Times New Roman"/>
          <w:color w:val="000000" w:themeColor="text1"/>
          <w:rPrChange w:id="780" w:author="Ruijie Xu" w:date="2022-03-10T12:31:00Z">
            <w:rPr>
              <w:color w:val="000000" w:themeColor="text1"/>
            </w:rPr>
          </w:rPrChange>
        </w:rPr>
        <w:t>s</w:t>
      </w:r>
      <w:r w:rsidR="00EC464E" w:rsidRPr="002B42A7">
        <w:rPr>
          <w:rFonts w:ascii="Times New Roman" w:hAnsi="Times New Roman" w:cs="Times New Roman"/>
          <w:color w:val="000000" w:themeColor="text1"/>
          <w:rPrChange w:id="781"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782" w:author="Ruijie Xu" w:date="2022-03-10T12:31:00Z">
            <w:rPr>
              <w:color w:val="000000" w:themeColor="text1"/>
            </w:rPr>
          </w:rPrChange>
        </w:rPr>
        <w:t xml:space="preserve">directly from DNA sequences </w:t>
      </w:r>
      <w:r w:rsidR="00C0014F" w:rsidRPr="002B42A7">
        <w:rPr>
          <w:rFonts w:ascii="Times New Roman" w:hAnsi="Times New Roman" w:cs="Times New Roman"/>
          <w:color w:val="000000" w:themeColor="text1"/>
          <w:rPrChange w:id="783"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784" w:author="Ruijie Xu" w:date="2022-03-10T12:31:00Z">
            <w:rPr>
              <w:color w:val="000000" w:themeColor="text1"/>
            </w:rPr>
          </w:rPrChange>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2B42A7">
        <w:rPr>
          <w:rFonts w:ascii="Times New Roman" w:hAnsi="Times New Roman" w:cs="Times New Roman"/>
          <w:color w:val="000000" w:themeColor="text1"/>
          <w:rPrChange w:id="785" w:author="Ruijie Xu" w:date="2022-03-10T12:31:00Z">
            <w:rPr>
              <w:color w:val="000000" w:themeColor="text1"/>
            </w:rPr>
          </w:rPrChange>
        </w:rPr>
        <w:fldChar w:fldCharType="separate"/>
      </w:r>
      <w:r w:rsidR="00350DBF" w:rsidRPr="002B42A7">
        <w:rPr>
          <w:rFonts w:ascii="Times New Roman" w:hAnsi="Times New Roman" w:cs="Times New Roman"/>
          <w:color w:val="000000"/>
          <w:rPrChange w:id="786" w:author="Ruijie Xu" w:date="2022-03-10T12:31:00Z">
            <w:rPr>
              <w:color w:val="000000"/>
            </w:rPr>
          </w:rPrChange>
        </w:rPr>
        <w:t>(Ghosh, Mehta and Khan, 2019)</w:t>
      </w:r>
      <w:r w:rsidR="00C0014F" w:rsidRPr="002B42A7">
        <w:rPr>
          <w:rFonts w:ascii="Times New Roman" w:hAnsi="Times New Roman" w:cs="Times New Roman"/>
          <w:color w:val="000000" w:themeColor="text1"/>
          <w:rPrChange w:id="787" w:author="Ruijie Xu" w:date="2022-03-10T12:31:00Z">
            <w:rPr>
              <w:color w:val="000000" w:themeColor="text1"/>
            </w:rPr>
          </w:rPrChange>
        </w:rPr>
        <w:fldChar w:fldCharType="end"/>
      </w:r>
      <w:del w:id="788" w:author="Liliana Salvador" w:date="2022-03-08T17:16:00Z">
        <w:r w:rsidR="00FA4E52" w:rsidRPr="002B42A7" w:rsidDel="00AC131D">
          <w:rPr>
            <w:rFonts w:ascii="Times New Roman" w:hAnsi="Times New Roman" w:cs="Times New Roman"/>
            <w:color w:val="000000" w:themeColor="text1"/>
            <w:rPrChange w:id="789" w:author="Ruijie Xu" w:date="2022-03-10T12:31:00Z">
              <w:rPr>
                <w:color w:val="000000" w:themeColor="text1"/>
              </w:rPr>
            </w:rPrChange>
          </w:rPr>
          <w:delText>,</w:delText>
        </w:r>
      </w:del>
      <w:r w:rsidR="00D57D8B" w:rsidRPr="002B42A7">
        <w:rPr>
          <w:rFonts w:ascii="Times New Roman" w:hAnsi="Times New Roman" w:cs="Times New Roman"/>
          <w:color w:val="000000" w:themeColor="text1"/>
          <w:rPrChange w:id="790" w:author="Ruijie Xu" w:date="2022-03-10T12:31:00Z">
            <w:rPr>
              <w:color w:val="000000" w:themeColor="text1"/>
            </w:rPr>
          </w:rPrChange>
        </w:rPr>
        <w:t xml:space="preserve"> </w:t>
      </w:r>
      <w:r w:rsidR="00C64D7E" w:rsidRPr="002B42A7">
        <w:rPr>
          <w:rFonts w:ascii="Times New Roman" w:hAnsi="Times New Roman" w:cs="Times New Roman"/>
          <w:color w:val="000000" w:themeColor="text1"/>
          <w:rPrChange w:id="791" w:author="Ruijie Xu" w:date="2022-03-10T12:31:00Z">
            <w:rPr>
              <w:color w:val="000000" w:themeColor="text1"/>
            </w:rPr>
          </w:rPrChange>
        </w:rPr>
        <w:t xml:space="preserve">and </w:t>
      </w:r>
      <w:r w:rsidR="00C0014F" w:rsidRPr="002B42A7">
        <w:rPr>
          <w:rFonts w:ascii="Times New Roman" w:hAnsi="Times New Roman" w:cs="Times New Roman"/>
          <w:color w:val="000000" w:themeColor="text1"/>
          <w:rPrChange w:id="792" w:author="Ruijie Xu" w:date="2022-03-10T12:31:00Z">
            <w:rPr>
              <w:color w:val="000000" w:themeColor="text1"/>
            </w:rPr>
          </w:rPrChange>
        </w:rPr>
        <w:t>characterize the diversity and abundance of microbial population</w:t>
      </w:r>
      <w:r w:rsidR="00D57D8B" w:rsidRPr="002B42A7">
        <w:rPr>
          <w:rFonts w:ascii="Times New Roman" w:hAnsi="Times New Roman" w:cs="Times New Roman"/>
          <w:color w:val="000000" w:themeColor="text1"/>
          <w:rPrChange w:id="793" w:author="Ruijie Xu" w:date="2022-03-10T12:31:00Z">
            <w:rPr>
              <w:color w:val="000000" w:themeColor="text1"/>
            </w:rPr>
          </w:rPrChange>
        </w:rPr>
        <w:t>s</w:t>
      </w:r>
      <w:r w:rsidR="00C0014F" w:rsidRPr="002B42A7">
        <w:rPr>
          <w:rFonts w:ascii="Times New Roman" w:hAnsi="Times New Roman" w:cs="Times New Roman"/>
          <w:color w:val="000000" w:themeColor="text1"/>
          <w:rPrChange w:id="794" w:author="Ruijie Xu" w:date="2022-03-10T12:31:00Z">
            <w:rPr>
              <w:color w:val="000000" w:themeColor="text1"/>
            </w:rPr>
          </w:rPrChange>
        </w:rPr>
        <w:t xml:space="preserve"> </w:t>
      </w:r>
      <w:r w:rsidR="00C64D7E" w:rsidRPr="002B42A7">
        <w:rPr>
          <w:rFonts w:ascii="Times New Roman" w:hAnsi="Times New Roman" w:cs="Times New Roman"/>
          <w:color w:val="000000" w:themeColor="text1"/>
          <w:rPrChange w:id="795" w:author="Ruijie Xu" w:date="2022-03-10T12:31:00Z">
            <w:rPr>
              <w:color w:val="000000" w:themeColor="text1"/>
            </w:rPr>
          </w:rPrChange>
        </w:rPr>
        <w:t xml:space="preserve">in </w:t>
      </w:r>
      <w:r w:rsidR="00C0014F" w:rsidRPr="002B42A7">
        <w:rPr>
          <w:rFonts w:ascii="Times New Roman" w:hAnsi="Times New Roman" w:cs="Times New Roman"/>
          <w:color w:val="000000" w:themeColor="text1"/>
          <w:rPrChange w:id="796" w:author="Ruijie Xu" w:date="2022-03-10T12:31:00Z">
            <w:rPr>
              <w:color w:val="000000" w:themeColor="text1"/>
            </w:rPr>
          </w:rPrChange>
        </w:rPr>
        <w:t>biological specimens</w:t>
      </w:r>
      <w:ins w:id="797" w:author="Liliana Salvador" w:date="2022-03-08T17:16:00Z">
        <w:r w:rsidR="00AC131D" w:rsidRPr="002B42A7">
          <w:rPr>
            <w:rFonts w:ascii="Times New Roman" w:hAnsi="Times New Roman" w:cs="Times New Roman"/>
            <w:color w:val="000000" w:themeColor="text1"/>
            <w:rPrChange w:id="798" w:author="Ruijie Xu" w:date="2022-03-10T12:31:00Z">
              <w:rPr>
                <w:color w:val="000000" w:themeColor="text1"/>
              </w:rPr>
            </w:rPrChange>
          </w:rPr>
          <w:t>.</w:t>
        </w:r>
      </w:ins>
      <w:ins w:id="799" w:author="Rajeev, Sree" w:date="2022-02-28T14:08:00Z">
        <w:r w:rsidR="00826259" w:rsidRPr="002B42A7">
          <w:rPr>
            <w:rFonts w:ascii="Times New Roman" w:hAnsi="Times New Roman" w:cs="Times New Roman"/>
            <w:color w:val="000000" w:themeColor="text1"/>
            <w:rPrChange w:id="800" w:author="Ruijie Xu" w:date="2022-03-10T12:31:00Z">
              <w:rPr>
                <w:color w:val="000000" w:themeColor="text1"/>
              </w:rPr>
            </w:rPrChange>
          </w:rPr>
          <w:t xml:space="preserve"> </w:t>
        </w:r>
        <w:del w:id="801" w:author="Ruijie Xu" w:date="2022-03-04T13:23:00Z">
          <w:r w:rsidR="00826259" w:rsidRPr="002B42A7" w:rsidDel="008B5F14">
            <w:rPr>
              <w:rFonts w:ascii="Times New Roman" w:hAnsi="Times New Roman" w:cs="Times New Roman"/>
              <w:color w:val="000000" w:themeColor="text1"/>
              <w:rPrChange w:id="802" w:author="Ruijie Xu" w:date="2022-03-10T12:31:00Z">
                <w:rPr>
                  <w:color w:val="000000" w:themeColor="text1"/>
                </w:rPr>
              </w:rPrChange>
            </w:rPr>
            <w:delText xml:space="preserve"> </w:delText>
          </w:r>
        </w:del>
      </w:ins>
      <w:ins w:id="803" w:author="Liliana Salvador" w:date="2022-03-08T17:16:00Z">
        <w:r w:rsidR="00AC131D" w:rsidRPr="002B42A7">
          <w:rPr>
            <w:rFonts w:ascii="Times New Roman" w:hAnsi="Times New Roman" w:cs="Times New Roman"/>
            <w:color w:val="000000" w:themeColor="text1"/>
            <w:rPrChange w:id="804" w:author="Ruijie Xu" w:date="2022-03-10T12:31:00Z">
              <w:rPr>
                <w:color w:val="000000" w:themeColor="text1"/>
              </w:rPr>
            </w:rPrChange>
          </w:rPr>
          <w:t>H</w:t>
        </w:r>
      </w:ins>
      <w:ins w:id="805" w:author="Rajeev, Sree" w:date="2022-02-28T14:08:00Z">
        <w:del w:id="806" w:author="Liliana Salvador" w:date="2022-03-08T17:16:00Z">
          <w:r w:rsidR="00826259" w:rsidRPr="002B42A7" w:rsidDel="00AC131D">
            <w:rPr>
              <w:rFonts w:ascii="Times New Roman" w:hAnsi="Times New Roman" w:cs="Times New Roman"/>
              <w:color w:val="000000" w:themeColor="text1"/>
              <w:rPrChange w:id="807" w:author="Ruijie Xu" w:date="2022-03-10T12:31:00Z">
                <w:rPr>
                  <w:color w:val="000000" w:themeColor="text1"/>
                </w:rPr>
              </w:rPrChange>
            </w:rPr>
            <w:delText>and h</w:delText>
          </w:r>
        </w:del>
        <w:r w:rsidR="00826259" w:rsidRPr="002B42A7">
          <w:rPr>
            <w:rFonts w:ascii="Times New Roman" w:hAnsi="Times New Roman" w:cs="Times New Roman"/>
            <w:color w:val="000000" w:themeColor="text1"/>
            <w:rPrChange w:id="808" w:author="Ruijie Xu" w:date="2022-03-10T12:31:00Z">
              <w:rPr>
                <w:color w:val="000000" w:themeColor="text1"/>
              </w:rPr>
            </w:rPrChange>
          </w:rPr>
          <w:t xml:space="preserve">ence </w:t>
        </w:r>
      </w:ins>
      <w:del w:id="809" w:author="Rajeev, Sree" w:date="2022-02-28T14:08:00Z">
        <w:r w:rsidR="00D57D8B" w:rsidRPr="002B42A7" w:rsidDel="00826259">
          <w:rPr>
            <w:rFonts w:ascii="Times New Roman" w:hAnsi="Times New Roman" w:cs="Times New Roman"/>
            <w:color w:val="000000" w:themeColor="text1"/>
            <w:rPrChange w:id="810" w:author="Ruijie Xu" w:date="2022-03-10T12:31:00Z">
              <w:rPr>
                <w:color w:val="000000" w:themeColor="text1"/>
              </w:rPr>
            </w:rPrChange>
          </w:rPr>
          <w:delText>.</w:delText>
        </w:r>
        <w:r w:rsidR="00B544EB" w:rsidRPr="002B42A7" w:rsidDel="00826259">
          <w:rPr>
            <w:rFonts w:ascii="Times New Roman" w:hAnsi="Times New Roman" w:cs="Times New Roman"/>
            <w:color w:val="000000" w:themeColor="text1"/>
            <w:rPrChange w:id="811" w:author="Ruijie Xu" w:date="2022-03-10T12:31:00Z">
              <w:rPr>
                <w:color w:val="000000" w:themeColor="text1"/>
              </w:rPr>
            </w:rPrChange>
          </w:rPr>
          <w:delText xml:space="preserve"> </w:delText>
        </w:r>
        <w:r w:rsidR="00D57D8B" w:rsidRPr="002B42A7" w:rsidDel="00826259">
          <w:rPr>
            <w:rFonts w:ascii="Times New Roman" w:hAnsi="Times New Roman" w:cs="Times New Roman"/>
            <w:color w:val="000000" w:themeColor="text1"/>
            <w:rPrChange w:id="812" w:author="Ruijie Xu" w:date="2022-03-10T12:31:00Z">
              <w:rPr>
                <w:color w:val="000000" w:themeColor="text1"/>
              </w:rPr>
            </w:rPrChange>
          </w:rPr>
          <w:delText xml:space="preserve">These characteristics have led to the emergence of </w:delText>
        </w:r>
      </w:del>
      <w:r w:rsidR="00D57D8B" w:rsidRPr="002B42A7">
        <w:rPr>
          <w:rFonts w:ascii="Times New Roman" w:hAnsi="Times New Roman" w:cs="Times New Roman"/>
          <w:color w:val="000000" w:themeColor="text1"/>
          <w:rPrChange w:id="813" w:author="Ruijie Xu" w:date="2022-03-10T12:31:00Z">
            <w:rPr>
              <w:color w:val="000000" w:themeColor="text1"/>
            </w:rPr>
          </w:rPrChange>
        </w:rPr>
        <w:t xml:space="preserve">NGS technologies </w:t>
      </w:r>
      <w:ins w:id="814" w:author="Rajeev, Sree" w:date="2022-02-28T14:08:00Z">
        <w:del w:id="815" w:author="Ruijie Xu" w:date="2022-03-04T10:07:00Z">
          <w:r w:rsidR="00826259" w:rsidRPr="002B42A7" w:rsidDel="006A32FB">
            <w:rPr>
              <w:rFonts w:ascii="Times New Roman" w:hAnsi="Times New Roman" w:cs="Times New Roman"/>
              <w:color w:val="000000" w:themeColor="text1"/>
              <w:rPrChange w:id="816" w:author="Ruijie Xu" w:date="2022-03-10T12:31:00Z">
                <w:rPr>
                  <w:color w:val="000000" w:themeColor="text1"/>
                </w:rPr>
              </w:rPrChange>
            </w:rPr>
            <w:delText xml:space="preserve"> </w:delText>
          </w:r>
        </w:del>
        <w:r w:rsidR="00826259" w:rsidRPr="002B42A7">
          <w:rPr>
            <w:rFonts w:ascii="Times New Roman" w:hAnsi="Times New Roman" w:cs="Times New Roman"/>
            <w:color w:val="000000" w:themeColor="text1"/>
            <w:rPrChange w:id="817" w:author="Ruijie Xu" w:date="2022-03-10T12:31:00Z">
              <w:rPr>
                <w:color w:val="000000" w:themeColor="text1"/>
              </w:rPr>
            </w:rPrChange>
          </w:rPr>
          <w:t xml:space="preserve">have emerged </w:t>
        </w:r>
      </w:ins>
      <w:r w:rsidR="00D57D8B" w:rsidRPr="002B42A7">
        <w:rPr>
          <w:rFonts w:ascii="Times New Roman" w:hAnsi="Times New Roman" w:cs="Times New Roman"/>
          <w:color w:val="000000" w:themeColor="text1"/>
          <w:rPrChange w:id="818" w:author="Ruijie Xu" w:date="2022-03-10T12:31:00Z">
            <w:rPr>
              <w:color w:val="000000" w:themeColor="text1"/>
            </w:rPr>
          </w:rPrChange>
        </w:rPr>
        <w:t xml:space="preserve">as </w:t>
      </w:r>
      <w:r w:rsidR="00B544EB" w:rsidRPr="002B42A7">
        <w:rPr>
          <w:rFonts w:ascii="Times New Roman" w:hAnsi="Times New Roman" w:cs="Times New Roman"/>
          <w:color w:val="000000" w:themeColor="text1"/>
          <w:rPrChange w:id="819" w:author="Ruijie Xu" w:date="2022-03-10T12:31:00Z">
            <w:rPr>
              <w:color w:val="000000" w:themeColor="text1"/>
            </w:rPr>
          </w:rPrChange>
        </w:rPr>
        <w:t>popular tool</w:t>
      </w:r>
      <w:r w:rsidR="00D57D8B" w:rsidRPr="002B42A7">
        <w:rPr>
          <w:rFonts w:ascii="Times New Roman" w:hAnsi="Times New Roman" w:cs="Times New Roman"/>
          <w:color w:val="000000" w:themeColor="text1"/>
          <w:rPrChange w:id="820" w:author="Ruijie Xu" w:date="2022-03-10T12:31:00Z">
            <w:rPr>
              <w:color w:val="000000" w:themeColor="text1"/>
            </w:rPr>
          </w:rPrChange>
        </w:rPr>
        <w:t>s</w:t>
      </w:r>
      <w:r w:rsidR="00B544EB" w:rsidRPr="002B42A7">
        <w:rPr>
          <w:rFonts w:ascii="Times New Roman" w:hAnsi="Times New Roman" w:cs="Times New Roman"/>
          <w:color w:val="000000" w:themeColor="text1"/>
          <w:rPrChange w:id="821" w:author="Ruijie Xu" w:date="2022-03-10T12:31:00Z">
            <w:rPr>
              <w:color w:val="000000" w:themeColor="text1"/>
            </w:rPr>
          </w:rPrChange>
        </w:rPr>
        <w:t xml:space="preserve"> for microbial profiling and pathogen </w:t>
      </w:r>
      <w:r w:rsidR="00167E1B" w:rsidRPr="002B42A7">
        <w:rPr>
          <w:rFonts w:ascii="Times New Roman" w:hAnsi="Times New Roman" w:cs="Times New Roman"/>
          <w:color w:val="000000" w:themeColor="text1"/>
          <w:rPrChange w:id="822" w:author="Ruijie Xu" w:date="2022-03-10T12:31:00Z">
            <w:rPr>
              <w:color w:val="000000" w:themeColor="text1"/>
            </w:rPr>
          </w:rPrChange>
        </w:rPr>
        <w:t>detection</w:t>
      </w:r>
      <w:r w:rsidR="00B544EB" w:rsidRPr="002B42A7">
        <w:rPr>
          <w:rFonts w:ascii="Times New Roman" w:hAnsi="Times New Roman" w:cs="Times New Roman"/>
          <w:color w:val="000000" w:themeColor="text1"/>
          <w:rPrChange w:id="823" w:author="Ruijie Xu" w:date="2022-03-10T12:31:00Z">
            <w:rPr>
              <w:color w:val="000000" w:themeColor="text1"/>
            </w:rPr>
          </w:rPrChange>
        </w:rPr>
        <w:t xml:space="preserve"> </w:t>
      </w:r>
      <w:r w:rsidR="00B544EB" w:rsidRPr="002B42A7">
        <w:rPr>
          <w:rFonts w:ascii="Times New Roman" w:hAnsi="Times New Roman" w:cs="Times New Roman"/>
          <w:color w:val="000000" w:themeColor="text1"/>
          <w:rPrChange w:id="82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25" w:author="Ruijie Xu" w:date="2022-03-10T12:31:00Z">
            <w:rPr>
              <w:color w:val="000000" w:themeColor="text1"/>
            </w:rPr>
          </w:rPrChange>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2B42A7">
        <w:rPr>
          <w:rFonts w:ascii="Times New Roman" w:hAnsi="Times New Roman" w:cs="Times New Roman"/>
          <w:color w:val="000000" w:themeColor="text1"/>
          <w:rPrChange w:id="826" w:author="Ruijie Xu" w:date="2022-03-10T12:31:00Z">
            <w:rPr>
              <w:color w:val="000000" w:themeColor="text1"/>
            </w:rPr>
          </w:rPrChange>
        </w:rPr>
        <w:fldChar w:fldCharType="separate"/>
      </w:r>
      <w:r w:rsidR="00350DBF" w:rsidRPr="002B42A7">
        <w:rPr>
          <w:rFonts w:ascii="Times New Roman" w:hAnsi="Times New Roman" w:cs="Times New Roman"/>
          <w:color w:val="000000"/>
          <w:rPrChange w:id="827" w:author="Ruijie Xu" w:date="2022-03-10T12:31:00Z">
            <w:rPr>
              <w:color w:val="000000"/>
            </w:rPr>
          </w:rPrChange>
        </w:rPr>
        <w:t xml:space="preserve">(Tun </w:t>
      </w:r>
      <w:r w:rsidR="00350DBF" w:rsidRPr="002B42A7">
        <w:rPr>
          <w:rFonts w:ascii="Times New Roman" w:hAnsi="Times New Roman" w:cs="Times New Roman"/>
          <w:i/>
          <w:iCs/>
          <w:color w:val="000000"/>
          <w:rPrChange w:id="828" w:author="Ruijie Xu" w:date="2022-03-10T12:31:00Z">
            <w:rPr>
              <w:i/>
              <w:iCs/>
              <w:color w:val="000000"/>
            </w:rPr>
          </w:rPrChange>
        </w:rPr>
        <w:t>et al.</w:t>
      </w:r>
      <w:r w:rsidR="00350DBF" w:rsidRPr="002B42A7">
        <w:rPr>
          <w:rFonts w:ascii="Times New Roman" w:hAnsi="Times New Roman" w:cs="Times New Roman"/>
          <w:color w:val="000000"/>
          <w:rPrChange w:id="829" w:author="Ruijie Xu" w:date="2022-03-10T12:31:00Z">
            <w:rPr>
              <w:color w:val="000000"/>
            </w:rPr>
          </w:rPrChange>
        </w:rPr>
        <w:t xml:space="preserve">, 2012; Skarżyńska </w:t>
      </w:r>
      <w:r w:rsidR="00350DBF" w:rsidRPr="002B42A7">
        <w:rPr>
          <w:rFonts w:ascii="Times New Roman" w:hAnsi="Times New Roman" w:cs="Times New Roman"/>
          <w:i/>
          <w:iCs/>
          <w:color w:val="000000"/>
          <w:rPrChange w:id="830" w:author="Ruijie Xu" w:date="2022-03-10T12:31:00Z">
            <w:rPr>
              <w:i/>
              <w:iCs/>
              <w:color w:val="000000"/>
            </w:rPr>
          </w:rPrChange>
        </w:rPr>
        <w:t>et al.</w:t>
      </w:r>
      <w:r w:rsidR="00350DBF" w:rsidRPr="002B42A7">
        <w:rPr>
          <w:rFonts w:ascii="Times New Roman" w:hAnsi="Times New Roman" w:cs="Times New Roman"/>
          <w:color w:val="000000"/>
          <w:rPrChange w:id="831" w:author="Ruijie Xu" w:date="2022-03-10T12:31:00Z">
            <w:rPr>
              <w:color w:val="000000"/>
            </w:rPr>
          </w:rPrChange>
        </w:rPr>
        <w:t xml:space="preserve">, 2020; Grützke </w:t>
      </w:r>
      <w:r w:rsidR="00350DBF" w:rsidRPr="002B42A7">
        <w:rPr>
          <w:rFonts w:ascii="Times New Roman" w:hAnsi="Times New Roman" w:cs="Times New Roman"/>
          <w:i/>
          <w:iCs/>
          <w:color w:val="000000"/>
          <w:rPrChange w:id="832" w:author="Ruijie Xu" w:date="2022-03-10T12:31:00Z">
            <w:rPr>
              <w:i/>
              <w:iCs/>
              <w:color w:val="000000"/>
            </w:rPr>
          </w:rPrChange>
        </w:rPr>
        <w:t>et al.</w:t>
      </w:r>
      <w:r w:rsidR="00350DBF" w:rsidRPr="002B42A7">
        <w:rPr>
          <w:rFonts w:ascii="Times New Roman" w:hAnsi="Times New Roman" w:cs="Times New Roman"/>
          <w:color w:val="000000"/>
          <w:rPrChange w:id="833" w:author="Ruijie Xu" w:date="2022-03-10T12:31:00Z">
            <w:rPr>
              <w:color w:val="000000"/>
            </w:rPr>
          </w:rPrChange>
        </w:rPr>
        <w:t>, 2021)</w:t>
      </w:r>
      <w:r w:rsidR="00B544EB" w:rsidRPr="002B42A7">
        <w:rPr>
          <w:rFonts w:ascii="Times New Roman" w:hAnsi="Times New Roman" w:cs="Times New Roman"/>
          <w:color w:val="000000" w:themeColor="text1"/>
          <w:rPrChange w:id="834" w:author="Ruijie Xu" w:date="2022-03-10T12:31:00Z">
            <w:rPr>
              <w:color w:val="000000" w:themeColor="text1"/>
            </w:rPr>
          </w:rPrChange>
        </w:rPr>
        <w:fldChar w:fldCharType="end"/>
      </w:r>
      <w:r w:rsidR="00B544EB" w:rsidRPr="002B42A7">
        <w:rPr>
          <w:rFonts w:ascii="Times New Roman" w:hAnsi="Times New Roman" w:cs="Times New Roman"/>
          <w:color w:val="000000" w:themeColor="text1"/>
          <w:rPrChange w:id="835" w:author="Ruijie Xu" w:date="2022-03-10T12:31:00Z">
            <w:rPr>
              <w:color w:val="000000" w:themeColor="text1"/>
            </w:rPr>
          </w:rPrChange>
        </w:rPr>
        <w:t xml:space="preserve">. </w:t>
      </w:r>
    </w:p>
    <w:p w14:paraId="1ED81260" w14:textId="573E12AA" w:rsidR="00C0014F" w:rsidRPr="002B42A7" w:rsidRDefault="00C64D7E" w:rsidP="0046408A">
      <w:pPr>
        <w:spacing w:line="480" w:lineRule="auto"/>
        <w:ind w:firstLine="720"/>
        <w:rPr>
          <w:rFonts w:ascii="Times New Roman" w:hAnsi="Times New Roman" w:cs="Times New Roman"/>
          <w:color w:val="000000" w:themeColor="text1"/>
          <w:rPrChange w:id="836" w:author="Ruijie Xu" w:date="2022-03-10T12:31:00Z">
            <w:rPr>
              <w:color w:val="000000" w:themeColor="text1"/>
            </w:rPr>
          </w:rPrChange>
        </w:rPr>
      </w:pPr>
      <w:r w:rsidRPr="002B42A7">
        <w:rPr>
          <w:rFonts w:ascii="Times New Roman" w:hAnsi="Times New Roman" w:cs="Times New Roman"/>
          <w:color w:val="000000" w:themeColor="text1"/>
          <w:rPrChange w:id="837" w:author="Ruijie Xu" w:date="2022-03-10T12:31:00Z">
            <w:rPr>
              <w:color w:val="000000" w:themeColor="text1"/>
            </w:rPr>
          </w:rPrChange>
        </w:rPr>
        <w:t>T</w:t>
      </w:r>
      <w:r w:rsidR="00C0014F" w:rsidRPr="002B42A7">
        <w:rPr>
          <w:rFonts w:ascii="Times New Roman" w:hAnsi="Times New Roman" w:cs="Times New Roman"/>
          <w:color w:val="000000" w:themeColor="text1"/>
          <w:rPrChange w:id="838" w:author="Ruijie Xu" w:date="2022-03-10T12:31:00Z">
            <w:rPr>
              <w:color w:val="000000" w:themeColor="text1"/>
            </w:rPr>
          </w:rPrChange>
        </w:rPr>
        <w:t xml:space="preserve">axonomical profiling analysis in the metagenomics discipline </w:t>
      </w:r>
      <w:del w:id="839" w:author="Liliana Salvador" w:date="2022-03-09T20:50:00Z">
        <w:r w:rsidRPr="002B42A7" w:rsidDel="00F97AC9">
          <w:rPr>
            <w:rFonts w:ascii="Times New Roman" w:hAnsi="Times New Roman" w:cs="Times New Roman"/>
            <w:color w:val="000000" w:themeColor="text1"/>
            <w:rPrChange w:id="840" w:author="Ruijie Xu" w:date="2022-03-10T12:31:00Z">
              <w:rPr>
                <w:color w:val="000000" w:themeColor="text1"/>
              </w:rPr>
            </w:rPrChange>
          </w:rPr>
          <w:delText>utilizes</w:delText>
        </w:r>
        <w:r w:rsidR="00C0014F" w:rsidRPr="002B42A7" w:rsidDel="00F97AC9">
          <w:rPr>
            <w:rFonts w:ascii="Times New Roman" w:hAnsi="Times New Roman" w:cs="Times New Roman"/>
            <w:color w:val="000000" w:themeColor="text1"/>
            <w:rPrChange w:id="841" w:author="Ruijie Xu" w:date="2022-03-10T12:31:00Z">
              <w:rPr>
                <w:color w:val="000000" w:themeColor="text1"/>
              </w:rPr>
            </w:rPrChange>
          </w:rPr>
          <w:delText xml:space="preserve"> </w:delText>
        </w:r>
      </w:del>
      <w:ins w:id="842" w:author="Liliana Salvador" w:date="2022-03-09T20:50:00Z">
        <w:r w:rsidR="00F97AC9" w:rsidRPr="002B42A7">
          <w:rPr>
            <w:rFonts w:ascii="Times New Roman" w:hAnsi="Times New Roman" w:cs="Times New Roman"/>
            <w:color w:val="000000" w:themeColor="text1"/>
            <w:rPrChange w:id="843" w:author="Ruijie Xu" w:date="2022-03-10T12:31:00Z">
              <w:rPr>
                <w:color w:val="000000" w:themeColor="text1"/>
              </w:rPr>
            </w:rPrChange>
          </w:rPr>
          <w:t xml:space="preserve">uses </w:t>
        </w:r>
      </w:ins>
      <w:r w:rsidR="00C0014F" w:rsidRPr="002B42A7">
        <w:rPr>
          <w:rFonts w:ascii="Times New Roman" w:hAnsi="Times New Roman" w:cs="Times New Roman"/>
          <w:color w:val="000000" w:themeColor="text1"/>
          <w:rPrChange w:id="844" w:author="Ruijie Xu" w:date="2022-03-10T12:31:00Z">
            <w:rPr>
              <w:color w:val="000000" w:themeColor="text1"/>
            </w:rPr>
          </w:rPrChange>
        </w:rPr>
        <w:t xml:space="preserve">two popular approaches: the </w:t>
      </w:r>
      <w:ins w:id="845" w:author="Ruijie Xu" w:date="2022-03-10T10:20:00Z">
        <w:r w:rsidR="00A479FE" w:rsidRPr="002B42A7">
          <w:rPr>
            <w:rFonts w:ascii="Times New Roman" w:hAnsi="Times New Roman" w:cs="Times New Roman"/>
            <w:color w:val="000000" w:themeColor="text1"/>
            <w:rPrChange w:id="846" w:author="Ruijie Xu" w:date="2022-03-10T12:31:00Z">
              <w:rPr>
                <w:color w:val="000000" w:themeColor="text1"/>
              </w:rPr>
            </w:rPrChange>
          </w:rPr>
          <w:t>16S rRNA amplicon sequencing and shotgun metagenomics approaches</w:t>
        </w:r>
        <w:r w:rsidR="00A479FE" w:rsidRPr="002B42A7">
          <w:rPr>
            <w:rFonts w:ascii="Times New Roman" w:hAnsi="Times New Roman" w:cs="Times New Roman"/>
            <w:color w:val="000000" w:themeColor="text1"/>
            <w:rPrChange w:id="847" w:author="Ruijie Xu" w:date="2022-03-10T12:31:00Z">
              <w:rPr>
                <w:color w:val="000000" w:themeColor="text1"/>
              </w:rPr>
            </w:rPrChange>
          </w:rPr>
          <w:t xml:space="preserve"> </w:t>
        </w:r>
      </w:ins>
      <w:del w:id="848" w:author="Ruijie Xu" w:date="2022-03-10T10:20:00Z">
        <w:r w:rsidR="00C0014F" w:rsidRPr="002B42A7" w:rsidDel="00A479FE">
          <w:rPr>
            <w:rFonts w:ascii="Times New Roman" w:hAnsi="Times New Roman" w:cs="Times New Roman"/>
            <w:color w:val="000000" w:themeColor="text1"/>
            <w:rPrChange w:id="849" w:author="Ruijie Xu" w:date="2022-03-10T12:31:00Z">
              <w:rPr>
                <w:color w:val="000000" w:themeColor="text1"/>
              </w:rPr>
            </w:rPrChange>
          </w:rPr>
          <w:delText xml:space="preserve">16S rRNA </w:delText>
        </w:r>
      </w:del>
      <w:ins w:id="850" w:author="Rajeev, Sree" w:date="2022-03-03T09:49:00Z">
        <w:del w:id="851" w:author="Ruijie Xu" w:date="2022-03-10T10:20:00Z">
          <w:r w:rsidR="00B432F6" w:rsidRPr="002B42A7" w:rsidDel="00A479FE">
            <w:rPr>
              <w:rFonts w:ascii="Times New Roman" w:hAnsi="Times New Roman" w:cs="Times New Roman"/>
              <w:color w:val="000000" w:themeColor="text1"/>
              <w:rPrChange w:id="852" w:author="Ruijie Xu" w:date="2022-03-10T12:31:00Z">
                <w:rPr>
                  <w:color w:val="000000" w:themeColor="text1"/>
                </w:rPr>
              </w:rPrChange>
            </w:rPr>
            <w:delText xml:space="preserve">sequencing </w:delText>
          </w:r>
        </w:del>
      </w:ins>
      <w:del w:id="853" w:author="Ruijie Xu" w:date="2022-03-10T10:20:00Z">
        <w:r w:rsidR="00C0014F" w:rsidRPr="002B42A7" w:rsidDel="00A479FE">
          <w:rPr>
            <w:rFonts w:ascii="Times New Roman" w:hAnsi="Times New Roman" w:cs="Times New Roman"/>
            <w:color w:val="000000" w:themeColor="text1"/>
            <w:rPrChange w:id="854" w:author="Ruijie Xu" w:date="2022-03-10T12:31:00Z">
              <w:rPr>
                <w:color w:val="000000" w:themeColor="text1"/>
              </w:rPr>
            </w:rPrChange>
          </w:rPr>
          <w:delText>and the shotgun metagenomic sequencing-based</w:delText>
        </w:r>
        <w:r w:rsidR="0083285D" w:rsidRPr="002B42A7" w:rsidDel="00A479FE">
          <w:rPr>
            <w:rFonts w:ascii="Times New Roman" w:hAnsi="Times New Roman" w:cs="Times New Roman"/>
            <w:color w:val="000000" w:themeColor="text1"/>
            <w:rPrChange w:id="855" w:author="Ruijie Xu" w:date="2022-03-10T12:31:00Z">
              <w:rPr>
                <w:color w:val="000000" w:themeColor="text1"/>
              </w:rPr>
            </w:rPrChange>
          </w:rPr>
          <w:delText xml:space="preserve"> </w:delText>
        </w:r>
        <w:r w:rsidR="00EC464E" w:rsidRPr="002B42A7" w:rsidDel="00A479FE">
          <w:rPr>
            <w:rFonts w:ascii="Times New Roman" w:hAnsi="Times New Roman" w:cs="Times New Roman"/>
            <w:color w:val="000000" w:themeColor="text1"/>
            <w:rPrChange w:id="856" w:author="Ruijie Xu" w:date="2022-03-10T12:31:00Z">
              <w:rPr>
                <w:color w:val="000000" w:themeColor="text1"/>
              </w:rPr>
            </w:rPrChange>
          </w:rPr>
          <w:delText>approach</w:delText>
        </w:r>
      </w:del>
      <w:ins w:id="857" w:author="Liliana Salvador" w:date="2022-03-08T17:42:00Z">
        <w:del w:id="858" w:author="Ruijie Xu" w:date="2022-03-10T10:20:00Z">
          <w:r w:rsidR="0074188E" w:rsidRPr="002B42A7" w:rsidDel="00A479FE">
            <w:rPr>
              <w:rFonts w:ascii="Times New Roman" w:hAnsi="Times New Roman" w:cs="Times New Roman"/>
              <w:color w:val="000000" w:themeColor="text1"/>
              <w:rPrChange w:id="859" w:author="Ruijie Xu" w:date="2022-03-10T12:31:00Z">
                <w:rPr>
                  <w:color w:val="000000" w:themeColor="text1"/>
                </w:rPr>
              </w:rPrChange>
            </w:rPr>
            <w:delText>es</w:delText>
          </w:r>
        </w:del>
      </w:ins>
      <w:del w:id="860" w:author="Ruijie Xu" w:date="2022-03-10T10:20:00Z">
        <w:r w:rsidR="00EC464E" w:rsidRPr="002B42A7" w:rsidDel="00A479FE">
          <w:rPr>
            <w:rFonts w:ascii="Times New Roman" w:hAnsi="Times New Roman" w:cs="Times New Roman"/>
            <w:color w:val="000000" w:themeColor="text1"/>
            <w:rPrChange w:id="861" w:author="Ruijie Xu" w:date="2022-03-10T12:31:00Z">
              <w:rPr>
                <w:color w:val="000000" w:themeColor="text1"/>
              </w:rPr>
            </w:rPrChange>
          </w:rPr>
          <w:delText xml:space="preserve"> </w:delText>
        </w:r>
      </w:del>
      <w:r w:rsidR="0083285D" w:rsidRPr="002B42A7">
        <w:rPr>
          <w:rFonts w:ascii="Times New Roman" w:hAnsi="Times New Roman" w:cs="Times New Roman"/>
          <w:color w:val="000000" w:themeColor="text1"/>
          <w:rPrChange w:id="86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63" w:author="Ruijie Xu" w:date="2022-03-10T12:31:00Z">
            <w:rPr>
              <w:color w:val="000000" w:themeColor="text1"/>
            </w:rPr>
          </w:rPrChange>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64" w:author="Ruijie Xu" w:date="2022-03-10T12:31:00Z">
            <w:rPr>
              <w:color w:val="000000" w:themeColor="text1"/>
            </w:rPr>
          </w:rPrChange>
        </w:rPr>
        <w:fldChar w:fldCharType="separate"/>
      </w:r>
      <w:r w:rsidR="00350DBF" w:rsidRPr="002B42A7">
        <w:rPr>
          <w:rFonts w:ascii="Times New Roman" w:hAnsi="Times New Roman" w:cs="Times New Roman"/>
          <w:color w:val="000000"/>
          <w:rPrChange w:id="865" w:author="Ruijie Xu" w:date="2022-03-10T12:31:00Z">
            <w:rPr>
              <w:color w:val="000000"/>
            </w:rPr>
          </w:rPrChange>
        </w:rPr>
        <w:t xml:space="preserve">(Jovel </w:t>
      </w:r>
      <w:r w:rsidR="00350DBF" w:rsidRPr="002B42A7">
        <w:rPr>
          <w:rFonts w:ascii="Times New Roman" w:hAnsi="Times New Roman" w:cs="Times New Roman"/>
          <w:i/>
          <w:iCs/>
          <w:color w:val="000000"/>
          <w:rPrChange w:id="866" w:author="Ruijie Xu" w:date="2022-03-10T12:31:00Z">
            <w:rPr>
              <w:i/>
              <w:iCs/>
              <w:color w:val="000000"/>
            </w:rPr>
          </w:rPrChange>
        </w:rPr>
        <w:t>et al.</w:t>
      </w:r>
      <w:r w:rsidR="00350DBF" w:rsidRPr="002B42A7">
        <w:rPr>
          <w:rFonts w:ascii="Times New Roman" w:hAnsi="Times New Roman" w:cs="Times New Roman"/>
          <w:color w:val="000000"/>
          <w:rPrChange w:id="867" w:author="Ruijie Xu" w:date="2022-03-10T12:31:00Z">
            <w:rPr>
              <w:color w:val="000000"/>
            </w:rPr>
          </w:rPrChange>
        </w:rPr>
        <w:t>, 2016)</w:t>
      </w:r>
      <w:r w:rsidR="0083285D" w:rsidRPr="002B42A7">
        <w:rPr>
          <w:rFonts w:ascii="Times New Roman" w:hAnsi="Times New Roman" w:cs="Times New Roman"/>
          <w:color w:val="000000" w:themeColor="text1"/>
          <w:rPrChange w:id="868"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869" w:author="Ruijie Xu" w:date="2022-03-10T12:31:00Z">
            <w:rPr>
              <w:color w:val="000000" w:themeColor="text1"/>
            </w:rPr>
          </w:rPrChange>
        </w:rPr>
        <w:t>. The 16S rRNA</w:t>
      </w:r>
      <w:r w:rsidR="008B5A8E" w:rsidRPr="002B42A7">
        <w:rPr>
          <w:rFonts w:ascii="Times New Roman" w:hAnsi="Times New Roman" w:cs="Times New Roman"/>
          <w:color w:val="000000" w:themeColor="text1"/>
          <w:rPrChange w:id="870" w:author="Ruijie Xu" w:date="2022-03-10T12:31:00Z">
            <w:rPr>
              <w:color w:val="000000" w:themeColor="text1"/>
            </w:rPr>
          </w:rPrChange>
        </w:rPr>
        <w:t xml:space="preserve"> </w:t>
      </w:r>
      <w:r w:rsidRPr="002B42A7">
        <w:rPr>
          <w:rFonts w:ascii="Times New Roman" w:hAnsi="Times New Roman" w:cs="Times New Roman"/>
          <w:color w:val="000000" w:themeColor="text1"/>
          <w:rPrChange w:id="871" w:author="Ruijie Xu" w:date="2022-03-10T12:31:00Z">
            <w:rPr>
              <w:color w:val="000000" w:themeColor="text1"/>
            </w:rPr>
          </w:rPrChange>
        </w:rPr>
        <w:t>sequencing</w:t>
      </w:r>
      <w:r w:rsidR="009410DA" w:rsidRPr="002B42A7">
        <w:rPr>
          <w:rFonts w:ascii="Times New Roman" w:hAnsi="Times New Roman" w:cs="Times New Roman"/>
          <w:color w:val="000000" w:themeColor="text1"/>
          <w:rPrChange w:id="872" w:author="Ruijie Xu" w:date="2022-03-10T12:31:00Z">
            <w:rPr>
              <w:color w:val="000000" w:themeColor="text1"/>
            </w:rPr>
          </w:rPrChange>
        </w:rPr>
        <w:t>-</w:t>
      </w:r>
      <w:r w:rsidR="008B5A8E" w:rsidRPr="002B42A7">
        <w:rPr>
          <w:rFonts w:ascii="Times New Roman" w:hAnsi="Times New Roman" w:cs="Times New Roman"/>
          <w:color w:val="000000" w:themeColor="text1"/>
          <w:rPrChange w:id="873" w:author="Ruijie Xu" w:date="2022-03-10T12:31:00Z">
            <w:rPr>
              <w:color w:val="000000" w:themeColor="text1"/>
            </w:rPr>
          </w:rPrChange>
        </w:rPr>
        <w:t>based method</w:t>
      </w:r>
      <w:r w:rsidR="00C0014F" w:rsidRPr="002B42A7">
        <w:rPr>
          <w:rFonts w:ascii="Times New Roman" w:hAnsi="Times New Roman" w:cs="Times New Roman"/>
          <w:color w:val="000000" w:themeColor="text1"/>
          <w:rPrChange w:id="874" w:author="Ruijie Xu" w:date="2022-03-10T12:31:00Z">
            <w:rPr>
              <w:color w:val="000000" w:themeColor="text1"/>
            </w:rPr>
          </w:rPrChange>
        </w:rPr>
        <w:t xml:space="preserve"> </w:t>
      </w:r>
      <w:r w:rsidR="00242EFF" w:rsidRPr="002B42A7">
        <w:rPr>
          <w:rFonts w:ascii="Times New Roman" w:hAnsi="Times New Roman" w:cs="Times New Roman"/>
          <w:color w:val="000000" w:themeColor="text1"/>
          <w:rPrChange w:id="875" w:author="Ruijie Xu" w:date="2022-03-10T12:31:00Z">
            <w:rPr>
              <w:color w:val="000000" w:themeColor="text1"/>
            </w:rPr>
          </w:rPrChange>
        </w:rPr>
        <w:t xml:space="preserve">uses </w:t>
      </w:r>
      <w:r w:rsidR="00FA4E52" w:rsidRPr="002B42A7">
        <w:rPr>
          <w:rFonts w:ascii="Times New Roman" w:hAnsi="Times New Roman" w:cs="Times New Roman"/>
          <w:color w:val="000000" w:themeColor="text1"/>
          <w:rPrChange w:id="876" w:author="Ruijie Xu" w:date="2022-03-10T12:31:00Z">
            <w:rPr>
              <w:color w:val="000000" w:themeColor="text1"/>
            </w:rPr>
          </w:rPrChange>
        </w:rPr>
        <w:t>polymerase chain reaction (</w:t>
      </w:r>
      <w:r w:rsidR="00C0014F" w:rsidRPr="002B42A7">
        <w:rPr>
          <w:rFonts w:ascii="Times New Roman" w:hAnsi="Times New Roman" w:cs="Times New Roman"/>
          <w:color w:val="000000" w:themeColor="text1"/>
          <w:rPrChange w:id="877" w:author="Ruijie Xu" w:date="2022-03-10T12:31:00Z">
            <w:rPr>
              <w:color w:val="000000" w:themeColor="text1"/>
            </w:rPr>
          </w:rPrChange>
        </w:rPr>
        <w:t>PCR</w:t>
      </w:r>
      <w:r w:rsidR="00FA4E52" w:rsidRPr="002B42A7">
        <w:rPr>
          <w:rFonts w:ascii="Times New Roman" w:hAnsi="Times New Roman" w:cs="Times New Roman"/>
          <w:color w:val="000000" w:themeColor="text1"/>
          <w:rPrChange w:id="878" w:author="Ruijie Xu" w:date="2022-03-10T12:31:00Z">
            <w:rPr>
              <w:color w:val="000000" w:themeColor="text1"/>
            </w:rPr>
          </w:rPrChange>
        </w:rPr>
        <w:t>)</w:t>
      </w:r>
      <w:r w:rsidR="00C0014F" w:rsidRPr="002B42A7">
        <w:rPr>
          <w:rFonts w:ascii="Times New Roman" w:hAnsi="Times New Roman" w:cs="Times New Roman"/>
          <w:color w:val="000000" w:themeColor="text1"/>
          <w:rPrChange w:id="879" w:author="Ruijie Xu" w:date="2022-03-10T12:31:00Z">
            <w:rPr>
              <w:color w:val="000000" w:themeColor="text1"/>
            </w:rPr>
          </w:rPrChange>
        </w:rPr>
        <w:t xml:space="preserve"> to amplify hypervariable regions of bacterial 16S rRNA gene and compares these regions to a 16S reference </w:t>
      </w:r>
      <w:r w:rsidR="00A813A0" w:rsidRPr="002B42A7">
        <w:rPr>
          <w:rFonts w:ascii="Times New Roman" w:hAnsi="Times New Roman" w:cs="Times New Roman"/>
          <w:color w:val="000000" w:themeColor="text1"/>
          <w:rPrChange w:id="880" w:author="Ruijie Xu" w:date="2022-03-10T12:31:00Z">
            <w:rPr>
              <w:color w:val="000000" w:themeColor="text1"/>
            </w:rPr>
          </w:rPrChange>
        </w:rPr>
        <w:t>database (</w:t>
      </w:r>
      <w:r w:rsidR="00FE5C5D" w:rsidRPr="002B42A7">
        <w:rPr>
          <w:rFonts w:ascii="Times New Roman" w:hAnsi="Times New Roman" w:cs="Times New Roman"/>
          <w:color w:val="000000" w:themeColor="text1"/>
          <w:rPrChange w:id="881" w:author="Ruijie Xu" w:date="2022-03-10T12:31:00Z">
            <w:rPr>
              <w:color w:val="000000" w:themeColor="text1"/>
            </w:rPr>
          </w:rPrChange>
        </w:rPr>
        <w:t>DB</w:t>
      </w:r>
      <w:r w:rsidR="00A813A0" w:rsidRPr="002B42A7">
        <w:rPr>
          <w:rFonts w:ascii="Times New Roman" w:hAnsi="Times New Roman" w:cs="Times New Roman"/>
          <w:color w:val="000000" w:themeColor="text1"/>
          <w:rPrChange w:id="882" w:author="Ruijie Xu" w:date="2022-03-10T12:31:00Z">
            <w:rPr>
              <w:color w:val="000000" w:themeColor="text1"/>
            </w:rPr>
          </w:rPrChange>
        </w:rPr>
        <w:t>)</w:t>
      </w:r>
      <w:r w:rsidR="009410DA" w:rsidRPr="002B42A7">
        <w:rPr>
          <w:rFonts w:ascii="Times New Roman" w:hAnsi="Times New Roman" w:cs="Times New Roman"/>
          <w:color w:val="000000" w:themeColor="text1"/>
          <w:rPrChange w:id="883"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88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85" w:author="Ruijie Xu" w:date="2022-03-10T12:31:00Z">
            <w:rPr>
              <w:color w:val="000000" w:themeColor="text1"/>
            </w:rPr>
          </w:rPrChange>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2B42A7">
        <w:rPr>
          <w:rFonts w:ascii="Times New Roman" w:hAnsi="Times New Roman" w:cs="Times New Roman"/>
          <w:color w:val="000000" w:themeColor="text1"/>
          <w:rPrChange w:id="886" w:author="Ruijie Xu" w:date="2022-03-10T12:31:00Z">
            <w:rPr>
              <w:color w:val="000000" w:themeColor="text1"/>
            </w:rPr>
          </w:rPrChange>
        </w:rPr>
        <w:fldChar w:fldCharType="separate"/>
      </w:r>
      <w:r w:rsidR="00350DBF" w:rsidRPr="002B42A7">
        <w:rPr>
          <w:rFonts w:ascii="Times New Roman" w:hAnsi="Times New Roman" w:cs="Times New Roman"/>
          <w:color w:val="000000"/>
          <w:rPrChange w:id="887" w:author="Ruijie Xu" w:date="2022-03-10T12:31:00Z">
            <w:rPr>
              <w:color w:val="000000"/>
            </w:rPr>
          </w:rPrChange>
        </w:rPr>
        <w:t xml:space="preserve">(Johnson </w:t>
      </w:r>
      <w:r w:rsidR="00350DBF" w:rsidRPr="002B42A7">
        <w:rPr>
          <w:rFonts w:ascii="Times New Roman" w:hAnsi="Times New Roman" w:cs="Times New Roman"/>
          <w:i/>
          <w:iCs/>
          <w:color w:val="000000"/>
          <w:rPrChange w:id="888" w:author="Ruijie Xu" w:date="2022-03-10T12:31:00Z">
            <w:rPr>
              <w:i/>
              <w:iCs/>
              <w:color w:val="000000"/>
            </w:rPr>
          </w:rPrChange>
        </w:rPr>
        <w:t>et al.</w:t>
      </w:r>
      <w:r w:rsidR="00350DBF" w:rsidRPr="002B42A7">
        <w:rPr>
          <w:rFonts w:ascii="Times New Roman" w:hAnsi="Times New Roman" w:cs="Times New Roman"/>
          <w:color w:val="000000"/>
          <w:rPrChange w:id="889" w:author="Ruijie Xu" w:date="2022-03-10T12:31:00Z">
            <w:rPr>
              <w:color w:val="000000"/>
            </w:rPr>
          </w:rPrChange>
        </w:rPr>
        <w:t>, 2019)</w:t>
      </w:r>
      <w:r w:rsidR="00C0014F" w:rsidRPr="002B42A7">
        <w:rPr>
          <w:rFonts w:ascii="Times New Roman" w:hAnsi="Times New Roman" w:cs="Times New Roman"/>
          <w:color w:val="000000" w:themeColor="text1"/>
          <w:rPrChange w:id="890" w:author="Ruijie Xu" w:date="2022-03-10T12:31:00Z">
            <w:rPr>
              <w:color w:val="000000" w:themeColor="text1"/>
            </w:rPr>
          </w:rPrChange>
        </w:rPr>
        <w:fldChar w:fldCharType="end"/>
      </w:r>
      <w:r w:rsidR="008B5A8E" w:rsidRPr="002B42A7">
        <w:rPr>
          <w:rFonts w:ascii="Times New Roman" w:hAnsi="Times New Roman" w:cs="Times New Roman"/>
          <w:color w:val="000000" w:themeColor="text1"/>
          <w:rPrChange w:id="891"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892"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893" w:author="Ruijie Xu" w:date="2022-03-10T12:31:00Z">
            <w:rPr>
              <w:color w:val="000000" w:themeColor="text1"/>
            </w:rPr>
          </w:rPrChange>
        </w:rPr>
        <w:t>In contrast, t</w:t>
      </w:r>
      <w:r w:rsidR="00C0014F" w:rsidRPr="002B42A7">
        <w:rPr>
          <w:rFonts w:ascii="Times New Roman" w:hAnsi="Times New Roman" w:cs="Times New Roman"/>
          <w:color w:val="000000" w:themeColor="text1"/>
          <w:rPrChange w:id="894" w:author="Ruijie Xu" w:date="2022-03-10T12:31:00Z">
            <w:rPr>
              <w:color w:val="000000" w:themeColor="text1"/>
            </w:rPr>
          </w:rPrChange>
        </w:rPr>
        <w:t>he shotgun metagenomic</w:t>
      </w:r>
      <w:ins w:id="895" w:author="Ruijie Xu" w:date="2022-03-04T13:24:00Z">
        <w:r w:rsidR="008B5F14" w:rsidRPr="002B42A7">
          <w:rPr>
            <w:rFonts w:ascii="Times New Roman" w:hAnsi="Times New Roman" w:cs="Times New Roman"/>
            <w:color w:val="000000" w:themeColor="text1"/>
            <w:rPrChange w:id="896" w:author="Ruijie Xu" w:date="2022-03-10T12:31:00Z">
              <w:rPr>
                <w:color w:val="000000" w:themeColor="text1"/>
              </w:rPr>
            </w:rPrChange>
          </w:rPr>
          <w:t>s</w:t>
        </w:r>
      </w:ins>
      <w:r w:rsidR="00C0014F" w:rsidRPr="002B42A7">
        <w:rPr>
          <w:rFonts w:ascii="Times New Roman" w:hAnsi="Times New Roman" w:cs="Times New Roman"/>
          <w:color w:val="000000" w:themeColor="text1"/>
          <w:rPrChange w:id="897" w:author="Ruijie Xu" w:date="2022-03-10T12:31:00Z">
            <w:rPr>
              <w:color w:val="000000" w:themeColor="text1"/>
            </w:rPr>
          </w:rPrChange>
        </w:rPr>
        <w:t xml:space="preserve"> sequencing</w:t>
      </w:r>
      <w:r w:rsidR="009410DA" w:rsidRPr="002B42A7">
        <w:rPr>
          <w:rFonts w:ascii="Times New Roman" w:hAnsi="Times New Roman" w:cs="Times New Roman"/>
          <w:color w:val="000000" w:themeColor="text1"/>
          <w:rPrChange w:id="898" w:author="Ruijie Xu" w:date="2022-03-10T12:31:00Z">
            <w:rPr>
              <w:color w:val="000000" w:themeColor="text1"/>
            </w:rPr>
          </w:rPrChange>
        </w:rPr>
        <w:t>-based</w:t>
      </w:r>
      <w:r w:rsidR="00C0014F" w:rsidRPr="002B42A7">
        <w:rPr>
          <w:rFonts w:ascii="Times New Roman" w:hAnsi="Times New Roman" w:cs="Times New Roman"/>
          <w:color w:val="000000" w:themeColor="text1"/>
          <w:rPrChange w:id="899" w:author="Ruijie Xu" w:date="2022-03-10T12:31:00Z">
            <w:rPr>
              <w:color w:val="000000" w:themeColor="text1"/>
            </w:rPr>
          </w:rPrChange>
        </w:rPr>
        <w:t xml:space="preserve"> approach sequences all given DNA present in a sample </w:t>
      </w:r>
      <w:r w:rsidR="00C0014F" w:rsidRPr="002B42A7">
        <w:rPr>
          <w:rFonts w:ascii="Times New Roman" w:hAnsi="Times New Roman" w:cs="Times New Roman"/>
          <w:color w:val="000000" w:themeColor="text1"/>
          <w:rPrChange w:id="90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901" w:author="Ruijie Xu" w:date="2022-03-10T12:31:00Z">
            <w:rPr>
              <w:color w:val="000000" w:themeColor="text1"/>
            </w:rPr>
          </w:rPrChange>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2B42A7">
        <w:rPr>
          <w:rFonts w:ascii="Times New Roman" w:hAnsi="Times New Roman" w:cs="Times New Roman"/>
          <w:color w:val="000000" w:themeColor="text1"/>
          <w:rPrChange w:id="902" w:author="Ruijie Xu" w:date="2022-03-10T12:31:00Z">
            <w:rPr>
              <w:color w:val="000000" w:themeColor="text1"/>
            </w:rPr>
          </w:rPrChange>
        </w:rPr>
        <w:fldChar w:fldCharType="separate"/>
      </w:r>
      <w:r w:rsidR="00350DBF" w:rsidRPr="002B42A7">
        <w:rPr>
          <w:rFonts w:ascii="Times New Roman" w:hAnsi="Times New Roman" w:cs="Times New Roman"/>
          <w:color w:val="000000"/>
          <w:rPrChange w:id="903" w:author="Ruijie Xu" w:date="2022-03-10T12:31:00Z">
            <w:rPr>
              <w:color w:val="000000"/>
            </w:rPr>
          </w:rPrChange>
        </w:rPr>
        <w:t>(Sharpton, 2014)</w:t>
      </w:r>
      <w:r w:rsidR="00C0014F" w:rsidRPr="002B42A7">
        <w:rPr>
          <w:rFonts w:ascii="Times New Roman" w:hAnsi="Times New Roman" w:cs="Times New Roman"/>
          <w:color w:val="000000" w:themeColor="text1"/>
          <w:rPrChange w:id="904" w:author="Ruijie Xu" w:date="2022-03-10T12:31:00Z">
            <w:rPr>
              <w:color w:val="000000" w:themeColor="text1"/>
            </w:rPr>
          </w:rPrChange>
        </w:rPr>
        <w:fldChar w:fldCharType="end"/>
      </w:r>
      <w:r w:rsidR="009410DA" w:rsidRPr="002B42A7">
        <w:rPr>
          <w:rFonts w:ascii="Times New Roman" w:hAnsi="Times New Roman" w:cs="Times New Roman"/>
          <w:color w:val="000000" w:themeColor="text1"/>
          <w:rPrChange w:id="905" w:author="Ruijie Xu" w:date="2022-03-10T12:31:00Z">
            <w:rPr>
              <w:color w:val="000000" w:themeColor="text1"/>
            </w:rPr>
          </w:rPrChange>
        </w:rPr>
        <w:t>.</w:t>
      </w:r>
      <w:r w:rsidR="00C0014F" w:rsidRPr="002B42A7">
        <w:rPr>
          <w:rFonts w:ascii="Times New Roman" w:hAnsi="Times New Roman" w:cs="Times New Roman"/>
          <w:color w:val="000000" w:themeColor="text1"/>
          <w:rPrChange w:id="906" w:author="Ruijie Xu" w:date="2022-03-10T12:31:00Z">
            <w:rPr>
              <w:color w:val="000000" w:themeColor="text1"/>
            </w:rPr>
          </w:rPrChange>
        </w:rPr>
        <w:t xml:space="preserve"> </w:t>
      </w:r>
      <w:r w:rsidR="00431A2A" w:rsidRPr="002B42A7">
        <w:rPr>
          <w:rFonts w:ascii="Times New Roman" w:hAnsi="Times New Roman" w:cs="Times New Roman"/>
          <w:color w:val="000000" w:themeColor="text1"/>
          <w:rPrChange w:id="907" w:author="Ruijie Xu" w:date="2022-03-10T12:31:00Z">
            <w:rPr>
              <w:color w:val="000000" w:themeColor="text1"/>
            </w:rPr>
          </w:rPrChange>
        </w:rPr>
        <w:t>Although lower in cost</w:t>
      </w:r>
      <w:r w:rsidR="00A774DE" w:rsidRPr="002B42A7">
        <w:rPr>
          <w:rFonts w:ascii="Times New Roman" w:hAnsi="Times New Roman" w:cs="Times New Roman"/>
          <w:color w:val="000000" w:themeColor="text1"/>
          <w:rPrChange w:id="908"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909"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10" w:author="Ruijie Xu" w:date="2022-03-10T12:31:00Z">
            <w:rPr>
              <w:color w:val="000000" w:themeColor="text1"/>
            </w:rPr>
          </w:rPrChange>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2B42A7">
        <w:rPr>
          <w:rFonts w:ascii="Times New Roman" w:hAnsi="Times New Roman" w:cs="Times New Roman"/>
          <w:color w:val="000000" w:themeColor="text1"/>
          <w:rPrChange w:id="911" w:author="Ruijie Xu" w:date="2022-03-10T12:31:00Z">
            <w:rPr>
              <w:color w:val="000000" w:themeColor="text1"/>
            </w:rPr>
          </w:rPrChange>
        </w:rPr>
        <w:fldChar w:fldCharType="separate"/>
      </w:r>
      <w:r w:rsidR="00350DBF" w:rsidRPr="002B42A7">
        <w:rPr>
          <w:rFonts w:ascii="Times New Roman" w:hAnsi="Times New Roman" w:cs="Times New Roman"/>
          <w:color w:val="000000"/>
          <w:rPrChange w:id="912" w:author="Ruijie Xu" w:date="2022-03-10T12:31:00Z">
            <w:rPr>
              <w:color w:val="000000"/>
            </w:rPr>
          </w:rPrChange>
        </w:rPr>
        <w:t>(Breitwieser, Lu and Salzberg, 2019)</w:t>
      </w:r>
      <w:r w:rsidR="00C0014F" w:rsidRPr="002B42A7">
        <w:rPr>
          <w:rFonts w:ascii="Times New Roman" w:hAnsi="Times New Roman" w:cs="Times New Roman"/>
          <w:color w:val="000000" w:themeColor="text1"/>
          <w:rPrChange w:id="913" w:author="Ruijie Xu" w:date="2022-03-10T12:31:00Z">
            <w:rPr>
              <w:color w:val="000000" w:themeColor="text1"/>
            </w:rPr>
          </w:rPrChange>
        </w:rPr>
        <w:fldChar w:fldCharType="end"/>
      </w:r>
      <w:r w:rsidR="00A774DE" w:rsidRPr="002B42A7">
        <w:rPr>
          <w:rFonts w:ascii="Times New Roman" w:hAnsi="Times New Roman" w:cs="Times New Roman"/>
          <w:color w:val="000000" w:themeColor="text1"/>
          <w:rPrChange w:id="914" w:author="Ruijie Xu" w:date="2022-03-10T12:31:00Z">
            <w:rPr>
              <w:color w:val="000000" w:themeColor="text1"/>
            </w:rPr>
          </w:rPrChange>
        </w:rPr>
        <w:t>,</w:t>
      </w:r>
      <w:r w:rsidR="00225128" w:rsidRPr="002B42A7">
        <w:rPr>
          <w:rFonts w:ascii="Times New Roman" w:hAnsi="Times New Roman" w:cs="Times New Roman"/>
          <w:color w:val="000000" w:themeColor="text1"/>
          <w:rPrChange w:id="915" w:author="Ruijie Xu" w:date="2022-03-10T12:31:00Z">
            <w:rPr>
              <w:color w:val="000000" w:themeColor="text1"/>
            </w:rPr>
          </w:rPrChange>
        </w:rPr>
        <w:t xml:space="preserve"> 16S rRNA markers are </w:t>
      </w:r>
      <w:del w:id="916" w:author="Rajeev, Sree" w:date="2022-02-28T14:18:00Z">
        <w:r w:rsidR="00225128" w:rsidRPr="002B42A7" w:rsidDel="008A23CB">
          <w:rPr>
            <w:rFonts w:ascii="Times New Roman" w:hAnsi="Times New Roman" w:cs="Times New Roman"/>
            <w:color w:val="000000" w:themeColor="text1"/>
            <w:rPrChange w:id="917" w:author="Ruijie Xu" w:date="2022-03-10T12:31:00Z">
              <w:rPr>
                <w:color w:val="000000" w:themeColor="text1"/>
              </w:rPr>
            </w:rPrChange>
          </w:rPr>
          <w:delText>only available in the</w:delText>
        </w:r>
      </w:del>
      <w:ins w:id="918" w:author="Rajeev, Sree" w:date="2022-02-28T14:18:00Z">
        <w:r w:rsidR="008A23CB" w:rsidRPr="002B42A7">
          <w:rPr>
            <w:rFonts w:ascii="Times New Roman" w:hAnsi="Times New Roman" w:cs="Times New Roman"/>
            <w:color w:val="000000" w:themeColor="text1"/>
            <w:rPrChange w:id="919" w:author="Ruijie Xu" w:date="2022-03-10T12:31:00Z">
              <w:rPr>
                <w:color w:val="000000" w:themeColor="text1"/>
              </w:rPr>
            </w:rPrChange>
          </w:rPr>
          <w:t xml:space="preserve">limited to </w:t>
        </w:r>
      </w:ins>
      <w:del w:id="920" w:author="Ruijie Xu" w:date="2022-03-04T13:24:00Z">
        <w:r w:rsidR="00225128" w:rsidRPr="002B42A7" w:rsidDel="008B5F14">
          <w:rPr>
            <w:rFonts w:ascii="Times New Roman" w:hAnsi="Times New Roman" w:cs="Times New Roman"/>
            <w:color w:val="000000" w:themeColor="text1"/>
            <w:rPrChange w:id="921" w:author="Ruijie Xu" w:date="2022-03-10T12:31:00Z">
              <w:rPr>
                <w:color w:val="000000" w:themeColor="text1"/>
              </w:rPr>
            </w:rPrChange>
          </w:rPr>
          <w:delText xml:space="preserve"> </w:delText>
        </w:r>
      </w:del>
      <w:r w:rsidR="00225128" w:rsidRPr="002B42A7">
        <w:rPr>
          <w:rFonts w:ascii="Times New Roman" w:hAnsi="Times New Roman" w:cs="Times New Roman"/>
          <w:color w:val="000000" w:themeColor="text1"/>
          <w:rPrChange w:id="922" w:author="Ruijie Xu" w:date="2022-03-10T12:31:00Z">
            <w:rPr>
              <w:color w:val="000000" w:themeColor="text1"/>
            </w:rPr>
          </w:rPrChange>
        </w:rPr>
        <w:t xml:space="preserve">genomes of </w:t>
      </w:r>
      <w:del w:id="923" w:author="Rajeev, Sree" w:date="2022-02-28T14:18:00Z">
        <w:r w:rsidR="00225128" w:rsidRPr="002B42A7" w:rsidDel="008A23CB">
          <w:rPr>
            <w:rFonts w:ascii="Times New Roman" w:hAnsi="Times New Roman" w:cs="Times New Roman"/>
            <w:color w:val="000000" w:themeColor="text1"/>
            <w:rPrChange w:id="924" w:author="Ruijie Xu" w:date="2022-03-10T12:31:00Z">
              <w:rPr>
                <w:color w:val="000000" w:themeColor="text1"/>
              </w:rPr>
            </w:rPrChange>
          </w:rPr>
          <w:delText>most</w:delText>
        </w:r>
      </w:del>
      <w:del w:id="925" w:author="Ruijie Xu" w:date="2022-03-04T13:23:00Z">
        <w:r w:rsidR="00225128" w:rsidRPr="002B42A7" w:rsidDel="008B5F14">
          <w:rPr>
            <w:rFonts w:ascii="Times New Roman" w:hAnsi="Times New Roman" w:cs="Times New Roman"/>
            <w:color w:val="000000" w:themeColor="text1"/>
            <w:rPrChange w:id="926" w:author="Ruijie Xu" w:date="2022-03-10T12:31:00Z">
              <w:rPr>
                <w:color w:val="000000" w:themeColor="text1"/>
              </w:rPr>
            </w:rPrChange>
          </w:rPr>
          <w:delText xml:space="preserve"> </w:delText>
        </w:r>
      </w:del>
      <w:r w:rsidR="00225128" w:rsidRPr="002B42A7">
        <w:rPr>
          <w:rFonts w:ascii="Times New Roman" w:hAnsi="Times New Roman" w:cs="Times New Roman"/>
          <w:color w:val="000000" w:themeColor="text1"/>
          <w:rPrChange w:id="927" w:author="Ruijie Xu" w:date="2022-03-10T12:31:00Z">
            <w:rPr>
              <w:color w:val="000000" w:themeColor="text1"/>
            </w:rPr>
          </w:rPrChange>
        </w:rPr>
        <w:t>bacteria and archaea</w:t>
      </w:r>
      <w:ins w:id="928" w:author="Liliana Salvador" w:date="2022-02-17T13:43:00Z">
        <w:r w:rsidR="00E13F51" w:rsidRPr="002B42A7">
          <w:rPr>
            <w:rFonts w:ascii="Times New Roman" w:hAnsi="Times New Roman" w:cs="Times New Roman"/>
            <w:color w:val="000000" w:themeColor="text1"/>
            <w:rPrChange w:id="929" w:author="Ruijie Xu" w:date="2022-03-10T12:31:00Z">
              <w:rPr>
                <w:color w:val="000000" w:themeColor="text1"/>
              </w:rPr>
            </w:rPrChange>
          </w:rPr>
          <w:t>,</w:t>
        </w:r>
      </w:ins>
      <w:r w:rsidR="00225128" w:rsidRPr="002B42A7">
        <w:rPr>
          <w:rFonts w:ascii="Times New Roman" w:hAnsi="Times New Roman" w:cs="Times New Roman"/>
          <w:color w:val="000000" w:themeColor="text1"/>
          <w:rPrChange w:id="930" w:author="Ruijie Xu" w:date="2022-03-10T12:31:00Z">
            <w:rPr>
              <w:color w:val="000000" w:themeColor="text1"/>
            </w:rPr>
          </w:rPrChange>
        </w:rPr>
        <w:t xml:space="preserve"> </w:t>
      </w:r>
      <w:ins w:id="931" w:author="Ruijie Xu" w:date="2022-02-01T16:07:00Z">
        <w:r w:rsidR="003B4FA7" w:rsidRPr="002B42A7">
          <w:rPr>
            <w:rFonts w:ascii="Times New Roman" w:hAnsi="Times New Roman" w:cs="Times New Roman"/>
            <w:color w:val="000000" w:themeColor="text1"/>
            <w:rPrChange w:id="932" w:author="Ruijie Xu" w:date="2022-03-10T12:31:00Z">
              <w:rPr>
                <w:color w:val="000000" w:themeColor="text1"/>
              </w:rPr>
            </w:rPrChange>
          </w:rPr>
          <w:t xml:space="preserve">and </w:t>
        </w:r>
      </w:ins>
      <w:ins w:id="933" w:author="Ruijie Xu" w:date="2022-03-04T13:24:00Z">
        <w:r w:rsidR="008B5F14" w:rsidRPr="002B42A7">
          <w:rPr>
            <w:rFonts w:ascii="Times New Roman" w:hAnsi="Times New Roman" w:cs="Times New Roman"/>
            <w:color w:val="000000" w:themeColor="text1"/>
            <w:rPrChange w:id="934" w:author="Ruijie Xu" w:date="2022-03-10T12:31:00Z">
              <w:rPr>
                <w:color w:val="000000" w:themeColor="text1"/>
              </w:rPr>
            </w:rPrChange>
          </w:rPr>
          <w:t xml:space="preserve">are </w:t>
        </w:r>
      </w:ins>
      <w:ins w:id="935" w:author="Liliana Salvador" w:date="2022-02-17T13:43:00Z">
        <w:del w:id="936" w:author="Ruijie Xu" w:date="2022-03-04T13:24:00Z">
          <w:r w:rsidR="00E13F51" w:rsidRPr="002B42A7" w:rsidDel="008B5F14">
            <w:rPr>
              <w:rFonts w:ascii="Times New Roman" w:hAnsi="Times New Roman" w:cs="Times New Roman"/>
              <w:color w:val="000000" w:themeColor="text1"/>
              <w:rPrChange w:id="937" w:author="Ruijie Xu" w:date="2022-03-10T12:31:00Z">
                <w:rPr>
                  <w:color w:val="000000" w:themeColor="text1"/>
                </w:rPr>
              </w:rPrChange>
            </w:rPr>
            <w:delText xml:space="preserve">they </w:delText>
          </w:r>
        </w:del>
      </w:ins>
      <w:ins w:id="938" w:author="Rajeev, Sree" w:date="2022-02-28T14:10:00Z">
        <w:del w:id="939" w:author="Ruijie Xu" w:date="2022-03-04T13:24:00Z">
          <w:r w:rsidR="00826259" w:rsidRPr="002B42A7" w:rsidDel="008B5F14">
            <w:rPr>
              <w:rFonts w:ascii="Times New Roman" w:hAnsi="Times New Roman" w:cs="Times New Roman"/>
              <w:color w:val="000000" w:themeColor="text1"/>
              <w:rPrChange w:id="940" w:author="Ruijie Xu" w:date="2022-03-10T12:31:00Z">
                <w:rPr>
                  <w:color w:val="000000" w:themeColor="text1"/>
                </w:rPr>
              </w:rPrChange>
            </w:rPr>
            <w:delText xml:space="preserve">are </w:delText>
          </w:r>
        </w:del>
        <w:r w:rsidR="00826259" w:rsidRPr="002B42A7">
          <w:rPr>
            <w:rFonts w:ascii="Times New Roman" w:hAnsi="Times New Roman" w:cs="Times New Roman"/>
            <w:color w:val="000000" w:themeColor="text1"/>
            <w:rPrChange w:id="941" w:author="Ruijie Xu" w:date="2022-03-10T12:31:00Z">
              <w:rPr>
                <w:color w:val="000000" w:themeColor="text1"/>
              </w:rPr>
            </w:rPrChange>
          </w:rPr>
          <w:t>subject to</w:t>
        </w:r>
      </w:ins>
      <w:ins w:id="942" w:author="Rajeev, Sree" w:date="2022-02-28T14:11:00Z">
        <w:r w:rsidR="00826259" w:rsidRPr="002B42A7">
          <w:rPr>
            <w:rFonts w:ascii="Times New Roman" w:hAnsi="Times New Roman" w:cs="Times New Roman"/>
            <w:color w:val="000000" w:themeColor="text1"/>
            <w:rPrChange w:id="943" w:author="Ruijie Xu" w:date="2022-03-10T12:31:00Z">
              <w:rPr>
                <w:color w:val="000000" w:themeColor="text1"/>
              </w:rPr>
            </w:rPrChange>
          </w:rPr>
          <w:t xml:space="preserve"> </w:t>
        </w:r>
      </w:ins>
      <w:ins w:id="944" w:author="Ruijie Xu" w:date="2022-02-01T16:07:00Z">
        <w:r w:rsidR="003B4FA7" w:rsidRPr="002B42A7">
          <w:rPr>
            <w:rFonts w:ascii="Times New Roman" w:hAnsi="Times New Roman" w:cs="Times New Roman"/>
            <w:color w:val="000000" w:themeColor="text1"/>
            <w:rPrChange w:id="945" w:author="Ruijie Xu" w:date="2022-03-10T12:31:00Z">
              <w:rPr>
                <w:color w:val="000000" w:themeColor="text1"/>
              </w:rPr>
            </w:rPrChange>
          </w:rPr>
          <w:t xml:space="preserve"> </w:t>
        </w:r>
      </w:ins>
      <w:ins w:id="946" w:author="Ruijie Xu" w:date="2022-02-01T16:08:00Z">
        <w:r w:rsidR="007B57FD" w:rsidRPr="002B42A7">
          <w:rPr>
            <w:rFonts w:ascii="Times New Roman" w:hAnsi="Times New Roman" w:cs="Times New Roman"/>
            <w:color w:val="000000" w:themeColor="text1"/>
            <w:rPrChange w:id="947" w:author="Ruijie Xu" w:date="2022-03-10T12:31:00Z">
              <w:rPr>
                <w:color w:val="000000" w:themeColor="text1"/>
              </w:rPr>
            </w:rPrChange>
          </w:rPr>
          <w:t>amplification</w:t>
        </w:r>
      </w:ins>
      <w:ins w:id="948" w:author="Ruijie Xu" w:date="2022-02-01T16:07:00Z">
        <w:r w:rsidR="003B4FA7" w:rsidRPr="002B42A7">
          <w:rPr>
            <w:rFonts w:ascii="Times New Roman" w:hAnsi="Times New Roman" w:cs="Times New Roman"/>
            <w:color w:val="000000" w:themeColor="text1"/>
            <w:rPrChange w:id="949" w:author="Ruijie Xu" w:date="2022-03-10T12:31:00Z">
              <w:rPr>
                <w:color w:val="000000" w:themeColor="text1"/>
              </w:rPr>
            </w:rPrChange>
          </w:rPr>
          <w:t xml:space="preserve"> biases </w:t>
        </w:r>
      </w:ins>
      <w:r w:rsidR="00225128" w:rsidRPr="002B42A7">
        <w:rPr>
          <w:rFonts w:ascii="Times New Roman" w:hAnsi="Times New Roman" w:cs="Times New Roman"/>
          <w:color w:val="000000" w:themeColor="text1"/>
          <w:rPrChange w:id="950"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51" w:author="Ruijie Xu" w:date="2022-03-10T12:31:00Z">
            <w:rPr>
              <w:color w:val="000000" w:themeColor="text1"/>
            </w:rPr>
          </w:rPrChange>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2B42A7">
        <w:rPr>
          <w:rFonts w:ascii="Times New Roman" w:hAnsi="Times New Roman" w:cs="Times New Roman"/>
          <w:color w:val="000000" w:themeColor="text1"/>
          <w:rPrChange w:id="952" w:author="Ruijie Xu" w:date="2022-03-10T12:31:00Z">
            <w:rPr>
              <w:color w:val="000000" w:themeColor="text1"/>
            </w:rPr>
          </w:rPrChange>
        </w:rPr>
        <w:fldChar w:fldCharType="separate"/>
      </w:r>
      <w:r w:rsidR="00350DBF" w:rsidRPr="002B42A7">
        <w:rPr>
          <w:rFonts w:ascii="Times New Roman" w:hAnsi="Times New Roman" w:cs="Times New Roman"/>
          <w:color w:val="000000"/>
          <w:rPrChange w:id="953" w:author="Ruijie Xu" w:date="2022-03-10T12:31:00Z">
            <w:rPr>
              <w:color w:val="000000"/>
            </w:rPr>
          </w:rPrChange>
        </w:rPr>
        <w:t>(Woese, Kandlert and Wheelis, 1990; Janda and Abbott, 2007)</w:t>
      </w:r>
      <w:r w:rsidR="00225128" w:rsidRPr="002B42A7">
        <w:rPr>
          <w:rFonts w:ascii="Times New Roman" w:hAnsi="Times New Roman" w:cs="Times New Roman"/>
          <w:color w:val="000000" w:themeColor="text1"/>
          <w:rPrChange w:id="954" w:author="Ruijie Xu" w:date="2022-03-10T12:31:00Z">
            <w:rPr>
              <w:color w:val="000000" w:themeColor="text1"/>
            </w:rPr>
          </w:rPrChange>
        </w:rPr>
        <w:fldChar w:fldCharType="end"/>
      </w:r>
      <w:r w:rsidR="00225128" w:rsidRPr="002B42A7">
        <w:rPr>
          <w:rFonts w:ascii="Times New Roman" w:hAnsi="Times New Roman" w:cs="Times New Roman"/>
          <w:color w:val="000000" w:themeColor="text1"/>
          <w:rPrChange w:id="955"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956" w:author="Ruijie Xu" w:date="2022-03-10T12:31:00Z">
            <w:rPr>
              <w:color w:val="000000" w:themeColor="text1"/>
            </w:rPr>
          </w:rPrChange>
        </w:rPr>
        <w:t xml:space="preserve">On the other hand, the </w:t>
      </w:r>
      <w:r w:rsidR="00C0014F" w:rsidRPr="002B42A7">
        <w:rPr>
          <w:rFonts w:ascii="Times New Roman" w:hAnsi="Times New Roman" w:cs="Times New Roman"/>
          <w:color w:val="000000" w:themeColor="text1"/>
          <w:rPrChange w:id="957" w:author="Ruijie Xu" w:date="2022-03-10T12:31:00Z">
            <w:rPr>
              <w:color w:val="000000" w:themeColor="text1"/>
            </w:rPr>
          </w:rPrChange>
        </w:rPr>
        <w:lastRenderedPageBreak/>
        <w:t xml:space="preserve">taxonomical profiling </w:t>
      </w:r>
      <w:ins w:id="958" w:author="Rajeev, Sree" w:date="2022-02-28T14:18:00Z">
        <w:r w:rsidR="008A23CB" w:rsidRPr="002B42A7">
          <w:rPr>
            <w:rFonts w:ascii="Times New Roman" w:hAnsi="Times New Roman" w:cs="Times New Roman"/>
            <w:color w:val="000000" w:themeColor="text1"/>
            <w:rPrChange w:id="959" w:author="Ruijie Xu" w:date="2022-03-10T12:31:00Z">
              <w:rPr>
                <w:color w:val="000000" w:themeColor="text1"/>
              </w:rPr>
            </w:rPrChange>
          </w:rPr>
          <w:t xml:space="preserve"> using </w:t>
        </w:r>
      </w:ins>
      <w:del w:id="960" w:author="Rajeev, Sree" w:date="2022-02-28T14:18:00Z">
        <w:r w:rsidR="00C0014F" w:rsidRPr="002B42A7" w:rsidDel="008A23CB">
          <w:rPr>
            <w:rFonts w:ascii="Times New Roman" w:hAnsi="Times New Roman" w:cs="Times New Roman"/>
            <w:color w:val="000000" w:themeColor="text1"/>
            <w:rPrChange w:id="961" w:author="Ruijie Xu" w:date="2022-03-10T12:31:00Z">
              <w:rPr>
                <w:color w:val="000000" w:themeColor="text1"/>
              </w:rPr>
            </w:rPrChange>
          </w:rPr>
          <w:delText xml:space="preserve">of </w:delText>
        </w:r>
      </w:del>
      <w:r w:rsidR="00C0014F" w:rsidRPr="002B42A7">
        <w:rPr>
          <w:rFonts w:ascii="Times New Roman" w:hAnsi="Times New Roman" w:cs="Times New Roman"/>
          <w:color w:val="000000" w:themeColor="text1"/>
          <w:rPrChange w:id="962" w:author="Ruijie Xu" w:date="2022-03-10T12:31:00Z">
            <w:rPr>
              <w:color w:val="000000" w:themeColor="text1"/>
            </w:rPr>
          </w:rPrChange>
        </w:rPr>
        <w:t>shotgun metagenomics sequenc</w:t>
      </w:r>
      <w:ins w:id="963" w:author="Rajeev, Sree" w:date="2022-02-28T14:18:00Z">
        <w:r w:rsidR="008A23CB" w:rsidRPr="002B42A7">
          <w:rPr>
            <w:rFonts w:ascii="Times New Roman" w:hAnsi="Times New Roman" w:cs="Times New Roman"/>
            <w:color w:val="000000" w:themeColor="text1"/>
            <w:rPrChange w:id="964" w:author="Ruijie Xu" w:date="2022-03-10T12:31:00Z">
              <w:rPr>
                <w:color w:val="000000" w:themeColor="text1"/>
              </w:rPr>
            </w:rPrChange>
          </w:rPr>
          <w:t>e</w:t>
        </w:r>
      </w:ins>
      <w:del w:id="965" w:author="Rajeev, Sree" w:date="2022-02-28T14:18:00Z">
        <w:r w:rsidR="00C0014F" w:rsidRPr="002B42A7" w:rsidDel="008A23CB">
          <w:rPr>
            <w:rFonts w:ascii="Times New Roman" w:hAnsi="Times New Roman" w:cs="Times New Roman"/>
            <w:color w:val="000000" w:themeColor="text1"/>
            <w:rPrChange w:id="966" w:author="Ruijie Xu" w:date="2022-03-10T12:31:00Z">
              <w:rPr>
                <w:color w:val="000000" w:themeColor="text1"/>
              </w:rPr>
            </w:rPrChange>
          </w:rPr>
          <w:delText>ing</w:delText>
        </w:r>
      </w:del>
      <w:r w:rsidR="00C0014F" w:rsidRPr="002B42A7">
        <w:rPr>
          <w:rFonts w:ascii="Times New Roman" w:hAnsi="Times New Roman" w:cs="Times New Roman"/>
          <w:color w:val="000000" w:themeColor="text1"/>
          <w:rPrChange w:id="967" w:author="Ruijie Xu" w:date="2022-03-10T12:31:00Z">
            <w:rPr>
              <w:color w:val="000000" w:themeColor="text1"/>
            </w:rPr>
          </w:rPrChange>
        </w:rPr>
        <w:t xml:space="preserve"> data </w:t>
      </w:r>
      <w:del w:id="968" w:author="Rajeev, Sree" w:date="2022-03-03T09:51:00Z">
        <w:r w:rsidR="00C0014F" w:rsidRPr="002B42A7" w:rsidDel="00B432F6">
          <w:rPr>
            <w:rFonts w:ascii="Times New Roman" w:hAnsi="Times New Roman" w:cs="Times New Roman"/>
            <w:color w:val="000000" w:themeColor="text1"/>
            <w:rPrChange w:id="969" w:author="Ruijie Xu" w:date="2022-03-10T12:31:00Z">
              <w:rPr>
                <w:color w:val="000000" w:themeColor="text1"/>
              </w:rPr>
            </w:rPrChange>
          </w:rPr>
          <w:delText xml:space="preserve">is done by </w:delText>
        </w:r>
      </w:del>
      <w:r w:rsidR="00C0014F" w:rsidRPr="002B42A7">
        <w:rPr>
          <w:rFonts w:ascii="Times New Roman" w:hAnsi="Times New Roman" w:cs="Times New Roman"/>
          <w:color w:val="000000" w:themeColor="text1"/>
          <w:rPrChange w:id="970" w:author="Ruijie Xu" w:date="2022-03-10T12:31:00Z">
            <w:rPr>
              <w:color w:val="000000" w:themeColor="text1"/>
            </w:rPr>
          </w:rPrChange>
        </w:rPr>
        <w:t>compar</w:t>
      </w:r>
      <w:ins w:id="971" w:author="Rajeev, Sree" w:date="2022-03-03T09:51:00Z">
        <w:r w:rsidR="00B432F6" w:rsidRPr="002B42A7">
          <w:rPr>
            <w:rFonts w:ascii="Times New Roman" w:hAnsi="Times New Roman" w:cs="Times New Roman"/>
            <w:color w:val="000000" w:themeColor="text1"/>
            <w:rPrChange w:id="972" w:author="Ruijie Xu" w:date="2022-03-10T12:31:00Z">
              <w:rPr>
                <w:color w:val="000000" w:themeColor="text1"/>
              </w:rPr>
            </w:rPrChange>
          </w:rPr>
          <w:t>es</w:t>
        </w:r>
      </w:ins>
      <w:del w:id="973" w:author="Rajeev, Sree" w:date="2022-03-03T09:51:00Z">
        <w:r w:rsidR="00C0014F" w:rsidRPr="002B42A7" w:rsidDel="00B432F6">
          <w:rPr>
            <w:rFonts w:ascii="Times New Roman" w:hAnsi="Times New Roman" w:cs="Times New Roman"/>
            <w:color w:val="000000" w:themeColor="text1"/>
            <w:rPrChange w:id="974" w:author="Ruijie Xu" w:date="2022-03-10T12:31:00Z">
              <w:rPr>
                <w:color w:val="000000" w:themeColor="text1"/>
              </w:rPr>
            </w:rPrChange>
          </w:rPr>
          <w:delText>ison</w:delText>
        </w:r>
      </w:del>
      <w:r w:rsidR="00C0014F" w:rsidRPr="002B42A7">
        <w:rPr>
          <w:rFonts w:ascii="Times New Roman" w:hAnsi="Times New Roman" w:cs="Times New Roman"/>
          <w:color w:val="000000" w:themeColor="text1"/>
          <w:rPrChange w:id="975" w:author="Ruijie Xu" w:date="2022-03-10T12:31:00Z">
            <w:rPr>
              <w:color w:val="000000" w:themeColor="text1"/>
            </w:rPr>
          </w:rPrChange>
        </w:rPr>
        <w:t xml:space="preserve"> </w:t>
      </w:r>
      <w:ins w:id="976" w:author="Rajeev, Sree" w:date="2022-03-03T09:51:00Z">
        <w:r w:rsidR="00B432F6" w:rsidRPr="002B42A7">
          <w:rPr>
            <w:rFonts w:ascii="Times New Roman" w:hAnsi="Times New Roman" w:cs="Times New Roman"/>
            <w:color w:val="000000" w:themeColor="text1"/>
            <w:rPrChange w:id="977" w:author="Ruijie Xu" w:date="2022-03-10T12:31:00Z">
              <w:rPr>
                <w:color w:val="000000" w:themeColor="text1"/>
              </w:rPr>
            </w:rPrChange>
          </w:rPr>
          <w:t xml:space="preserve">the sequences to </w:t>
        </w:r>
      </w:ins>
      <w:del w:id="978" w:author="Rajeev, Sree" w:date="2022-03-03T09:51:00Z">
        <w:r w:rsidR="00C0014F" w:rsidRPr="002B42A7" w:rsidDel="00B432F6">
          <w:rPr>
            <w:rFonts w:ascii="Times New Roman" w:hAnsi="Times New Roman" w:cs="Times New Roman"/>
            <w:color w:val="000000" w:themeColor="text1"/>
            <w:rPrChange w:id="979" w:author="Ruijie Xu" w:date="2022-03-10T12:31:00Z">
              <w:rPr>
                <w:color w:val="000000" w:themeColor="text1"/>
              </w:rPr>
            </w:rPrChange>
          </w:rPr>
          <w:delText>with</w:delText>
        </w:r>
      </w:del>
      <w:del w:id="980" w:author="Ruijie Xu" w:date="2022-03-04T13:24:00Z">
        <w:r w:rsidR="00C0014F" w:rsidRPr="002B42A7" w:rsidDel="008B5F14">
          <w:rPr>
            <w:rFonts w:ascii="Times New Roman" w:hAnsi="Times New Roman" w:cs="Times New Roman"/>
            <w:color w:val="000000" w:themeColor="text1"/>
            <w:rPrChange w:id="981" w:author="Ruijie Xu" w:date="2022-03-10T12:31:00Z">
              <w:rPr>
                <w:color w:val="000000" w:themeColor="text1"/>
              </w:rPr>
            </w:rPrChange>
          </w:rPr>
          <w:delText xml:space="preserve"> </w:delText>
        </w:r>
      </w:del>
      <w:del w:id="982" w:author="Rajeev, Sree" w:date="2022-03-03T09:51:00Z">
        <w:r w:rsidR="00C0014F" w:rsidRPr="002B42A7" w:rsidDel="00B432F6">
          <w:rPr>
            <w:rFonts w:ascii="Times New Roman" w:hAnsi="Times New Roman" w:cs="Times New Roman"/>
            <w:color w:val="000000" w:themeColor="text1"/>
            <w:rPrChange w:id="983" w:author="Ruijie Xu" w:date="2022-03-10T12:31:00Z">
              <w:rPr>
                <w:color w:val="000000" w:themeColor="text1"/>
              </w:rPr>
            </w:rPrChange>
          </w:rPr>
          <w:delText>a</w:delText>
        </w:r>
      </w:del>
      <w:del w:id="984" w:author="Ruijie Xu" w:date="2022-03-04T10:08:00Z">
        <w:r w:rsidR="00C0014F" w:rsidRPr="002B42A7" w:rsidDel="006A32FB">
          <w:rPr>
            <w:rFonts w:ascii="Times New Roman" w:hAnsi="Times New Roman" w:cs="Times New Roman"/>
            <w:color w:val="000000" w:themeColor="text1"/>
            <w:rPrChange w:id="985" w:author="Ruijie Xu" w:date="2022-03-10T12:31:00Z">
              <w:rPr>
                <w:color w:val="000000" w:themeColor="text1"/>
              </w:rPr>
            </w:rPrChange>
          </w:rPr>
          <w:delText xml:space="preserve"> </w:delText>
        </w:r>
      </w:del>
      <w:r w:rsidR="00C0014F" w:rsidRPr="002B42A7">
        <w:rPr>
          <w:rFonts w:ascii="Times New Roman" w:hAnsi="Times New Roman" w:cs="Times New Roman"/>
          <w:color w:val="000000" w:themeColor="text1"/>
          <w:rPrChange w:id="986" w:author="Ruijie Xu" w:date="2022-03-10T12:31:00Z">
            <w:rPr>
              <w:color w:val="000000" w:themeColor="text1"/>
            </w:rPr>
          </w:rPrChange>
        </w:rPr>
        <w:t xml:space="preserve">reference whole-genome </w:t>
      </w:r>
      <w:r w:rsidR="00CF184E" w:rsidRPr="002B42A7">
        <w:rPr>
          <w:rFonts w:ascii="Times New Roman" w:hAnsi="Times New Roman" w:cs="Times New Roman"/>
          <w:color w:val="000000" w:themeColor="text1"/>
          <w:rPrChange w:id="987" w:author="Ruijie Xu" w:date="2022-03-10T12:31:00Z">
            <w:rPr>
              <w:color w:val="000000" w:themeColor="text1"/>
            </w:rPr>
          </w:rPrChange>
        </w:rPr>
        <w:t xml:space="preserve">database </w:t>
      </w:r>
      <w:del w:id="988" w:author="Rajeev, Sree" w:date="2022-03-03T09:52:00Z">
        <w:r w:rsidR="00CF184E" w:rsidRPr="002B42A7" w:rsidDel="00B432F6">
          <w:rPr>
            <w:rFonts w:ascii="Times New Roman" w:hAnsi="Times New Roman" w:cs="Times New Roman"/>
            <w:color w:val="000000" w:themeColor="text1"/>
            <w:rPrChange w:id="989" w:author="Ruijie Xu" w:date="2022-03-10T12:31:00Z">
              <w:rPr>
                <w:color w:val="000000" w:themeColor="text1"/>
              </w:rPr>
            </w:rPrChange>
          </w:rPr>
          <w:delText>(</w:delText>
        </w:r>
        <w:r w:rsidR="00FE5C5D" w:rsidRPr="002B42A7" w:rsidDel="00B432F6">
          <w:rPr>
            <w:rFonts w:ascii="Times New Roman" w:hAnsi="Times New Roman" w:cs="Times New Roman"/>
            <w:color w:val="000000" w:themeColor="text1"/>
            <w:rPrChange w:id="990" w:author="Ruijie Xu" w:date="2022-03-10T12:31:00Z">
              <w:rPr>
                <w:color w:val="000000" w:themeColor="text1"/>
              </w:rPr>
            </w:rPrChange>
          </w:rPr>
          <w:delText>DB</w:delText>
        </w:r>
      </w:del>
      <w:del w:id="991" w:author="Ruijie Xu" w:date="2022-02-01T15:14:00Z">
        <w:r w:rsidR="00CF184E" w:rsidRPr="002B42A7" w:rsidDel="001F12F2">
          <w:rPr>
            <w:rFonts w:ascii="Times New Roman" w:hAnsi="Times New Roman" w:cs="Times New Roman"/>
            <w:color w:val="000000" w:themeColor="text1"/>
            <w:rPrChange w:id="992" w:author="Ruijie Xu" w:date="2022-03-10T12:31:00Z">
              <w:rPr>
                <w:color w:val="000000" w:themeColor="text1"/>
              </w:rPr>
            </w:rPrChange>
          </w:rPr>
          <w:delText>)</w:delText>
        </w:r>
      </w:del>
      <w:r w:rsidR="00C0014F" w:rsidRPr="002B42A7">
        <w:rPr>
          <w:rFonts w:ascii="Times New Roman" w:hAnsi="Times New Roman" w:cs="Times New Roman"/>
          <w:color w:val="000000" w:themeColor="text1"/>
          <w:rPrChange w:id="993" w:author="Ruijie Xu" w:date="2022-03-10T12:31:00Z">
            <w:rPr>
              <w:color w:val="000000" w:themeColor="text1"/>
            </w:rPr>
          </w:rPrChange>
        </w:rPr>
        <w:t xml:space="preserve">. Since the data contain all genetic information present in the sample, </w:t>
      </w:r>
      <w:r w:rsidR="00225128" w:rsidRPr="002B42A7">
        <w:rPr>
          <w:rFonts w:ascii="Times New Roman" w:hAnsi="Times New Roman" w:cs="Times New Roman"/>
          <w:color w:val="000000" w:themeColor="text1"/>
          <w:rPrChange w:id="994" w:author="Ruijie Xu" w:date="2022-03-10T12:31:00Z">
            <w:rPr>
              <w:color w:val="000000" w:themeColor="text1"/>
            </w:rPr>
          </w:rPrChange>
        </w:rPr>
        <w:t xml:space="preserve">this approach avoids the amplification biases observed in 16S rRNA sequencing </w:t>
      </w:r>
      <w:r w:rsidR="00225128" w:rsidRPr="002B42A7">
        <w:rPr>
          <w:rFonts w:ascii="Times New Roman" w:hAnsi="Times New Roman" w:cs="Times New Roman"/>
          <w:color w:val="000000" w:themeColor="text1"/>
          <w:rPrChange w:id="995"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96" w:author="Ruijie Xu" w:date="2022-03-10T12:31:00Z">
            <w:rPr>
              <w:color w:val="000000" w:themeColor="text1"/>
            </w:rPr>
          </w:rPrChange>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2B42A7">
        <w:rPr>
          <w:rFonts w:ascii="Times New Roman" w:hAnsi="Times New Roman" w:cs="Times New Roman"/>
          <w:color w:val="000000" w:themeColor="text1"/>
          <w:rPrChange w:id="997" w:author="Ruijie Xu" w:date="2022-03-10T12:31:00Z">
            <w:rPr>
              <w:color w:val="000000" w:themeColor="text1"/>
            </w:rPr>
          </w:rPrChange>
        </w:rPr>
        <w:fldChar w:fldCharType="separate"/>
      </w:r>
      <w:r w:rsidR="00CB52B4" w:rsidRPr="002B42A7">
        <w:rPr>
          <w:rFonts w:ascii="Times New Roman" w:hAnsi="Times New Roman" w:cs="Times New Roman"/>
          <w:color w:val="000000"/>
          <w:rPrChange w:id="998"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999"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000"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100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002" w:author="Ruijie Xu" w:date="2022-03-10T12:31:00Z">
            <w:rPr>
              <w:rFonts w:ascii="Calibri" w:cs="Calibri"/>
              <w:color w:val="000000"/>
            </w:rPr>
          </w:rPrChange>
        </w:rPr>
        <w:t>, 2016)</w:t>
      </w:r>
      <w:r w:rsidR="00225128" w:rsidRPr="002B42A7">
        <w:rPr>
          <w:rFonts w:ascii="Times New Roman" w:hAnsi="Times New Roman" w:cs="Times New Roman"/>
          <w:color w:val="000000" w:themeColor="text1"/>
          <w:rPrChange w:id="1003" w:author="Ruijie Xu" w:date="2022-03-10T12:31:00Z">
            <w:rPr>
              <w:color w:val="000000" w:themeColor="text1"/>
            </w:rPr>
          </w:rPrChange>
        </w:rPr>
        <w:fldChar w:fldCharType="end"/>
      </w:r>
      <w:ins w:id="1004" w:author="Ruijie Xu" w:date="2022-02-01T16:11:00Z">
        <w:r w:rsidR="007B57FD" w:rsidRPr="002B42A7">
          <w:rPr>
            <w:rFonts w:ascii="Times New Roman" w:hAnsi="Times New Roman" w:cs="Times New Roman"/>
            <w:color w:val="000000" w:themeColor="text1"/>
            <w:rPrChange w:id="1005" w:author="Ruijie Xu" w:date="2022-03-10T12:31:00Z">
              <w:rPr>
                <w:color w:val="000000" w:themeColor="text1"/>
              </w:rPr>
            </w:rPrChange>
          </w:rPr>
          <w:t xml:space="preserve"> and increase</w:t>
        </w:r>
      </w:ins>
      <w:ins w:id="1006" w:author="Liliana Salvador" w:date="2022-02-17T13:46:00Z">
        <w:r w:rsidR="00E13F51" w:rsidRPr="002B42A7">
          <w:rPr>
            <w:rFonts w:ascii="Times New Roman" w:hAnsi="Times New Roman" w:cs="Times New Roman"/>
            <w:color w:val="000000" w:themeColor="text1"/>
            <w:rPrChange w:id="1007" w:author="Ruijie Xu" w:date="2022-03-10T12:31:00Z">
              <w:rPr>
                <w:color w:val="000000" w:themeColor="text1"/>
              </w:rPr>
            </w:rPrChange>
          </w:rPr>
          <w:t>s</w:t>
        </w:r>
      </w:ins>
      <w:ins w:id="1008" w:author="Ruijie Xu" w:date="2022-02-01T16:11:00Z">
        <w:r w:rsidR="007B57FD" w:rsidRPr="002B42A7">
          <w:rPr>
            <w:rFonts w:ascii="Times New Roman" w:hAnsi="Times New Roman" w:cs="Times New Roman"/>
            <w:color w:val="000000" w:themeColor="text1"/>
            <w:rPrChange w:id="1009" w:author="Ruijie Xu" w:date="2022-03-10T12:31:00Z">
              <w:rPr>
                <w:color w:val="000000" w:themeColor="text1"/>
              </w:rPr>
            </w:rPrChange>
          </w:rPr>
          <w:t xml:space="preserve"> the resolution of microbial identification </w:t>
        </w:r>
      </w:ins>
      <w:r w:rsidR="007B57FD" w:rsidRPr="002B42A7">
        <w:rPr>
          <w:rFonts w:ascii="Times New Roman" w:hAnsi="Times New Roman" w:cs="Times New Roman"/>
          <w:color w:val="000000" w:themeColor="text1"/>
          <w:rPrChange w:id="101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011" w:author="Ruijie Xu" w:date="2022-03-10T12:31:00Z">
            <w:rPr>
              <w:color w:val="000000" w:themeColor="text1"/>
            </w:rPr>
          </w:rPrChange>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2B42A7">
        <w:rPr>
          <w:rFonts w:ascii="Times New Roman" w:hAnsi="Times New Roman" w:cs="Times New Roman"/>
          <w:color w:val="000000" w:themeColor="text1"/>
          <w:rPrChange w:id="1012" w:author="Ruijie Xu" w:date="2022-03-10T12:31:00Z">
            <w:rPr>
              <w:color w:val="000000" w:themeColor="text1"/>
            </w:rPr>
          </w:rPrChange>
        </w:rPr>
        <w:fldChar w:fldCharType="separate"/>
      </w:r>
      <w:r w:rsidR="00CB52B4" w:rsidRPr="002B42A7">
        <w:rPr>
          <w:rFonts w:ascii="Times New Roman" w:hAnsi="Times New Roman" w:cs="Times New Roman"/>
          <w:color w:val="000000"/>
          <w:rPrChange w:id="1013"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1014"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015" w:author="Ruijie Xu" w:date="2022-03-10T12:31:00Z">
            <w:rPr>
              <w:rFonts w:ascii="Calibri" w:cs="Calibri"/>
              <w:color w:val="000000"/>
            </w:rPr>
          </w:rPrChange>
        </w:rPr>
        <w:t>, 2021)</w:t>
      </w:r>
      <w:r w:rsidR="007B57FD" w:rsidRPr="002B42A7">
        <w:rPr>
          <w:rFonts w:ascii="Times New Roman" w:hAnsi="Times New Roman" w:cs="Times New Roman"/>
          <w:color w:val="000000" w:themeColor="text1"/>
          <w:rPrChange w:id="1016" w:author="Ruijie Xu" w:date="2022-03-10T12:31:00Z">
            <w:rPr>
              <w:color w:val="000000" w:themeColor="text1"/>
            </w:rPr>
          </w:rPrChange>
        </w:rPr>
        <w:fldChar w:fldCharType="end"/>
      </w:r>
      <w:r w:rsidR="00225128" w:rsidRPr="002B42A7">
        <w:rPr>
          <w:rFonts w:ascii="Times New Roman" w:hAnsi="Times New Roman" w:cs="Times New Roman"/>
          <w:color w:val="000000" w:themeColor="text1"/>
          <w:rPrChange w:id="1017"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1018" w:author="Ruijie Xu" w:date="2022-03-10T12:31:00Z">
            <w:rPr>
              <w:color w:val="000000" w:themeColor="text1"/>
            </w:rPr>
          </w:rPrChange>
        </w:rPr>
        <w:t xml:space="preserve">Most importantly, </w:t>
      </w:r>
      <w:r w:rsidR="00225128" w:rsidRPr="002B42A7">
        <w:rPr>
          <w:rFonts w:ascii="Times New Roman" w:hAnsi="Times New Roman" w:cs="Times New Roman"/>
          <w:color w:val="000000" w:themeColor="text1"/>
          <w:rPrChange w:id="1019" w:author="Ruijie Xu" w:date="2022-03-10T12:31:00Z">
            <w:rPr>
              <w:color w:val="000000" w:themeColor="text1"/>
            </w:rPr>
          </w:rPrChange>
        </w:rPr>
        <w:t xml:space="preserve">it has </w:t>
      </w:r>
      <w:r w:rsidR="00242EFF" w:rsidRPr="002B42A7">
        <w:rPr>
          <w:rFonts w:ascii="Times New Roman" w:hAnsi="Times New Roman" w:cs="Times New Roman"/>
          <w:color w:val="000000" w:themeColor="text1"/>
          <w:rPrChange w:id="1020" w:author="Ruijie Xu" w:date="2022-03-10T12:31:00Z">
            <w:rPr>
              <w:color w:val="000000" w:themeColor="text1"/>
            </w:rPr>
          </w:rPrChange>
        </w:rPr>
        <w:t>broa</w:t>
      </w:r>
      <w:r w:rsidR="00225128" w:rsidRPr="002B42A7">
        <w:rPr>
          <w:rFonts w:ascii="Times New Roman" w:hAnsi="Times New Roman" w:cs="Times New Roman"/>
          <w:color w:val="000000" w:themeColor="text1"/>
          <w:rPrChange w:id="1021" w:author="Ruijie Xu" w:date="2022-03-10T12:31:00Z">
            <w:rPr>
              <w:color w:val="000000" w:themeColor="text1"/>
            </w:rPr>
          </w:rPrChange>
        </w:rPr>
        <w:t>der applications such as functional profiling and</w:t>
      </w:r>
      <w:r w:rsidR="00C0014F" w:rsidRPr="002B42A7">
        <w:rPr>
          <w:rFonts w:ascii="Times New Roman" w:hAnsi="Times New Roman" w:cs="Times New Roman"/>
          <w:color w:val="000000" w:themeColor="text1"/>
          <w:rPrChange w:id="1022" w:author="Ruijie Xu" w:date="2022-03-10T12:31:00Z">
            <w:rPr>
              <w:color w:val="000000" w:themeColor="text1"/>
            </w:rPr>
          </w:rPrChange>
        </w:rPr>
        <w:t xml:space="preserve"> </w:t>
      </w:r>
      <w:del w:id="1023" w:author="Liliana Salvador" w:date="2022-02-21T10:54:00Z">
        <w:r w:rsidR="00C0014F" w:rsidRPr="002B42A7" w:rsidDel="00D40FDC">
          <w:rPr>
            <w:rFonts w:ascii="Times New Roman" w:hAnsi="Times New Roman" w:cs="Times New Roman"/>
            <w:color w:val="000000" w:themeColor="text1"/>
            <w:rPrChange w:id="1024" w:author="Ruijie Xu" w:date="2022-03-10T12:31:00Z">
              <w:rPr>
                <w:color w:val="000000" w:themeColor="text1"/>
              </w:rPr>
            </w:rPrChange>
          </w:rPr>
          <w:delText xml:space="preserve">allows for the </w:delText>
        </w:r>
      </w:del>
      <w:r w:rsidR="00C0014F" w:rsidRPr="002B42A7">
        <w:rPr>
          <w:rFonts w:ascii="Times New Roman" w:hAnsi="Times New Roman" w:cs="Times New Roman"/>
          <w:color w:val="000000" w:themeColor="text1"/>
          <w:rPrChange w:id="1025" w:author="Ruijie Xu" w:date="2022-03-10T12:31:00Z">
            <w:rPr>
              <w:color w:val="000000" w:themeColor="text1"/>
            </w:rPr>
          </w:rPrChange>
        </w:rPr>
        <w:t xml:space="preserve">identification of viruses and other microorganisms with simple genomes </w:t>
      </w:r>
      <w:r w:rsidR="00C0014F" w:rsidRPr="002B42A7">
        <w:rPr>
          <w:rFonts w:ascii="Times New Roman" w:hAnsi="Times New Roman" w:cs="Times New Roman"/>
          <w:color w:val="000000" w:themeColor="text1"/>
          <w:rPrChange w:id="1026"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1027" w:author="Ruijie Xu" w:date="2022-03-10T12:31:00Z">
            <w:rPr>
              <w:color w:val="000000" w:themeColor="text1"/>
            </w:rPr>
          </w:rPrChange>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2B42A7">
        <w:rPr>
          <w:rFonts w:ascii="Times New Roman" w:hAnsi="Times New Roman" w:cs="Times New Roman"/>
          <w:color w:val="000000" w:themeColor="text1"/>
          <w:rPrChange w:id="1028" w:author="Ruijie Xu" w:date="2022-03-10T12:31:00Z">
            <w:rPr>
              <w:color w:val="000000" w:themeColor="text1"/>
            </w:rPr>
          </w:rPrChange>
        </w:rPr>
        <w:fldChar w:fldCharType="separate"/>
      </w:r>
      <w:r w:rsidR="00350DBF" w:rsidRPr="002B42A7">
        <w:rPr>
          <w:rFonts w:ascii="Times New Roman" w:hAnsi="Times New Roman" w:cs="Times New Roman"/>
          <w:color w:val="000000"/>
          <w:rPrChange w:id="1029" w:author="Ruijie Xu" w:date="2022-03-10T12:31:00Z">
            <w:rPr>
              <w:color w:val="000000"/>
            </w:rPr>
          </w:rPrChange>
        </w:rPr>
        <w:t>(Clark and Pazdernik, 2016)</w:t>
      </w:r>
      <w:r w:rsidR="00C0014F" w:rsidRPr="002B42A7">
        <w:rPr>
          <w:rFonts w:ascii="Times New Roman" w:hAnsi="Times New Roman" w:cs="Times New Roman"/>
          <w:color w:val="000000" w:themeColor="text1"/>
          <w:rPrChange w:id="1030" w:author="Ruijie Xu" w:date="2022-03-10T12:31:00Z">
            <w:rPr>
              <w:color w:val="000000" w:themeColor="text1"/>
            </w:rPr>
          </w:rPrChange>
        </w:rPr>
        <w:fldChar w:fldCharType="end"/>
      </w:r>
      <w:r w:rsidR="00225128" w:rsidRPr="002B42A7">
        <w:rPr>
          <w:rFonts w:ascii="Times New Roman" w:hAnsi="Times New Roman" w:cs="Times New Roman"/>
          <w:color w:val="000000" w:themeColor="text1"/>
          <w:rPrChange w:id="1031" w:author="Ruijie Xu" w:date="2022-03-10T12:31:00Z">
            <w:rPr>
              <w:color w:val="000000" w:themeColor="text1"/>
            </w:rPr>
          </w:rPrChange>
        </w:rPr>
        <w:t>.</w:t>
      </w:r>
      <w:r w:rsidR="00C0014F" w:rsidRPr="002B42A7">
        <w:rPr>
          <w:rFonts w:ascii="Times New Roman" w:hAnsi="Times New Roman" w:cs="Times New Roman"/>
          <w:color w:val="000000" w:themeColor="text1"/>
          <w:rPrChange w:id="1032" w:author="Ruijie Xu" w:date="2022-03-10T12:31:00Z">
            <w:rPr>
              <w:color w:val="000000" w:themeColor="text1"/>
            </w:rPr>
          </w:rPrChange>
        </w:rPr>
        <w:t xml:space="preserve"> </w:t>
      </w:r>
    </w:p>
    <w:p w14:paraId="6245AF1C" w14:textId="554C9559" w:rsidR="00C0014F" w:rsidRPr="002B42A7" w:rsidRDefault="00C0014F" w:rsidP="0046408A">
      <w:pPr>
        <w:spacing w:line="480" w:lineRule="auto"/>
        <w:ind w:firstLine="720"/>
        <w:rPr>
          <w:rFonts w:ascii="Times New Roman" w:hAnsi="Times New Roman" w:cs="Times New Roman"/>
          <w:color w:val="000000" w:themeColor="text1"/>
          <w:rPrChange w:id="1033" w:author="Ruijie Xu" w:date="2022-03-10T12:31:00Z">
            <w:rPr>
              <w:color w:val="000000" w:themeColor="text1"/>
            </w:rPr>
          </w:rPrChange>
        </w:rPr>
      </w:pPr>
      <w:r w:rsidRPr="002B42A7">
        <w:rPr>
          <w:rFonts w:ascii="Times New Roman" w:hAnsi="Times New Roman" w:cs="Times New Roman"/>
          <w:color w:val="000000" w:themeColor="text1"/>
          <w:rPrChange w:id="1034" w:author="Ruijie Xu" w:date="2022-03-10T12:31:00Z">
            <w:rPr>
              <w:color w:val="000000" w:themeColor="text1"/>
            </w:rPr>
          </w:rPrChange>
        </w:rPr>
        <w:t xml:space="preserve"> </w:t>
      </w:r>
      <w:del w:id="1035" w:author="Ruijie Xu" w:date="2022-02-01T13:34:00Z">
        <w:r w:rsidRPr="002B42A7" w:rsidDel="00FD536B">
          <w:rPr>
            <w:rFonts w:ascii="Times New Roman" w:hAnsi="Times New Roman" w:cs="Times New Roman"/>
            <w:color w:val="000000" w:themeColor="text1"/>
            <w:rPrChange w:id="1036" w:author="Ruijie Xu" w:date="2022-03-10T12:31:00Z">
              <w:rPr>
                <w:color w:val="000000" w:themeColor="text1"/>
              </w:rPr>
            </w:rPrChange>
          </w:rPr>
          <w:delText>Out of all c</w:delText>
        </w:r>
      </w:del>
      <w:ins w:id="1037" w:author="Ruijie Xu" w:date="2022-02-01T13:34:00Z">
        <w:r w:rsidR="00FD536B" w:rsidRPr="002B42A7">
          <w:rPr>
            <w:rFonts w:ascii="Times New Roman" w:hAnsi="Times New Roman" w:cs="Times New Roman"/>
            <w:color w:val="000000" w:themeColor="text1"/>
            <w:rPrChange w:id="1038" w:author="Ruijie Xu" w:date="2022-03-10T12:31:00Z">
              <w:rPr>
                <w:color w:val="000000" w:themeColor="text1"/>
              </w:rPr>
            </w:rPrChange>
          </w:rPr>
          <w:t>C</w:t>
        </w:r>
      </w:ins>
      <w:r w:rsidRPr="002B42A7">
        <w:rPr>
          <w:rFonts w:ascii="Times New Roman" w:hAnsi="Times New Roman" w:cs="Times New Roman"/>
          <w:color w:val="000000" w:themeColor="text1"/>
          <w:rPrChange w:id="1039" w:author="Ruijie Xu" w:date="2022-03-10T12:31:00Z">
            <w:rPr>
              <w:color w:val="000000" w:themeColor="text1"/>
            </w:rPr>
          </w:rPrChange>
        </w:rPr>
        <w:t>urrently developed shotgun metagenom</w:t>
      </w:r>
      <w:ins w:id="1040" w:author="Ruijie Xu" w:date="2022-03-04T13:25:00Z">
        <w:r w:rsidR="008B5F14" w:rsidRPr="002B42A7">
          <w:rPr>
            <w:rFonts w:ascii="Times New Roman" w:hAnsi="Times New Roman" w:cs="Times New Roman"/>
            <w:color w:val="000000" w:themeColor="text1"/>
            <w:rPrChange w:id="1041" w:author="Ruijie Xu" w:date="2022-03-10T12:31:00Z">
              <w:rPr>
                <w:color w:val="000000" w:themeColor="text1"/>
              </w:rPr>
            </w:rPrChange>
          </w:rPr>
          <w:t>ics</w:t>
        </w:r>
      </w:ins>
      <w:del w:id="1042" w:author="Ruijie Xu" w:date="2022-03-04T13:25:00Z">
        <w:r w:rsidRPr="002B42A7" w:rsidDel="008B5F14">
          <w:rPr>
            <w:rFonts w:ascii="Times New Roman" w:hAnsi="Times New Roman" w:cs="Times New Roman"/>
            <w:color w:val="000000" w:themeColor="text1"/>
            <w:rPrChange w:id="1043" w:author="Ruijie Xu" w:date="2022-03-10T12:31:00Z">
              <w:rPr>
                <w:color w:val="000000" w:themeColor="text1"/>
              </w:rPr>
            </w:rPrChange>
          </w:rPr>
          <w:delText>e</w:delText>
        </w:r>
      </w:del>
      <w:r w:rsidRPr="002B42A7">
        <w:rPr>
          <w:rFonts w:ascii="Times New Roman" w:hAnsi="Times New Roman" w:cs="Times New Roman"/>
          <w:color w:val="000000" w:themeColor="text1"/>
          <w:rPrChange w:id="1044" w:author="Ruijie Xu" w:date="2022-03-10T12:31:00Z">
            <w:rPr>
              <w:color w:val="000000" w:themeColor="text1"/>
            </w:rPr>
          </w:rPrChange>
        </w:rPr>
        <w:t xml:space="preserve"> sequencing</w:t>
      </w:r>
      <w:r w:rsidR="006B3AA0" w:rsidRPr="002B42A7">
        <w:rPr>
          <w:rFonts w:ascii="Times New Roman" w:hAnsi="Times New Roman" w:cs="Times New Roman"/>
          <w:color w:val="000000" w:themeColor="text1"/>
          <w:rPrChange w:id="1045" w:author="Ruijie Xu" w:date="2022-03-10T12:31:00Z">
            <w:rPr>
              <w:color w:val="000000" w:themeColor="text1"/>
            </w:rPr>
          </w:rPrChange>
        </w:rPr>
        <w:t>-</w:t>
      </w:r>
      <w:r w:rsidRPr="002B42A7">
        <w:rPr>
          <w:rFonts w:ascii="Times New Roman" w:hAnsi="Times New Roman" w:cs="Times New Roman"/>
          <w:color w:val="000000" w:themeColor="text1"/>
          <w:rPrChange w:id="1046" w:author="Ruijie Xu" w:date="2022-03-10T12:31:00Z">
            <w:rPr>
              <w:color w:val="000000" w:themeColor="text1"/>
            </w:rPr>
          </w:rPrChange>
        </w:rPr>
        <w:t xml:space="preserve">based taxonomical profiling </w:t>
      </w:r>
      <w:del w:id="1047" w:author="Ruijie Xu" w:date="2022-02-01T13:38:00Z">
        <w:r w:rsidRPr="002B42A7" w:rsidDel="001D20AD">
          <w:rPr>
            <w:rFonts w:ascii="Times New Roman" w:hAnsi="Times New Roman" w:cs="Times New Roman"/>
            <w:color w:val="000000" w:themeColor="text1"/>
            <w:rPrChange w:id="1048" w:author="Ruijie Xu" w:date="2022-03-10T12:31:00Z">
              <w:rPr>
                <w:color w:val="000000" w:themeColor="text1"/>
              </w:rPr>
            </w:rPrChange>
          </w:rPr>
          <w:delText>tools</w:delText>
        </w:r>
      </w:del>
      <w:ins w:id="1049" w:author="Ruijie Xu" w:date="2022-02-01T13:38:00Z">
        <w:r w:rsidR="001D20AD" w:rsidRPr="002B42A7">
          <w:rPr>
            <w:rFonts w:ascii="Times New Roman" w:hAnsi="Times New Roman" w:cs="Times New Roman"/>
            <w:color w:val="000000" w:themeColor="text1"/>
            <w:rPrChange w:id="1050" w:author="Ruijie Xu" w:date="2022-03-10T12:31:00Z">
              <w:rPr>
                <w:color w:val="000000" w:themeColor="text1"/>
              </w:rPr>
            </w:rPrChange>
          </w:rPr>
          <w:t xml:space="preserve">software </w:t>
        </w:r>
      </w:ins>
      <w:ins w:id="1051" w:author="Ruijie Xu" w:date="2022-02-01T13:34:00Z">
        <w:r w:rsidR="00FD536B" w:rsidRPr="002B42A7">
          <w:rPr>
            <w:rFonts w:ascii="Times New Roman" w:hAnsi="Times New Roman" w:cs="Times New Roman"/>
            <w:color w:val="000000" w:themeColor="text1"/>
            <w:rPrChange w:id="1052" w:author="Ruijie Xu" w:date="2022-03-10T12:31:00Z">
              <w:rPr>
                <w:color w:val="000000" w:themeColor="text1"/>
              </w:rPr>
            </w:rPrChange>
          </w:rPr>
          <w:t>can be separated into two</w:t>
        </w:r>
      </w:ins>
      <w:ins w:id="1053" w:author="Ruijie Xu" w:date="2022-02-01T13:35:00Z">
        <w:r w:rsidR="00FD536B" w:rsidRPr="002B42A7">
          <w:rPr>
            <w:rFonts w:ascii="Times New Roman" w:hAnsi="Times New Roman" w:cs="Times New Roman"/>
            <w:color w:val="000000" w:themeColor="text1"/>
            <w:rPrChange w:id="1054" w:author="Ruijie Xu" w:date="2022-03-10T12:31:00Z">
              <w:rPr>
                <w:color w:val="000000" w:themeColor="text1"/>
              </w:rPr>
            </w:rPrChange>
          </w:rPr>
          <w:t xml:space="preserve"> groups</w:t>
        </w:r>
      </w:ins>
      <w:del w:id="1055" w:author="Ruijie Xu" w:date="2022-02-01T13:34:00Z">
        <w:r w:rsidRPr="002B42A7" w:rsidDel="00FD536B">
          <w:rPr>
            <w:rFonts w:ascii="Times New Roman" w:hAnsi="Times New Roman" w:cs="Times New Roman"/>
            <w:color w:val="000000" w:themeColor="text1"/>
            <w:rPrChange w:id="1056" w:author="Ruijie Xu" w:date="2022-03-10T12:31:00Z">
              <w:rPr>
                <w:color w:val="000000" w:themeColor="text1"/>
              </w:rPr>
            </w:rPrChange>
          </w:rPr>
          <w:delText xml:space="preserve">, Kraken2 </w:delText>
        </w:r>
        <w:r w:rsidRPr="002B42A7" w:rsidDel="00FD536B">
          <w:rPr>
            <w:rFonts w:ascii="Times New Roman" w:hAnsi="Times New Roman" w:cs="Times New Roman"/>
            <w:color w:val="000000" w:themeColor="text1"/>
            <w:rPrChange w:id="1057" w:author="Ruijie Xu" w:date="2022-03-10T12:31:00Z">
              <w:rPr>
                <w:color w:val="000000" w:themeColor="text1"/>
              </w:rPr>
            </w:rPrChange>
          </w:rPr>
          <w:fldChar w:fldCharType="begin" w:fldLock="1"/>
        </w:r>
        <w:r w:rsidR="00506F24" w:rsidRPr="002B42A7" w:rsidDel="00FD536B">
          <w:rPr>
            <w:rFonts w:ascii="Times New Roman" w:hAnsi="Times New Roman" w:cs="Times New Roman"/>
            <w:color w:val="000000" w:themeColor="text1"/>
            <w:rPrChange w:id="1058" w:author="Ruijie Xu" w:date="2022-03-10T12:31:00Z">
              <w:rPr>
                <w:color w:val="000000" w:themeColor="text1"/>
              </w:rPr>
            </w:rPrChange>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2B42A7" w:rsidDel="00FD536B">
          <w:rPr>
            <w:rFonts w:ascii="Times New Roman" w:hAnsi="Times New Roman" w:cs="Times New Roman"/>
            <w:color w:val="000000" w:themeColor="text1"/>
            <w:rPrChange w:id="1059" w:author="Ruijie Xu" w:date="2022-03-10T12:31:00Z">
              <w:rPr>
                <w:color w:val="000000" w:themeColor="text1"/>
              </w:rPr>
            </w:rPrChange>
          </w:rPr>
          <w:fldChar w:fldCharType="separate"/>
        </w:r>
        <w:r w:rsidR="00350DBF" w:rsidRPr="002B42A7" w:rsidDel="00FD536B">
          <w:rPr>
            <w:rFonts w:ascii="Times New Roman" w:hAnsi="Times New Roman" w:cs="Times New Roman"/>
            <w:color w:val="000000"/>
            <w:rPrChange w:id="1060" w:author="Ruijie Xu" w:date="2022-03-10T12:31:00Z">
              <w:rPr>
                <w:color w:val="000000"/>
              </w:rPr>
            </w:rPrChange>
          </w:rPr>
          <w:delText>(Wood, Lu and Langmead, 2019)</w:delText>
        </w:r>
        <w:r w:rsidRPr="002B42A7" w:rsidDel="00FD536B">
          <w:rPr>
            <w:rFonts w:ascii="Times New Roman" w:hAnsi="Times New Roman" w:cs="Times New Roman"/>
            <w:color w:val="000000" w:themeColor="text1"/>
            <w:rPrChange w:id="1061" w:author="Ruijie Xu" w:date="2022-03-10T12:31:00Z">
              <w:rPr>
                <w:color w:val="000000" w:themeColor="text1"/>
              </w:rPr>
            </w:rPrChange>
          </w:rPr>
          <w:fldChar w:fldCharType="end"/>
        </w:r>
        <w:r w:rsidR="006B3AA0" w:rsidRPr="002B42A7" w:rsidDel="00FD536B">
          <w:rPr>
            <w:rFonts w:ascii="Times New Roman" w:hAnsi="Times New Roman" w:cs="Times New Roman"/>
            <w:color w:val="000000" w:themeColor="text1"/>
            <w:rPrChange w:id="1062" w:author="Ruijie Xu" w:date="2022-03-10T12:31:00Z">
              <w:rPr>
                <w:color w:val="000000" w:themeColor="text1"/>
              </w:rPr>
            </w:rPrChange>
          </w:rPr>
          <w:delText xml:space="preserve">, </w:delText>
        </w:r>
        <w:r w:rsidRPr="002B42A7" w:rsidDel="00FD536B">
          <w:rPr>
            <w:rFonts w:ascii="Times New Roman" w:hAnsi="Times New Roman" w:cs="Times New Roman"/>
            <w:color w:val="000000" w:themeColor="text1"/>
            <w:rPrChange w:id="1063" w:author="Ruijie Xu" w:date="2022-03-10T12:31:00Z">
              <w:rPr>
                <w:color w:val="000000" w:themeColor="text1"/>
              </w:rPr>
            </w:rPrChange>
          </w:rPr>
          <w:delText xml:space="preserve">CLARK </w:delText>
        </w:r>
        <w:r w:rsidRPr="002B42A7" w:rsidDel="00FD536B">
          <w:rPr>
            <w:rFonts w:ascii="Times New Roman" w:hAnsi="Times New Roman" w:cs="Times New Roman"/>
            <w:color w:val="000000" w:themeColor="text1"/>
            <w:rPrChange w:id="1064" w:author="Ruijie Xu" w:date="2022-03-10T12:31:00Z">
              <w:rPr>
                <w:color w:val="000000" w:themeColor="text1"/>
              </w:rPr>
            </w:rPrChange>
          </w:rPr>
          <w:fldChar w:fldCharType="begin" w:fldLock="1"/>
        </w:r>
        <w:r w:rsidR="00506F24" w:rsidRPr="002B42A7" w:rsidDel="00FD536B">
          <w:rPr>
            <w:rFonts w:ascii="Times New Roman" w:hAnsi="Times New Roman" w:cs="Times New Roman"/>
            <w:color w:val="000000" w:themeColor="text1"/>
            <w:rPrChange w:id="1065" w:author="Ruijie Xu" w:date="2022-03-10T12:31:00Z">
              <w:rPr>
                <w:color w:val="000000" w:themeColor="text1"/>
              </w:rPr>
            </w:rPrChange>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2B42A7" w:rsidDel="00FD536B">
          <w:rPr>
            <w:rFonts w:ascii="Times New Roman" w:hAnsi="Times New Roman" w:cs="Times New Roman"/>
            <w:color w:val="000000" w:themeColor="text1"/>
            <w:rPrChange w:id="1066" w:author="Ruijie Xu" w:date="2022-03-10T12:31:00Z">
              <w:rPr>
                <w:color w:val="000000" w:themeColor="text1"/>
              </w:rPr>
            </w:rPrChange>
          </w:rPr>
          <w:fldChar w:fldCharType="separate"/>
        </w:r>
        <w:r w:rsidR="00350DBF" w:rsidRPr="002B42A7" w:rsidDel="00FD536B">
          <w:rPr>
            <w:rFonts w:ascii="Times New Roman" w:hAnsi="Times New Roman" w:cs="Times New Roman"/>
            <w:color w:val="000000"/>
            <w:rPrChange w:id="1067" w:author="Ruijie Xu" w:date="2022-03-10T12:31:00Z">
              <w:rPr>
                <w:color w:val="000000"/>
              </w:rPr>
            </w:rPrChange>
          </w:rPr>
          <w:delText xml:space="preserve">(Ounit </w:delText>
        </w:r>
        <w:r w:rsidR="00350DBF" w:rsidRPr="002B42A7" w:rsidDel="00FD536B">
          <w:rPr>
            <w:rFonts w:ascii="Times New Roman" w:hAnsi="Times New Roman" w:cs="Times New Roman"/>
            <w:i/>
            <w:iCs/>
            <w:color w:val="000000"/>
            <w:rPrChange w:id="1068" w:author="Ruijie Xu" w:date="2022-03-10T12:31:00Z">
              <w:rPr>
                <w:i/>
                <w:iCs/>
                <w:color w:val="000000"/>
              </w:rPr>
            </w:rPrChange>
          </w:rPr>
          <w:delText>et al.</w:delText>
        </w:r>
        <w:r w:rsidR="00350DBF" w:rsidRPr="002B42A7" w:rsidDel="00FD536B">
          <w:rPr>
            <w:rFonts w:ascii="Times New Roman" w:hAnsi="Times New Roman" w:cs="Times New Roman"/>
            <w:color w:val="000000"/>
            <w:rPrChange w:id="1069" w:author="Ruijie Xu" w:date="2022-03-10T12:31:00Z">
              <w:rPr>
                <w:color w:val="000000"/>
              </w:rPr>
            </w:rPrChange>
          </w:rPr>
          <w:delText>, 2015)</w:delText>
        </w:r>
        <w:r w:rsidRPr="002B42A7" w:rsidDel="00FD536B">
          <w:rPr>
            <w:rFonts w:ascii="Times New Roman" w:hAnsi="Times New Roman" w:cs="Times New Roman"/>
            <w:color w:val="000000" w:themeColor="text1"/>
            <w:rPrChange w:id="1070" w:author="Ruijie Xu" w:date="2022-03-10T12:31:00Z">
              <w:rPr>
                <w:color w:val="000000" w:themeColor="text1"/>
              </w:rPr>
            </w:rPrChange>
          </w:rPr>
          <w:fldChar w:fldCharType="end"/>
        </w:r>
        <w:r w:rsidRPr="002B42A7" w:rsidDel="00FD536B">
          <w:rPr>
            <w:rFonts w:ascii="Times New Roman" w:hAnsi="Times New Roman" w:cs="Times New Roman"/>
            <w:color w:val="000000" w:themeColor="text1"/>
            <w:rPrChange w:id="1071" w:author="Ruijie Xu" w:date="2022-03-10T12:31:00Z">
              <w:rPr>
                <w:color w:val="000000" w:themeColor="text1"/>
              </w:rPr>
            </w:rPrChange>
          </w:rPr>
          <w:delText xml:space="preserve">, and </w:delText>
        </w:r>
        <w:r w:rsidR="00587076" w:rsidRPr="002B42A7" w:rsidDel="00FD536B">
          <w:rPr>
            <w:rFonts w:ascii="Times New Roman" w:hAnsi="Times New Roman" w:cs="Times New Roman"/>
            <w:color w:val="000000" w:themeColor="text1"/>
            <w:rPrChange w:id="1072" w:author="Ruijie Xu" w:date="2022-03-10T12:31:00Z">
              <w:rPr>
                <w:color w:val="000000" w:themeColor="text1"/>
              </w:rPr>
            </w:rPrChange>
          </w:rPr>
          <w:delText>CLARK-s</w:delText>
        </w:r>
        <w:r w:rsidRPr="002B42A7" w:rsidDel="00FD536B">
          <w:rPr>
            <w:rFonts w:ascii="Times New Roman" w:hAnsi="Times New Roman" w:cs="Times New Roman"/>
            <w:color w:val="000000" w:themeColor="text1"/>
            <w:rPrChange w:id="1073" w:author="Ruijie Xu" w:date="2022-03-10T12:31:00Z">
              <w:rPr>
                <w:color w:val="000000" w:themeColor="text1"/>
              </w:rPr>
            </w:rPrChange>
          </w:rPr>
          <w:delText xml:space="preserve"> </w:delText>
        </w:r>
        <w:r w:rsidRPr="002B42A7" w:rsidDel="00FD536B">
          <w:rPr>
            <w:rFonts w:ascii="Times New Roman" w:hAnsi="Times New Roman" w:cs="Times New Roman"/>
            <w:color w:val="000000" w:themeColor="text1"/>
            <w:rPrChange w:id="1074" w:author="Ruijie Xu" w:date="2022-03-10T12:31:00Z">
              <w:rPr>
                <w:color w:val="000000" w:themeColor="text1"/>
              </w:rPr>
            </w:rPrChange>
          </w:rPr>
          <w:fldChar w:fldCharType="begin"/>
        </w:r>
        <w:r w:rsidR="00506F24" w:rsidRPr="002B42A7" w:rsidDel="00FD536B">
          <w:rPr>
            <w:rFonts w:ascii="Times New Roman" w:hAnsi="Times New Roman" w:cs="Times New Roman"/>
            <w:color w:val="000000" w:themeColor="text1"/>
            <w:rPrChange w:id="1075" w:author="Ruijie Xu" w:date="2022-03-10T12:31:00Z">
              <w:rPr>
                <w:color w:val="000000" w:themeColor="text1"/>
              </w:rPr>
            </w:rPrChange>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2B42A7" w:rsidDel="00FD536B">
          <w:rPr>
            <w:rFonts w:ascii="Times New Roman" w:hAnsi="Times New Roman" w:cs="Times New Roman"/>
            <w:color w:val="000000" w:themeColor="text1"/>
            <w:rPrChange w:id="1076" w:author="Ruijie Xu" w:date="2022-03-10T12:31:00Z">
              <w:rPr>
                <w:color w:val="000000" w:themeColor="text1"/>
              </w:rPr>
            </w:rPrChange>
          </w:rPr>
          <w:fldChar w:fldCharType="separate"/>
        </w:r>
        <w:r w:rsidR="00350DBF" w:rsidRPr="002B42A7" w:rsidDel="00FD536B">
          <w:rPr>
            <w:rFonts w:ascii="Times New Roman" w:hAnsi="Times New Roman" w:cs="Times New Roman"/>
            <w:color w:val="000000"/>
            <w:rPrChange w:id="1077" w:author="Ruijie Xu" w:date="2022-03-10T12:31:00Z">
              <w:rPr>
                <w:color w:val="000000"/>
              </w:rPr>
            </w:rPrChange>
          </w:rPr>
          <w:delText>(Ounit and Lonardi, 2016)</w:delText>
        </w:r>
        <w:r w:rsidRPr="002B42A7" w:rsidDel="00FD536B">
          <w:rPr>
            <w:rFonts w:ascii="Times New Roman" w:hAnsi="Times New Roman" w:cs="Times New Roman"/>
            <w:color w:val="000000" w:themeColor="text1"/>
            <w:rPrChange w:id="1078" w:author="Ruijie Xu" w:date="2022-03-10T12:31:00Z">
              <w:rPr>
                <w:color w:val="000000" w:themeColor="text1"/>
              </w:rPr>
            </w:rPrChange>
          </w:rPr>
          <w:fldChar w:fldCharType="end"/>
        </w:r>
      </w:del>
      <w:ins w:id="1079" w:author="Liliana Salvador" w:date="2022-02-21T10:55:00Z">
        <w:r w:rsidR="00433D27" w:rsidRPr="002B42A7">
          <w:rPr>
            <w:rFonts w:ascii="Times New Roman" w:hAnsi="Times New Roman" w:cs="Times New Roman"/>
            <w:color w:val="000000" w:themeColor="text1"/>
            <w:rPrChange w:id="1080" w:author="Ruijie Xu" w:date="2022-03-10T12:31:00Z">
              <w:rPr>
                <w:color w:val="000000" w:themeColor="text1"/>
              </w:rPr>
            </w:rPrChange>
          </w:rPr>
          <w:t>:</w:t>
        </w:r>
      </w:ins>
      <w:del w:id="1081" w:author="Liliana Salvador" w:date="2022-02-21T10:54:00Z">
        <w:r w:rsidRPr="002B42A7" w:rsidDel="00433D27">
          <w:rPr>
            <w:rFonts w:ascii="Times New Roman" w:hAnsi="Times New Roman" w:cs="Times New Roman"/>
            <w:color w:val="000000" w:themeColor="text1"/>
            <w:rPrChange w:id="1082" w:author="Ruijie Xu" w:date="2022-03-10T12:31:00Z">
              <w:rPr>
                <w:color w:val="000000" w:themeColor="text1"/>
              </w:rPr>
            </w:rPrChange>
          </w:rPr>
          <w:delText>,</w:delText>
        </w:r>
      </w:del>
      <w:ins w:id="1083" w:author="Ruijie Xu" w:date="2022-02-01T13:37:00Z">
        <w:r w:rsidR="001D20AD" w:rsidRPr="002B42A7">
          <w:rPr>
            <w:rFonts w:ascii="Times New Roman" w:hAnsi="Times New Roman" w:cs="Times New Roman"/>
            <w:color w:val="000000" w:themeColor="text1"/>
            <w:rPrChange w:id="1084" w:author="Ruijie Xu" w:date="2022-03-10T12:31:00Z">
              <w:rPr>
                <w:color w:val="000000" w:themeColor="text1"/>
              </w:rPr>
            </w:rPrChange>
          </w:rPr>
          <w:t xml:space="preserve"> the </w:t>
        </w:r>
      </w:ins>
      <w:ins w:id="1085" w:author="Ruijie Xu" w:date="2022-02-01T13:39:00Z">
        <w:r w:rsidR="001D20AD" w:rsidRPr="002B42A7">
          <w:rPr>
            <w:rFonts w:ascii="Times New Roman" w:hAnsi="Times New Roman" w:cs="Times New Roman"/>
            <w:color w:val="000000" w:themeColor="text1"/>
            <w:rPrChange w:id="1086" w:author="Ruijie Xu" w:date="2022-03-10T12:31:00Z">
              <w:rPr>
                <w:color w:val="000000" w:themeColor="text1"/>
              </w:rPr>
            </w:rPrChange>
          </w:rPr>
          <w:t xml:space="preserve">alignment-based </w:t>
        </w:r>
        <w:del w:id="1087" w:author="Liliana Salvador" w:date="2022-02-21T10:55:00Z">
          <w:r w:rsidR="001D20AD" w:rsidRPr="002B42A7" w:rsidDel="00433D27">
            <w:rPr>
              <w:rFonts w:ascii="Times New Roman" w:hAnsi="Times New Roman" w:cs="Times New Roman"/>
              <w:color w:val="000000" w:themeColor="text1"/>
              <w:rPrChange w:id="1088" w:author="Ruijie Xu" w:date="2022-03-10T12:31:00Z">
                <w:rPr>
                  <w:color w:val="000000" w:themeColor="text1"/>
                </w:rPr>
              </w:rPrChange>
            </w:rPr>
            <w:delText xml:space="preserve">software </w:delText>
          </w:r>
        </w:del>
        <w:r w:rsidR="001D20AD" w:rsidRPr="002B42A7">
          <w:rPr>
            <w:rFonts w:ascii="Times New Roman" w:hAnsi="Times New Roman" w:cs="Times New Roman"/>
            <w:color w:val="000000" w:themeColor="text1"/>
            <w:rPrChange w:id="1089" w:author="Ruijie Xu" w:date="2022-03-10T12:31:00Z">
              <w:rPr>
                <w:color w:val="000000" w:themeColor="text1"/>
              </w:rPr>
            </w:rPrChange>
          </w:rPr>
          <w:t>and the alignment</w:t>
        </w:r>
      </w:ins>
      <w:ins w:id="1090" w:author="Liliana Salvador" w:date="2022-02-17T13:49:00Z">
        <w:r w:rsidR="00E13F51" w:rsidRPr="002B42A7">
          <w:rPr>
            <w:rFonts w:ascii="Times New Roman" w:hAnsi="Times New Roman" w:cs="Times New Roman"/>
            <w:color w:val="000000" w:themeColor="text1"/>
            <w:rPrChange w:id="1091" w:author="Ruijie Xu" w:date="2022-03-10T12:31:00Z">
              <w:rPr>
                <w:color w:val="000000" w:themeColor="text1"/>
              </w:rPr>
            </w:rPrChange>
          </w:rPr>
          <w:t>-</w:t>
        </w:r>
      </w:ins>
      <w:ins w:id="1092" w:author="Ruijie Xu" w:date="2022-02-01T13:39:00Z">
        <w:del w:id="1093" w:author="Liliana Salvador" w:date="2022-02-17T13:49:00Z">
          <w:r w:rsidR="001D20AD" w:rsidRPr="002B42A7" w:rsidDel="00E13F51">
            <w:rPr>
              <w:rFonts w:ascii="Times New Roman" w:hAnsi="Times New Roman" w:cs="Times New Roman"/>
              <w:color w:val="000000" w:themeColor="text1"/>
              <w:rPrChange w:id="1094" w:author="Ruijie Xu" w:date="2022-03-10T12:31:00Z">
                <w:rPr>
                  <w:color w:val="000000" w:themeColor="text1"/>
                </w:rPr>
              </w:rPrChange>
            </w:rPr>
            <w:delText xml:space="preserve"> </w:delText>
          </w:r>
        </w:del>
        <w:r w:rsidR="001D20AD" w:rsidRPr="002B42A7">
          <w:rPr>
            <w:rFonts w:ascii="Times New Roman" w:hAnsi="Times New Roman" w:cs="Times New Roman"/>
            <w:color w:val="000000" w:themeColor="text1"/>
            <w:rPrChange w:id="1095" w:author="Ruijie Xu" w:date="2022-03-10T12:31:00Z">
              <w:rPr>
                <w:color w:val="000000" w:themeColor="text1"/>
              </w:rPr>
            </w:rPrChange>
          </w:rPr>
          <w:t xml:space="preserve">free software. </w:t>
        </w:r>
      </w:ins>
      <w:ins w:id="1096" w:author="Liliana Salvador" w:date="2022-02-17T13:56:00Z">
        <w:r w:rsidR="00E13F51" w:rsidRPr="002B42A7">
          <w:rPr>
            <w:rFonts w:ascii="Times New Roman" w:hAnsi="Times New Roman" w:cs="Times New Roman"/>
            <w:color w:val="000000" w:themeColor="text1"/>
            <w:rPrChange w:id="1097" w:author="Ruijie Xu" w:date="2022-03-10T12:31:00Z">
              <w:rPr>
                <w:color w:val="000000" w:themeColor="text1"/>
              </w:rPr>
            </w:rPrChange>
          </w:rPr>
          <w:t>A</w:t>
        </w:r>
      </w:ins>
      <w:ins w:id="1098" w:author="Ruijie Xu" w:date="2022-02-01T13:40:00Z">
        <w:del w:id="1099" w:author="Liliana Salvador" w:date="2022-02-17T13:56:00Z">
          <w:r w:rsidR="001D20AD" w:rsidRPr="002B42A7" w:rsidDel="00E13F51">
            <w:rPr>
              <w:rFonts w:ascii="Times New Roman" w:hAnsi="Times New Roman" w:cs="Times New Roman"/>
              <w:color w:val="000000" w:themeColor="text1"/>
              <w:rPrChange w:id="1100" w:author="Ruijie Xu" w:date="2022-03-10T12:31:00Z">
                <w:rPr>
                  <w:color w:val="000000" w:themeColor="text1"/>
                </w:rPr>
              </w:rPrChange>
            </w:rPr>
            <w:delText>The a</w:delText>
          </w:r>
        </w:del>
        <w:r w:rsidR="001D20AD" w:rsidRPr="002B42A7">
          <w:rPr>
            <w:rFonts w:ascii="Times New Roman" w:hAnsi="Times New Roman" w:cs="Times New Roman"/>
            <w:color w:val="000000" w:themeColor="text1"/>
            <w:rPrChange w:id="1101" w:author="Ruijie Xu" w:date="2022-03-10T12:31:00Z">
              <w:rPr>
                <w:color w:val="000000" w:themeColor="text1"/>
              </w:rPr>
            </w:rPrChange>
          </w:rPr>
          <w:t>lignment</w:t>
        </w:r>
      </w:ins>
      <w:ins w:id="1102" w:author="Ruijie Xu" w:date="2022-02-01T13:43:00Z">
        <w:r w:rsidR="00537B08" w:rsidRPr="002B42A7">
          <w:rPr>
            <w:rFonts w:ascii="Times New Roman" w:hAnsi="Times New Roman" w:cs="Times New Roman"/>
            <w:color w:val="000000" w:themeColor="text1"/>
            <w:rPrChange w:id="1103" w:author="Ruijie Xu" w:date="2022-03-10T12:31:00Z">
              <w:rPr>
                <w:color w:val="000000" w:themeColor="text1"/>
              </w:rPr>
            </w:rPrChange>
          </w:rPr>
          <w:t>-</w:t>
        </w:r>
      </w:ins>
      <w:ins w:id="1104" w:author="Ruijie Xu" w:date="2022-02-01T13:40:00Z">
        <w:r w:rsidR="001D20AD" w:rsidRPr="002B42A7">
          <w:rPr>
            <w:rFonts w:ascii="Times New Roman" w:hAnsi="Times New Roman" w:cs="Times New Roman"/>
            <w:color w:val="000000" w:themeColor="text1"/>
            <w:rPrChange w:id="1105" w:author="Ruijie Xu" w:date="2022-03-10T12:31:00Z">
              <w:rPr>
                <w:color w:val="000000" w:themeColor="text1"/>
              </w:rPr>
            </w:rPrChange>
          </w:rPr>
          <w:t>based software</w:t>
        </w:r>
      </w:ins>
      <w:ins w:id="1106" w:author="Ruijie Xu" w:date="2022-02-01T13:43:00Z">
        <w:r w:rsidR="00537B08" w:rsidRPr="002B42A7">
          <w:rPr>
            <w:rFonts w:ascii="Times New Roman" w:hAnsi="Times New Roman" w:cs="Times New Roman"/>
            <w:color w:val="000000" w:themeColor="text1"/>
            <w:rPrChange w:id="1107" w:author="Ruijie Xu" w:date="2022-03-10T12:31:00Z">
              <w:rPr>
                <w:color w:val="000000" w:themeColor="text1"/>
              </w:rPr>
            </w:rPrChange>
          </w:rPr>
          <w:t xml:space="preserve">, </w:t>
        </w:r>
      </w:ins>
      <w:ins w:id="1108" w:author="Ruijie Xu" w:date="2022-02-01T13:44:00Z">
        <w:r w:rsidR="00537B08" w:rsidRPr="002B42A7">
          <w:rPr>
            <w:rFonts w:ascii="Times New Roman" w:hAnsi="Times New Roman" w:cs="Times New Roman"/>
            <w:color w:val="000000" w:themeColor="text1"/>
            <w:rPrChange w:id="1109" w:author="Ruijie Xu" w:date="2022-03-10T12:31:00Z">
              <w:rPr>
                <w:color w:val="000000" w:themeColor="text1"/>
              </w:rPr>
            </w:rPrChange>
          </w:rPr>
          <w:t xml:space="preserve">including </w:t>
        </w:r>
      </w:ins>
      <w:ins w:id="1110" w:author="Ruijie Xu" w:date="2022-02-01T13:45:00Z">
        <w:r w:rsidR="00537B08" w:rsidRPr="002B42A7">
          <w:rPr>
            <w:rFonts w:ascii="Times New Roman" w:hAnsi="Times New Roman" w:cs="Times New Roman"/>
            <w:color w:val="000000" w:themeColor="text1"/>
            <w:rPrChange w:id="1111" w:author="Ruijie Xu" w:date="2022-03-10T12:31:00Z">
              <w:rPr>
                <w:color w:val="000000" w:themeColor="text1"/>
              </w:rPr>
            </w:rPrChange>
          </w:rPr>
          <w:t>BLAST</w:t>
        </w:r>
      </w:ins>
      <w:ins w:id="1112" w:author="Ruijie Xu" w:date="2022-02-01T14:29:00Z">
        <w:r w:rsidR="00172FB0" w:rsidRPr="002B42A7">
          <w:rPr>
            <w:rFonts w:ascii="Times New Roman" w:hAnsi="Times New Roman" w:cs="Times New Roman"/>
            <w:color w:val="000000" w:themeColor="text1"/>
            <w:rPrChange w:id="1113" w:author="Ruijie Xu" w:date="2022-03-10T12:31:00Z">
              <w:rPr>
                <w:color w:val="000000" w:themeColor="text1"/>
              </w:rPr>
            </w:rPrChange>
          </w:rPr>
          <w:t>N</w:t>
        </w:r>
      </w:ins>
      <w:r w:rsidR="00047CD0" w:rsidRPr="002B42A7">
        <w:rPr>
          <w:rFonts w:ascii="Times New Roman" w:hAnsi="Times New Roman" w:cs="Times New Roman"/>
          <w:color w:val="000000" w:themeColor="text1"/>
          <w:rPrChange w:id="111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15" w:author="Ruijie Xu" w:date="2022-03-10T12:31:00Z">
            <w:rPr>
              <w:color w:val="000000" w:themeColor="text1"/>
            </w:rPr>
          </w:rPrChange>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2B42A7">
        <w:rPr>
          <w:rFonts w:ascii="Times New Roman" w:hAnsi="Times New Roman" w:cs="Times New Roman"/>
          <w:color w:val="000000" w:themeColor="text1"/>
          <w:rPrChange w:id="1116" w:author="Ruijie Xu" w:date="2022-03-10T12:31:00Z">
            <w:rPr>
              <w:color w:val="000000" w:themeColor="text1"/>
            </w:rPr>
          </w:rPrChange>
        </w:rPr>
        <w:fldChar w:fldCharType="separate"/>
      </w:r>
      <w:r w:rsidR="00CB52B4" w:rsidRPr="002B42A7">
        <w:rPr>
          <w:rFonts w:ascii="Times New Roman" w:hAnsi="Times New Roman" w:cs="Times New Roman"/>
          <w:color w:val="000000"/>
          <w:rPrChange w:id="1117" w:author="Ruijie Xu" w:date="2022-03-10T12:31:00Z">
            <w:rPr>
              <w:rFonts w:ascii="Calibri" w:cs="Calibri"/>
              <w:color w:val="000000"/>
            </w:rPr>
          </w:rPrChange>
        </w:rPr>
        <w:t xml:space="preserve">(Altschul </w:t>
      </w:r>
      <w:r w:rsidR="00CB52B4" w:rsidRPr="002B42A7">
        <w:rPr>
          <w:rFonts w:ascii="Times New Roman" w:hAnsi="Times New Roman" w:cs="Times New Roman"/>
          <w:i/>
          <w:iCs/>
          <w:color w:val="000000"/>
          <w:rPrChange w:id="111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119" w:author="Ruijie Xu" w:date="2022-03-10T12:31:00Z">
            <w:rPr>
              <w:rFonts w:ascii="Calibri" w:cs="Calibri"/>
              <w:color w:val="000000"/>
            </w:rPr>
          </w:rPrChange>
        </w:rPr>
        <w:t xml:space="preserve">, 1990; Johnson </w:t>
      </w:r>
      <w:r w:rsidR="00CB52B4" w:rsidRPr="002B42A7">
        <w:rPr>
          <w:rFonts w:ascii="Times New Roman" w:hAnsi="Times New Roman" w:cs="Times New Roman"/>
          <w:i/>
          <w:iCs/>
          <w:color w:val="000000"/>
          <w:rPrChange w:id="112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121" w:author="Ruijie Xu" w:date="2022-03-10T12:31:00Z">
            <w:rPr>
              <w:rFonts w:ascii="Calibri" w:cs="Calibri"/>
              <w:color w:val="000000"/>
            </w:rPr>
          </w:rPrChange>
        </w:rPr>
        <w:t xml:space="preserve">, 2008; Camacho </w:t>
      </w:r>
      <w:r w:rsidR="00CB52B4" w:rsidRPr="002B42A7">
        <w:rPr>
          <w:rFonts w:ascii="Times New Roman" w:hAnsi="Times New Roman" w:cs="Times New Roman"/>
          <w:i/>
          <w:iCs/>
          <w:color w:val="000000"/>
          <w:rPrChange w:id="1122"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123" w:author="Ruijie Xu" w:date="2022-03-10T12:31:00Z">
            <w:rPr>
              <w:rFonts w:ascii="Calibri" w:cs="Calibri"/>
              <w:color w:val="000000"/>
            </w:rPr>
          </w:rPrChange>
        </w:rPr>
        <w:t>, 2009)</w:t>
      </w:r>
      <w:r w:rsidR="00047CD0" w:rsidRPr="002B42A7">
        <w:rPr>
          <w:rFonts w:ascii="Times New Roman" w:hAnsi="Times New Roman" w:cs="Times New Roman"/>
          <w:color w:val="000000" w:themeColor="text1"/>
          <w:rPrChange w:id="1124" w:author="Ruijie Xu" w:date="2022-03-10T12:31:00Z">
            <w:rPr>
              <w:color w:val="000000" w:themeColor="text1"/>
            </w:rPr>
          </w:rPrChange>
        </w:rPr>
        <w:fldChar w:fldCharType="end"/>
      </w:r>
      <w:r w:rsidR="00172FB0" w:rsidRPr="002B42A7">
        <w:rPr>
          <w:rFonts w:ascii="Times New Roman" w:hAnsi="Times New Roman" w:cs="Times New Roman"/>
          <w:color w:val="000000" w:themeColor="text1"/>
          <w:rPrChange w:id="1125" w:author="Ruijie Xu" w:date="2022-03-10T12:31:00Z">
            <w:rPr>
              <w:color w:val="000000" w:themeColor="text1"/>
            </w:rPr>
          </w:rPrChange>
        </w:rPr>
        <w:t xml:space="preserve">, which aligns </w:t>
      </w:r>
      <w:ins w:id="1126" w:author="Ruijie Xu" w:date="2022-02-01T14:30:00Z">
        <w:r w:rsidR="00172FB0" w:rsidRPr="002B42A7">
          <w:rPr>
            <w:rFonts w:ascii="Times New Roman" w:hAnsi="Times New Roman" w:cs="Times New Roman"/>
            <w:color w:val="000000" w:themeColor="text1"/>
            <w:rPrChange w:id="1127" w:author="Ruijie Xu" w:date="2022-03-10T12:31:00Z">
              <w:rPr>
                <w:color w:val="000000" w:themeColor="text1"/>
              </w:rPr>
            </w:rPrChange>
          </w:rPr>
          <w:t xml:space="preserve">sequences </w:t>
        </w:r>
      </w:ins>
      <w:r w:rsidR="00172FB0" w:rsidRPr="002B42A7">
        <w:rPr>
          <w:rFonts w:ascii="Times New Roman" w:hAnsi="Times New Roman" w:cs="Times New Roman"/>
          <w:color w:val="000000" w:themeColor="text1"/>
          <w:rPrChange w:id="1128" w:author="Ruijie Xu" w:date="2022-03-10T12:31:00Z">
            <w:rPr>
              <w:color w:val="000000" w:themeColor="text1"/>
            </w:rPr>
          </w:rPrChange>
        </w:rPr>
        <w:t xml:space="preserve">at </w:t>
      </w:r>
      <w:ins w:id="1129" w:author="Liliana Salvador" w:date="2022-02-17T13:55:00Z">
        <w:r w:rsidR="00E13F51" w:rsidRPr="002B42A7">
          <w:rPr>
            <w:rFonts w:ascii="Times New Roman" w:hAnsi="Times New Roman" w:cs="Times New Roman"/>
            <w:color w:val="000000" w:themeColor="text1"/>
            <w:rPrChange w:id="1130" w:author="Ruijie Xu" w:date="2022-03-10T12:31:00Z">
              <w:rPr>
                <w:color w:val="000000" w:themeColor="text1"/>
              </w:rPr>
            </w:rPrChange>
          </w:rPr>
          <w:t xml:space="preserve">the </w:t>
        </w:r>
      </w:ins>
      <w:ins w:id="1131" w:author="Ruijie Xu" w:date="2022-02-01T15:01:00Z">
        <w:r w:rsidR="006A0C17" w:rsidRPr="002B42A7">
          <w:rPr>
            <w:rFonts w:ascii="Times New Roman" w:hAnsi="Times New Roman" w:cs="Times New Roman"/>
            <w:color w:val="000000" w:themeColor="text1"/>
            <w:rPrChange w:id="1132" w:author="Ruijie Xu" w:date="2022-03-10T12:31:00Z">
              <w:rPr>
                <w:color w:val="000000" w:themeColor="text1"/>
              </w:rPr>
            </w:rPrChange>
          </w:rPr>
          <w:t xml:space="preserve">nucleotide </w:t>
        </w:r>
      </w:ins>
      <w:del w:id="1133" w:author="Ruijie Xu" w:date="2022-02-01T15:01:00Z">
        <w:r w:rsidR="00172FB0" w:rsidRPr="002B42A7" w:rsidDel="006A0C17">
          <w:rPr>
            <w:rFonts w:ascii="Times New Roman" w:hAnsi="Times New Roman" w:cs="Times New Roman"/>
            <w:color w:val="000000" w:themeColor="text1"/>
            <w:rPrChange w:id="1134" w:author="Ruijie Xu" w:date="2022-03-10T12:31:00Z">
              <w:rPr>
                <w:color w:val="000000" w:themeColor="text1"/>
              </w:rPr>
            </w:rPrChange>
          </w:rPr>
          <w:delText xml:space="preserve">the DNA </w:delText>
        </w:r>
      </w:del>
      <w:r w:rsidR="00172FB0" w:rsidRPr="002B42A7">
        <w:rPr>
          <w:rFonts w:ascii="Times New Roman" w:hAnsi="Times New Roman" w:cs="Times New Roman"/>
          <w:color w:val="000000" w:themeColor="text1"/>
          <w:rPrChange w:id="1135" w:author="Ruijie Xu" w:date="2022-03-10T12:31:00Z">
            <w:rPr>
              <w:color w:val="000000" w:themeColor="text1"/>
            </w:rPr>
          </w:rPrChange>
        </w:rPr>
        <w:t>level,</w:t>
      </w:r>
      <w:ins w:id="1136" w:author="Ruijie Xu" w:date="2022-02-01T13:49:00Z">
        <w:r w:rsidR="00047CD0" w:rsidRPr="002B42A7">
          <w:rPr>
            <w:rFonts w:ascii="Times New Roman" w:hAnsi="Times New Roman" w:cs="Times New Roman"/>
            <w:color w:val="000000" w:themeColor="text1"/>
            <w:rPrChange w:id="1137" w:author="Ruijie Xu" w:date="2022-03-10T12:31:00Z">
              <w:rPr>
                <w:color w:val="000000" w:themeColor="text1"/>
              </w:rPr>
            </w:rPrChange>
          </w:rPr>
          <w:t xml:space="preserve"> </w:t>
        </w:r>
      </w:ins>
      <w:ins w:id="1138" w:author="Ruijie Xu" w:date="2022-03-04T13:27:00Z">
        <w:r w:rsidR="008B5F14" w:rsidRPr="002B42A7">
          <w:rPr>
            <w:rFonts w:ascii="Times New Roman" w:hAnsi="Times New Roman" w:cs="Times New Roman"/>
            <w:color w:val="000000" w:themeColor="text1"/>
            <w:rPrChange w:id="1139" w:author="Ruijie Xu" w:date="2022-03-10T12:31:00Z">
              <w:rPr>
                <w:color w:val="000000" w:themeColor="text1"/>
              </w:rPr>
            </w:rPrChange>
          </w:rPr>
          <w:t xml:space="preserve">and Diamond </w:t>
        </w:r>
      </w:ins>
      <w:ins w:id="1140" w:author="Ruijie Xu" w:date="2022-02-01T13:45:00Z">
        <w:del w:id="1141" w:author="Rajeev, Sree" w:date="2022-03-03T09:53:00Z">
          <w:r w:rsidR="00537B08" w:rsidRPr="002B42A7" w:rsidDel="00B432F6">
            <w:rPr>
              <w:rFonts w:ascii="Times New Roman" w:hAnsi="Times New Roman" w:cs="Times New Roman"/>
              <w:color w:val="000000" w:themeColor="text1"/>
              <w:rPrChange w:id="1142" w:author="Ruijie Xu" w:date="2022-03-10T12:31:00Z">
                <w:rPr>
                  <w:color w:val="000000" w:themeColor="text1"/>
                </w:rPr>
              </w:rPrChange>
            </w:rPr>
            <w:delText>and Diamond</w:delText>
          </w:r>
        </w:del>
      </w:ins>
      <w:ins w:id="1143" w:author="Ruijie Xu" w:date="2022-02-01T13:50:00Z">
        <w:del w:id="1144" w:author="Rajeev, Sree" w:date="2022-03-03T09:53:00Z">
          <w:r w:rsidR="00047CD0" w:rsidRPr="002B42A7" w:rsidDel="00B432F6">
            <w:rPr>
              <w:rFonts w:ascii="Times New Roman" w:hAnsi="Times New Roman" w:cs="Times New Roman"/>
              <w:color w:val="000000" w:themeColor="text1"/>
              <w:rPrChange w:id="1145" w:author="Ruijie Xu" w:date="2022-03-10T12:31:00Z">
                <w:rPr>
                  <w:color w:val="000000" w:themeColor="text1"/>
                </w:rPr>
              </w:rPrChange>
            </w:rPr>
            <w:delText xml:space="preserve"> </w:delText>
          </w:r>
        </w:del>
      </w:ins>
      <w:r w:rsidR="00047CD0" w:rsidRPr="002B42A7">
        <w:rPr>
          <w:rFonts w:ascii="Times New Roman" w:hAnsi="Times New Roman" w:cs="Times New Roman"/>
          <w:color w:val="000000" w:themeColor="text1"/>
          <w:rPrChange w:id="114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47" w:author="Ruijie Xu" w:date="2022-03-10T12:31:00Z">
            <w:rPr>
              <w:color w:val="000000" w:themeColor="text1"/>
            </w:rPr>
          </w:rPrChange>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2B42A7">
        <w:rPr>
          <w:rFonts w:ascii="Times New Roman" w:hAnsi="Times New Roman" w:cs="Times New Roman"/>
          <w:color w:val="000000" w:themeColor="text1"/>
          <w:rPrChange w:id="1148" w:author="Ruijie Xu" w:date="2022-03-10T12:31:00Z">
            <w:rPr>
              <w:color w:val="000000" w:themeColor="text1"/>
            </w:rPr>
          </w:rPrChange>
        </w:rPr>
        <w:fldChar w:fldCharType="separate"/>
      </w:r>
      <w:r w:rsidR="00CB52B4" w:rsidRPr="002B42A7">
        <w:rPr>
          <w:rFonts w:ascii="Times New Roman" w:hAnsi="Times New Roman" w:cs="Times New Roman"/>
          <w:color w:val="000000"/>
          <w:rPrChange w:id="1149" w:author="Ruijie Xu" w:date="2022-03-10T12:31:00Z">
            <w:rPr>
              <w:rFonts w:ascii="Calibri" w:cs="Calibri"/>
              <w:color w:val="000000"/>
            </w:rPr>
          </w:rPrChange>
        </w:rPr>
        <w:t>(Buchfink, Xie and Huson, 2015)</w:t>
      </w:r>
      <w:r w:rsidR="00047CD0" w:rsidRPr="002B42A7">
        <w:rPr>
          <w:rFonts w:ascii="Times New Roman" w:hAnsi="Times New Roman" w:cs="Times New Roman"/>
          <w:color w:val="000000" w:themeColor="text1"/>
          <w:rPrChange w:id="1150" w:author="Ruijie Xu" w:date="2022-03-10T12:31:00Z">
            <w:rPr>
              <w:color w:val="000000" w:themeColor="text1"/>
            </w:rPr>
          </w:rPrChange>
        </w:rPr>
        <w:fldChar w:fldCharType="end"/>
      </w:r>
      <w:ins w:id="1151" w:author="Ruijie Xu" w:date="2022-02-01T13:45:00Z">
        <w:r w:rsidR="00537B08" w:rsidRPr="002B42A7">
          <w:rPr>
            <w:rFonts w:ascii="Times New Roman" w:hAnsi="Times New Roman" w:cs="Times New Roman"/>
            <w:color w:val="000000" w:themeColor="text1"/>
            <w:rPrChange w:id="1152" w:author="Ruijie Xu" w:date="2022-03-10T12:31:00Z">
              <w:rPr>
                <w:color w:val="000000" w:themeColor="text1"/>
              </w:rPr>
            </w:rPrChange>
          </w:rPr>
          <w:t xml:space="preserve">, </w:t>
        </w:r>
      </w:ins>
      <w:ins w:id="1153" w:author="Ruijie Xu" w:date="2022-03-04T13:27:00Z">
        <w:r w:rsidR="008B5F14" w:rsidRPr="002B42A7">
          <w:rPr>
            <w:rFonts w:ascii="Times New Roman" w:hAnsi="Times New Roman" w:cs="Times New Roman"/>
            <w:color w:val="000000" w:themeColor="text1"/>
            <w:rPrChange w:id="1154" w:author="Ruijie Xu" w:date="2022-03-10T12:31:00Z">
              <w:rPr>
                <w:color w:val="000000" w:themeColor="text1"/>
              </w:rPr>
            </w:rPrChange>
          </w:rPr>
          <w:t xml:space="preserve">which aligns at the protein level, </w:t>
        </w:r>
      </w:ins>
      <w:ins w:id="1155" w:author="Ruijie Xu" w:date="2022-02-01T14:30:00Z">
        <w:del w:id="1156" w:author="Rajeev, Sree" w:date="2022-03-03T09:53:00Z">
          <w:r w:rsidR="00172FB0" w:rsidRPr="002B42A7" w:rsidDel="00B432F6">
            <w:rPr>
              <w:rFonts w:ascii="Times New Roman" w:hAnsi="Times New Roman" w:cs="Times New Roman"/>
              <w:color w:val="000000" w:themeColor="text1"/>
              <w:rPrChange w:id="1157" w:author="Ruijie Xu" w:date="2022-03-10T12:31:00Z">
                <w:rPr>
                  <w:color w:val="000000" w:themeColor="text1"/>
                </w:rPr>
              </w:rPrChange>
            </w:rPr>
            <w:delText xml:space="preserve">which </w:delText>
          </w:r>
          <w:r w:rsidR="00DB4AE0" w:rsidRPr="002B42A7" w:rsidDel="00B432F6">
            <w:rPr>
              <w:rFonts w:ascii="Times New Roman" w:hAnsi="Times New Roman" w:cs="Times New Roman"/>
              <w:color w:val="000000" w:themeColor="text1"/>
              <w:rPrChange w:id="1158" w:author="Ruijie Xu" w:date="2022-03-10T12:31:00Z">
                <w:rPr>
                  <w:color w:val="000000" w:themeColor="text1"/>
                </w:rPr>
              </w:rPrChange>
            </w:rPr>
            <w:delText xml:space="preserve">aligns </w:delText>
          </w:r>
        </w:del>
      </w:ins>
      <w:ins w:id="1159" w:author="Liliana Salvador" w:date="2022-02-17T13:56:00Z">
        <w:del w:id="1160" w:author="Rajeev, Sree" w:date="2022-03-03T09:53:00Z">
          <w:r w:rsidR="00E13F51" w:rsidRPr="002B42A7" w:rsidDel="00B432F6">
            <w:rPr>
              <w:rFonts w:ascii="Times New Roman" w:hAnsi="Times New Roman" w:cs="Times New Roman"/>
              <w:color w:val="000000" w:themeColor="text1"/>
              <w:rPrChange w:id="1161" w:author="Ruijie Xu" w:date="2022-03-10T12:31:00Z">
                <w:rPr>
                  <w:color w:val="000000" w:themeColor="text1"/>
                </w:rPr>
              </w:rPrChange>
            </w:rPr>
            <w:delText>sequences</w:delText>
          </w:r>
        </w:del>
      </w:ins>
      <w:ins w:id="1162" w:author="Rajeev, Sree" w:date="2022-03-03T09:53:00Z">
        <w:del w:id="1163" w:author="Ruijie Xu" w:date="2022-03-04T13:26:00Z">
          <w:r w:rsidR="00B432F6" w:rsidRPr="002B42A7" w:rsidDel="008B5F14">
            <w:rPr>
              <w:rFonts w:ascii="Times New Roman" w:hAnsi="Times New Roman" w:cs="Times New Roman"/>
              <w:color w:val="000000" w:themeColor="text1"/>
              <w:rPrChange w:id="1164" w:author="Ruijie Xu" w:date="2022-03-10T12:31:00Z">
                <w:rPr>
                  <w:color w:val="000000" w:themeColor="text1"/>
                </w:rPr>
              </w:rPrChange>
            </w:rPr>
            <w:delText xml:space="preserve"> or</w:delText>
          </w:r>
        </w:del>
      </w:ins>
      <w:ins w:id="1165" w:author="Liliana Salvador" w:date="2022-02-17T13:56:00Z">
        <w:del w:id="1166" w:author="Ruijie Xu" w:date="2022-03-04T13:26:00Z">
          <w:r w:rsidR="00E13F51" w:rsidRPr="002B42A7" w:rsidDel="008B5F14">
            <w:rPr>
              <w:rFonts w:ascii="Times New Roman" w:hAnsi="Times New Roman" w:cs="Times New Roman"/>
              <w:color w:val="000000" w:themeColor="text1"/>
              <w:rPrChange w:id="1167" w:author="Ruijie Xu" w:date="2022-03-10T12:31:00Z">
                <w:rPr>
                  <w:color w:val="000000" w:themeColor="text1"/>
                </w:rPr>
              </w:rPrChange>
            </w:rPr>
            <w:delText xml:space="preserve"> </w:delText>
          </w:r>
        </w:del>
      </w:ins>
      <w:ins w:id="1168" w:author="Liliana Salvador" w:date="2022-02-21T10:58:00Z">
        <w:r w:rsidR="00433D27" w:rsidRPr="002B42A7">
          <w:rPr>
            <w:rFonts w:ascii="Times New Roman" w:hAnsi="Times New Roman" w:cs="Times New Roman"/>
            <w:color w:val="000000" w:themeColor="text1"/>
            <w:rPrChange w:id="1169" w:author="Ruijie Xu" w:date="2022-03-10T12:31:00Z">
              <w:rPr>
                <w:color w:val="000000" w:themeColor="text1"/>
              </w:rPr>
            </w:rPrChange>
          </w:rPr>
          <w:t>have</w:t>
        </w:r>
      </w:ins>
      <w:ins w:id="1170" w:author="Liliana Salvador" w:date="2022-02-18T06:25:00Z">
        <w:r w:rsidR="00E13F51" w:rsidRPr="002B42A7">
          <w:rPr>
            <w:rFonts w:ascii="Times New Roman" w:hAnsi="Times New Roman" w:cs="Times New Roman"/>
            <w:color w:val="000000" w:themeColor="text1"/>
            <w:rPrChange w:id="1171" w:author="Ruijie Xu" w:date="2022-03-10T12:31:00Z">
              <w:rPr>
                <w:color w:val="000000" w:themeColor="text1"/>
              </w:rPr>
            </w:rPrChange>
          </w:rPr>
          <w:t xml:space="preserve"> high sensitivity</w:t>
        </w:r>
      </w:ins>
      <w:ins w:id="1172" w:author="Liliana Salvador" w:date="2022-02-21T10:58:00Z">
        <w:r w:rsidR="00433D27" w:rsidRPr="002B42A7">
          <w:rPr>
            <w:rFonts w:ascii="Times New Roman" w:hAnsi="Times New Roman" w:cs="Times New Roman"/>
            <w:color w:val="000000" w:themeColor="text1"/>
            <w:rPrChange w:id="1173" w:author="Ruijie Xu" w:date="2022-03-10T12:31:00Z">
              <w:rPr>
                <w:color w:val="000000" w:themeColor="text1"/>
              </w:rPr>
            </w:rPrChange>
          </w:rPr>
          <w:t xml:space="preserve"> and</w:t>
        </w:r>
      </w:ins>
      <w:ins w:id="1174" w:author="Liliana Salvador" w:date="2022-02-21T12:31:00Z">
        <w:r w:rsidR="009B3208" w:rsidRPr="002B42A7">
          <w:rPr>
            <w:rFonts w:ascii="Times New Roman" w:hAnsi="Times New Roman" w:cs="Times New Roman"/>
            <w:color w:val="000000" w:themeColor="text1"/>
            <w:rPrChange w:id="1175" w:author="Ruijie Xu" w:date="2022-03-10T12:31:00Z">
              <w:rPr>
                <w:color w:val="000000" w:themeColor="text1"/>
              </w:rPr>
            </w:rPrChange>
          </w:rPr>
          <w:t xml:space="preserve"> </w:t>
        </w:r>
      </w:ins>
      <w:ins w:id="1176" w:author="Ruijie Xu" w:date="2022-02-01T13:52:00Z">
        <w:r w:rsidR="00047CD0" w:rsidRPr="002B42A7">
          <w:rPr>
            <w:rFonts w:ascii="Times New Roman" w:hAnsi="Times New Roman" w:cs="Times New Roman"/>
            <w:color w:val="000000" w:themeColor="text1"/>
            <w:rPrChange w:id="1177" w:author="Ruijie Xu" w:date="2022-03-10T12:31:00Z">
              <w:rPr>
                <w:color w:val="000000" w:themeColor="text1"/>
              </w:rPr>
            </w:rPrChange>
          </w:rPr>
          <w:t>ha</w:t>
        </w:r>
      </w:ins>
      <w:ins w:id="1178" w:author="Liliana Salvador" w:date="2022-02-17T13:56:00Z">
        <w:r w:rsidR="00E13F51" w:rsidRPr="002B42A7">
          <w:rPr>
            <w:rFonts w:ascii="Times New Roman" w:hAnsi="Times New Roman" w:cs="Times New Roman"/>
            <w:color w:val="000000" w:themeColor="text1"/>
            <w:rPrChange w:id="1179" w:author="Ruijie Xu" w:date="2022-03-10T12:31:00Z">
              <w:rPr>
                <w:color w:val="000000" w:themeColor="text1"/>
              </w:rPr>
            </w:rPrChange>
          </w:rPr>
          <w:t>ve</w:t>
        </w:r>
      </w:ins>
      <w:ins w:id="1180" w:author="Ruijie Xu" w:date="2022-02-01T13:52:00Z">
        <w:del w:id="1181" w:author="Liliana Salvador" w:date="2022-02-17T13:56:00Z">
          <w:r w:rsidR="00047CD0" w:rsidRPr="002B42A7" w:rsidDel="00E13F51">
            <w:rPr>
              <w:rFonts w:ascii="Times New Roman" w:hAnsi="Times New Roman" w:cs="Times New Roman"/>
              <w:color w:val="000000" w:themeColor="text1"/>
              <w:rPrChange w:id="1182" w:author="Ruijie Xu" w:date="2022-03-10T12:31:00Z">
                <w:rPr>
                  <w:color w:val="000000" w:themeColor="text1"/>
                </w:rPr>
              </w:rPrChange>
            </w:rPr>
            <w:delText>s</w:delText>
          </w:r>
        </w:del>
        <w:r w:rsidR="00047CD0" w:rsidRPr="002B42A7">
          <w:rPr>
            <w:rFonts w:ascii="Times New Roman" w:hAnsi="Times New Roman" w:cs="Times New Roman"/>
            <w:color w:val="000000" w:themeColor="text1"/>
            <w:rPrChange w:id="1183" w:author="Ruijie Xu" w:date="2022-03-10T12:31:00Z">
              <w:rPr>
                <w:color w:val="000000" w:themeColor="text1"/>
              </w:rPr>
            </w:rPrChange>
          </w:rPr>
          <w:t xml:space="preserve"> been </w:t>
        </w:r>
      </w:ins>
      <w:ins w:id="1184" w:author="Ruijie Xu" w:date="2022-02-01T15:13:00Z">
        <w:r w:rsidR="001F12F2" w:rsidRPr="002B42A7">
          <w:rPr>
            <w:rFonts w:ascii="Times New Roman" w:hAnsi="Times New Roman" w:cs="Times New Roman"/>
            <w:color w:val="000000" w:themeColor="text1"/>
            <w:rPrChange w:id="1185" w:author="Ruijie Xu" w:date="2022-03-10T12:31:00Z">
              <w:rPr>
                <w:color w:val="000000" w:themeColor="text1"/>
              </w:rPr>
            </w:rPrChange>
          </w:rPr>
          <w:t>used as the</w:t>
        </w:r>
      </w:ins>
      <w:ins w:id="1186" w:author="Ruijie Xu" w:date="2022-02-01T13:52:00Z">
        <w:r w:rsidR="00047CD0" w:rsidRPr="002B42A7">
          <w:rPr>
            <w:rFonts w:ascii="Times New Roman" w:hAnsi="Times New Roman" w:cs="Times New Roman"/>
            <w:color w:val="000000" w:themeColor="text1"/>
            <w:rPrChange w:id="1187" w:author="Ruijie Xu" w:date="2022-03-10T12:31:00Z">
              <w:rPr>
                <w:color w:val="000000" w:themeColor="text1"/>
              </w:rPr>
            </w:rPrChange>
          </w:rPr>
          <w:t xml:space="preserve"> standard for metagenomics profiling</w:t>
        </w:r>
        <w:del w:id="1188" w:author="Liliana Salvador" w:date="2022-02-18T06:27:00Z">
          <w:r w:rsidR="00047CD0" w:rsidRPr="002B42A7" w:rsidDel="00E13F51">
            <w:rPr>
              <w:rFonts w:ascii="Times New Roman" w:hAnsi="Times New Roman" w:cs="Times New Roman"/>
              <w:color w:val="000000" w:themeColor="text1"/>
              <w:rPrChange w:id="1189" w:author="Ruijie Xu" w:date="2022-03-10T12:31:00Z">
                <w:rPr>
                  <w:color w:val="000000" w:themeColor="text1"/>
                </w:rPr>
              </w:rPrChange>
            </w:rPr>
            <w:delText xml:space="preserve"> </w:delText>
          </w:r>
        </w:del>
      </w:ins>
      <w:ins w:id="1190" w:author="Ruijie Xu" w:date="2022-02-01T13:54:00Z">
        <w:del w:id="1191" w:author="Liliana Salvador" w:date="2022-02-18T06:27:00Z">
          <w:r w:rsidR="00693C8E" w:rsidRPr="002B42A7" w:rsidDel="00E13F51">
            <w:rPr>
              <w:rFonts w:ascii="Times New Roman" w:hAnsi="Times New Roman" w:cs="Times New Roman"/>
              <w:color w:val="000000" w:themeColor="text1"/>
              <w:rPrChange w:id="1192" w:author="Ruijie Xu" w:date="2022-03-10T12:31:00Z">
                <w:rPr>
                  <w:color w:val="000000" w:themeColor="text1"/>
                </w:rPr>
              </w:rPrChange>
            </w:rPr>
            <w:delText>due to their high sensitivity</w:delText>
          </w:r>
        </w:del>
      </w:ins>
      <w:ins w:id="1193" w:author="Ruijie Xu" w:date="2022-02-01T14:26:00Z">
        <w:del w:id="1194" w:author="Liliana Salvador" w:date="2022-02-18T06:27:00Z">
          <w:r w:rsidR="00172FB0" w:rsidRPr="002B42A7" w:rsidDel="00E13F51">
            <w:rPr>
              <w:rFonts w:ascii="Times New Roman" w:hAnsi="Times New Roman" w:cs="Times New Roman"/>
              <w:color w:val="000000" w:themeColor="text1"/>
              <w:rPrChange w:id="1195" w:author="Ruijie Xu" w:date="2022-03-10T12:31:00Z">
                <w:rPr>
                  <w:color w:val="000000" w:themeColor="text1"/>
                </w:rPr>
              </w:rPrChange>
            </w:rPr>
            <w:delText xml:space="preserve"> </w:delText>
          </w:r>
        </w:del>
      </w:ins>
      <w:ins w:id="1196" w:author="Ruijie Xu" w:date="2022-02-01T13:53:00Z">
        <w:r w:rsidR="00047CD0" w:rsidRPr="002B42A7">
          <w:rPr>
            <w:rFonts w:ascii="Times New Roman" w:hAnsi="Times New Roman" w:cs="Times New Roman"/>
            <w:color w:val="000000" w:themeColor="text1"/>
            <w:rPrChange w:id="1197" w:author="Ruijie Xu" w:date="2022-03-10T12:31:00Z">
              <w:rPr>
                <w:color w:val="000000" w:themeColor="text1"/>
              </w:rPr>
            </w:rPrChange>
          </w:rPr>
          <w:t>.</w:t>
        </w:r>
      </w:ins>
      <w:ins w:id="1198" w:author="Ruijie Xu" w:date="2022-02-01T13:56:00Z">
        <w:r w:rsidR="00693C8E" w:rsidRPr="002B42A7">
          <w:rPr>
            <w:rFonts w:ascii="Times New Roman" w:hAnsi="Times New Roman" w:cs="Times New Roman"/>
            <w:color w:val="000000" w:themeColor="text1"/>
            <w:rPrChange w:id="1199" w:author="Ruijie Xu" w:date="2022-03-10T12:31:00Z">
              <w:rPr>
                <w:color w:val="000000" w:themeColor="text1"/>
              </w:rPr>
            </w:rPrChange>
          </w:rPr>
          <w:t xml:space="preserve"> </w:t>
        </w:r>
      </w:ins>
      <w:ins w:id="1200" w:author="Liliana Salvador" w:date="2022-02-18T06:25:00Z">
        <w:r w:rsidR="00E13F51" w:rsidRPr="002B42A7">
          <w:rPr>
            <w:rFonts w:ascii="Times New Roman" w:hAnsi="Times New Roman" w:cs="Times New Roman"/>
            <w:color w:val="000000" w:themeColor="text1"/>
            <w:rPrChange w:id="1201" w:author="Ruijie Xu" w:date="2022-03-10T12:31:00Z">
              <w:rPr>
                <w:color w:val="000000" w:themeColor="text1"/>
              </w:rPr>
            </w:rPrChange>
          </w:rPr>
          <w:t>However</w:t>
        </w:r>
      </w:ins>
      <w:ins w:id="1202" w:author="Ruijie Xu" w:date="2022-02-01T13:56:00Z">
        <w:del w:id="1203" w:author="Liliana Salvador" w:date="2022-02-18T06:27:00Z">
          <w:r w:rsidR="00693C8E" w:rsidRPr="002B42A7" w:rsidDel="00E13F51">
            <w:rPr>
              <w:rFonts w:ascii="Times New Roman" w:hAnsi="Times New Roman" w:cs="Times New Roman"/>
              <w:color w:val="000000" w:themeColor="text1"/>
              <w:rPrChange w:id="1204" w:author="Ruijie Xu" w:date="2022-03-10T12:31:00Z">
                <w:rPr>
                  <w:color w:val="000000" w:themeColor="text1"/>
                </w:rPr>
              </w:rPrChange>
            </w:rPr>
            <w:delText>W</w:delText>
          </w:r>
        </w:del>
      </w:ins>
      <w:ins w:id="1205" w:author="Ruijie Xu" w:date="2022-02-01T13:55:00Z">
        <w:del w:id="1206" w:author="Liliana Salvador" w:date="2022-02-18T06:27:00Z">
          <w:r w:rsidR="00693C8E" w:rsidRPr="002B42A7" w:rsidDel="00E13F51">
            <w:rPr>
              <w:rFonts w:ascii="Times New Roman" w:hAnsi="Times New Roman" w:cs="Times New Roman"/>
              <w:color w:val="000000" w:themeColor="text1"/>
              <w:rPrChange w:id="1207" w:author="Ruijie Xu" w:date="2022-03-10T12:31:00Z">
                <w:rPr>
                  <w:color w:val="000000" w:themeColor="text1"/>
                </w:rPr>
              </w:rPrChange>
            </w:rPr>
            <w:delText>ith</w:delText>
          </w:r>
        </w:del>
        <w:del w:id="1208" w:author="Liliana Salvador" w:date="2022-02-21T10:58:00Z">
          <w:r w:rsidR="00693C8E" w:rsidRPr="002B42A7" w:rsidDel="00433D27">
            <w:rPr>
              <w:rFonts w:ascii="Times New Roman" w:hAnsi="Times New Roman" w:cs="Times New Roman"/>
              <w:color w:val="000000" w:themeColor="text1"/>
              <w:rPrChange w:id="1209" w:author="Ruijie Xu" w:date="2022-03-10T12:31:00Z">
                <w:rPr>
                  <w:color w:val="000000" w:themeColor="text1"/>
                </w:rPr>
              </w:rPrChange>
            </w:rPr>
            <w:delText xml:space="preserve"> the high sen</w:delText>
          </w:r>
        </w:del>
      </w:ins>
      <w:ins w:id="1210" w:author="Ruijie Xu" w:date="2022-02-01T13:56:00Z">
        <w:del w:id="1211" w:author="Liliana Salvador" w:date="2022-02-21T10:58:00Z">
          <w:r w:rsidR="00693C8E" w:rsidRPr="002B42A7" w:rsidDel="00433D27">
            <w:rPr>
              <w:rFonts w:ascii="Times New Roman" w:hAnsi="Times New Roman" w:cs="Times New Roman"/>
              <w:color w:val="000000" w:themeColor="text1"/>
              <w:rPrChange w:id="1212" w:author="Ruijie Xu" w:date="2022-03-10T12:31:00Z">
                <w:rPr>
                  <w:color w:val="000000" w:themeColor="text1"/>
                </w:rPr>
              </w:rPrChange>
            </w:rPr>
            <w:delText>siti</w:delText>
          </w:r>
        </w:del>
      </w:ins>
      <w:ins w:id="1213" w:author="Ruijie Xu" w:date="2022-02-01T16:13:00Z">
        <w:del w:id="1214" w:author="Liliana Salvador" w:date="2022-02-21T10:58:00Z">
          <w:r w:rsidR="00D1066B" w:rsidRPr="002B42A7" w:rsidDel="00433D27">
            <w:rPr>
              <w:rFonts w:ascii="Times New Roman" w:hAnsi="Times New Roman" w:cs="Times New Roman"/>
              <w:color w:val="000000" w:themeColor="text1"/>
              <w:rPrChange w:id="1215" w:author="Ruijie Xu" w:date="2022-03-10T12:31:00Z">
                <w:rPr>
                  <w:color w:val="000000" w:themeColor="text1"/>
                </w:rPr>
              </w:rPrChange>
            </w:rPr>
            <w:delText>vit</w:delText>
          </w:r>
        </w:del>
      </w:ins>
      <w:ins w:id="1216" w:author="Ruijie Xu" w:date="2022-02-01T13:56:00Z">
        <w:del w:id="1217" w:author="Liliana Salvador" w:date="2022-02-21T10:58:00Z">
          <w:r w:rsidR="00693C8E" w:rsidRPr="002B42A7" w:rsidDel="00433D27">
            <w:rPr>
              <w:rFonts w:ascii="Times New Roman" w:hAnsi="Times New Roman" w:cs="Times New Roman"/>
              <w:color w:val="000000" w:themeColor="text1"/>
              <w:rPrChange w:id="1218" w:author="Ruijie Xu" w:date="2022-03-10T12:31:00Z">
                <w:rPr>
                  <w:color w:val="000000" w:themeColor="text1"/>
                </w:rPr>
              </w:rPrChange>
            </w:rPr>
            <w:delText>y</w:delText>
          </w:r>
        </w:del>
        <w:r w:rsidR="00693C8E" w:rsidRPr="002B42A7">
          <w:rPr>
            <w:rFonts w:ascii="Times New Roman" w:hAnsi="Times New Roman" w:cs="Times New Roman"/>
            <w:color w:val="000000" w:themeColor="text1"/>
            <w:rPrChange w:id="1219" w:author="Ruijie Xu" w:date="2022-03-10T12:31:00Z">
              <w:rPr>
                <w:color w:val="000000" w:themeColor="text1"/>
              </w:rPr>
            </w:rPrChange>
          </w:rPr>
          <w:t xml:space="preserve">, </w:t>
        </w:r>
      </w:ins>
      <w:ins w:id="1220" w:author="Ruijie Xu" w:date="2022-02-01T13:53:00Z">
        <w:r w:rsidR="00693C8E" w:rsidRPr="002B42A7">
          <w:rPr>
            <w:rFonts w:ascii="Times New Roman" w:hAnsi="Times New Roman" w:cs="Times New Roman"/>
            <w:color w:val="000000" w:themeColor="text1"/>
            <w:rPrChange w:id="1221" w:author="Ruijie Xu" w:date="2022-03-10T12:31:00Z">
              <w:rPr>
                <w:color w:val="000000" w:themeColor="text1"/>
              </w:rPr>
            </w:rPrChange>
          </w:rPr>
          <w:t>the</w:t>
        </w:r>
      </w:ins>
      <w:ins w:id="1222" w:author="Ruijie Xu" w:date="2022-02-01T13:55:00Z">
        <w:r w:rsidR="00693C8E" w:rsidRPr="002B42A7">
          <w:rPr>
            <w:rFonts w:ascii="Times New Roman" w:hAnsi="Times New Roman" w:cs="Times New Roman"/>
            <w:color w:val="000000" w:themeColor="text1"/>
            <w:rPrChange w:id="1223" w:author="Ruijie Xu" w:date="2022-03-10T12:31:00Z">
              <w:rPr>
                <w:color w:val="000000" w:themeColor="text1"/>
              </w:rPr>
            </w:rPrChange>
          </w:rPr>
          <w:t xml:space="preserve">se </w:t>
        </w:r>
        <w:del w:id="1224" w:author="Liliana Salvador" w:date="2022-02-21T12:58:00Z">
          <w:r w:rsidR="00693C8E" w:rsidRPr="002B42A7" w:rsidDel="004C1A45">
            <w:rPr>
              <w:rFonts w:ascii="Times New Roman" w:hAnsi="Times New Roman" w:cs="Times New Roman"/>
              <w:color w:val="000000" w:themeColor="text1"/>
              <w:rPrChange w:id="1225" w:author="Ruijie Xu" w:date="2022-03-10T12:31:00Z">
                <w:rPr>
                  <w:color w:val="000000" w:themeColor="text1"/>
                </w:rPr>
              </w:rPrChange>
            </w:rPr>
            <w:delText xml:space="preserve">alignment-based </w:delText>
          </w:r>
        </w:del>
        <w:r w:rsidR="00693C8E" w:rsidRPr="002B42A7">
          <w:rPr>
            <w:rFonts w:ascii="Times New Roman" w:hAnsi="Times New Roman" w:cs="Times New Roman"/>
            <w:color w:val="000000" w:themeColor="text1"/>
            <w:rPrChange w:id="1226" w:author="Ruijie Xu" w:date="2022-03-10T12:31:00Z">
              <w:rPr>
                <w:color w:val="000000" w:themeColor="text1"/>
              </w:rPr>
            </w:rPrChange>
          </w:rPr>
          <w:t xml:space="preserve">software </w:t>
        </w:r>
        <w:del w:id="1227" w:author="Liliana Salvador" w:date="2022-02-21T10:58:00Z">
          <w:r w:rsidR="00693C8E" w:rsidRPr="002B42A7" w:rsidDel="00433D27">
            <w:rPr>
              <w:rFonts w:ascii="Times New Roman" w:hAnsi="Times New Roman" w:cs="Times New Roman"/>
              <w:color w:val="000000" w:themeColor="text1"/>
              <w:rPrChange w:id="1228" w:author="Ruijie Xu" w:date="2022-03-10T12:31:00Z">
                <w:rPr>
                  <w:color w:val="000000" w:themeColor="text1"/>
                </w:rPr>
              </w:rPrChange>
            </w:rPr>
            <w:delText xml:space="preserve">also </w:delText>
          </w:r>
        </w:del>
        <w:del w:id="1229" w:author="Liliana Salvador" w:date="2022-02-21T10:59:00Z">
          <w:r w:rsidR="00693C8E" w:rsidRPr="002B42A7" w:rsidDel="00433D27">
            <w:rPr>
              <w:rFonts w:ascii="Times New Roman" w:hAnsi="Times New Roman" w:cs="Times New Roman"/>
              <w:color w:val="000000" w:themeColor="text1"/>
              <w:rPrChange w:id="1230" w:author="Ruijie Xu" w:date="2022-03-10T12:31:00Z">
                <w:rPr>
                  <w:color w:val="000000" w:themeColor="text1"/>
                </w:rPr>
              </w:rPrChange>
            </w:rPr>
            <w:delText>suffer</w:delText>
          </w:r>
        </w:del>
        <w:del w:id="1231" w:author="Liliana Salvador" w:date="2022-02-18T06:25:00Z">
          <w:r w:rsidR="00693C8E" w:rsidRPr="002B42A7" w:rsidDel="00E13F51">
            <w:rPr>
              <w:rFonts w:ascii="Times New Roman" w:hAnsi="Times New Roman" w:cs="Times New Roman"/>
              <w:color w:val="000000" w:themeColor="text1"/>
              <w:rPrChange w:id="1232" w:author="Ruijie Xu" w:date="2022-03-10T12:31:00Z">
                <w:rPr>
                  <w:color w:val="000000" w:themeColor="text1"/>
                </w:rPr>
              </w:rPrChange>
            </w:rPr>
            <w:delText>s</w:delText>
          </w:r>
        </w:del>
        <w:del w:id="1233" w:author="Liliana Salvador" w:date="2022-02-21T10:59:00Z">
          <w:r w:rsidR="00693C8E" w:rsidRPr="002B42A7" w:rsidDel="00433D27">
            <w:rPr>
              <w:rFonts w:ascii="Times New Roman" w:hAnsi="Times New Roman" w:cs="Times New Roman"/>
              <w:color w:val="000000" w:themeColor="text1"/>
              <w:rPrChange w:id="1234" w:author="Ruijie Xu" w:date="2022-03-10T12:31:00Z">
                <w:rPr>
                  <w:color w:val="000000" w:themeColor="text1"/>
                </w:rPr>
              </w:rPrChange>
            </w:rPr>
            <w:delText xml:space="preserve"> from </w:delText>
          </w:r>
        </w:del>
      </w:ins>
      <w:ins w:id="1235" w:author="Ruijie Xu" w:date="2022-02-01T13:56:00Z">
        <w:del w:id="1236" w:author="Liliana Salvador" w:date="2022-02-21T10:59:00Z">
          <w:r w:rsidR="00693C8E" w:rsidRPr="002B42A7" w:rsidDel="00433D27">
            <w:rPr>
              <w:rFonts w:ascii="Times New Roman" w:hAnsi="Times New Roman" w:cs="Times New Roman"/>
              <w:color w:val="000000" w:themeColor="text1"/>
              <w:rPrChange w:id="1237" w:author="Ruijie Xu" w:date="2022-03-10T12:31:00Z">
                <w:rPr>
                  <w:color w:val="000000" w:themeColor="text1"/>
                </w:rPr>
              </w:rPrChange>
            </w:rPr>
            <w:delText>a large trade-off in the</w:delText>
          </w:r>
        </w:del>
      </w:ins>
      <w:ins w:id="1238" w:author="Liliana Salvador" w:date="2022-02-21T10:59:00Z">
        <w:r w:rsidR="00433D27" w:rsidRPr="002B42A7">
          <w:rPr>
            <w:rFonts w:ascii="Times New Roman" w:hAnsi="Times New Roman" w:cs="Times New Roman"/>
            <w:color w:val="000000" w:themeColor="text1"/>
            <w:rPrChange w:id="1239" w:author="Ruijie Xu" w:date="2022-03-10T12:31:00Z">
              <w:rPr>
                <w:color w:val="000000" w:themeColor="text1"/>
              </w:rPr>
            </w:rPrChange>
          </w:rPr>
          <w:t>require large</w:t>
        </w:r>
      </w:ins>
      <w:ins w:id="1240" w:author="Ruijie Xu" w:date="2022-02-01T13:56:00Z">
        <w:r w:rsidR="00693C8E" w:rsidRPr="002B42A7">
          <w:rPr>
            <w:rFonts w:ascii="Times New Roman" w:hAnsi="Times New Roman" w:cs="Times New Roman"/>
            <w:color w:val="000000" w:themeColor="text1"/>
            <w:rPrChange w:id="1241" w:author="Ruijie Xu" w:date="2022-03-10T12:31:00Z">
              <w:rPr>
                <w:color w:val="000000" w:themeColor="text1"/>
              </w:rPr>
            </w:rPrChange>
          </w:rPr>
          <w:t xml:space="preserve"> </w:t>
        </w:r>
      </w:ins>
      <w:ins w:id="1242" w:author="Liliana Salvador" w:date="2022-02-21T12:58:00Z">
        <w:r w:rsidR="004C1A45" w:rsidRPr="002B42A7">
          <w:rPr>
            <w:rFonts w:ascii="Times New Roman" w:hAnsi="Times New Roman" w:cs="Times New Roman"/>
            <w:color w:val="000000" w:themeColor="text1"/>
            <w:rPrChange w:id="1243" w:author="Ruijie Xu" w:date="2022-03-10T12:31:00Z">
              <w:rPr>
                <w:color w:val="000000" w:themeColor="text1"/>
              </w:rPr>
            </w:rPrChange>
          </w:rPr>
          <w:t xml:space="preserve">amount of </w:t>
        </w:r>
      </w:ins>
      <w:ins w:id="1244" w:author="Ruijie Xu" w:date="2022-02-01T13:56:00Z">
        <w:r w:rsidR="00693C8E" w:rsidRPr="002B42A7">
          <w:rPr>
            <w:rFonts w:ascii="Times New Roman" w:hAnsi="Times New Roman" w:cs="Times New Roman"/>
            <w:color w:val="000000" w:themeColor="text1"/>
            <w:rPrChange w:id="1245" w:author="Ruijie Xu" w:date="2022-03-10T12:31:00Z">
              <w:rPr>
                <w:color w:val="000000" w:themeColor="text1"/>
              </w:rPr>
            </w:rPrChange>
          </w:rPr>
          <w:t xml:space="preserve">time and computational resources </w:t>
        </w:r>
      </w:ins>
      <w:ins w:id="1246" w:author="Ruijie Xu" w:date="2022-02-01T13:57:00Z">
        <w:del w:id="1247" w:author="Liliana Salvador" w:date="2022-02-21T12:58:00Z">
          <w:r w:rsidR="00693C8E" w:rsidRPr="002B42A7" w:rsidDel="004C1A45">
            <w:rPr>
              <w:rFonts w:ascii="Times New Roman" w:hAnsi="Times New Roman" w:cs="Times New Roman"/>
              <w:color w:val="000000" w:themeColor="text1"/>
              <w:rPrChange w:id="1248" w:author="Ruijie Xu" w:date="2022-03-10T12:31:00Z">
                <w:rPr>
                  <w:color w:val="000000" w:themeColor="text1"/>
                </w:rPr>
              </w:rPrChange>
            </w:rPr>
            <w:delText xml:space="preserve">they require </w:delText>
          </w:r>
        </w:del>
        <w:r w:rsidR="00693C8E" w:rsidRPr="002B42A7">
          <w:rPr>
            <w:rFonts w:ascii="Times New Roman" w:hAnsi="Times New Roman" w:cs="Times New Roman"/>
            <w:color w:val="000000" w:themeColor="text1"/>
            <w:rPrChange w:id="1249" w:author="Ruijie Xu" w:date="2022-03-10T12:31:00Z">
              <w:rPr>
                <w:color w:val="000000" w:themeColor="text1"/>
              </w:rPr>
            </w:rPrChange>
          </w:rPr>
          <w:t xml:space="preserve">to build </w:t>
        </w:r>
      </w:ins>
      <w:ins w:id="1250" w:author="Liliana Salvador" w:date="2022-02-21T12:59:00Z">
        <w:r w:rsidR="00B47E95" w:rsidRPr="002B42A7">
          <w:rPr>
            <w:rFonts w:ascii="Times New Roman" w:hAnsi="Times New Roman" w:cs="Times New Roman"/>
            <w:color w:val="000000" w:themeColor="text1"/>
            <w:rPrChange w:id="1251" w:author="Ruijie Xu" w:date="2022-03-10T12:31:00Z">
              <w:rPr>
                <w:color w:val="000000" w:themeColor="text1"/>
              </w:rPr>
            </w:rPrChange>
          </w:rPr>
          <w:t xml:space="preserve">genome </w:t>
        </w:r>
      </w:ins>
      <w:ins w:id="1252" w:author="Ruijie Xu" w:date="2022-02-01T13:57:00Z">
        <w:r w:rsidR="00693C8E" w:rsidRPr="002B42A7">
          <w:rPr>
            <w:rFonts w:ascii="Times New Roman" w:hAnsi="Times New Roman" w:cs="Times New Roman"/>
            <w:color w:val="000000" w:themeColor="text1"/>
            <w:rPrChange w:id="1253" w:author="Ruijie Xu" w:date="2022-03-10T12:31:00Z">
              <w:rPr>
                <w:color w:val="000000" w:themeColor="text1"/>
              </w:rPr>
            </w:rPrChange>
          </w:rPr>
          <w:t>alignement</w:t>
        </w:r>
      </w:ins>
      <w:ins w:id="1254" w:author="Liliana Salvador" w:date="2022-02-21T12:58:00Z">
        <w:r w:rsidR="00B47E95" w:rsidRPr="002B42A7">
          <w:rPr>
            <w:rFonts w:ascii="Times New Roman" w:hAnsi="Times New Roman" w:cs="Times New Roman"/>
            <w:color w:val="000000" w:themeColor="text1"/>
            <w:rPrChange w:id="1255" w:author="Ruijie Xu" w:date="2022-03-10T12:31:00Z">
              <w:rPr>
                <w:color w:val="000000" w:themeColor="text1"/>
              </w:rPr>
            </w:rPrChange>
          </w:rPr>
          <w:t>s</w:t>
        </w:r>
      </w:ins>
      <w:ins w:id="1256" w:author="Liliana Salvador" w:date="2022-02-21T12:59:00Z">
        <w:r w:rsidR="00B47E95" w:rsidRPr="002B42A7">
          <w:rPr>
            <w:rFonts w:ascii="Times New Roman" w:hAnsi="Times New Roman" w:cs="Times New Roman"/>
            <w:color w:val="000000" w:themeColor="text1"/>
            <w:rPrChange w:id="1257" w:author="Ruijie Xu" w:date="2022-03-10T12:31:00Z">
              <w:rPr>
                <w:color w:val="000000" w:themeColor="text1"/>
              </w:rPr>
            </w:rPrChange>
          </w:rPr>
          <w:t xml:space="preserve"> for </w:t>
        </w:r>
      </w:ins>
      <w:ins w:id="1258" w:author="Liliana Salvador" w:date="2022-02-21T13:00:00Z">
        <w:r w:rsidR="00B47E95" w:rsidRPr="002B42A7">
          <w:rPr>
            <w:rFonts w:ascii="Times New Roman" w:hAnsi="Times New Roman" w:cs="Times New Roman"/>
            <w:color w:val="000000" w:themeColor="text1"/>
            <w:rPrChange w:id="1259" w:author="Ruijie Xu" w:date="2022-03-10T12:31:00Z">
              <w:rPr>
                <w:color w:val="000000" w:themeColor="text1"/>
              </w:rPr>
            </w:rPrChange>
          </w:rPr>
          <w:t>the</w:t>
        </w:r>
      </w:ins>
      <w:ins w:id="1260" w:author="Liliana Salvador" w:date="2022-02-21T12:59:00Z">
        <w:r w:rsidR="00B47E95" w:rsidRPr="002B42A7">
          <w:rPr>
            <w:rFonts w:ascii="Times New Roman" w:hAnsi="Times New Roman" w:cs="Times New Roman"/>
            <w:color w:val="000000" w:themeColor="text1"/>
            <w:rPrChange w:id="1261" w:author="Ruijie Xu" w:date="2022-03-10T12:31:00Z">
              <w:rPr>
                <w:color w:val="000000" w:themeColor="text1"/>
              </w:rPr>
            </w:rPrChange>
          </w:rPr>
          <w:t xml:space="preserve"> high number of</w:t>
        </w:r>
      </w:ins>
      <w:ins w:id="1262" w:author="Ruijie Xu" w:date="2022-02-01T13:57:00Z">
        <w:del w:id="1263" w:author="Liliana Salvador" w:date="2022-02-21T12:59:00Z">
          <w:r w:rsidR="00693C8E" w:rsidRPr="002B42A7" w:rsidDel="00B47E95">
            <w:rPr>
              <w:rFonts w:ascii="Times New Roman" w:hAnsi="Times New Roman" w:cs="Times New Roman"/>
              <w:color w:val="000000" w:themeColor="text1"/>
              <w:rPrChange w:id="1264" w:author="Ruijie Xu" w:date="2022-03-10T12:31:00Z">
                <w:rPr>
                  <w:color w:val="000000" w:themeColor="text1"/>
                </w:rPr>
              </w:rPrChange>
            </w:rPr>
            <w:delText xml:space="preserve"> for the amount of</w:delText>
          </w:r>
        </w:del>
        <w:r w:rsidR="00693C8E" w:rsidRPr="002B42A7">
          <w:rPr>
            <w:rFonts w:ascii="Times New Roman" w:hAnsi="Times New Roman" w:cs="Times New Roman"/>
            <w:color w:val="000000" w:themeColor="text1"/>
            <w:rPrChange w:id="1265" w:author="Ruijie Xu" w:date="2022-03-10T12:31:00Z">
              <w:rPr>
                <w:color w:val="000000" w:themeColor="text1"/>
              </w:rPr>
            </w:rPrChange>
          </w:rPr>
          <w:t xml:space="preserve"> sequences</w:t>
        </w:r>
      </w:ins>
      <w:ins w:id="1266" w:author="Liliana Salvador" w:date="2022-02-21T12:59:00Z">
        <w:r w:rsidR="00B47E95" w:rsidRPr="002B42A7">
          <w:rPr>
            <w:rFonts w:ascii="Times New Roman" w:hAnsi="Times New Roman" w:cs="Times New Roman"/>
            <w:color w:val="000000" w:themeColor="text1"/>
            <w:rPrChange w:id="1267" w:author="Ruijie Xu" w:date="2022-03-10T12:31:00Z">
              <w:rPr>
                <w:color w:val="000000" w:themeColor="text1"/>
              </w:rPr>
            </w:rPrChange>
          </w:rPr>
          <w:t xml:space="preserve"> usually</w:t>
        </w:r>
      </w:ins>
      <w:ins w:id="1268" w:author="Ruijie Xu" w:date="2022-02-01T13:57:00Z">
        <w:r w:rsidR="00693C8E" w:rsidRPr="002B42A7">
          <w:rPr>
            <w:rFonts w:ascii="Times New Roman" w:hAnsi="Times New Roman" w:cs="Times New Roman"/>
            <w:color w:val="000000" w:themeColor="text1"/>
            <w:rPrChange w:id="1269" w:author="Ruijie Xu" w:date="2022-03-10T12:31:00Z">
              <w:rPr>
                <w:color w:val="000000" w:themeColor="text1"/>
              </w:rPr>
            </w:rPrChange>
          </w:rPr>
          <w:t xml:space="preserve"> involve</w:t>
        </w:r>
      </w:ins>
      <w:ins w:id="1270" w:author="Ruijie Xu" w:date="2022-02-01T13:58:00Z">
        <w:r w:rsidR="00693C8E" w:rsidRPr="002B42A7">
          <w:rPr>
            <w:rFonts w:ascii="Times New Roman" w:hAnsi="Times New Roman" w:cs="Times New Roman"/>
            <w:color w:val="000000" w:themeColor="text1"/>
            <w:rPrChange w:id="1271" w:author="Ruijie Xu" w:date="2022-03-10T12:31:00Z">
              <w:rPr>
                <w:color w:val="000000" w:themeColor="text1"/>
              </w:rPr>
            </w:rPrChange>
          </w:rPr>
          <w:t>d in</w:t>
        </w:r>
      </w:ins>
      <w:ins w:id="1272" w:author="Ruijie Xu" w:date="2022-02-01T13:56:00Z">
        <w:r w:rsidR="00693C8E" w:rsidRPr="002B42A7">
          <w:rPr>
            <w:rFonts w:ascii="Times New Roman" w:hAnsi="Times New Roman" w:cs="Times New Roman"/>
            <w:color w:val="000000" w:themeColor="text1"/>
            <w:rPrChange w:id="1273" w:author="Ruijie Xu" w:date="2022-03-10T12:31:00Z">
              <w:rPr>
                <w:color w:val="000000" w:themeColor="text1"/>
              </w:rPr>
            </w:rPrChange>
          </w:rPr>
          <w:t xml:space="preserve"> metagenomics profiling</w:t>
        </w:r>
      </w:ins>
      <w:ins w:id="1274" w:author="Ruijie Xu" w:date="2022-02-01T14:01:00Z">
        <w:r w:rsidR="00410271" w:rsidRPr="002B42A7">
          <w:rPr>
            <w:rFonts w:ascii="Times New Roman" w:hAnsi="Times New Roman" w:cs="Times New Roman"/>
            <w:color w:val="000000" w:themeColor="text1"/>
            <w:rPrChange w:id="1275" w:author="Ruijie Xu" w:date="2022-03-10T12:31:00Z">
              <w:rPr>
                <w:color w:val="000000" w:themeColor="text1"/>
              </w:rPr>
            </w:rPrChange>
          </w:rPr>
          <w:t xml:space="preserve"> </w:t>
        </w:r>
      </w:ins>
      <w:ins w:id="1276" w:author="Liliana Salvador" w:date="2022-02-21T13:00:00Z">
        <w:r w:rsidR="00B47E95" w:rsidRPr="002B42A7">
          <w:rPr>
            <w:rFonts w:ascii="Times New Roman" w:hAnsi="Times New Roman" w:cs="Times New Roman"/>
            <w:color w:val="000000" w:themeColor="text1"/>
            <w:rPrChange w:id="1277" w:author="Ruijie Xu" w:date="2022-03-10T12:31:00Z">
              <w:rPr>
                <w:color w:val="000000" w:themeColor="text1"/>
              </w:rPr>
            </w:rPrChange>
          </w:rPr>
          <w:t xml:space="preserve">studies </w:t>
        </w:r>
      </w:ins>
      <w:r w:rsidR="00410271" w:rsidRPr="002B42A7">
        <w:rPr>
          <w:rFonts w:ascii="Times New Roman" w:hAnsi="Times New Roman" w:cs="Times New Roman"/>
          <w:color w:val="000000" w:themeColor="text1"/>
          <w:rPrChange w:id="127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79" w:author="Ruijie Xu" w:date="2022-03-10T12:31:00Z">
            <w:rPr>
              <w:color w:val="000000" w:themeColor="text1"/>
            </w:rPr>
          </w:rPrChange>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2B42A7">
        <w:rPr>
          <w:rFonts w:ascii="Times New Roman" w:hAnsi="Times New Roman" w:cs="Times New Roman"/>
          <w:color w:val="000000" w:themeColor="text1"/>
          <w:rPrChange w:id="1280" w:author="Ruijie Xu" w:date="2022-03-10T12:31:00Z">
            <w:rPr>
              <w:color w:val="000000" w:themeColor="text1"/>
            </w:rPr>
          </w:rPrChange>
        </w:rPr>
        <w:fldChar w:fldCharType="separate"/>
      </w:r>
      <w:r w:rsidR="00CB52B4" w:rsidRPr="002B42A7">
        <w:rPr>
          <w:rFonts w:ascii="Times New Roman" w:hAnsi="Times New Roman" w:cs="Times New Roman"/>
          <w:color w:val="000000"/>
          <w:rPrChange w:id="1281" w:author="Ruijie Xu" w:date="2022-03-10T12:31:00Z">
            <w:rPr>
              <w:rFonts w:ascii="Calibri" w:cs="Calibri"/>
              <w:color w:val="000000"/>
            </w:rPr>
          </w:rPrChange>
        </w:rPr>
        <w:t xml:space="preserve">(Cannings, 2004; Zielezinski </w:t>
      </w:r>
      <w:r w:rsidR="00CB52B4" w:rsidRPr="002B42A7">
        <w:rPr>
          <w:rFonts w:ascii="Times New Roman" w:hAnsi="Times New Roman" w:cs="Times New Roman"/>
          <w:i/>
          <w:iCs/>
          <w:color w:val="000000"/>
          <w:rPrChange w:id="1282"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283" w:author="Ruijie Xu" w:date="2022-03-10T12:31:00Z">
            <w:rPr>
              <w:rFonts w:ascii="Calibri" w:cs="Calibri"/>
              <w:color w:val="000000"/>
            </w:rPr>
          </w:rPrChange>
        </w:rPr>
        <w:t>, 2017)</w:t>
      </w:r>
      <w:r w:rsidR="00410271" w:rsidRPr="002B42A7">
        <w:rPr>
          <w:rFonts w:ascii="Times New Roman" w:hAnsi="Times New Roman" w:cs="Times New Roman"/>
          <w:color w:val="000000" w:themeColor="text1"/>
          <w:rPrChange w:id="1284" w:author="Ruijie Xu" w:date="2022-03-10T12:31:00Z">
            <w:rPr>
              <w:color w:val="000000" w:themeColor="text1"/>
            </w:rPr>
          </w:rPrChange>
        </w:rPr>
        <w:fldChar w:fldCharType="end"/>
      </w:r>
      <w:ins w:id="1285" w:author="Ruijie Xu" w:date="2022-02-01T13:56:00Z">
        <w:r w:rsidR="00693C8E" w:rsidRPr="002B42A7">
          <w:rPr>
            <w:rFonts w:ascii="Times New Roman" w:hAnsi="Times New Roman" w:cs="Times New Roman"/>
            <w:color w:val="000000" w:themeColor="text1"/>
            <w:rPrChange w:id="1286" w:author="Ruijie Xu" w:date="2022-03-10T12:31:00Z">
              <w:rPr>
                <w:color w:val="000000" w:themeColor="text1"/>
              </w:rPr>
            </w:rPrChange>
          </w:rPr>
          <w:t>.</w:t>
        </w:r>
      </w:ins>
      <w:ins w:id="1287" w:author="Ruijie Xu" w:date="2022-02-01T13:58:00Z">
        <w:r w:rsidR="00410271" w:rsidRPr="002B42A7">
          <w:rPr>
            <w:rFonts w:ascii="Times New Roman" w:hAnsi="Times New Roman" w:cs="Times New Roman"/>
            <w:color w:val="000000" w:themeColor="text1"/>
            <w:rPrChange w:id="1288" w:author="Ruijie Xu" w:date="2022-03-10T12:31:00Z">
              <w:rPr>
                <w:color w:val="000000" w:themeColor="text1"/>
              </w:rPr>
            </w:rPrChange>
          </w:rPr>
          <w:t xml:space="preserve"> </w:t>
        </w:r>
      </w:ins>
      <w:del w:id="1289" w:author="Ruijie Xu" w:date="2022-02-01T13:38:00Z">
        <w:r w:rsidRPr="002B42A7" w:rsidDel="001D20AD">
          <w:rPr>
            <w:rFonts w:ascii="Times New Roman" w:hAnsi="Times New Roman" w:cs="Times New Roman"/>
            <w:color w:val="000000" w:themeColor="text1"/>
            <w:rPrChange w:id="1290" w:author="Ruijie Xu" w:date="2022-03-10T12:31:00Z">
              <w:rPr>
                <w:color w:val="000000" w:themeColor="text1"/>
              </w:rPr>
            </w:rPrChange>
          </w:rPr>
          <w:delText xml:space="preserve"> </w:delText>
        </w:r>
      </w:del>
      <w:ins w:id="1291" w:author="Ruijie Xu" w:date="2022-02-01T14:02:00Z">
        <w:r w:rsidR="00410271" w:rsidRPr="002B42A7">
          <w:rPr>
            <w:rFonts w:ascii="Times New Roman" w:hAnsi="Times New Roman" w:cs="Times New Roman"/>
            <w:color w:val="000000" w:themeColor="text1"/>
            <w:rPrChange w:id="1292" w:author="Ruijie Xu" w:date="2022-03-10T12:31:00Z">
              <w:rPr>
                <w:color w:val="000000" w:themeColor="text1"/>
              </w:rPr>
            </w:rPrChange>
          </w:rPr>
          <w:t>Furthermore, recent investigations in alignment-based</w:t>
        </w:r>
      </w:ins>
      <w:ins w:id="1293" w:author="Ruijie Xu" w:date="2022-02-01T14:03:00Z">
        <w:r w:rsidR="00410271" w:rsidRPr="002B42A7">
          <w:rPr>
            <w:rFonts w:ascii="Times New Roman" w:hAnsi="Times New Roman" w:cs="Times New Roman"/>
            <w:color w:val="000000" w:themeColor="text1"/>
            <w:rPrChange w:id="1294" w:author="Ruijie Xu" w:date="2022-03-10T12:31:00Z">
              <w:rPr>
                <w:color w:val="000000" w:themeColor="text1"/>
              </w:rPr>
            </w:rPrChange>
          </w:rPr>
          <w:t xml:space="preserve"> methods </w:t>
        </w:r>
      </w:ins>
      <w:ins w:id="1295" w:author="Ruijie Xu" w:date="2022-02-01T14:02:00Z">
        <w:r w:rsidR="00410271" w:rsidRPr="002B42A7">
          <w:rPr>
            <w:rFonts w:ascii="Times New Roman" w:hAnsi="Times New Roman" w:cs="Times New Roman"/>
            <w:color w:val="000000" w:themeColor="text1"/>
            <w:rPrChange w:id="1296" w:author="Ruijie Xu" w:date="2022-03-10T12:31:00Z">
              <w:rPr>
                <w:color w:val="000000" w:themeColor="text1"/>
              </w:rPr>
            </w:rPrChange>
          </w:rPr>
          <w:t>ha</w:t>
        </w:r>
      </w:ins>
      <w:ins w:id="1297" w:author="Liliana Salvador" w:date="2022-02-21T13:00:00Z">
        <w:r w:rsidR="00B47E95" w:rsidRPr="002B42A7">
          <w:rPr>
            <w:rFonts w:ascii="Times New Roman" w:hAnsi="Times New Roman" w:cs="Times New Roman"/>
            <w:color w:val="000000" w:themeColor="text1"/>
            <w:rPrChange w:id="1298" w:author="Ruijie Xu" w:date="2022-03-10T12:31:00Z">
              <w:rPr>
                <w:color w:val="000000" w:themeColor="text1"/>
              </w:rPr>
            </w:rPrChange>
          </w:rPr>
          <w:t>ve</w:t>
        </w:r>
      </w:ins>
      <w:ins w:id="1299" w:author="Ruijie Xu" w:date="2022-02-01T14:02:00Z">
        <w:del w:id="1300" w:author="Liliana Salvador" w:date="2022-02-21T13:00:00Z">
          <w:r w:rsidR="00410271" w:rsidRPr="002B42A7" w:rsidDel="00B47E95">
            <w:rPr>
              <w:rFonts w:ascii="Times New Roman" w:hAnsi="Times New Roman" w:cs="Times New Roman"/>
              <w:color w:val="000000" w:themeColor="text1"/>
              <w:rPrChange w:id="1301" w:author="Ruijie Xu" w:date="2022-03-10T12:31:00Z">
                <w:rPr>
                  <w:color w:val="000000" w:themeColor="text1"/>
                </w:rPr>
              </w:rPrChange>
            </w:rPr>
            <w:delText>s also</w:delText>
          </w:r>
        </w:del>
        <w:r w:rsidR="00410271" w:rsidRPr="002B42A7">
          <w:rPr>
            <w:rFonts w:ascii="Times New Roman" w:hAnsi="Times New Roman" w:cs="Times New Roman"/>
            <w:color w:val="000000" w:themeColor="text1"/>
            <w:rPrChange w:id="1302" w:author="Ruijie Xu" w:date="2022-03-10T12:31:00Z">
              <w:rPr>
                <w:color w:val="000000" w:themeColor="text1"/>
              </w:rPr>
            </w:rPrChange>
          </w:rPr>
          <w:t xml:space="preserve"> reported </w:t>
        </w:r>
      </w:ins>
      <w:ins w:id="1303" w:author="Liliana Salvador" w:date="2022-02-21T13:00:00Z">
        <w:r w:rsidR="00B47E95" w:rsidRPr="002B42A7">
          <w:rPr>
            <w:rFonts w:ascii="Times New Roman" w:hAnsi="Times New Roman" w:cs="Times New Roman"/>
            <w:color w:val="000000" w:themeColor="text1"/>
            <w:rPrChange w:id="1304" w:author="Ruijie Xu" w:date="2022-03-10T12:31:00Z">
              <w:rPr>
                <w:color w:val="000000" w:themeColor="text1"/>
              </w:rPr>
            </w:rPrChange>
          </w:rPr>
          <w:t xml:space="preserve">that </w:t>
        </w:r>
      </w:ins>
      <w:ins w:id="1305" w:author="Ruijie Xu" w:date="2022-02-01T16:14:00Z">
        <w:r w:rsidR="00D1066B" w:rsidRPr="002B42A7">
          <w:rPr>
            <w:rFonts w:ascii="Times New Roman" w:hAnsi="Times New Roman" w:cs="Times New Roman"/>
            <w:color w:val="000000" w:themeColor="text1"/>
            <w:rPrChange w:id="1306" w:author="Ruijie Xu" w:date="2022-03-10T12:31:00Z">
              <w:rPr>
                <w:color w:val="000000" w:themeColor="text1"/>
              </w:rPr>
            </w:rPrChange>
          </w:rPr>
          <w:t>alignment-based</w:t>
        </w:r>
      </w:ins>
      <w:ins w:id="1307" w:author="Ruijie Xu" w:date="2022-02-01T14:02:00Z">
        <w:r w:rsidR="00410271" w:rsidRPr="002B42A7">
          <w:rPr>
            <w:rFonts w:ascii="Times New Roman" w:hAnsi="Times New Roman" w:cs="Times New Roman"/>
            <w:color w:val="000000" w:themeColor="text1"/>
            <w:rPrChange w:id="1308" w:author="Ruijie Xu" w:date="2022-03-10T12:31:00Z">
              <w:rPr>
                <w:color w:val="000000" w:themeColor="text1"/>
              </w:rPr>
            </w:rPrChange>
          </w:rPr>
          <w:t xml:space="preserve"> software</w:t>
        </w:r>
      </w:ins>
      <w:ins w:id="1309" w:author="Ruijie Xu" w:date="2022-02-01T14:03:00Z">
        <w:del w:id="1310" w:author="Liliana Salvador" w:date="2022-02-21T13:00:00Z">
          <w:r w:rsidR="00410271" w:rsidRPr="002B42A7" w:rsidDel="00B47E95">
            <w:rPr>
              <w:rFonts w:ascii="Times New Roman" w:hAnsi="Times New Roman" w:cs="Times New Roman"/>
              <w:color w:val="000000" w:themeColor="text1"/>
              <w:rPrChange w:id="1311" w:author="Ruijie Xu" w:date="2022-03-10T12:31:00Z">
                <w:rPr>
                  <w:color w:val="000000" w:themeColor="text1"/>
                </w:rPr>
              </w:rPrChange>
            </w:rPr>
            <w:delText>s</w:delText>
          </w:r>
        </w:del>
        <w:r w:rsidR="00410271" w:rsidRPr="002B42A7">
          <w:rPr>
            <w:rFonts w:ascii="Times New Roman" w:hAnsi="Times New Roman" w:cs="Times New Roman"/>
            <w:color w:val="000000" w:themeColor="text1"/>
            <w:rPrChange w:id="1312" w:author="Ruijie Xu" w:date="2022-03-10T12:31:00Z">
              <w:rPr>
                <w:color w:val="000000" w:themeColor="text1"/>
              </w:rPr>
            </w:rPrChange>
          </w:rPr>
          <w:t xml:space="preserve"> decrease in sensitivity with </w:t>
        </w:r>
      </w:ins>
      <w:ins w:id="1313" w:author="Liliana Salvador" w:date="2022-02-21T13:01:00Z">
        <w:r w:rsidR="00B47E95" w:rsidRPr="002B42A7">
          <w:rPr>
            <w:rFonts w:ascii="Times New Roman" w:hAnsi="Times New Roman" w:cs="Times New Roman"/>
            <w:color w:val="000000" w:themeColor="text1"/>
            <w:rPrChange w:id="1314" w:author="Ruijie Xu" w:date="2022-03-10T12:31:00Z">
              <w:rPr>
                <w:color w:val="000000" w:themeColor="text1"/>
              </w:rPr>
            </w:rPrChange>
          </w:rPr>
          <w:t xml:space="preserve">the use of </w:t>
        </w:r>
      </w:ins>
      <w:ins w:id="1315" w:author="Ruijie Xu" w:date="2022-02-01T14:04:00Z">
        <w:del w:id="1316" w:author="Liliana Salvador" w:date="2022-02-21T13:01:00Z">
          <w:r w:rsidR="00410271" w:rsidRPr="002B42A7" w:rsidDel="00B47E95">
            <w:rPr>
              <w:rFonts w:ascii="Times New Roman" w:hAnsi="Times New Roman" w:cs="Times New Roman"/>
              <w:color w:val="000000" w:themeColor="text1"/>
              <w:rPrChange w:id="1317" w:author="Ruijie Xu" w:date="2022-03-10T12:31:00Z">
                <w:rPr>
                  <w:color w:val="000000" w:themeColor="text1"/>
                </w:rPr>
              </w:rPrChange>
            </w:rPr>
            <w:delText xml:space="preserve">more </w:delText>
          </w:r>
        </w:del>
        <w:r w:rsidR="00410271" w:rsidRPr="002B42A7">
          <w:rPr>
            <w:rFonts w:ascii="Times New Roman" w:hAnsi="Times New Roman" w:cs="Times New Roman"/>
            <w:color w:val="000000" w:themeColor="text1"/>
            <w:rPrChange w:id="1318" w:author="Ruijie Xu" w:date="2022-03-10T12:31:00Z">
              <w:rPr>
                <w:color w:val="000000" w:themeColor="text1"/>
              </w:rPr>
            </w:rPrChange>
          </w:rPr>
          <w:t>mosaic</w:t>
        </w:r>
        <w:r w:rsidR="00167CDC" w:rsidRPr="002B42A7">
          <w:rPr>
            <w:rFonts w:ascii="Times New Roman" w:hAnsi="Times New Roman" w:cs="Times New Roman"/>
            <w:color w:val="000000" w:themeColor="text1"/>
            <w:rPrChange w:id="1319" w:author="Ruijie Xu" w:date="2022-03-10T12:31:00Z">
              <w:rPr>
                <w:color w:val="000000" w:themeColor="text1"/>
              </w:rPr>
            </w:rPrChange>
          </w:rPr>
          <w:t xml:space="preserve"> genomes (ex. viruses) </w:t>
        </w:r>
      </w:ins>
      <w:r w:rsidR="00167CDC" w:rsidRPr="002B42A7">
        <w:rPr>
          <w:rFonts w:ascii="Times New Roman" w:hAnsi="Times New Roman" w:cs="Times New Roman"/>
          <w:color w:val="000000" w:themeColor="text1"/>
          <w:rPrChange w:id="132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321" w:author="Ruijie Xu" w:date="2022-03-10T12:31:00Z">
            <w:rPr>
              <w:color w:val="000000" w:themeColor="text1"/>
            </w:rPr>
          </w:rPrChange>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2B42A7">
        <w:rPr>
          <w:rFonts w:ascii="Times New Roman" w:hAnsi="Times New Roman" w:cs="Times New Roman"/>
          <w:color w:val="000000" w:themeColor="text1"/>
          <w:rPrChange w:id="1322" w:author="Ruijie Xu" w:date="2022-03-10T12:31:00Z">
            <w:rPr>
              <w:color w:val="000000" w:themeColor="text1"/>
            </w:rPr>
          </w:rPrChange>
        </w:rPr>
        <w:fldChar w:fldCharType="separate"/>
      </w:r>
      <w:r w:rsidR="00CB52B4" w:rsidRPr="002B42A7">
        <w:rPr>
          <w:rFonts w:ascii="Times New Roman" w:hAnsi="Times New Roman" w:cs="Times New Roman"/>
          <w:color w:val="000000"/>
          <w:rPrChange w:id="1323" w:author="Ruijie Xu" w:date="2022-03-10T12:31:00Z">
            <w:rPr>
              <w:rFonts w:ascii="Calibri" w:cs="Calibri"/>
              <w:color w:val="000000"/>
            </w:rPr>
          </w:rPrChange>
        </w:rPr>
        <w:t xml:space="preserve">(Zielezinski </w:t>
      </w:r>
      <w:r w:rsidR="00CB52B4" w:rsidRPr="002B42A7">
        <w:rPr>
          <w:rFonts w:ascii="Times New Roman" w:hAnsi="Times New Roman" w:cs="Times New Roman"/>
          <w:i/>
          <w:iCs/>
          <w:color w:val="000000"/>
          <w:rPrChange w:id="1324"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325" w:author="Ruijie Xu" w:date="2022-03-10T12:31:00Z">
            <w:rPr>
              <w:rFonts w:ascii="Calibri" w:cs="Calibri"/>
              <w:color w:val="000000"/>
            </w:rPr>
          </w:rPrChange>
        </w:rPr>
        <w:t>, 2017)</w:t>
      </w:r>
      <w:r w:rsidR="00167CDC" w:rsidRPr="002B42A7">
        <w:rPr>
          <w:rFonts w:ascii="Times New Roman" w:hAnsi="Times New Roman" w:cs="Times New Roman"/>
          <w:color w:val="000000" w:themeColor="text1"/>
          <w:rPrChange w:id="1326" w:author="Ruijie Xu" w:date="2022-03-10T12:31:00Z">
            <w:rPr>
              <w:color w:val="000000" w:themeColor="text1"/>
            </w:rPr>
          </w:rPrChange>
        </w:rPr>
        <w:fldChar w:fldCharType="end"/>
      </w:r>
      <w:ins w:id="1327" w:author="Ruijie Xu" w:date="2022-02-01T14:04:00Z">
        <w:r w:rsidR="00167CDC" w:rsidRPr="002B42A7">
          <w:rPr>
            <w:rFonts w:ascii="Times New Roman" w:hAnsi="Times New Roman" w:cs="Times New Roman"/>
            <w:color w:val="000000" w:themeColor="text1"/>
            <w:rPrChange w:id="1328" w:author="Ruijie Xu" w:date="2022-03-10T12:31:00Z">
              <w:rPr>
                <w:color w:val="000000" w:themeColor="text1"/>
              </w:rPr>
            </w:rPrChange>
          </w:rPr>
          <w:t>.</w:t>
        </w:r>
      </w:ins>
      <w:del w:id="1329" w:author="Ruijie Xu" w:date="2022-02-01T14:02:00Z">
        <w:r w:rsidRPr="002B42A7" w:rsidDel="00410271">
          <w:rPr>
            <w:rFonts w:ascii="Times New Roman" w:hAnsi="Times New Roman" w:cs="Times New Roman"/>
            <w:color w:val="000000" w:themeColor="text1"/>
            <w:rPrChange w:id="1330" w:author="Ruijie Xu" w:date="2022-03-10T12:31:00Z">
              <w:rPr>
                <w:color w:val="000000" w:themeColor="text1"/>
              </w:rPr>
            </w:rPrChange>
          </w:rPr>
          <w:delText>an extended version of CLARK developed to increase classification sensitivity, are the</w:delText>
        </w:r>
        <w:r w:rsidR="00A774DE" w:rsidRPr="002B42A7" w:rsidDel="00410271">
          <w:rPr>
            <w:rFonts w:ascii="Times New Roman" w:hAnsi="Times New Roman" w:cs="Times New Roman"/>
            <w:color w:val="000000" w:themeColor="text1"/>
            <w:rPrChange w:id="1331" w:author="Ruijie Xu" w:date="2022-03-10T12:31:00Z">
              <w:rPr>
                <w:color w:val="000000" w:themeColor="text1"/>
              </w:rPr>
            </w:rPrChange>
          </w:rPr>
          <w:delText xml:space="preserve"> most</w:delText>
        </w:r>
        <w:r w:rsidR="003857F8" w:rsidRPr="002B42A7" w:rsidDel="00410271">
          <w:rPr>
            <w:rFonts w:ascii="Times New Roman" w:hAnsi="Times New Roman" w:cs="Times New Roman"/>
            <w:color w:val="000000" w:themeColor="text1"/>
            <w:rPrChange w:id="1332" w:author="Ruijie Xu" w:date="2022-03-10T12:31:00Z">
              <w:rPr>
                <w:color w:val="000000" w:themeColor="text1"/>
              </w:rPr>
            </w:rPrChange>
          </w:rPr>
          <w:delText xml:space="preserve"> f</w:delText>
        </w:r>
        <w:r w:rsidRPr="002B42A7" w:rsidDel="00410271">
          <w:rPr>
            <w:rFonts w:ascii="Times New Roman" w:hAnsi="Times New Roman" w:cs="Times New Roman"/>
            <w:color w:val="000000" w:themeColor="text1"/>
            <w:rPrChange w:id="1333" w:author="Ruijie Xu" w:date="2022-03-10T12:31:00Z">
              <w:rPr>
                <w:color w:val="000000" w:themeColor="text1"/>
              </w:rPr>
            </w:rPrChange>
          </w:rPr>
          <w:delText xml:space="preserve">requently used </w:delText>
        </w:r>
        <w:r w:rsidR="008524D8" w:rsidRPr="002B42A7" w:rsidDel="00410271">
          <w:rPr>
            <w:rFonts w:ascii="Times New Roman" w:hAnsi="Times New Roman" w:cs="Times New Roman"/>
            <w:color w:val="000000" w:themeColor="text1"/>
            <w:rPrChange w:id="1334" w:author="Ruijie Xu" w:date="2022-03-10T12:31:00Z">
              <w:rPr>
                <w:color w:val="000000" w:themeColor="text1"/>
              </w:rPr>
            </w:rPrChange>
          </w:rPr>
          <w:delText>software</w:delText>
        </w:r>
        <w:r w:rsidRPr="002B42A7" w:rsidDel="00410271">
          <w:rPr>
            <w:rFonts w:ascii="Times New Roman" w:hAnsi="Times New Roman" w:cs="Times New Roman"/>
            <w:color w:val="000000" w:themeColor="text1"/>
            <w:rPrChange w:id="1335" w:author="Ruijie Xu" w:date="2022-03-10T12:31:00Z">
              <w:rPr>
                <w:color w:val="000000" w:themeColor="text1"/>
              </w:rPr>
            </w:rPrChange>
          </w:rPr>
          <w:delText>.</w:delText>
        </w:r>
      </w:del>
      <w:r w:rsidRPr="002B42A7">
        <w:rPr>
          <w:rFonts w:ascii="Times New Roman" w:hAnsi="Times New Roman" w:cs="Times New Roman"/>
          <w:color w:val="000000" w:themeColor="text1"/>
          <w:rPrChange w:id="1336" w:author="Ruijie Xu" w:date="2022-03-10T12:31:00Z">
            <w:rPr>
              <w:color w:val="000000" w:themeColor="text1"/>
            </w:rPr>
          </w:rPrChange>
        </w:rPr>
        <w:t xml:space="preserve"> </w:t>
      </w:r>
      <w:ins w:id="1337" w:author="Ruijie Xu" w:date="2022-02-01T14:25:00Z">
        <w:del w:id="1338" w:author="Liliana Salvador" w:date="2022-02-22T17:56:00Z">
          <w:r w:rsidR="00172FB0" w:rsidRPr="002B42A7" w:rsidDel="009770DE">
            <w:rPr>
              <w:rFonts w:ascii="Times New Roman" w:hAnsi="Times New Roman" w:cs="Times New Roman"/>
              <w:color w:val="000000" w:themeColor="text1"/>
              <w:rPrChange w:id="1339" w:author="Ruijie Xu" w:date="2022-03-10T12:31:00Z">
                <w:rPr>
                  <w:color w:val="000000" w:themeColor="text1"/>
                </w:rPr>
              </w:rPrChange>
            </w:rPr>
            <w:delText>With respons</w:delText>
          </w:r>
        </w:del>
      </w:ins>
      <w:ins w:id="1340" w:author="Ruijie Xu" w:date="2022-02-01T14:26:00Z">
        <w:del w:id="1341" w:author="Liliana Salvador" w:date="2022-02-22T17:56:00Z">
          <w:r w:rsidR="00172FB0" w:rsidRPr="002B42A7" w:rsidDel="009770DE">
            <w:rPr>
              <w:rFonts w:ascii="Times New Roman" w:hAnsi="Times New Roman" w:cs="Times New Roman"/>
              <w:color w:val="000000" w:themeColor="text1"/>
              <w:rPrChange w:id="1342" w:author="Ruijie Xu" w:date="2022-03-10T12:31:00Z">
                <w:rPr>
                  <w:color w:val="000000" w:themeColor="text1"/>
                </w:rPr>
              </w:rPrChange>
            </w:rPr>
            <w:delText>e to the downsides of alignment-based</w:delText>
          </w:r>
        </w:del>
      </w:ins>
      <w:ins w:id="1343" w:author="Ruijie Xu" w:date="2022-02-01T14:27:00Z">
        <w:del w:id="1344" w:author="Liliana Salvador" w:date="2022-02-22T17:56:00Z">
          <w:r w:rsidR="00172FB0" w:rsidRPr="002B42A7" w:rsidDel="009770DE">
            <w:rPr>
              <w:rFonts w:ascii="Times New Roman" w:hAnsi="Times New Roman" w:cs="Times New Roman"/>
              <w:color w:val="000000" w:themeColor="text1"/>
              <w:rPrChange w:id="1345" w:author="Ruijie Xu" w:date="2022-03-10T12:31:00Z">
                <w:rPr>
                  <w:color w:val="000000" w:themeColor="text1"/>
                </w:rPr>
              </w:rPrChange>
            </w:rPr>
            <w:delText xml:space="preserve"> software</w:delText>
          </w:r>
        </w:del>
      </w:ins>
      <w:ins w:id="1346" w:author="Liliana Salvador" w:date="2022-02-22T17:56:00Z">
        <w:r w:rsidR="009770DE" w:rsidRPr="002B42A7">
          <w:rPr>
            <w:rFonts w:ascii="Times New Roman" w:hAnsi="Times New Roman" w:cs="Times New Roman"/>
            <w:color w:val="000000" w:themeColor="text1"/>
            <w:rPrChange w:id="1347" w:author="Ruijie Xu" w:date="2022-03-10T12:31:00Z">
              <w:rPr>
                <w:color w:val="000000" w:themeColor="text1"/>
              </w:rPr>
            </w:rPrChange>
          </w:rPr>
          <w:t>To overcome these limitations</w:t>
        </w:r>
      </w:ins>
      <w:ins w:id="1348" w:author="Ruijie Xu" w:date="2022-02-01T14:27:00Z">
        <w:r w:rsidR="00172FB0" w:rsidRPr="002B42A7">
          <w:rPr>
            <w:rFonts w:ascii="Times New Roman" w:hAnsi="Times New Roman" w:cs="Times New Roman"/>
            <w:color w:val="000000" w:themeColor="text1"/>
            <w:rPrChange w:id="1349" w:author="Ruijie Xu" w:date="2022-03-10T12:31:00Z">
              <w:rPr>
                <w:color w:val="000000" w:themeColor="text1"/>
              </w:rPr>
            </w:rPrChange>
          </w:rPr>
          <w:t xml:space="preserve">, multiple software </w:t>
        </w:r>
      </w:ins>
      <w:ins w:id="1350" w:author="Ruijie Xu" w:date="2022-02-01T14:28:00Z">
        <w:del w:id="1351" w:author="Liliana Salvador" w:date="2022-02-22T17:56:00Z">
          <w:r w:rsidR="00172FB0" w:rsidRPr="002B42A7" w:rsidDel="00C07280">
            <w:rPr>
              <w:rFonts w:ascii="Times New Roman" w:hAnsi="Times New Roman" w:cs="Times New Roman"/>
              <w:color w:val="000000" w:themeColor="text1"/>
              <w:rPrChange w:id="1352" w:author="Ruijie Xu" w:date="2022-03-10T12:31:00Z">
                <w:rPr>
                  <w:color w:val="000000" w:themeColor="text1"/>
                </w:rPr>
              </w:rPrChange>
            </w:rPr>
            <w:delText>were developed</w:delText>
          </w:r>
        </w:del>
      </w:ins>
      <w:ins w:id="1353" w:author="Liliana Salvador" w:date="2022-02-22T17:56:00Z">
        <w:r w:rsidR="00C07280" w:rsidRPr="002B42A7">
          <w:rPr>
            <w:rFonts w:ascii="Times New Roman" w:hAnsi="Times New Roman" w:cs="Times New Roman"/>
            <w:color w:val="000000" w:themeColor="text1"/>
            <w:rPrChange w:id="1354" w:author="Ruijie Xu" w:date="2022-03-10T12:31:00Z">
              <w:rPr>
                <w:color w:val="000000" w:themeColor="text1"/>
              </w:rPr>
            </w:rPrChange>
          </w:rPr>
          <w:t>have been dev</w:t>
        </w:r>
      </w:ins>
      <w:ins w:id="1355" w:author="Liliana Salvador" w:date="2022-02-22T17:57:00Z">
        <w:r w:rsidR="00C07280" w:rsidRPr="002B42A7">
          <w:rPr>
            <w:rFonts w:ascii="Times New Roman" w:hAnsi="Times New Roman" w:cs="Times New Roman"/>
            <w:color w:val="000000" w:themeColor="text1"/>
            <w:rPrChange w:id="1356" w:author="Ruijie Xu" w:date="2022-03-10T12:31:00Z">
              <w:rPr>
                <w:color w:val="000000" w:themeColor="text1"/>
              </w:rPr>
            </w:rPrChange>
          </w:rPr>
          <w:t>eloped</w:t>
        </w:r>
      </w:ins>
      <w:ins w:id="1357" w:author="Ruijie Xu" w:date="2022-02-01T14:28:00Z">
        <w:r w:rsidR="00172FB0" w:rsidRPr="002B42A7">
          <w:rPr>
            <w:rFonts w:ascii="Times New Roman" w:hAnsi="Times New Roman" w:cs="Times New Roman"/>
            <w:color w:val="000000" w:themeColor="text1"/>
            <w:rPrChange w:id="1358" w:author="Ruijie Xu" w:date="2022-03-10T12:31:00Z">
              <w:rPr>
                <w:color w:val="000000" w:themeColor="text1"/>
              </w:rPr>
            </w:rPrChange>
          </w:rPr>
          <w:t xml:space="preserve"> </w:t>
        </w:r>
        <w:del w:id="1359" w:author="Liliana Salvador" w:date="2022-02-22T17:57:00Z">
          <w:r w:rsidR="00172FB0" w:rsidRPr="002B42A7" w:rsidDel="00C07280">
            <w:rPr>
              <w:rFonts w:ascii="Times New Roman" w:hAnsi="Times New Roman" w:cs="Times New Roman"/>
              <w:color w:val="000000" w:themeColor="text1"/>
              <w:rPrChange w:id="1360" w:author="Ruijie Xu" w:date="2022-03-10T12:31:00Z">
                <w:rPr>
                  <w:color w:val="000000" w:themeColor="text1"/>
                </w:rPr>
              </w:rPrChange>
            </w:rPr>
            <w:delText>in the recent years with</w:delText>
          </w:r>
        </w:del>
      </w:ins>
      <w:ins w:id="1361" w:author="Liliana Salvador" w:date="2022-02-22T17:57:00Z">
        <w:r w:rsidR="00C07280" w:rsidRPr="002B42A7">
          <w:rPr>
            <w:rFonts w:ascii="Times New Roman" w:hAnsi="Times New Roman" w:cs="Times New Roman"/>
            <w:color w:val="000000" w:themeColor="text1"/>
            <w:rPrChange w:id="1362" w:author="Ruijie Xu" w:date="2022-03-10T12:31:00Z">
              <w:rPr>
                <w:color w:val="000000" w:themeColor="text1"/>
              </w:rPr>
            </w:rPrChange>
          </w:rPr>
          <w:t>using</w:t>
        </w:r>
      </w:ins>
      <w:ins w:id="1363" w:author="Ruijie Xu" w:date="2022-02-01T14:28:00Z">
        <w:r w:rsidR="00172FB0" w:rsidRPr="002B42A7">
          <w:rPr>
            <w:rFonts w:ascii="Times New Roman" w:hAnsi="Times New Roman" w:cs="Times New Roman"/>
            <w:color w:val="000000" w:themeColor="text1"/>
            <w:rPrChange w:id="1364" w:author="Ruijie Xu" w:date="2022-03-10T12:31:00Z">
              <w:rPr>
                <w:color w:val="000000" w:themeColor="text1"/>
              </w:rPr>
            </w:rPrChange>
          </w:rPr>
          <w:t xml:space="preserve"> alignment-free algorithms.</w:t>
        </w:r>
      </w:ins>
      <w:ins w:id="1365" w:author="Ruijie Xu" w:date="2022-02-01T14:26:00Z">
        <w:r w:rsidR="00172FB0" w:rsidRPr="002B42A7">
          <w:rPr>
            <w:rFonts w:ascii="Times New Roman" w:hAnsi="Times New Roman" w:cs="Times New Roman"/>
            <w:color w:val="000000" w:themeColor="text1"/>
            <w:rPrChange w:id="1366" w:author="Ruijie Xu" w:date="2022-03-10T12:31:00Z">
              <w:rPr>
                <w:color w:val="000000" w:themeColor="text1"/>
              </w:rPr>
            </w:rPrChange>
          </w:rPr>
          <w:t xml:space="preserve"> </w:t>
        </w:r>
      </w:ins>
      <w:ins w:id="1367" w:author="Liliana Salvador" w:date="2022-02-22T18:02:00Z">
        <w:r w:rsidR="00C07280" w:rsidRPr="002B42A7">
          <w:rPr>
            <w:rFonts w:ascii="Times New Roman" w:hAnsi="Times New Roman" w:cs="Times New Roman"/>
            <w:color w:val="000000" w:themeColor="text1"/>
            <w:rPrChange w:id="1368" w:author="Ruijie Xu" w:date="2022-03-10T12:31:00Z">
              <w:rPr>
                <w:color w:val="000000" w:themeColor="text1"/>
              </w:rPr>
            </w:rPrChange>
          </w:rPr>
          <w:t>For example</w:t>
        </w:r>
      </w:ins>
      <w:ins w:id="1369" w:author="Liliana Salvador" w:date="2022-02-22T18:03:00Z">
        <w:r w:rsidR="00C07280" w:rsidRPr="002B42A7">
          <w:rPr>
            <w:rFonts w:ascii="Times New Roman" w:hAnsi="Times New Roman" w:cs="Times New Roman"/>
            <w:color w:val="000000" w:themeColor="text1"/>
            <w:rPrChange w:id="1370" w:author="Ruijie Xu" w:date="2022-03-10T12:31:00Z">
              <w:rPr>
                <w:color w:val="000000" w:themeColor="text1"/>
              </w:rPr>
            </w:rPrChange>
          </w:rPr>
          <w:t xml:space="preserve">: 1) </w:t>
        </w:r>
      </w:ins>
      <w:ins w:id="1371" w:author="Ruijie Xu" w:date="2022-02-01T14:28:00Z">
        <w:del w:id="1372" w:author="Liliana Salvador" w:date="2022-02-22T18:02:00Z">
          <w:r w:rsidR="00172FB0" w:rsidRPr="002B42A7" w:rsidDel="00C07280">
            <w:rPr>
              <w:rFonts w:ascii="Times New Roman" w:hAnsi="Times New Roman" w:cs="Times New Roman"/>
              <w:color w:val="000000" w:themeColor="text1"/>
              <w:rPrChange w:id="1373" w:author="Ruijie Xu" w:date="2022-03-10T12:31:00Z">
                <w:rPr>
                  <w:color w:val="000000" w:themeColor="text1"/>
                </w:rPr>
              </w:rPrChange>
            </w:rPr>
            <w:delText>Some of thes</w:delText>
          </w:r>
        </w:del>
      </w:ins>
      <w:ins w:id="1374" w:author="Ruijie Xu" w:date="2022-02-01T14:29:00Z">
        <w:del w:id="1375" w:author="Liliana Salvador" w:date="2022-02-22T18:02:00Z">
          <w:r w:rsidR="00172FB0" w:rsidRPr="002B42A7" w:rsidDel="00C07280">
            <w:rPr>
              <w:rFonts w:ascii="Times New Roman" w:hAnsi="Times New Roman" w:cs="Times New Roman"/>
              <w:color w:val="000000" w:themeColor="text1"/>
              <w:rPrChange w:id="1376" w:author="Ruijie Xu" w:date="2022-03-10T12:31:00Z">
                <w:rPr>
                  <w:color w:val="000000" w:themeColor="text1"/>
                </w:rPr>
              </w:rPrChange>
            </w:rPr>
            <w:delText>e</w:delText>
          </w:r>
        </w:del>
      </w:ins>
      <w:del w:id="1377" w:author="Liliana Salvador" w:date="2022-02-22T18:02:00Z">
        <w:r w:rsidRPr="002B42A7" w:rsidDel="00C07280">
          <w:rPr>
            <w:rFonts w:ascii="Times New Roman" w:hAnsi="Times New Roman" w:cs="Times New Roman"/>
            <w:color w:val="000000" w:themeColor="text1"/>
            <w:rPrChange w:id="1378" w:author="Ruijie Xu" w:date="2022-03-10T12:31:00Z">
              <w:rPr>
                <w:color w:val="000000" w:themeColor="text1"/>
              </w:rPr>
            </w:rPrChange>
          </w:rPr>
          <w:delText xml:space="preserve">These </w:delText>
        </w:r>
        <w:r w:rsidR="008524D8" w:rsidRPr="002B42A7" w:rsidDel="00C07280">
          <w:rPr>
            <w:rFonts w:ascii="Times New Roman" w:hAnsi="Times New Roman" w:cs="Times New Roman"/>
            <w:color w:val="000000" w:themeColor="text1"/>
            <w:rPrChange w:id="1379" w:author="Ruijie Xu" w:date="2022-03-10T12:31:00Z">
              <w:rPr>
                <w:color w:val="000000" w:themeColor="text1"/>
              </w:rPr>
            </w:rPrChange>
          </w:rPr>
          <w:delText>software</w:delText>
        </w:r>
      </w:del>
      <w:ins w:id="1380" w:author="Ruijie Xu" w:date="2022-02-01T14:48:00Z">
        <w:del w:id="1381" w:author="Liliana Salvador" w:date="2022-02-22T18:02:00Z">
          <w:r w:rsidR="00616E8A" w:rsidRPr="002B42A7" w:rsidDel="00C07280">
            <w:rPr>
              <w:rFonts w:ascii="Times New Roman" w:hAnsi="Times New Roman" w:cs="Times New Roman"/>
              <w:color w:val="000000" w:themeColor="text1"/>
              <w:rPrChange w:id="1382" w:author="Ruijie Xu" w:date="2022-03-10T12:31:00Z">
                <w:rPr>
                  <w:color w:val="000000" w:themeColor="text1"/>
                </w:rPr>
              </w:rPrChange>
            </w:rPr>
            <w:delText xml:space="preserve">, </w:delText>
          </w:r>
        </w:del>
        <w:del w:id="1383" w:author="Liliana Salvador" w:date="2022-02-22T17:57:00Z">
          <w:r w:rsidR="00616E8A" w:rsidRPr="002B42A7" w:rsidDel="00C07280">
            <w:rPr>
              <w:rFonts w:ascii="Times New Roman" w:hAnsi="Times New Roman" w:cs="Times New Roman"/>
              <w:color w:val="000000" w:themeColor="text1"/>
              <w:rPrChange w:id="1384" w:author="Ruijie Xu" w:date="2022-03-10T12:31:00Z">
                <w:rPr>
                  <w:color w:val="000000" w:themeColor="text1"/>
                </w:rPr>
              </w:rPrChange>
            </w:rPr>
            <w:delText>represented by</w:delText>
          </w:r>
        </w:del>
      </w:ins>
      <w:ins w:id="1385" w:author="Ruijie Xu" w:date="2022-02-01T14:49:00Z">
        <w:del w:id="1386" w:author="Liliana Salvador" w:date="2022-02-22T18:02:00Z">
          <w:r w:rsidR="00616E8A" w:rsidRPr="002B42A7" w:rsidDel="00C07280">
            <w:rPr>
              <w:rFonts w:ascii="Times New Roman" w:hAnsi="Times New Roman" w:cs="Times New Roman"/>
              <w:color w:val="000000" w:themeColor="text1"/>
              <w:rPrChange w:id="1387" w:author="Ruijie Xu" w:date="2022-03-10T12:31:00Z">
                <w:rPr>
                  <w:color w:val="000000" w:themeColor="text1"/>
                </w:rPr>
              </w:rPrChange>
            </w:rPr>
            <w:delText xml:space="preserve"> </w:delText>
          </w:r>
        </w:del>
      </w:ins>
      <w:del w:id="1388" w:author="Ruijie Xu" w:date="2022-02-01T14:49:00Z">
        <w:r w:rsidRPr="002B42A7" w:rsidDel="00616E8A">
          <w:rPr>
            <w:rFonts w:ascii="Times New Roman" w:hAnsi="Times New Roman" w:cs="Times New Roman"/>
            <w:color w:val="000000" w:themeColor="text1"/>
            <w:rPrChange w:id="1389" w:author="Ruijie Xu" w:date="2022-03-10T12:31:00Z">
              <w:rPr>
                <w:color w:val="000000" w:themeColor="text1"/>
              </w:rPr>
            </w:rPrChange>
          </w:rPr>
          <w:delText xml:space="preserve"> </w:delText>
        </w:r>
      </w:del>
      <w:ins w:id="1390" w:author="Ruijie Xu" w:date="2022-02-01T14:49:00Z">
        <w:r w:rsidR="00616E8A" w:rsidRPr="002B42A7">
          <w:rPr>
            <w:rFonts w:ascii="Times New Roman" w:hAnsi="Times New Roman" w:cs="Times New Roman"/>
            <w:color w:val="000000" w:themeColor="text1"/>
            <w:rPrChange w:id="1391" w:author="Ruijie Xu" w:date="2022-03-10T12:31:00Z">
              <w:rPr>
                <w:color w:val="000000" w:themeColor="text1"/>
              </w:rPr>
            </w:rPrChange>
          </w:rPr>
          <w:t xml:space="preserve">Kraken2 </w:t>
        </w:r>
        <w:r w:rsidR="00616E8A" w:rsidRPr="002B42A7">
          <w:rPr>
            <w:rFonts w:ascii="Times New Roman" w:hAnsi="Times New Roman" w:cs="Times New Roman"/>
            <w:color w:val="000000" w:themeColor="text1"/>
            <w:rPrChange w:id="1392"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393" w:author="Ruijie Xu" w:date="2022-03-10T12:31:00Z">
            <w:rPr>
              <w:color w:val="000000" w:themeColor="text1"/>
            </w:rPr>
          </w:rPrChange>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1394" w:author="Ruijie Xu" w:date="2022-02-01T14:49:00Z">
        <w:r w:rsidR="00616E8A" w:rsidRPr="002B42A7">
          <w:rPr>
            <w:rFonts w:ascii="Times New Roman" w:hAnsi="Times New Roman" w:cs="Times New Roman"/>
            <w:color w:val="000000" w:themeColor="text1"/>
            <w:rPrChange w:id="1395" w:author="Ruijie Xu" w:date="2022-03-10T12:31:00Z">
              <w:rPr>
                <w:color w:val="000000" w:themeColor="text1"/>
              </w:rPr>
            </w:rPrChange>
          </w:rPr>
          <w:fldChar w:fldCharType="separate"/>
        </w:r>
      </w:ins>
      <w:r w:rsidR="00CB52B4" w:rsidRPr="002B42A7">
        <w:rPr>
          <w:rFonts w:ascii="Times New Roman" w:hAnsi="Times New Roman" w:cs="Times New Roman"/>
          <w:color w:val="000000"/>
          <w:rPrChange w:id="1396" w:author="Ruijie Xu" w:date="2022-03-10T12:31:00Z">
            <w:rPr>
              <w:rFonts w:ascii="Calibri" w:cs="Calibri"/>
              <w:color w:val="000000"/>
            </w:rPr>
          </w:rPrChange>
        </w:rPr>
        <w:t>(Wood, Lu and Langmead, 2019, p. 2)</w:t>
      </w:r>
      <w:ins w:id="1397" w:author="Ruijie Xu" w:date="2022-02-01T14:49:00Z">
        <w:r w:rsidR="00616E8A" w:rsidRPr="002B42A7">
          <w:rPr>
            <w:rFonts w:ascii="Times New Roman" w:hAnsi="Times New Roman" w:cs="Times New Roman"/>
            <w:color w:val="000000" w:themeColor="text1"/>
            <w:rPrChange w:id="1398" w:author="Ruijie Xu" w:date="2022-03-10T12:31:00Z">
              <w:rPr>
                <w:color w:val="000000" w:themeColor="text1"/>
              </w:rPr>
            </w:rPrChange>
          </w:rPr>
          <w:fldChar w:fldCharType="end"/>
        </w:r>
        <w:r w:rsidR="00616E8A" w:rsidRPr="002B42A7">
          <w:rPr>
            <w:rFonts w:ascii="Times New Roman" w:hAnsi="Times New Roman" w:cs="Times New Roman"/>
            <w:color w:val="000000" w:themeColor="text1"/>
            <w:rPrChange w:id="1399" w:author="Ruijie Xu" w:date="2022-03-10T12:31:00Z">
              <w:rPr>
                <w:color w:val="000000" w:themeColor="text1"/>
              </w:rPr>
            </w:rPrChange>
          </w:rPr>
          <w:t xml:space="preserve"> and CLARK </w:t>
        </w:r>
        <w:r w:rsidR="00616E8A" w:rsidRPr="002B42A7">
          <w:rPr>
            <w:rFonts w:ascii="Times New Roman" w:hAnsi="Times New Roman" w:cs="Times New Roman"/>
            <w:color w:val="000000" w:themeColor="text1"/>
            <w:rPrChange w:id="1400"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401" w:author="Ruijie Xu" w:date="2022-03-10T12:31:00Z">
            <w:rPr>
              <w:color w:val="000000" w:themeColor="text1"/>
            </w:rPr>
          </w:rPrChange>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1402" w:author="Ruijie Xu" w:date="2022-02-01T14:49:00Z">
        <w:r w:rsidR="00616E8A" w:rsidRPr="002B42A7">
          <w:rPr>
            <w:rFonts w:ascii="Times New Roman" w:hAnsi="Times New Roman" w:cs="Times New Roman"/>
            <w:color w:val="000000" w:themeColor="text1"/>
            <w:rPrChange w:id="1403" w:author="Ruijie Xu" w:date="2022-03-10T12:31:00Z">
              <w:rPr>
                <w:color w:val="000000" w:themeColor="text1"/>
              </w:rPr>
            </w:rPrChange>
          </w:rPr>
          <w:fldChar w:fldCharType="separate"/>
        </w:r>
      </w:ins>
      <w:r w:rsidR="00CB52B4" w:rsidRPr="002B42A7">
        <w:rPr>
          <w:rFonts w:ascii="Times New Roman" w:hAnsi="Times New Roman" w:cs="Times New Roman"/>
          <w:color w:val="000000"/>
          <w:rPrChange w:id="1404" w:author="Ruijie Xu" w:date="2022-03-10T12:31:00Z">
            <w:rPr>
              <w:rFonts w:ascii="Calibri" w:cs="Calibri"/>
              <w:color w:val="000000"/>
            </w:rPr>
          </w:rPrChange>
        </w:rPr>
        <w:t xml:space="preserve">(Ounit </w:t>
      </w:r>
      <w:r w:rsidR="00CB52B4" w:rsidRPr="002B42A7">
        <w:rPr>
          <w:rFonts w:ascii="Times New Roman" w:hAnsi="Times New Roman" w:cs="Times New Roman"/>
          <w:i/>
          <w:iCs/>
          <w:color w:val="000000"/>
          <w:rPrChange w:id="140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406" w:author="Ruijie Xu" w:date="2022-03-10T12:31:00Z">
            <w:rPr>
              <w:rFonts w:ascii="Calibri" w:cs="Calibri"/>
              <w:color w:val="000000"/>
            </w:rPr>
          </w:rPrChange>
        </w:rPr>
        <w:t>, 2015)</w:t>
      </w:r>
      <w:ins w:id="1407" w:author="Ruijie Xu" w:date="2022-02-01T14:49:00Z">
        <w:r w:rsidR="00616E8A" w:rsidRPr="002B42A7">
          <w:rPr>
            <w:rFonts w:ascii="Times New Roman" w:hAnsi="Times New Roman" w:cs="Times New Roman"/>
            <w:color w:val="000000" w:themeColor="text1"/>
            <w:rPrChange w:id="1408" w:author="Ruijie Xu" w:date="2022-03-10T12:31:00Z">
              <w:rPr>
                <w:color w:val="000000" w:themeColor="text1"/>
              </w:rPr>
            </w:rPrChange>
          </w:rPr>
          <w:fldChar w:fldCharType="end"/>
        </w:r>
        <w:del w:id="1409" w:author="Liliana Salvador" w:date="2022-02-22T18:02:00Z">
          <w:r w:rsidR="00616E8A" w:rsidRPr="002B42A7" w:rsidDel="00C07280">
            <w:rPr>
              <w:rFonts w:ascii="Times New Roman" w:hAnsi="Times New Roman" w:cs="Times New Roman"/>
              <w:color w:val="000000" w:themeColor="text1"/>
              <w:rPrChange w:id="1410" w:author="Ruijie Xu" w:date="2022-03-10T12:31:00Z">
                <w:rPr>
                  <w:color w:val="000000" w:themeColor="text1"/>
                </w:rPr>
              </w:rPrChange>
            </w:rPr>
            <w:delText>,</w:delText>
          </w:r>
        </w:del>
        <w:r w:rsidR="00616E8A" w:rsidRPr="002B42A7">
          <w:rPr>
            <w:rFonts w:ascii="Times New Roman" w:hAnsi="Times New Roman" w:cs="Times New Roman"/>
            <w:color w:val="000000" w:themeColor="text1"/>
            <w:rPrChange w:id="1411" w:author="Ruijie Xu" w:date="2022-03-10T12:31:00Z">
              <w:rPr>
                <w:color w:val="000000" w:themeColor="text1"/>
              </w:rPr>
            </w:rPrChange>
          </w:rPr>
          <w:t xml:space="preserve"> </w:t>
        </w:r>
      </w:ins>
      <w:r w:rsidRPr="002B42A7">
        <w:rPr>
          <w:rFonts w:ascii="Times New Roman" w:hAnsi="Times New Roman" w:cs="Times New Roman"/>
          <w:color w:val="000000" w:themeColor="text1"/>
          <w:rPrChange w:id="1412" w:author="Ruijie Xu" w:date="2022-03-10T12:31:00Z">
            <w:rPr>
              <w:color w:val="000000" w:themeColor="text1"/>
            </w:rPr>
          </w:rPrChange>
        </w:rPr>
        <w:t xml:space="preserve">were </w:t>
      </w:r>
      <w:r w:rsidR="00366132" w:rsidRPr="002B42A7">
        <w:rPr>
          <w:rFonts w:ascii="Times New Roman" w:hAnsi="Times New Roman" w:cs="Times New Roman"/>
          <w:color w:val="000000" w:themeColor="text1"/>
          <w:rPrChange w:id="1413" w:author="Ruijie Xu" w:date="2022-03-10T12:31:00Z">
            <w:rPr>
              <w:color w:val="000000" w:themeColor="text1"/>
            </w:rPr>
          </w:rPrChange>
        </w:rPr>
        <w:t>designed</w:t>
      </w:r>
      <w:r w:rsidR="00A774DE" w:rsidRPr="002B42A7">
        <w:rPr>
          <w:rFonts w:ascii="Times New Roman" w:hAnsi="Times New Roman" w:cs="Times New Roman"/>
          <w:color w:val="000000" w:themeColor="text1"/>
          <w:rPrChange w:id="1414" w:author="Ruijie Xu" w:date="2022-03-10T12:31:00Z">
            <w:rPr>
              <w:color w:val="000000" w:themeColor="text1"/>
            </w:rPr>
          </w:rPrChange>
        </w:rPr>
        <w:t xml:space="preserve"> </w:t>
      </w:r>
      <w:r w:rsidRPr="002B42A7">
        <w:rPr>
          <w:rFonts w:ascii="Times New Roman" w:hAnsi="Times New Roman" w:cs="Times New Roman"/>
          <w:color w:val="000000" w:themeColor="text1"/>
          <w:rPrChange w:id="1415" w:author="Ruijie Xu" w:date="2022-03-10T12:31:00Z">
            <w:rPr>
              <w:color w:val="000000" w:themeColor="text1"/>
            </w:rPr>
          </w:rPrChange>
        </w:rPr>
        <w:t>with</w:t>
      </w:r>
      <w:del w:id="1416" w:author="Liliana Salvador" w:date="2022-02-22T17:58:00Z">
        <w:r w:rsidRPr="002B42A7" w:rsidDel="00C07280">
          <w:rPr>
            <w:rFonts w:ascii="Times New Roman" w:hAnsi="Times New Roman" w:cs="Times New Roman"/>
            <w:color w:val="000000" w:themeColor="text1"/>
            <w:rPrChange w:id="1417" w:author="Ruijie Xu" w:date="2022-03-10T12:31:00Z">
              <w:rPr>
                <w:color w:val="000000" w:themeColor="text1"/>
              </w:rPr>
            </w:rPrChange>
          </w:rPr>
          <w:delText xml:space="preserve"> the</w:delText>
        </w:r>
      </w:del>
      <w:r w:rsidRPr="002B42A7">
        <w:rPr>
          <w:rFonts w:ascii="Times New Roman" w:hAnsi="Times New Roman" w:cs="Times New Roman"/>
          <w:color w:val="000000" w:themeColor="text1"/>
          <w:rPrChange w:id="1418" w:author="Ruijie Xu" w:date="2022-03-10T12:31:00Z">
            <w:rPr>
              <w:color w:val="000000" w:themeColor="text1"/>
            </w:rPr>
          </w:rPrChange>
        </w:rPr>
        <w:t xml:space="preserve"> k-mer </w:t>
      </w:r>
      <w:ins w:id="1419" w:author="Ruijie Xu" w:date="2022-02-01T14:35:00Z">
        <w:r w:rsidR="00DB4AE0" w:rsidRPr="002B42A7">
          <w:rPr>
            <w:rFonts w:ascii="Times New Roman" w:hAnsi="Times New Roman" w:cs="Times New Roman"/>
            <w:color w:val="000000" w:themeColor="text1"/>
            <w:rPrChange w:id="1420" w:author="Ruijie Xu" w:date="2022-03-10T12:31:00Z">
              <w:rPr>
                <w:color w:val="000000" w:themeColor="text1"/>
              </w:rPr>
            </w:rPrChange>
          </w:rPr>
          <w:t xml:space="preserve">matching </w:t>
        </w:r>
      </w:ins>
      <w:del w:id="1421" w:author="Ruijie Xu" w:date="2022-02-01T14:35:00Z">
        <w:r w:rsidRPr="002B42A7" w:rsidDel="00DB4AE0">
          <w:rPr>
            <w:rFonts w:ascii="Times New Roman" w:hAnsi="Times New Roman" w:cs="Times New Roman"/>
            <w:color w:val="000000" w:themeColor="text1"/>
            <w:rPrChange w:id="1422" w:author="Ruijie Xu" w:date="2022-03-10T12:31:00Z">
              <w:rPr>
                <w:color w:val="000000" w:themeColor="text1"/>
              </w:rPr>
            </w:rPrChange>
          </w:rPr>
          <w:delText xml:space="preserve">spectra comparison </w:delText>
        </w:r>
      </w:del>
      <w:r w:rsidRPr="002B42A7">
        <w:rPr>
          <w:rFonts w:ascii="Times New Roman" w:hAnsi="Times New Roman" w:cs="Times New Roman"/>
          <w:color w:val="000000" w:themeColor="text1"/>
          <w:rPrChange w:id="1423" w:author="Ruijie Xu" w:date="2022-03-10T12:31:00Z">
            <w:rPr>
              <w:color w:val="000000" w:themeColor="text1"/>
            </w:rPr>
          </w:rPrChange>
        </w:rPr>
        <w:t>algorithms</w:t>
      </w:r>
      <w:ins w:id="1424" w:author="Ruijie Xu" w:date="2022-02-01T14:49:00Z">
        <w:r w:rsidR="00616E8A" w:rsidRPr="002B42A7">
          <w:rPr>
            <w:rFonts w:ascii="Times New Roman" w:hAnsi="Times New Roman" w:cs="Times New Roman"/>
            <w:color w:val="000000" w:themeColor="text1"/>
            <w:rPrChange w:id="1425" w:author="Ruijie Xu" w:date="2022-03-10T12:31:00Z">
              <w:rPr>
                <w:color w:val="000000" w:themeColor="text1"/>
              </w:rPr>
            </w:rPrChange>
          </w:rPr>
          <w:t xml:space="preserve">, where only </w:t>
        </w:r>
        <w:commentRangeStart w:id="1426"/>
        <w:r w:rsidR="00616E8A" w:rsidRPr="002B42A7">
          <w:rPr>
            <w:rFonts w:ascii="Times New Roman" w:hAnsi="Times New Roman" w:cs="Times New Roman"/>
            <w:color w:val="000000" w:themeColor="text1"/>
            <w:rPrChange w:id="1427" w:author="Ruijie Xu" w:date="2022-03-10T12:31:00Z">
              <w:rPr>
                <w:color w:val="000000" w:themeColor="text1"/>
              </w:rPr>
            </w:rPrChange>
          </w:rPr>
          <w:t>sub</w:t>
        </w:r>
      </w:ins>
      <w:ins w:id="1428" w:author="Liliana Salvador" w:date="2022-03-08T17:45:00Z">
        <w:r w:rsidR="00FD02AF" w:rsidRPr="002B42A7">
          <w:rPr>
            <w:rFonts w:ascii="Times New Roman" w:hAnsi="Times New Roman" w:cs="Times New Roman"/>
            <w:color w:val="000000" w:themeColor="text1"/>
            <w:rPrChange w:id="1429" w:author="Ruijie Xu" w:date="2022-03-10T12:31:00Z">
              <w:rPr>
                <w:color w:val="000000" w:themeColor="text1"/>
              </w:rPr>
            </w:rPrChange>
          </w:rPr>
          <w:t>s</w:t>
        </w:r>
      </w:ins>
      <w:ins w:id="1430" w:author="Ruijie Xu" w:date="2022-02-01T14:49:00Z">
        <w:r w:rsidR="00616E8A" w:rsidRPr="002B42A7">
          <w:rPr>
            <w:rFonts w:ascii="Times New Roman" w:hAnsi="Times New Roman" w:cs="Times New Roman"/>
            <w:color w:val="000000" w:themeColor="text1"/>
            <w:rPrChange w:id="1431" w:author="Ruijie Xu" w:date="2022-03-10T12:31:00Z">
              <w:rPr>
                <w:color w:val="000000" w:themeColor="text1"/>
              </w:rPr>
            </w:rPrChange>
          </w:rPr>
          <w:t>trings</w:t>
        </w:r>
      </w:ins>
      <w:commentRangeEnd w:id="1426"/>
      <w:r w:rsidR="00544156" w:rsidRPr="002B42A7">
        <w:rPr>
          <w:rStyle w:val="CommentReference"/>
          <w:rFonts w:ascii="Times New Roman" w:hAnsi="Times New Roman" w:cs="Times New Roman"/>
          <w:sz w:val="24"/>
          <w:szCs w:val="24"/>
          <w:rPrChange w:id="1432" w:author="Ruijie Xu" w:date="2022-03-10T12:31:00Z">
            <w:rPr>
              <w:rStyle w:val="CommentReference"/>
            </w:rPr>
          </w:rPrChange>
        </w:rPr>
        <w:commentReference w:id="1426"/>
      </w:r>
      <w:ins w:id="1433" w:author="Ruijie Xu" w:date="2022-02-01T14:49:00Z">
        <w:r w:rsidR="00616E8A" w:rsidRPr="002B42A7">
          <w:rPr>
            <w:rFonts w:ascii="Times New Roman" w:hAnsi="Times New Roman" w:cs="Times New Roman"/>
            <w:color w:val="000000" w:themeColor="text1"/>
            <w:rPrChange w:id="1434" w:author="Ruijie Xu" w:date="2022-03-10T12:31:00Z">
              <w:rPr>
                <w:color w:val="000000" w:themeColor="text1"/>
              </w:rPr>
            </w:rPrChange>
          </w:rPr>
          <w:t xml:space="preserve"> of sequences were matched</w:t>
        </w:r>
      </w:ins>
      <w:r w:rsidRPr="002B42A7">
        <w:rPr>
          <w:rFonts w:ascii="Times New Roman" w:hAnsi="Times New Roman" w:cs="Times New Roman"/>
          <w:color w:val="000000" w:themeColor="text1"/>
          <w:rPrChange w:id="1435" w:author="Ruijie Xu" w:date="2022-03-10T12:31:00Z">
            <w:rPr>
              <w:color w:val="000000" w:themeColor="text1"/>
            </w:rPr>
          </w:rPrChange>
        </w:rPr>
        <w:t xml:space="preserve"> </w:t>
      </w:r>
      <w:r w:rsidR="00DB4AE0" w:rsidRPr="002B42A7">
        <w:rPr>
          <w:rFonts w:ascii="Times New Roman" w:hAnsi="Times New Roman" w:cs="Times New Roman"/>
          <w:color w:val="000000" w:themeColor="text1"/>
          <w:rPrChange w:id="143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437" w:author="Ruijie Xu" w:date="2022-03-10T12:31:00Z">
            <w:rPr>
              <w:color w:val="000000" w:themeColor="text1"/>
            </w:rPr>
          </w:rPrChange>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2B42A7">
        <w:rPr>
          <w:rFonts w:ascii="Times New Roman" w:hAnsi="Times New Roman" w:cs="Times New Roman"/>
          <w:color w:val="000000" w:themeColor="text1"/>
          <w:rPrChange w:id="1438" w:author="Ruijie Xu" w:date="2022-03-10T12:31:00Z">
            <w:rPr>
              <w:color w:val="000000" w:themeColor="text1"/>
            </w:rPr>
          </w:rPrChange>
        </w:rPr>
        <w:fldChar w:fldCharType="separate"/>
      </w:r>
      <w:r w:rsidR="00CB52B4" w:rsidRPr="002B42A7">
        <w:rPr>
          <w:rFonts w:ascii="Times New Roman" w:hAnsi="Times New Roman" w:cs="Times New Roman"/>
          <w:color w:val="000000"/>
          <w:rPrChange w:id="1439" w:author="Ruijie Xu" w:date="2022-03-10T12:31:00Z">
            <w:rPr>
              <w:rFonts w:ascii="Calibri" w:cs="Calibri"/>
              <w:color w:val="000000"/>
            </w:rPr>
          </w:rPrChange>
        </w:rPr>
        <w:t>(Healy and Chambers, 2014)</w:t>
      </w:r>
      <w:r w:rsidR="00DB4AE0" w:rsidRPr="002B42A7">
        <w:rPr>
          <w:rFonts w:ascii="Times New Roman" w:hAnsi="Times New Roman" w:cs="Times New Roman"/>
          <w:color w:val="000000" w:themeColor="text1"/>
          <w:rPrChange w:id="1440" w:author="Ruijie Xu" w:date="2022-03-10T12:31:00Z">
            <w:rPr>
              <w:color w:val="000000" w:themeColor="text1"/>
            </w:rPr>
          </w:rPrChange>
        </w:rPr>
        <w:fldChar w:fldCharType="end"/>
      </w:r>
      <w:ins w:id="1441" w:author="Liliana Salvador" w:date="2022-02-22T18:03:00Z">
        <w:r w:rsidR="00C07280" w:rsidRPr="002B42A7">
          <w:rPr>
            <w:rFonts w:ascii="Times New Roman" w:hAnsi="Times New Roman" w:cs="Times New Roman"/>
            <w:color w:val="000000" w:themeColor="text1"/>
            <w:rPrChange w:id="1442" w:author="Ruijie Xu" w:date="2022-03-10T12:31:00Z">
              <w:rPr>
                <w:color w:val="000000" w:themeColor="text1"/>
              </w:rPr>
            </w:rPrChange>
          </w:rPr>
          <w:t>; 2)</w:t>
        </w:r>
      </w:ins>
      <w:ins w:id="1443" w:author="Ruijie Xu" w:date="2022-02-01T14:49:00Z">
        <w:del w:id="1444" w:author="Liliana Salvador" w:date="2022-02-22T18:03:00Z">
          <w:r w:rsidR="00616E8A" w:rsidRPr="002B42A7" w:rsidDel="00C07280">
            <w:rPr>
              <w:rFonts w:ascii="Times New Roman" w:hAnsi="Times New Roman" w:cs="Times New Roman"/>
              <w:color w:val="000000" w:themeColor="text1"/>
              <w:rPrChange w:id="1445" w:author="Ruijie Xu" w:date="2022-03-10T12:31:00Z">
                <w:rPr>
                  <w:color w:val="000000" w:themeColor="text1"/>
                </w:rPr>
              </w:rPrChange>
            </w:rPr>
            <w:delText>.</w:delText>
          </w:r>
        </w:del>
      </w:ins>
      <w:ins w:id="1446" w:author="Ruijie Xu" w:date="2022-02-01T14:35:00Z">
        <w:del w:id="1447" w:author="Liliana Salvador" w:date="2022-02-22T18:03:00Z">
          <w:r w:rsidR="00DB4AE0" w:rsidRPr="002B42A7" w:rsidDel="00C07280">
            <w:rPr>
              <w:rFonts w:ascii="Times New Roman" w:hAnsi="Times New Roman" w:cs="Times New Roman"/>
              <w:color w:val="000000" w:themeColor="text1"/>
              <w:rPrChange w:id="1448" w:author="Ruijie Xu" w:date="2022-03-10T12:31:00Z">
                <w:rPr>
                  <w:color w:val="000000" w:themeColor="text1"/>
                </w:rPr>
              </w:rPrChange>
            </w:rPr>
            <w:delText xml:space="preserve"> </w:delText>
          </w:r>
        </w:del>
      </w:ins>
      <w:del w:id="1449" w:author="Ruijie Xu" w:date="2022-02-01T14:49:00Z">
        <w:r w:rsidR="00DB4AE0" w:rsidRPr="002B42A7" w:rsidDel="00616E8A">
          <w:rPr>
            <w:rFonts w:ascii="Times New Roman" w:hAnsi="Times New Roman" w:cs="Times New Roman"/>
            <w:color w:val="000000" w:themeColor="text1"/>
            <w:rPrChange w:id="1450" w:author="Ruijie Xu" w:date="2022-03-10T12:31:00Z">
              <w:rPr>
                <w:color w:val="000000" w:themeColor="text1"/>
              </w:rPr>
            </w:rPrChange>
          </w:rPr>
          <w:fldChar w:fldCharType="begin"/>
        </w:r>
        <w:r w:rsidR="00DB4AE0" w:rsidRPr="002B42A7" w:rsidDel="00616E8A">
          <w:rPr>
            <w:rFonts w:ascii="Times New Roman" w:hAnsi="Times New Roman" w:cs="Times New Roman"/>
            <w:color w:val="000000" w:themeColor="text1"/>
            <w:rPrChange w:id="1451" w:author="Ruijie Xu" w:date="2022-03-10T12:31:00Z">
              <w:rPr>
                <w:color w:val="000000" w:themeColor="text1"/>
              </w:rPr>
            </w:rPrChange>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2B42A7" w:rsidDel="00616E8A">
          <w:rPr>
            <w:rFonts w:ascii="Times New Roman" w:hAnsi="Times New Roman" w:cs="Times New Roman"/>
            <w:color w:val="000000" w:themeColor="text1"/>
            <w:rPrChange w:id="1452" w:author="Ruijie Xu" w:date="2022-03-10T12:31:00Z">
              <w:rPr>
                <w:color w:val="000000" w:themeColor="text1"/>
              </w:rPr>
            </w:rPrChange>
          </w:rPr>
          <w:fldChar w:fldCharType="separate"/>
        </w:r>
        <w:r w:rsidR="00DB4AE0" w:rsidRPr="002B42A7" w:rsidDel="00616E8A">
          <w:rPr>
            <w:rFonts w:ascii="Times New Roman" w:hAnsi="Times New Roman" w:cs="Times New Roman"/>
            <w:color w:val="000000"/>
            <w:u w:val="dash"/>
            <w:rPrChange w:id="1453" w:author="Ruijie Xu" w:date="2022-03-10T12:31:00Z">
              <w:rPr>
                <w:color w:val="000000"/>
                <w:u w:val="dash"/>
              </w:rPr>
            </w:rPrChange>
          </w:rPr>
          <w:delText>(Wood, Lu and Langmead, 2019, p. 2)</w:delText>
        </w:r>
        <w:r w:rsidR="00DB4AE0" w:rsidRPr="002B42A7" w:rsidDel="00616E8A">
          <w:rPr>
            <w:rFonts w:ascii="Times New Roman" w:hAnsi="Times New Roman" w:cs="Times New Roman"/>
            <w:color w:val="000000" w:themeColor="text1"/>
            <w:rPrChange w:id="1454" w:author="Ruijie Xu" w:date="2022-03-10T12:31:00Z">
              <w:rPr>
                <w:color w:val="000000" w:themeColor="text1"/>
              </w:rPr>
            </w:rPrChange>
          </w:rPr>
          <w:fldChar w:fldCharType="end"/>
        </w:r>
        <w:r w:rsidR="00DB4AE0" w:rsidRPr="002B42A7" w:rsidDel="00616E8A">
          <w:rPr>
            <w:rFonts w:ascii="Times New Roman" w:hAnsi="Times New Roman" w:cs="Times New Roman"/>
            <w:color w:val="000000" w:themeColor="text1"/>
            <w:rPrChange w:id="1455" w:author="Ruijie Xu" w:date="2022-03-10T12:31:00Z">
              <w:rPr>
                <w:color w:val="000000" w:themeColor="text1"/>
              </w:rPr>
            </w:rPrChange>
          </w:rPr>
          <w:fldChar w:fldCharType="begin"/>
        </w:r>
        <w:r w:rsidR="00DB4AE0" w:rsidRPr="002B42A7" w:rsidDel="00616E8A">
          <w:rPr>
            <w:rFonts w:ascii="Times New Roman" w:hAnsi="Times New Roman" w:cs="Times New Roman"/>
            <w:color w:val="000000" w:themeColor="text1"/>
            <w:rPrChange w:id="1456" w:author="Ruijie Xu" w:date="2022-03-10T12:31:00Z">
              <w:rPr>
                <w:color w:val="000000" w:themeColor="text1"/>
              </w:rPr>
            </w:rPrChange>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2B42A7" w:rsidDel="00616E8A">
          <w:rPr>
            <w:rFonts w:ascii="Times New Roman" w:hAnsi="Times New Roman" w:cs="Times New Roman"/>
            <w:color w:val="000000" w:themeColor="text1"/>
            <w:rPrChange w:id="1457" w:author="Ruijie Xu" w:date="2022-03-10T12:31:00Z">
              <w:rPr>
                <w:color w:val="000000" w:themeColor="text1"/>
              </w:rPr>
            </w:rPrChange>
          </w:rPr>
          <w:fldChar w:fldCharType="separate"/>
        </w:r>
        <w:r w:rsidR="00DB4AE0" w:rsidRPr="002B42A7" w:rsidDel="00616E8A">
          <w:rPr>
            <w:rFonts w:ascii="Times New Roman" w:hAnsi="Times New Roman" w:cs="Times New Roman"/>
            <w:color w:val="000000"/>
            <w:u w:val="dash"/>
            <w:rPrChange w:id="1458" w:author="Ruijie Xu" w:date="2022-03-10T12:31:00Z">
              <w:rPr>
                <w:color w:val="000000"/>
                <w:u w:val="dash"/>
              </w:rPr>
            </w:rPrChange>
          </w:rPr>
          <w:delText xml:space="preserve">(Ounit </w:delText>
        </w:r>
        <w:r w:rsidR="00DB4AE0" w:rsidRPr="002B42A7" w:rsidDel="00616E8A">
          <w:rPr>
            <w:rFonts w:ascii="Times New Roman" w:hAnsi="Times New Roman" w:cs="Times New Roman"/>
            <w:i/>
            <w:iCs/>
            <w:color w:val="000000"/>
            <w:u w:val="dash"/>
            <w:rPrChange w:id="1459" w:author="Ruijie Xu" w:date="2022-03-10T12:31:00Z">
              <w:rPr>
                <w:i/>
                <w:iCs/>
                <w:color w:val="000000"/>
                <w:u w:val="dash"/>
              </w:rPr>
            </w:rPrChange>
          </w:rPr>
          <w:delText>et al.</w:delText>
        </w:r>
        <w:r w:rsidR="00DB4AE0" w:rsidRPr="002B42A7" w:rsidDel="00616E8A">
          <w:rPr>
            <w:rFonts w:ascii="Times New Roman" w:hAnsi="Times New Roman" w:cs="Times New Roman"/>
            <w:color w:val="000000"/>
            <w:u w:val="dash"/>
            <w:rPrChange w:id="1460" w:author="Ruijie Xu" w:date="2022-03-10T12:31:00Z">
              <w:rPr>
                <w:color w:val="000000"/>
                <w:u w:val="dash"/>
              </w:rPr>
            </w:rPrChange>
          </w:rPr>
          <w:delText>, 2015)</w:delText>
        </w:r>
        <w:r w:rsidR="00DB4AE0" w:rsidRPr="002B42A7" w:rsidDel="00616E8A">
          <w:rPr>
            <w:rFonts w:ascii="Times New Roman" w:hAnsi="Times New Roman" w:cs="Times New Roman"/>
            <w:color w:val="000000" w:themeColor="text1"/>
            <w:rPrChange w:id="1461" w:author="Ruijie Xu" w:date="2022-03-10T12:31:00Z">
              <w:rPr>
                <w:color w:val="000000" w:themeColor="text1"/>
              </w:rPr>
            </w:rPrChange>
          </w:rPr>
          <w:fldChar w:fldCharType="end"/>
        </w:r>
      </w:del>
      <w:del w:id="1462" w:author="Ruijie Xu" w:date="2022-02-01T14:33:00Z">
        <w:r w:rsidRPr="002B42A7" w:rsidDel="00DB4AE0">
          <w:rPr>
            <w:rFonts w:ascii="Times New Roman" w:hAnsi="Times New Roman" w:cs="Times New Roman"/>
            <w:color w:val="000000" w:themeColor="text1"/>
            <w:rPrChange w:id="1463" w:author="Ruijie Xu" w:date="2022-03-10T12:31:00Z">
              <w:rPr>
                <w:color w:val="000000" w:themeColor="text1"/>
              </w:rPr>
            </w:rPrChange>
          </w:rPr>
          <w:fldChar w:fldCharType="begin" w:fldLock="1"/>
        </w:r>
        <w:r w:rsidR="00506F24" w:rsidRPr="002B42A7" w:rsidDel="00DB4AE0">
          <w:rPr>
            <w:rFonts w:ascii="Times New Roman" w:hAnsi="Times New Roman" w:cs="Times New Roman"/>
            <w:color w:val="000000" w:themeColor="text1"/>
            <w:rPrChange w:id="1464" w:author="Ruijie Xu" w:date="2022-03-10T12:31:00Z">
              <w:rPr>
                <w:color w:val="000000" w:themeColor="text1"/>
              </w:rPr>
            </w:rPrChange>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2B42A7" w:rsidDel="00DB4AE0">
          <w:rPr>
            <w:rFonts w:ascii="Times New Roman" w:hAnsi="Times New Roman" w:cs="Times New Roman"/>
            <w:color w:val="000000" w:themeColor="text1"/>
            <w:rPrChange w:id="1465" w:author="Ruijie Xu" w:date="2022-03-10T12:31:00Z">
              <w:rPr>
                <w:color w:val="000000" w:themeColor="text1"/>
              </w:rPr>
            </w:rPrChange>
          </w:rPr>
          <w:fldChar w:fldCharType="separate"/>
        </w:r>
        <w:r w:rsidR="00350DBF" w:rsidRPr="002B42A7" w:rsidDel="00DB4AE0">
          <w:rPr>
            <w:rFonts w:ascii="Times New Roman" w:hAnsi="Times New Roman" w:cs="Times New Roman"/>
            <w:color w:val="000000"/>
            <w:rPrChange w:id="1466" w:author="Ruijie Xu" w:date="2022-03-10T12:31:00Z">
              <w:rPr>
                <w:color w:val="000000"/>
              </w:rPr>
            </w:rPrChange>
          </w:rPr>
          <w:delText xml:space="preserve">(Ye </w:delText>
        </w:r>
        <w:r w:rsidR="00350DBF" w:rsidRPr="002B42A7" w:rsidDel="00DB4AE0">
          <w:rPr>
            <w:rFonts w:ascii="Times New Roman" w:hAnsi="Times New Roman" w:cs="Times New Roman"/>
            <w:i/>
            <w:iCs/>
            <w:color w:val="000000"/>
            <w:rPrChange w:id="1467" w:author="Ruijie Xu" w:date="2022-03-10T12:31:00Z">
              <w:rPr>
                <w:i/>
                <w:iCs/>
                <w:color w:val="000000"/>
              </w:rPr>
            </w:rPrChange>
          </w:rPr>
          <w:delText>et al.</w:delText>
        </w:r>
        <w:r w:rsidR="00350DBF" w:rsidRPr="002B42A7" w:rsidDel="00DB4AE0">
          <w:rPr>
            <w:rFonts w:ascii="Times New Roman" w:hAnsi="Times New Roman" w:cs="Times New Roman"/>
            <w:color w:val="000000"/>
            <w:rPrChange w:id="1468" w:author="Ruijie Xu" w:date="2022-03-10T12:31:00Z">
              <w:rPr>
                <w:color w:val="000000"/>
              </w:rPr>
            </w:rPrChange>
          </w:rPr>
          <w:delText>, 2019a)</w:delText>
        </w:r>
        <w:r w:rsidRPr="002B42A7" w:rsidDel="00DB4AE0">
          <w:rPr>
            <w:rFonts w:ascii="Times New Roman" w:hAnsi="Times New Roman" w:cs="Times New Roman"/>
            <w:color w:val="000000" w:themeColor="text1"/>
            <w:rPrChange w:id="1469" w:author="Ruijie Xu" w:date="2022-03-10T12:31:00Z">
              <w:rPr>
                <w:color w:val="000000" w:themeColor="text1"/>
              </w:rPr>
            </w:rPrChange>
          </w:rPr>
          <w:fldChar w:fldCharType="end"/>
        </w:r>
      </w:del>
      <w:del w:id="1470" w:author="Ruijie Xu" w:date="2022-02-01T14:49:00Z">
        <w:r w:rsidRPr="002B42A7" w:rsidDel="00616E8A">
          <w:rPr>
            <w:rFonts w:ascii="Times New Roman" w:hAnsi="Times New Roman" w:cs="Times New Roman"/>
            <w:color w:val="000000" w:themeColor="text1"/>
            <w:rPrChange w:id="1471" w:author="Ruijie Xu" w:date="2022-03-10T12:31:00Z">
              <w:rPr>
                <w:color w:val="000000" w:themeColor="text1"/>
              </w:rPr>
            </w:rPrChange>
          </w:rPr>
          <w:delText>.</w:delText>
        </w:r>
      </w:del>
      <w:ins w:id="1472" w:author="Ruijie Xu" w:date="2022-02-01T14:38:00Z">
        <w:del w:id="1473" w:author="Liliana Salvador" w:date="2022-02-22T17:58:00Z">
          <w:r w:rsidR="00FA2E9A" w:rsidRPr="002B42A7" w:rsidDel="00C07280">
            <w:rPr>
              <w:rFonts w:ascii="Times New Roman" w:hAnsi="Times New Roman" w:cs="Times New Roman"/>
              <w:color w:val="000000" w:themeColor="text1"/>
              <w:rPrChange w:id="1474" w:author="Ruijie Xu" w:date="2022-03-10T12:31:00Z">
                <w:rPr>
                  <w:color w:val="000000" w:themeColor="text1"/>
                </w:rPr>
              </w:rPrChange>
            </w:rPr>
            <w:delText>Some</w:delText>
          </w:r>
        </w:del>
        <w:del w:id="1475" w:author="Liliana Salvador" w:date="2022-02-22T18:03:00Z">
          <w:r w:rsidR="00FA2E9A" w:rsidRPr="002B42A7" w:rsidDel="00C07280">
            <w:rPr>
              <w:rFonts w:ascii="Times New Roman" w:hAnsi="Times New Roman" w:cs="Times New Roman"/>
              <w:color w:val="000000" w:themeColor="text1"/>
              <w:rPrChange w:id="1476" w:author="Ruijie Xu" w:date="2022-03-10T12:31:00Z">
                <w:rPr>
                  <w:color w:val="000000" w:themeColor="text1"/>
                </w:rPr>
              </w:rPrChange>
            </w:rPr>
            <w:delText xml:space="preserve"> </w:delText>
          </w:r>
        </w:del>
      </w:ins>
      <w:ins w:id="1477" w:author="Ruijie Xu" w:date="2022-02-01T14:49:00Z">
        <w:del w:id="1478" w:author="Liliana Salvador" w:date="2022-02-22T18:03:00Z">
          <w:r w:rsidR="00616E8A" w:rsidRPr="002B42A7" w:rsidDel="00C07280">
            <w:rPr>
              <w:rFonts w:ascii="Times New Roman" w:hAnsi="Times New Roman" w:cs="Times New Roman"/>
              <w:color w:val="000000" w:themeColor="text1"/>
              <w:rPrChange w:id="1479" w:author="Ruijie Xu" w:date="2022-03-10T12:31:00Z">
                <w:rPr>
                  <w:color w:val="000000" w:themeColor="text1"/>
                </w:rPr>
              </w:rPrChange>
            </w:rPr>
            <w:delText xml:space="preserve">software, </w:delText>
          </w:r>
        </w:del>
        <w:del w:id="1480" w:author="Liliana Salvador" w:date="2022-02-22T17:58:00Z">
          <w:r w:rsidR="00616E8A" w:rsidRPr="002B42A7" w:rsidDel="00C07280">
            <w:rPr>
              <w:rFonts w:ascii="Times New Roman" w:hAnsi="Times New Roman" w:cs="Times New Roman"/>
              <w:color w:val="000000" w:themeColor="text1"/>
              <w:rPrChange w:id="1481" w:author="Ruijie Xu" w:date="2022-03-10T12:31:00Z">
                <w:rPr>
                  <w:color w:val="000000" w:themeColor="text1"/>
                </w:rPr>
              </w:rPrChange>
            </w:rPr>
            <w:delText>represented by</w:delText>
          </w:r>
        </w:del>
      </w:ins>
      <w:ins w:id="1482" w:author="Ruijie Xu" w:date="2022-02-01T14:50:00Z">
        <w:r w:rsidR="00616E8A" w:rsidRPr="002B42A7">
          <w:rPr>
            <w:rFonts w:ascii="Times New Roman" w:hAnsi="Times New Roman" w:cs="Times New Roman"/>
            <w:color w:val="000000" w:themeColor="text1"/>
            <w:rPrChange w:id="1483" w:author="Ruijie Xu" w:date="2022-03-10T12:31:00Z">
              <w:rPr>
                <w:color w:val="000000" w:themeColor="text1"/>
              </w:rPr>
            </w:rPrChange>
          </w:rPr>
          <w:t xml:space="preserve"> </w:t>
        </w:r>
      </w:ins>
      <w:ins w:id="1484" w:author="Ruijie Xu" w:date="2022-02-01T14:49:00Z">
        <w:r w:rsidR="00616E8A" w:rsidRPr="002B42A7">
          <w:rPr>
            <w:rFonts w:ascii="Times New Roman" w:hAnsi="Times New Roman" w:cs="Times New Roman"/>
            <w:color w:val="000000" w:themeColor="text1"/>
            <w:rPrChange w:id="1485" w:author="Ruijie Xu" w:date="2022-03-10T12:31:00Z">
              <w:rPr>
                <w:color w:val="000000" w:themeColor="text1"/>
              </w:rPr>
            </w:rPrChange>
          </w:rPr>
          <w:t xml:space="preserve">Metaphlan3 </w:t>
        </w:r>
        <w:r w:rsidR="00616E8A" w:rsidRPr="002B42A7">
          <w:rPr>
            <w:rFonts w:ascii="Times New Roman" w:hAnsi="Times New Roman" w:cs="Times New Roman"/>
            <w:color w:val="000000" w:themeColor="text1"/>
            <w:rPrChange w:id="1486"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487" w:author="Ruijie Xu" w:date="2022-03-10T12:31:00Z">
            <w:rPr>
              <w:color w:val="000000" w:themeColor="text1"/>
            </w:rPr>
          </w:rPrChange>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1488" w:author="Ruijie Xu" w:date="2022-02-01T14:49:00Z">
        <w:r w:rsidR="00616E8A" w:rsidRPr="002B42A7">
          <w:rPr>
            <w:rFonts w:ascii="Times New Roman" w:hAnsi="Times New Roman" w:cs="Times New Roman"/>
            <w:color w:val="000000" w:themeColor="text1"/>
            <w:rPrChange w:id="1489" w:author="Ruijie Xu" w:date="2022-03-10T12:31:00Z">
              <w:rPr>
                <w:color w:val="000000" w:themeColor="text1"/>
              </w:rPr>
            </w:rPrChange>
          </w:rPr>
          <w:fldChar w:fldCharType="separate"/>
        </w:r>
      </w:ins>
      <w:r w:rsidR="00CB52B4" w:rsidRPr="002B42A7">
        <w:rPr>
          <w:rFonts w:ascii="Times New Roman" w:hAnsi="Times New Roman" w:cs="Times New Roman"/>
          <w:color w:val="000000"/>
          <w:rPrChange w:id="1490" w:author="Ruijie Xu" w:date="2022-03-10T12:31:00Z">
            <w:rPr>
              <w:rFonts w:ascii="Calibri" w:cs="Calibri"/>
              <w:color w:val="000000"/>
            </w:rPr>
          </w:rPrChange>
        </w:rPr>
        <w:t xml:space="preserve">(Truong </w:t>
      </w:r>
      <w:r w:rsidR="00CB52B4" w:rsidRPr="002B42A7">
        <w:rPr>
          <w:rFonts w:ascii="Times New Roman" w:hAnsi="Times New Roman" w:cs="Times New Roman"/>
          <w:i/>
          <w:iCs/>
          <w:color w:val="000000"/>
          <w:rPrChange w:id="149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492" w:author="Ruijie Xu" w:date="2022-03-10T12:31:00Z">
            <w:rPr>
              <w:rFonts w:ascii="Calibri" w:cs="Calibri"/>
              <w:color w:val="000000"/>
            </w:rPr>
          </w:rPrChange>
        </w:rPr>
        <w:t xml:space="preserve">, 2015; Beghini </w:t>
      </w:r>
      <w:r w:rsidR="00CB52B4" w:rsidRPr="002B42A7">
        <w:rPr>
          <w:rFonts w:ascii="Times New Roman" w:hAnsi="Times New Roman" w:cs="Times New Roman"/>
          <w:i/>
          <w:iCs/>
          <w:color w:val="000000"/>
          <w:rPrChange w:id="1493"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494" w:author="Ruijie Xu" w:date="2022-03-10T12:31:00Z">
            <w:rPr>
              <w:rFonts w:ascii="Calibri" w:cs="Calibri"/>
              <w:color w:val="000000"/>
            </w:rPr>
          </w:rPrChange>
        </w:rPr>
        <w:t>, 2021)</w:t>
      </w:r>
      <w:ins w:id="1495" w:author="Ruijie Xu" w:date="2022-02-01T14:49:00Z">
        <w:r w:rsidR="00616E8A" w:rsidRPr="002B42A7">
          <w:rPr>
            <w:rFonts w:ascii="Times New Roman" w:hAnsi="Times New Roman" w:cs="Times New Roman"/>
            <w:color w:val="000000" w:themeColor="text1"/>
            <w:rPrChange w:id="1496" w:author="Ruijie Xu" w:date="2022-03-10T12:31:00Z">
              <w:rPr>
                <w:color w:val="000000" w:themeColor="text1"/>
              </w:rPr>
            </w:rPrChange>
          </w:rPr>
          <w:fldChar w:fldCharType="end"/>
        </w:r>
        <w:del w:id="1497" w:author="Liliana Salvador" w:date="2022-02-22T18:03:00Z">
          <w:r w:rsidR="00616E8A" w:rsidRPr="002B42A7" w:rsidDel="00C07280">
            <w:rPr>
              <w:rFonts w:ascii="Times New Roman" w:hAnsi="Times New Roman" w:cs="Times New Roman"/>
              <w:color w:val="000000" w:themeColor="text1"/>
              <w:rPrChange w:id="1498" w:author="Ruijie Xu" w:date="2022-03-10T12:31:00Z">
                <w:rPr>
                  <w:color w:val="000000" w:themeColor="text1"/>
                </w:rPr>
              </w:rPrChange>
            </w:rPr>
            <w:delText>,</w:delText>
          </w:r>
        </w:del>
        <w:r w:rsidR="00616E8A" w:rsidRPr="002B42A7">
          <w:rPr>
            <w:rFonts w:ascii="Times New Roman" w:hAnsi="Times New Roman" w:cs="Times New Roman"/>
            <w:color w:val="000000" w:themeColor="text1"/>
            <w:rPrChange w:id="1499" w:author="Ruijie Xu" w:date="2022-03-10T12:31:00Z">
              <w:rPr>
                <w:color w:val="000000" w:themeColor="text1"/>
              </w:rPr>
            </w:rPrChange>
          </w:rPr>
          <w:t xml:space="preserve"> </w:t>
        </w:r>
      </w:ins>
      <w:ins w:id="1500" w:author="Ruijie Xu" w:date="2022-02-01T14:38:00Z">
        <w:r w:rsidR="00FA2E9A" w:rsidRPr="002B42A7">
          <w:rPr>
            <w:rFonts w:ascii="Times New Roman" w:hAnsi="Times New Roman" w:cs="Times New Roman"/>
            <w:color w:val="000000" w:themeColor="text1"/>
            <w:rPrChange w:id="1501" w:author="Ruijie Xu" w:date="2022-03-10T12:31:00Z">
              <w:rPr>
                <w:color w:val="000000" w:themeColor="text1"/>
              </w:rPr>
            </w:rPrChange>
          </w:rPr>
          <w:t>w</w:t>
        </w:r>
      </w:ins>
      <w:ins w:id="1502" w:author="Liliana Salvador" w:date="2022-02-22T18:03:00Z">
        <w:r w:rsidR="00C07280" w:rsidRPr="002B42A7">
          <w:rPr>
            <w:rFonts w:ascii="Times New Roman" w:hAnsi="Times New Roman" w:cs="Times New Roman"/>
            <w:color w:val="000000" w:themeColor="text1"/>
            <w:rPrChange w:id="1503" w:author="Ruijie Xu" w:date="2022-03-10T12:31:00Z">
              <w:rPr>
                <w:color w:val="000000" w:themeColor="text1"/>
              </w:rPr>
            </w:rPrChange>
          </w:rPr>
          <w:t>as</w:t>
        </w:r>
      </w:ins>
      <w:ins w:id="1504" w:author="Ruijie Xu" w:date="2022-02-01T14:38:00Z">
        <w:del w:id="1505" w:author="Liliana Salvador" w:date="2022-02-22T17:58:00Z">
          <w:r w:rsidR="00FA2E9A" w:rsidRPr="002B42A7" w:rsidDel="00C07280">
            <w:rPr>
              <w:rFonts w:ascii="Times New Roman" w:hAnsi="Times New Roman" w:cs="Times New Roman"/>
              <w:color w:val="000000" w:themeColor="text1"/>
              <w:rPrChange w:id="1506" w:author="Ruijie Xu" w:date="2022-03-10T12:31:00Z">
                <w:rPr>
                  <w:color w:val="000000" w:themeColor="text1"/>
                </w:rPr>
              </w:rPrChange>
            </w:rPr>
            <w:delText>a</w:delText>
          </w:r>
        </w:del>
      </w:ins>
      <w:ins w:id="1507" w:author="Ruijie Xu" w:date="2022-02-01T14:39:00Z">
        <w:del w:id="1508" w:author="Liliana Salvador" w:date="2022-02-22T17:58:00Z">
          <w:r w:rsidR="00FA2E9A" w:rsidRPr="002B42A7" w:rsidDel="00C07280">
            <w:rPr>
              <w:rFonts w:ascii="Times New Roman" w:hAnsi="Times New Roman" w:cs="Times New Roman"/>
              <w:color w:val="000000" w:themeColor="text1"/>
              <w:rPrChange w:id="1509" w:author="Ruijie Xu" w:date="2022-03-10T12:31:00Z">
                <w:rPr>
                  <w:color w:val="000000" w:themeColor="text1"/>
                </w:rPr>
              </w:rPrChange>
            </w:rPr>
            <w:delText>s</w:delText>
          </w:r>
        </w:del>
        <w:r w:rsidR="00FA2E9A" w:rsidRPr="002B42A7">
          <w:rPr>
            <w:rFonts w:ascii="Times New Roman" w:hAnsi="Times New Roman" w:cs="Times New Roman"/>
            <w:color w:val="000000" w:themeColor="text1"/>
            <w:rPrChange w:id="1510" w:author="Ruijie Xu" w:date="2022-03-10T12:31:00Z">
              <w:rPr>
                <w:color w:val="000000" w:themeColor="text1"/>
              </w:rPr>
            </w:rPrChange>
          </w:rPr>
          <w:t xml:space="preserve"> designed to identify </w:t>
        </w:r>
        <w:del w:id="1511" w:author="Liliana Salvador" w:date="2022-02-22T17:58:00Z">
          <w:r w:rsidR="00FA2E9A" w:rsidRPr="002B42A7" w:rsidDel="00C07280">
            <w:rPr>
              <w:rFonts w:ascii="Times New Roman" w:hAnsi="Times New Roman" w:cs="Times New Roman"/>
              <w:color w:val="000000" w:themeColor="text1"/>
              <w:rPrChange w:id="1512" w:author="Ruijie Xu" w:date="2022-03-10T12:31:00Z">
                <w:rPr>
                  <w:color w:val="000000" w:themeColor="text1"/>
                </w:rPr>
              </w:rPrChange>
            </w:rPr>
            <w:delText xml:space="preserve">the </w:delText>
          </w:r>
        </w:del>
        <w:r w:rsidR="00FA2E9A" w:rsidRPr="002B42A7">
          <w:rPr>
            <w:rFonts w:ascii="Times New Roman" w:hAnsi="Times New Roman" w:cs="Times New Roman"/>
            <w:color w:val="000000" w:themeColor="text1"/>
            <w:rPrChange w:id="1513" w:author="Ruijie Xu" w:date="2022-03-10T12:31:00Z">
              <w:rPr>
                <w:color w:val="000000" w:themeColor="text1"/>
              </w:rPr>
            </w:rPrChange>
          </w:rPr>
          <w:t xml:space="preserve">unique genetic markers within </w:t>
        </w:r>
      </w:ins>
      <w:ins w:id="1514" w:author="Ruijie Xu" w:date="2022-02-01T16:14:00Z">
        <w:r w:rsidR="00D1066B" w:rsidRPr="002B42A7">
          <w:rPr>
            <w:rFonts w:ascii="Times New Roman" w:hAnsi="Times New Roman" w:cs="Times New Roman"/>
            <w:color w:val="000000" w:themeColor="text1"/>
            <w:rPrChange w:id="1515" w:author="Ruijie Xu" w:date="2022-03-10T12:31:00Z">
              <w:rPr>
                <w:color w:val="000000" w:themeColor="text1"/>
              </w:rPr>
            </w:rPrChange>
          </w:rPr>
          <w:t>each</w:t>
        </w:r>
      </w:ins>
      <w:ins w:id="1516" w:author="Ruijie Xu" w:date="2022-02-01T14:39:00Z">
        <w:r w:rsidR="00FA2E9A" w:rsidRPr="002B42A7">
          <w:rPr>
            <w:rFonts w:ascii="Times New Roman" w:hAnsi="Times New Roman" w:cs="Times New Roman"/>
            <w:color w:val="000000" w:themeColor="text1"/>
            <w:rPrChange w:id="1517" w:author="Ruijie Xu" w:date="2022-03-10T12:31:00Z">
              <w:rPr>
                <w:color w:val="000000" w:themeColor="text1"/>
              </w:rPr>
            </w:rPrChange>
          </w:rPr>
          <w:t xml:space="preserve"> microbial </w:t>
        </w:r>
      </w:ins>
      <w:ins w:id="1518" w:author="Ruijie Xu" w:date="2022-02-01T16:15:00Z">
        <w:r w:rsidR="00D1066B" w:rsidRPr="002B42A7">
          <w:rPr>
            <w:rFonts w:ascii="Times New Roman" w:hAnsi="Times New Roman" w:cs="Times New Roman"/>
            <w:color w:val="000000" w:themeColor="text1"/>
            <w:rPrChange w:id="1519" w:author="Ruijie Xu" w:date="2022-03-10T12:31:00Z">
              <w:rPr>
                <w:color w:val="000000" w:themeColor="text1"/>
              </w:rPr>
            </w:rPrChange>
          </w:rPr>
          <w:t>taxon</w:t>
        </w:r>
      </w:ins>
      <w:del w:id="1520" w:author="Ruijie Xu" w:date="2022-02-01T14:49:00Z">
        <w:r w:rsidR="00FA2E9A" w:rsidRPr="002B42A7" w:rsidDel="00616E8A">
          <w:rPr>
            <w:rFonts w:ascii="Times New Roman" w:hAnsi="Times New Roman" w:cs="Times New Roman"/>
            <w:color w:val="000000" w:themeColor="text1"/>
            <w:rPrChange w:id="1521" w:author="Ruijie Xu" w:date="2022-03-10T12:31:00Z">
              <w:rPr>
                <w:color w:val="000000" w:themeColor="text1"/>
              </w:rPr>
            </w:rPrChange>
          </w:rPr>
          <w:fldChar w:fldCharType="begin"/>
        </w:r>
        <w:r w:rsidR="00FA2E9A" w:rsidRPr="002B42A7" w:rsidDel="00616E8A">
          <w:rPr>
            <w:rFonts w:ascii="Times New Roman" w:hAnsi="Times New Roman" w:cs="Times New Roman"/>
            <w:color w:val="000000" w:themeColor="text1"/>
            <w:rPrChange w:id="1522" w:author="Ruijie Xu" w:date="2022-03-10T12:31:00Z">
              <w:rPr>
                <w:color w:val="000000" w:themeColor="text1"/>
              </w:rPr>
            </w:rPrChange>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2B42A7" w:rsidDel="00616E8A">
          <w:rPr>
            <w:rFonts w:ascii="Times New Roman" w:hAnsi="Times New Roman" w:cs="Times New Roman"/>
            <w:color w:val="000000" w:themeColor="text1"/>
            <w:rPrChange w:id="1523" w:author="Ruijie Xu" w:date="2022-03-10T12:31:00Z">
              <w:rPr>
                <w:color w:val="000000" w:themeColor="text1"/>
              </w:rPr>
            </w:rPrChange>
          </w:rPr>
          <w:fldChar w:fldCharType="separate"/>
        </w:r>
        <w:r w:rsidR="00FA2E9A" w:rsidRPr="002B42A7" w:rsidDel="00616E8A">
          <w:rPr>
            <w:rFonts w:ascii="Times New Roman" w:hAnsi="Times New Roman" w:cs="Times New Roman"/>
            <w:color w:val="000000"/>
            <w:u w:val="dash"/>
            <w:rPrChange w:id="1524" w:author="Ruijie Xu" w:date="2022-03-10T12:31:00Z">
              <w:rPr>
                <w:color w:val="000000"/>
                <w:u w:val="dash"/>
              </w:rPr>
            </w:rPrChange>
          </w:rPr>
          <w:delText xml:space="preserve">(Truong </w:delText>
        </w:r>
        <w:r w:rsidR="00FA2E9A" w:rsidRPr="002B42A7" w:rsidDel="00616E8A">
          <w:rPr>
            <w:rFonts w:ascii="Times New Roman" w:hAnsi="Times New Roman" w:cs="Times New Roman"/>
            <w:i/>
            <w:iCs/>
            <w:color w:val="000000"/>
            <w:u w:val="dash"/>
            <w:rPrChange w:id="1525" w:author="Ruijie Xu" w:date="2022-03-10T12:31:00Z">
              <w:rPr>
                <w:i/>
                <w:iCs/>
                <w:color w:val="000000"/>
                <w:u w:val="dash"/>
              </w:rPr>
            </w:rPrChange>
          </w:rPr>
          <w:delText>et al.</w:delText>
        </w:r>
        <w:r w:rsidR="00FA2E9A" w:rsidRPr="002B42A7" w:rsidDel="00616E8A">
          <w:rPr>
            <w:rFonts w:ascii="Times New Roman" w:hAnsi="Times New Roman" w:cs="Times New Roman"/>
            <w:color w:val="000000"/>
            <w:u w:val="dash"/>
            <w:rPrChange w:id="1526" w:author="Ruijie Xu" w:date="2022-03-10T12:31:00Z">
              <w:rPr>
                <w:color w:val="000000"/>
                <w:u w:val="dash"/>
              </w:rPr>
            </w:rPrChange>
          </w:rPr>
          <w:delText xml:space="preserve">, 2015; Beghini </w:delText>
        </w:r>
        <w:r w:rsidR="00FA2E9A" w:rsidRPr="002B42A7" w:rsidDel="00616E8A">
          <w:rPr>
            <w:rFonts w:ascii="Times New Roman" w:hAnsi="Times New Roman" w:cs="Times New Roman"/>
            <w:i/>
            <w:iCs/>
            <w:color w:val="000000"/>
            <w:u w:val="dash"/>
            <w:rPrChange w:id="1527" w:author="Ruijie Xu" w:date="2022-03-10T12:31:00Z">
              <w:rPr>
                <w:i/>
                <w:iCs/>
                <w:color w:val="000000"/>
                <w:u w:val="dash"/>
              </w:rPr>
            </w:rPrChange>
          </w:rPr>
          <w:delText>et al.</w:delText>
        </w:r>
        <w:r w:rsidR="00FA2E9A" w:rsidRPr="002B42A7" w:rsidDel="00616E8A">
          <w:rPr>
            <w:rFonts w:ascii="Times New Roman" w:hAnsi="Times New Roman" w:cs="Times New Roman"/>
            <w:color w:val="000000"/>
            <w:u w:val="dash"/>
            <w:rPrChange w:id="1528" w:author="Ruijie Xu" w:date="2022-03-10T12:31:00Z">
              <w:rPr>
                <w:color w:val="000000"/>
                <w:u w:val="dash"/>
              </w:rPr>
            </w:rPrChange>
          </w:rPr>
          <w:delText>, 2021)</w:delText>
        </w:r>
        <w:r w:rsidR="00FA2E9A" w:rsidRPr="002B42A7" w:rsidDel="00616E8A">
          <w:rPr>
            <w:rFonts w:ascii="Times New Roman" w:hAnsi="Times New Roman" w:cs="Times New Roman"/>
            <w:color w:val="000000" w:themeColor="text1"/>
            <w:rPrChange w:id="1529" w:author="Ruijie Xu" w:date="2022-03-10T12:31:00Z">
              <w:rPr>
                <w:color w:val="000000" w:themeColor="text1"/>
              </w:rPr>
            </w:rPrChange>
          </w:rPr>
          <w:fldChar w:fldCharType="end"/>
        </w:r>
      </w:del>
      <w:ins w:id="1530" w:author="Liliana Salvador" w:date="2022-02-22T18:03:00Z">
        <w:r w:rsidR="00C07280" w:rsidRPr="002B42A7">
          <w:rPr>
            <w:rFonts w:ascii="Times New Roman" w:hAnsi="Times New Roman" w:cs="Times New Roman"/>
            <w:color w:val="000000" w:themeColor="text1"/>
            <w:rPrChange w:id="1531" w:author="Ruijie Xu" w:date="2022-03-10T12:31:00Z">
              <w:rPr>
                <w:color w:val="000000" w:themeColor="text1"/>
              </w:rPr>
            </w:rPrChange>
          </w:rPr>
          <w:t xml:space="preserve">; </w:t>
        </w:r>
      </w:ins>
      <w:ins w:id="1532" w:author="Liliana Salvador" w:date="2022-02-22T18:05:00Z">
        <w:r w:rsidR="00C07280" w:rsidRPr="002B42A7">
          <w:rPr>
            <w:rFonts w:ascii="Times New Roman" w:hAnsi="Times New Roman" w:cs="Times New Roman"/>
            <w:color w:val="000000" w:themeColor="text1"/>
            <w:rPrChange w:id="1533" w:author="Ruijie Xu" w:date="2022-03-10T12:31:00Z">
              <w:rPr>
                <w:color w:val="000000" w:themeColor="text1"/>
              </w:rPr>
            </w:rPrChange>
          </w:rPr>
          <w:t xml:space="preserve">and </w:t>
        </w:r>
      </w:ins>
      <w:ins w:id="1534" w:author="Liliana Salvador" w:date="2022-02-22T18:03:00Z">
        <w:r w:rsidR="00C07280" w:rsidRPr="002B42A7">
          <w:rPr>
            <w:rFonts w:ascii="Times New Roman" w:hAnsi="Times New Roman" w:cs="Times New Roman"/>
            <w:color w:val="000000" w:themeColor="text1"/>
            <w:rPrChange w:id="1535" w:author="Ruijie Xu" w:date="2022-03-10T12:31:00Z">
              <w:rPr>
                <w:color w:val="000000" w:themeColor="text1"/>
              </w:rPr>
            </w:rPrChange>
          </w:rPr>
          <w:t xml:space="preserve">3) </w:t>
        </w:r>
      </w:ins>
      <w:ins w:id="1536" w:author="Ruijie Xu" w:date="2022-02-01T14:42:00Z">
        <w:del w:id="1537" w:author="Liliana Salvador" w:date="2022-02-22T18:03:00Z">
          <w:r w:rsidR="00FA2E9A" w:rsidRPr="002B42A7" w:rsidDel="00C07280">
            <w:rPr>
              <w:rFonts w:ascii="Times New Roman" w:hAnsi="Times New Roman" w:cs="Times New Roman"/>
              <w:color w:val="000000" w:themeColor="text1"/>
              <w:rPrChange w:id="1538" w:author="Ruijie Xu" w:date="2022-03-10T12:31:00Z">
                <w:rPr>
                  <w:color w:val="000000" w:themeColor="text1"/>
                </w:rPr>
              </w:rPrChange>
            </w:rPr>
            <w:delText xml:space="preserve">. </w:delText>
          </w:r>
        </w:del>
      </w:ins>
      <w:ins w:id="1539" w:author="Ruijie Xu" w:date="2022-02-01T14:51:00Z">
        <w:del w:id="1540" w:author="Liliana Salvador" w:date="2022-02-22T18:03:00Z">
          <w:r w:rsidR="00616E8A" w:rsidRPr="002B42A7" w:rsidDel="00C07280">
            <w:rPr>
              <w:rFonts w:ascii="Times New Roman" w:hAnsi="Times New Roman" w:cs="Times New Roman"/>
              <w:color w:val="000000" w:themeColor="text1"/>
              <w:rPrChange w:id="1541" w:author="Ruijie Xu" w:date="2022-03-10T12:31:00Z">
                <w:rPr>
                  <w:color w:val="000000" w:themeColor="text1"/>
                </w:rPr>
              </w:rPrChange>
            </w:rPr>
            <w:delText>Other software,</w:delText>
          </w:r>
        </w:del>
      </w:ins>
      <w:ins w:id="1542" w:author="Ruijie Xu" w:date="2022-02-01T14:52:00Z">
        <w:del w:id="1543" w:author="Liliana Salvador" w:date="2022-02-22T18:03:00Z">
          <w:r w:rsidR="00616E8A" w:rsidRPr="002B42A7" w:rsidDel="00C07280">
            <w:rPr>
              <w:rFonts w:ascii="Times New Roman" w:hAnsi="Times New Roman" w:cs="Times New Roman"/>
              <w:color w:val="000000" w:themeColor="text1"/>
              <w:rPrChange w:id="1544" w:author="Ruijie Xu" w:date="2022-03-10T12:31:00Z">
                <w:rPr>
                  <w:color w:val="000000" w:themeColor="text1"/>
                </w:rPr>
              </w:rPrChange>
            </w:rPr>
            <w:delText xml:space="preserve"> such as </w:delText>
          </w:r>
        </w:del>
      </w:ins>
      <w:ins w:id="1545" w:author="Ruijie Xu" w:date="2022-02-01T14:50:00Z">
        <w:r w:rsidR="00616E8A" w:rsidRPr="002B42A7">
          <w:rPr>
            <w:rFonts w:ascii="Times New Roman" w:hAnsi="Times New Roman" w:cs="Times New Roman"/>
            <w:color w:val="000000" w:themeColor="text1"/>
            <w:rPrChange w:id="1546" w:author="Ruijie Xu" w:date="2022-03-10T12:31:00Z">
              <w:rPr>
                <w:color w:val="000000" w:themeColor="text1"/>
              </w:rPr>
            </w:rPrChange>
          </w:rPr>
          <w:t xml:space="preserve">Centrifuge </w:t>
        </w:r>
      </w:ins>
      <w:r w:rsidR="00616E8A" w:rsidRPr="002B42A7">
        <w:rPr>
          <w:rFonts w:ascii="Times New Roman" w:hAnsi="Times New Roman" w:cs="Times New Roman"/>
          <w:color w:val="000000" w:themeColor="text1"/>
          <w:rPrChange w:id="154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548" w:author="Ruijie Xu" w:date="2022-03-10T12:31:00Z">
            <w:rPr>
              <w:color w:val="000000" w:themeColor="text1"/>
            </w:rPr>
          </w:rPrChange>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2B42A7">
        <w:rPr>
          <w:rFonts w:ascii="Times New Roman" w:hAnsi="Times New Roman" w:cs="Times New Roman"/>
          <w:color w:val="000000" w:themeColor="text1"/>
          <w:rPrChange w:id="1549" w:author="Ruijie Xu" w:date="2022-03-10T12:31:00Z">
            <w:rPr>
              <w:color w:val="000000" w:themeColor="text1"/>
            </w:rPr>
          </w:rPrChange>
        </w:rPr>
        <w:fldChar w:fldCharType="separate"/>
      </w:r>
      <w:r w:rsidR="00CB52B4" w:rsidRPr="002B42A7">
        <w:rPr>
          <w:rFonts w:ascii="Times New Roman" w:hAnsi="Times New Roman" w:cs="Times New Roman"/>
          <w:color w:val="000000"/>
          <w:rPrChange w:id="1550" w:author="Ruijie Xu" w:date="2022-03-10T12:31:00Z">
            <w:rPr>
              <w:rFonts w:ascii="Calibri" w:cs="Calibri"/>
              <w:color w:val="000000"/>
            </w:rPr>
          </w:rPrChange>
        </w:rPr>
        <w:t xml:space="preserve">(Kim </w:t>
      </w:r>
      <w:r w:rsidR="00CB52B4" w:rsidRPr="002B42A7">
        <w:rPr>
          <w:rFonts w:ascii="Times New Roman" w:hAnsi="Times New Roman" w:cs="Times New Roman"/>
          <w:i/>
          <w:iCs/>
          <w:color w:val="000000"/>
          <w:rPrChange w:id="155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552" w:author="Ruijie Xu" w:date="2022-03-10T12:31:00Z">
            <w:rPr>
              <w:rFonts w:ascii="Calibri" w:cs="Calibri"/>
              <w:color w:val="000000"/>
            </w:rPr>
          </w:rPrChange>
        </w:rPr>
        <w:t>, 2016)</w:t>
      </w:r>
      <w:r w:rsidR="00616E8A" w:rsidRPr="002B42A7">
        <w:rPr>
          <w:rFonts w:ascii="Times New Roman" w:hAnsi="Times New Roman" w:cs="Times New Roman"/>
          <w:color w:val="000000" w:themeColor="text1"/>
          <w:rPrChange w:id="1553" w:author="Ruijie Xu" w:date="2022-03-10T12:31:00Z">
            <w:rPr>
              <w:color w:val="000000" w:themeColor="text1"/>
            </w:rPr>
          </w:rPrChange>
        </w:rPr>
        <w:fldChar w:fldCharType="end"/>
      </w:r>
      <w:ins w:id="1554" w:author="Ruijie Xu" w:date="2022-02-01T14:54:00Z">
        <w:r w:rsidR="00616E8A" w:rsidRPr="002B42A7">
          <w:rPr>
            <w:rFonts w:ascii="Times New Roman" w:hAnsi="Times New Roman" w:cs="Times New Roman"/>
            <w:color w:val="000000" w:themeColor="text1"/>
            <w:rPrChange w:id="1555" w:author="Ruijie Xu" w:date="2022-03-10T12:31:00Z">
              <w:rPr>
                <w:color w:val="000000" w:themeColor="text1"/>
              </w:rPr>
            </w:rPrChange>
          </w:rPr>
          <w:t xml:space="preserve"> and Kaiju </w:t>
        </w:r>
      </w:ins>
      <w:r w:rsidR="00616E8A" w:rsidRPr="002B42A7">
        <w:rPr>
          <w:rFonts w:ascii="Times New Roman" w:hAnsi="Times New Roman" w:cs="Times New Roman"/>
          <w:color w:val="000000" w:themeColor="text1"/>
          <w:rPrChange w:id="155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557" w:author="Ruijie Xu" w:date="2022-03-10T12:31:00Z">
            <w:rPr>
              <w:color w:val="000000" w:themeColor="text1"/>
            </w:rPr>
          </w:rPrChange>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2B42A7">
        <w:rPr>
          <w:rFonts w:ascii="Times New Roman" w:hAnsi="Times New Roman" w:cs="Times New Roman"/>
          <w:color w:val="000000" w:themeColor="text1"/>
          <w:rPrChange w:id="1558" w:author="Ruijie Xu" w:date="2022-03-10T12:31:00Z">
            <w:rPr>
              <w:color w:val="000000" w:themeColor="text1"/>
            </w:rPr>
          </w:rPrChange>
        </w:rPr>
        <w:fldChar w:fldCharType="separate"/>
      </w:r>
      <w:r w:rsidR="00CB52B4" w:rsidRPr="002B42A7">
        <w:rPr>
          <w:rFonts w:ascii="Times New Roman" w:hAnsi="Times New Roman" w:cs="Times New Roman"/>
          <w:color w:val="000000"/>
          <w:rPrChange w:id="1559" w:author="Ruijie Xu" w:date="2022-03-10T12:31:00Z">
            <w:rPr>
              <w:rFonts w:ascii="Calibri" w:cs="Calibri"/>
              <w:color w:val="000000"/>
            </w:rPr>
          </w:rPrChange>
        </w:rPr>
        <w:t>(Menzel, Ng and Krogh, 2016)</w:t>
      </w:r>
      <w:r w:rsidR="00616E8A" w:rsidRPr="002B42A7">
        <w:rPr>
          <w:rFonts w:ascii="Times New Roman" w:hAnsi="Times New Roman" w:cs="Times New Roman"/>
          <w:color w:val="000000" w:themeColor="text1"/>
          <w:rPrChange w:id="1560" w:author="Ruijie Xu" w:date="2022-03-10T12:31:00Z">
            <w:rPr>
              <w:color w:val="000000" w:themeColor="text1"/>
            </w:rPr>
          </w:rPrChange>
        </w:rPr>
        <w:fldChar w:fldCharType="end"/>
      </w:r>
      <w:ins w:id="1561" w:author="Liliana Salvador" w:date="2022-02-22T18:04:00Z">
        <w:r w:rsidR="00C07280" w:rsidRPr="002B42A7">
          <w:rPr>
            <w:rFonts w:ascii="Times New Roman" w:hAnsi="Times New Roman" w:cs="Times New Roman"/>
            <w:color w:val="000000" w:themeColor="text1"/>
            <w:rPrChange w:id="1562" w:author="Ruijie Xu" w:date="2022-03-10T12:31:00Z">
              <w:rPr>
                <w:color w:val="000000" w:themeColor="text1"/>
              </w:rPr>
            </w:rPrChange>
          </w:rPr>
          <w:t xml:space="preserve"> </w:t>
        </w:r>
      </w:ins>
      <w:ins w:id="1563" w:author="Liliana Salvador" w:date="2022-02-22T18:12:00Z">
        <w:r w:rsidR="000B2789" w:rsidRPr="002B42A7">
          <w:rPr>
            <w:rFonts w:ascii="Times New Roman" w:hAnsi="Times New Roman" w:cs="Times New Roman"/>
            <w:color w:val="000000" w:themeColor="text1"/>
            <w:rPrChange w:id="1564" w:author="Ruijie Xu" w:date="2022-03-10T12:31:00Z">
              <w:rPr>
                <w:color w:val="000000" w:themeColor="text1"/>
              </w:rPr>
            </w:rPrChange>
          </w:rPr>
          <w:t>we</w:t>
        </w:r>
      </w:ins>
      <w:ins w:id="1565" w:author="Ruijie Xu" w:date="2022-02-27T10:25:00Z">
        <w:r w:rsidR="00ED4429" w:rsidRPr="002B42A7">
          <w:rPr>
            <w:rFonts w:ascii="Times New Roman" w:hAnsi="Times New Roman" w:cs="Times New Roman"/>
            <w:color w:val="000000" w:themeColor="text1"/>
            <w:rPrChange w:id="1566" w:author="Ruijie Xu" w:date="2022-03-10T12:31:00Z">
              <w:rPr>
                <w:color w:val="000000" w:themeColor="text1"/>
              </w:rPr>
            </w:rPrChange>
          </w:rPr>
          <w:t>re</w:t>
        </w:r>
      </w:ins>
      <w:ins w:id="1567" w:author="Liliana Salvador" w:date="2022-02-22T18:12:00Z">
        <w:del w:id="1568" w:author="Ruijie Xu" w:date="2022-02-27T10:25:00Z">
          <w:r w:rsidR="000B2789" w:rsidRPr="002B42A7" w:rsidDel="00ED4429">
            <w:rPr>
              <w:rFonts w:ascii="Times New Roman" w:hAnsi="Times New Roman" w:cs="Times New Roman"/>
              <w:color w:val="000000" w:themeColor="text1"/>
              <w:rPrChange w:id="1569" w:author="Ruijie Xu" w:date="2022-03-10T12:31:00Z">
                <w:rPr>
                  <w:color w:val="000000" w:themeColor="text1"/>
                </w:rPr>
              </w:rPrChange>
            </w:rPr>
            <w:delText>w</w:delText>
          </w:r>
        </w:del>
        <w:r w:rsidR="000B2789" w:rsidRPr="002B42A7">
          <w:rPr>
            <w:rFonts w:ascii="Times New Roman" w:hAnsi="Times New Roman" w:cs="Times New Roman"/>
            <w:color w:val="000000" w:themeColor="text1"/>
            <w:rPrChange w:id="1570" w:author="Ruijie Xu" w:date="2022-03-10T12:31:00Z">
              <w:rPr>
                <w:color w:val="000000" w:themeColor="text1"/>
              </w:rPr>
            </w:rPrChange>
          </w:rPr>
          <w:t xml:space="preserve"> designed to </w:t>
        </w:r>
      </w:ins>
      <w:ins w:id="1571" w:author="Ruijie Xu" w:date="2022-02-01T14:52:00Z">
        <w:del w:id="1572" w:author="Liliana Salvador" w:date="2022-02-22T18:04:00Z">
          <w:r w:rsidR="00616E8A" w:rsidRPr="002B42A7" w:rsidDel="00C07280">
            <w:rPr>
              <w:rFonts w:ascii="Times New Roman" w:hAnsi="Times New Roman" w:cs="Times New Roman"/>
              <w:color w:val="000000" w:themeColor="text1"/>
              <w:rPrChange w:id="1573" w:author="Ruijie Xu" w:date="2022-03-10T12:31:00Z">
                <w:rPr>
                  <w:color w:val="000000" w:themeColor="text1"/>
                </w:rPr>
              </w:rPrChange>
            </w:rPr>
            <w:delText>,</w:delText>
          </w:r>
        </w:del>
      </w:ins>
      <w:ins w:id="1574" w:author="Ruijie Xu" w:date="2022-02-01T14:45:00Z">
        <w:del w:id="1575" w:author="Liliana Salvador" w:date="2022-02-22T18:04:00Z">
          <w:r w:rsidR="003947DA" w:rsidRPr="002B42A7" w:rsidDel="00C07280">
            <w:rPr>
              <w:rFonts w:ascii="Times New Roman" w:hAnsi="Times New Roman" w:cs="Times New Roman"/>
              <w:color w:val="000000" w:themeColor="text1"/>
              <w:rPrChange w:id="1576" w:author="Ruijie Xu" w:date="2022-03-10T12:31:00Z">
                <w:rPr>
                  <w:color w:val="000000" w:themeColor="text1"/>
                </w:rPr>
              </w:rPrChange>
            </w:rPr>
            <w:delText xml:space="preserve"> </w:delText>
          </w:r>
        </w:del>
      </w:ins>
      <w:ins w:id="1577" w:author="Ruijie Xu" w:date="2022-02-01T14:47:00Z">
        <w:r w:rsidR="00616E8A" w:rsidRPr="002B42A7">
          <w:rPr>
            <w:rFonts w:ascii="Times New Roman" w:hAnsi="Times New Roman" w:cs="Times New Roman"/>
            <w:color w:val="000000" w:themeColor="text1"/>
            <w:rPrChange w:id="1578" w:author="Ruijie Xu" w:date="2022-03-10T12:31:00Z">
              <w:rPr>
                <w:color w:val="000000" w:themeColor="text1"/>
              </w:rPr>
            </w:rPrChange>
          </w:rPr>
          <w:t>optimiz</w:t>
        </w:r>
      </w:ins>
      <w:ins w:id="1579" w:author="Ruijie Xu" w:date="2022-02-01T14:48:00Z">
        <w:r w:rsidR="00616E8A" w:rsidRPr="002B42A7">
          <w:rPr>
            <w:rFonts w:ascii="Times New Roman" w:hAnsi="Times New Roman" w:cs="Times New Roman"/>
            <w:color w:val="000000" w:themeColor="text1"/>
            <w:rPrChange w:id="1580" w:author="Ruijie Xu" w:date="2022-03-10T12:31:00Z">
              <w:rPr>
                <w:color w:val="000000" w:themeColor="text1"/>
              </w:rPr>
            </w:rPrChange>
          </w:rPr>
          <w:t>e</w:t>
        </w:r>
      </w:ins>
      <w:ins w:id="1581" w:author="Ruijie Xu" w:date="2022-02-01T14:51:00Z">
        <w:del w:id="1582" w:author="Liliana Salvador" w:date="2022-02-22T18:04:00Z">
          <w:r w:rsidR="00616E8A" w:rsidRPr="002B42A7" w:rsidDel="00C07280">
            <w:rPr>
              <w:rFonts w:ascii="Times New Roman" w:hAnsi="Times New Roman" w:cs="Times New Roman"/>
              <w:color w:val="000000" w:themeColor="text1"/>
              <w:rPrChange w:id="1583" w:author="Ruijie Xu" w:date="2022-03-10T12:31:00Z">
                <w:rPr>
                  <w:color w:val="000000" w:themeColor="text1"/>
                </w:rPr>
              </w:rPrChange>
            </w:rPr>
            <w:delText>s</w:delText>
          </w:r>
        </w:del>
      </w:ins>
      <w:ins w:id="1584" w:author="Ruijie Xu" w:date="2022-02-01T14:45:00Z">
        <w:r w:rsidR="003947DA" w:rsidRPr="002B42A7">
          <w:rPr>
            <w:rFonts w:ascii="Times New Roman" w:hAnsi="Times New Roman" w:cs="Times New Roman"/>
            <w:color w:val="000000" w:themeColor="text1"/>
            <w:rPrChange w:id="1585" w:author="Ruijie Xu" w:date="2022-03-10T12:31:00Z">
              <w:rPr>
                <w:color w:val="000000" w:themeColor="text1"/>
              </w:rPr>
            </w:rPrChange>
          </w:rPr>
          <w:t xml:space="preserve"> </w:t>
        </w:r>
      </w:ins>
      <w:ins w:id="1586" w:author="Ruijie Xu" w:date="2022-02-01T14:47:00Z">
        <w:r w:rsidR="003947DA" w:rsidRPr="002B42A7">
          <w:rPr>
            <w:rFonts w:ascii="Times New Roman" w:hAnsi="Times New Roman" w:cs="Times New Roman"/>
            <w:color w:val="000000" w:themeColor="text1"/>
            <w:rPrChange w:id="1587" w:author="Ruijie Xu" w:date="2022-03-10T12:31:00Z">
              <w:rPr>
                <w:color w:val="000000" w:themeColor="text1"/>
              </w:rPr>
            </w:rPrChange>
          </w:rPr>
          <w:t xml:space="preserve">the </w:t>
        </w:r>
        <w:r w:rsidR="00616E8A" w:rsidRPr="002B42A7">
          <w:rPr>
            <w:rFonts w:ascii="Times New Roman" w:hAnsi="Times New Roman" w:cs="Times New Roman"/>
            <w:color w:val="000000" w:themeColor="text1"/>
            <w:rPrChange w:id="1588" w:author="Ruijie Xu" w:date="2022-03-10T12:31:00Z">
              <w:rPr>
                <w:color w:val="000000" w:themeColor="text1"/>
              </w:rPr>
            </w:rPrChange>
          </w:rPr>
          <w:t xml:space="preserve">time </w:t>
        </w:r>
      </w:ins>
      <w:ins w:id="1589" w:author="Ruijie Xu" w:date="2022-02-01T14:48:00Z">
        <w:r w:rsidR="00616E8A" w:rsidRPr="002B42A7">
          <w:rPr>
            <w:rFonts w:ascii="Times New Roman" w:hAnsi="Times New Roman" w:cs="Times New Roman"/>
            <w:color w:val="000000" w:themeColor="text1"/>
            <w:rPrChange w:id="1590" w:author="Ruijie Xu" w:date="2022-03-10T12:31:00Z">
              <w:rPr>
                <w:color w:val="000000" w:themeColor="text1"/>
              </w:rPr>
            </w:rPrChange>
          </w:rPr>
          <w:t xml:space="preserve">and resources </w:t>
        </w:r>
      </w:ins>
      <w:ins w:id="1591" w:author="Ruijie Xu" w:date="2022-02-01T14:47:00Z">
        <w:r w:rsidR="00616E8A" w:rsidRPr="002B42A7">
          <w:rPr>
            <w:rFonts w:ascii="Times New Roman" w:hAnsi="Times New Roman" w:cs="Times New Roman"/>
            <w:color w:val="000000" w:themeColor="text1"/>
            <w:rPrChange w:id="1592" w:author="Ruijie Xu" w:date="2022-03-10T12:31:00Z">
              <w:rPr>
                <w:color w:val="000000" w:themeColor="text1"/>
              </w:rPr>
            </w:rPrChange>
          </w:rPr>
          <w:t xml:space="preserve">of </w:t>
        </w:r>
      </w:ins>
      <w:ins w:id="1593" w:author="Ruijie Xu" w:date="2022-02-01T14:48:00Z">
        <w:r w:rsidR="00616E8A" w:rsidRPr="002B42A7">
          <w:rPr>
            <w:rFonts w:ascii="Times New Roman" w:hAnsi="Times New Roman" w:cs="Times New Roman"/>
            <w:color w:val="000000" w:themeColor="text1"/>
            <w:rPrChange w:id="1594" w:author="Ruijie Xu" w:date="2022-03-10T12:31:00Z">
              <w:rPr>
                <w:color w:val="000000" w:themeColor="text1"/>
              </w:rPr>
            </w:rPrChange>
          </w:rPr>
          <w:t>profiling by compressing</w:t>
        </w:r>
      </w:ins>
      <w:ins w:id="1595" w:author="Ruijie Xu" w:date="2022-02-01T14:47:00Z">
        <w:r w:rsidR="003947DA" w:rsidRPr="002B42A7">
          <w:rPr>
            <w:rFonts w:ascii="Times New Roman" w:hAnsi="Times New Roman" w:cs="Times New Roman"/>
            <w:color w:val="000000" w:themeColor="text1"/>
            <w:rPrChange w:id="1596" w:author="Ruijie Xu" w:date="2022-03-10T12:31:00Z">
              <w:rPr>
                <w:color w:val="000000" w:themeColor="text1"/>
              </w:rPr>
            </w:rPrChange>
          </w:rPr>
          <w:t xml:space="preserve"> </w:t>
        </w:r>
      </w:ins>
      <w:ins w:id="1597" w:author="Ruijie Xu" w:date="2022-02-01T16:15:00Z">
        <w:r w:rsidR="00D1066B" w:rsidRPr="002B42A7">
          <w:rPr>
            <w:rFonts w:ascii="Times New Roman" w:hAnsi="Times New Roman" w:cs="Times New Roman"/>
            <w:color w:val="000000" w:themeColor="text1"/>
            <w:rPrChange w:id="1598" w:author="Ruijie Xu" w:date="2022-03-10T12:31:00Z">
              <w:rPr>
                <w:color w:val="000000" w:themeColor="text1"/>
              </w:rPr>
            </w:rPrChange>
          </w:rPr>
          <w:t xml:space="preserve">the </w:t>
        </w:r>
      </w:ins>
      <w:ins w:id="1599" w:author="Ruijie Xu" w:date="2022-02-01T14:57:00Z">
        <w:r w:rsidR="00616E8A" w:rsidRPr="002B42A7">
          <w:rPr>
            <w:rFonts w:ascii="Times New Roman" w:hAnsi="Times New Roman" w:cs="Times New Roman"/>
            <w:color w:val="000000" w:themeColor="text1"/>
            <w:rPrChange w:id="1600" w:author="Ruijie Xu" w:date="2022-03-10T12:31:00Z">
              <w:rPr>
                <w:color w:val="000000" w:themeColor="text1"/>
              </w:rPr>
            </w:rPrChange>
          </w:rPr>
          <w:t xml:space="preserve">reference </w:t>
        </w:r>
      </w:ins>
      <w:ins w:id="1601" w:author="Ruijie Xu" w:date="2022-02-01T14:47:00Z">
        <w:r w:rsidR="003947DA" w:rsidRPr="002B42A7">
          <w:rPr>
            <w:rFonts w:ascii="Times New Roman" w:hAnsi="Times New Roman" w:cs="Times New Roman"/>
            <w:color w:val="000000" w:themeColor="text1"/>
            <w:rPrChange w:id="1602" w:author="Ruijie Xu" w:date="2022-03-10T12:31:00Z">
              <w:rPr>
                <w:color w:val="000000" w:themeColor="text1"/>
              </w:rPr>
            </w:rPrChange>
          </w:rPr>
          <w:t xml:space="preserve">microbial </w:t>
        </w:r>
      </w:ins>
      <w:ins w:id="1603" w:author="Ruijie Xu" w:date="2022-02-01T16:15:00Z">
        <w:r w:rsidR="00D1066B" w:rsidRPr="002B42A7">
          <w:rPr>
            <w:rFonts w:ascii="Times New Roman" w:hAnsi="Times New Roman" w:cs="Times New Roman"/>
            <w:color w:val="000000" w:themeColor="text1"/>
            <w:rPrChange w:id="1604" w:author="Ruijie Xu" w:date="2022-03-10T12:31:00Z">
              <w:rPr>
                <w:color w:val="000000" w:themeColor="text1"/>
              </w:rPr>
            </w:rPrChange>
          </w:rPr>
          <w:t>genomes</w:t>
        </w:r>
      </w:ins>
      <w:ins w:id="1605" w:author="Ruijie Xu" w:date="2022-02-01T14:47:00Z">
        <w:r w:rsidR="00616E8A" w:rsidRPr="002B42A7">
          <w:rPr>
            <w:rFonts w:ascii="Times New Roman" w:hAnsi="Times New Roman" w:cs="Times New Roman"/>
            <w:color w:val="000000" w:themeColor="text1"/>
            <w:rPrChange w:id="1606" w:author="Ruijie Xu" w:date="2022-03-10T12:31:00Z">
              <w:rPr>
                <w:color w:val="000000" w:themeColor="text1"/>
              </w:rPr>
            </w:rPrChange>
          </w:rPr>
          <w:t xml:space="preserve"> </w:t>
        </w:r>
      </w:ins>
      <w:ins w:id="1607" w:author="Ruijie Xu" w:date="2022-02-01T14:48:00Z">
        <w:r w:rsidR="00616E8A" w:rsidRPr="002B42A7">
          <w:rPr>
            <w:rFonts w:ascii="Times New Roman" w:hAnsi="Times New Roman" w:cs="Times New Roman"/>
            <w:color w:val="000000" w:themeColor="text1"/>
            <w:rPrChange w:id="1608" w:author="Ruijie Xu" w:date="2022-03-10T12:31:00Z">
              <w:rPr>
                <w:color w:val="000000" w:themeColor="text1"/>
              </w:rPr>
            </w:rPrChange>
          </w:rPr>
          <w:lastRenderedPageBreak/>
          <w:t xml:space="preserve">into </w:t>
        </w:r>
      </w:ins>
      <w:ins w:id="1609" w:author="Ruijie Xu" w:date="2022-02-01T16:15:00Z">
        <w:r w:rsidR="00D1066B" w:rsidRPr="002B42A7">
          <w:rPr>
            <w:rFonts w:ascii="Times New Roman" w:hAnsi="Times New Roman" w:cs="Times New Roman"/>
            <w:color w:val="000000" w:themeColor="text1"/>
            <w:rPrChange w:id="1610" w:author="Ruijie Xu" w:date="2022-03-10T12:31:00Z">
              <w:rPr>
                <w:color w:val="000000" w:themeColor="text1"/>
              </w:rPr>
            </w:rPrChange>
          </w:rPr>
          <w:t xml:space="preserve">the </w:t>
        </w:r>
      </w:ins>
      <w:ins w:id="1611" w:author="Ruijie Xu" w:date="2022-02-01T14:48:00Z">
        <w:r w:rsidR="00616E8A" w:rsidRPr="002B42A7">
          <w:rPr>
            <w:rFonts w:ascii="Times New Roman" w:hAnsi="Times New Roman" w:cs="Times New Roman"/>
            <w:color w:val="000000" w:themeColor="text1"/>
            <w:rPrChange w:id="1612" w:author="Ruijie Xu" w:date="2022-03-10T12:31:00Z">
              <w:rPr>
                <w:color w:val="000000" w:themeColor="text1"/>
              </w:rPr>
            </w:rPrChange>
          </w:rPr>
          <w:t>index</w:t>
        </w:r>
      </w:ins>
      <w:ins w:id="1613" w:author="Ruijie Xu" w:date="2022-02-01T14:57:00Z">
        <w:r w:rsidR="00616E8A" w:rsidRPr="002B42A7">
          <w:rPr>
            <w:rFonts w:ascii="Times New Roman" w:hAnsi="Times New Roman" w:cs="Times New Roman"/>
            <w:color w:val="000000" w:themeColor="text1"/>
            <w:rPrChange w:id="1614" w:author="Ruijie Xu" w:date="2022-03-10T12:31:00Z">
              <w:rPr>
                <w:color w:val="000000" w:themeColor="text1"/>
              </w:rPr>
            </w:rPrChange>
          </w:rPr>
          <w:t xml:space="preserve"> structures</w:t>
        </w:r>
      </w:ins>
      <w:ins w:id="1615" w:author="Ruijie Xu" w:date="2022-02-01T14:58:00Z">
        <w:r w:rsidR="006A0C17" w:rsidRPr="002B42A7">
          <w:rPr>
            <w:rFonts w:ascii="Times New Roman" w:hAnsi="Times New Roman" w:cs="Times New Roman"/>
            <w:color w:val="000000" w:themeColor="text1"/>
            <w:rPrChange w:id="1616" w:author="Ruijie Xu" w:date="2022-03-10T12:31:00Z">
              <w:rPr>
                <w:color w:val="000000" w:themeColor="text1"/>
              </w:rPr>
            </w:rPrChange>
          </w:rPr>
          <w:t xml:space="preserve"> </w:t>
        </w:r>
      </w:ins>
      <w:ins w:id="1617" w:author="Ruijie Xu" w:date="2022-02-01T16:15:00Z">
        <w:r w:rsidR="00D1066B" w:rsidRPr="002B42A7">
          <w:rPr>
            <w:rFonts w:ascii="Times New Roman" w:hAnsi="Times New Roman" w:cs="Times New Roman"/>
            <w:color w:val="000000" w:themeColor="text1"/>
            <w:rPrChange w:id="1618" w:author="Ruijie Xu" w:date="2022-03-10T12:31:00Z">
              <w:rPr>
                <w:color w:val="000000" w:themeColor="text1"/>
              </w:rPr>
            </w:rPrChange>
          </w:rPr>
          <w:t xml:space="preserve">for storaging and searching </w:t>
        </w:r>
      </w:ins>
      <w:ins w:id="1619" w:author="Liliana Salvador" w:date="2022-03-08T17:46:00Z">
        <w:r w:rsidR="00FD02AF" w:rsidRPr="002B42A7">
          <w:rPr>
            <w:rFonts w:ascii="Times New Roman" w:hAnsi="Times New Roman" w:cs="Times New Roman"/>
            <w:color w:val="000000" w:themeColor="text1"/>
            <w:rPrChange w:id="1620" w:author="Ruijie Xu" w:date="2022-03-10T12:31:00Z">
              <w:rPr>
                <w:color w:val="000000" w:themeColor="text1"/>
              </w:rPr>
            </w:rPrChange>
          </w:rPr>
          <w:t xml:space="preserve">(at the nucleotide and protein levels, respectively) </w:t>
        </w:r>
      </w:ins>
      <w:r w:rsidR="006A0C17" w:rsidRPr="002B42A7">
        <w:rPr>
          <w:rFonts w:ascii="Times New Roman" w:hAnsi="Times New Roman" w:cs="Times New Roman"/>
          <w:color w:val="000000" w:themeColor="text1"/>
          <w:rPrChange w:id="162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622" w:author="Ruijie Xu" w:date="2022-03-10T12:31:00Z">
            <w:rPr>
              <w:color w:val="000000" w:themeColor="text1"/>
            </w:rPr>
          </w:rPrChange>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2B42A7">
        <w:rPr>
          <w:rFonts w:ascii="Times New Roman" w:hAnsi="Times New Roman" w:cs="Times New Roman"/>
          <w:color w:val="000000" w:themeColor="text1"/>
          <w:rPrChange w:id="1623" w:author="Ruijie Xu" w:date="2022-03-10T12:31:00Z">
            <w:rPr>
              <w:color w:val="000000" w:themeColor="text1"/>
            </w:rPr>
          </w:rPrChange>
        </w:rPr>
        <w:fldChar w:fldCharType="separate"/>
      </w:r>
      <w:r w:rsidR="00CB52B4" w:rsidRPr="002B42A7">
        <w:rPr>
          <w:rFonts w:ascii="Times New Roman" w:hAnsi="Times New Roman" w:cs="Times New Roman"/>
          <w:color w:val="000000"/>
          <w:rPrChange w:id="1624" w:author="Ruijie Xu" w:date="2022-03-10T12:31:00Z">
            <w:rPr>
              <w:rFonts w:ascii="Calibri" w:cs="Calibri"/>
              <w:color w:val="000000"/>
            </w:rPr>
          </w:rPrChange>
        </w:rPr>
        <w:t>(Burrows and Wheeler, 1994)</w:t>
      </w:r>
      <w:r w:rsidR="006A0C17" w:rsidRPr="002B42A7">
        <w:rPr>
          <w:rFonts w:ascii="Times New Roman" w:hAnsi="Times New Roman" w:cs="Times New Roman"/>
          <w:color w:val="000000" w:themeColor="text1"/>
          <w:rPrChange w:id="1625" w:author="Ruijie Xu" w:date="2022-03-10T12:31:00Z">
            <w:rPr>
              <w:color w:val="000000" w:themeColor="text1"/>
            </w:rPr>
          </w:rPrChange>
        </w:rPr>
        <w:fldChar w:fldCharType="end"/>
      </w:r>
      <w:ins w:id="1626" w:author="Ruijie Xu" w:date="2022-02-01T14:48:00Z">
        <w:del w:id="1627" w:author="Liliana Salvador" w:date="2022-03-08T17:46:00Z">
          <w:r w:rsidR="00616E8A" w:rsidRPr="002B42A7" w:rsidDel="00FD02AF">
            <w:rPr>
              <w:rFonts w:ascii="Times New Roman" w:hAnsi="Times New Roman" w:cs="Times New Roman"/>
              <w:color w:val="000000" w:themeColor="text1"/>
              <w:rPrChange w:id="1628" w:author="Ruijie Xu" w:date="2022-03-10T12:31:00Z">
                <w:rPr>
                  <w:color w:val="000000" w:themeColor="text1"/>
                </w:rPr>
              </w:rPrChange>
            </w:rPr>
            <w:delText xml:space="preserve">, </w:delText>
          </w:r>
        </w:del>
      </w:ins>
      <w:ins w:id="1629" w:author="Ruijie Xu" w:date="2022-02-01T14:57:00Z">
        <w:del w:id="1630" w:author="Liliana Salvador" w:date="2022-03-08T17:46:00Z">
          <w:r w:rsidR="00616E8A" w:rsidRPr="002B42A7" w:rsidDel="00FD02AF">
            <w:rPr>
              <w:rFonts w:ascii="Times New Roman" w:hAnsi="Times New Roman" w:cs="Times New Roman"/>
              <w:color w:val="000000" w:themeColor="text1"/>
              <w:rPrChange w:id="1631" w:author="Ruijie Xu" w:date="2022-03-10T12:31:00Z">
                <w:rPr>
                  <w:color w:val="000000" w:themeColor="text1"/>
                </w:rPr>
              </w:rPrChange>
            </w:rPr>
            <w:delText xml:space="preserve">at </w:delText>
          </w:r>
        </w:del>
      </w:ins>
      <w:ins w:id="1632" w:author="Ruijie Xu" w:date="2022-02-01T16:15:00Z">
        <w:del w:id="1633" w:author="Liliana Salvador" w:date="2022-03-08T17:46:00Z">
          <w:r w:rsidR="00D1066B" w:rsidRPr="002B42A7" w:rsidDel="00FD02AF">
            <w:rPr>
              <w:rFonts w:ascii="Times New Roman" w:hAnsi="Times New Roman" w:cs="Times New Roman"/>
              <w:color w:val="000000" w:themeColor="text1"/>
              <w:rPrChange w:id="1634" w:author="Ruijie Xu" w:date="2022-03-10T12:31:00Z">
                <w:rPr>
                  <w:color w:val="000000" w:themeColor="text1"/>
                </w:rPr>
              </w:rPrChange>
            </w:rPr>
            <w:delText xml:space="preserve">the </w:delText>
          </w:r>
        </w:del>
      </w:ins>
      <w:ins w:id="1635" w:author="Ruijie Xu" w:date="2022-02-01T14:57:00Z">
        <w:del w:id="1636" w:author="Liliana Salvador" w:date="2022-03-08T17:46:00Z">
          <w:r w:rsidR="006A0C17" w:rsidRPr="002B42A7" w:rsidDel="00FD02AF">
            <w:rPr>
              <w:rFonts w:ascii="Times New Roman" w:hAnsi="Times New Roman" w:cs="Times New Roman"/>
              <w:color w:val="000000" w:themeColor="text1"/>
              <w:rPrChange w:id="1637" w:author="Ruijie Xu" w:date="2022-03-10T12:31:00Z">
                <w:rPr>
                  <w:color w:val="000000" w:themeColor="text1"/>
                </w:rPr>
              </w:rPrChange>
            </w:rPr>
            <w:delText>nucleotide and protein level, respectively</w:delText>
          </w:r>
        </w:del>
      </w:ins>
      <w:ins w:id="1638" w:author="Liliana Salvador" w:date="2022-02-22T18:05:00Z">
        <w:r w:rsidR="00C07280" w:rsidRPr="002B42A7">
          <w:rPr>
            <w:rFonts w:ascii="Times New Roman" w:hAnsi="Times New Roman" w:cs="Times New Roman"/>
            <w:color w:val="000000" w:themeColor="text1"/>
            <w:rPrChange w:id="1639" w:author="Ruijie Xu" w:date="2022-03-10T12:31:00Z">
              <w:rPr>
                <w:color w:val="000000" w:themeColor="text1"/>
              </w:rPr>
            </w:rPrChange>
          </w:rPr>
          <w:t>.</w:t>
        </w:r>
      </w:ins>
      <w:ins w:id="1640" w:author="Ruijie Xu" w:date="2022-02-01T14:57:00Z">
        <w:del w:id="1641" w:author="Liliana Salvador" w:date="2022-02-22T18:04:00Z">
          <w:r w:rsidR="006A0C17" w:rsidRPr="002B42A7" w:rsidDel="00C07280">
            <w:rPr>
              <w:rFonts w:ascii="Times New Roman" w:hAnsi="Times New Roman" w:cs="Times New Roman"/>
              <w:color w:val="000000" w:themeColor="text1"/>
              <w:rPrChange w:id="1642" w:author="Ruijie Xu" w:date="2022-03-10T12:31:00Z">
                <w:rPr>
                  <w:color w:val="000000" w:themeColor="text1"/>
                </w:rPr>
              </w:rPrChange>
            </w:rPr>
            <w:delText>.</w:delText>
          </w:r>
        </w:del>
      </w:ins>
      <w:ins w:id="1643" w:author="Ruijie Xu" w:date="2022-02-01T15:01:00Z">
        <w:r w:rsidR="006A0C17" w:rsidRPr="002B42A7">
          <w:rPr>
            <w:rFonts w:ascii="Times New Roman" w:hAnsi="Times New Roman" w:cs="Times New Roman"/>
            <w:color w:val="000000" w:themeColor="text1"/>
            <w:rPrChange w:id="1644" w:author="Ruijie Xu" w:date="2022-03-10T12:31:00Z">
              <w:rPr>
                <w:color w:val="000000" w:themeColor="text1"/>
              </w:rPr>
            </w:rPrChange>
          </w:rPr>
          <w:t xml:space="preserve"> </w:t>
        </w:r>
      </w:ins>
      <w:ins w:id="1645" w:author="Ruijie Xu" w:date="2022-02-01T15:02:00Z">
        <w:r w:rsidR="0073052F" w:rsidRPr="002B42A7">
          <w:rPr>
            <w:rFonts w:ascii="Times New Roman" w:hAnsi="Times New Roman" w:cs="Times New Roman"/>
            <w:color w:val="000000" w:themeColor="text1"/>
            <w:rPrChange w:id="1646" w:author="Ruijie Xu" w:date="2022-03-10T12:31:00Z">
              <w:rPr>
                <w:color w:val="000000" w:themeColor="text1"/>
              </w:rPr>
            </w:rPrChange>
          </w:rPr>
          <w:t xml:space="preserve">In addition to the software mentioned above, </w:t>
        </w:r>
      </w:ins>
      <w:ins w:id="1647" w:author="Ruijie Xu" w:date="2022-02-01T15:03:00Z">
        <w:r w:rsidR="0073052F" w:rsidRPr="002B42A7">
          <w:rPr>
            <w:rFonts w:ascii="Times New Roman" w:hAnsi="Times New Roman" w:cs="Times New Roman"/>
            <w:color w:val="000000" w:themeColor="text1"/>
            <w:rPrChange w:id="1648" w:author="Ruijie Xu" w:date="2022-03-10T12:31:00Z">
              <w:rPr>
                <w:color w:val="000000" w:themeColor="text1"/>
              </w:rPr>
            </w:rPrChange>
          </w:rPr>
          <w:t xml:space="preserve">some </w:t>
        </w:r>
        <w:del w:id="1649" w:author="Liliana Salvador" w:date="2022-03-08T17:46:00Z">
          <w:r w:rsidR="0073052F" w:rsidRPr="002B42A7" w:rsidDel="00F63B0B">
            <w:rPr>
              <w:rFonts w:ascii="Times New Roman" w:hAnsi="Times New Roman" w:cs="Times New Roman"/>
              <w:color w:val="000000" w:themeColor="text1"/>
              <w:rPrChange w:id="1650" w:author="Ruijie Xu" w:date="2022-03-10T12:31:00Z">
                <w:rPr>
                  <w:color w:val="000000" w:themeColor="text1"/>
                </w:rPr>
              </w:rPrChange>
            </w:rPr>
            <w:delText>software</w:delText>
          </w:r>
        </w:del>
      </w:ins>
      <w:ins w:id="1651" w:author="Liliana Salvador" w:date="2022-03-08T17:46:00Z">
        <w:r w:rsidR="00F63B0B" w:rsidRPr="002B42A7">
          <w:rPr>
            <w:rFonts w:ascii="Times New Roman" w:hAnsi="Times New Roman" w:cs="Times New Roman"/>
            <w:color w:val="000000" w:themeColor="text1"/>
            <w:rPrChange w:id="1652" w:author="Ruijie Xu" w:date="2022-03-10T12:31:00Z">
              <w:rPr>
                <w:color w:val="000000" w:themeColor="text1"/>
              </w:rPr>
            </w:rPrChange>
          </w:rPr>
          <w:t>methods</w:t>
        </w:r>
      </w:ins>
      <w:ins w:id="1653" w:author="Ruijie Xu" w:date="2022-02-01T15:03:00Z">
        <w:r w:rsidR="0073052F" w:rsidRPr="002B42A7">
          <w:rPr>
            <w:rFonts w:ascii="Times New Roman" w:hAnsi="Times New Roman" w:cs="Times New Roman"/>
            <w:color w:val="000000" w:themeColor="text1"/>
            <w:rPrChange w:id="1654" w:author="Ruijie Xu" w:date="2022-03-10T12:31:00Z">
              <w:rPr>
                <w:color w:val="000000" w:themeColor="text1"/>
              </w:rPr>
            </w:rPrChange>
          </w:rPr>
          <w:t xml:space="preserve"> were developed to improve the results of </w:t>
        </w:r>
      </w:ins>
      <w:ins w:id="1655" w:author="Ruijie Xu" w:date="2022-02-27T10:26:00Z">
        <w:del w:id="1656" w:author="Liliana Salvador" w:date="2022-03-08T17:46:00Z">
          <w:r w:rsidR="00ED4429" w:rsidRPr="002B42A7" w:rsidDel="00F63B0B">
            <w:rPr>
              <w:rFonts w:ascii="Times New Roman" w:hAnsi="Times New Roman" w:cs="Times New Roman"/>
              <w:color w:val="000000" w:themeColor="text1"/>
              <w:rPrChange w:id="1657" w:author="Ruijie Xu" w:date="2022-03-10T12:31:00Z">
                <w:rPr>
                  <w:color w:val="000000" w:themeColor="text1"/>
                </w:rPr>
              </w:rPrChange>
            </w:rPr>
            <w:delText xml:space="preserve">the </w:delText>
          </w:r>
        </w:del>
      </w:ins>
      <w:ins w:id="1658" w:author="Ruijie Xu" w:date="2022-02-01T15:04:00Z">
        <w:del w:id="1659" w:author="Liliana Salvador" w:date="2022-02-22T18:05:00Z">
          <w:r w:rsidR="0073052F" w:rsidRPr="002B42A7" w:rsidDel="00C07280">
            <w:rPr>
              <w:rFonts w:ascii="Times New Roman" w:hAnsi="Times New Roman" w:cs="Times New Roman"/>
              <w:color w:val="000000" w:themeColor="text1"/>
              <w:rPrChange w:id="1660" w:author="Ruijie Xu" w:date="2022-03-10T12:31:00Z">
                <w:rPr>
                  <w:color w:val="000000" w:themeColor="text1"/>
                </w:rPr>
              </w:rPrChange>
            </w:rPr>
            <w:delText>the other</w:delText>
          </w:r>
        </w:del>
      </w:ins>
      <w:ins w:id="1661" w:author="Liliana Salvador" w:date="2022-02-22T18:05:00Z">
        <w:r w:rsidR="00C07280" w:rsidRPr="002B42A7">
          <w:rPr>
            <w:rFonts w:ascii="Times New Roman" w:hAnsi="Times New Roman" w:cs="Times New Roman"/>
            <w:color w:val="000000" w:themeColor="text1"/>
            <w:rPrChange w:id="1662" w:author="Ruijie Xu" w:date="2022-03-10T12:31:00Z">
              <w:rPr>
                <w:color w:val="000000" w:themeColor="text1"/>
              </w:rPr>
            </w:rPrChange>
          </w:rPr>
          <w:t>existing</w:t>
        </w:r>
      </w:ins>
      <w:ins w:id="1663" w:author="Ruijie Xu" w:date="2022-02-01T15:04:00Z">
        <w:r w:rsidR="0073052F" w:rsidRPr="002B42A7">
          <w:rPr>
            <w:rFonts w:ascii="Times New Roman" w:hAnsi="Times New Roman" w:cs="Times New Roman"/>
            <w:color w:val="000000" w:themeColor="text1"/>
            <w:rPrChange w:id="1664" w:author="Ruijie Xu" w:date="2022-03-10T12:31:00Z">
              <w:rPr>
                <w:color w:val="000000" w:themeColor="text1"/>
              </w:rPr>
            </w:rPrChange>
          </w:rPr>
          <w:t xml:space="preserve"> software, </w:t>
        </w:r>
        <w:del w:id="1665" w:author="Liliana Salvador" w:date="2022-02-22T18:05:00Z">
          <w:r w:rsidR="0073052F" w:rsidRPr="002B42A7" w:rsidDel="00C07280">
            <w:rPr>
              <w:rFonts w:ascii="Times New Roman" w:hAnsi="Times New Roman" w:cs="Times New Roman"/>
              <w:color w:val="000000" w:themeColor="text1"/>
              <w:rPrChange w:id="1666" w:author="Ruijie Xu" w:date="2022-03-10T12:31:00Z">
                <w:rPr>
                  <w:color w:val="000000" w:themeColor="text1"/>
                </w:rPr>
              </w:rPrChange>
            </w:rPr>
            <w:delText>for example,</w:delText>
          </w:r>
        </w:del>
      </w:ins>
      <w:ins w:id="1667" w:author="Liliana Salvador" w:date="2022-02-22T18:06:00Z">
        <w:r w:rsidR="00C07280" w:rsidRPr="002B42A7">
          <w:rPr>
            <w:rFonts w:ascii="Times New Roman" w:hAnsi="Times New Roman" w:cs="Times New Roman"/>
            <w:color w:val="000000" w:themeColor="text1"/>
            <w:rPrChange w:id="1668" w:author="Ruijie Xu" w:date="2022-03-10T12:31:00Z">
              <w:rPr>
                <w:color w:val="000000" w:themeColor="text1"/>
              </w:rPr>
            </w:rPrChange>
          </w:rPr>
          <w:t>such as</w:t>
        </w:r>
      </w:ins>
      <w:ins w:id="1669" w:author="Ruijie Xu" w:date="2022-02-01T15:04:00Z">
        <w:r w:rsidR="0073052F" w:rsidRPr="002B42A7">
          <w:rPr>
            <w:rFonts w:ascii="Times New Roman" w:hAnsi="Times New Roman" w:cs="Times New Roman"/>
            <w:color w:val="000000" w:themeColor="text1"/>
            <w:rPrChange w:id="1670" w:author="Ruijie Xu" w:date="2022-03-10T12:31:00Z">
              <w:rPr>
                <w:color w:val="000000" w:themeColor="text1"/>
              </w:rPr>
            </w:rPrChange>
          </w:rPr>
          <w:t xml:space="preserve"> Bracken </w:t>
        </w:r>
      </w:ins>
      <w:r w:rsidR="001F12F2" w:rsidRPr="002B42A7">
        <w:rPr>
          <w:rFonts w:ascii="Times New Roman" w:hAnsi="Times New Roman" w:cs="Times New Roman"/>
          <w:color w:val="000000" w:themeColor="text1"/>
          <w:rPrChange w:id="167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672" w:author="Ruijie Xu" w:date="2022-03-10T12:31:00Z">
            <w:rPr>
              <w:color w:val="000000" w:themeColor="text1"/>
            </w:rPr>
          </w:rPrChange>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2B42A7">
        <w:rPr>
          <w:rFonts w:ascii="Times New Roman" w:hAnsi="Times New Roman" w:cs="Times New Roman"/>
          <w:color w:val="000000" w:themeColor="text1"/>
          <w:rPrChange w:id="1673" w:author="Ruijie Xu" w:date="2022-03-10T12:31:00Z">
            <w:rPr>
              <w:color w:val="000000" w:themeColor="text1"/>
            </w:rPr>
          </w:rPrChange>
        </w:rPr>
        <w:fldChar w:fldCharType="separate"/>
      </w:r>
      <w:r w:rsidR="00CB52B4" w:rsidRPr="002B42A7">
        <w:rPr>
          <w:rFonts w:ascii="Times New Roman" w:hAnsi="Times New Roman" w:cs="Times New Roman"/>
          <w:color w:val="000000"/>
          <w:rPrChange w:id="1674" w:author="Ruijie Xu" w:date="2022-03-10T12:31:00Z">
            <w:rPr>
              <w:rFonts w:ascii="Calibri" w:cs="Calibri"/>
              <w:color w:val="000000"/>
            </w:rPr>
          </w:rPrChange>
        </w:rPr>
        <w:t xml:space="preserve">(Lu </w:t>
      </w:r>
      <w:r w:rsidR="00CB52B4" w:rsidRPr="002B42A7">
        <w:rPr>
          <w:rFonts w:ascii="Times New Roman" w:hAnsi="Times New Roman" w:cs="Times New Roman"/>
          <w:i/>
          <w:iCs/>
          <w:color w:val="000000"/>
          <w:rPrChange w:id="167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676" w:author="Ruijie Xu" w:date="2022-03-10T12:31:00Z">
            <w:rPr>
              <w:rFonts w:ascii="Calibri" w:cs="Calibri"/>
              <w:color w:val="000000"/>
            </w:rPr>
          </w:rPrChange>
        </w:rPr>
        <w:t>, 2017)</w:t>
      </w:r>
      <w:r w:rsidR="001F12F2" w:rsidRPr="002B42A7">
        <w:rPr>
          <w:rFonts w:ascii="Times New Roman" w:hAnsi="Times New Roman" w:cs="Times New Roman"/>
          <w:color w:val="000000" w:themeColor="text1"/>
          <w:rPrChange w:id="1677" w:author="Ruijie Xu" w:date="2022-03-10T12:31:00Z">
            <w:rPr>
              <w:color w:val="000000" w:themeColor="text1"/>
            </w:rPr>
          </w:rPrChange>
        </w:rPr>
        <w:fldChar w:fldCharType="end"/>
      </w:r>
      <w:ins w:id="1678" w:author="Ruijie Xu" w:date="2022-02-01T15:13:00Z">
        <w:r w:rsidR="001F12F2" w:rsidRPr="002B42A7">
          <w:rPr>
            <w:rFonts w:ascii="Times New Roman" w:hAnsi="Times New Roman" w:cs="Times New Roman"/>
            <w:color w:val="000000" w:themeColor="text1"/>
            <w:rPrChange w:id="1679" w:author="Ruijie Xu" w:date="2022-03-10T12:31:00Z">
              <w:rPr>
                <w:color w:val="000000" w:themeColor="text1"/>
              </w:rPr>
            </w:rPrChange>
          </w:rPr>
          <w:t xml:space="preserve"> </w:t>
        </w:r>
      </w:ins>
      <w:ins w:id="1680" w:author="Ruijie Xu" w:date="2022-02-01T15:04:00Z">
        <w:del w:id="1681" w:author="Liliana Salvador" w:date="2022-02-22T18:12:00Z">
          <w:r w:rsidR="0073052F" w:rsidRPr="002B42A7" w:rsidDel="000B2789">
            <w:rPr>
              <w:rFonts w:ascii="Times New Roman" w:hAnsi="Times New Roman" w:cs="Times New Roman"/>
              <w:color w:val="000000" w:themeColor="text1"/>
              <w:rPrChange w:id="1682" w:author="Ruijie Xu" w:date="2022-03-10T12:31:00Z">
                <w:rPr>
                  <w:color w:val="000000" w:themeColor="text1"/>
                </w:rPr>
              </w:rPrChange>
            </w:rPr>
            <w:delText>was developed</w:delText>
          </w:r>
        </w:del>
      </w:ins>
      <w:ins w:id="1683" w:author="Ruijie Xu" w:date="2022-02-01T15:05:00Z">
        <w:del w:id="1684" w:author="Liliana Salvador" w:date="2022-02-22T18:12:00Z">
          <w:r w:rsidR="0073052F" w:rsidRPr="002B42A7" w:rsidDel="000B2789">
            <w:rPr>
              <w:rFonts w:ascii="Times New Roman" w:hAnsi="Times New Roman" w:cs="Times New Roman"/>
              <w:color w:val="000000" w:themeColor="text1"/>
              <w:rPrChange w:id="1685" w:author="Ruijie Xu" w:date="2022-03-10T12:31:00Z">
                <w:rPr>
                  <w:color w:val="000000" w:themeColor="text1"/>
                </w:rPr>
              </w:rPrChange>
            </w:rPr>
            <w:delText xml:space="preserve"> to</w:delText>
          </w:r>
        </w:del>
      </w:ins>
      <w:ins w:id="1686" w:author="Liliana Salvador" w:date="2022-02-22T18:12:00Z">
        <w:r w:rsidR="000B2789" w:rsidRPr="002B42A7">
          <w:rPr>
            <w:rFonts w:ascii="Times New Roman" w:hAnsi="Times New Roman" w:cs="Times New Roman"/>
            <w:color w:val="000000" w:themeColor="text1"/>
            <w:rPrChange w:id="1687" w:author="Ruijie Xu" w:date="2022-03-10T12:31:00Z">
              <w:rPr>
                <w:color w:val="000000" w:themeColor="text1"/>
              </w:rPr>
            </w:rPrChange>
          </w:rPr>
          <w:t>that</w:t>
        </w:r>
      </w:ins>
      <w:ins w:id="1688" w:author="Ruijie Xu" w:date="2022-02-01T15:05:00Z">
        <w:r w:rsidR="0073052F" w:rsidRPr="002B42A7">
          <w:rPr>
            <w:rFonts w:ascii="Times New Roman" w:hAnsi="Times New Roman" w:cs="Times New Roman"/>
            <w:color w:val="000000" w:themeColor="text1"/>
            <w:rPrChange w:id="1689" w:author="Ruijie Xu" w:date="2022-03-10T12:31:00Z">
              <w:rPr>
                <w:color w:val="000000" w:themeColor="text1"/>
              </w:rPr>
            </w:rPrChange>
          </w:rPr>
          <w:t xml:space="preserve"> improve</w:t>
        </w:r>
      </w:ins>
      <w:ins w:id="1690" w:author="Liliana Salvador" w:date="2022-02-22T18:12:00Z">
        <w:r w:rsidR="000B2789" w:rsidRPr="002B42A7">
          <w:rPr>
            <w:rFonts w:ascii="Times New Roman" w:hAnsi="Times New Roman" w:cs="Times New Roman"/>
            <w:color w:val="000000" w:themeColor="text1"/>
            <w:rPrChange w:id="1691" w:author="Ruijie Xu" w:date="2022-03-10T12:31:00Z">
              <w:rPr>
                <w:color w:val="000000" w:themeColor="text1"/>
              </w:rPr>
            </w:rPrChange>
          </w:rPr>
          <w:t>s</w:t>
        </w:r>
      </w:ins>
      <w:ins w:id="1692" w:author="Ruijie Xu" w:date="2022-02-01T15:05:00Z">
        <w:r w:rsidR="0073052F" w:rsidRPr="002B42A7">
          <w:rPr>
            <w:rFonts w:ascii="Times New Roman" w:hAnsi="Times New Roman" w:cs="Times New Roman"/>
            <w:color w:val="000000" w:themeColor="text1"/>
            <w:rPrChange w:id="1693" w:author="Ruijie Xu" w:date="2022-03-10T12:31:00Z">
              <w:rPr>
                <w:color w:val="000000" w:themeColor="text1"/>
              </w:rPr>
            </w:rPrChange>
          </w:rPr>
          <w:t xml:space="preserve"> Kraken2’s </w:t>
        </w:r>
        <w:del w:id="1694" w:author="Liliana Salvador" w:date="2022-02-22T18:12:00Z">
          <w:r w:rsidR="0073052F" w:rsidRPr="002B42A7" w:rsidDel="000B2789">
            <w:rPr>
              <w:rFonts w:ascii="Times New Roman" w:hAnsi="Times New Roman" w:cs="Times New Roman"/>
              <w:color w:val="000000" w:themeColor="text1"/>
              <w:rPrChange w:id="1695" w:author="Ruijie Xu" w:date="2022-03-10T12:31:00Z">
                <w:rPr>
                  <w:color w:val="000000" w:themeColor="text1"/>
                </w:rPr>
              </w:rPrChange>
            </w:rPr>
            <w:delText>result</w:delText>
          </w:r>
        </w:del>
      </w:ins>
      <w:ins w:id="1696" w:author="Liliana Salvador" w:date="2022-02-22T18:12:00Z">
        <w:r w:rsidR="000B2789" w:rsidRPr="002B42A7">
          <w:rPr>
            <w:rFonts w:ascii="Times New Roman" w:hAnsi="Times New Roman" w:cs="Times New Roman"/>
            <w:color w:val="000000" w:themeColor="text1"/>
            <w:rPrChange w:id="1697" w:author="Ruijie Xu" w:date="2022-03-10T12:31:00Z">
              <w:rPr>
                <w:color w:val="000000" w:themeColor="text1"/>
              </w:rPr>
            </w:rPrChange>
          </w:rPr>
          <w:t>output</w:t>
        </w:r>
      </w:ins>
      <w:ins w:id="1698" w:author="Ruijie Xu" w:date="2022-02-01T15:04:00Z">
        <w:r w:rsidR="0073052F" w:rsidRPr="002B42A7">
          <w:rPr>
            <w:rFonts w:ascii="Times New Roman" w:hAnsi="Times New Roman" w:cs="Times New Roman"/>
            <w:color w:val="000000" w:themeColor="text1"/>
            <w:rPrChange w:id="1699" w:author="Ruijie Xu" w:date="2022-03-10T12:31:00Z">
              <w:rPr>
                <w:color w:val="000000" w:themeColor="text1"/>
              </w:rPr>
            </w:rPrChange>
          </w:rPr>
          <w:t xml:space="preserve"> </w:t>
        </w:r>
      </w:ins>
      <w:ins w:id="1700" w:author="Ruijie Xu" w:date="2022-02-01T16:16:00Z">
        <w:r w:rsidR="00D1066B" w:rsidRPr="002B42A7">
          <w:rPr>
            <w:rFonts w:ascii="Times New Roman" w:hAnsi="Times New Roman" w:cs="Times New Roman"/>
            <w:color w:val="000000" w:themeColor="text1"/>
            <w:rPrChange w:id="1701" w:author="Ruijie Xu" w:date="2022-03-10T12:31:00Z">
              <w:rPr>
                <w:color w:val="000000" w:themeColor="text1"/>
              </w:rPr>
            </w:rPrChange>
          </w:rPr>
          <w:t>by</w:t>
        </w:r>
      </w:ins>
      <w:ins w:id="1702" w:author="Ruijie Xu" w:date="2022-02-01T15:04:00Z">
        <w:r w:rsidR="0073052F" w:rsidRPr="002B42A7">
          <w:rPr>
            <w:rFonts w:ascii="Times New Roman" w:hAnsi="Times New Roman" w:cs="Times New Roman"/>
            <w:color w:val="000000" w:themeColor="text1"/>
            <w:rPrChange w:id="1703" w:author="Ruijie Xu" w:date="2022-03-10T12:31:00Z">
              <w:rPr>
                <w:color w:val="000000" w:themeColor="text1"/>
              </w:rPr>
            </w:rPrChange>
          </w:rPr>
          <w:t xml:space="preserve"> eliminat</w:t>
        </w:r>
      </w:ins>
      <w:ins w:id="1704" w:author="Ruijie Xu" w:date="2022-02-01T16:16:00Z">
        <w:r w:rsidR="00D1066B" w:rsidRPr="002B42A7">
          <w:rPr>
            <w:rFonts w:ascii="Times New Roman" w:hAnsi="Times New Roman" w:cs="Times New Roman"/>
            <w:color w:val="000000" w:themeColor="text1"/>
            <w:rPrChange w:id="1705" w:author="Ruijie Xu" w:date="2022-03-10T12:31:00Z">
              <w:rPr>
                <w:color w:val="000000" w:themeColor="text1"/>
              </w:rPr>
            </w:rPrChange>
          </w:rPr>
          <w:t>ing</w:t>
        </w:r>
      </w:ins>
      <w:ins w:id="1706" w:author="Ruijie Xu" w:date="2022-02-01T15:04:00Z">
        <w:r w:rsidR="0073052F" w:rsidRPr="002B42A7">
          <w:rPr>
            <w:rFonts w:ascii="Times New Roman" w:hAnsi="Times New Roman" w:cs="Times New Roman"/>
            <w:color w:val="000000" w:themeColor="text1"/>
            <w:rPrChange w:id="1707" w:author="Ruijie Xu" w:date="2022-03-10T12:31:00Z">
              <w:rPr>
                <w:color w:val="000000" w:themeColor="text1"/>
              </w:rPr>
            </w:rPrChange>
          </w:rPr>
          <w:t xml:space="preserve"> </w:t>
        </w:r>
        <w:del w:id="1708" w:author="Liliana Salvador" w:date="2022-02-22T18:12:00Z">
          <w:r w:rsidR="0073052F" w:rsidRPr="002B42A7" w:rsidDel="000B2789">
            <w:rPr>
              <w:rFonts w:ascii="Times New Roman" w:hAnsi="Times New Roman" w:cs="Times New Roman"/>
              <w:color w:val="000000" w:themeColor="text1"/>
              <w:rPrChange w:id="1709" w:author="Ruijie Xu" w:date="2022-03-10T12:31:00Z">
                <w:rPr>
                  <w:color w:val="000000" w:themeColor="text1"/>
                </w:rPr>
              </w:rPrChange>
            </w:rPr>
            <w:delText xml:space="preserve">the </w:delText>
          </w:r>
        </w:del>
        <w:r w:rsidR="0073052F" w:rsidRPr="002B42A7">
          <w:rPr>
            <w:rFonts w:ascii="Times New Roman" w:hAnsi="Times New Roman" w:cs="Times New Roman"/>
            <w:color w:val="000000" w:themeColor="text1"/>
            <w:rPrChange w:id="1710" w:author="Ruijie Xu" w:date="2022-03-10T12:31:00Z">
              <w:rPr>
                <w:color w:val="000000" w:themeColor="text1"/>
              </w:rPr>
            </w:rPrChange>
          </w:rPr>
          <w:t>f</w:t>
        </w:r>
      </w:ins>
      <w:ins w:id="1711" w:author="Ruijie Xu" w:date="2022-02-01T15:05:00Z">
        <w:r w:rsidR="0073052F" w:rsidRPr="002B42A7">
          <w:rPr>
            <w:rFonts w:ascii="Times New Roman" w:hAnsi="Times New Roman" w:cs="Times New Roman"/>
            <w:color w:val="000000" w:themeColor="text1"/>
            <w:rPrChange w:id="1712" w:author="Ruijie Xu" w:date="2022-03-10T12:31:00Z">
              <w:rPr>
                <w:color w:val="000000" w:themeColor="text1"/>
              </w:rPr>
            </w:rPrChange>
          </w:rPr>
          <w:t xml:space="preserve">alse positive assignments using a Bayesian framework, and CLARK-s </w:t>
        </w:r>
      </w:ins>
      <w:r w:rsidR="001F12F2" w:rsidRPr="002B42A7">
        <w:rPr>
          <w:rFonts w:ascii="Times New Roman" w:hAnsi="Times New Roman" w:cs="Times New Roman"/>
          <w:color w:val="000000" w:themeColor="text1"/>
          <w:rPrChange w:id="171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714" w:author="Ruijie Xu" w:date="2022-03-10T12:31:00Z">
            <w:rPr>
              <w:color w:val="000000" w:themeColor="text1"/>
            </w:rPr>
          </w:rPrChange>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2B42A7">
        <w:rPr>
          <w:rFonts w:ascii="Times New Roman" w:hAnsi="Times New Roman" w:cs="Times New Roman"/>
          <w:color w:val="000000" w:themeColor="text1"/>
          <w:rPrChange w:id="1715" w:author="Ruijie Xu" w:date="2022-03-10T12:31:00Z">
            <w:rPr>
              <w:color w:val="000000" w:themeColor="text1"/>
            </w:rPr>
          </w:rPrChange>
        </w:rPr>
        <w:fldChar w:fldCharType="separate"/>
      </w:r>
      <w:r w:rsidR="00CB52B4" w:rsidRPr="002B42A7">
        <w:rPr>
          <w:rFonts w:ascii="Times New Roman" w:hAnsi="Times New Roman" w:cs="Times New Roman"/>
          <w:color w:val="000000"/>
          <w:rPrChange w:id="1716" w:author="Ruijie Xu" w:date="2022-03-10T12:31:00Z">
            <w:rPr>
              <w:rFonts w:ascii="Calibri" w:cs="Calibri"/>
              <w:color w:val="000000"/>
            </w:rPr>
          </w:rPrChange>
        </w:rPr>
        <w:t>(Ounit and Lonardi, 2016)</w:t>
      </w:r>
      <w:r w:rsidR="001F12F2" w:rsidRPr="002B42A7">
        <w:rPr>
          <w:rFonts w:ascii="Times New Roman" w:hAnsi="Times New Roman" w:cs="Times New Roman"/>
          <w:color w:val="000000" w:themeColor="text1"/>
          <w:rPrChange w:id="1717" w:author="Ruijie Xu" w:date="2022-03-10T12:31:00Z">
            <w:rPr>
              <w:color w:val="000000" w:themeColor="text1"/>
            </w:rPr>
          </w:rPrChange>
        </w:rPr>
        <w:fldChar w:fldCharType="end"/>
      </w:r>
      <w:ins w:id="1718" w:author="Liliana Salvador" w:date="2022-03-08T17:47:00Z">
        <w:r w:rsidR="00F63B0B" w:rsidRPr="002B42A7">
          <w:rPr>
            <w:rFonts w:ascii="Times New Roman" w:hAnsi="Times New Roman" w:cs="Times New Roman"/>
            <w:color w:val="000000" w:themeColor="text1"/>
            <w:rPrChange w:id="1719" w:author="Ruijie Xu" w:date="2022-03-10T12:31:00Z">
              <w:rPr>
                <w:color w:val="000000" w:themeColor="text1"/>
              </w:rPr>
            </w:rPrChange>
          </w:rPr>
          <w:t xml:space="preserve"> that</w:t>
        </w:r>
      </w:ins>
      <w:ins w:id="1720" w:author="Ruijie Xu" w:date="2022-02-01T15:13:00Z">
        <w:r w:rsidR="001F12F2" w:rsidRPr="002B42A7">
          <w:rPr>
            <w:rFonts w:ascii="Times New Roman" w:hAnsi="Times New Roman" w:cs="Times New Roman"/>
            <w:color w:val="000000" w:themeColor="text1"/>
            <w:rPrChange w:id="1721" w:author="Ruijie Xu" w:date="2022-03-10T12:31:00Z">
              <w:rPr>
                <w:color w:val="000000" w:themeColor="text1"/>
              </w:rPr>
            </w:rPrChange>
          </w:rPr>
          <w:t xml:space="preserve"> </w:t>
        </w:r>
      </w:ins>
      <w:ins w:id="1722" w:author="Ruijie Xu" w:date="2022-02-01T15:05:00Z">
        <w:del w:id="1723" w:author="Liliana Salvador" w:date="2022-02-22T18:13:00Z">
          <w:r w:rsidR="0073052F" w:rsidRPr="002B42A7" w:rsidDel="000B2789">
            <w:rPr>
              <w:rFonts w:ascii="Times New Roman" w:hAnsi="Times New Roman" w:cs="Times New Roman"/>
              <w:color w:val="000000" w:themeColor="text1"/>
              <w:rPrChange w:id="1724" w:author="Ruijie Xu" w:date="2022-03-10T12:31:00Z">
                <w:rPr>
                  <w:color w:val="000000" w:themeColor="text1"/>
                </w:rPr>
              </w:rPrChange>
            </w:rPr>
            <w:delText>was designed</w:delText>
          </w:r>
        </w:del>
      </w:ins>
      <w:ins w:id="1725" w:author="Ruijie Xu" w:date="2022-02-01T15:06:00Z">
        <w:del w:id="1726" w:author="Liliana Salvador" w:date="2022-02-22T18:13:00Z">
          <w:r w:rsidR="0073052F" w:rsidRPr="002B42A7" w:rsidDel="000B2789">
            <w:rPr>
              <w:rFonts w:ascii="Times New Roman" w:hAnsi="Times New Roman" w:cs="Times New Roman"/>
              <w:color w:val="000000" w:themeColor="text1"/>
              <w:rPrChange w:id="1727" w:author="Ruijie Xu" w:date="2022-03-10T12:31:00Z">
                <w:rPr>
                  <w:color w:val="000000" w:themeColor="text1"/>
                </w:rPr>
              </w:rPrChange>
            </w:rPr>
            <w:delText xml:space="preserve"> to </w:delText>
          </w:r>
        </w:del>
        <w:r w:rsidR="0073052F" w:rsidRPr="002B42A7">
          <w:rPr>
            <w:rFonts w:ascii="Times New Roman" w:hAnsi="Times New Roman" w:cs="Times New Roman"/>
            <w:color w:val="000000" w:themeColor="text1"/>
            <w:rPrChange w:id="1728" w:author="Ruijie Xu" w:date="2022-03-10T12:31:00Z">
              <w:rPr>
                <w:color w:val="000000" w:themeColor="text1"/>
              </w:rPr>
            </w:rPrChange>
          </w:rPr>
          <w:t>improve</w:t>
        </w:r>
      </w:ins>
      <w:ins w:id="1729" w:author="Liliana Salvador" w:date="2022-02-22T18:13:00Z">
        <w:r w:rsidR="000B2789" w:rsidRPr="002B42A7">
          <w:rPr>
            <w:rFonts w:ascii="Times New Roman" w:hAnsi="Times New Roman" w:cs="Times New Roman"/>
            <w:color w:val="000000" w:themeColor="text1"/>
            <w:rPrChange w:id="1730" w:author="Ruijie Xu" w:date="2022-03-10T12:31:00Z">
              <w:rPr>
                <w:color w:val="000000" w:themeColor="text1"/>
              </w:rPr>
            </w:rPrChange>
          </w:rPr>
          <w:t>s</w:t>
        </w:r>
      </w:ins>
      <w:ins w:id="1731" w:author="Ruijie Xu" w:date="2022-02-01T15:06:00Z">
        <w:r w:rsidR="0073052F" w:rsidRPr="002B42A7">
          <w:rPr>
            <w:rFonts w:ascii="Times New Roman" w:hAnsi="Times New Roman" w:cs="Times New Roman"/>
            <w:color w:val="000000" w:themeColor="text1"/>
            <w:rPrChange w:id="1732" w:author="Ruijie Xu" w:date="2022-03-10T12:31:00Z">
              <w:rPr>
                <w:color w:val="000000" w:themeColor="text1"/>
              </w:rPr>
            </w:rPrChange>
          </w:rPr>
          <w:t xml:space="preserve"> the sensitivity of CLARK</w:t>
        </w:r>
      </w:ins>
      <w:ins w:id="1733" w:author="Ruijie Xu" w:date="2022-02-01T15:12:00Z">
        <w:r w:rsidR="001F12F2" w:rsidRPr="002B42A7">
          <w:rPr>
            <w:rFonts w:ascii="Times New Roman" w:hAnsi="Times New Roman" w:cs="Times New Roman"/>
            <w:color w:val="000000" w:themeColor="text1"/>
            <w:rPrChange w:id="1734" w:author="Ruijie Xu" w:date="2022-03-10T12:31:00Z">
              <w:rPr>
                <w:color w:val="000000" w:themeColor="text1"/>
              </w:rPr>
            </w:rPrChange>
          </w:rPr>
          <w:t xml:space="preserve"> with the use of spaced </w:t>
        </w:r>
      </w:ins>
      <w:ins w:id="1735" w:author="Ruijie Xu" w:date="2022-02-01T15:06:00Z">
        <w:r w:rsidR="0073052F" w:rsidRPr="002B42A7">
          <w:rPr>
            <w:rFonts w:ascii="Times New Roman" w:hAnsi="Times New Roman" w:cs="Times New Roman"/>
            <w:color w:val="000000" w:themeColor="text1"/>
            <w:rPrChange w:id="1736" w:author="Ruijie Xu" w:date="2022-03-10T12:31:00Z">
              <w:rPr>
                <w:color w:val="000000" w:themeColor="text1"/>
              </w:rPr>
            </w:rPrChange>
          </w:rPr>
          <w:t>Kmers.</w:t>
        </w:r>
      </w:ins>
      <w:ins w:id="1737" w:author="Ruijie Xu" w:date="2022-02-01T15:05:00Z">
        <w:r w:rsidR="0073052F" w:rsidRPr="002B42A7">
          <w:rPr>
            <w:rFonts w:ascii="Times New Roman" w:hAnsi="Times New Roman" w:cs="Times New Roman"/>
            <w:color w:val="000000" w:themeColor="text1"/>
            <w:rPrChange w:id="1738" w:author="Ruijie Xu" w:date="2022-03-10T12:31:00Z">
              <w:rPr>
                <w:color w:val="000000" w:themeColor="text1"/>
              </w:rPr>
            </w:rPrChange>
          </w:rPr>
          <w:t xml:space="preserve"> </w:t>
        </w:r>
      </w:ins>
      <w:del w:id="1739" w:author="Ruijie Xu" w:date="2022-02-01T14:38:00Z">
        <w:r w:rsidRPr="002B42A7" w:rsidDel="00FA2E9A">
          <w:rPr>
            <w:rFonts w:ascii="Times New Roman" w:hAnsi="Times New Roman" w:cs="Times New Roman"/>
            <w:color w:val="000000" w:themeColor="text1"/>
            <w:rPrChange w:id="1740" w:author="Ruijie Xu" w:date="2022-03-10T12:31:00Z">
              <w:rPr>
                <w:color w:val="000000" w:themeColor="text1"/>
              </w:rPr>
            </w:rPrChange>
          </w:rPr>
          <w:delText xml:space="preserve"> </w:delText>
        </w:r>
      </w:del>
      <w:del w:id="1741" w:author="Ruijie Xu" w:date="2022-02-01T15:01:00Z">
        <w:r w:rsidRPr="002B42A7" w:rsidDel="00C4495B">
          <w:rPr>
            <w:rFonts w:ascii="Times New Roman" w:hAnsi="Times New Roman" w:cs="Times New Roman"/>
            <w:color w:val="000000" w:themeColor="text1"/>
            <w:rPrChange w:id="1742" w:author="Ruijie Xu" w:date="2022-03-10T12:31:00Z">
              <w:rPr>
                <w:color w:val="000000" w:themeColor="text1"/>
              </w:rPr>
            </w:rPrChange>
          </w:rPr>
          <w:delText xml:space="preserve">Although not as sensitive as NCBI BLAST </w:delText>
        </w:r>
        <w:r w:rsidRPr="002B42A7" w:rsidDel="00C4495B">
          <w:rPr>
            <w:rFonts w:ascii="Times New Roman" w:hAnsi="Times New Roman" w:cs="Times New Roman"/>
            <w:color w:val="000000" w:themeColor="text1"/>
            <w:rPrChange w:id="1743" w:author="Ruijie Xu" w:date="2022-03-10T12:31:00Z">
              <w:rPr>
                <w:color w:val="000000" w:themeColor="text1"/>
              </w:rPr>
            </w:rPrChange>
          </w:rPr>
          <w:fldChar w:fldCharType="begin" w:fldLock="1"/>
        </w:r>
        <w:r w:rsidR="00506F24" w:rsidRPr="002B42A7" w:rsidDel="00C4495B">
          <w:rPr>
            <w:rFonts w:ascii="Times New Roman" w:hAnsi="Times New Roman" w:cs="Times New Roman"/>
            <w:color w:val="000000" w:themeColor="text1"/>
            <w:rPrChange w:id="1744" w:author="Ruijie Xu" w:date="2022-03-10T12:31:00Z">
              <w:rPr>
                <w:color w:val="000000" w:themeColor="text1"/>
              </w:rPr>
            </w:rPrChange>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2B42A7" w:rsidDel="00C4495B">
          <w:rPr>
            <w:rFonts w:ascii="Times New Roman" w:hAnsi="Times New Roman" w:cs="Times New Roman"/>
            <w:color w:val="000000" w:themeColor="text1"/>
            <w:rPrChange w:id="1745" w:author="Ruijie Xu" w:date="2022-03-10T12:31:00Z">
              <w:rPr>
                <w:color w:val="000000" w:themeColor="text1"/>
              </w:rPr>
            </w:rPrChange>
          </w:rPr>
          <w:fldChar w:fldCharType="separate"/>
        </w:r>
        <w:r w:rsidR="00350DBF" w:rsidRPr="002B42A7" w:rsidDel="00C4495B">
          <w:rPr>
            <w:rFonts w:ascii="Times New Roman" w:hAnsi="Times New Roman" w:cs="Times New Roman"/>
            <w:color w:val="000000"/>
            <w:rPrChange w:id="1746" w:author="Ruijie Xu" w:date="2022-03-10T12:31:00Z">
              <w:rPr>
                <w:color w:val="000000"/>
              </w:rPr>
            </w:rPrChange>
          </w:rPr>
          <w:delText xml:space="preserve">(Johnson </w:delText>
        </w:r>
        <w:r w:rsidR="00350DBF" w:rsidRPr="002B42A7" w:rsidDel="00C4495B">
          <w:rPr>
            <w:rFonts w:ascii="Times New Roman" w:hAnsi="Times New Roman" w:cs="Times New Roman"/>
            <w:i/>
            <w:iCs/>
            <w:color w:val="000000"/>
            <w:rPrChange w:id="1747" w:author="Ruijie Xu" w:date="2022-03-10T12:31:00Z">
              <w:rPr>
                <w:i/>
                <w:iCs/>
                <w:color w:val="000000"/>
              </w:rPr>
            </w:rPrChange>
          </w:rPr>
          <w:delText>et al.</w:delText>
        </w:r>
        <w:r w:rsidR="00350DBF" w:rsidRPr="002B42A7" w:rsidDel="00C4495B">
          <w:rPr>
            <w:rFonts w:ascii="Times New Roman" w:hAnsi="Times New Roman" w:cs="Times New Roman"/>
            <w:color w:val="000000"/>
            <w:rPrChange w:id="1748" w:author="Ruijie Xu" w:date="2022-03-10T12:31:00Z">
              <w:rPr>
                <w:color w:val="000000"/>
              </w:rPr>
            </w:rPrChange>
          </w:rPr>
          <w:delText>, 2008)</w:delText>
        </w:r>
        <w:r w:rsidRPr="002B42A7" w:rsidDel="00C4495B">
          <w:rPr>
            <w:rFonts w:ascii="Times New Roman" w:hAnsi="Times New Roman" w:cs="Times New Roman"/>
            <w:color w:val="000000" w:themeColor="text1"/>
            <w:rPrChange w:id="1749" w:author="Ruijie Xu" w:date="2022-03-10T12:31:00Z">
              <w:rPr>
                <w:color w:val="000000" w:themeColor="text1"/>
              </w:rPr>
            </w:rPrChange>
          </w:rPr>
          <w:fldChar w:fldCharType="end"/>
        </w:r>
        <w:r w:rsidRPr="002B42A7" w:rsidDel="00C4495B">
          <w:rPr>
            <w:rFonts w:ascii="Times New Roman" w:hAnsi="Times New Roman" w:cs="Times New Roman"/>
            <w:color w:val="000000" w:themeColor="text1"/>
            <w:rPrChange w:id="1750" w:author="Ruijie Xu" w:date="2022-03-10T12:31:00Z">
              <w:rPr>
                <w:color w:val="000000" w:themeColor="text1"/>
              </w:rPr>
            </w:rPrChange>
          </w:rPr>
          <w:delText xml:space="preserve">, these k-mers mapping algorithms allow faster classification analysis and require relatively smaller CPU usage. </w:delText>
        </w:r>
      </w:del>
      <w:r w:rsidRPr="002B42A7">
        <w:rPr>
          <w:rFonts w:ascii="Times New Roman" w:hAnsi="Times New Roman" w:cs="Times New Roman"/>
          <w:color w:val="000000" w:themeColor="text1"/>
          <w:rPrChange w:id="1751" w:author="Ruijie Xu" w:date="2022-03-10T12:31:00Z">
            <w:rPr>
              <w:color w:val="000000" w:themeColor="text1"/>
            </w:rPr>
          </w:rPrChange>
        </w:rPr>
        <w:t>Previous benchmarks on shotgun metagenom</w:t>
      </w:r>
      <w:r w:rsidR="00A774DE" w:rsidRPr="002B42A7">
        <w:rPr>
          <w:rFonts w:ascii="Times New Roman" w:hAnsi="Times New Roman" w:cs="Times New Roman"/>
          <w:color w:val="000000" w:themeColor="text1"/>
          <w:rPrChange w:id="1752" w:author="Ruijie Xu" w:date="2022-03-10T12:31:00Z">
            <w:rPr>
              <w:color w:val="000000" w:themeColor="text1"/>
            </w:rPr>
          </w:rPrChange>
        </w:rPr>
        <w:t>ic</w:t>
      </w:r>
      <w:r w:rsidRPr="002B42A7">
        <w:rPr>
          <w:rFonts w:ascii="Times New Roman" w:hAnsi="Times New Roman" w:cs="Times New Roman"/>
          <w:color w:val="000000" w:themeColor="text1"/>
          <w:rPrChange w:id="1753" w:author="Ruijie Xu" w:date="2022-03-10T12:31:00Z">
            <w:rPr>
              <w:color w:val="000000" w:themeColor="text1"/>
            </w:rPr>
          </w:rPrChange>
        </w:rPr>
        <w:t xml:space="preserve"> sequencing taxonomical profiling </w:t>
      </w:r>
      <w:r w:rsidR="00FA4E52" w:rsidRPr="002B42A7">
        <w:rPr>
          <w:rFonts w:ascii="Times New Roman" w:hAnsi="Times New Roman" w:cs="Times New Roman"/>
          <w:color w:val="000000" w:themeColor="text1"/>
          <w:rPrChange w:id="1754"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755" w:author="Ruijie Xu" w:date="2022-03-10T12:31:00Z">
            <w:rPr>
              <w:color w:val="000000" w:themeColor="text1"/>
            </w:rPr>
          </w:rPrChange>
        </w:rPr>
        <w:t xml:space="preserve">have evaluated the performances </w:t>
      </w:r>
      <w:ins w:id="1756" w:author="Liliana Salvador" w:date="2022-02-22T18:13:00Z">
        <w:r w:rsidR="000B2789" w:rsidRPr="002B42A7">
          <w:rPr>
            <w:rFonts w:ascii="Times New Roman" w:hAnsi="Times New Roman" w:cs="Times New Roman"/>
            <w:color w:val="000000" w:themeColor="text1"/>
            <w:rPrChange w:id="1757" w:author="Ruijie Xu" w:date="2022-03-10T12:31:00Z">
              <w:rPr>
                <w:color w:val="000000" w:themeColor="text1"/>
              </w:rPr>
            </w:rPrChange>
          </w:rPr>
          <w:t xml:space="preserve">of </w:t>
        </w:r>
      </w:ins>
      <w:ins w:id="1758" w:author="Ruijie Xu" w:date="2022-02-01T15:02:00Z">
        <w:r w:rsidR="00C4495B" w:rsidRPr="002B42A7">
          <w:rPr>
            <w:rFonts w:ascii="Times New Roman" w:hAnsi="Times New Roman" w:cs="Times New Roman"/>
            <w:color w:val="000000" w:themeColor="text1"/>
            <w:rPrChange w:id="1759" w:author="Ruijie Xu" w:date="2022-03-10T12:31:00Z">
              <w:rPr>
                <w:color w:val="000000" w:themeColor="text1"/>
              </w:rPr>
            </w:rPrChange>
          </w:rPr>
          <w:t>these software</w:t>
        </w:r>
      </w:ins>
      <w:del w:id="1760" w:author="Ruijie Xu" w:date="2022-02-01T15:02:00Z">
        <w:r w:rsidRPr="002B42A7" w:rsidDel="00C4495B">
          <w:rPr>
            <w:rFonts w:ascii="Times New Roman" w:hAnsi="Times New Roman" w:cs="Times New Roman"/>
            <w:color w:val="000000" w:themeColor="text1"/>
            <w:rPrChange w:id="1761" w:author="Ruijie Xu" w:date="2022-03-10T12:31:00Z">
              <w:rPr>
                <w:color w:val="000000" w:themeColor="text1"/>
              </w:rPr>
            </w:rPrChange>
          </w:rPr>
          <w:delText>of both Kraken2 and CLARK</w:delText>
        </w:r>
      </w:del>
      <w:r w:rsidRPr="002B42A7">
        <w:rPr>
          <w:rFonts w:ascii="Times New Roman" w:hAnsi="Times New Roman" w:cs="Times New Roman"/>
          <w:color w:val="000000" w:themeColor="text1"/>
          <w:rPrChange w:id="1762" w:author="Ruijie Xu" w:date="2022-03-10T12:31:00Z">
            <w:rPr>
              <w:color w:val="000000" w:themeColor="text1"/>
            </w:rPr>
          </w:rPrChange>
        </w:rPr>
        <w:t xml:space="preserve"> using either </w:t>
      </w:r>
      <w:r w:rsidRPr="002B42A7">
        <w:rPr>
          <w:rFonts w:ascii="Times New Roman" w:hAnsi="Times New Roman" w:cs="Times New Roman"/>
          <w:i/>
          <w:iCs/>
          <w:color w:val="000000" w:themeColor="text1"/>
          <w:rPrChange w:id="1763" w:author="Ruijie Xu" w:date="2022-03-10T12:31:00Z">
            <w:rPr>
              <w:color w:val="000000" w:themeColor="text1"/>
            </w:rPr>
          </w:rPrChange>
        </w:rPr>
        <w:t>in silico</w:t>
      </w:r>
      <w:r w:rsidRPr="002B42A7">
        <w:rPr>
          <w:rFonts w:ascii="Times New Roman" w:hAnsi="Times New Roman" w:cs="Times New Roman"/>
          <w:color w:val="000000" w:themeColor="text1"/>
          <w:rPrChange w:id="1764" w:author="Ruijie Xu" w:date="2022-03-10T12:31:00Z">
            <w:rPr>
              <w:color w:val="000000" w:themeColor="text1"/>
            </w:rPr>
          </w:rPrChange>
        </w:rPr>
        <w:t xml:space="preserve"> or </w:t>
      </w:r>
      <w:r w:rsidRPr="002B42A7">
        <w:rPr>
          <w:rFonts w:ascii="Times New Roman" w:hAnsi="Times New Roman" w:cs="Times New Roman"/>
          <w:i/>
          <w:iCs/>
          <w:color w:val="000000" w:themeColor="text1"/>
          <w:rPrChange w:id="1765" w:author="Ruijie Xu" w:date="2022-03-10T12:31:00Z">
            <w:rPr>
              <w:color w:val="000000" w:themeColor="text1"/>
            </w:rPr>
          </w:rPrChange>
        </w:rPr>
        <w:t>in vitro</w:t>
      </w:r>
      <w:r w:rsidRPr="002B42A7">
        <w:rPr>
          <w:rFonts w:ascii="Times New Roman" w:hAnsi="Times New Roman" w:cs="Times New Roman"/>
          <w:color w:val="000000" w:themeColor="text1"/>
          <w:rPrChange w:id="1766" w:author="Ruijie Xu" w:date="2022-03-10T12:31:00Z">
            <w:rPr>
              <w:color w:val="000000" w:themeColor="text1"/>
            </w:rPr>
          </w:rPrChange>
        </w:rPr>
        <w:t xml:space="preserve"> datasets </w:t>
      </w:r>
      <w:r w:rsidRPr="002B42A7">
        <w:rPr>
          <w:rFonts w:ascii="Times New Roman" w:hAnsi="Times New Roman" w:cs="Times New Roman"/>
          <w:color w:val="000000" w:themeColor="text1"/>
          <w:rPrChange w:id="1767"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1768" w:author="Ruijie Xu" w:date="2022-03-10T12:31:00Z">
            <w:rPr>
              <w:color w:val="000000" w:themeColor="text1"/>
            </w:rPr>
          </w:rPrChange>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2B42A7">
        <w:rPr>
          <w:rFonts w:ascii="Times New Roman" w:hAnsi="Times New Roman" w:cs="Times New Roman"/>
          <w:color w:val="000000" w:themeColor="text1"/>
          <w:rPrChange w:id="1769" w:author="Ruijie Xu" w:date="2022-03-10T12:31:00Z">
            <w:rPr>
              <w:color w:val="000000" w:themeColor="text1"/>
            </w:rPr>
          </w:rPrChange>
        </w:rPr>
        <w:fldChar w:fldCharType="separate"/>
      </w:r>
      <w:r w:rsidR="00CB52B4" w:rsidRPr="002B42A7">
        <w:rPr>
          <w:rFonts w:ascii="Times New Roman" w:hAnsi="Times New Roman" w:cs="Times New Roman"/>
          <w:color w:val="000000"/>
          <w:rPrChange w:id="1770" w:author="Ruijie Xu" w:date="2022-03-10T12:31:00Z">
            <w:rPr>
              <w:rFonts w:ascii="Calibri" w:cs="Calibri"/>
              <w:color w:val="000000"/>
            </w:rPr>
          </w:rPrChange>
        </w:rPr>
        <w:t xml:space="preserve">(Peabody </w:t>
      </w:r>
      <w:r w:rsidR="00CB52B4" w:rsidRPr="002B42A7">
        <w:rPr>
          <w:rFonts w:ascii="Times New Roman" w:hAnsi="Times New Roman" w:cs="Times New Roman"/>
          <w:i/>
          <w:iCs/>
          <w:color w:val="000000"/>
          <w:rPrChange w:id="177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772" w:author="Ruijie Xu" w:date="2022-03-10T12:31:00Z">
            <w:rPr>
              <w:rFonts w:ascii="Calibri" w:cs="Calibri"/>
              <w:color w:val="000000"/>
            </w:rPr>
          </w:rPrChange>
        </w:rPr>
        <w:t xml:space="preserve">, 2015; Escobar-Zepeda </w:t>
      </w:r>
      <w:r w:rsidR="00CB52B4" w:rsidRPr="002B42A7">
        <w:rPr>
          <w:rFonts w:ascii="Times New Roman" w:hAnsi="Times New Roman" w:cs="Times New Roman"/>
          <w:i/>
          <w:iCs/>
          <w:color w:val="000000"/>
          <w:rPrChange w:id="1773"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774"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177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776" w:author="Ruijie Xu" w:date="2022-03-10T12:31:00Z">
            <w:rPr>
              <w:rFonts w:ascii="Calibri" w:cs="Calibri"/>
              <w:color w:val="000000"/>
            </w:rPr>
          </w:rPrChange>
        </w:rPr>
        <w:t>, 2019)</w:t>
      </w:r>
      <w:r w:rsidRPr="002B42A7">
        <w:rPr>
          <w:rFonts w:ascii="Times New Roman" w:hAnsi="Times New Roman" w:cs="Times New Roman"/>
          <w:color w:val="000000" w:themeColor="text1"/>
          <w:rPrChange w:id="1777" w:author="Ruijie Xu" w:date="2022-03-10T12:31:00Z">
            <w:rPr>
              <w:color w:val="000000" w:themeColor="text1"/>
            </w:rPr>
          </w:rPrChange>
        </w:rPr>
        <w:fldChar w:fldCharType="end"/>
      </w:r>
      <w:r w:rsidR="00A774DE" w:rsidRPr="002B42A7">
        <w:rPr>
          <w:rFonts w:ascii="Times New Roman" w:hAnsi="Times New Roman" w:cs="Times New Roman"/>
          <w:color w:val="000000" w:themeColor="text1"/>
          <w:rPrChange w:id="1778" w:author="Ruijie Xu" w:date="2022-03-10T12:31:00Z">
            <w:rPr>
              <w:color w:val="000000" w:themeColor="text1"/>
            </w:rPr>
          </w:rPrChange>
        </w:rPr>
        <w:t>.</w:t>
      </w:r>
      <w:r w:rsidR="00AB46BB" w:rsidRPr="002B42A7">
        <w:rPr>
          <w:rFonts w:ascii="Times New Roman" w:hAnsi="Times New Roman" w:cs="Times New Roman"/>
          <w:color w:val="000000" w:themeColor="text1"/>
          <w:rPrChange w:id="1779" w:author="Ruijie Xu" w:date="2022-03-10T12:31:00Z">
            <w:rPr>
              <w:color w:val="000000" w:themeColor="text1"/>
            </w:rPr>
          </w:rPrChange>
        </w:rPr>
        <w:t xml:space="preserve"> </w:t>
      </w:r>
      <w:del w:id="1780" w:author="Ruijie Xu" w:date="2022-02-01T15:14:00Z">
        <w:r w:rsidR="00AB46BB" w:rsidRPr="002B42A7" w:rsidDel="001F12F2">
          <w:rPr>
            <w:rFonts w:ascii="Times New Roman" w:hAnsi="Times New Roman" w:cs="Times New Roman"/>
            <w:color w:val="000000" w:themeColor="text1"/>
            <w:rPrChange w:id="1781" w:author="Ruijie Xu" w:date="2022-03-10T12:31:00Z">
              <w:rPr>
                <w:color w:val="000000" w:themeColor="text1"/>
              </w:rPr>
            </w:rPrChange>
          </w:rPr>
          <w:delText xml:space="preserve">They were found </w:delText>
        </w:r>
        <w:r w:rsidR="00CF184E" w:rsidRPr="002B42A7" w:rsidDel="001F12F2">
          <w:rPr>
            <w:rFonts w:ascii="Times New Roman" w:hAnsi="Times New Roman" w:cs="Times New Roman"/>
            <w:color w:val="000000" w:themeColor="text1"/>
            <w:rPrChange w:id="1782" w:author="Ruijie Xu" w:date="2022-03-10T12:31:00Z">
              <w:rPr>
                <w:color w:val="000000" w:themeColor="text1"/>
              </w:rPr>
            </w:rPrChange>
          </w:rPr>
          <w:delText xml:space="preserve">to </w:delText>
        </w:r>
        <w:r w:rsidR="00AB46BB" w:rsidRPr="002B42A7" w:rsidDel="001F12F2">
          <w:rPr>
            <w:rFonts w:ascii="Times New Roman" w:hAnsi="Times New Roman" w:cs="Times New Roman"/>
            <w:color w:val="000000" w:themeColor="text1"/>
            <w:rPrChange w:id="1783" w:author="Ruijie Xu" w:date="2022-03-10T12:31:00Z">
              <w:rPr>
                <w:color w:val="000000" w:themeColor="text1"/>
              </w:rPr>
            </w:rPrChange>
          </w:rPr>
          <w:delText>perform equally well</w:delText>
        </w:r>
        <w:r w:rsidR="009D08FD" w:rsidRPr="002B42A7" w:rsidDel="001F12F2">
          <w:rPr>
            <w:rFonts w:ascii="Times New Roman" w:hAnsi="Times New Roman" w:cs="Times New Roman"/>
            <w:color w:val="000000" w:themeColor="text1"/>
            <w:rPrChange w:id="1784" w:author="Ruijie Xu" w:date="2022-03-10T12:31:00Z">
              <w:rPr>
                <w:color w:val="000000" w:themeColor="text1"/>
              </w:rPr>
            </w:rPrChange>
          </w:rPr>
          <w:delText xml:space="preserve"> </w:delText>
        </w:r>
        <w:r w:rsidR="00167E1B" w:rsidRPr="002B42A7" w:rsidDel="001F12F2">
          <w:rPr>
            <w:rFonts w:ascii="Times New Roman" w:hAnsi="Times New Roman" w:cs="Times New Roman"/>
            <w:color w:val="000000" w:themeColor="text1"/>
            <w:rPrChange w:id="1785" w:author="Ruijie Xu" w:date="2022-03-10T12:31:00Z">
              <w:rPr>
                <w:color w:val="000000" w:themeColor="text1"/>
              </w:rPr>
            </w:rPrChange>
          </w:rPr>
          <w:delText>at</w:delText>
        </w:r>
        <w:r w:rsidR="009D08FD" w:rsidRPr="002B42A7" w:rsidDel="001F12F2">
          <w:rPr>
            <w:rFonts w:ascii="Times New Roman" w:hAnsi="Times New Roman" w:cs="Times New Roman"/>
            <w:color w:val="000000" w:themeColor="text1"/>
            <w:rPrChange w:id="1786" w:author="Ruijie Xu" w:date="2022-03-10T12:31:00Z">
              <w:rPr>
                <w:color w:val="000000" w:themeColor="text1"/>
              </w:rPr>
            </w:rPrChange>
          </w:rPr>
          <w:delText xml:space="preserve"> </w:delText>
        </w:r>
        <w:r w:rsidR="00CF184E" w:rsidRPr="002B42A7" w:rsidDel="001F12F2">
          <w:rPr>
            <w:rFonts w:ascii="Times New Roman" w:hAnsi="Times New Roman" w:cs="Times New Roman"/>
            <w:color w:val="000000" w:themeColor="text1"/>
            <w:rPrChange w:id="1787" w:author="Ruijie Xu" w:date="2022-03-10T12:31:00Z">
              <w:rPr>
                <w:color w:val="000000" w:themeColor="text1"/>
              </w:rPr>
            </w:rPrChange>
          </w:rPr>
          <w:delText xml:space="preserve">the </w:delText>
        </w:r>
        <w:r w:rsidR="00AB46BB" w:rsidRPr="002B42A7" w:rsidDel="001F12F2">
          <w:rPr>
            <w:rFonts w:ascii="Times New Roman" w:hAnsi="Times New Roman" w:cs="Times New Roman"/>
            <w:color w:val="000000" w:themeColor="text1"/>
            <w:rPrChange w:id="1788" w:author="Ruijie Xu" w:date="2022-03-10T12:31:00Z">
              <w:rPr>
                <w:color w:val="000000" w:themeColor="text1"/>
              </w:rPr>
            </w:rPrChange>
          </w:rPr>
          <w:delText xml:space="preserve">species level </w:delText>
        </w:r>
        <w:r w:rsidR="00AB46BB" w:rsidRPr="002B42A7" w:rsidDel="001F12F2">
          <w:rPr>
            <w:rFonts w:ascii="Times New Roman" w:hAnsi="Times New Roman" w:cs="Times New Roman"/>
            <w:color w:val="000000" w:themeColor="text1"/>
            <w:rPrChange w:id="1789" w:author="Ruijie Xu" w:date="2022-03-10T12:31:00Z">
              <w:rPr>
                <w:color w:val="000000" w:themeColor="text1"/>
              </w:rPr>
            </w:rPrChange>
          </w:rPr>
          <w:fldChar w:fldCharType="begin"/>
        </w:r>
        <w:r w:rsidR="00506F24" w:rsidRPr="002B42A7" w:rsidDel="001F12F2">
          <w:rPr>
            <w:rFonts w:ascii="Times New Roman" w:hAnsi="Times New Roman" w:cs="Times New Roman"/>
            <w:color w:val="000000" w:themeColor="text1"/>
            <w:rPrChange w:id="1790" w:author="Ruijie Xu" w:date="2022-03-10T12:31:00Z">
              <w:rPr>
                <w:color w:val="000000" w:themeColor="text1"/>
              </w:rPr>
            </w:rPrChange>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2B42A7" w:rsidDel="001F12F2">
          <w:rPr>
            <w:rFonts w:ascii="Times New Roman" w:hAnsi="Times New Roman" w:cs="Times New Roman"/>
            <w:color w:val="000000" w:themeColor="text1"/>
            <w:rPrChange w:id="1791" w:author="Ruijie Xu" w:date="2022-03-10T12:31:00Z">
              <w:rPr>
                <w:color w:val="000000" w:themeColor="text1"/>
              </w:rPr>
            </w:rPrChange>
          </w:rPr>
          <w:fldChar w:fldCharType="separate"/>
        </w:r>
        <w:r w:rsidR="00350DBF" w:rsidRPr="002B42A7" w:rsidDel="001F12F2">
          <w:rPr>
            <w:rFonts w:ascii="Times New Roman" w:hAnsi="Times New Roman" w:cs="Times New Roman"/>
            <w:color w:val="000000"/>
            <w:rPrChange w:id="1792" w:author="Ruijie Xu" w:date="2022-03-10T12:31:00Z">
              <w:rPr>
                <w:color w:val="000000"/>
              </w:rPr>
            </w:rPrChange>
          </w:rPr>
          <w:delText xml:space="preserve">(Peabody </w:delText>
        </w:r>
        <w:r w:rsidR="00350DBF" w:rsidRPr="002B42A7" w:rsidDel="001F12F2">
          <w:rPr>
            <w:rFonts w:ascii="Times New Roman" w:hAnsi="Times New Roman" w:cs="Times New Roman"/>
            <w:i/>
            <w:iCs/>
            <w:color w:val="000000"/>
            <w:rPrChange w:id="1793" w:author="Ruijie Xu" w:date="2022-03-10T12:31:00Z">
              <w:rPr>
                <w:i/>
                <w:iCs/>
                <w:color w:val="000000"/>
              </w:rPr>
            </w:rPrChange>
          </w:rPr>
          <w:delText>et al.</w:delText>
        </w:r>
        <w:r w:rsidR="00350DBF" w:rsidRPr="002B42A7" w:rsidDel="001F12F2">
          <w:rPr>
            <w:rFonts w:ascii="Times New Roman" w:hAnsi="Times New Roman" w:cs="Times New Roman"/>
            <w:color w:val="000000"/>
            <w:rPrChange w:id="1794" w:author="Ruijie Xu" w:date="2022-03-10T12:31:00Z">
              <w:rPr>
                <w:color w:val="000000"/>
              </w:rPr>
            </w:rPrChange>
          </w:rPr>
          <w:delText xml:space="preserve">, 2015; Escobar-Zepeda </w:delText>
        </w:r>
        <w:r w:rsidR="00350DBF" w:rsidRPr="002B42A7" w:rsidDel="001F12F2">
          <w:rPr>
            <w:rFonts w:ascii="Times New Roman" w:hAnsi="Times New Roman" w:cs="Times New Roman"/>
            <w:i/>
            <w:iCs/>
            <w:color w:val="000000"/>
            <w:rPrChange w:id="1795" w:author="Ruijie Xu" w:date="2022-03-10T12:31:00Z">
              <w:rPr>
                <w:i/>
                <w:iCs/>
                <w:color w:val="000000"/>
              </w:rPr>
            </w:rPrChange>
          </w:rPr>
          <w:delText>et al.</w:delText>
        </w:r>
        <w:r w:rsidR="00350DBF" w:rsidRPr="002B42A7" w:rsidDel="001F12F2">
          <w:rPr>
            <w:rFonts w:ascii="Times New Roman" w:hAnsi="Times New Roman" w:cs="Times New Roman"/>
            <w:color w:val="000000"/>
            <w:rPrChange w:id="1796" w:author="Ruijie Xu" w:date="2022-03-10T12:31:00Z">
              <w:rPr>
                <w:color w:val="000000"/>
              </w:rPr>
            </w:rPrChange>
          </w:rPr>
          <w:delText xml:space="preserve">, 2018; Ye </w:delText>
        </w:r>
        <w:r w:rsidR="00350DBF" w:rsidRPr="002B42A7" w:rsidDel="001F12F2">
          <w:rPr>
            <w:rFonts w:ascii="Times New Roman" w:hAnsi="Times New Roman" w:cs="Times New Roman"/>
            <w:i/>
            <w:iCs/>
            <w:color w:val="000000"/>
            <w:rPrChange w:id="1797" w:author="Ruijie Xu" w:date="2022-03-10T12:31:00Z">
              <w:rPr>
                <w:i/>
                <w:iCs/>
                <w:color w:val="000000"/>
              </w:rPr>
            </w:rPrChange>
          </w:rPr>
          <w:delText>et al.</w:delText>
        </w:r>
        <w:r w:rsidR="00350DBF" w:rsidRPr="002B42A7" w:rsidDel="001F12F2">
          <w:rPr>
            <w:rFonts w:ascii="Times New Roman" w:hAnsi="Times New Roman" w:cs="Times New Roman"/>
            <w:color w:val="000000"/>
            <w:rPrChange w:id="1798" w:author="Ruijie Xu" w:date="2022-03-10T12:31:00Z">
              <w:rPr>
                <w:color w:val="000000"/>
              </w:rPr>
            </w:rPrChange>
          </w:rPr>
          <w:delText>, 2019b)</w:delText>
        </w:r>
        <w:r w:rsidR="00AB46BB" w:rsidRPr="002B42A7" w:rsidDel="001F12F2">
          <w:rPr>
            <w:rFonts w:ascii="Times New Roman" w:hAnsi="Times New Roman" w:cs="Times New Roman"/>
            <w:color w:val="000000" w:themeColor="text1"/>
            <w:rPrChange w:id="1799" w:author="Ruijie Xu" w:date="2022-03-10T12:31:00Z">
              <w:rPr>
                <w:color w:val="000000" w:themeColor="text1"/>
              </w:rPr>
            </w:rPrChange>
          </w:rPr>
          <w:fldChar w:fldCharType="end"/>
        </w:r>
        <w:r w:rsidR="00AB46BB" w:rsidRPr="002B42A7" w:rsidDel="001F12F2">
          <w:rPr>
            <w:rFonts w:ascii="Times New Roman" w:hAnsi="Times New Roman" w:cs="Times New Roman"/>
            <w:color w:val="000000" w:themeColor="text1"/>
            <w:rPrChange w:id="1800" w:author="Ruijie Xu" w:date="2022-03-10T12:31:00Z">
              <w:rPr>
                <w:color w:val="000000" w:themeColor="text1"/>
              </w:rPr>
            </w:rPrChange>
          </w:rPr>
          <w:delText>.</w:delText>
        </w:r>
        <w:r w:rsidRPr="002B42A7" w:rsidDel="001F12F2">
          <w:rPr>
            <w:rFonts w:ascii="Times New Roman" w:hAnsi="Times New Roman" w:cs="Times New Roman"/>
            <w:color w:val="000000" w:themeColor="text1"/>
            <w:rPrChange w:id="1801" w:author="Ruijie Xu" w:date="2022-03-10T12:31:00Z">
              <w:rPr>
                <w:color w:val="000000" w:themeColor="text1"/>
              </w:rPr>
            </w:rPrChange>
          </w:rPr>
          <w:delText xml:space="preserve"> </w:delText>
        </w:r>
      </w:del>
      <w:del w:id="1802" w:author="Ruijie Xu" w:date="2022-03-10T11:49:00Z">
        <w:r w:rsidRPr="002B42A7" w:rsidDel="00831B16">
          <w:rPr>
            <w:rFonts w:ascii="Times New Roman" w:hAnsi="Times New Roman" w:cs="Times New Roman"/>
            <w:color w:val="000000" w:themeColor="text1"/>
            <w:rPrChange w:id="1803" w:author="Ruijie Xu" w:date="2022-03-10T12:31:00Z">
              <w:rPr>
                <w:color w:val="000000" w:themeColor="text1"/>
              </w:rPr>
            </w:rPrChange>
          </w:rPr>
          <w:delText>The advantage of using these artificial datasets is that their performances can be evaluated by comparing their microbial profiles with the known composition of the artificial dataset</w:delText>
        </w:r>
        <w:r w:rsidR="009A52AC" w:rsidRPr="002B42A7" w:rsidDel="00831B16">
          <w:rPr>
            <w:rFonts w:ascii="Times New Roman" w:hAnsi="Times New Roman" w:cs="Times New Roman"/>
            <w:color w:val="000000" w:themeColor="text1"/>
            <w:rPrChange w:id="1804" w:author="Ruijie Xu" w:date="2022-03-10T12:31:00Z">
              <w:rPr>
                <w:color w:val="000000" w:themeColor="text1"/>
              </w:rPr>
            </w:rPrChange>
          </w:rPr>
          <w:delText>s</w:delText>
        </w:r>
        <w:r w:rsidRPr="002B42A7" w:rsidDel="00831B16">
          <w:rPr>
            <w:rFonts w:ascii="Times New Roman" w:hAnsi="Times New Roman" w:cs="Times New Roman"/>
            <w:color w:val="000000" w:themeColor="text1"/>
            <w:rPrChange w:id="180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1806" w:author="Ruijie Xu" w:date="2022-03-10T12:31:00Z">
            <w:rPr>
              <w:color w:val="000000" w:themeColor="text1"/>
            </w:rPr>
          </w:rPrChange>
        </w:rPr>
        <w:t xml:space="preserve">However, </w:t>
      </w:r>
      <w:r w:rsidR="0065494D" w:rsidRPr="002B42A7">
        <w:rPr>
          <w:rFonts w:ascii="Times New Roman" w:hAnsi="Times New Roman" w:cs="Times New Roman"/>
          <w:color w:val="000000" w:themeColor="text1"/>
          <w:rPrChange w:id="1807" w:author="Ruijie Xu" w:date="2022-03-10T12:31:00Z">
            <w:rPr>
              <w:color w:val="000000" w:themeColor="text1"/>
            </w:rPr>
          </w:rPrChange>
        </w:rPr>
        <w:t>the performance</w:t>
      </w:r>
      <w:ins w:id="1808" w:author="Ruijie Xu" w:date="2022-03-04T10:13:00Z">
        <w:r w:rsidR="005168E3" w:rsidRPr="002B42A7">
          <w:rPr>
            <w:rFonts w:ascii="Times New Roman" w:hAnsi="Times New Roman" w:cs="Times New Roman"/>
            <w:color w:val="000000" w:themeColor="text1"/>
            <w:rPrChange w:id="1809" w:author="Ruijie Xu" w:date="2022-03-10T12:31:00Z">
              <w:rPr>
                <w:color w:val="000000" w:themeColor="text1"/>
              </w:rPr>
            </w:rPrChange>
          </w:rPr>
          <w:t>s</w:t>
        </w:r>
      </w:ins>
      <w:r w:rsidR="0065494D" w:rsidRPr="002B42A7">
        <w:rPr>
          <w:rFonts w:ascii="Times New Roman" w:hAnsi="Times New Roman" w:cs="Times New Roman"/>
          <w:color w:val="000000" w:themeColor="text1"/>
          <w:rPrChange w:id="1810" w:author="Ruijie Xu" w:date="2022-03-10T12:31:00Z">
            <w:rPr>
              <w:color w:val="000000" w:themeColor="text1"/>
            </w:rPr>
          </w:rPrChange>
        </w:rPr>
        <w:t xml:space="preserve"> of these </w:t>
      </w:r>
      <w:del w:id="1811" w:author="Ruijie Xu" w:date="2022-02-01T16:16:00Z">
        <w:r w:rsidR="0065494D" w:rsidRPr="002B42A7" w:rsidDel="00D1066B">
          <w:rPr>
            <w:rFonts w:ascii="Times New Roman" w:hAnsi="Times New Roman" w:cs="Times New Roman"/>
            <w:color w:val="000000" w:themeColor="text1"/>
            <w:rPrChange w:id="1812" w:author="Ruijie Xu" w:date="2022-03-10T12:31:00Z">
              <w:rPr>
                <w:color w:val="000000" w:themeColor="text1"/>
              </w:rPr>
            </w:rPrChange>
          </w:rPr>
          <w:delText xml:space="preserve">tools </w:delText>
        </w:r>
      </w:del>
      <w:ins w:id="1813" w:author="Ruijie Xu" w:date="2022-02-01T16:16:00Z">
        <w:r w:rsidR="00D1066B" w:rsidRPr="002B42A7">
          <w:rPr>
            <w:rFonts w:ascii="Times New Roman" w:hAnsi="Times New Roman" w:cs="Times New Roman"/>
            <w:color w:val="000000" w:themeColor="text1"/>
            <w:rPrChange w:id="1814" w:author="Ruijie Xu" w:date="2022-03-10T12:31:00Z">
              <w:rPr>
                <w:color w:val="000000" w:themeColor="text1"/>
              </w:rPr>
            </w:rPrChange>
          </w:rPr>
          <w:t xml:space="preserve">software </w:t>
        </w:r>
      </w:ins>
      <w:r w:rsidR="0065494D" w:rsidRPr="002B42A7">
        <w:rPr>
          <w:rFonts w:ascii="Times New Roman" w:hAnsi="Times New Roman" w:cs="Times New Roman"/>
          <w:color w:val="000000" w:themeColor="text1"/>
          <w:rPrChange w:id="1815" w:author="Ruijie Xu" w:date="2022-03-10T12:31:00Z">
            <w:rPr>
              <w:color w:val="000000" w:themeColor="text1"/>
            </w:rPr>
          </w:rPrChange>
        </w:rPr>
        <w:t xml:space="preserve">to analyze the </w:t>
      </w:r>
      <w:r w:rsidR="00CF184E" w:rsidRPr="002B42A7">
        <w:rPr>
          <w:rFonts w:ascii="Times New Roman" w:hAnsi="Times New Roman" w:cs="Times New Roman"/>
          <w:color w:val="000000" w:themeColor="text1"/>
          <w:rPrChange w:id="1816" w:author="Ruijie Xu" w:date="2022-03-10T12:31:00Z">
            <w:rPr>
              <w:color w:val="000000" w:themeColor="text1"/>
            </w:rPr>
          </w:rPrChange>
        </w:rPr>
        <w:t xml:space="preserve">microbial profiling and diagnostic applications </w:t>
      </w:r>
      <w:del w:id="1817" w:author="Rajeev, Sree" w:date="2022-03-03T10:01:00Z">
        <w:r w:rsidR="00CF184E" w:rsidRPr="002B42A7" w:rsidDel="007C512C">
          <w:rPr>
            <w:rFonts w:ascii="Times New Roman" w:hAnsi="Times New Roman" w:cs="Times New Roman"/>
            <w:color w:val="000000" w:themeColor="text1"/>
            <w:rPrChange w:id="1818" w:author="Ruijie Xu" w:date="2022-03-10T12:31:00Z">
              <w:rPr>
                <w:color w:val="000000" w:themeColor="text1"/>
              </w:rPr>
            </w:rPrChange>
          </w:rPr>
          <w:delText>of</w:delText>
        </w:r>
      </w:del>
      <w:del w:id="1819" w:author="Ruijie Xu" w:date="2022-03-04T10:13:00Z">
        <w:r w:rsidR="00CF184E" w:rsidRPr="002B42A7" w:rsidDel="005168E3">
          <w:rPr>
            <w:rFonts w:ascii="Times New Roman" w:hAnsi="Times New Roman" w:cs="Times New Roman"/>
            <w:color w:val="000000" w:themeColor="text1"/>
            <w:rPrChange w:id="1820" w:author="Ruijie Xu" w:date="2022-03-10T12:31:00Z">
              <w:rPr>
                <w:color w:val="000000" w:themeColor="text1"/>
              </w:rPr>
            </w:rPrChange>
          </w:rPr>
          <w:delText xml:space="preserve"> </w:delText>
        </w:r>
      </w:del>
      <w:ins w:id="1821" w:author="Ruijie Xu" w:date="2022-03-04T10:13:00Z">
        <w:r w:rsidR="005168E3" w:rsidRPr="002B42A7">
          <w:rPr>
            <w:rFonts w:ascii="Times New Roman" w:hAnsi="Times New Roman" w:cs="Times New Roman"/>
            <w:color w:val="000000" w:themeColor="text1"/>
            <w:rPrChange w:id="1822" w:author="Ruijie Xu" w:date="2022-03-10T12:31:00Z">
              <w:rPr>
                <w:color w:val="000000" w:themeColor="text1"/>
              </w:rPr>
            </w:rPrChange>
          </w:rPr>
          <w:t xml:space="preserve">in </w:t>
        </w:r>
      </w:ins>
      <w:del w:id="1823" w:author="Ruijie Xu" w:date="2022-02-01T16:16:00Z">
        <w:r w:rsidRPr="002B42A7" w:rsidDel="00D1066B">
          <w:rPr>
            <w:rFonts w:ascii="Times New Roman" w:hAnsi="Times New Roman" w:cs="Times New Roman"/>
            <w:color w:val="000000" w:themeColor="text1"/>
            <w:rPrChange w:id="1824" w:author="Ruijie Xu" w:date="2022-03-10T12:31:00Z">
              <w:rPr>
                <w:color w:val="000000" w:themeColor="text1"/>
              </w:rPr>
            </w:rPrChange>
          </w:rPr>
          <w:delText>real-world dataset</w:delText>
        </w:r>
        <w:r w:rsidR="00A774DE" w:rsidRPr="002B42A7" w:rsidDel="00D1066B">
          <w:rPr>
            <w:rFonts w:ascii="Times New Roman" w:hAnsi="Times New Roman" w:cs="Times New Roman"/>
            <w:color w:val="000000" w:themeColor="text1"/>
            <w:rPrChange w:id="1825" w:author="Ruijie Xu" w:date="2022-03-10T12:31:00Z">
              <w:rPr>
                <w:color w:val="000000" w:themeColor="text1"/>
              </w:rPr>
            </w:rPrChange>
          </w:rPr>
          <w:delText>s</w:delText>
        </w:r>
      </w:del>
      <w:ins w:id="1826" w:author="Ruijie Xu" w:date="2022-02-01T16:16:00Z">
        <w:r w:rsidR="00D1066B" w:rsidRPr="002B42A7">
          <w:rPr>
            <w:rFonts w:ascii="Times New Roman" w:hAnsi="Times New Roman" w:cs="Times New Roman"/>
            <w:color w:val="000000" w:themeColor="text1"/>
            <w:rPrChange w:id="1827" w:author="Ruijie Xu" w:date="2022-03-10T12:31:00Z">
              <w:rPr>
                <w:color w:val="000000" w:themeColor="text1"/>
              </w:rPr>
            </w:rPrChange>
          </w:rPr>
          <w:t>biological</w:t>
        </w:r>
      </w:ins>
      <w:ins w:id="1828" w:author="Ruijie Xu" w:date="2022-02-01T16:17:00Z">
        <w:r w:rsidR="00D1066B" w:rsidRPr="002B42A7">
          <w:rPr>
            <w:rFonts w:ascii="Times New Roman" w:hAnsi="Times New Roman" w:cs="Times New Roman"/>
            <w:color w:val="000000" w:themeColor="text1"/>
            <w:rPrChange w:id="1829" w:author="Ruijie Xu" w:date="2022-03-10T12:31:00Z">
              <w:rPr>
                <w:color w:val="000000" w:themeColor="text1"/>
              </w:rPr>
            </w:rPrChange>
          </w:rPr>
          <w:t xml:space="preserve"> specimens</w:t>
        </w:r>
      </w:ins>
      <w:r w:rsidR="0065494D" w:rsidRPr="002B42A7">
        <w:rPr>
          <w:rFonts w:ascii="Times New Roman" w:hAnsi="Times New Roman" w:cs="Times New Roman"/>
          <w:color w:val="000000" w:themeColor="text1"/>
          <w:rPrChange w:id="1830" w:author="Ruijie Xu" w:date="2022-03-10T12:31:00Z">
            <w:rPr>
              <w:color w:val="000000" w:themeColor="text1"/>
            </w:rPr>
          </w:rPrChange>
        </w:rPr>
        <w:t xml:space="preserve"> has been less studied. For</w:t>
      </w:r>
      <w:r w:rsidR="00285DB6" w:rsidRPr="002B42A7">
        <w:rPr>
          <w:rFonts w:ascii="Times New Roman" w:hAnsi="Times New Roman" w:cs="Times New Roman"/>
          <w:color w:val="000000" w:themeColor="text1"/>
          <w:rPrChange w:id="1831" w:author="Ruijie Xu" w:date="2022-03-10T12:31:00Z">
            <w:rPr>
              <w:color w:val="000000" w:themeColor="text1"/>
            </w:rPr>
          </w:rPrChange>
        </w:rPr>
        <w:t xml:space="preserve"> </w:t>
      </w:r>
      <w:ins w:id="1832" w:author="Ruijie Xu" w:date="2022-02-01T15:16:00Z">
        <w:r w:rsidR="001F12F2" w:rsidRPr="002B42A7">
          <w:rPr>
            <w:rFonts w:ascii="Times New Roman" w:hAnsi="Times New Roman" w:cs="Times New Roman"/>
            <w:color w:val="000000" w:themeColor="text1"/>
            <w:rPrChange w:id="1833" w:author="Ruijie Xu" w:date="2022-03-10T12:31:00Z">
              <w:rPr>
                <w:color w:val="000000" w:themeColor="text1"/>
              </w:rPr>
            </w:rPrChange>
          </w:rPr>
          <w:t xml:space="preserve">samples collected from </w:t>
        </w:r>
      </w:ins>
      <w:del w:id="1834" w:author="Ruijie Xu" w:date="2022-02-01T15:15:00Z">
        <w:r w:rsidR="00285DB6" w:rsidRPr="002B42A7" w:rsidDel="001F12F2">
          <w:rPr>
            <w:rFonts w:ascii="Times New Roman" w:hAnsi="Times New Roman" w:cs="Times New Roman"/>
            <w:color w:val="000000" w:themeColor="text1"/>
            <w:rPrChange w:id="1835" w:author="Ruijie Xu" w:date="2022-03-10T12:31:00Z">
              <w:rPr>
                <w:color w:val="000000" w:themeColor="text1"/>
              </w:rPr>
            </w:rPrChange>
          </w:rPr>
          <w:delText>specimens collected from</w:delText>
        </w:r>
      </w:del>
      <w:del w:id="1836" w:author="Ruijie Xu" w:date="2022-02-01T15:16:00Z">
        <w:r w:rsidR="00285DB6" w:rsidRPr="002B42A7" w:rsidDel="001F12F2">
          <w:rPr>
            <w:rFonts w:ascii="Times New Roman" w:hAnsi="Times New Roman" w:cs="Times New Roman"/>
            <w:color w:val="000000" w:themeColor="text1"/>
            <w:rPrChange w:id="1837"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1838" w:author="Ruijie Xu" w:date="2022-03-10T12:31:00Z">
            <w:rPr>
              <w:color w:val="000000" w:themeColor="text1"/>
            </w:rPr>
          </w:rPrChange>
        </w:rPr>
        <w:t xml:space="preserve">wild animals, </w:t>
      </w:r>
      <w:del w:id="1839" w:author="Ruijie Xu" w:date="2022-02-01T15:14:00Z">
        <w:r w:rsidRPr="002B42A7" w:rsidDel="001F12F2">
          <w:rPr>
            <w:rFonts w:ascii="Times New Roman" w:hAnsi="Times New Roman" w:cs="Times New Roman"/>
            <w:color w:val="000000" w:themeColor="text1"/>
            <w:rPrChange w:id="184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1841"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1842"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1843" w:author="Ruijie Xu" w:date="2022-03-10T12:31:00Z">
            <w:rPr>
              <w:color w:val="000000" w:themeColor="text1"/>
            </w:rPr>
          </w:rPrChange>
        </w:rPr>
        <w:t xml:space="preserve"> </w:t>
      </w:r>
      <w:r w:rsidRPr="002B42A7">
        <w:rPr>
          <w:rFonts w:ascii="Times New Roman" w:hAnsi="Times New Roman" w:cs="Times New Roman"/>
          <w:color w:val="000000" w:themeColor="text1"/>
          <w:rPrChange w:id="1844" w:author="Ruijie Xu" w:date="2022-03-10T12:31:00Z">
            <w:rPr>
              <w:color w:val="000000" w:themeColor="text1"/>
            </w:rPr>
          </w:rPrChange>
        </w:rPr>
        <w:t xml:space="preserve">are unknown and potentially contain taxa that do not have </w:t>
      </w:r>
      <w:del w:id="1845" w:author="Rajeev, Sree" w:date="2022-03-03T10:02:00Z">
        <w:r w:rsidRPr="002B42A7" w:rsidDel="00C7576A">
          <w:rPr>
            <w:rFonts w:ascii="Times New Roman" w:hAnsi="Times New Roman" w:cs="Times New Roman"/>
            <w:color w:val="000000" w:themeColor="text1"/>
            <w:rPrChange w:id="1846" w:author="Ruijie Xu" w:date="2022-03-10T12:31:00Z">
              <w:rPr>
                <w:color w:val="000000" w:themeColor="text1"/>
              </w:rPr>
            </w:rPrChange>
          </w:rPr>
          <w:delText>their</w:delText>
        </w:r>
      </w:del>
      <w:del w:id="1847" w:author="Ruijie Xu" w:date="2022-03-04T13:29:00Z">
        <w:r w:rsidRPr="002B42A7" w:rsidDel="00582429">
          <w:rPr>
            <w:rFonts w:ascii="Times New Roman" w:hAnsi="Times New Roman" w:cs="Times New Roman"/>
            <w:color w:val="000000" w:themeColor="text1"/>
            <w:rPrChange w:id="1848" w:author="Ruijie Xu" w:date="2022-03-10T12:31:00Z">
              <w:rPr>
                <w:color w:val="000000" w:themeColor="text1"/>
              </w:rPr>
            </w:rPrChange>
          </w:rPr>
          <w:delText xml:space="preserve"> </w:delText>
        </w:r>
      </w:del>
      <w:del w:id="1849" w:author="Rajeev, Sree" w:date="2022-03-03T10:02:00Z">
        <w:r w:rsidRPr="002B42A7" w:rsidDel="00C7576A">
          <w:rPr>
            <w:rFonts w:ascii="Times New Roman" w:hAnsi="Times New Roman" w:cs="Times New Roman"/>
            <w:color w:val="000000" w:themeColor="text1"/>
            <w:rPrChange w:id="1850" w:author="Ruijie Xu" w:date="2022-03-10T12:31:00Z">
              <w:rPr>
                <w:color w:val="000000" w:themeColor="text1"/>
              </w:rPr>
            </w:rPrChange>
          </w:rPr>
          <w:delText>reference</w:delText>
        </w:r>
      </w:del>
      <w:del w:id="1851" w:author="Ruijie Xu" w:date="2022-03-04T10:14:00Z">
        <w:r w:rsidRPr="002B42A7" w:rsidDel="005168E3">
          <w:rPr>
            <w:rFonts w:ascii="Times New Roman" w:hAnsi="Times New Roman" w:cs="Times New Roman"/>
            <w:color w:val="000000" w:themeColor="text1"/>
            <w:rPrChange w:id="185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1853" w:author="Ruijie Xu" w:date="2022-03-10T12:31:00Z">
            <w:rPr>
              <w:color w:val="000000" w:themeColor="text1"/>
            </w:rPr>
          </w:rPrChange>
        </w:rPr>
        <w:t xml:space="preserve">genomes </w:t>
      </w:r>
      <w:del w:id="1854" w:author="Ruijie Xu" w:date="2022-02-01T16:18:00Z">
        <w:r w:rsidRPr="002B42A7" w:rsidDel="00FA4F34">
          <w:rPr>
            <w:rFonts w:ascii="Times New Roman" w:hAnsi="Times New Roman" w:cs="Times New Roman"/>
            <w:color w:val="000000" w:themeColor="text1"/>
            <w:rPrChange w:id="1855" w:author="Ruijie Xu" w:date="2022-03-10T12:31:00Z">
              <w:rPr>
                <w:color w:val="000000" w:themeColor="text1"/>
              </w:rPr>
            </w:rPrChange>
          </w:rPr>
          <w:delText>in</w:delText>
        </w:r>
      </w:del>
      <w:ins w:id="1856" w:author="Ruijie Xu" w:date="2022-02-01T16:18:00Z">
        <w:r w:rsidR="00FA4F34" w:rsidRPr="002B42A7">
          <w:rPr>
            <w:rFonts w:ascii="Times New Roman" w:hAnsi="Times New Roman" w:cs="Times New Roman"/>
            <w:color w:val="000000" w:themeColor="text1"/>
            <w:rPrChange w:id="1857" w:author="Ruijie Xu" w:date="2022-03-10T12:31:00Z">
              <w:rPr>
                <w:color w:val="000000" w:themeColor="text1"/>
              </w:rPr>
            </w:rPrChange>
          </w:rPr>
          <w:t>available in</w:t>
        </w:r>
      </w:ins>
      <w:r w:rsidRPr="002B42A7">
        <w:rPr>
          <w:rFonts w:ascii="Times New Roman" w:hAnsi="Times New Roman" w:cs="Times New Roman"/>
          <w:color w:val="000000" w:themeColor="text1"/>
          <w:rPrChange w:id="1858" w:author="Ruijie Xu" w:date="2022-03-10T12:31:00Z">
            <w:rPr>
              <w:color w:val="000000" w:themeColor="text1"/>
            </w:rPr>
          </w:rPrChange>
        </w:rPr>
        <w:t xml:space="preserve"> the</w:t>
      </w:r>
      <w:del w:id="1859" w:author="Ruijie Xu" w:date="2022-02-01T16:18:00Z">
        <w:r w:rsidRPr="002B42A7" w:rsidDel="00FA4F34">
          <w:rPr>
            <w:rFonts w:ascii="Times New Roman" w:hAnsi="Times New Roman" w:cs="Times New Roman"/>
            <w:color w:val="000000" w:themeColor="text1"/>
            <w:rPrChange w:id="1860"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1861"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1862" w:author="Ruijie Xu" w:date="2022-03-10T12:31:00Z">
            <w:rPr>
              <w:color w:val="000000" w:themeColor="text1"/>
            </w:rPr>
          </w:rPrChange>
        </w:rPr>
        <w:t xml:space="preserve"> </w:t>
      </w:r>
      <w:ins w:id="1863" w:author="Ruijie Xu" w:date="2022-02-01T16:19:00Z">
        <w:r w:rsidR="00FA4F34" w:rsidRPr="002B42A7">
          <w:rPr>
            <w:rFonts w:ascii="Times New Roman" w:hAnsi="Times New Roman" w:cs="Times New Roman"/>
            <w:color w:val="000000" w:themeColor="text1"/>
            <w:rPrChange w:id="1864"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1865" w:author="Ruijie Xu" w:date="2022-03-10T12:31:00Z">
            <w:rPr>
              <w:color w:val="000000" w:themeColor="text1"/>
            </w:rPr>
          </w:rPrChange>
        </w:rPr>
        <w:t>DB</w:t>
      </w:r>
      <w:del w:id="1866" w:author="Liliana Salvador" w:date="2022-03-08T17:47:00Z">
        <w:r w:rsidRPr="002B42A7" w:rsidDel="00F63B0B">
          <w:rPr>
            <w:rFonts w:ascii="Times New Roman" w:hAnsi="Times New Roman" w:cs="Times New Roman"/>
            <w:color w:val="000000" w:themeColor="text1"/>
            <w:rPrChange w:id="1867" w:author="Ruijie Xu" w:date="2022-03-10T12:31:00Z">
              <w:rPr>
                <w:color w:val="000000" w:themeColor="text1"/>
              </w:rPr>
            </w:rPrChange>
          </w:rPr>
          <w:delText xml:space="preserve"> </w:delText>
        </w:r>
      </w:del>
      <w:del w:id="1868" w:author="Ruijie Xu" w:date="2022-02-01T16:19:00Z">
        <w:r w:rsidRPr="002B42A7" w:rsidDel="00FA4F34">
          <w:rPr>
            <w:rFonts w:ascii="Times New Roman" w:hAnsi="Times New Roman" w:cs="Times New Roman"/>
            <w:color w:val="000000" w:themeColor="text1"/>
            <w:rPrChange w:id="1869"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1870"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1871"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1872"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1873" w:author="Ruijie Xu" w:date="2022-03-10T12:31:00Z">
            <w:rPr>
              <w:color w:val="000000" w:themeColor="text1"/>
            </w:rPr>
          </w:rPrChange>
        </w:rPr>
        <w:t xml:space="preserve">a </w:t>
      </w:r>
      <w:r w:rsidRPr="002B42A7">
        <w:rPr>
          <w:rFonts w:ascii="Times New Roman" w:hAnsi="Times New Roman" w:cs="Times New Roman"/>
          <w:color w:val="000000" w:themeColor="text1"/>
          <w:rPrChange w:id="1874"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1875" w:author="Ruijie Xu" w:date="2022-03-10T12:31:00Z">
            <w:rPr>
              <w:color w:val="000000" w:themeColor="text1"/>
            </w:rPr>
          </w:rPrChange>
        </w:rPr>
        <w:t>d</w:t>
      </w:r>
      <w:r w:rsidR="00F23C9F" w:rsidRPr="002B42A7">
        <w:rPr>
          <w:rFonts w:ascii="Times New Roman" w:hAnsi="Times New Roman" w:cs="Times New Roman"/>
          <w:color w:val="000000" w:themeColor="text1"/>
          <w:rPrChange w:id="1876" w:author="Ruijie Xu" w:date="2022-03-10T12:31:00Z">
            <w:rPr>
              <w:color w:val="000000" w:themeColor="text1"/>
            </w:rPr>
          </w:rPrChange>
        </w:rPr>
        <w:t>etection</w:t>
      </w:r>
      <w:r w:rsidR="00957FC2" w:rsidRPr="002B42A7">
        <w:rPr>
          <w:rFonts w:ascii="Times New Roman" w:hAnsi="Times New Roman" w:cs="Times New Roman"/>
          <w:color w:val="000000" w:themeColor="text1"/>
          <w:rPrChange w:id="1877" w:author="Ruijie Xu" w:date="2022-03-10T12:31:00Z">
            <w:rPr>
              <w:color w:val="000000" w:themeColor="text1"/>
            </w:rPr>
          </w:rPrChange>
        </w:rPr>
        <w:t xml:space="preserve"> and </w:t>
      </w:r>
      <w:r w:rsidRPr="002B42A7">
        <w:rPr>
          <w:rFonts w:ascii="Times New Roman" w:hAnsi="Times New Roman" w:cs="Times New Roman"/>
          <w:color w:val="000000" w:themeColor="text1"/>
          <w:rPrChange w:id="1878"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1879"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1880" w:author="Ruijie Xu" w:date="2022-03-10T12:31:00Z">
            <w:rPr>
              <w:color w:val="000000" w:themeColor="text1"/>
            </w:rPr>
          </w:rPrChange>
        </w:rPr>
        <w:t>m</w:t>
      </w:r>
      <w:r w:rsidR="00242EFF" w:rsidRPr="002B42A7">
        <w:rPr>
          <w:rFonts w:ascii="Times New Roman" w:hAnsi="Times New Roman" w:cs="Times New Roman"/>
          <w:color w:val="000000" w:themeColor="text1"/>
          <w:rPrChange w:id="1881" w:author="Ruijie Xu" w:date="2022-03-10T12:31:00Z">
            <w:rPr>
              <w:color w:val="000000" w:themeColor="text1"/>
            </w:rPr>
          </w:rPrChange>
        </w:rPr>
        <w:t>icrobiome</w:t>
      </w:r>
      <w:r w:rsidRPr="002B42A7">
        <w:rPr>
          <w:rFonts w:ascii="Times New Roman" w:hAnsi="Times New Roman" w:cs="Times New Roman"/>
          <w:color w:val="000000" w:themeColor="text1"/>
          <w:rPrChange w:id="1882" w:author="Ruijie Xu" w:date="2022-03-10T12:31:00Z">
            <w:rPr>
              <w:color w:val="000000" w:themeColor="text1"/>
            </w:rPr>
          </w:rPrChange>
        </w:rPr>
        <w:t xml:space="preserve">. </w:t>
      </w:r>
    </w:p>
    <w:p w14:paraId="2A87BB11" w14:textId="1D9946CC" w:rsidR="005912FB" w:rsidRPr="002B42A7" w:rsidDel="005168E3" w:rsidRDefault="00C0014F" w:rsidP="005912FB">
      <w:pPr>
        <w:spacing w:line="480" w:lineRule="auto"/>
        <w:ind w:firstLine="720"/>
        <w:rPr>
          <w:del w:id="1883" w:author="Ruijie Xu" w:date="2022-03-04T10:15:00Z"/>
          <w:rFonts w:ascii="Times New Roman" w:hAnsi="Times New Roman" w:cs="Times New Roman"/>
          <w:color w:val="000000" w:themeColor="text1"/>
          <w:rPrChange w:id="1884" w:author="Ruijie Xu" w:date="2022-03-10T12:31:00Z">
            <w:rPr>
              <w:del w:id="1885" w:author="Ruijie Xu" w:date="2022-03-04T10:15:00Z"/>
              <w:color w:val="000000" w:themeColor="text1"/>
            </w:rPr>
          </w:rPrChange>
        </w:rPr>
      </w:pPr>
      <w:r w:rsidRPr="002B42A7">
        <w:rPr>
          <w:rFonts w:ascii="Times New Roman" w:hAnsi="Times New Roman" w:cs="Times New Roman"/>
          <w:color w:val="000000" w:themeColor="text1"/>
          <w:rPrChange w:id="1886" w:author="Ruijie Xu" w:date="2022-03-10T12:31:00Z">
            <w:rPr>
              <w:color w:val="000000" w:themeColor="text1"/>
            </w:rPr>
          </w:rPrChange>
        </w:rPr>
        <w:t>In this study, we compare</w:t>
      </w:r>
      <w:ins w:id="1887" w:author="Rajeev, Sree" w:date="2022-02-28T14:26:00Z">
        <w:r w:rsidR="00AC6B29" w:rsidRPr="002B42A7">
          <w:rPr>
            <w:rFonts w:ascii="Times New Roman" w:hAnsi="Times New Roman" w:cs="Times New Roman"/>
            <w:color w:val="000000" w:themeColor="text1"/>
            <w:rPrChange w:id="1888" w:author="Ruijie Xu" w:date="2022-03-10T12:31:00Z">
              <w:rPr>
                <w:color w:val="000000" w:themeColor="text1"/>
              </w:rPr>
            </w:rPrChange>
          </w:rPr>
          <w:t>d</w:t>
        </w:r>
      </w:ins>
      <w:del w:id="1889" w:author="Liliana Salvador" w:date="2022-02-22T18:38:00Z">
        <w:r w:rsidR="00F23C9F" w:rsidRPr="002B42A7" w:rsidDel="003F73CA">
          <w:rPr>
            <w:rFonts w:ascii="Times New Roman" w:hAnsi="Times New Roman" w:cs="Times New Roman"/>
            <w:color w:val="000000" w:themeColor="text1"/>
            <w:rPrChange w:id="1890" w:author="Ruijie Xu" w:date="2022-03-10T12:31:00Z">
              <w:rPr>
                <w:color w:val="000000" w:themeColor="text1"/>
              </w:rPr>
            </w:rPrChange>
          </w:rPr>
          <w:delText>d</w:delText>
        </w:r>
      </w:del>
      <w:r w:rsidRPr="002B42A7">
        <w:rPr>
          <w:rFonts w:ascii="Times New Roman" w:hAnsi="Times New Roman" w:cs="Times New Roman"/>
          <w:color w:val="000000" w:themeColor="text1"/>
          <w:rPrChange w:id="1891" w:author="Ruijie Xu" w:date="2022-03-10T12:31:00Z">
            <w:rPr>
              <w:color w:val="000000" w:themeColor="text1"/>
            </w:rPr>
          </w:rPrChange>
        </w:rPr>
        <w:t xml:space="preserve"> the microbial profiles of tissue samples from two species of </w:t>
      </w:r>
      <w:r w:rsidRPr="002B42A7">
        <w:rPr>
          <w:rFonts w:ascii="Times New Roman" w:hAnsi="Times New Roman" w:cs="Times New Roman"/>
          <w:i/>
          <w:iCs/>
          <w:color w:val="000000" w:themeColor="text1"/>
          <w:rPrChange w:id="1892" w:author="Ruijie Xu" w:date="2022-03-10T12:31:00Z">
            <w:rPr>
              <w:i/>
              <w:iCs/>
              <w:color w:val="000000" w:themeColor="text1"/>
            </w:rPr>
          </w:rPrChange>
        </w:rPr>
        <w:t>Rattus</w:t>
      </w:r>
      <w:r w:rsidRPr="002B42A7">
        <w:rPr>
          <w:rFonts w:ascii="Times New Roman" w:hAnsi="Times New Roman" w:cs="Times New Roman"/>
          <w:color w:val="000000" w:themeColor="text1"/>
          <w:rPrChange w:id="1893"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1894" w:author="Ruijie Xu" w:date="2022-03-10T12:31:00Z">
            <w:rPr>
              <w:i/>
              <w:iCs/>
              <w:color w:val="000000" w:themeColor="text1"/>
            </w:rPr>
          </w:rPrChange>
        </w:rPr>
        <w:t>Rattus rattus</w:t>
      </w:r>
      <w:r w:rsidRPr="002B42A7">
        <w:rPr>
          <w:rFonts w:ascii="Times New Roman" w:hAnsi="Times New Roman" w:cs="Times New Roman"/>
          <w:color w:val="000000" w:themeColor="text1"/>
          <w:rPrChange w:id="1895"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1896" w:author="Ruijie Xu" w:date="2022-03-10T12:31:00Z">
            <w:rPr>
              <w:i/>
              <w:iCs/>
              <w:color w:val="000000" w:themeColor="text1"/>
            </w:rPr>
          </w:rPrChange>
        </w:rPr>
        <w:t>Rattus norvegicus</w:t>
      </w:r>
      <w:r w:rsidRPr="002B42A7">
        <w:rPr>
          <w:rFonts w:ascii="Times New Roman" w:hAnsi="Times New Roman" w:cs="Times New Roman"/>
          <w:color w:val="000000" w:themeColor="text1"/>
          <w:rPrChange w:id="1897" w:author="Ruijie Xu" w:date="2022-03-10T12:31:00Z">
            <w:rPr>
              <w:color w:val="000000" w:themeColor="text1"/>
            </w:rPr>
          </w:rPrChange>
        </w:rPr>
        <w:t>)</w:t>
      </w:r>
      <w:r w:rsidR="00C06D2E" w:rsidRPr="002B42A7">
        <w:rPr>
          <w:rFonts w:ascii="Times New Roman" w:hAnsi="Times New Roman" w:cs="Times New Roman"/>
          <w:color w:val="000000" w:themeColor="text1"/>
          <w:rPrChange w:id="1898" w:author="Ruijie Xu" w:date="2022-03-10T12:31:00Z">
            <w:rPr>
              <w:color w:val="000000" w:themeColor="text1"/>
            </w:rPr>
          </w:rPrChange>
        </w:rPr>
        <w:t xml:space="preserve"> using</w:t>
      </w:r>
      <w:ins w:id="1899" w:author="Ruijie Xu" w:date="2022-02-01T15:17:00Z">
        <w:r w:rsidR="001F12F2" w:rsidRPr="002B42A7">
          <w:rPr>
            <w:rFonts w:ascii="Times New Roman" w:hAnsi="Times New Roman" w:cs="Times New Roman"/>
            <w:color w:val="000000" w:themeColor="text1"/>
            <w:rPrChange w:id="1900" w:author="Ruijie Xu" w:date="2022-03-10T12:31:00Z">
              <w:rPr>
                <w:color w:val="000000" w:themeColor="text1"/>
              </w:rPr>
            </w:rPrChange>
          </w:rPr>
          <w:t xml:space="preserve"> </w:t>
        </w:r>
      </w:ins>
      <w:ins w:id="1901" w:author="Ruijie Xu" w:date="2022-02-01T15:18:00Z">
        <w:del w:id="1902" w:author="Liliana Salvador" w:date="2022-02-22T18:36:00Z">
          <w:r w:rsidR="001F12F2" w:rsidRPr="002B42A7" w:rsidDel="0020528F">
            <w:rPr>
              <w:rFonts w:ascii="Times New Roman" w:hAnsi="Times New Roman" w:cs="Times New Roman"/>
              <w:color w:val="000000" w:themeColor="text1"/>
              <w:rPrChange w:id="1903"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1904" w:author="Ruijie Xu" w:date="2022-03-10T12:31:00Z">
              <w:rPr>
                <w:color w:val="000000" w:themeColor="text1"/>
              </w:rPr>
            </w:rPrChange>
          </w:rPr>
          <w:t xml:space="preserve">different </w:t>
        </w:r>
      </w:ins>
      <w:ins w:id="1905" w:author="Liliana Salvador" w:date="2022-02-22T18:37:00Z">
        <w:r w:rsidR="003F73CA" w:rsidRPr="002B42A7">
          <w:rPr>
            <w:rFonts w:ascii="Times New Roman" w:hAnsi="Times New Roman" w:cs="Times New Roman"/>
            <w:color w:val="000000" w:themeColor="text1"/>
            <w:rPrChange w:id="1906" w:author="Ruijie Xu" w:date="2022-03-10T12:31:00Z">
              <w:rPr>
                <w:color w:val="000000" w:themeColor="text1"/>
              </w:rPr>
            </w:rPrChange>
          </w:rPr>
          <w:t xml:space="preserve">metagenomic software and </w:t>
        </w:r>
      </w:ins>
      <w:ins w:id="1907" w:author="Ruijie Xu" w:date="2022-02-01T15:18:00Z">
        <w:r w:rsidR="001F12F2" w:rsidRPr="002B42A7">
          <w:rPr>
            <w:rFonts w:ascii="Times New Roman" w:hAnsi="Times New Roman" w:cs="Times New Roman"/>
            <w:color w:val="000000" w:themeColor="text1"/>
            <w:rPrChange w:id="1908" w:author="Ruijie Xu" w:date="2022-03-10T12:31:00Z">
              <w:rPr>
                <w:color w:val="000000" w:themeColor="text1"/>
              </w:rPr>
            </w:rPrChange>
          </w:rPr>
          <w:t>DBs</w:t>
        </w:r>
        <w:del w:id="1909" w:author="Liliana Salvador" w:date="2022-03-08T17:48:00Z">
          <w:r w:rsidR="001F12F2" w:rsidRPr="002B42A7" w:rsidDel="00F63B0B">
            <w:rPr>
              <w:rFonts w:ascii="Times New Roman" w:hAnsi="Times New Roman" w:cs="Times New Roman"/>
              <w:color w:val="000000" w:themeColor="text1"/>
              <w:rPrChange w:id="1910" w:author="Ruijie Xu" w:date="2022-03-10T12:31:00Z">
                <w:rPr>
                  <w:color w:val="000000" w:themeColor="text1"/>
                </w:rPr>
              </w:rPrChange>
            </w:rPr>
            <w:delText xml:space="preserve"> </w:delText>
          </w:r>
        </w:del>
        <w:del w:id="1911" w:author="Liliana Salvador" w:date="2022-02-22T18:37:00Z">
          <w:r w:rsidR="001F12F2" w:rsidRPr="002B42A7" w:rsidDel="003F73CA">
            <w:rPr>
              <w:rFonts w:ascii="Times New Roman" w:hAnsi="Times New Roman" w:cs="Times New Roman"/>
              <w:color w:val="000000" w:themeColor="text1"/>
              <w:rPrChange w:id="1912" w:author="Ruijie Xu" w:date="2022-03-10T12:31:00Z">
                <w:rPr>
                  <w:color w:val="000000" w:themeColor="text1"/>
                </w:rPr>
              </w:rPrChange>
            </w:rPr>
            <w:delText>and</w:delText>
          </w:r>
        </w:del>
      </w:ins>
      <w:del w:id="1913" w:author="Liliana Salvador" w:date="2022-02-22T18:37:00Z">
        <w:r w:rsidR="00C06D2E" w:rsidRPr="002B42A7" w:rsidDel="003F73CA">
          <w:rPr>
            <w:rFonts w:ascii="Times New Roman" w:hAnsi="Times New Roman" w:cs="Times New Roman"/>
            <w:color w:val="000000" w:themeColor="text1"/>
            <w:rPrChange w:id="1914" w:author="Ruijie Xu" w:date="2022-03-10T12:31:00Z">
              <w:rPr>
                <w:color w:val="000000" w:themeColor="text1"/>
              </w:rPr>
            </w:rPrChange>
          </w:rPr>
          <w:delText xml:space="preserve"> the</w:delText>
        </w:r>
      </w:del>
      <w:ins w:id="1915" w:author="Ruijie Xu" w:date="2022-02-01T15:16:00Z">
        <w:del w:id="1916" w:author="Liliana Salvador" w:date="2022-02-22T18:37:00Z">
          <w:r w:rsidR="001F12F2" w:rsidRPr="002B42A7" w:rsidDel="003F73CA">
            <w:rPr>
              <w:rFonts w:ascii="Times New Roman" w:hAnsi="Times New Roman" w:cs="Times New Roman"/>
              <w:color w:val="000000" w:themeColor="text1"/>
              <w:rPrChange w:id="1917" w:author="Ruijie Xu" w:date="2022-03-10T12:31:00Z">
                <w:rPr>
                  <w:color w:val="000000" w:themeColor="text1"/>
                </w:rPr>
              </w:rPrChange>
            </w:rPr>
            <w:delText xml:space="preserve"> nine</w:delText>
          </w:r>
        </w:del>
      </w:ins>
      <w:del w:id="1918" w:author="Liliana Salvador" w:date="2022-02-22T18:37:00Z">
        <w:r w:rsidR="00C06D2E" w:rsidRPr="002B42A7" w:rsidDel="003F73CA">
          <w:rPr>
            <w:rFonts w:ascii="Times New Roman" w:hAnsi="Times New Roman" w:cs="Times New Roman"/>
            <w:color w:val="000000" w:themeColor="text1"/>
            <w:rPrChange w:id="1919" w:author="Ruijie Xu" w:date="2022-03-10T12:31:00Z">
              <w:rPr>
                <w:color w:val="000000" w:themeColor="text1"/>
              </w:rPr>
            </w:rPrChange>
          </w:rPr>
          <w:delText xml:space="preserve"> </w:delText>
        </w:r>
      </w:del>
      <w:ins w:id="1920" w:author="Ruijie Xu" w:date="2022-02-01T15:18:00Z">
        <w:del w:id="1921" w:author="Liliana Salvador" w:date="2022-02-22T18:37:00Z">
          <w:r w:rsidR="001F12F2" w:rsidRPr="002B42A7" w:rsidDel="003F73CA">
            <w:rPr>
              <w:rFonts w:ascii="Times New Roman" w:hAnsi="Times New Roman" w:cs="Times New Roman"/>
              <w:color w:val="000000" w:themeColor="text1"/>
              <w:rPrChange w:id="1922" w:author="Ruijie Xu" w:date="2022-03-10T12:31:00Z">
                <w:rPr>
                  <w:color w:val="000000" w:themeColor="text1"/>
                </w:rPr>
              </w:rPrChange>
            </w:rPr>
            <w:delText>differen</w:delText>
          </w:r>
        </w:del>
      </w:ins>
      <w:ins w:id="1923" w:author="Ruijie Xu" w:date="2022-02-01T15:19:00Z">
        <w:del w:id="1924" w:author="Liliana Salvador" w:date="2022-02-22T18:37:00Z">
          <w:r w:rsidR="00173518" w:rsidRPr="002B42A7" w:rsidDel="003F73CA">
            <w:rPr>
              <w:rFonts w:ascii="Times New Roman" w:hAnsi="Times New Roman" w:cs="Times New Roman"/>
              <w:color w:val="000000" w:themeColor="text1"/>
              <w:rPrChange w:id="1925" w:author="Ruijie Xu" w:date="2022-03-10T12:31:00Z">
                <w:rPr>
                  <w:color w:val="000000" w:themeColor="text1"/>
                </w:rPr>
              </w:rPrChange>
            </w:rPr>
            <w:delText xml:space="preserve">t </w:delText>
          </w:r>
        </w:del>
      </w:ins>
      <w:del w:id="1926" w:author="Liliana Salvador" w:date="2022-02-22T18:37:00Z">
        <w:r w:rsidR="00C06D2E" w:rsidRPr="002B42A7" w:rsidDel="003F73CA">
          <w:rPr>
            <w:rFonts w:ascii="Times New Roman" w:hAnsi="Times New Roman" w:cs="Times New Roman"/>
            <w:color w:val="000000" w:themeColor="text1"/>
            <w:rPrChange w:id="1927"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1928" w:author="Ruijie Xu" w:date="2022-03-10T12:31:00Z">
              <w:rPr>
                <w:color w:val="000000" w:themeColor="text1"/>
              </w:rPr>
            </w:rPrChange>
          </w:rPr>
          <w:delText>software</w:delText>
        </w:r>
      </w:del>
      <w:ins w:id="1929" w:author="Ruijie Xu" w:date="2022-02-01T15:16:00Z">
        <w:del w:id="1930" w:author="Liliana Salvador" w:date="2022-02-22T18:14:00Z">
          <w:r w:rsidR="001F12F2" w:rsidRPr="002B42A7" w:rsidDel="000B2789">
            <w:rPr>
              <w:rFonts w:ascii="Times New Roman" w:hAnsi="Times New Roman" w:cs="Times New Roman"/>
              <w:color w:val="000000" w:themeColor="text1"/>
              <w:rPrChange w:id="1931" w:author="Ruijie Xu" w:date="2022-03-10T12:31:00Z">
                <w:rPr>
                  <w:color w:val="000000" w:themeColor="text1"/>
                </w:rPr>
              </w:rPrChange>
            </w:rPr>
            <w:delText xml:space="preserve"> </w:delText>
          </w:r>
        </w:del>
      </w:ins>
      <w:ins w:id="1932" w:author="Ruijie Xu" w:date="2022-02-01T15:19:00Z">
        <w:del w:id="1933" w:author="Liliana Salvador" w:date="2022-02-22T18:14:00Z">
          <w:r w:rsidR="00173518" w:rsidRPr="002B42A7" w:rsidDel="000B2789">
            <w:rPr>
              <w:rFonts w:ascii="Times New Roman" w:hAnsi="Times New Roman" w:cs="Times New Roman"/>
              <w:color w:val="000000" w:themeColor="text1"/>
              <w:rPrChange w:id="1934" w:author="Ruijie Xu" w:date="2022-03-10T12:31:00Z">
                <w:rPr>
                  <w:color w:val="000000" w:themeColor="text1"/>
                </w:rPr>
              </w:rPrChange>
            </w:rPr>
            <w:delText>metioned above</w:delText>
          </w:r>
        </w:del>
      </w:ins>
      <w:del w:id="1935" w:author="Ruijie Xu" w:date="2022-02-01T15:16:00Z">
        <w:r w:rsidR="00C06D2E" w:rsidRPr="002B42A7" w:rsidDel="001F12F2">
          <w:rPr>
            <w:rFonts w:ascii="Times New Roman" w:hAnsi="Times New Roman" w:cs="Times New Roman"/>
            <w:color w:val="000000" w:themeColor="text1"/>
            <w:rPrChange w:id="1936"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1937" w:author="Ruijie Xu" w:date="2022-03-10T12:31:00Z">
              <w:rPr>
                <w:color w:val="000000" w:themeColor="text1"/>
              </w:rPr>
            </w:rPrChange>
          </w:rPr>
          <w:delText>CLARK-s</w:delText>
        </w:r>
      </w:del>
      <w:del w:id="1938" w:author="Rajeev, Sree" w:date="2022-02-28T14:26:00Z">
        <w:r w:rsidR="00C06D2E" w:rsidRPr="002B42A7" w:rsidDel="00AC6B29">
          <w:rPr>
            <w:rFonts w:ascii="Times New Roman" w:hAnsi="Times New Roman" w:cs="Times New Roman"/>
            <w:color w:val="000000" w:themeColor="text1"/>
            <w:rPrChange w:id="1939"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1940"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1941" w:author="Ruijie Xu" w:date="2022-03-10T12:31:00Z">
              <w:rPr>
                <w:color w:val="000000" w:themeColor="text1"/>
              </w:rPr>
            </w:rPrChange>
          </w:rPr>
          <w:delText>We</w:delText>
        </w:r>
      </w:del>
      <w:ins w:id="1942" w:author="Rajeev, Sree" w:date="2022-02-28T14:26:00Z">
        <w:del w:id="1943" w:author="Liliana Salvador" w:date="2022-03-08T17:48:00Z">
          <w:r w:rsidR="00AC6B29" w:rsidRPr="002B42A7" w:rsidDel="00F63B0B">
            <w:rPr>
              <w:rFonts w:ascii="Times New Roman" w:hAnsi="Times New Roman" w:cs="Times New Roman"/>
              <w:color w:val="000000" w:themeColor="text1"/>
              <w:rPrChange w:id="1944" w:author="Ruijie Xu" w:date="2022-03-10T12:31:00Z">
                <w:rPr>
                  <w:color w:val="000000" w:themeColor="text1"/>
                </w:rPr>
              </w:rPrChange>
            </w:rPr>
            <w:delText xml:space="preserve"> and </w:delText>
          </w:r>
        </w:del>
      </w:ins>
      <w:del w:id="1945" w:author="Liliana Salvador" w:date="2022-03-08T17:48:00Z">
        <w:r w:rsidRPr="002B42A7" w:rsidDel="00F63B0B">
          <w:rPr>
            <w:rFonts w:ascii="Times New Roman" w:hAnsi="Times New Roman" w:cs="Times New Roman"/>
            <w:color w:val="000000" w:themeColor="text1"/>
            <w:rPrChange w:id="1946" w:author="Ruijie Xu" w:date="2022-03-10T12:31:00Z">
              <w:rPr>
                <w:color w:val="000000" w:themeColor="text1"/>
              </w:rPr>
            </w:rPrChange>
          </w:rPr>
          <w:delText xml:space="preserve"> </w:delText>
        </w:r>
      </w:del>
      <w:del w:id="1947" w:author="Liliana Salvador" w:date="2022-02-22T18:39:00Z">
        <w:r w:rsidR="00DA3793" w:rsidRPr="002B42A7" w:rsidDel="003F73CA">
          <w:rPr>
            <w:rFonts w:ascii="Times New Roman" w:hAnsi="Times New Roman" w:cs="Times New Roman"/>
            <w:color w:val="000000" w:themeColor="text1"/>
            <w:rPrChange w:id="1948" w:author="Ruijie Xu" w:date="2022-03-10T12:31:00Z">
              <w:rPr>
                <w:color w:val="000000" w:themeColor="text1"/>
              </w:rPr>
            </w:rPrChange>
          </w:rPr>
          <w:delText>specifically</w:delText>
        </w:r>
      </w:del>
      <w:del w:id="1949" w:author="Liliana Salvador" w:date="2022-03-08T17:48:00Z">
        <w:r w:rsidRPr="002B42A7" w:rsidDel="00F63B0B">
          <w:rPr>
            <w:rFonts w:ascii="Times New Roman" w:hAnsi="Times New Roman" w:cs="Times New Roman"/>
            <w:color w:val="000000" w:themeColor="text1"/>
            <w:rPrChange w:id="1950" w:author="Ruijie Xu" w:date="2022-03-10T12:31:00Z">
              <w:rPr>
                <w:color w:val="000000" w:themeColor="text1"/>
              </w:rPr>
            </w:rPrChange>
          </w:rPr>
          <w:delText xml:space="preserve"> address</w:delText>
        </w:r>
      </w:del>
      <w:ins w:id="1951" w:author="Rajeev, Sree" w:date="2022-02-28T14:26:00Z">
        <w:del w:id="1952" w:author="Liliana Salvador" w:date="2022-03-08T17:48:00Z">
          <w:r w:rsidR="00AC6B29" w:rsidRPr="002B42A7" w:rsidDel="00F63B0B">
            <w:rPr>
              <w:rFonts w:ascii="Times New Roman" w:hAnsi="Times New Roman" w:cs="Times New Roman"/>
              <w:color w:val="000000" w:themeColor="text1"/>
              <w:rPrChange w:id="1953" w:author="Ruijie Xu" w:date="2022-03-10T12:31:00Z">
                <w:rPr>
                  <w:color w:val="000000" w:themeColor="text1"/>
                </w:rPr>
              </w:rPrChange>
            </w:rPr>
            <w:delText>ed</w:delText>
          </w:r>
        </w:del>
      </w:ins>
      <w:del w:id="1954" w:author="Liliana Salvador" w:date="2022-03-08T17:48:00Z">
        <w:r w:rsidRPr="002B42A7" w:rsidDel="00F63B0B">
          <w:rPr>
            <w:rFonts w:ascii="Times New Roman" w:hAnsi="Times New Roman" w:cs="Times New Roman"/>
            <w:color w:val="000000" w:themeColor="text1"/>
            <w:rPrChange w:id="1955" w:author="Ruijie Xu" w:date="2022-03-10T12:31:00Z">
              <w:rPr>
                <w:color w:val="000000" w:themeColor="text1"/>
              </w:rPr>
            </w:rPrChange>
          </w:rPr>
          <w:delText xml:space="preserve"> </w:delText>
        </w:r>
        <w:bookmarkStart w:id="1956" w:name="OLE_LINK215"/>
        <w:bookmarkStart w:id="1957" w:name="OLE_LINK216"/>
        <w:r w:rsidRPr="002B42A7" w:rsidDel="00F63B0B">
          <w:rPr>
            <w:rFonts w:ascii="Times New Roman" w:hAnsi="Times New Roman" w:cs="Times New Roman"/>
            <w:color w:val="000000" w:themeColor="text1"/>
            <w:rPrChange w:id="1958"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1959"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1960"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1961" w:author="Ruijie Xu" w:date="2022-03-10T12:31:00Z">
              <w:rPr>
                <w:color w:val="000000" w:themeColor="text1"/>
              </w:rPr>
            </w:rPrChange>
          </w:rPr>
          <w:delText xml:space="preserve">software influence </w:delText>
        </w:r>
      </w:del>
      <w:ins w:id="1962" w:author="Ruijie Xu" w:date="2022-02-01T16:21:00Z">
        <w:del w:id="1963" w:author="Liliana Salvador" w:date="2022-03-08T17:48:00Z">
          <w:r w:rsidR="00FA4F34" w:rsidRPr="002B42A7" w:rsidDel="00F63B0B">
            <w:rPr>
              <w:rFonts w:ascii="Times New Roman" w:hAnsi="Times New Roman" w:cs="Times New Roman"/>
              <w:color w:val="000000" w:themeColor="text1"/>
              <w:rPrChange w:id="1964" w:author="Ruijie Xu" w:date="2022-03-10T12:31:00Z">
                <w:rPr>
                  <w:color w:val="000000" w:themeColor="text1"/>
                </w:rPr>
              </w:rPrChange>
            </w:rPr>
            <w:delText xml:space="preserve">the </w:delText>
          </w:r>
        </w:del>
      </w:ins>
      <w:ins w:id="1965" w:author="Rajeev, Sree" w:date="2022-02-28T14:27:00Z">
        <w:del w:id="1966" w:author="Liliana Salvador" w:date="2022-03-08T17:48:00Z">
          <w:r w:rsidR="00AC6B29" w:rsidRPr="002B42A7" w:rsidDel="00F63B0B">
            <w:rPr>
              <w:rFonts w:ascii="Times New Roman" w:hAnsi="Times New Roman" w:cs="Times New Roman"/>
              <w:color w:val="000000" w:themeColor="text1"/>
              <w:rPrChange w:id="1967" w:author="Ruijie Xu" w:date="2022-03-10T12:31:00Z">
                <w:rPr>
                  <w:color w:val="000000" w:themeColor="text1"/>
                </w:rPr>
              </w:rPrChange>
            </w:rPr>
            <w:delText xml:space="preserve">microbial </w:delText>
          </w:r>
        </w:del>
      </w:ins>
      <w:del w:id="1968" w:author="Liliana Salvador" w:date="2022-03-08T17:48:00Z">
        <w:r w:rsidR="00431A2A" w:rsidRPr="002B42A7" w:rsidDel="00F63B0B">
          <w:rPr>
            <w:rFonts w:ascii="Times New Roman" w:hAnsi="Times New Roman" w:cs="Times New Roman"/>
            <w:color w:val="000000" w:themeColor="text1"/>
            <w:rPrChange w:id="1969"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1970"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1971" w:author="Ruijie Xu" w:date="2022-03-10T12:31:00Z">
              <w:rPr>
                <w:color w:val="000000" w:themeColor="text1"/>
              </w:rPr>
            </w:rPrChange>
          </w:rPr>
          <w:delText xml:space="preserve"> pathogen of interest </w:delText>
        </w:r>
        <w:bookmarkEnd w:id="1956"/>
        <w:bookmarkEnd w:id="1957"/>
        <w:r w:rsidR="00AE4F6D" w:rsidRPr="002B42A7" w:rsidDel="00F63B0B">
          <w:rPr>
            <w:rFonts w:ascii="Times New Roman" w:hAnsi="Times New Roman" w:cs="Times New Roman"/>
            <w:color w:val="000000" w:themeColor="text1"/>
            <w:rPrChange w:id="1972"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1973"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1974" w:author="Ruijie Xu" w:date="2022-03-10T12:31:00Z">
              <w:rPr>
                <w:color w:val="000000" w:themeColor="text1"/>
              </w:rPr>
            </w:rPrChange>
          </w:rPr>
          <w:delText xml:space="preserve">profiling </w:delText>
        </w:r>
      </w:del>
      <w:ins w:id="1975" w:author="Ruijie Xu" w:date="2022-02-01T16:21:00Z">
        <w:del w:id="1976" w:author="Liliana Salvador" w:date="2022-03-08T17:48:00Z">
          <w:r w:rsidR="00FA4F34" w:rsidRPr="002B42A7" w:rsidDel="00F63B0B">
            <w:rPr>
              <w:rFonts w:ascii="Times New Roman" w:hAnsi="Times New Roman" w:cs="Times New Roman"/>
              <w:color w:val="000000" w:themeColor="text1"/>
              <w:rPrChange w:id="1977" w:author="Ruijie Xu" w:date="2022-03-10T12:31:00Z">
                <w:rPr>
                  <w:color w:val="000000" w:themeColor="text1"/>
                </w:rPr>
              </w:rPrChange>
            </w:rPr>
            <w:delText xml:space="preserve">of </w:delText>
          </w:r>
        </w:del>
      </w:ins>
      <w:ins w:id="1978" w:author="Ruijie Xu" w:date="2022-02-01T16:22:00Z">
        <w:del w:id="1979" w:author="Liliana Salvador" w:date="2022-03-08T17:48:00Z">
          <w:r w:rsidR="00FA4F34" w:rsidRPr="002B42A7" w:rsidDel="00F63B0B">
            <w:rPr>
              <w:rFonts w:ascii="Times New Roman" w:hAnsi="Times New Roman" w:cs="Times New Roman"/>
              <w:color w:val="000000" w:themeColor="text1"/>
              <w:rPrChange w:id="1980" w:author="Ruijie Xu" w:date="2022-03-10T12:31:00Z">
                <w:rPr>
                  <w:color w:val="000000" w:themeColor="text1"/>
                </w:rPr>
              </w:rPrChange>
            </w:rPr>
            <w:delText>the rat samples, and how these influences</w:delText>
          </w:r>
        </w:del>
      </w:ins>
      <w:del w:id="1981" w:author="Liliana Salvador" w:date="2022-03-08T17:48:00Z">
        <w:r w:rsidR="00AE4F6D" w:rsidRPr="002B42A7" w:rsidDel="00F63B0B">
          <w:rPr>
            <w:rFonts w:ascii="Times New Roman" w:hAnsi="Times New Roman" w:cs="Times New Roman"/>
            <w:color w:val="000000" w:themeColor="text1"/>
            <w:rPrChange w:id="1982"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1983"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1984"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1985" w:author="Ruijie Xu" w:date="2022-03-10T12:31:00Z">
            <w:rPr>
              <w:color w:val="000000" w:themeColor="text1"/>
            </w:rPr>
          </w:rPrChange>
        </w:rPr>
        <w:t>.</w:t>
      </w:r>
      <w:r w:rsidR="00AE4F6D" w:rsidRPr="002B42A7" w:rsidDel="00AE4F6D">
        <w:rPr>
          <w:rFonts w:ascii="Times New Roman" w:hAnsi="Times New Roman" w:cs="Times New Roman"/>
          <w:color w:val="000000" w:themeColor="text1"/>
          <w:rPrChange w:id="1986" w:author="Ruijie Xu" w:date="2022-03-10T12:31:00Z">
            <w:rPr>
              <w:color w:val="000000" w:themeColor="text1"/>
            </w:rPr>
          </w:rPrChange>
        </w:rPr>
        <w:t xml:space="preserve"> </w:t>
      </w:r>
      <w:del w:id="1987" w:author="Rajeev, Sree" w:date="2022-02-28T14:27:00Z">
        <w:r w:rsidR="00366132" w:rsidRPr="002B42A7" w:rsidDel="00AC6B29">
          <w:rPr>
            <w:rFonts w:ascii="Times New Roman" w:hAnsi="Times New Roman" w:cs="Times New Roman"/>
            <w:color w:val="000000" w:themeColor="text1"/>
            <w:rPrChange w:id="1988" w:author="Ruijie Xu" w:date="2022-03-10T12:31:00Z">
              <w:rPr>
                <w:color w:val="000000" w:themeColor="text1"/>
              </w:rPr>
            </w:rPrChange>
          </w:rPr>
          <w:delText>We also</w:delText>
        </w:r>
      </w:del>
      <w:ins w:id="1989" w:author="Liliana Salvador" w:date="2022-02-22T18:16:00Z">
        <w:del w:id="1990" w:author="Rajeev, Sree" w:date="2022-02-28T14:27:00Z">
          <w:r w:rsidR="000B2789" w:rsidRPr="002B42A7" w:rsidDel="00AC6B29">
            <w:rPr>
              <w:rFonts w:ascii="Times New Roman" w:hAnsi="Times New Roman" w:cs="Times New Roman"/>
              <w:color w:val="000000" w:themeColor="text1"/>
              <w:rPrChange w:id="1991" w:author="Ruijie Xu" w:date="2022-03-10T12:31:00Z">
                <w:rPr>
                  <w:color w:val="000000" w:themeColor="text1"/>
                </w:rPr>
              </w:rPrChange>
            </w:rPr>
            <w:delText xml:space="preserve"> test</w:delText>
          </w:r>
        </w:del>
      </w:ins>
      <w:ins w:id="1992" w:author="Ruijie Xu" w:date="2022-02-27T10:27:00Z">
        <w:del w:id="1993" w:author="Rajeev, Sree" w:date="2022-02-28T14:27:00Z">
          <w:r w:rsidR="00ED4429" w:rsidRPr="002B42A7" w:rsidDel="00AC6B29">
            <w:rPr>
              <w:rFonts w:ascii="Times New Roman" w:hAnsi="Times New Roman" w:cs="Times New Roman"/>
              <w:color w:val="000000" w:themeColor="text1"/>
              <w:rPrChange w:id="1994" w:author="Ruijie Xu" w:date="2022-03-10T12:31:00Z">
                <w:rPr>
                  <w:color w:val="000000" w:themeColor="text1"/>
                </w:rPr>
              </w:rPrChange>
            </w:rPr>
            <w:delText>ed</w:delText>
          </w:r>
        </w:del>
      </w:ins>
      <w:ins w:id="1995" w:author="Liliana Salvador" w:date="2022-02-22T18:16:00Z">
        <w:del w:id="1996" w:author="Rajeev, Sree" w:date="2022-02-28T14:27:00Z">
          <w:r w:rsidR="000B2789" w:rsidRPr="002B42A7" w:rsidDel="00AC6B29">
            <w:rPr>
              <w:rFonts w:ascii="Times New Roman" w:hAnsi="Times New Roman" w:cs="Times New Roman"/>
              <w:color w:val="000000" w:themeColor="text1"/>
              <w:rPrChange w:id="1997" w:author="Ruijie Xu" w:date="2022-03-10T12:31:00Z">
                <w:rPr>
                  <w:color w:val="000000" w:themeColor="text1"/>
                </w:rPr>
              </w:rPrChange>
            </w:rPr>
            <w:delText xml:space="preserve"> how well these methods</w:delText>
          </w:r>
        </w:del>
      </w:ins>
      <w:del w:id="1998" w:author="Rajeev, Sree" w:date="2022-02-28T14:27:00Z">
        <w:r w:rsidR="00366132" w:rsidRPr="002B42A7" w:rsidDel="00AC6B29">
          <w:rPr>
            <w:rFonts w:ascii="Times New Roman" w:hAnsi="Times New Roman" w:cs="Times New Roman"/>
            <w:color w:val="000000" w:themeColor="text1"/>
            <w:rPrChange w:id="1999"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2000"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2001"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2002" w:author="Ruijie Xu" w:date="2022-03-10T12:31:00Z">
              <w:rPr>
                <w:i/>
                <w:color w:val="000000" w:themeColor="text1"/>
              </w:rPr>
            </w:rPrChange>
          </w:rPr>
          <w:delText>Leptospira</w:delText>
        </w:r>
      </w:del>
      <w:ins w:id="2003" w:author="Ruijie Xu" w:date="2022-02-02T11:02:00Z">
        <w:del w:id="2004" w:author="Rajeev, Sree" w:date="2022-02-28T14:27:00Z">
          <w:r w:rsidR="00463AA7" w:rsidRPr="002B42A7" w:rsidDel="00AC6B29">
            <w:rPr>
              <w:rFonts w:ascii="Times New Roman" w:hAnsi="Times New Roman" w:cs="Times New Roman"/>
              <w:i/>
              <w:color w:val="000000" w:themeColor="text1"/>
              <w:rPrChange w:id="2005" w:author="Ruijie Xu" w:date="2022-03-10T12:31:00Z">
                <w:rPr>
                  <w:i/>
                  <w:color w:val="000000" w:themeColor="text1"/>
                </w:rPr>
              </w:rPrChange>
            </w:rPr>
            <w:delText>Leptospira</w:delText>
          </w:r>
        </w:del>
      </w:ins>
      <w:del w:id="2006" w:author="Rajeev, Sree" w:date="2022-02-28T14:27:00Z">
        <w:r w:rsidR="00366132" w:rsidRPr="002B42A7" w:rsidDel="00AC6B29">
          <w:rPr>
            <w:rFonts w:ascii="Times New Roman" w:hAnsi="Times New Roman" w:cs="Times New Roman"/>
            <w:color w:val="000000" w:themeColor="text1"/>
            <w:rPrChange w:id="2007" w:author="Ruijie Xu" w:date="2022-03-10T12:31:00Z">
              <w:rPr>
                <w:color w:val="000000" w:themeColor="text1"/>
              </w:rPr>
            </w:rPrChange>
          </w:rPr>
          <w:delText xml:space="preserve"> in rat kidneys. </w:delText>
        </w:r>
      </w:del>
      <w:ins w:id="2008" w:author="Liliana Salvador" w:date="2022-02-22T18:39:00Z">
        <w:r w:rsidR="003F73CA" w:rsidRPr="002B42A7">
          <w:rPr>
            <w:rFonts w:ascii="Times New Roman" w:hAnsi="Times New Roman" w:cs="Times New Roman"/>
            <w:color w:val="000000" w:themeColor="text1"/>
            <w:rPrChange w:id="2009" w:author="Ruijie Xu" w:date="2022-03-10T12:31:00Z">
              <w:rPr>
                <w:color w:val="000000" w:themeColor="text1"/>
              </w:rPr>
            </w:rPrChange>
          </w:rPr>
          <w:t xml:space="preserve">Specifically, </w:t>
        </w:r>
      </w:ins>
      <w:ins w:id="2010" w:author="Liliana Salvador" w:date="2022-03-08T17:48:00Z">
        <w:r w:rsidR="00F63B0B" w:rsidRPr="002B42A7">
          <w:rPr>
            <w:rFonts w:ascii="Times New Roman" w:hAnsi="Times New Roman" w:cs="Times New Roman"/>
            <w:color w:val="000000" w:themeColor="text1"/>
            <w:rPrChange w:id="2011" w:author="Ruijie Xu" w:date="2022-03-10T12:31:00Z">
              <w:rPr>
                <w:color w:val="000000" w:themeColor="text1"/>
              </w:rPr>
            </w:rPrChange>
          </w:rPr>
          <w:t>we</w:t>
        </w:r>
      </w:ins>
      <w:del w:id="2012" w:author="Liliana Salvador" w:date="2022-02-22T18:39:00Z">
        <w:r w:rsidR="00DA3793" w:rsidRPr="002B42A7" w:rsidDel="003F73CA">
          <w:rPr>
            <w:rFonts w:ascii="Times New Roman" w:hAnsi="Times New Roman" w:cs="Times New Roman"/>
            <w:color w:val="000000" w:themeColor="text1"/>
            <w:rPrChange w:id="2013" w:author="Ruijie Xu" w:date="2022-03-10T12:31:00Z">
              <w:rPr>
                <w:color w:val="000000" w:themeColor="text1"/>
              </w:rPr>
            </w:rPrChange>
          </w:rPr>
          <w:delText>T</w:delText>
        </w:r>
      </w:del>
      <w:del w:id="2014" w:author="Liliana Salvador" w:date="2022-03-08T17:48:00Z">
        <w:r w:rsidR="00DA3793" w:rsidRPr="002B42A7" w:rsidDel="00F63B0B">
          <w:rPr>
            <w:rFonts w:ascii="Times New Roman" w:hAnsi="Times New Roman" w:cs="Times New Roman"/>
            <w:color w:val="000000" w:themeColor="text1"/>
            <w:rPrChange w:id="2015"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2016"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2017"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2018"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2019" w:author="Ruijie Xu" w:date="2022-03-10T12:31:00Z">
            <w:rPr>
              <w:color w:val="000000" w:themeColor="text1"/>
            </w:rPr>
          </w:rPrChange>
        </w:rPr>
        <w:t xml:space="preserve"> 1) compare</w:t>
      </w:r>
      <w:ins w:id="2020" w:author="Liliana Salvador" w:date="2022-03-08T17:48:00Z">
        <w:r w:rsidR="00F63B0B" w:rsidRPr="002B42A7">
          <w:rPr>
            <w:rFonts w:ascii="Times New Roman" w:hAnsi="Times New Roman" w:cs="Times New Roman"/>
            <w:color w:val="000000" w:themeColor="text1"/>
            <w:rPrChange w:id="2021" w:author="Ruijie Xu" w:date="2022-03-10T12:31:00Z">
              <w:rPr>
                <w:color w:val="000000" w:themeColor="text1"/>
              </w:rPr>
            </w:rPrChange>
          </w:rPr>
          <w:t>d</w:t>
        </w:r>
      </w:ins>
      <w:r w:rsidRPr="002B42A7">
        <w:rPr>
          <w:rFonts w:ascii="Times New Roman" w:hAnsi="Times New Roman" w:cs="Times New Roman"/>
          <w:color w:val="000000" w:themeColor="text1"/>
          <w:rPrChange w:id="2022" w:author="Ruijie Xu" w:date="2022-03-10T12:31:00Z">
            <w:rPr>
              <w:color w:val="000000" w:themeColor="text1"/>
            </w:rPr>
          </w:rPrChange>
        </w:rPr>
        <w:t xml:space="preserve"> the taxonomical profiles</w:t>
      </w:r>
      <w:del w:id="2023" w:author="Ruijie Xu" w:date="2022-02-01T15:19:00Z">
        <w:r w:rsidRPr="002B42A7" w:rsidDel="00173518">
          <w:rPr>
            <w:rFonts w:ascii="Times New Roman" w:hAnsi="Times New Roman" w:cs="Times New Roman"/>
            <w:color w:val="000000" w:themeColor="text1"/>
            <w:rPrChange w:id="2024"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2025" w:author="Ruijie Xu" w:date="2022-03-10T12:31:00Z">
            <w:rPr>
              <w:color w:val="000000" w:themeColor="text1"/>
            </w:rPr>
          </w:rPrChange>
        </w:rPr>
        <w:t xml:space="preserve"> classified by </w:t>
      </w:r>
      <w:ins w:id="2026" w:author="Ruijie Xu" w:date="2022-02-01T15:19:00Z">
        <w:del w:id="2027" w:author="Liliana Salvador" w:date="2022-02-23T11:22:00Z">
          <w:r w:rsidR="00173518" w:rsidRPr="002B42A7" w:rsidDel="00AD79E6">
            <w:rPr>
              <w:rFonts w:ascii="Times New Roman" w:hAnsi="Times New Roman" w:cs="Times New Roman"/>
              <w:color w:val="000000" w:themeColor="text1"/>
              <w:rPrChange w:id="2028"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2029" w:author="Ruijie Xu" w:date="2022-03-10T12:31:00Z">
              <w:rPr>
                <w:color w:val="000000" w:themeColor="text1"/>
              </w:rPr>
            </w:rPrChange>
          </w:rPr>
          <w:t>four</w:t>
        </w:r>
      </w:ins>
      <w:ins w:id="2030" w:author="Ruijie Xu" w:date="2022-02-01T15:20:00Z">
        <w:r w:rsidR="00173518" w:rsidRPr="002B42A7">
          <w:rPr>
            <w:rFonts w:ascii="Times New Roman" w:hAnsi="Times New Roman" w:cs="Times New Roman"/>
            <w:color w:val="000000" w:themeColor="text1"/>
            <w:rPrChange w:id="2031" w:author="Ruijie Xu" w:date="2022-03-10T12:31:00Z">
              <w:rPr>
                <w:color w:val="000000" w:themeColor="text1"/>
              </w:rPr>
            </w:rPrChange>
          </w:rPr>
          <w:t xml:space="preserve"> </w:t>
        </w:r>
      </w:ins>
      <w:del w:id="2032" w:author="Liliana Salvador" w:date="2022-02-23T11:22:00Z">
        <w:r w:rsidRPr="002B42A7" w:rsidDel="00AD79E6">
          <w:rPr>
            <w:rFonts w:ascii="Times New Roman" w:hAnsi="Times New Roman" w:cs="Times New Roman"/>
            <w:color w:val="000000" w:themeColor="text1"/>
            <w:rPrChange w:id="2033" w:author="Ruijie Xu" w:date="2022-03-10T12:31:00Z">
              <w:rPr>
                <w:color w:val="000000" w:themeColor="text1"/>
              </w:rPr>
            </w:rPrChange>
          </w:rPr>
          <w:delText xml:space="preserve">Kraken2 </w:delText>
        </w:r>
      </w:del>
      <w:ins w:id="2034" w:author="Liliana Salvador" w:date="2022-02-23T11:22:00Z">
        <w:r w:rsidR="00AD79E6" w:rsidRPr="002B42A7">
          <w:rPr>
            <w:rFonts w:ascii="Times New Roman" w:hAnsi="Times New Roman" w:cs="Times New Roman"/>
            <w:color w:val="000000" w:themeColor="text1"/>
            <w:rPrChange w:id="2035" w:author="Ruijie Xu" w:date="2022-03-10T12:31:00Z">
              <w:rPr>
                <w:color w:val="000000" w:themeColor="text1"/>
              </w:rPr>
            </w:rPrChange>
          </w:rPr>
          <w:t xml:space="preserve">DBs </w:t>
        </w:r>
      </w:ins>
      <w:ins w:id="2036" w:author="Ruijie Xu" w:date="2022-02-01T15:20:00Z">
        <w:del w:id="2037" w:author="Liliana Salvador" w:date="2022-02-23T11:21:00Z">
          <w:r w:rsidR="00173518" w:rsidRPr="002B42A7" w:rsidDel="00AD79E6">
            <w:rPr>
              <w:rFonts w:ascii="Times New Roman" w:hAnsi="Times New Roman" w:cs="Times New Roman"/>
              <w:color w:val="000000" w:themeColor="text1"/>
              <w:rPrChange w:id="2038" w:author="Ruijie Xu" w:date="2022-03-10T12:31:00Z">
                <w:rPr>
                  <w:color w:val="000000" w:themeColor="text1"/>
                </w:rPr>
              </w:rPrChange>
            </w:rPr>
            <w:delText xml:space="preserve">DBs </w:delText>
          </w:r>
        </w:del>
      </w:ins>
      <w:del w:id="2039" w:author="Liliana Salvador" w:date="2022-02-23T11:21:00Z">
        <w:r w:rsidRPr="002B42A7" w:rsidDel="00AD79E6">
          <w:rPr>
            <w:rFonts w:ascii="Times New Roman" w:hAnsi="Times New Roman" w:cs="Times New Roman"/>
            <w:color w:val="000000" w:themeColor="text1"/>
            <w:rPrChange w:id="2040"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2041"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2042"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2043" w:author="Ruijie Xu" w:date="2022-03-10T12:31:00Z">
              <w:rPr>
                <w:color w:val="000000" w:themeColor="text1"/>
              </w:rPr>
            </w:rPrChange>
          </w:rPr>
          <w:delText>CLARK-s</w:delText>
        </w:r>
      </w:del>
      <w:ins w:id="2044" w:author="Ruijie Xu" w:date="2022-02-01T15:20:00Z">
        <w:del w:id="2045" w:author="Liliana Salvador" w:date="2022-02-23T11:21:00Z">
          <w:r w:rsidR="00173518" w:rsidRPr="002B42A7" w:rsidDel="00AD79E6">
            <w:rPr>
              <w:rFonts w:ascii="Times New Roman" w:hAnsi="Times New Roman" w:cs="Times New Roman"/>
              <w:color w:val="000000" w:themeColor="text1"/>
              <w:rPrChange w:id="2046" w:author="Ruijie Xu" w:date="2022-03-10T12:31:00Z">
                <w:rPr>
                  <w:color w:val="000000" w:themeColor="text1"/>
                </w:rPr>
              </w:rPrChange>
            </w:rPr>
            <w:delText>the</w:delText>
          </w:r>
        </w:del>
      </w:ins>
      <w:ins w:id="2047" w:author="Liliana Salvador" w:date="2022-02-23T11:21:00Z">
        <w:r w:rsidR="00AD79E6" w:rsidRPr="002B42A7">
          <w:rPr>
            <w:rFonts w:ascii="Times New Roman" w:hAnsi="Times New Roman" w:cs="Times New Roman"/>
            <w:color w:val="000000" w:themeColor="text1"/>
            <w:rPrChange w:id="2048" w:author="Ruijie Xu" w:date="2022-03-10T12:31:00Z">
              <w:rPr>
                <w:color w:val="000000" w:themeColor="text1"/>
              </w:rPr>
            </w:rPrChange>
          </w:rPr>
          <w:t>and</w:t>
        </w:r>
      </w:ins>
      <w:ins w:id="2049" w:author="Ruijie Xu" w:date="2022-02-01T15:20:00Z">
        <w:r w:rsidR="00173518" w:rsidRPr="002B42A7">
          <w:rPr>
            <w:rFonts w:ascii="Times New Roman" w:hAnsi="Times New Roman" w:cs="Times New Roman"/>
            <w:color w:val="000000" w:themeColor="text1"/>
            <w:rPrChange w:id="2050" w:author="Ruijie Xu" w:date="2022-03-10T12:31:00Z">
              <w:rPr>
                <w:color w:val="000000" w:themeColor="text1"/>
              </w:rPr>
            </w:rPrChange>
          </w:rPr>
          <w:t xml:space="preserve"> nine metagenomics profiling software</w:t>
        </w:r>
      </w:ins>
      <w:ins w:id="2051" w:author="Liliana Salvador" w:date="2022-02-22T18:39:00Z">
        <w:r w:rsidR="003F73CA" w:rsidRPr="002B42A7">
          <w:rPr>
            <w:rFonts w:ascii="Times New Roman" w:hAnsi="Times New Roman" w:cs="Times New Roman"/>
            <w:color w:val="000000" w:themeColor="text1"/>
            <w:rPrChange w:id="2052" w:author="Ruijie Xu" w:date="2022-03-10T12:31:00Z">
              <w:rPr>
                <w:color w:val="000000" w:themeColor="text1"/>
              </w:rPr>
            </w:rPrChange>
          </w:rPr>
          <w:t xml:space="preserve"> </w:t>
        </w:r>
      </w:ins>
      <w:ins w:id="2053" w:author="Rajeev, Sree" w:date="2022-02-28T14:27:00Z">
        <w:r w:rsidR="00AC6B29" w:rsidRPr="002B42A7">
          <w:rPr>
            <w:rFonts w:ascii="Times New Roman" w:hAnsi="Times New Roman" w:cs="Times New Roman"/>
            <w:color w:val="000000" w:themeColor="text1"/>
            <w:rPrChange w:id="2054" w:author="Ruijie Xu" w:date="2022-03-10T12:31:00Z">
              <w:rPr>
                <w:color w:val="000000" w:themeColor="text1"/>
              </w:rPr>
            </w:rPrChange>
          </w:rPr>
          <w:t xml:space="preserve">listed </w:t>
        </w:r>
      </w:ins>
      <w:ins w:id="2055" w:author="Liliana Salvador" w:date="2022-02-22T18:39:00Z">
        <w:del w:id="2056" w:author="Rajeev, Sree" w:date="2022-02-28T14:27:00Z">
          <w:r w:rsidR="003F73CA" w:rsidRPr="002B42A7" w:rsidDel="00AC6B29">
            <w:rPr>
              <w:rFonts w:ascii="Times New Roman" w:hAnsi="Times New Roman" w:cs="Times New Roman"/>
              <w:color w:val="000000" w:themeColor="text1"/>
              <w:rPrChange w:id="2057"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2058" w:author="Ruijie Xu" w:date="2022-03-10T12:31:00Z">
              <w:rPr>
                <w:color w:val="000000" w:themeColor="text1"/>
              </w:rPr>
            </w:rPrChange>
          </w:rPr>
          <w:t>above</w:t>
        </w:r>
      </w:ins>
      <w:ins w:id="2059" w:author="Liliana Salvador" w:date="2022-03-08T17:49:00Z">
        <w:r w:rsidR="00F63B0B" w:rsidRPr="002B42A7">
          <w:rPr>
            <w:rFonts w:ascii="Times New Roman" w:hAnsi="Times New Roman" w:cs="Times New Roman"/>
            <w:color w:val="000000" w:themeColor="text1"/>
            <w:rPrChange w:id="2060" w:author="Ruijie Xu" w:date="2022-03-10T12:31:00Z">
              <w:rPr>
                <w:color w:val="000000" w:themeColor="text1"/>
              </w:rPr>
            </w:rPrChange>
          </w:rPr>
          <w:t>, 2) determined</w:t>
        </w:r>
      </w:ins>
      <w:ins w:id="2061" w:author="Rajeev, Sree" w:date="2022-03-08T12:52:00Z">
        <w:del w:id="2062" w:author="Liliana Salvador" w:date="2022-03-08T17:49:00Z">
          <w:r w:rsidR="00620972" w:rsidRPr="002B42A7" w:rsidDel="00F63B0B">
            <w:rPr>
              <w:rFonts w:ascii="Times New Roman" w:hAnsi="Times New Roman" w:cs="Times New Roman"/>
              <w:color w:val="000000" w:themeColor="text1"/>
              <w:rPrChange w:id="2063"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2064" w:author="Ruijie Xu" w:date="2022-03-10T12:31:00Z">
              <w:rPr>
                <w:color w:val="000000" w:themeColor="text1"/>
              </w:rPr>
            </w:rPrChange>
          </w:rPr>
          <w:t xml:space="preserve"> </w:t>
        </w:r>
      </w:ins>
      <w:del w:id="2065" w:author="Rajeev, Sree" w:date="2022-03-08T12:51:00Z">
        <w:r w:rsidRPr="002B42A7" w:rsidDel="00620972">
          <w:rPr>
            <w:rFonts w:ascii="Times New Roman" w:hAnsi="Times New Roman" w:cs="Times New Roman"/>
            <w:color w:val="000000" w:themeColor="text1"/>
            <w:rPrChange w:id="2066" w:author="Ruijie Xu" w:date="2022-03-10T12:31:00Z">
              <w:rPr>
                <w:color w:val="000000" w:themeColor="text1"/>
              </w:rPr>
            </w:rPrChange>
          </w:rPr>
          <w:delText xml:space="preserve">; </w:delText>
        </w:r>
      </w:del>
      <w:ins w:id="2067" w:author="Liliana Salvador" w:date="2022-02-23T11:23:00Z">
        <w:del w:id="2068" w:author="Rajeev, Sree" w:date="2022-03-08T12:51:00Z">
          <w:r w:rsidR="00AD79E6" w:rsidRPr="002B42A7" w:rsidDel="00620972">
            <w:rPr>
              <w:rFonts w:ascii="Times New Roman" w:hAnsi="Times New Roman" w:cs="Times New Roman"/>
              <w:color w:val="000000" w:themeColor="text1"/>
              <w:rPrChange w:id="2069"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2070" w:author="Ruijie Xu" w:date="2022-03-10T12:31:00Z">
              <w:rPr>
                <w:color w:val="000000" w:themeColor="text1"/>
              </w:rPr>
            </w:rPrChange>
          </w:rPr>
          <w:t>the</w:t>
        </w:r>
      </w:ins>
      <w:ins w:id="2071" w:author="Liliana Salvador" w:date="2022-03-08T17:50:00Z">
        <w:r w:rsidR="00F63B0B" w:rsidRPr="002B42A7">
          <w:rPr>
            <w:rFonts w:ascii="Times New Roman" w:hAnsi="Times New Roman" w:cs="Times New Roman"/>
            <w:color w:val="000000" w:themeColor="text1"/>
            <w:rPrChange w:id="2072" w:author="Ruijie Xu" w:date="2022-03-10T12:31:00Z">
              <w:rPr>
                <w:color w:val="000000" w:themeColor="text1"/>
              </w:rPr>
            </w:rPrChange>
          </w:rPr>
          <w:t>ir</w:t>
        </w:r>
      </w:ins>
      <w:ins w:id="2073" w:author="Liliana Salvador" w:date="2022-02-23T11:23:00Z">
        <w:r w:rsidR="00AD79E6" w:rsidRPr="002B42A7">
          <w:rPr>
            <w:rFonts w:ascii="Times New Roman" w:hAnsi="Times New Roman" w:cs="Times New Roman"/>
            <w:color w:val="000000" w:themeColor="text1"/>
            <w:rPrChange w:id="2074" w:author="Ruijie Xu" w:date="2022-03-10T12:31:00Z">
              <w:rPr>
                <w:color w:val="000000" w:themeColor="text1"/>
              </w:rPr>
            </w:rPrChange>
          </w:rPr>
          <w:t xml:space="preserve"> effect</w:t>
        </w:r>
        <w:del w:id="2075" w:author="Rajeev, Sree" w:date="2022-03-08T12:51:00Z">
          <w:r w:rsidR="00AD79E6" w:rsidRPr="002B42A7" w:rsidDel="00620972">
            <w:rPr>
              <w:rFonts w:ascii="Times New Roman" w:hAnsi="Times New Roman" w:cs="Times New Roman"/>
              <w:color w:val="000000" w:themeColor="text1"/>
              <w:rPrChange w:id="2076" w:author="Ruijie Xu" w:date="2022-03-10T12:31:00Z">
                <w:rPr>
                  <w:color w:val="000000" w:themeColor="text1"/>
                </w:rPr>
              </w:rPrChange>
            </w:rPr>
            <w:delText xml:space="preserve">of </w:delText>
          </w:r>
        </w:del>
      </w:ins>
      <w:ins w:id="2077" w:author="Ruijie Xu" w:date="2022-02-27T10:28:00Z">
        <w:del w:id="2078" w:author="Rajeev, Sree" w:date="2022-03-08T12:51:00Z">
          <w:r w:rsidR="00ED4429" w:rsidRPr="002B42A7" w:rsidDel="00620972">
            <w:rPr>
              <w:rFonts w:ascii="Times New Roman" w:hAnsi="Times New Roman" w:cs="Times New Roman"/>
              <w:color w:val="000000" w:themeColor="text1"/>
              <w:rPrChange w:id="2079" w:author="Ruijie Xu" w:date="2022-03-10T12:31:00Z">
                <w:rPr>
                  <w:color w:val="000000" w:themeColor="text1"/>
                </w:rPr>
              </w:rPrChange>
            </w:rPr>
            <w:delText>objective 1)</w:delText>
          </w:r>
        </w:del>
      </w:ins>
      <w:ins w:id="2080" w:author="Liliana Salvador" w:date="2022-02-23T11:23:00Z">
        <w:del w:id="2081" w:author="Ruijie Xu" w:date="2022-02-27T10:28:00Z">
          <w:r w:rsidR="00AD79E6" w:rsidRPr="002B42A7" w:rsidDel="00ED4429">
            <w:rPr>
              <w:rFonts w:ascii="Times New Roman" w:hAnsi="Times New Roman" w:cs="Times New Roman"/>
              <w:color w:val="000000" w:themeColor="text1"/>
              <w:rPrChange w:id="2082"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2083" w:author="Ruijie Xu" w:date="2022-03-10T12:31:00Z">
              <w:rPr>
                <w:color w:val="000000" w:themeColor="text1"/>
              </w:rPr>
            </w:rPrChange>
          </w:rPr>
          <w:t xml:space="preserve"> </w:t>
        </w:r>
      </w:ins>
      <w:ins w:id="2084" w:author="Liliana Salvador" w:date="2022-02-23T11:24:00Z">
        <w:r w:rsidR="00AD79E6" w:rsidRPr="002B42A7">
          <w:rPr>
            <w:rFonts w:ascii="Times New Roman" w:hAnsi="Times New Roman" w:cs="Times New Roman"/>
            <w:color w:val="000000" w:themeColor="text1"/>
            <w:rPrChange w:id="2085" w:author="Ruijie Xu" w:date="2022-03-10T12:31:00Z">
              <w:rPr>
                <w:color w:val="000000" w:themeColor="text1"/>
              </w:rPr>
            </w:rPrChange>
          </w:rPr>
          <w:t>in the downstream analyses</w:t>
        </w:r>
      </w:ins>
      <w:ins w:id="2086" w:author="Rajeev, Sree" w:date="2022-03-08T12:52:00Z">
        <w:r w:rsidR="00620972" w:rsidRPr="002B42A7">
          <w:rPr>
            <w:rFonts w:ascii="Times New Roman" w:hAnsi="Times New Roman" w:cs="Times New Roman"/>
            <w:color w:val="000000" w:themeColor="text1"/>
            <w:rPrChange w:id="2087" w:author="Ruijie Xu" w:date="2022-03-10T12:31:00Z">
              <w:rPr>
                <w:color w:val="000000" w:themeColor="text1"/>
              </w:rPr>
            </w:rPrChange>
          </w:rPr>
          <w:t xml:space="preserve"> and result interpretation</w:t>
        </w:r>
      </w:ins>
      <w:ins w:id="2088" w:author="Liliana Salvador" w:date="2022-02-23T11:24:00Z">
        <w:r w:rsidR="00AD79E6" w:rsidRPr="002B42A7">
          <w:rPr>
            <w:rFonts w:ascii="Times New Roman" w:hAnsi="Times New Roman" w:cs="Times New Roman"/>
            <w:color w:val="000000" w:themeColor="text1"/>
            <w:rPrChange w:id="2089" w:author="Ruijie Xu" w:date="2022-03-10T12:31:00Z">
              <w:rPr>
                <w:color w:val="000000" w:themeColor="text1"/>
              </w:rPr>
            </w:rPrChange>
          </w:rPr>
          <w:t xml:space="preserve">; </w:t>
        </w:r>
      </w:ins>
      <w:del w:id="2090" w:author="Liliana Salvador" w:date="2022-02-23T11:22:00Z">
        <w:r w:rsidRPr="002B42A7" w:rsidDel="00AD79E6">
          <w:rPr>
            <w:rFonts w:ascii="Times New Roman" w:hAnsi="Times New Roman" w:cs="Times New Roman"/>
            <w:color w:val="000000" w:themeColor="text1"/>
            <w:rPrChange w:id="2091"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2092"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2093"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2094"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2095"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2096"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2097"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2098" w:author="Ruijie Xu" w:date="2022-03-10T12:31:00Z">
              <w:rPr>
                <w:i/>
                <w:iCs/>
                <w:color w:val="000000" w:themeColor="text1"/>
              </w:rPr>
            </w:rPrChange>
          </w:rPr>
          <w:delText>Leptospira</w:delText>
        </w:r>
      </w:del>
      <w:ins w:id="2099" w:author="Ruijie Xu" w:date="2022-02-02T11:02:00Z">
        <w:del w:id="2100" w:author="Liliana Salvador" w:date="2022-02-23T11:22:00Z">
          <w:r w:rsidR="00463AA7" w:rsidRPr="002B42A7" w:rsidDel="00AD79E6">
            <w:rPr>
              <w:rFonts w:ascii="Times New Roman" w:hAnsi="Times New Roman" w:cs="Times New Roman"/>
              <w:i/>
              <w:iCs/>
              <w:color w:val="000000" w:themeColor="text1"/>
              <w:rPrChange w:id="2101" w:author="Ruijie Xu" w:date="2022-03-10T12:31:00Z">
                <w:rPr>
                  <w:i/>
                  <w:iCs/>
                  <w:color w:val="000000" w:themeColor="text1"/>
                </w:rPr>
              </w:rPrChange>
            </w:rPr>
            <w:delText>Leptospira</w:delText>
          </w:r>
        </w:del>
      </w:ins>
      <w:del w:id="2102" w:author="Liliana Salvador" w:date="2022-02-23T11:22:00Z">
        <w:r w:rsidR="00191084" w:rsidRPr="002B42A7" w:rsidDel="00AD79E6">
          <w:rPr>
            <w:rFonts w:ascii="Times New Roman" w:hAnsi="Times New Roman" w:cs="Times New Roman"/>
            <w:color w:val="000000" w:themeColor="text1"/>
            <w:rPrChange w:id="2103"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2104"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2105"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2106" w:author="Ruijie Xu" w:date="2022-03-10T12:31:00Z">
              <w:rPr>
                <w:color w:val="000000" w:themeColor="text1"/>
              </w:rPr>
            </w:rPrChange>
          </w:rPr>
          <w:delText xml:space="preserve">profiling results; </w:delText>
        </w:r>
      </w:del>
      <w:ins w:id="2107" w:author="Liliana Salvador" w:date="2022-02-23T11:24:00Z">
        <w:r w:rsidR="00AD79E6" w:rsidRPr="002B42A7">
          <w:rPr>
            <w:rFonts w:ascii="Times New Roman" w:hAnsi="Times New Roman" w:cs="Times New Roman"/>
            <w:color w:val="000000" w:themeColor="text1"/>
            <w:rPrChange w:id="2108" w:author="Ruijie Xu" w:date="2022-03-10T12:31:00Z">
              <w:rPr>
                <w:color w:val="000000" w:themeColor="text1"/>
              </w:rPr>
            </w:rPrChange>
          </w:rPr>
          <w:t xml:space="preserve">and </w:t>
        </w:r>
      </w:ins>
      <w:del w:id="2109" w:author="Liliana Salvador" w:date="2022-02-23T11:24:00Z">
        <w:r w:rsidR="00AE4F6D" w:rsidRPr="002B42A7" w:rsidDel="00AD79E6">
          <w:rPr>
            <w:rFonts w:ascii="Times New Roman" w:hAnsi="Times New Roman" w:cs="Times New Roman"/>
            <w:color w:val="000000" w:themeColor="text1"/>
            <w:rPrChange w:id="2110" w:author="Ruijie Xu" w:date="2022-03-10T12:31:00Z">
              <w:rPr>
                <w:color w:val="000000" w:themeColor="text1"/>
              </w:rPr>
            </w:rPrChange>
          </w:rPr>
          <w:delText>4)</w:delText>
        </w:r>
      </w:del>
      <w:del w:id="2111" w:author="Liliana Salvador" w:date="2022-02-22T18:40:00Z">
        <w:r w:rsidR="00AE4F6D" w:rsidRPr="002B42A7" w:rsidDel="003F73CA">
          <w:rPr>
            <w:rFonts w:ascii="Times New Roman" w:hAnsi="Times New Roman" w:cs="Times New Roman"/>
            <w:color w:val="000000" w:themeColor="text1"/>
            <w:rPrChange w:id="2112"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2113"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2114"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2115"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2116"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2117" w:author="Ruijie Xu" w:date="2022-03-10T12:31:00Z">
              <w:rPr>
                <w:color w:val="000000" w:themeColor="text1"/>
              </w:rPr>
            </w:rPrChange>
          </w:rPr>
          <w:delText xml:space="preserve">can bias the indices </w:delText>
        </w:r>
      </w:del>
      <w:del w:id="2118" w:author="Liliana Salvador" w:date="2022-02-23T11:24:00Z">
        <w:r w:rsidRPr="002B42A7" w:rsidDel="00AD79E6">
          <w:rPr>
            <w:rFonts w:ascii="Times New Roman" w:hAnsi="Times New Roman" w:cs="Times New Roman"/>
            <w:color w:val="000000" w:themeColor="text1"/>
            <w:rPrChange w:id="2119" w:author="Ruijie Xu" w:date="2022-03-10T12:31:00Z">
              <w:rPr>
                <w:color w:val="000000" w:themeColor="text1"/>
              </w:rPr>
            </w:rPrChange>
          </w:rPr>
          <w:delText>characteriz</w:delText>
        </w:r>
      </w:del>
      <w:del w:id="2120" w:author="Liliana Salvador" w:date="2022-02-22T18:40:00Z">
        <w:r w:rsidRPr="002B42A7" w:rsidDel="003F73CA">
          <w:rPr>
            <w:rFonts w:ascii="Times New Roman" w:hAnsi="Times New Roman" w:cs="Times New Roman"/>
            <w:color w:val="000000" w:themeColor="text1"/>
            <w:rPrChange w:id="2121" w:author="Ruijie Xu" w:date="2022-03-10T12:31:00Z">
              <w:rPr>
                <w:color w:val="000000" w:themeColor="text1"/>
              </w:rPr>
            </w:rPrChange>
          </w:rPr>
          <w:delText>ing</w:delText>
        </w:r>
      </w:del>
      <w:del w:id="2122" w:author="Liliana Salvador" w:date="2022-02-23T11:24:00Z">
        <w:r w:rsidRPr="002B42A7" w:rsidDel="00AD79E6">
          <w:rPr>
            <w:rFonts w:ascii="Times New Roman" w:hAnsi="Times New Roman" w:cs="Times New Roman"/>
            <w:color w:val="000000" w:themeColor="text1"/>
            <w:rPrChange w:id="2123"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2124"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2125"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2126"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2127"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2128"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2129"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2130"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2131"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2132"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2133"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2134"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2135"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2136"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2137" w:author="Ruijie Xu" w:date="2022-03-10T12:31:00Z">
              <w:rPr>
                <w:color w:val="000000" w:themeColor="text1"/>
              </w:rPr>
            </w:rPrChange>
          </w:rPr>
          <w:delText>microbial profile</w:delText>
        </w:r>
      </w:del>
      <w:ins w:id="2138" w:author="Liliana Salvador" w:date="2022-02-23T11:24:00Z">
        <w:r w:rsidR="00AD79E6" w:rsidRPr="002B42A7">
          <w:rPr>
            <w:rFonts w:ascii="Times New Roman" w:hAnsi="Times New Roman" w:cs="Times New Roman"/>
            <w:color w:val="000000" w:themeColor="text1"/>
            <w:rPrChange w:id="2139" w:author="Ruijie Xu" w:date="2022-03-10T12:31:00Z">
              <w:rPr>
                <w:color w:val="000000" w:themeColor="text1"/>
              </w:rPr>
            </w:rPrChange>
          </w:rPr>
          <w:t>3</w:t>
        </w:r>
      </w:ins>
      <w:ins w:id="2140" w:author="Liliana Salvador" w:date="2022-02-23T11:22:00Z">
        <w:r w:rsidR="00AD79E6" w:rsidRPr="002B42A7">
          <w:rPr>
            <w:rFonts w:ascii="Times New Roman" w:hAnsi="Times New Roman" w:cs="Times New Roman"/>
            <w:color w:val="000000" w:themeColor="text1"/>
            <w:rPrChange w:id="2141" w:author="Ruijie Xu" w:date="2022-03-10T12:31:00Z">
              <w:rPr>
                <w:color w:val="000000" w:themeColor="text1"/>
              </w:rPr>
            </w:rPrChange>
          </w:rPr>
          <w:t>) identif</w:t>
        </w:r>
      </w:ins>
      <w:ins w:id="2142" w:author="Liliana Salvador" w:date="2022-03-08T17:50:00Z">
        <w:r w:rsidR="00F63B0B" w:rsidRPr="002B42A7">
          <w:rPr>
            <w:rFonts w:ascii="Times New Roman" w:hAnsi="Times New Roman" w:cs="Times New Roman"/>
            <w:color w:val="000000" w:themeColor="text1"/>
            <w:rPrChange w:id="2143" w:author="Ruijie Xu" w:date="2022-03-10T12:31:00Z">
              <w:rPr>
                <w:color w:val="000000" w:themeColor="text1"/>
              </w:rPr>
            </w:rPrChange>
          </w:rPr>
          <w:t>ied</w:t>
        </w:r>
      </w:ins>
      <w:ins w:id="2144" w:author="Liliana Salvador" w:date="2022-02-23T11:22:00Z">
        <w:r w:rsidR="00AD79E6" w:rsidRPr="002B42A7">
          <w:rPr>
            <w:rFonts w:ascii="Times New Roman" w:hAnsi="Times New Roman" w:cs="Times New Roman"/>
            <w:color w:val="000000" w:themeColor="text1"/>
            <w:rPrChange w:id="2145" w:author="Ruijie Xu" w:date="2022-03-10T12:31:00Z">
              <w:rPr>
                <w:color w:val="000000" w:themeColor="text1"/>
              </w:rPr>
            </w:rPrChange>
          </w:rPr>
          <w:t xml:space="preserve"> the presence of potential zoonotic pathogens such as </w:t>
        </w:r>
        <w:r w:rsidR="00AD79E6" w:rsidRPr="002B42A7">
          <w:rPr>
            <w:rFonts w:ascii="Times New Roman" w:hAnsi="Times New Roman" w:cs="Times New Roman"/>
            <w:i/>
            <w:iCs/>
            <w:color w:val="000000" w:themeColor="text1"/>
            <w:rPrChange w:id="2146" w:author="Ruijie Xu" w:date="2022-03-10T12:31:00Z">
              <w:rPr>
                <w:i/>
                <w:iCs/>
                <w:color w:val="000000" w:themeColor="text1"/>
              </w:rPr>
            </w:rPrChange>
          </w:rPr>
          <w:t>Leptospira</w:t>
        </w:r>
        <w:r w:rsidR="00AD79E6" w:rsidRPr="002B42A7">
          <w:rPr>
            <w:rFonts w:ascii="Times New Roman" w:hAnsi="Times New Roman" w:cs="Times New Roman"/>
            <w:color w:val="000000" w:themeColor="text1"/>
            <w:rPrChange w:id="2147" w:author="Ruijie Xu" w:date="2022-03-10T12:31:00Z">
              <w:rPr>
                <w:color w:val="000000" w:themeColor="text1"/>
              </w:rPr>
            </w:rPrChange>
          </w:rPr>
          <w:t xml:space="preserve"> from each software’ profiling results</w:t>
        </w:r>
      </w:ins>
      <w:r w:rsidR="005320C9" w:rsidRPr="002B42A7">
        <w:rPr>
          <w:rFonts w:ascii="Times New Roman" w:hAnsi="Times New Roman" w:cs="Times New Roman"/>
          <w:color w:val="000000" w:themeColor="text1"/>
          <w:rPrChange w:id="2148" w:author="Ruijie Xu" w:date="2022-03-10T12:31:00Z">
            <w:rPr>
              <w:color w:val="000000" w:themeColor="text1"/>
            </w:rPr>
          </w:rPrChange>
        </w:rPr>
        <w:t xml:space="preserve">. </w:t>
      </w:r>
      <w:commentRangeStart w:id="2149"/>
      <w:commentRangeStart w:id="2150"/>
      <w:commentRangeStart w:id="2151"/>
      <w:del w:id="2152" w:author="Liliana Salvador" w:date="2022-02-22T18:41:00Z">
        <w:r w:rsidR="005320C9" w:rsidRPr="002B42A7" w:rsidDel="003F73CA">
          <w:rPr>
            <w:rFonts w:ascii="Times New Roman" w:hAnsi="Times New Roman" w:cs="Times New Roman"/>
            <w:color w:val="000000" w:themeColor="text1"/>
            <w:rPrChange w:id="2153" w:author="Ruijie Xu" w:date="2022-03-10T12:31:00Z">
              <w:rPr>
                <w:color w:val="000000" w:themeColor="text1"/>
              </w:rPr>
            </w:rPrChange>
          </w:rPr>
          <w:delText>We present data</w:delText>
        </w:r>
      </w:del>
      <w:ins w:id="2154" w:author="Liliana Salvador" w:date="2022-02-22T18:41:00Z">
        <w:del w:id="2155" w:author="Ruijie Xu" w:date="2022-03-04T10:15:00Z">
          <w:r w:rsidR="003F73CA" w:rsidRPr="002B42A7" w:rsidDel="005168E3">
            <w:rPr>
              <w:rFonts w:ascii="Times New Roman" w:hAnsi="Times New Roman" w:cs="Times New Roman"/>
              <w:color w:val="000000" w:themeColor="text1"/>
              <w:rPrChange w:id="2156" w:author="Ruijie Xu" w:date="2022-03-10T12:31:00Z">
                <w:rPr>
                  <w:color w:val="000000" w:themeColor="text1"/>
                </w:rPr>
              </w:rPrChange>
            </w:rPr>
            <w:delText>Our results</w:delText>
          </w:r>
        </w:del>
      </w:ins>
      <w:del w:id="2157" w:author="Ruijie Xu" w:date="2022-03-04T10:15:00Z">
        <w:r w:rsidR="005320C9" w:rsidRPr="002B42A7" w:rsidDel="005168E3">
          <w:rPr>
            <w:rFonts w:ascii="Times New Roman" w:hAnsi="Times New Roman" w:cs="Times New Roman"/>
            <w:color w:val="000000" w:themeColor="text1"/>
            <w:rPrChange w:id="2158"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2159"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2160" w:author="Ruijie Xu" w:date="2022-03-10T12:31:00Z">
              <w:rPr>
                <w:color w:val="000000" w:themeColor="text1"/>
              </w:rPr>
            </w:rPrChange>
          </w:rPr>
          <w:delText xml:space="preserve">g </w:delText>
        </w:r>
      </w:del>
      <w:ins w:id="2161" w:author="Liliana Salvador" w:date="2022-02-22T18:41:00Z">
        <w:del w:id="2162" w:author="Ruijie Xu" w:date="2022-03-04T10:15:00Z">
          <w:r w:rsidR="003F73CA" w:rsidRPr="002B42A7" w:rsidDel="005168E3">
            <w:rPr>
              <w:rFonts w:ascii="Times New Roman" w:hAnsi="Times New Roman" w:cs="Times New Roman"/>
              <w:color w:val="000000" w:themeColor="text1"/>
              <w:rPrChange w:id="2163" w:author="Ruijie Xu" w:date="2022-03-10T12:31:00Z">
                <w:rPr>
                  <w:color w:val="000000" w:themeColor="text1"/>
                </w:rPr>
              </w:rPrChange>
            </w:rPr>
            <w:delText xml:space="preserve">show </w:delText>
          </w:r>
        </w:del>
      </w:ins>
      <w:commentRangeEnd w:id="2149"/>
      <w:ins w:id="2164" w:author="Liliana Salvador" w:date="2022-02-23T11:26:00Z">
        <w:del w:id="2165" w:author="Ruijie Xu" w:date="2022-03-04T10:15:00Z">
          <w:r w:rsidR="00AD79E6" w:rsidRPr="002B42A7" w:rsidDel="005168E3">
            <w:rPr>
              <w:rStyle w:val="CommentReference"/>
              <w:rFonts w:ascii="Times New Roman" w:hAnsi="Times New Roman" w:cs="Times New Roman"/>
              <w:sz w:val="24"/>
              <w:szCs w:val="24"/>
              <w:rPrChange w:id="2166" w:author="Ruijie Xu" w:date="2022-03-10T12:31:00Z">
                <w:rPr>
                  <w:rStyle w:val="CommentReference"/>
                </w:rPr>
              </w:rPrChange>
            </w:rPr>
            <w:commentReference w:id="2149"/>
          </w:r>
        </w:del>
      </w:ins>
      <w:commentRangeEnd w:id="2150"/>
      <w:del w:id="2167" w:author="Ruijie Xu" w:date="2022-03-04T10:15:00Z">
        <w:r w:rsidR="008A23CB" w:rsidRPr="002B42A7" w:rsidDel="005168E3">
          <w:rPr>
            <w:rStyle w:val="CommentReference"/>
            <w:rFonts w:ascii="Times New Roman" w:hAnsi="Times New Roman" w:cs="Times New Roman"/>
            <w:sz w:val="24"/>
            <w:szCs w:val="24"/>
            <w:rPrChange w:id="2168" w:author="Ruijie Xu" w:date="2022-03-10T12:31:00Z">
              <w:rPr>
                <w:rStyle w:val="CommentReference"/>
              </w:rPr>
            </w:rPrChange>
          </w:rPr>
          <w:commentReference w:id="2150"/>
        </w:r>
      </w:del>
      <w:ins w:id="2169" w:author="Liliana Salvador" w:date="2022-02-22T18:41:00Z">
        <w:del w:id="2170" w:author="Ruijie Xu" w:date="2022-03-04T10:15:00Z">
          <w:r w:rsidR="003F73CA" w:rsidRPr="002B42A7" w:rsidDel="005168E3">
            <w:rPr>
              <w:rFonts w:ascii="Times New Roman" w:hAnsi="Times New Roman" w:cs="Times New Roman"/>
              <w:color w:val="000000" w:themeColor="text1"/>
              <w:rPrChange w:id="2171" w:author="Ruijie Xu" w:date="2022-03-10T12:31:00Z">
                <w:rPr>
                  <w:color w:val="000000" w:themeColor="text1"/>
                </w:rPr>
              </w:rPrChange>
            </w:rPr>
            <w:delText>that there are</w:delText>
          </w:r>
        </w:del>
      </w:ins>
      <w:del w:id="2172" w:author="Ruijie Xu" w:date="2022-03-04T10:15:00Z">
        <w:r w:rsidR="00911926" w:rsidRPr="002B42A7" w:rsidDel="005168E3">
          <w:rPr>
            <w:rFonts w:ascii="Times New Roman" w:hAnsi="Times New Roman" w:cs="Times New Roman"/>
            <w:color w:val="000000" w:themeColor="text1"/>
            <w:rPrChange w:id="2173" w:author="Ruijie Xu" w:date="2022-03-10T12:31:00Z">
              <w:rPr>
                <w:color w:val="000000" w:themeColor="text1"/>
              </w:rPr>
            </w:rPrChange>
          </w:rPr>
          <w:delText xml:space="preserve">the significant differences among the characterizations of the microbial communities </w:delText>
        </w:r>
      </w:del>
      <w:del w:id="2174" w:author="Ruijie Xu" w:date="2022-02-27T10:33:00Z">
        <w:r w:rsidR="00255E5F" w:rsidRPr="002B42A7" w:rsidDel="00F02050">
          <w:rPr>
            <w:rFonts w:ascii="Times New Roman" w:hAnsi="Times New Roman" w:cs="Times New Roman"/>
            <w:color w:val="000000" w:themeColor="text1"/>
            <w:rPrChange w:id="2175"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2176" w:author="Ruijie Xu" w:date="2022-03-10T12:31:00Z">
              <w:rPr>
                <w:color w:val="000000" w:themeColor="text1"/>
              </w:rPr>
            </w:rPrChange>
          </w:rPr>
          <w:delText xml:space="preserve"> the </w:delText>
        </w:r>
        <w:commentRangeStart w:id="2177"/>
        <w:r w:rsidR="00911926" w:rsidRPr="002B42A7" w:rsidDel="00F02050">
          <w:rPr>
            <w:rFonts w:ascii="Times New Roman" w:hAnsi="Times New Roman" w:cs="Times New Roman"/>
            <w:color w:val="000000" w:themeColor="text1"/>
            <w:rPrChange w:id="2178" w:author="Ruijie Xu" w:date="2022-03-10T12:31:00Z">
              <w:rPr>
                <w:color w:val="000000" w:themeColor="text1"/>
              </w:rPr>
            </w:rPrChange>
          </w:rPr>
          <w:delText xml:space="preserve">microbial profiles </w:delText>
        </w:r>
        <w:commentRangeEnd w:id="2177"/>
        <w:r w:rsidR="00A87C25" w:rsidRPr="002B42A7" w:rsidDel="00F02050">
          <w:rPr>
            <w:rStyle w:val="CommentReference"/>
            <w:rFonts w:ascii="Times New Roman" w:hAnsi="Times New Roman" w:cs="Times New Roman"/>
            <w:sz w:val="24"/>
            <w:szCs w:val="24"/>
            <w:rPrChange w:id="2179" w:author="Ruijie Xu" w:date="2022-03-10T12:31:00Z">
              <w:rPr>
                <w:rStyle w:val="CommentReference"/>
              </w:rPr>
            </w:rPrChange>
          </w:rPr>
          <w:commentReference w:id="2177"/>
        </w:r>
        <w:r w:rsidR="00255E5F" w:rsidRPr="002B42A7" w:rsidDel="00F02050">
          <w:rPr>
            <w:rFonts w:ascii="Times New Roman" w:hAnsi="Times New Roman" w:cs="Times New Roman"/>
            <w:color w:val="000000" w:themeColor="text1"/>
            <w:rPrChange w:id="2180" w:author="Ruijie Xu" w:date="2022-03-10T12:31:00Z">
              <w:rPr>
                <w:color w:val="000000" w:themeColor="text1"/>
              </w:rPr>
            </w:rPrChange>
          </w:rPr>
          <w:delText xml:space="preserve">obtained </w:delText>
        </w:r>
      </w:del>
      <w:del w:id="2181" w:author="Ruijie Xu" w:date="2022-03-04T10:15:00Z">
        <w:r w:rsidR="00255E5F" w:rsidRPr="002B42A7" w:rsidDel="005168E3">
          <w:rPr>
            <w:rFonts w:ascii="Times New Roman" w:hAnsi="Times New Roman" w:cs="Times New Roman"/>
            <w:color w:val="000000" w:themeColor="text1"/>
            <w:rPrChange w:id="2182"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2183" w:author="Ruijie Xu" w:date="2022-03-10T12:31:00Z">
              <w:rPr>
                <w:color w:val="000000" w:themeColor="text1"/>
              </w:rPr>
            </w:rPrChange>
          </w:rPr>
          <w:delText xml:space="preserve"> different DB and software</w:delText>
        </w:r>
      </w:del>
      <w:ins w:id="2184" w:author="Liliana Salvador" w:date="2022-02-22T18:42:00Z">
        <w:del w:id="2185" w:author="Ruijie Xu" w:date="2022-03-04T10:15:00Z">
          <w:r w:rsidR="003F73CA" w:rsidRPr="002B42A7" w:rsidDel="005168E3">
            <w:rPr>
              <w:rFonts w:ascii="Times New Roman" w:hAnsi="Times New Roman" w:cs="Times New Roman"/>
              <w:color w:val="000000" w:themeColor="text1"/>
              <w:rPrChange w:id="2186" w:author="Ruijie Xu" w:date="2022-03-10T12:31:00Z">
                <w:rPr>
                  <w:color w:val="000000" w:themeColor="text1"/>
                </w:rPr>
              </w:rPrChange>
            </w:rPr>
            <w:delText xml:space="preserve"> </w:delText>
          </w:r>
        </w:del>
        <w:del w:id="2187" w:author="Ruijie Xu" w:date="2022-02-27T10:30:00Z">
          <w:r w:rsidR="003F73CA" w:rsidRPr="002B42A7" w:rsidDel="00F02050">
            <w:rPr>
              <w:rFonts w:ascii="Times New Roman" w:hAnsi="Times New Roman" w:cs="Times New Roman"/>
              <w:color w:val="000000" w:themeColor="text1"/>
              <w:rPrChange w:id="2188" w:author="Ruijie Xu" w:date="2022-03-10T12:31:00Z">
                <w:rPr>
                  <w:color w:val="000000" w:themeColor="text1"/>
                </w:rPr>
              </w:rPrChange>
            </w:rPr>
            <w:delText>and that</w:delText>
          </w:r>
        </w:del>
        <w:del w:id="2189" w:author="Ruijie Xu" w:date="2022-03-04T10:15:00Z">
          <w:r w:rsidR="003F73CA" w:rsidRPr="002B42A7" w:rsidDel="005168E3">
            <w:rPr>
              <w:rFonts w:ascii="Times New Roman" w:hAnsi="Times New Roman" w:cs="Times New Roman"/>
              <w:color w:val="000000" w:themeColor="text1"/>
              <w:rPrChange w:id="2190" w:author="Ruijie Xu" w:date="2022-03-10T12:31:00Z">
                <w:rPr>
                  <w:color w:val="000000" w:themeColor="text1"/>
                </w:rPr>
              </w:rPrChange>
            </w:rPr>
            <w:delText xml:space="preserve"> caution should be taken in the choice of the appropriate software </w:delText>
          </w:r>
        </w:del>
      </w:ins>
      <w:ins w:id="2191" w:author="Liliana Salvador" w:date="2022-02-22T18:43:00Z">
        <w:del w:id="2192" w:author="Ruijie Xu" w:date="2022-03-04T10:15:00Z">
          <w:r w:rsidR="003F73CA" w:rsidRPr="002B42A7" w:rsidDel="005168E3">
            <w:rPr>
              <w:rFonts w:ascii="Times New Roman" w:hAnsi="Times New Roman" w:cs="Times New Roman"/>
              <w:color w:val="000000" w:themeColor="text1"/>
              <w:rPrChange w:id="2193" w:author="Ruijie Xu" w:date="2022-03-10T12:31:00Z">
                <w:rPr>
                  <w:color w:val="000000" w:themeColor="text1"/>
                </w:rPr>
              </w:rPrChange>
            </w:rPr>
            <w:delText>to answer a specific metagenomic question</w:delText>
          </w:r>
        </w:del>
      </w:ins>
      <w:del w:id="2194" w:author="Ruijie Xu" w:date="2022-03-04T10:15:00Z">
        <w:r w:rsidR="00255E5F" w:rsidRPr="002B42A7" w:rsidDel="005168E3">
          <w:rPr>
            <w:rFonts w:ascii="Times New Roman" w:hAnsi="Times New Roman" w:cs="Times New Roman"/>
            <w:color w:val="000000" w:themeColor="text1"/>
            <w:rPrChange w:id="2195"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2196"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2197"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2198"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2199" w:author="Ruijie Xu" w:date="2022-03-10T12:31:00Z">
              <w:rPr>
                <w:color w:val="000000" w:themeColor="text1"/>
              </w:rPr>
            </w:rPrChange>
          </w:rPr>
          <w:delText>report</w:delText>
        </w:r>
      </w:del>
      <w:del w:id="2200" w:author="Ruijie Xu" w:date="2022-02-01T15:42:00Z">
        <w:r w:rsidR="00AE4F6D" w:rsidRPr="002B42A7" w:rsidDel="006D62FE">
          <w:rPr>
            <w:rFonts w:ascii="Times New Roman" w:hAnsi="Times New Roman" w:cs="Times New Roman"/>
            <w:color w:val="000000" w:themeColor="text1"/>
            <w:rPrChange w:id="2201" w:author="Ruijie Xu" w:date="2022-03-10T12:31:00Z">
              <w:rPr>
                <w:color w:val="000000" w:themeColor="text1"/>
              </w:rPr>
            </w:rPrChange>
          </w:rPr>
          <w:delText xml:space="preserve"> </w:delText>
        </w:r>
      </w:del>
      <w:del w:id="2202" w:author="Ruijie Xu" w:date="2022-02-01T15:48:00Z">
        <w:r w:rsidR="00285DB6" w:rsidRPr="002B42A7" w:rsidDel="00D50E20">
          <w:rPr>
            <w:rFonts w:ascii="Times New Roman" w:hAnsi="Times New Roman" w:cs="Times New Roman"/>
            <w:color w:val="000000" w:themeColor="text1"/>
            <w:rPrChange w:id="2203"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2204"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2205"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2206"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2207"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2208"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2209"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2210"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2211"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2212"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2213"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2214"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2215"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2216"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2217"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2218"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2219"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2220" w:author="Ruijie Xu" w:date="2022-03-10T12:31:00Z">
              <w:rPr>
                <w:color w:val="000000" w:themeColor="text1"/>
              </w:rPr>
            </w:rPrChange>
          </w:rPr>
          <w:delText xml:space="preserve"> </w:delText>
        </w:r>
      </w:del>
      <w:del w:id="2221" w:author="Ruijie Xu" w:date="2022-03-04T10:15:00Z">
        <w:r w:rsidR="005320C9" w:rsidRPr="002B42A7" w:rsidDel="005168E3">
          <w:rPr>
            <w:rFonts w:ascii="Times New Roman" w:hAnsi="Times New Roman" w:cs="Times New Roman"/>
            <w:color w:val="000000" w:themeColor="text1"/>
            <w:rPrChange w:id="2222"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2223" w:author="Ruijie Xu" w:date="2022-03-10T12:31:00Z">
              <w:rPr>
                <w:color w:val="000000" w:themeColor="text1"/>
              </w:rPr>
            </w:rPrChange>
          </w:rPr>
          <w:delText xml:space="preserve"> presents the</w:delText>
        </w:r>
      </w:del>
      <w:ins w:id="2224" w:author="Liliana Salvador" w:date="2022-02-22T18:43:00Z">
        <w:del w:id="2225" w:author="Ruijie Xu" w:date="2022-03-04T10:15:00Z">
          <w:r w:rsidR="003F73CA" w:rsidRPr="002B42A7" w:rsidDel="005168E3">
            <w:rPr>
              <w:rFonts w:ascii="Times New Roman" w:hAnsi="Times New Roman" w:cs="Times New Roman"/>
              <w:color w:val="000000" w:themeColor="text1"/>
              <w:rPrChange w:id="2226" w:author="Ruijie Xu" w:date="2022-03-10T12:31:00Z">
                <w:rPr>
                  <w:color w:val="000000" w:themeColor="text1"/>
                </w:rPr>
              </w:rPrChange>
            </w:rPr>
            <w:delText>highlights the</w:delText>
          </w:r>
        </w:del>
      </w:ins>
      <w:del w:id="2227" w:author="Ruijie Xu" w:date="2022-03-04T10:15:00Z">
        <w:r w:rsidR="00255E5F" w:rsidRPr="002B42A7" w:rsidDel="005168E3">
          <w:rPr>
            <w:rFonts w:ascii="Times New Roman" w:hAnsi="Times New Roman" w:cs="Times New Roman"/>
            <w:color w:val="000000" w:themeColor="text1"/>
            <w:rPrChange w:id="2228" w:author="Ruijie Xu" w:date="2022-03-10T12:31:00Z">
              <w:rPr>
                <w:color w:val="000000" w:themeColor="text1"/>
              </w:rPr>
            </w:rPrChange>
          </w:rPr>
          <w:delText xml:space="preserve"> </w:delText>
        </w:r>
      </w:del>
      <w:ins w:id="2229" w:author="Liliana Salvador" w:date="2022-02-22T18:44:00Z">
        <w:del w:id="2230" w:author="Ruijie Xu" w:date="2022-03-04T10:15:00Z">
          <w:r w:rsidR="003F73CA" w:rsidRPr="002B42A7" w:rsidDel="005168E3">
            <w:rPr>
              <w:rFonts w:ascii="Times New Roman" w:hAnsi="Times New Roman" w:cs="Times New Roman"/>
              <w:color w:val="000000" w:themeColor="text1"/>
              <w:rPrChange w:id="2231" w:author="Ruijie Xu" w:date="2022-03-10T12:31:00Z">
                <w:rPr>
                  <w:color w:val="000000" w:themeColor="text1"/>
                </w:rPr>
              </w:rPrChange>
            </w:rPr>
            <w:delText xml:space="preserve">potential </w:delText>
          </w:r>
        </w:del>
      </w:ins>
      <w:del w:id="2232" w:author="Ruijie Xu" w:date="2022-03-04T10:15:00Z">
        <w:r w:rsidR="00255E5F" w:rsidRPr="002B42A7" w:rsidDel="005168E3">
          <w:rPr>
            <w:rFonts w:ascii="Times New Roman" w:hAnsi="Times New Roman" w:cs="Times New Roman"/>
            <w:color w:val="000000" w:themeColor="text1"/>
            <w:rPrChange w:id="2233"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2234"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2235" w:author="Ruijie Xu" w:date="2022-03-10T12:31:00Z">
              <w:rPr>
                <w:color w:val="000000" w:themeColor="text1"/>
              </w:rPr>
            </w:rPrChange>
          </w:rPr>
          <w:delText xml:space="preserve"> limit</w:delText>
        </w:r>
      </w:del>
      <w:ins w:id="2236" w:author="Liliana Salvador" w:date="2022-02-22T18:44:00Z">
        <w:del w:id="2237" w:author="Ruijie Xu" w:date="2022-03-04T10:15:00Z">
          <w:r w:rsidR="003F73CA" w:rsidRPr="002B42A7" w:rsidDel="005168E3">
            <w:rPr>
              <w:rFonts w:ascii="Times New Roman" w:hAnsi="Times New Roman" w:cs="Times New Roman"/>
              <w:color w:val="000000" w:themeColor="text1"/>
              <w:rPrChange w:id="2238" w:author="Ruijie Xu" w:date="2022-03-10T12:31:00Z">
                <w:rPr>
                  <w:color w:val="000000" w:themeColor="text1"/>
                </w:rPr>
              </w:rPrChange>
            </w:rPr>
            <w:delText>ation</w:delText>
          </w:r>
        </w:del>
      </w:ins>
      <w:del w:id="2239" w:author="Ruijie Xu" w:date="2022-03-04T10:15:00Z">
        <w:r w:rsidR="00255E5F" w:rsidRPr="002B42A7" w:rsidDel="005168E3">
          <w:rPr>
            <w:rFonts w:ascii="Times New Roman" w:hAnsi="Times New Roman" w:cs="Times New Roman"/>
            <w:color w:val="000000" w:themeColor="text1"/>
            <w:rPrChange w:id="2240" w:author="Ruijie Xu" w:date="2022-03-10T12:31:00Z">
              <w:rPr>
                <w:color w:val="000000" w:themeColor="text1"/>
              </w:rPr>
            </w:rPrChange>
          </w:rPr>
          <w:delText xml:space="preserve"> of using shotgun metagenomics as the </w:delText>
        </w:r>
      </w:del>
      <w:ins w:id="2241" w:author="Liliana Salvador" w:date="2022-02-22T18:44:00Z">
        <w:del w:id="2242" w:author="Ruijie Xu" w:date="2022-03-04T10:15:00Z">
          <w:r w:rsidR="003F73CA" w:rsidRPr="002B42A7" w:rsidDel="005168E3">
            <w:rPr>
              <w:rFonts w:ascii="Times New Roman" w:hAnsi="Times New Roman" w:cs="Times New Roman"/>
              <w:color w:val="000000" w:themeColor="text1"/>
              <w:rPrChange w:id="2243" w:author="Ruijie Xu" w:date="2022-03-10T12:31:00Z">
                <w:rPr>
                  <w:color w:val="000000" w:themeColor="text1"/>
                </w:rPr>
              </w:rPrChange>
            </w:rPr>
            <w:delText xml:space="preserve">a </w:delText>
          </w:r>
        </w:del>
      </w:ins>
      <w:del w:id="2244" w:author="Ruijie Xu" w:date="2022-03-04T10:15:00Z">
        <w:r w:rsidR="00255E5F" w:rsidRPr="002B42A7" w:rsidDel="005168E3">
          <w:rPr>
            <w:rFonts w:ascii="Times New Roman" w:hAnsi="Times New Roman" w:cs="Times New Roman"/>
            <w:color w:val="000000" w:themeColor="text1"/>
            <w:rPrChange w:id="2245"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2246"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2247" w:author="Ruijie Xu" w:date="2022-03-10T12:31:00Z">
              <w:rPr>
                <w:color w:val="000000" w:themeColor="text1"/>
              </w:rPr>
            </w:rPrChange>
          </w:rPr>
          <w:delText>.</w:delText>
        </w:r>
        <w:commentRangeEnd w:id="2151"/>
        <w:r w:rsidR="008A23CB" w:rsidRPr="002B42A7" w:rsidDel="005168E3">
          <w:rPr>
            <w:rStyle w:val="CommentReference"/>
            <w:rFonts w:ascii="Times New Roman" w:hAnsi="Times New Roman" w:cs="Times New Roman"/>
            <w:sz w:val="24"/>
            <w:szCs w:val="24"/>
            <w:rPrChange w:id="2248" w:author="Ruijie Xu" w:date="2022-03-10T12:31:00Z">
              <w:rPr>
                <w:rStyle w:val="CommentReference"/>
              </w:rPr>
            </w:rPrChange>
          </w:rPr>
          <w:commentReference w:id="2151"/>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2249" w:author="Ruijie Xu" w:date="2022-03-10T12:31:00Z">
            <w:rPr>
              <w:b/>
              <w:bCs/>
              <w:color w:val="000000" w:themeColor="text1"/>
            </w:rPr>
          </w:rPrChange>
        </w:rPr>
        <w:pPrChange w:id="2250"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2251" w:author="Ruijie Xu" w:date="2022-03-10T12:31:00Z">
            <w:rPr>
              <w:b/>
              <w:bCs/>
              <w:color w:val="000000" w:themeColor="text1"/>
            </w:rPr>
          </w:rPrChange>
        </w:rPr>
      </w:pPr>
      <w:r w:rsidRPr="002B42A7">
        <w:rPr>
          <w:rFonts w:ascii="Times New Roman" w:hAnsi="Times New Roman" w:cs="Times New Roman"/>
          <w:b/>
          <w:bCs/>
          <w:color w:val="000000" w:themeColor="text1"/>
          <w:rPrChange w:id="2252"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2253" w:author="Ruijie Xu" w:date="2022-03-10T12:31:00Z">
            <w:rPr>
              <w:b/>
              <w:bCs/>
              <w:color w:val="000000" w:themeColor="text1"/>
            </w:rPr>
          </w:rPrChange>
        </w:rPr>
        <w:t>Methods</w:t>
      </w:r>
    </w:p>
    <w:p w14:paraId="32D332C2" w14:textId="5946F913" w:rsidR="00C0014F" w:rsidRPr="002B42A7" w:rsidRDefault="00C0014F" w:rsidP="0046408A">
      <w:pPr>
        <w:spacing w:line="480" w:lineRule="auto"/>
        <w:ind w:right="480"/>
        <w:rPr>
          <w:rFonts w:ascii="Times New Roman" w:hAnsi="Times New Roman" w:cs="Times New Roman"/>
          <w:color w:val="000000" w:themeColor="text1"/>
          <w:rPrChange w:id="2254" w:author="Ruijie Xu" w:date="2022-03-10T12:31:00Z">
            <w:rPr>
              <w:color w:val="000000" w:themeColor="text1"/>
            </w:rPr>
          </w:rPrChange>
        </w:rPr>
      </w:pPr>
      <w:r w:rsidRPr="002B42A7">
        <w:rPr>
          <w:rFonts w:ascii="Times New Roman" w:hAnsi="Times New Roman" w:cs="Times New Roman"/>
          <w:b/>
          <w:bCs/>
          <w:color w:val="000000" w:themeColor="text1"/>
          <w:rPrChange w:id="2255"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2256" w:author="Ruijie Xu" w:date="2022-03-10T12:31:00Z">
            <w:rPr>
              <w:color w:val="000000" w:themeColor="text1"/>
            </w:rPr>
          </w:rPrChange>
        </w:rPr>
        <w:t xml:space="preserve">Tissue samples from </w:t>
      </w:r>
      <w:del w:id="2257" w:author="Liliana Salvador" w:date="2022-02-22T18:45:00Z">
        <w:r w:rsidR="00366132" w:rsidRPr="002B42A7" w:rsidDel="003F73CA">
          <w:rPr>
            <w:rFonts w:ascii="Times New Roman" w:hAnsi="Times New Roman" w:cs="Times New Roman"/>
            <w:color w:val="000000" w:themeColor="text1"/>
            <w:rPrChange w:id="2258"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2259" w:author="Ruijie Xu" w:date="2022-03-10T12:31:00Z">
            <w:rPr>
              <w:color w:val="000000" w:themeColor="text1"/>
            </w:rPr>
          </w:rPrChange>
        </w:rPr>
        <w:t xml:space="preserve">kidney (K), spleen (S), and lung (L) were obtained from four rats from two different species, </w:t>
      </w:r>
      <w:r w:rsidRPr="002B42A7">
        <w:rPr>
          <w:rFonts w:ascii="Times New Roman" w:hAnsi="Times New Roman" w:cs="Times New Roman"/>
          <w:i/>
          <w:iCs/>
          <w:color w:val="000000" w:themeColor="text1"/>
          <w:rPrChange w:id="2260" w:author="Ruijie Xu" w:date="2022-03-10T12:31:00Z">
            <w:rPr>
              <w:i/>
              <w:iCs/>
              <w:color w:val="000000" w:themeColor="text1"/>
            </w:rPr>
          </w:rPrChange>
        </w:rPr>
        <w:t>Rattus rattus</w:t>
      </w:r>
      <w:r w:rsidRPr="002B42A7">
        <w:rPr>
          <w:rFonts w:ascii="Times New Roman" w:hAnsi="Times New Roman" w:cs="Times New Roman"/>
          <w:color w:val="000000" w:themeColor="text1"/>
          <w:rPrChange w:id="2261" w:author="Ruijie Xu" w:date="2022-03-10T12:31:00Z">
            <w:rPr>
              <w:color w:val="000000" w:themeColor="text1"/>
            </w:rPr>
          </w:rPrChange>
        </w:rPr>
        <w:t xml:space="preserve"> (R28) and </w:t>
      </w:r>
      <w:r w:rsidRPr="002B42A7">
        <w:rPr>
          <w:rFonts w:ascii="Times New Roman" w:hAnsi="Times New Roman" w:cs="Times New Roman"/>
          <w:i/>
          <w:iCs/>
          <w:color w:val="000000" w:themeColor="text1"/>
          <w:rPrChange w:id="2262" w:author="Ruijie Xu" w:date="2022-03-10T12:31:00Z">
            <w:rPr>
              <w:i/>
              <w:iCs/>
              <w:color w:val="000000" w:themeColor="text1"/>
            </w:rPr>
          </w:rPrChange>
        </w:rPr>
        <w:t xml:space="preserve">Rattus </w:t>
      </w:r>
      <w:bookmarkStart w:id="2263" w:name="OLE_LINK22"/>
      <w:bookmarkStart w:id="2264" w:name="OLE_LINK23"/>
      <w:r w:rsidRPr="002B42A7">
        <w:rPr>
          <w:rFonts w:ascii="Times New Roman" w:hAnsi="Times New Roman" w:cs="Times New Roman"/>
          <w:i/>
          <w:iCs/>
          <w:color w:val="000000" w:themeColor="text1"/>
          <w:rPrChange w:id="2265" w:author="Ruijie Xu" w:date="2022-03-10T12:31:00Z">
            <w:rPr>
              <w:i/>
              <w:iCs/>
              <w:color w:val="000000" w:themeColor="text1"/>
            </w:rPr>
          </w:rPrChange>
        </w:rPr>
        <w:t>norvegicus</w:t>
      </w:r>
      <w:bookmarkEnd w:id="2263"/>
      <w:bookmarkEnd w:id="2264"/>
      <w:r w:rsidRPr="002B42A7">
        <w:rPr>
          <w:rFonts w:ascii="Times New Roman" w:hAnsi="Times New Roman" w:cs="Times New Roman"/>
          <w:color w:val="000000" w:themeColor="text1"/>
          <w:rPrChange w:id="2266" w:author="Ruijie Xu" w:date="2022-03-10T12:31:00Z">
            <w:rPr>
              <w:color w:val="000000" w:themeColor="text1"/>
            </w:rPr>
          </w:rPrChange>
        </w:rPr>
        <w:t xml:space="preserve"> (R22, R26, and R27). </w:t>
      </w:r>
      <w:bookmarkStart w:id="2267" w:name="OLE_LINK27"/>
      <w:bookmarkStart w:id="2268" w:name="OLE_LINK32"/>
      <w:r w:rsidRPr="002B42A7">
        <w:rPr>
          <w:rFonts w:ascii="Times New Roman" w:hAnsi="Times New Roman" w:cs="Times New Roman"/>
          <w:color w:val="000000" w:themeColor="text1"/>
          <w:rPrChange w:id="2269"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2270" w:author="Ruijie Xu" w:date="2022-03-10T12:31:00Z">
            <w:rPr>
              <w:color w:val="000000" w:themeColor="text1"/>
            </w:rPr>
          </w:rPrChange>
        </w:rPr>
        <w:sym w:font="Symbol" w:char="F0B0"/>
      </w:r>
      <w:r w:rsidRPr="002B42A7">
        <w:rPr>
          <w:rFonts w:ascii="Times New Roman" w:hAnsi="Times New Roman" w:cs="Times New Roman"/>
          <w:color w:val="000000" w:themeColor="text1"/>
          <w:rPrChange w:id="2271" w:author="Ruijie Xu" w:date="2022-03-10T12:31:00Z">
            <w:rPr>
              <w:color w:val="000000" w:themeColor="text1"/>
            </w:rPr>
          </w:rPrChange>
        </w:rPr>
        <w:t xml:space="preserve"> N and latitude – 62.7559</w:t>
      </w:r>
      <w:r w:rsidRPr="002B42A7">
        <w:rPr>
          <w:rFonts w:ascii="Times New Roman" w:hAnsi="Times New Roman" w:cs="Times New Roman"/>
          <w:color w:val="000000" w:themeColor="text1"/>
          <w:rPrChange w:id="2272" w:author="Ruijie Xu" w:date="2022-03-10T12:31:00Z">
            <w:rPr>
              <w:color w:val="000000" w:themeColor="text1"/>
            </w:rPr>
          </w:rPrChange>
        </w:rPr>
        <w:sym w:font="Symbol" w:char="F0B0"/>
      </w:r>
      <w:r w:rsidRPr="002B42A7">
        <w:rPr>
          <w:rFonts w:ascii="Times New Roman" w:hAnsi="Times New Roman" w:cs="Times New Roman"/>
          <w:color w:val="000000" w:themeColor="text1"/>
          <w:rPrChange w:id="2273" w:author="Ruijie Xu" w:date="2022-03-10T12:31:00Z">
            <w:rPr>
              <w:color w:val="000000" w:themeColor="text1"/>
            </w:rPr>
          </w:rPrChange>
        </w:rPr>
        <w:t xml:space="preserve">W) following protocols approved by the Ross University School </w:t>
      </w:r>
      <w:r w:rsidRPr="002B42A7">
        <w:rPr>
          <w:rFonts w:ascii="Times New Roman" w:hAnsi="Times New Roman" w:cs="Times New Roman"/>
          <w:color w:val="000000" w:themeColor="text1"/>
          <w:rPrChange w:id="2274" w:author="Ruijie Xu" w:date="2022-03-10T12:31:00Z">
            <w:rPr>
              <w:color w:val="000000" w:themeColor="text1"/>
            </w:rPr>
          </w:rPrChange>
        </w:rPr>
        <w:lastRenderedPageBreak/>
        <w:t xml:space="preserve">of Veterinary Medicine (RUSVM) IACUC (approval # 17-01-04). </w:t>
      </w:r>
      <w:bookmarkEnd w:id="2267"/>
      <w:bookmarkEnd w:id="2268"/>
      <w:r w:rsidRPr="002B42A7">
        <w:rPr>
          <w:rFonts w:ascii="Times New Roman" w:hAnsi="Times New Roman" w:cs="Times New Roman"/>
          <w:color w:val="000000" w:themeColor="text1"/>
          <w:rPrChange w:id="2275" w:author="Ruijie Xu" w:date="2022-03-10T12:31:00Z">
            <w:rPr>
              <w:color w:val="000000" w:themeColor="text1"/>
            </w:rPr>
          </w:rPrChange>
        </w:rPr>
        <w:t xml:space="preserve">DNA was extracted from samples using DNeasy Blood and Tissue Kits (QIAGEN Scientific Inc., MD, USA), following the </w:t>
      </w:r>
      <w:r w:rsidR="00242EFF" w:rsidRPr="002B42A7">
        <w:rPr>
          <w:rFonts w:ascii="Times New Roman" w:hAnsi="Times New Roman" w:cs="Times New Roman"/>
          <w:color w:val="000000" w:themeColor="text1"/>
          <w:rPrChange w:id="2276"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2277"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2278"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2279" w:author="Ruijie Xu" w:date="2022-03-10T12:31:00Z">
            <w:rPr>
              <w:color w:val="000000" w:themeColor="text1"/>
            </w:rPr>
          </w:rPrChange>
        </w:rPr>
      </w:pPr>
      <w:r w:rsidRPr="002B42A7">
        <w:rPr>
          <w:rFonts w:ascii="Times New Roman" w:hAnsi="Times New Roman" w:cs="Times New Roman"/>
          <w:b/>
          <w:bCs/>
          <w:color w:val="000000" w:themeColor="text1"/>
          <w:rPrChange w:id="2280"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2281" w:author="Ruijie Xu" w:date="2022-03-10T12:31:00Z">
            <w:rPr>
              <w:color w:val="000000" w:themeColor="text1"/>
            </w:rPr>
          </w:rPrChange>
        </w:rPr>
        <w:t xml:space="preserve">DNA sample quality </w:t>
      </w:r>
      <w:bookmarkStart w:id="2282" w:name="OLE_LINK20"/>
      <w:bookmarkStart w:id="2283" w:name="OLE_LINK21"/>
      <w:r w:rsidRPr="002B42A7">
        <w:rPr>
          <w:rFonts w:ascii="Times New Roman" w:hAnsi="Times New Roman" w:cs="Times New Roman"/>
          <w:color w:val="000000" w:themeColor="text1"/>
          <w:rPrChange w:id="2284" w:author="Ruijie Xu" w:date="2022-03-10T12:31:00Z">
            <w:rPr>
              <w:color w:val="000000" w:themeColor="text1"/>
            </w:rPr>
          </w:rPrChange>
        </w:rPr>
        <w:t>was assessed via</w:t>
      </w:r>
      <w:bookmarkEnd w:id="2282"/>
      <w:bookmarkEnd w:id="2283"/>
      <w:r w:rsidRPr="002B42A7">
        <w:rPr>
          <w:rFonts w:ascii="Times New Roman" w:hAnsi="Times New Roman" w:cs="Times New Roman"/>
          <w:color w:val="000000" w:themeColor="text1"/>
          <w:rPrChange w:id="2285"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2286"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2287" w:author="Ruijie Xu" w:date="2022-03-10T12:31:00Z">
            <w:rPr>
              <w:color w:val="000000" w:themeColor="text1"/>
            </w:rPr>
          </w:rPrChange>
        </w:rPr>
        <w:t xml:space="preserve">were </w:t>
      </w:r>
      <w:r w:rsidRPr="002B42A7">
        <w:rPr>
          <w:rFonts w:ascii="Times New Roman" w:hAnsi="Times New Roman" w:cs="Times New Roman"/>
          <w:color w:val="000000" w:themeColor="text1"/>
          <w:rPrChange w:id="2288" w:author="Ruijie Xu" w:date="2022-03-10T12:31:00Z">
            <w:rPr>
              <w:color w:val="000000" w:themeColor="text1"/>
            </w:rPr>
          </w:rPrChange>
        </w:rPr>
        <w:t>measured using the Nanodrop and Qubit 2.0. The library for metagenomic sequences was constructed with</w:t>
      </w:r>
      <w:del w:id="2289" w:author="Liliana Salvador" w:date="2022-03-08T17:54:00Z">
        <w:r w:rsidRPr="002B42A7" w:rsidDel="00B450F2">
          <w:rPr>
            <w:rFonts w:ascii="Times New Roman" w:hAnsi="Times New Roman" w:cs="Times New Roman"/>
            <w:color w:val="000000" w:themeColor="text1"/>
            <w:rPrChange w:id="2290" w:author="Ruijie Xu" w:date="2022-03-10T12:31:00Z">
              <w:rPr>
                <w:color w:val="000000" w:themeColor="text1"/>
              </w:rPr>
            </w:rPrChange>
          </w:rPr>
          <w:delText xml:space="preserve"> </w:delText>
        </w:r>
      </w:del>
      <w:ins w:id="2291" w:author="Rajeev, Sree" w:date="2022-03-08T12:56:00Z">
        <w:r w:rsidR="00620972" w:rsidRPr="002B42A7">
          <w:rPr>
            <w:rFonts w:ascii="Times New Roman" w:hAnsi="Times New Roman" w:cs="Times New Roman"/>
            <w:color w:val="000000" w:themeColor="text1"/>
            <w:rPrChange w:id="2292" w:author="Ruijie Xu" w:date="2022-03-10T12:31:00Z">
              <w:rPr>
                <w:color w:val="000000" w:themeColor="text1"/>
              </w:rPr>
            </w:rPrChange>
          </w:rPr>
          <w:t xml:space="preserve"> </w:t>
        </w:r>
        <w:del w:id="2293" w:author="Liliana Salvador" w:date="2022-03-08T17:53:00Z">
          <w:r w:rsidR="00620972" w:rsidRPr="002B42A7" w:rsidDel="00B450F2">
            <w:rPr>
              <w:rFonts w:ascii="Times New Roman" w:hAnsi="Times New Roman" w:cs="Times New Roman"/>
              <w:color w:val="000000" w:themeColor="text1"/>
              <w:rPrChange w:id="2294"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2295" w:author="Ruijie Xu" w:date="2022-03-10T12:31:00Z">
            <w:rPr>
              <w:color w:val="000000" w:themeColor="text1"/>
            </w:rPr>
          </w:rPrChange>
        </w:rPr>
        <w:t xml:space="preserve">1 </w:t>
      </w:r>
      <w:r w:rsidRPr="002B42A7">
        <w:rPr>
          <w:rFonts w:ascii="Times New Roman" w:hAnsi="Times New Roman" w:cs="Times New Roman"/>
          <w:color w:val="000000" w:themeColor="text1"/>
          <w:rPrChange w:id="2296" w:author="Ruijie Xu" w:date="2022-03-10T12:31:00Z">
            <w:rPr>
              <w:color w:val="000000" w:themeColor="text1"/>
            </w:rPr>
          </w:rPrChange>
        </w:rPr>
        <w:sym w:font="Symbol" w:char="F06D"/>
      </w:r>
      <w:r w:rsidRPr="002B42A7">
        <w:rPr>
          <w:rFonts w:ascii="Times New Roman" w:hAnsi="Times New Roman" w:cs="Times New Roman"/>
          <w:color w:val="000000" w:themeColor="text1"/>
          <w:rPrChange w:id="2297" w:author="Ruijie Xu" w:date="2022-03-10T12:31:00Z">
            <w:rPr>
              <w:color w:val="000000" w:themeColor="text1"/>
            </w:rPr>
          </w:rPrChange>
        </w:rPr>
        <w:t>g DNA per sample. Sequencing libraries were generated using NEBNext</w:t>
      </w:r>
      <w:r w:rsidRPr="002B42A7">
        <w:rPr>
          <w:rFonts w:ascii="Times New Roman" w:hAnsi="Times New Roman" w:cs="Times New Roman"/>
          <w:color w:val="000000" w:themeColor="text1"/>
          <w:rPrChange w:id="2298" w:author="Ruijie Xu" w:date="2022-03-10T12:31:00Z">
            <w:rPr>
              <w:color w:val="000000" w:themeColor="text1"/>
            </w:rPr>
          </w:rPrChange>
        </w:rPr>
        <w:sym w:font="Symbol" w:char="F0E2"/>
      </w:r>
      <w:r w:rsidRPr="002B42A7">
        <w:rPr>
          <w:rFonts w:ascii="Times New Roman" w:hAnsi="Times New Roman" w:cs="Times New Roman"/>
          <w:color w:val="000000" w:themeColor="text1"/>
          <w:rPrChange w:id="2299" w:author="Ruijie Xu" w:date="2022-03-10T12:31:00Z">
            <w:rPr>
              <w:color w:val="000000" w:themeColor="text1"/>
            </w:rPr>
          </w:rPrChange>
        </w:rPr>
        <w:t xml:space="preserve"> Ultra</w:t>
      </w:r>
      <w:r w:rsidRPr="002B42A7">
        <w:rPr>
          <w:rFonts w:ascii="Times New Roman" w:hAnsi="Times New Roman" w:cs="Times New Roman"/>
          <w:color w:val="000000" w:themeColor="text1"/>
          <w:rPrChange w:id="2300" w:author="Ruijie Xu" w:date="2022-03-10T12:31:00Z">
            <w:rPr>
              <w:color w:val="000000" w:themeColor="text1"/>
            </w:rPr>
          </w:rPrChange>
        </w:rPr>
        <w:sym w:font="Symbol" w:char="F0D4"/>
      </w:r>
      <w:r w:rsidRPr="002B42A7">
        <w:rPr>
          <w:rFonts w:ascii="Times New Roman" w:hAnsi="Times New Roman" w:cs="Times New Roman"/>
          <w:color w:val="000000" w:themeColor="text1"/>
          <w:rPrChange w:id="2301"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2302"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2303" w:author="Ruijie Xu" w:date="2022-03-10T12:31:00Z">
            <w:rPr>
              <w:color w:val="000000" w:themeColor="text1"/>
            </w:rPr>
          </w:rPrChange>
        </w:rPr>
        <w:t xml:space="preserve">instructions. The DNA sample was fragmented (350 bp), end-polished, A-tailed, ligated with Illumina sequencing adaptor and amplified with the PCR technique. The PCR products were then purified for sequencing. Before sequencing, samples were clustered on a cBot Cluster Generation System, then sequenced on an Illumina HiSeq platform for </w:t>
      </w:r>
      <w:r w:rsidR="00366132" w:rsidRPr="002B42A7">
        <w:rPr>
          <w:rFonts w:ascii="Times New Roman" w:hAnsi="Times New Roman" w:cs="Times New Roman"/>
          <w:color w:val="000000" w:themeColor="text1"/>
          <w:rPrChange w:id="2304" w:author="Ruijie Xu" w:date="2022-03-10T12:31:00Z">
            <w:rPr>
              <w:color w:val="000000" w:themeColor="text1"/>
            </w:rPr>
          </w:rPrChange>
        </w:rPr>
        <w:t>paired-</w:t>
      </w:r>
      <w:r w:rsidRPr="002B42A7">
        <w:rPr>
          <w:rFonts w:ascii="Times New Roman" w:hAnsi="Times New Roman" w:cs="Times New Roman"/>
          <w:color w:val="000000" w:themeColor="text1"/>
          <w:rPrChange w:id="2305"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2306" w:author="Ruijie Xu" w:date="2022-03-10T12:31:00Z">
            <w:rPr>
              <w:b/>
              <w:bCs/>
              <w:color w:val="000000" w:themeColor="text1"/>
            </w:rPr>
          </w:rPrChange>
        </w:rPr>
      </w:pPr>
    </w:p>
    <w:p w14:paraId="6E321CB7" w14:textId="77777777" w:rsidR="002B774D" w:rsidRPr="002B42A7" w:rsidRDefault="00C0014F" w:rsidP="0046408A">
      <w:pPr>
        <w:spacing w:line="480" w:lineRule="auto"/>
        <w:rPr>
          <w:ins w:id="2307" w:author="Ruijie Xu" w:date="2022-03-04T13:52:00Z"/>
          <w:rFonts w:ascii="Times New Roman" w:eastAsia="SimSun" w:hAnsi="Times New Roman" w:cs="Times New Roman"/>
          <w:color w:val="000000" w:themeColor="text1"/>
          <w:rPrChange w:id="2308" w:author="Ruijie Xu" w:date="2022-03-10T12:31:00Z">
            <w:rPr>
              <w:ins w:id="2309" w:author="Ruijie Xu" w:date="2022-03-04T13:52:00Z"/>
              <w:rFonts w:eastAsia="SimSun"/>
              <w:color w:val="000000" w:themeColor="text1"/>
            </w:rPr>
          </w:rPrChange>
        </w:rPr>
      </w:pPr>
      <w:r w:rsidRPr="002B42A7">
        <w:rPr>
          <w:rFonts w:ascii="Times New Roman" w:hAnsi="Times New Roman" w:cs="Times New Roman"/>
          <w:b/>
          <w:bCs/>
          <w:color w:val="000000" w:themeColor="text1"/>
          <w:rPrChange w:id="2310" w:author="Ruijie Xu" w:date="2022-03-10T12:31:00Z">
            <w:rPr>
              <w:b/>
              <w:bCs/>
              <w:color w:val="000000" w:themeColor="text1"/>
            </w:rPr>
          </w:rPrChange>
        </w:rPr>
        <w:t>Data pre-processing</w:t>
      </w:r>
      <w:del w:id="2311" w:author="Ruijie Xu" w:date="2022-03-04T13:52:00Z">
        <w:r w:rsidRPr="002B42A7" w:rsidDel="002B774D">
          <w:rPr>
            <w:rFonts w:ascii="Times New Roman" w:eastAsia="SimSun" w:hAnsi="Times New Roman" w:cs="Times New Roman"/>
            <w:color w:val="000000" w:themeColor="text1"/>
            <w:rPrChange w:id="2312" w:author="Ruijie Xu" w:date="2022-03-10T12:31:00Z">
              <w:rPr>
                <w:rFonts w:eastAsia="SimSun"/>
                <w:color w:val="000000" w:themeColor="text1"/>
              </w:rPr>
            </w:rPrChange>
          </w:rPr>
          <w:delText xml:space="preserve">. </w:delText>
        </w:r>
      </w:del>
    </w:p>
    <w:p w14:paraId="72FDFC52" w14:textId="57C9A7AA" w:rsidR="00C0014F" w:rsidRPr="002B42A7" w:rsidRDefault="00C0014F" w:rsidP="0046408A">
      <w:pPr>
        <w:spacing w:line="480" w:lineRule="auto"/>
        <w:rPr>
          <w:rFonts w:ascii="Times New Roman" w:eastAsia="SimSun" w:hAnsi="Times New Roman" w:cs="Times New Roman"/>
          <w:color w:val="000000" w:themeColor="text1"/>
          <w:rPrChange w:id="2313"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2314" w:author="Ruijie Xu" w:date="2022-03-10T12:31:00Z">
            <w:rPr>
              <w:rFonts w:eastAsia="SimSun"/>
              <w:color w:val="000000" w:themeColor="text1"/>
            </w:rPr>
          </w:rPrChange>
        </w:rPr>
        <w:t>Sequencing adapters, low-quality reads, and host DNA reads within the metagenomic samples were removed using the software KneadData</w:t>
      </w:r>
      <w:r w:rsidR="00ED6AC3" w:rsidRPr="002B42A7">
        <w:rPr>
          <w:rFonts w:ascii="Times New Roman" w:eastAsia="SimSun" w:hAnsi="Times New Roman" w:cs="Times New Roman"/>
          <w:color w:val="000000" w:themeColor="text1"/>
          <w:rPrChange w:id="2315"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2316"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2317"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2318"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2319"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2320"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2321"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2322" w:author="Ruijie Xu" w:date="2022-03-10T12:31:00Z">
            <w:rPr>
              <w:rFonts w:eastAsia="SimSun"/>
              <w:color w:val="000000" w:themeColor="text1"/>
            </w:rPr>
          </w:rPrChange>
        </w:rPr>
        <w:t xml:space="preserve">with the default Trimmomatic </w:t>
      </w:r>
      <w:r w:rsidRPr="002B42A7">
        <w:rPr>
          <w:rFonts w:ascii="Times New Roman" w:eastAsia="SimSun" w:hAnsi="Times New Roman" w:cs="Times New Roman"/>
          <w:color w:val="000000" w:themeColor="text1"/>
          <w:rPrChange w:id="2323"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2324"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2325"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2326"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2327"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2328"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2329"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2330"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2331"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2332"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2333"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2334"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2335"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2336" w:author="Ruijie Xu" w:date="2022-03-10T12:31:00Z">
            <w:rPr>
              <w:color w:val="000000"/>
            </w:rPr>
          </w:rPrChange>
        </w:rPr>
        <w:t xml:space="preserve">(Langmead </w:t>
      </w:r>
      <w:r w:rsidR="00350DBF" w:rsidRPr="002B42A7">
        <w:rPr>
          <w:rFonts w:ascii="Times New Roman" w:hAnsi="Times New Roman" w:cs="Times New Roman"/>
          <w:i/>
          <w:iCs/>
          <w:color w:val="000000"/>
          <w:rPrChange w:id="2337" w:author="Ruijie Xu" w:date="2022-03-10T12:31:00Z">
            <w:rPr>
              <w:i/>
              <w:iCs/>
              <w:color w:val="000000"/>
            </w:rPr>
          </w:rPrChange>
        </w:rPr>
        <w:t>et al.</w:t>
      </w:r>
      <w:r w:rsidR="00350DBF" w:rsidRPr="002B42A7">
        <w:rPr>
          <w:rFonts w:ascii="Times New Roman" w:hAnsi="Times New Roman" w:cs="Times New Roman"/>
          <w:color w:val="000000"/>
          <w:rPrChange w:id="2338" w:author="Ruijie Xu" w:date="2022-03-10T12:31:00Z">
            <w:rPr>
              <w:color w:val="000000"/>
            </w:rPr>
          </w:rPrChange>
        </w:rPr>
        <w:t>, 2019)</w:t>
      </w:r>
      <w:r w:rsidRPr="002B42A7">
        <w:rPr>
          <w:rFonts w:ascii="Times New Roman" w:eastAsia="SimSun" w:hAnsi="Times New Roman" w:cs="Times New Roman"/>
          <w:color w:val="000000" w:themeColor="text1"/>
          <w:rPrChange w:id="2339"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2340"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2341"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2342"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2343" w:author="Ruijie Xu" w:date="2022-03-10T12:31:00Z">
            <w:rPr>
              <w:rFonts w:eastAsia="SimSun"/>
              <w:color w:val="000000" w:themeColor="text1"/>
            </w:rPr>
          </w:rPrChange>
        </w:rPr>
        <w:t xml:space="preserve">NCBI's </w:t>
      </w:r>
      <w:r w:rsidRPr="002B42A7">
        <w:rPr>
          <w:rFonts w:ascii="Times New Roman" w:eastAsia="SimSun" w:hAnsi="Times New Roman" w:cs="Times New Roman"/>
          <w:color w:val="000000" w:themeColor="text1"/>
          <w:rPrChange w:id="2344" w:author="Ruijie Xu" w:date="2022-03-10T12:31:00Z">
            <w:rPr>
              <w:rFonts w:eastAsia="SimSun"/>
              <w:color w:val="000000" w:themeColor="text1"/>
            </w:rPr>
          </w:rPrChange>
        </w:rPr>
        <w:t xml:space="preserve">RefSeq </w:t>
      </w:r>
      <w:r w:rsidR="00FE5C5D" w:rsidRPr="002B42A7">
        <w:rPr>
          <w:rFonts w:ascii="Times New Roman" w:eastAsia="SimSun" w:hAnsi="Times New Roman" w:cs="Times New Roman"/>
          <w:color w:val="000000" w:themeColor="text1"/>
          <w:rPrChange w:id="2345"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2346"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2347" w:author="Ruijie Xu" w:date="2022-03-10T12:31:00Z">
            <w:rPr>
              <w:rFonts w:eastAsia="SimSun"/>
              <w:color w:val="000000" w:themeColor="text1"/>
            </w:rPr>
          </w:rPrChange>
        </w:rPr>
        <w:t xml:space="preserve">Human: GCA_000001405.28_GRCh38.p13; </w:t>
      </w:r>
      <w:bookmarkStart w:id="2348" w:name="OLE_LINK217"/>
      <w:bookmarkStart w:id="2349" w:name="OLE_LINK218"/>
      <w:r w:rsidRPr="002B42A7">
        <w:rPr>
          <w:rFonts w:ascii="Times New Roman" w:eastAsia="SimSun" w:hAnsi="Times New Roman" w:cs="Times New Roman"/>
          <w:i/>
          <w:iCs/>
          <w:color w:val="000000" w:themeColor="text1"/>
          <w:rPrChange w:id="2350"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2351"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2352"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2353"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2354" w:author="Ruijie Xu" w:date="2022-03-10T12:31:00Z">
            <w:rPr>
              <w:rFonts w:eastAsia="SimSun"/>
              <w:i/>
              <w:iCs/>
              <w:color w:val="000000" w:themeColor="text1"/>
            </w:rPr>
          </w:rPrChange>
        </w:rPr>
        <w:t>R. rattus</w:t>
      </w:r>
      <w:r w:rsidRPr="002B42A7">
        <w:rPr>
          <w:rFonts w:ascii="Times New Roman" w:eastAsia="SimSun" w:hAnsi="Times New Roman" w:cs="Times New Roman"/>
          <w:color w:val="000000" w:themeColor="text1"/>
          <w:rPrChange w:id="2355"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2356" w:author="Ruijie Xu" w:date="2022-03-10T12:31:00Z">
            <w:rPr>
              <w:rFonts w:eastAsia="SimSun"/>
              <w:color w:val="000000" w:themeColor="text1"/>
            </w:rPr>
          </w:rPrChange>
        </w:rPr>
        <w:t>GCF_011064425.1_Rrattus_CSIRO_v1</w:t>
      </w:r>
      <w:r w:rsidRPr="002B42A7">
        <w:rPr>
          <w:rFonts w:ascii="Times New Roman" w:eastAsia="SimSun" w:hAnsi="Times New Roman" w:cs="Times New Roman"/>
          <w:color w:val="000000" w:themeColor="text1"/>
          <w:rPrChange w:id="2357" w:author="Ruijie Xu" w:date="2022-03-10T12:31:00Z">
            <w:rPr>
              <w:rFonts w:eastAsia="SimSun"/>
              <w:color w:val="000000" w:themeColor="text1"/>
            </w:rPr>
          </w:rPrChange>
        </w:rPr>
        <w:t>).</w:t>
      </w:r>
      <w:bookmarkEnd w:id="2348"/>
      <w:bookmarkEnd w:id="2349"/>
    </w:p>
    <w:p w14:paraId="74F2493C" w14:textId="77777777" w:rsidR="003F73CA" w:rsidRPr="002B42A7" w:rsidDel="00435EE6" w:rsidRDefault="003F73CA" w:rsidP="0046408A">
      <w:pPr>
        <w:spacing w:line="480" w:lineRule="auto"/>
        <w:rPr>
          <w:ins w:id="2358" w:author="Liliana Salvador" w:date="2022-02-22T18:46:00Z"/>
          <w:del w:id="2359" w:author="Ruijie Xu" w:date="2022-02-27T10:35:00Z"/>
          <w:rFonts w:ascii="Times New Roman" w:hAnsi="Times New Roman" w:cs="Times New Roman"/>
          <w:b/>
          <w:bCs/>
          <w:color w:val="000000" w:themeColor="text1"/>
          <w:rPrChange w:id="2360" w:author="Ruijie Xu" w:date="2022-03-10T12:31:00Z">
            <w:rPr>
              <w:ins w:id="2361" w:author="Liliana Salvador" w:date="2022-02-22T18:46:00Z"/>
              <w:del w:id="2362"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2363" w:author="Ruijie Xu" w:date="2022-03-10T12:31:00Z">
            <w:rPr>
              <w:bCs/>
              <w:color w:val="000000" w:themeColor="text1"/>
            </w:rPr>
          </w:rPrChange>
        </w:rPr>
      </w:pPr>
      <w:r w:rsidRPr="002B42A7">
        <w:rPr>
          <w:rFonts w:ascii="Times New Roman" w:hAnsi="Times New Roman" w:cs="Times New Roman"/>
          <w:b/>
          <w:bCs/>
          <w:color w:val="000000" w:themeColor="text1"/>
          <w:rPrChange w:id="2364" w:author="Ruijie Xu" w:date="2022-03-10T12:31:00Z">
            <w:rPr>
              <w:b/>
              <w:bCs/>
              <w:color w:val="000000" w:themeColor="text1"/>
            </w:rPr>
          </w:rPrChange>
        </w:rPr>
        <w:t>Metagenomic profiling</w:t>
      </w:r>
      <w:del w:id="2365" w:author="Ruijie Xu" w:date="2022-03-04T13:52:00Z">
        <w:r w:rsidRPr="002B42A7" w:rsidDel="002B774D">
          <w:rPr>
            <w:rFonts w:ascii="Times New Roman" w:hAnsi="Times New Roman" w:cs="Times New Roman"/>
            <w:b/>
            <w:bCs/>
            <w:color w:val="000000" w:themeColor="text1"/>
            <w:rPrChange w:id="2366"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2367" w:author="Ruijie Xu" w:date="2022-01-30T14:47:00Z"/>
          <w:rFonts w:ascii="Times New Roman" w:hAnsi="Times New Roman" w:cs="Times New Roman"/>
          <w:bCs/>
          <w:color w:val="000000" w:themeColor="text1"/>
          <w:rPrChange w:id="2368" w:author="Ruijie Xu" w:date="2022-03-10T12:31:00Z">
            <w:rPr>
              <w:del w:id="2369" w:author="Ruijie Xu" w:date="2022-01-30T14:47:00Z"/>
              <w:bCs/>
              <w:color w:val="000000" w:themeColor="text1"/>
            </w:rPr>
          </w:rPrChange>
        </w:rPr>
      </w:pPr>
      <w:r w:rsidRPr="002B42A7">
        <w:rPr>
          <w:rFonts w:ascii="Times New Roman" w:hAnsi="Times New Roman" w:cs="Times New Roman"/>
          <w:bCs/>
          <w:color w:val="000000" w:themeColor="text1"/>
          <w:u w:val="single"/>
          <w:rPrChange w:id="2370" w:author="Ruijie Xu" w:date="2022-03-10T12:31:00Z">
            <w:rPr>
              <w:bCs/>
              <w:color w:val="000000" w:themeColor="text1"/>
              <w:u w:val="single"/>
            </w:rPr>
          </w:rPrChange>
        </w:rPr>
        <w:lastRenderedPageBreak/>
        <w:t>Software</w:t>
      </w:r>
      <w:r w:rsidR="00C0014F" w:rsidRPr="002B42A7">
        <w:rPr>
          <w:rFonts w:ascii="Times New Roman" w:hAnsi="Times New Roman" w:cs="Times New Roman"/>
          <w:bCs/>
          <w:color w:val="000000" w:themeColor="text1"/>
          <w:rPrChange w:id="2371"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2372" w:author="Ruijie Xu" w:date="2022-03-10T12:31:00Z">
            <w:rPr>
              <w:bCs/>
              <w:color w:val="000000" w:themeColor="text1"/>
            </w:rPr>
          </w:rPrChange>
        </w:rPr>
        <w:t xml:space="preserve">Nine </w:t>
      </w:r>
      <w:del w:id="2373" w:author="Ruijie Xu" w:date="2022-02-01T16:35:00Z">
        <w:r w:rsidR="00FE5F66" w:rsidRPr="002B42A7" w:rsidDel="002C4897">
          <w:rPr>
            <w:rFonts w:ascii="Times New Roman" w:hAnsi="Times New Roman" w:cs="Times New Roman"/>
            <w:bCs/>
            <w:color w:val="000000" w:themeColor="text1"/>
            <w:rPrChange w:id="2374"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2375"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2376"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2377" w:author="Ruijie Xu" w:date="2022-03-10T12:31:00Z">
            <w:rPr>
              <w:bCs/>
              <w:color w:val="000000" w:themeColor="text1"/>
            </w:rPr>
          </w:rPrChange>
        </w:rPr>
        <w:t>(</w:t>
      </w:r>
      <w:del w:id="2378" w:author="Ruijie Xu" w:date="2022-02-01T13:44:00Z">
        <w:r w:rsidR="00924362" w:rsidRPr="002B42A7" w:rsidDel="00537B08">
          <w:rPr>
            <w:rFonts w:ascii="Times New Roman" w:hAnsi="Times New Roman" w:cs="Times New Roman"/>
            <w:bCs/>
            <w:color w:val="000000" w:themeColor="text1"/>
            <w:rPrChange w:id="2379"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2380" w:author="Ruijie Xu" w:date="2022-03-10T12:31:00Z">
              <w:rPr>
                <w:bCs/>
                <w:color w:val="000000" w:themeColor="text1"/>
              </w:rPr>
            </w:rPrChange>
          </w:rPr>
          <w:delText>lastn</w:delText>
        </w:r>
      </w:del>
      <w:ins w:id="2381" w:author="Ruijie Xu" w:date="2022-02-01T13:44:00Z">
        <w:r w:rsidR="00537B08" w:rsidRPr="002B42A7">
          <w:rPr>
            <w:rFonts w:ascii="Times New Roman" w:hAnsi="Times New Roman" w:cs="Times New Roman"/>
            <w:bCs/>
            <w:color w:val="000000" w:themeColor="text1"/>
            <w:rPrChange w:id="2382"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2383"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2384"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2385"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2386"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2387"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2388"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2389"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2390"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2391" w:author="Ruijie Xu" w:date="2022-03-10T12:31:00Z">
            <w:rPr>
              <w:bCs/>
              <w:color w:val="000000" w:themeColor="text1"/>
            </w:rPr>
          </w:rPrChange>
        </w:rPr>
        <w:t xml:space="preserve">entrifuge, CLARK, CLARK-s, Metaphlan3, </w:t>
      </w:r>
      <w:ins w:id="2392" w:author="Liliana Salvador" w:date="2022-02-22T18:46:00Z">
        <w:r w:rsidR="003F73CA" w:rsidRPr="002B42A7">
          <w:rPr>
            <w:rFonts w:ascii="Times New Roman" w:hAnsi="Times New Roman" w:cs="Times New Roman"/>
            <w:bCs/>
            <w:color w:val="000000" w:themeColor="text1"/>
            <w:rPrChange w:id="2393"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2394"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2395" w:author="Ruijie Xu" w:date="2022-03-10T12:31:00Z">
            <w:rPr>
              <w:bCs/>
              <w:color w:val="000000" w:themeColor="text1"/>
            </w:rPr>
          </w:rPrChange>
        </w:rPr>
        <w:t xml:space="preserve">) were </w:t>
      </w:r>
      <w:ins w:id="2396" w:author="Ruijie Xu" w:date="2022-02-01T16:36:00Z">
        <w:r w:rsidR="002C4897" w:rsidRPr="002B42A7">
          <w:rPr>
            <w:rFonts w:ascii="Times New Roman" w:hAnsi="Times New Roman" w:cs="Times New Roman"/>
            <w:bCs/>
            <w:color w:val="000000" w:themeColor="text1"/>
            <w:rPrChange w:id="2397" w:author="Ruijie Xu" w:date="2022-03-10T12:31:00Z">
              <w:rPr>
                <w:bCs/>
                <w:color w:val="000000" w:themeColor="text1"/>
              </w:rPr>
            </w:rPrChange>
          </w:rPr>
          <w:t>chos</w:t>
        </w:r>
      </w:ins>
      <w:ins w:id="2398" w:author="Liliana Salvador" w:date="2022-02-22T18:46:00Z">
        <w:r w:rsidR="003F73CA" w:rsidRPr="002B42A7">
          <w:rPr>
            <w:rFonts w:ascii="Times New Roman" w:hAnsi="Times New Roman" w:cs="Times New Roman"/>
            <w:bCs/>
            <w:color w:val="000000" w:themeColor="text1"/>
            <w:rPrChange w:id="2399" w:author="Ruijie Xu" w:date="2022-03-10T12:31:00Z">
              <w:rPr>
                <w:bCs/>
                <w:color w:val="000000" w:themeColor="text1"/>
              </w:rPr>
            </w:rPrChange>
          </w:rPr>
          <w:t>en</w:t>
        </w:r>
      </w:ins>
      <w:del w:id="2400" w:author="Ruijie Xu" w:date="2022-02-01T16:36:00Z">
        <w:r w:rsidR="00C0014F" w:rsidRPr="002B42A7" w:rsidDel="002C4897">
          <w:rPr>
            <w:rFonts w:ascii="Times New Roman" w:hAnsi="Times New Roman" w:cs="Times New Roman"/>
            <w:bCs/>
            <w:color w:val="000000" w:themeColor="text1"/>
            <w:rPrChange w:id="2401"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2402" w:author="Ruijie Xu" w:date="2022-03-10T12:31:00Z">
            <w:rPr>
              <w:bCs/>
              <w:color w:val="000000" w:themeColor="text1"/>
            </w:rPr>
          </w:rPrChange>
        </w:rPr>
        <w:t xml:space="preserve"> to determine the </w:t>
      </w:r>
      <w:ins w:id="2403" w:author="Liliana Salvador" w:date="2022-02-22T18:46:00Z">
        <w:r w:rsidR="003F73CA" w:rsidRPr="002B42A7">
          <w:rPr>
            <w:rFonts w:ascii="Times New Roman" w:hAnsi="Times New Roman" w:cs="Times New Roman"/>
            <w:bCs/>
            <w:color w:val="000000" w:themeColor="text1"/>
            <w:rPrChange w:id="2404" w:author="Ruijie Xu" w:date="2022-03-10T12:31:00Z">
              <w:rPr>
                <w:bCs/>
                <w:color w:val="000000" w:themeColor="text1"/>
              </w:rPr>
            </w:rPrChange>
          </w:rPr>
          <w:t xml:space="preserve">rats </w:t>
        </w:r>
      </w:ins>
      <w:r w:rsidR="00C0014F" w:rsidRPr="002B42A7">
        <w:rPr>
          <w:rFonts w:ascii="Times New Roman" w:hAnsi="Times New Roman" w:cs="Times New Roman"/>
          <w:bCs/>
          <w:color w:val="000000" w:themeColor="text1"/>
          <w:rPrChange w:id="2405" w:author="Ruijie Xu" w:date="2022-03-10T12:31:00Z">
            <w:rPr>
              <w:bCs/>
              <w:color w:val="000000" w:themeColor="text1"/>
            </w:rPr>
          </w:rPrChange>
        </w:rPr>
        <w:t>tissues' metagenomic profiles</w:t>
      </w:r>
      <w:ins w:id="2406" w:author="Ruijie Xu" w:date="2022-02-01T16:36:00Z">
        <w:r w:rsidR="002C4897" w:rsidRPr="002B42A7">
          <w:rPr>
            <w:rFonts w:ascii="Times New Roman" w:hAnsi="Times New Roman" w:cs="Times New Roman"/>
            <w:bCs/>
            <w:color w:val="000000" w:themeColor="text1"/>
            <w:rPrChange w:id="2407" w:author="Ruijie Xu" w:date="2022-03-10T12:31:00Z">
              <w:rPr>
                <w:bCs/>
                <w:color w:val="000000" w:themeColor="text1"/>
              </w:rPr>
            </w:rPrChange>
          </w:rPr>
          <w:t xml:space="preserve">. </w:t>
        </w:r>
        <w:del w:id="2408" w:author="Liliana Salvador" w:date="2022-02-22T18:47:00Z">
          <w:r w:rsidR="002C4897" w:rsidRPr="002B42A7" w:rsidDel="000F5082">
            <w:rPr>
              <w:rFonts w:ascii="Times New Roman" w:hAnsi="Times New Roman" w:cs="Times New Roman"/>
              <w:bCs/>
              <w:color w:val="000000" w:themeColor="text1"/>
              <w:rPrChange w:id="2409" w:author="Ruijie Xu" w:date="2022-03-10T12:31:00Z">
                <w:rPr>
                  <w:bCs/>
                  <w:color w:val="000000" w:themeColor="text1"/>
                </w:rPr>
              </w:rPrChange>
            </w:rPr>
            <w:delText>Analysis for all</w:delText>
          </w:r>
        </w:del>
      </w:ins>
      <w:ins w:id="2410" w:author="Liliana Salvador" w:date="2022-02-22T18:47:00Z">
        <w:r w:rsidR="000F5082" w:rsidRPr="002B42A7">
          <w:rPr>
            <w:rFonts w:ascii="Times New Roman" w:hAnsi="Times New Roman" w:cs="Times New Roman"/>
            <w:bCs/>
            <w:color w:val="000000" w:themeColor="text1"/>
            <w:rPrChange w:id="2411" w:author="Ruijie Xu" w:date="2022-03-10T12:31:00Z">
              <w:rPr>
                <w:bCs/>
                <w:color w:val="000000" w:themeColor="text1"/>
              </w:rPr>
            </w:rPrChange>
          </w:rPr>
          <w:t xml:space="preserve">All </w:t>
        </w:r>
      </w:ins>
      <w:ins w:id="2412" w:author="Ruijie Xu" w:date="2022-02-01T16:36:00Z">
        <w:del w:id="2413" w:author="Liliana Salvador" w:date="2022-02-22T18:47:00Z">
          <w:r w:rsidR="002C4897" w:rsidRPr="002B42A7" w:rsidDel="000F5082">
            <w:rPr>
              <w:rFonts w:ascii="Times New Roman" w:hAnsi="Times New Roman" w:cs="Times New Roman"/>
              <w:bCs/>
              <w:color w:val="000000" w:themeColor="text1"/>
              <w:rPrChange w:id="2414"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2415" w:author="Ruijie Xu" w:date="2022-03-10T12:31:00Z">
              <w:rPr>
                <w:bCs/>
                <w:color w:val="000000" w:themeColor="text1"/>
              </w:rPr>
            </w:rPrChange>
          </w:rPr>
          <w:t xml:space="preserve">software were </w:t>
        </w:r>
      </w:ins>
      <w:ins w:id="2416" w:author="Liliana Salvador" w:date="2022-02-22T18:47:00Z">
        <w:r w:rsidR="000F5082" w:rsidRPr="002B42A7">
          <w:rPr>
            <w:rFonts w:ascii="Times New Roman" w:hAnsi="Times New Roman" w:cs="Times New Roman"/>
            <w:bCs/>
            <w:color w:val="000000" w:themeColor="text1"/>
            <w:rPrChange w:id="2417" w:author="Ruijie Xu" w:date="2022-03-10T12:31:00Z">
              <w:rPr>
                <w:bCs/>
                <w:color w:val="000000" w:themeColor="text1"/>
              </w:rPr>
            </w:rPrChange>
          </w:rPr>
          <w:t xml:space="preserve">used </w:t>
        </w:r>
      </w:ins>
      <w:ins w:id="2418" w:author="Ruijie Xu" w:date="2022-02-01T16:36:00Z">
        <w:del w:id="2419" w:author="Liliana Salvador" w:date="2022-02-22T18:47:00Z">
          <w:r w:rsidR="002C4897" w:rsidRPr="002B42A7" w:rsidDel="000F5082">
            <w:rPr>
              <w:rFonts w:ascii="Times New Roman" w:hAnsi="Times New Roman" w:cs="Times New Roman"/>
              <w:bCs/>
              <w:color w:val="000000" w:themeColor="text1"/>
              <w:rPrChange w:id="2420"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2421" w:author="Ruijie Xu" w:date="2022-03-10T12:31:00Z">
              <w:rPr>
                <w:bCs/>
                <w:color w:val="000000" w:themeColor="text1"/>
              </w:rPr>
            </w:rPrChange>
          </w:rPr>
          <w:t>with the default setting</w:t>
        </w:r>
      </w:ins>
      <w:ins w:id="2422" w:author="Liliana Salvador" w:date="2022-02-22T18:47:00Z">
        <w:r w:rsidR="000F5082" w:rsidRPr="002B42A7">
          <w:rPr>
            <w:rFonts w:ascii="Times New Roman" w:hAnsi="Times New Roman" w:cs="Times New Roman"/>
            <w:bCs/>
            <w:color w:val="000000" w:themeColor="text1"/>
            <w:rPrChange w:id="2423" w:author="Ruijie Xu" w:date="2022-03-10T12:31:00Z">
              <w:rPr>
                <w:bCs/>
                <w:color w:val="000000" w:themeColor="text1"/>
              </w:rPr>
            </w:rPrChange>
          </w:rPr>
          <w:t>s</w:t>
        </w:r>
      </w:ins>
      <w:ins w:id="2424" w:author="Ruijie Xu" w:date="2022-02-01T16:36:00Z">
        <w:r w:rsidR="002C4897" w:rsidRPr="002B42A7">
          <w:rPr>
            <w:rFonts w:ascii="Times New Roman" w:hAnsi="Times New Roman" w:cs="Times New Roman"/>
            <w:bCs/>
            <w:color w:val="000000" w:themeColor="text1"/>
            <w:rPrChange w:id="2425" w:author="Ruijie Xu" w:date="2022-03-10T12:31:00Z">
              <w:rPr>
                <w:bCs/>
                <w:color w:val="000000" w:themeColor="text1"/>
              </w:rPr>
            </w:rPrChange>
          </w:rPr>
          <w:t xml:space="preserve"> according </w:t>
        </w:r>
      </w:ins>
      <w:ins w:id="2426" w:author="Ruijie Xu" w:date="2022-02-01T16:37:00Z">
        <w:r w:rsidR="002C4897" w:rsidRPr="002B42A7">
          <w:rPr>
            <w:rFonts w:ascii="Times New Roman" w:hAnsi="Times New Roman" w:cs="Times New Roman"/>
            <w:bCs/>
            <w:color w:val="000000" w:themeColor="text1"/>
            <w:rPrChange w:id="2427" w:author="Ruijie Xu" w:date="2022-03-10T12:31:00Z">
              <w:rPr>
                <w:bCs/>
                <w:color w:val="000000" w:themeColor="text1"/>
              </w:rPr>
            </w:rPrChange>
          </w:rPr>
          <w:t xml:space="preserve">to the instruction manuals provided by the developers. </w:t>
        </w:r>
      </w:ins>
      <w:del w:id="2428" w:author="Ruijie Xu" w:date="2022-02-01T16:35:00Z">
        <w:r w:rsidR="00C0014F" w:rsidRPr="002B42A7" w:rsidDel="002C4897">
          <w:rPr>
            <w:rFonts w:ascii="Times New Roman" w:hAnsi="Times New Roman" w:cs="Times New Roman"/>
            <w:bCs/>
            <w:color w:val="000000" w:themeColor="text1"/>
            <w:rPrChange w:id="2429"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2430"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2431"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2432"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2433"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2434"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2435"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2436"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2437"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2438" w:author="Ruijie Xu" w:date="2022-03-10T12:31:00Z">
              <w:rPr>
                <w:color w:val="000000" w:themeColor="text1"/>
              </w:rPr>
            </w:rPrChange>
          </w:rPr>
          <w:delText xml:space="preserve"> is the newest version of the most widely used taxonomical classification system. </w:delText>
        </w:r>
      </w:del>
      <w:del w:id="2439" w:author="Ruijie Xu" w:date="2022-01-30T14:47:00Z">
        <w:r w:rsidR="00C0014F" w:rsidRPr="002B42A7" w:rsidDel="00E35E47">
          <w:rPr>
            <w:rFonts w:ascii="Times New Roman" w:hAnsi="Times New Roman" w:cs="Times New Roman"/>
            <w:color w:val="000000" w:themeColor="text1"/>
            <w:rPrChange w:id="2440"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2441"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2442"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2443"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2444"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2445"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2446"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2447"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2448"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2449" w:author="Ruijie Xu" w:date="2022-03-10T12:31:00Z">
              <w:rPr>
                <w:i/>
                <w:iCs/>
                <w:color w:val="000000"/>
              </w:rPr>
            </w:rPrChange>
          </w:rPr>
          <w:delText>et al.</w:delText>
        </w:r>
        <w:r w:rsidR="00350DBF" w:rsidRPr="002B42A7" w:rsidDel="00E35E47">
          <w:rPr>
            <w:rFonts w:ascii="Times New Roman" w:hAnsi="Times New Roman" w:cs="Times New Roman"/>
            <w:color w:val="000000"/>
            <w:rPrChange w:id="2450"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2451"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2452"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2453"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2454"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2455"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2456"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2457"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2458"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2459"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2460"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2461"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2462"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2463"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2464"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2465"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2466"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2467" w:author="Ruijie Xu" w:date="2022-02-01T16:35:00Z"/>
          <w:rFonts w:ascii="Times New Roman" w:hAnsi="Times New Roman" w:cs="Times New Roman"/>
          <w:color w:val="000000" w:themeColor="text1"/>
          <w:rPrChange w:id="2468" w:author="Ruijie Xu" w:date="2022-03-10T12:31:00Z">
            <w:rPr>
              <w:ins w:id="2469" w:author="Ruijie Xu" w:date="2022-02-01T16:35:00Z"/>
              <w:color w:val="000000" w:themeColor="text1"/>
            </w:rPr>
          </w:rPrChange>
        </w:rPr>
      </w:pPr>
    </w:p>
    <w:p w14:paraId="6D6349F0" w14:textId="2E0C7895" w:rsidR="00C0014F" w:rsidRPr="002B42A7" w:rsidDel="002C4897" w:rsidRDefault="00C0014F" w:rsidP="00271EA9">
      <w:pPr>
        <w:spacing w:line="480" w:lineRule="auto"/>
        <w:rPr>
          <w:del w:id="2470" w:author="Ruijie Xu" w:date="2022-02-01T16:35:00Z"/>
          <w:rFonts w:ascii="Times New Roman" w:hAnsi="Times New Roman" w:cs="Times New Roman"/>
          <w:color w:val="000000" w:themeColor="text1"/>
          <w:u w:val="single"/>
          <w:rPrChange w:id="2471" w:author="Ruijie Xu" w:date="2022-03-10T12:31:00Z">
            <w:rPr>
              <w:del w:id="2472"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2473" w:author="Ruijie Xu" w:date="2022-01-30T14:51:00Z"/>
          <w:rFonts w:ascii="Times New Roman" w:hAnsi="Times New Roman" w:cs="Times New Roman"/>
          <w:color w:val="000000" w:themeColor="text1"/>
          <w:rPrChange w:id="2474" w:author="Ruijie Xu" w:date="2022-03-10T12:31:00Z">
            <w:rPr>
              <w:del w:id="2475" w:author="Ruijie Xu" w:date="2022-01-30T14:51:00Z"/>
              <w:color w:val="000000" w:themeColor="text1"/>
            </w:rPr>
          </w:rPrChange>
        </w:rPr>
      </w:pPr>
      <w:r w:rsidRPr="002B42A7">
        <w:rPr>
          <w:rFonts w:ascii="Times New Roman" w:hAnsi="Times New Roman" w:cs="Times New Roman"/>
          <w:color w:val="000000" w:themeColor="text1"/>
          <w:u w:val="single"/>
          <w:rPrChange w:id="2476"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2477" w:author="Ruijie Xu" w:date="2022-03-10T12:31:00Z">
            <w:rPr>
              <w:color w:val="000000" w:themeColor="text1"/>
            </w:rPr>
          </w:rPrChange>
        </w:rPr>
        <w:t xml:space="preserve">. </w:t>
      </w:r>
      <w:ins w:id="2478" w:author="Liliana Salvador" w:date="2022-02-22T18:49:00Z">
        <w:r w:rsidR="000F5082" w:rsidRPr="002B42A7">
          <w:rPr>
            <w:rFonts w:ascii="Times New Roman" w:hAnsi="Times New Roman" w:cs="Times New Roman"/>
            <w:color w:val="000000" w:themeColor="text1"/>
            <w:rPrChange w:id="2479" w:author="Ruijie Xu" w:date="2022-03-10T12:31:00Z">
              <w:rPr>
                <w:color w:val="000000" w:themeColor="text1"/>
              </w:rPr>
            </w:rPrChange>
          </w:rPr>
          <w:t>If the software ha</w:t>
        </w:r>
      </w:ins>
      <w:ins w:id="2480" w:author="Liliana Salvador" w:date="2022-03-08T18:15:00Z">
        <w:r w:rsidR="00055E8D" w:rsidRPr="002B42A7">
          <w:rPr>
            <w:rFonts w:ascii="Times New Roman" w:hAnsi="Times New Roman" w:cs="Times New Roman"/>
            <w:color w:val="000000" w:themeColor="text1"/>
            <w:rPrChange w:id="2481" w:author="Ruijie Xu" w:date="2022-03-10T12:31:00Z">
              <w:rPr>
                <w:color w:val="000000" w:themeColor="text1"/>
              </w:rPr>
            </w:rPrChange>
          </w:rPr>
          <w:t>d</w:t>
        </w:r>
      </w:ins>
      <w:ins w:id="2482" w:author="Liliana Salvador" w:date="2022-02-22T18:49:00Z">
        <w:r w:rsidR="000F5082" w:rsidRPr="002B42A7">
          <w:rPr>
            <w:rFonts w:ascii="Times New Roman" w:hAnsi="Times New Roman" w:cs="Times New Roman"/>
            <w:color w:val="000000" w:themeColor="text1"/>
            <w:rPrChange w:id="2483" w:author="Ruijie Xu" w:date="2022-03-10T12:31:00Z">
              <w:rPr>
                <w:color w:val="000000" w:themeColor="text1"/>
              </w:rPr>
            </w:rPrChange>
          </w:rPr>
          <w:t xml:space="preserve"> pre-built DBs, </w:t>
        </w:r>
      </w:ins>
      <w:ins w:id="2484" w:author="Liliana Salvador" w:date="2022-02-22T18:50:00Z">
        <w:r w:rsidR="000F5082" w:rsidRPr="002B42A7">
          <w:rPr>
            <w:rFonts w:ascii="Times New Roman" w:hAnsi="Times New Roman" w:cs="Times New Roman"/>
            <w:color w:val="000000" w:themeColor="text1"/>
            <w:rPrChange w:id="2485" w:author="Ruijie Xu" w:date="2022-03-10T12:31:00Z">
              <w:rPr>
                <w:color w:val="000000" w:themeColor="text1"/>
              </w:rPr>
            </w:rPrChange>
          </w:rPr>
          <w:t>these</w:t>
        </w:r>
      </w:ins>
      <w:ins w:id="2486" w:author="Liliana Salvador" w:date="2022-02-22T18:49:00Z">
        <w:r w:rsidR="000F5082" w:rsidRPr="002B42A7">
          <w:rPr>
            <w:rFonts w:ascii="Times New Roman" w:hAnsi="Times New Roman" w:cs="Times New Roman"/>
            <w:color w:val="000000" w:themeColor="text1"/>
            <w:rPrChange w:id="2487" w:author="Ruijie Xu" w:date="2022-03-10T12:31:00Z">
              <w:rPr>
                <w:color w:val="000000" w:themeColor="text1"/>
              </w:rPr>
            </w:rPrChange>
          </w:rPr>
          <w:t xml:space="preserve"> </w:t>
        </w:r>
      </w:ins>
      <w:ins w:id="2488" w:author="Ruijie Xu" w:date="2022-02-01T16:40:00Z">
        <w:del w:id="2489" w:author="Liliana Salvador" w:date="2022-02-22T18:50:00Z">
          <w:r w:rsidR="002C4897" w:rsidRPr="002B42A7" w:rsidDel="000F5082">
            <w:rPr>
              <w:rFonts w:ascii="Times New Roman" w:hAnsi="Times New Roman" w:cs="Times New Roman"/>
              <w:color w:val="000000" w:themeColor="text1"/>
              <w:rPrChange w:id="2490" w:author="Ruijie Xu" w:date="2022-03-10T12:31:00Z">
                <w:rPr>
                  <w:color w:val="000000" w:themeColor="text1"/>
                </w:rPr>
              </w:rPrChange>
            </w:rPr>
            <w:delText>D</w:delText>
          </w:r>
        </w:del>
      </w:ins>
      <w:ins w:id="2491" w:author="Ruijie Xu" w:date="2022-02-01T16:42:00Z">
        <w:del w:id="2492" w:author="Liliana Salvador" w:date="2022-02-22T18:50:00Z">
          <w:r w:rsidR="006A0FB8" w:rsidRPr="002B42A7" w:rsidDel="000F5082">
            <w:rPr>
              <w:rFonts w:ascii="Times New Roman" w:hAnsi="Times New Roman" w:cs="Times New Roman"/>
              <w:color w:val="000000" w:themeColor="text1"/>
              <w:rPrChange w:id="2493" w:author="Ruijie Xu" w:date="2022-03-10T12:31:00Z">
                <w:rPr>
                  <w:color w:val="000000" w:themeColor="text1"/>
                </w:rPr>
              </w:rPrChange>
            </w:rPr>
            <w:delText>B</w:delText>
          </w:r>
        </w:del>
      </w:ins>
      <w:ins w:id="2494" w:author="Ruijie Xu" w:date="2022-02-01T16:40:00Z">
        <w:del w:id="2495" w:author="Liliana Salvador" w:date="2022-02-22T18:50:00Z">
          <w:r w:rsidR="002C4897" w:rsidRPr="002B42A7" w:rsidDel="000F5082">
            <w:rPr>
              <w:rFonts w:ascii="Times New Roman" w:hAnsi="Times New Roman" w:cs="Times New Roman"/>
              <w:color w:val="000000" w:themeColor="text1"/>
              <w:rPrChange w:id="2496"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2497" w:author="Ruijie Xu" w:date="2022-03-10T12:31:00Z">
              <w:rPr>
                <w:color w:val="000000" w:themeColor="text1"/>
              </w:rPr>
            </w:rPrChange>
          </w:rPr>
          <w:t>were do</w:t>
        </w:r>
      </w:ins>
      <w:ins w:id="2498" w:author="Liliana Salvador" w:date="2022-02-22T18:48:00Z">
        <w:r w:rsidR="000F5082" w:rsidRPr="002B42A7">
          <w:rPr>
            <w:rFonts w:ascii="Times New Roman" w:hAnsi="Times New Roman" w:cs="Times New Roman"/>
            <w:color w:val="000000" w:themeColor="text1"/>
            <w:rPrChange w:id="2499" w:author="Ruijie Xu" w:date="2022-03-10T12:31:00Z">
              <w:rPr>
                <w:color w:val="000000" w:themeColor="text1"/>
              </w:rPr>
            </w:rPrChange>
          </w:rPr>
          <w:t>w</w:t>
        </w:r>
      </w:ins>
      <w:ins w:id="2500" w:author="Ruijie Xu" w:date="2022-02-01T16:40:00Z">
        <w:del w:id="2501" w:author="Rajeev, Sree" w:date="2022-03-03T10:36:00Z">
          <w:r w:rsidR="002C4897" w:rsidRPr="002B42A7" w:rsidDel="00774C46">
            <w:rPr>
              <w:rFonts w:ascii="Times New Roman" w:hAnsi="Times New Roman" w:cs="Times New Roman"/>
              <w:color w:val="000000" w:themeColor="text1"/>
              <w:rPrChange w:id="2502"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2503" w:author="Ruijie Xu" w:date="2022-03-10T12:31:00Z">
              <w:rPr>
                <w:color w:val="000000" w:themeColor="text1"/>
              </w:rPr>
            </w:rPrChange>
          </w:rPr>
          <w:t>nloaded directly f</w:t>
        </w:r>
        <w:del w:id="2504" w:author="Liliana Salvador" w:date="2022-02-22T18:48:00Z">
          <w:r w:rsidR="002C4897" w:rsidRPr="002B42A7" w:rsidDel="000F5082">
            <w:rPr>
              <w:rFonts w:ascii="Times New Roman" w:hAnsi="Times New Roman" w:cs="Times New Roman"/>
              <w:color w:val="000000" w:themeColor="text1"/>
              <w:rPrChange w:id="2505"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2506" w:author="Ruijie Xu" w:date="2022-03-10T12:31:00Z">
              <w:rPr>
                <w:color w:val="000000" w:themeColor="text1"/>
              </w:rPr>
            </w:rPrChange>
          </w:rPr>
          <w:t>r</w:t>
        </w:r>
      </w:ins>
      <w:ins w:id="2507" w:author="Liliana Salvador" w:date="2022-02-22T18:48:00Z">
        <w:r w:rsidR="000F5082" w:rsidRPr="002B42A7">
          <w:rPr>
            <w:rFonts w:ascii="Times New Roman" w:hAnsi="Times New Roman" w:cs="Times New Roman"/>
            <w:color w:val="000000" w:themeColor="text1"/>
            <w:rPrChange w:id="2508" w:author="Ruijie Xu" w:date="2022-03-10T12:31:00Z">
              <w:rPr>
                <w:color w:val="000000" w:themeColor="text1"/>
              </w:rPr>
            </w:rPrChange>
          </w:rPr>
          <w:t>o</w:t>
        </w:r>
      </w:ins>
      <w:ins w:id="2509" w:author="Ruijie Xu" w:date="2022-02-01T16:40:00Z">
        <w:r w:rsidR="002C4897" w:rsidRPr="002B42A7">
          <w:rPr>
            <w:rFonts w:ascii="Times New Roman" w:hAnsi="Times New Roman" w:cs="Times New Roman"/>
            <w:color w:val="000000" w:themeColor="text1"/>
            <w:rPrChange w:id="2510" w:author="Ruijie Xu" w:date="2022-03-10T12:31:00Z">
              <w:rPr>
                <w:color w:val="000000" w:themeColor="text1"/>
              </w:rPr>
            </w:rPrChange>
          </w:rPr>
          <w:t>m the software’</w:t>
        </w:r>
        <w:del w:id="2511" w:author="Liliana Salvador" w:date="2022-02-22T18:48:00Z">
          <w:r w:rsidR="002C4897" w:rsidRPr="002B42A7" w:rsidDel="000F5082">
            <w:rPr>
              <w:rFonts w:ascii="Times New Roman" w:hAnsi="Times New Roman" w:cs="Times New Roman"/>
              <w:color w:val="000000" w:themeColor="text1"/>
              <w:rPrChange w:id="2512"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2513" w:author="Ruijie Xu" w:date="2022-03-10T12:31:00Z">
              <w:rPr>
                <w:color w:val="000000" w:themeColor="text1"/>
              </w:rPr>
            </w:rPrChange>
          </w:rPr>
          <w:t xml:space="preserve"> homepage</w:t>
        </w:r>
      </w:ins>
      <w:ins w:id="2514" w:author="Ruijie Xu" w:date="2022-02-01T16:39:00Z">
        <w:r w:rsidR="002C4897" w:rsidRPr="002B42A7">
          <w:rPr>
            <w:rFonts w:ascii="Times New Roman" w:hAnsi="Times New Roman" w:cs="Times New Roman"/>
            <w:color w:val="000000" w:themeColor="text1"/>
            <w:rPrChange w:id="2515" w:author="Ruijie Xu" w:date="2022-03-10T12:31:00Z">
              <w:rPr>
                <w:color w:val="000000" w:themeColor="text1"/>
              </w:rPr>
            </w:rPrChange>
          </w:rPr>
          <w:t xml:space="preserve"> </w:t>
        </w:r>
        <w:del w:id="2516" w:author="Liliana Salvador" w:date="2022-02-22T18:50:00Z">
          <w:r w:rsidR="002C4897" w:rsidRPr="002B42A7" w:rsidDel="000F5082">
            <w:rPr>
              <w:rFonts w:ascii="Times New Roman" w:hAnsi="Times New Roman" w:cs="Times New Roman"/>
              <w:color w:val="000000" w:themeColor="text1"/>
              <w:rPrChange w:id="2517" w:author="Ruijie Xu" w:date="2022-03-10T12:31:00Z">
                <w:rPr>
                  <w:color w:val="000000" w:themeColor="text1"/>
                </w:rPr>
              </w:rPrChange>
            </w:rPr>
            <w:delText xml:space="preserve">if a pre-built </w:delText>
          </w:r>
        </w:del>
      </w:ins>
      <w:ins w:id="2518" w:author="Ruijie Xu" w:date="2022-02-01T16:42:00Z">
        <w:del w:id="2519" w:author="Liliana Salvador" w:date="2022-02-22T18:50:00Z">
          <w:r w:rsidR="006A0FB8" w:rsidRPr="002B42A7" w:rsidDel="000F5082">
            <w:rPr>
              <w:rFonts w:ascii="Times New Roman" w:hAnsi="Times New Roman" w:cs="Times New Roman"/>
              <w:color w:val="000000" w:themeColor="text1"/>
              <w:rPrChange w:id="2520" w:author="Ruijie Xu" w:date="2022-03-10T12:31:00Z">
                <w:rPr>
                  <w:color w:val="000000" w:themeColor="text1"/>
                </w:rPr>
              </w:rPrChange>
            </w:rPr>
            <w:delText>DBs</w:delText>
          </w:r>
        </w:del>
      </w:ins>
      <w:ins w:id="2521" w:author="Ruijie Xu" w:date="2022-02-01T16:39:00Z">
        <w:del w:id="2522" w:author="Liliana Salvador" w:date="2022-02-22T18:50:00Z">
          <w:r w:rsidR="002C4897" w:rsidRPr="002B42A7" w:rsidDel="000F5082">
            <w:rPr>
              <w:rFonts w:ascii="Times New Roman" w:hAnsi="Times New Roman" w:cs="Times New Roman"/>
              <w:color w:val="000000" w:themeColor="text1"/>
              <w:rPrChange w:id="2523" w:author="Ruijie Xu" w:date="2022-03-10T12:31:00Z">
                <w:rPr>
                  <w:color w:val="000000" w:themeColor="text1"/>
                </w:rPr>
              </w:rPrChange>
            </w:rPr>
            <w:delText xml:space="preserve"> was provided by the developers</w:delText>
          </w:r>
        </w:del>
      </w:ins>
      <w:ins w:id="2524" w:author="Ruijie Xu" w:date="2022-01-30T14:51:00Z">
        <w:del w:id="2525" w:author="Liliana Salvador" w:date="2022-02-22T18:50:00Z">
          <w:r w:rsidR="00D90F53" w:rsidRPr="002B42A7" w:rsidDel="000F5082">
            <w:rPr>
              <w:rFonts w:ascii="Times New Roman" w:hAnsi="Times New Roman" w:cs="Times New Roman"/>
              <w:color w:val="000000" w:themeColor="text1"/>
              <w:rPrChange w:id="2526" w:author="Ruijie Xu" w:date="2022-03-10T12:31:00Z">
                <w:rPr>
                  <w:color w:val="000000" w:themeColor="text1"/>
                </w:rPr>
              </w:rPrChange>
            </w:rPr>
            <w:delText xml:space="preserve"> of </w:delText>
          </w:r>
        </w:del>
      </w:ins>
      <w:ins w:id="2527" w:author="Ruijie Xu" w:date="2022-02-01T16:39:00Z">
        <w:del w:id="2528" w:author="Liliana Salvador" w:date="2022-02-22T18:50:00Z">
          <w:r w:rsidR="002C4897" w:rsidRPr="002B42A7" w:rsidDel="000F5082">
            <w:rPr>
              <w:rFonts w:ascii="Times New Roman" w:hAnsi="Times New Roman" w:cs="Times New Roman"/>
              <w:color w:val="000000" w:themeColor="text1"/>
              <w:rPrChange w:id="2529" w:author="Ruijie Xu" w:date="2022-03-10T12:31:00Z">
                <w:rPr>
                  <w:color w:val="000000" w:themeColor="text1"/>
                </w:rPr>
              </w:rPrChange>
            </w:rPr>
            <w:delText>the</w:delText>
          </w:r>
        </w:del>
      </w:ins>
      <w:ins w:id="2530" w:author="Ruijie Xu" w:date="2022-01-30T14:51:00Z">
        <w:del w:id="2531" w:author="Liliana Salvador" w:date="2022-02-22T18:50:00Z">
          <w:r w:rsidR="00D90F53" w:rsidRPr="002B42A7" w:rsidDel="000F5082">
            <w:rPr>
              <w:rFonts w:ascii="Times New Roman" w:hAnsi="Times New Roman" w:cs="Times New Roman"/>
              <w:color w:val="000000" w:themeColor="text1"/>
              <w:rPrChange w:id="2532" w:author="Ruijie Xu" w:date="2022-03-10T12:31:00Z">
                <w:rPr>
                  <w:color w:val="000000" w:themeColor="text1"/>
                </w:rPr>
              </w:rPrChange>
            </w:rPr>
            <w:delText xml:space="preserve"> software</w:delText>
          </w:r>
        </w:del>
      </w:ins>
      <w:ins w:id="2533" w:author="Ruijie Xu" w:date="2022-02-01T16:40:00Z">
        <w:del w:id="2534" w:author="Liliana Salvador" w:date="2022-02-22T18:50:00Z">
          <w:r w:rsidR="002C4897" w:rsidRPr="002B42A7" w:rsidDel="000F5082">
            <w:rPr>
              <w:rFonts w:ascii="Times New Roman" w:hAnsi="Times New Roman" w:cs="Times New Roman"/>
              <w:color w:val="000000" w:themeColor="text1"/>
              <w:rPrChange w:id="2535"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2536" w:author="Ruijie Xu" w:date="2022-03-10T12:31:00Z">
              <w:rPr>
                <w:color w:val="000000" w:themeColor="text1"/>
              </w:rPr>
            </w:rPrChange>
          </w:rPr>
          <w:t>(</w:t>
        </w:r>
      </w:ins>
      <w:ins w:id="2537" w:author="Ruijie Xu" w:date="2022-02-01T16:41:00Z">
        <w:r w:rsidR="002C4897" w:rsidRPr="002B42A7">
          <w:rPr>
            <w:rFonts w:ascii="Times New Roman" w:hAnsi="Times New Roman" w:cs="Times New Roman"/>
            <w:color w:val="000000" w:themeColor="text1"/>
            <w:rPrChange w:id="2538" w:author="Ruijie Xu" w:date="2022-03-10T12:31:00Z">
              <w:rPr>
                <w:color w:val="000000" w:themeColor="text1"/>
              </w:rPr>
            </w:rPrChange>
          </w:rPr>
          <w:t xml:space="preserve">BLASTN, </w:t>
        </w:r>
      </w:ins>
      <w:ins w:id="2539" w:author="Ruijie Xu" w:date="2022-02-01T16:46:00Z">
        <w:r w:rsidR="006A0FB8" w:rsidRPr="002B42A7">
          <w:rPr>
            <w:rFonts w:ascii="Times New Roman" w:hAnsi="Times New Roman" w:cs="Times New Roman"/>
            <w:color w:val="000000" w:themeColor="text1"/>
            <w:rPrChange w:id="2540" w:author="Ruijie Xu" w:date="2022-03-10T12:31:00Z">
              <w:rPr>
                <w:color w:val="000000" w:themeColor="text1"/>
              </w:rPr>
            </w:rPrChange>
          </w:rPr>
          <w:t xml:space="preserve">minikraken DB of </w:t>
        </w:r>
      </w:ins>
      <w:ins w:id="2541" w:author="Ruijie Xu" w:date="2022-02-01T16:41:00Z">
        <w:r w:rsidR="006A0FB8" w:rsidRPr="002B42A7">
          <w:rPr>
            <w:rFonts w:ascii="Times New Roman" w:hAnsi="Times New Roman" w:cs="Times New Roman"/>
            <w:color w:val="000000" w:themeColor="text1"/>
            <w:rPrChange w:id="2542" w:author="Ruijie Xu" w:date="2022-03-10T12:31:00Z">
              <w:rPr>
                <w:color w:val="000000" w:themeColor="text1"/>
              </w:rPr>
            </w:rPrChange>
          </w:rPr>
          <w:t>Kraken2, Centrifuge, a</w:t>
        </w:r>
      </w:ins>
      <w:ins w:id="2543" w:author="Ruijie Xu" w:date="2022-02-01T16:42:00Z">
        <w:r w:rsidR="006A0FB8" w:rsidRPr="002B42A7">
          <w:rPr>
            <w:rFonts w:ascii="Times New Roman" w:hAnsi="Times New Roman" w:cs="Times New Roman"/>
            <w:color w:val="000000" w:themeColor="text1"/>
            <w:rPrChange w:id="2544" w:author="Ruijie Xu" w:date="2022-03-10T12:31:00Z">
              <w:rPr>
                <w:color w:val="000000" w:themeColor="text1"/>
              </w:rPr>
            </w:rPrChange>
          </w:rPr>
          <w:t xml:space="preserve">nd </w:t>
        </w:r>
      </w:ins>
      <w:ins w:id="2545" w:author="Ruijie Xu" w:date="2022-02-01T16:41:00Z">
        <w:r w:rsidR="006A0FB8" w:rsidRPr="002B42A7">
          <w:rPr>
            <w:rFonts w:ascii="Times New Roman" w:hAnsi="Times New Roman" w:cs="Times New Roman"/>
            <w:color w:val="000000" w:themeColor="text1"/>
            <w:rPrChange w:id="2546" w:author="Ruijie Xu" w:date="2022-03-10T12:31:00Z">
              <w:rPr>
                <w:color w:val="000000" w:themeColor="text1"/>
              </w:rPr>
            </w:rPrChange>
          </w:rPr>
          <w:t>Metaphlan3</w:t>
        </w:r>
      </w:ins>
      <w:ins w:id="2547" w:author="Ruijie Xu" w:date="2022-02-01T16:42:00Z">
        <w:r w:rsidR="006A0FB8" w:rsidRPr="002B42A7">
          <w:rPr>
            <w:rFonts w:ascii="Times New Roman" w:hAnsi="Times New Roman" w:cs="Times New Roman"/>
            <w:color w:val="000000" w:themeColor="text1"/>
            <w:rPrChange w:id="2548" w:author="Ruijie Xu" w:date="2022-03-10T12:31:00Z">
              <w:rPr>
                <w:color w:val="000000" w:themeColor="text1"/>
              </w:rPr>
            </w:rPrChange>
          </w:rPr>
          <w:t xml:space="preserve">). </w:t>
        </w:r>
      </w:ins>
      <w:ins w:id="2549" w:author="Liliana Salvador" w:date="2022-02-22T18:51:00Z">
        <w:r w:rsidR="000F5082" w:rsidRPr="002B42A7">
          <w:rPr>
            <w:rFonts w:ascii="Times New Roman" w:hAnsi="Times New Roman" w:cs="Times New Roman"/>
            <w:color w:val="000000" w:themeColor="text1"/>
            <w:rPrChange w:id="2550" w:author="Ruijie Xu" w:date="2022-03-10T12:31:00Z">
              <w:rPr>
                <w:color w:val="000000" w:themeColor="text1"/>
              </w:rPr>
            </w:rPrChange>
          </w:rPr>
          <w:t xml:space="preserve">Otherwise, </w:t>
        </w:r>
      </w:ins>
      <w:ins w:id="2551" w:author="Ruijie Xu" w:date="2022-02-01T16:42:00Z">
        <w:r w:rsidR="006A0FB8" w:rsidRPr="002B42A7">
          <w:rPr>
            <w:rFonts w:ascii="Times New Roman" w:hAnsi="Times New Roman" w:cs="Times New Roman"/>
            <w:color w:val="000000" w:themeColor="text1"/>
            <w:rPrChange w:id="2552" w:author="Ruijie Xu" w:date="2022-03-10T12:31:00Z">
              <w:rPr>
                <w:color w:val="000000" w:themeColor="text1"/>
              </w:rPr>
            </w:rPrChange>
          </w:rPr>
          <w:t>D</w:t>
        </w:r>
      </w:ins>
      <w:ins w:id="2553" w:author="Ruijie Xu" w:date="2022-02-01T16:43:00Z">
        <w:r w:rsidR="006A0FB8" w:rsidRPr="002B42A7">
          <w:rPr>
            <w:rFonts w:ascii="Times New Roman" w:hAnsi="Times New Roman" w:cs="Times New Roman"/>
            <w:color w:val="000000" w:themeColor="text1"/>
            <w:rPrChange w:id="2554" w:author="Ruijie Xu" w:date="2022-03-10T12:31:00Z">
              <w:rPr>
                <w:color w:val="000000" w:themeColor="text1"/>
              </w:rPr>
            </w:rPrChange>
          </w:rPr>
          <w:t>B</w:t>
        </w:r>
      </w:ins>
      <w:ins w:id="2555" w:author="Ruijie Xu" w:date="2022-02-01T16:44:00Z">
        <w:r w:rsidR="006A0FB8" w:rsidRPr="002B42A7">
          <w:rPr>
            <w:rFonts w:ascii="Times New Roman" w:hAnsi="Times New Roman" w:cs="Times New Roman"/>
            <w:color w:val="000000" w:themeColor="text1"/>
            <w:rPrChange w:id="2556" w:author="Ruijie Xu" w:date="2022-03-10T12:31:00Z">
              <w:rPr>
                <w:color w:val="000000" w:themeColor="text1"/>
              </w:rPr>
            </w:rPrChange>
          </w:rPr>
          <w:t>s</w:t>
        </w:r>
      </w:ins>
      <w:ins w:id="2557" w:author="Ruijie Xu" w:date="2022-02-01T16:42:00Z">
        <w:r w:rsidR="006A0FB8" w:rsidRPr="002B42A7">
          <w:rPr>
            <w:rFonts w:ascii="Times New Roman" w:hAnsi="Times New Roman" w:cs="Times New Roman"/>
            <w:color w:val="000000" w:themeColor="text1"/>
            <w:rPrChange w:id="2558" w:author="Ruijie Xu" w:date="2022-03-10T12:31:00Z">
              <w:rPr>
                <w:color w:val="000000" w:themeColor="text1"/>
              </w:rPr>
            </w:rPrChange>
          </w:rPr>
          <w:t xml:space="preserve"> w</w:t>
        </w:r>
      </w:ins>
      <w:ins w:id="2559" w:author="Ruijie Xu" w:date="2022-02-01T16:44:00Z">
        <w:r w:rsidR="006A0FB8" w:rsidRPr="002B42A7">
          <w:rPr>
            <w:rFonts w:ascii="Times New Roman" w:hAnsi="Times New Roman" w:cs="Times New Roman"/>
            <w:color w:val="000000" w:themeColor="text1"/>
            <w:rPrChange w:id="2560" w:author="Ruijie Xu" w:date="2022-03-10T12:31:00Z">
              <w:rPr>
                <w:color w:val="000000" w:themeColor="text1"/>
              </w:rPr>
            </w:rPrChange>
          </w:rPr>
          <w:t>ere</w:t>
        </w:r>
      </w:ins>
      <w:ins w:id="2561" w:author="Ruijie Xu" w:date="2022-02-01T16:42:00Z">
        <w:r w:rsidR="006A0FB8" w:rsidRPr="002B42A7">
          <w:rPr>
            <w:rFonts w:ascii="Times New Roman" w:hAnsi="Times New Roman" w:cs="Times New Roman"/>
            <w:color w:val="000000" w:themeColor="text1"/>
            <w:rPrChange w:id="2562" w:author="Ruijie Xu" w:date="2022-03-10T12:31:00Z">
              <w:rPr>
                <w:color w:val="000000" w:themeColor="text1"/>
              </w:rPr>
            </w:rPrChange>
          </w:rPr>
          <w:t xml:space="preserve"> </w:t>
        </w:r>
      </w:ins>
      <w:ins w:id="2563" w:author="Ruijie Xu" w:date="2022-01-30T14:52:00Z">
        <w:r w:rsidR="00D90F53" w:rsidRPr="002B42A7">
          <w:rPr>
            <w:rFonts w:ascii="Times New Roman" w:hAnsi="Times New Roman" w:cs="Times New Roman"/>
            <w:color w:val="000000" w:themeColor="text1"/>
            <w:rPrChange w:id="2564" w:author="Ruijie Xu" w:date="2022-03-10T12:31:00Z">
              <w:rPr>
                <w:color w:val="000000" w:themeColor="text1"/>
              </w:rPr>
            </w:rPrChange>
          </w:rPr>
          <w:t>buil</w:t>
        </w:r>
      </w:ins>
      <w:ins w:id="2565" w:author="Liliana Salvador" w:date="2022-02-22T18:51:00Z">
        <w:r w:rsidR="000F5082" w:rsidRPr="002B42A7">
          <w:rPr>
            <w:rFonts w:ascii="Times New Roman" w:hAnsi="Times New Roman" w:cs="Times New Roman"/>
            <w:color w:val="000000" w:themeColor="text1"/>
            <w:rPrChange w:id="2566" w:author="Ruijie Xu" w:date="2022-03-10T12:31:00Z">
              <w:rPr>
                <w:color w:val="000000" w:themeColor="text1"/>
              </w:rPr>
            </w:rPrChange>
          </w:rPr>
          <w:t>t</w:t>
        </w:r>
      </w:ins>
      <w:ins w:id="2567" w:author="Ruijie Xu" w:date="2022-01-30T14:52:00Z">
        <w:del w:id="2568" w:author="Liliana Salvador" w:date="2022-02-22T18:51:00Z">
          <w:r w:rsidR="00D90F53" w:rsidRPr="002B42A7" w:rsidDel="000F5082">
            <w:rPr>
              <w:rFonts w:ascii="Times New Roman" w:hAnsi="Times New Roman" w:cs="Times New Roman"/>
              <w:color w:val="000000" w:themeColor="text1"/>
              <w:rPrChange w:id="2569"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2570" w:author="Ruijie Xu" w:date="2022-03-10T12:31:00Z">
              <w:rPr>
                <w:color w:val="000000" w:themeColor="text1"/>
              </w:rPr>
            </w:rPrChange>
          </w:rPr>
          <w:t xml:space="preserve"> based on the </w:t>
        </w:r>
      </w:ins>
      <w:ins w:id="2571" w:author="Ruijie Xu" w:date="2022-02-01T16:51:00Z">
        <w:r w:rsidR="007C319A" w:rsidRPr="002B42A7">
          <w:rPr>
            <w:rFonts w:ascii="Times New Roman" w:hAnsi="Times New Roman" w:cs="Times New Roman"/>
            <w:color w:val="000000" w:themeColor="text1"/>
            <w:rPrChange w:id="2572" w:author="Ruijie Xu" w:date="2022-03-10T12:31:00Z">
              <w:rPr>
                <w:color w:val="000000" w:themeColor="text1"/>
              </w:rPr>
            </w:rPrChange>
          </w:rPr>
          <w:t xml:space="preserve">standard </w:t>
        </w:r>
      </w:ins>
      <w:ins w:id="2573" w:author="Ruijie Xu" w:date="2022-01-30T14:52:00Z">
        <w:r w:rsidR="00D90F53" w:rsidRPr="002B42A7">
          <w:rPr>
            <w:rFonts w:ascii="Times New Roman" w:hAnsi="Times New Roman" w:cs="Times New Roman"/>
            <w:color w:val="000000" w:themeColor="text1"/>
            <w:rPrChange w:id="2574" w:author="Ruijie Xu" w:date="2022-03-10T12:31:00Z">
              <w:rPr>
                <w:color w:val="000000" w:themeColor="text1"/>
              </w:rPr>
            </w:rPrChange>
          </w:rPr>
          <w:t xml:space="preserve">instructions provided by the </w:t>
        </w:r>
      </w:ins>
      <w:ins w:id="2575" w:author="Ruijie Xu" w:date="2022-02-01T16:42:00Z">
        <w:r w:rsidR="006A0FB8" w:rsidRPr="002B42A7">
          <w:rPr>
            <w:rFonts w:ascii="Times New Roman" w:hAnsi="Times New Roman" w:cs="Times New Roman"/>
            <w:color w:val="000000" w:themeColor="text1"/>
            <w:rPrChange w:id="2576" w:author="Ruijie Xu" w:date="2022-03-10T12:31:00Z">
              <w:rPr>
                <w:color w:val="000000" w:themeColor="text1"/>
              </w:rPr>
            </w:rPrChange>
          </w:rPr>
          <w:t>software’</w:t>
        </w:r>
        <w:del w:id="2577" w:author="Liliana Salvador" w:date="2022-02-22T18:51:00Z">
          <w:r w:rsidR="006A0FB8" w:rsidRPr="002B42A7" w:rsidDel="000F5082">
            <w:rPr>
              <w:rFonts w:ascii="Times New Roman" w:hAnsi="Times New Roman" w:cs="Times New Roman"/>
              <w:color w:val="000000" w:themeColor="text1"/>
              <w:rPrChange w:id="2578"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2579" w:author="Ruijie Xu" w:date="2022-03-10T12:31:00Z">
              <w:rPr>
                <w:color w:val="000000" w:themeColor="text1"/>
              </w:rPr>
            </w:rPrChange>
          </w:rPr>
          <w:t xml:space="preserve"> </w:t>
        </w:r>
      </w:ins>
      <w:ins w:id="2580" w:author="Ruijie Xu" w:date="2022-01-30T14:52:00Z">
        <w:r w:rsidR="00D90F53" w:rsidRPr="002B42A7">
          <w:rPr>
            <w:rFonts w:ascii="Times New Roman" w:hAnsi="Times New Roman" w:cs="Times New Roman"/>
            <w:color w:val="000000" w:themeColor="text1"/>
            <w:rPrChange w:id="2581" w:author="Ruijie Xu" w:date="2022-03-10T12:31:00Z">
              <w:rPr>
                <w:color w:val="000000" w:themeColor="text1"/>
              </w:rPr>
            </w:rPrChange>
          </w:rPr>
          <w:t>manual</w:t>
        </w:r>
      </w:ins>
      <w:ins w:id="2582" w:author="Ruijie Xu" w:date="2022-02-01T16:42:00Z">
        <w:r w:rsidR="006A0FB8" w:rsidRPr="002B42A7">
          <w:rPr>
            <w:rFonts w:ascii="Times New Roman" w:hAnsi="Times New Roman" w:cs="Times New Roman"/>
            <w:color w:val="000000" w:themeColor="text1"/>
            <w:rPrChange w:id="2583" w:author="Ruijie Xu" w:date="2022-03-10T12:31:00Z">
              <w:rPr>
                <w:color w:val="000000" w:themeColor="text1"/>
              </w:rPr>
            </w:rPrChange>
          </w:rPr>
          <w:t xml:space="preserve"> </w:t>
        </w:r>
        <w:del w:id="2584" w:author="Liliana Salvador" w:date="2022-02-22T18:51:00Z">
          <w:r w:rsidR="006A0FB8" w:rsidRPr="002B42A7" w:rsidDel="000F5082">
            <w:rPr>
              <w:rFonts w:ascii="Times New Roman" w:hAnsi="Times New Roman" w:cs="Times New Roman"/>
              <w:color w:val="000000" w:themeColor="text1"/>
              <w:rPrChange w:id="2585" w:author="Ruijie Xu" w:date="2022-03-10T12:31:00Z">
                <w:rPr>
                  <w:color w:val="000000" w:themeColor="text1"/>
                </w:rPr>
              </w:rPrChange>
            </w:rPr>
            <w:delText>if no pre-built DB</w:delText>
          </w:r>
        </w:del>
      </w:ins>
      <w:ins w:id="2586" w:author="Ruijie Xu" w:date="2022-02-01T16:43:00Z">
        <w:del w:id="2587" w:author="Liliana Salvador" w:date="2022-02-22T18:51:00Z">
          <w:r w:rsidR="006A0FB8" w:rsidRPr="002B42A7" w:rsidDel="000F5082">
            <w:rPr>
              <w:rFonts w:ascii="Times New Roman" w:hAnsi="Times New Roman" w:cs="Times New Roman"/>
              <w:color w:val="000000" w:themeColor="text1"/>
              <w:rPrChange w:id="2588"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2589" w:author="Ruijie Xu" w:date="2022-03-10T12:31:00Z">
              <w:rPr>
                <w:color w:val="000000" w:themeColor="text1"/>
              </w:rPr>
            </w:rPrChange>
          </w:rPr>
          <w:t>(</w:t>
        </w:r>
      </w:ins>
      <w:ins w:id="2590" w:author="Ruijie Xu" w:date="2022-02-01T16:44:00Z">
        <w:r w:rsidR="006A0FB8" w:rsidRPr="002B42A7">
          <w:rPr>
            <w:rFonts w:ascii="Times New Roman" w:hAnsi="Times New Roman" w:cs="Times New Roman"/>
            <w:color w:val="000000" w:themeColor="text1"/>
            <w:rPrChange w:id="2591" w:author="Ruijie Xu" w:date="2022-03-10T12:31:00Z">
              <w:rPr>
                <w:color w:val="000000" w:themeColor="text1"/>
              </w:rPr>
            </w:rPrChange>
          </w:rPr>
          <w:t>CLARK, CLARK-s, Diamond, and Kaiju</w:t>
        </w:r>
      </w:ins>
      <w:ins w:id="2592" w:author="Ruijie Xu" w:date="2022-02-01T16:43:00Z">
        <w:r w:rsidR="006A0FB8" w:rsidRPr="002B42A7">
          <w:rPr>
            <w:rFonts w:ascii="Times New Roman" w:hAnsi="Times New Roman" w:cs="Times New Roman"/>
            <w:color w:val="000000" w:themeColor="text1"/>
            <w:rPrChange w:id="2593" w:author="Ruijie Xu" w:date="2022-03-10T12:31:00Z">
              <w:rPr>
                <w:color w:val="000000" w:themeColor="text1"/>
              </w:rPr>
            </w:rPrChange>
          </w:rPr>
          <w:t>)</w:t>
        </w:r>
      </w:ins>
      <w:ins w:id="2594" w:author="Liliana Salvador" w:date="2022-02-22T18:53:00Z">
        <w:r w:rsidR="000F5082" w:rsidRPr="002B42A7">
          <w:rPr>
            <w:rFonts w:ascii="Times New Roman" w:hAnsi="Times New Roman" w:cs="Times New Roman"/>
            <w:color w:val="000000" w:themeColor="text1"/>
            <w:rPrChange w:id="2595" w:author="Ruijie Xu" w:date="2022-03-10T12:31:00Z">
              <w:rPr>
                <w:color w:val="000000" w:themeColor="text1"/>
              </w:rPr>
            </w:rPrChange>
          </w:rPr>
          <w:t xml:space="preserve">, </w:t>
        </w:r>
      </w:ins>
      <w:ins w:id="2596" w:author="Liliana Salvador" w:date="2022-03-08T18:19:00Z">
        <w:r w:rsidR="00074744" w:rsidRPr="002B42A7">
          <w:rPr>
            <w:rFonts w:ascii="Times New Roman" w:hAnsi="Times New Roman" w:cs="Times New Roman"/>
            <w:color w:val="000000" w:themeColor="text1"/>
            <w:rPrChange w:id="2597" w:author="Ruijie Xu" w:date="2022-03-10T12:31:00Z">
              <w:rPr>
                <w:color w:val="000000" w:themeColor="text1"/>
              </w:rPr>
            </w:rPrChange>
          </w:rPr>
          <w:t>with the exception o</w:t>
        </w:r>
      </w:ins>
      <w:ins w:id="2598" w:author="Liliana Salvador" w:date="2022-03-08T18:20:00Z">
        <w:r w:rsidR="00074744" w:rsidRPr="002B42A7">
          <w:rPr>
            <w:rFonts w:ascii="Times New Roman" w:hAnsi="Times New Roman" w:cs="Times New Roman"/>
            <w:color w:val="000000" w:themeColor="text1"/>
            <w:rPrChange w:id="2599" w:author="Ruijie Xu" w:date="2022-03-10T12:31:00Z">
              <w:rPr>
                <w:color w:val="000000" w:themeColor="text1"/>
              </w:rPr>
            </w:rPrChange>
          </w:rPr>
          <w:t>f</w:t>
        </w:r>
      </w:ins>
      <w:ins w:id="2600" w:author="Ruijie Xu" w:date="2022-01-30T14:52:00Z">
        <w:del w:id="2601" w:author="Liliana Salvador" w:date="2022-02-22T18:53:00Z">
          <w:r w:rsidR="00D90F53" w:rsidRPr="002B42A7" w:rsidDel="000F5082">
            <w:rPr>
              <w:rFonts w:ascii="Times New Roman" w:hAnsi="Times New Roman" w:cs="Times New Roman"/>
              <w:color w:val="000000" w:themeColor="text1"/>
              <w:rPrChange w:id="2602" w:author="Ruijie Xu" w:date="2022-03-10T12:31:00Z">
                <w:rPr>
                  <w:color w:val="000000" w:themeColor="text1"/>
                </w:rPr>
              </w:rPrChange>
            </w:rPr>
            <w:delText>.</w:delText>
          </w:r>
        </w:del>
        <w:del w:id="2603" w:author="Liliana Salvador" w:date="2022-03-08T18:15:00Z">
          <w:r w:rsidR="00D90F53" w:rsidRPr="002B42A7" w:rsidDel="00055E8D">
            <w:rPr>
              <w:rFonts w:ascii="Times New Roman" w:hAnsi="Times New Roman" w:cs="Times New Roman"/>
              <w:color w:val="000000" w:themeColor="text1"/>
              <w:rPrChange w:id="2604" w:author="Ruijie Xu" w:date="2022-03-10T12:31:00Z">
                <w:rPr>
                  <w:color w:val="000000" w:themeColor="text1"/>
                </w:rPr>
              </w:rPrChange>
            </w:rPr>
            <w:delText xml:space="preserve"> </w:delText>
          </w:r>
        </w:del>
      </w:ins>
      <w:ins w:id="2605" w:author="Ruijie Xu" w:date="2022-02-01T16:44:00Z">
        <w:del w:id="2606" w:author="Liliana Salvador" w:date="2022-02-22T18:53:00Z">
          <w:r w:rsidR="006A0FB8" w:rsidRPr="002B42A7" w:rsidDel="000F5082">
            <w:rPr>
              <w:rFonts w:ascii="Times New Roman" w:hAnsi="Times New Roman" w:cs="Times New Roman"/>
              <w:color w:val="000000" w:themeColor="text1"/>
              <w:rPrChange w:id="2607" w:author="Ruijie Xu" w:date="2022-03-10T12:31:00Z">
                <w:rPr>
                  <w:color w:val="000000" w:themeColor="text1"/>
                </w:rPr>
              </w:rPrChange>
            </w:rPr>
            <w:delText xml:space="preserve">DBs </w:delText>
          </w:r>
        </w:del>
      </w:ins>
      <w:ins w:id="2608" w:author="Ruijie Xu" w:date="2022-02-01T16:45:00Z">
        <w:del w:id="2609" w:author="Liliana Salvador" w:date="2022-03-08T18:19:00Z">
          <w:r w:rsidR="006A0FB8" w:rsidRPr="002B42A7" w:rsidDel="00074744">
            <w:rPr>
              <w:rFonts w:ascii="Times New Roman" w:hAnsi="Times New Roman" w:cs="Times New Roman"/>
              <w:color w:val="000000" w:themeColor="text1"/>
              <w:rPrChange w:id="2610" w:author="Ruijie Xu" w:date="2022-03-10T12:31:00Z">
                <w:rPr>
                  <w:color w:val="000000" w:themeColor="text1"/>
                </w:rPr>
              </w:rPrChange>
            </w:rPr>
            <w:delText>of</w:delText>
          </w:r>
        </w:del>
      </w:ins>
      <w:ins w:id="2611" w:author="Ruijie Xu" w:date="2022-02-01T16:44:00Z">
        <w:r w:rsidR="006A0FB8" w:rsidRPr="002B42A7">
          <w:rPr>
            <w:rFonts w:ascii="Times New Roman" w:hAnsi="Times New Roman" w:cs="Times New Roman"/>
            <w:color w:val="000000" w:themeColor="text1"/>
            <w:rPrChange w:id="2612" w:author="Ruijie Xu" w:date="2022-03-10T12:31:00Z">
              <w:rPr>
                <w:color w:val="000000" w:themeColor="text1"/>
              </w:rPr>
            </w:rPrChange>
          </w:rPr>
          <w:t xml:space="preserve"> </w:t>
        </w:r>
        <w:del w:id="2613" w:author="Liliana Salvador" w:date="2022-03-08T18:15:00Z">
          <w:r w:rsidR="006A0FB8" w:rsidRPr="002B42A7" w:rsidDel="00055E8D">
            <w:rPr>
              <w:rFonts w:ascii="Times New Roman" w:hAnsi="Times New Roman" w:cs="Times New Roman"/>
              <w:color w:val="000000" w:themeColor="text1"/>
              <w:rPrChange w:id="2614"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2615" w:author="Ruijie Xu" w:date="2022-03-10T12:31:00Z">
              <w:rPr>
                <w:color w:val="000000" w:themeColor="text1"/>
              </w:rPr>
            </w:rPrChange>
          </w:rPr>
          <w:t>software</w:t>
        </w:r>
      </w:ins>
      <w:ins w:id="2616" w:author="Liliana Salvador" w:date="2022-02-22T18:53:00Z">
        <w:r w:rsidR="000F5082" w:rsidRPr="002B42A7">
          <w:rPr>
            <w:rFonts w:ascii="Times New Roman" w:hAnsi="Times New Roman" w:cs="Times New Roman"/>
            <w:color w:val="000000" w:themeColor="text1"/>
            <w:rPrChange w:id="2617" w:author="Ruijie Xu" w:date="2022-03-10T12:31:00Z">
              <w:rPr>
                <w:color w:val="000000" w:themeColor="text1"/>
              </w:rPr>
            </w:rPrChange>
          </w:rPr>
          <w:t xml:space="preserve"> that had their DBs</w:t>
        </w:r>
      </w:ins>
      <w:ins w:id="2618" w:author="Ruijie Xu" w:date="2022-02-01T16:44:00Z">
        <w:r w:rsidR="006A0FB8" w:rsidRPr="002B42A7">
          <w:rPr>
            <w:rFonts w:ascii="Times New Roman" w:hAnsi="Times New Roman" w:cs="Times New Roman"/>
            <w:color w:val="000000" w:themeColor="text1"/>
            <w:rPrChange w:id="2619" w:author="Ruijie Xu" w:date="2022-03-10T12:31:00Z">
              <w:rPr>
                <w:color w:val="000000" w:themeColor="text1"/>
              </w:rPr>
            </w:rPrChange>
          </w:rPr>
          <w:t xml:space="preserve"> </w:t>
        </w:r>
        <w:del w:id="2620" w:author="Liliana Salvador" w:date="2022-02-22T18:53:00Z">
          <w:r w:rsidR="006A0FB8" w:rsidRPr="002B42A7" w:rsidDel="000F5082">
            <w:rPr>
              <w:rFonts w:ascii="Times New Roman" w:hAnsi="Times New Roman" w:cs="Times New Roman"/>
              <w:color w:val="000000" w:themeColor="text1"/>
              <w:rPrChange w:id="2621" w:author="Ruijie Xu" w:date="2022-03-10T12:31:00Z">
                <w:rPr>
                  <w:color w:val="000000" w:themeColor="text1"/>
                </w:rPr>
              </w:rPrChange>
            </w:rPr>
            <w:delText xml:space="preserve">were </w:delText>
          </w:r>
        </w:del>
      </w:ins>
      <w:ins w:id="2622" w:author="Ruijie Xu" w:date="2022-02-01T16:45:00Z">
        <w:del w:id="2623" w:author="Liliana Salvador" w:date="2022-02-22T18:53:00Z">
          <w:r w:rsidR="006A0FB8" w:rsidRPr="002B42A7" w:rsidDel="000F5082">
            <w:rPr>
              <w:rFonts w:ascii="Times New Roman" w:hAnsi="Times New Roman" w:cs="Times New Roman"/>
              <w:color w:val="000000" w:themeColor="text1"/>
              <w:rPrChange w:id="2624"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2625" w:author="Ruijie Xu" w:date="2022-03-10T12:31:00Z">
              <w:rPr>
                <w:color w:val="000000" w:themeColor="text1"/>
              </w:rPr>
            </w:rPrChange>
          </w:rPr>
          <w:t>available online with the contribution of the scien</w:t>
        </w:r>
      </w:ins>
      <w:ins w:id="2626" w:author="Liliana Salvador" w:date="2022-03-08T18:15:00Z">
        <w:r w:rsidR="00055E8D" w:rsidRPr="002B42A7">
          <w:rPr>
            <w:rFonts w:ascii="Times New Roman" w:hAnsi="Times New Roman" w:cs="Times New Roman"/>
            <w:color w:val="000000" w:themeColor="text1"/>
            <w:rPrChange w:id="2627" w:author="Ruijie Xu" w:date="2022-03-10T12:31:00Z">
              <w:rPr>
                <w:color w:val="000000" w:themeColor="text1"/>
              </w:rPr>
            </w:rPrChange>
          </w:rPr>
          <w:t>tific</w:t>
        </w:r>
      </w:ins>
      <w:ins w:id="2628" w:author="Ruijie Xu" w:date="2022-02-01T16:45:00Z">
        <w:del w:id="2629" w:author="Liliana Salvador" w:date="2022-03-08T18:15:00Z">
          <w:r w:rsidR="006A0FB8" w:rsidRPr="002B42A7" w:rsidDel="00055E8D">
            <w:rPr>
              <w:rFonts w:ascii="Times New Roman" w:hAnsi="Times New Roman" w:cs="Times New Roman"/>
              <w:color w:val="000000" w:themeColor="text1"/>
              <w:rPrChange w:id="2630"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2631" w:author="Ruijie Xu" w:date="2022-03-10T12:31:00Z">
              <w:rPr>
                <w:color w:val="000000" w:themeColor="text1"/>
              </w:rPr>
            </w:rPrChange>
          </w:rPr>
          <w:t xml:space="preserve"> community</w:t>
        </w:r>
      </w:ins>
      <w:ins w:id="2632" w:author="Ruijie Xu" w:date="2022-02-01T16:47:00Z">
        <w:del w:id="2633" w:author="Liliana Salvador" w:date="2022-03-08T18:19:00Z">
          <w:r w:rsidR="006A0FB8" w:rsidRPr="002B42A7" w:rsidDel="00074744">
            <w:rPr>
              <w:rFonts w:ascii="Times New Roman" w:hAnsi="Times New Roman" w:cs="Times New Roman"/>
              <w:color w:val="000000" w:themeColor="text1"/>
              <w:rPrChange w:id="2634"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2635" w:author="Ruijie Xu" w:date="2022-03-10T12:31:00Z">
                <w:rPr>
                  <w:color w:val="000000" w:themeColor="text1"/>
                </w:rPr>
              </w:rPrChange>
            </w:rPr>
            <w:delText>instruction manual</w:delText>
          </w:r>
        </w:del>
        <w:del w:id="2636" w:author="Liliana Salvador" w:date="2022-03-08T18:16:00Z">
          <w:r w:rsidR="00CB046C" w:rsidRPr="002B42A7" w:rsidDel="00055E8D">
            <w:rPr>
              <w:rFonts w:ascii="Times New Roman" w:hAnsi="Times New Roman" w:cs="Times New Roman"/>
              <w:color w:val="000000" w:themeColor="text1"/>
              <w:rPrChange w:id="2637" w:author="Ruijie Xu" w:date="2022-03-10T12:31:00Z">
                <w:rPr>
                  <w:color w:val="000000" w:themeColor="text1"/>
                </w:rPr>
              </w:rPrChange>
            </w:rPr>
            <w:delText xml:space="preserve"> of the corresponding software</w:delText>
          </w:r>
        </w:del>
      </w:ins>
      <w:ins w:id="2638" w:author="Ruijie Xu" w:date="2022-02-01T16:45:00Z">
        <w:r w:rsidR="006A0FB8" w:rsidRPr="002B42A7">
          <w:rPr>
            <w:rFonts w:ascii="Times New Roman" w:hAnsi="Times New Roman" w:cs="Times New Roman"/>
            <w:color w:val="000000" w:themeColor="text1"/>
            <w:rPrChange w:id="2639" w:author="Ruijie Xu" w:date="2022-03-10T12:31:00Z">
              <w:rPr>
                <w:color w:val="000000" w:themeColor="text1"/>
              </w:rPr>
            </w:rPrChange>
          </w:rPr>
          <w:t>. In this case, the DBs were</w:t>
        </w:r>
      </w:ins>
      <w:ins w:id="2640" w:author="Liliana Salvador" w:date="2022-02-22T18:55:00Z">
        <w:r w:rsidR="000F5082" w:rsidRPr="002B42A7">
          <w:rPr>
            <w:rFonts w:ascii="Times New Roman" w:hAnsi="Times New Roman" w:cs="Times New Roman"/>
            <w:color w:val="000000" w:themeColor="text1"/>
            <w:rPrChange w:id="2641" w:author="Ruijie Xu" w:date="2022-03-10T12:31:00Z">
              <w:rPr>
                <w:color w:val="000000" w:themeColor="text1"/>
              </w:rPr>
            </w:rPrChange>
          </w:rPr>
          <w:t xml:space="preserve"> </w:t>
        </w:r>
      </w:ins>
      <w:ins w:id="2642" w:author="Ruijie Xu" w:date="2022-02-01T16:45:00Z">
        <w:del w:id="2643" w:author="Liliana Salvador" w:date="2022-02-22T18:55:00Z">
          <w:r w:rsidR="006A0FB8" w:rsidRPr="002B42A7" w:rsidDel="000F5082">
            <w:rPr>
              <w:rFonts w:ascii="Times New Roman" w:hAnsi="Times New Roman" w:cs="Times New Roman"/>
              <w:color w:val="000000" w:themeColor="text1"/>
              <w:rPrChange w:id="2644" w:author="Ruijie Xu" w:date="2022-03-10T12:31:00Z">
                <w:rPr>
                  <w:color w:val="000000" w:themeColor="text1"/>
                </w:rPr>
              </w:rPrChange>
            </w:rPr>
            <w:delText xml:space="preserve"> </w:delText>
          </w:r>
        </w:del>
      </w:ins>
      <w:ins w:id="2645" w:author="Ruijie Xu" w:date="2022-02-01T16:46:00Z">
        <w:del w:id="2646" w:author="Liliana Salvador" w:date="2022-02-22T18:55:00Z">
          <w:r w:rsidR="006A0FB8" w:rsidRPr="002B42A7" w:rsidDel="000F5082">
            <w:rPr>
              <w:rFonts w:ascii="Times New Roman" w:hAnsi="Times New Roman" w:cs="Times New Roman"/>
              <w:color w:val="000000" w:themeColor="text1"/>
              <w:rPrChange w:id="2647" w:author="Ruijie Xu" w:date="2022-03-10T12:31:00Z">
                <w:rPr>
                  <w:color w:val="000000" w:themeColor="text1"/>
                </w:rPr>
              </w:rPrChange>
            </w:rPr>
            <w:delText xml:space="preserve">also </w:delText>
          </w:r>
        </w:del>
      </w:ins>
      <w:ins w:id="2648" w:author="Ruijie Xu" w:date="2022-02-01T16:45:00Z">
        <w:r w:rsidR="006A0FB8" w:rsidRPr="002B42A7">
          <w:rPr>
            <w:rFonts w:ascii="Times New Roman" w:hAnsi="Times New Roman" w:cs="Times New Roman"/>
            <w:color w:val="000000" w:themeColor="text1"/>
            <w:rPrChange w:id="2649" w:author="Ruijie Xu" w:date="2022-03-10T12:31:00Z">
              <w:rPr>
                <w:color w:val="000000" w:themeColor="text1"/>
              </w:rPr>
            </w:rPrChange>
          </w:rPr>
          <w:t>downloaded directly</w:t>
        </w:r>
      </w:ins>
      <w:ins w:id="2650" w:author="Ruijie Xu" w:date="2022-02-01T16:46:00Z">
        <w:r w:rsidR="006A0FB8" w:rsidRPr="002B42A7">
          <w:rPr>
            <w:rFonts w:ascii="Times New Roman" w:hAnsi="Times New Roman" w:cs="Times New Roman"/>
            <w:color w:val="000000" w:themeColor="text1"/>
            <w:rPrChange w:id="2651" w:author="Ruijie Xu" w:date="2022-03-10T12:31:00Z">
              <w:rPr>
                <w:color w:val="000000" w:themeColor="text1"/>
              </w:rPr>
            </w:rPrChange>
          </w:rPr>
          <w:t xml:space="preserve"> from the online resources (</w:t>
        </w:r>
      </w:ins>
      <w:ins w:id="2652" w:author="Ruijie Xu" w:date="2022-02-01T16:47:00Z">
        <w:r w:rsidR="006A0FB8" w:rsidRPr="002B42A7">
          <w:rPr>
            <w:rFonts w:ascii="Times New Roman" w:hAnsi="Times New Roman" w:cs="Times New Roman"/>
            <w:color w:val="000000" w:themeColor="text1"/>
            <w:rPrChange w:id="2653"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2654" w:author="Ruijie Xu" w:date="2022-03-10T12:31:00Z">
              <w:rPr>
                <w:color w:val="000000" w:themeColor="text1"/>
              </w:rPr>
            </w:rPrChange>
          </w:rPr>
          <w:t xml:space="preserve"> of Kraken2, maxikraken DB of Krak</w:t>
        </w:r>
      </w:ins>
      <w:ins w:id="2655" w:author="Ruijie Xu" w:date="2022-02-01T16:48:00Z">
        <w:r w:rsidR="00CB046C" w:rsidRPr="002B42A7">
          <w:rPr>
            <w:rFonts w:ascii="Times New Roman" w:hAnsi="Times New Roman" w:cs="Times New Roman"/>
            <w:color w:val="000000" w:themeColor="text1"/>
            <w:rPrChange w:id="2656" w:author="Ruijie Xu" w:date="2022-03-10T12:31:00Z">
              <w:rPr>
                <w:color w:val="000000" w:themeColor="text1"/>
              </w:rPr>
            </w:rPrChange>
          </w:rPr>
          <w:t xml:space="preserve">en2, and </w:t>
        </w:r>
      </w:ins>
      <w:ins w:id="2657" w:author="Ruijie Xu" w:date="2022-02-01T16:47:00Z">
        <w:r w:rsidR="00CB046C" w:rsidRPr="002B42A7">
          <w:rPr>
            <w:rFonts w:ascii="Times New Roman" w:hAnsi="Times New Roman" w:cs="Times New Roman"/>
            <w:color w:val="000000" w:themeColor="text1"/>
            <w:rPrChange w:id="2658" w:author="Ruijie Xu" w:date="2022-03-10T12:31:00Z">
              <w:rPr>
                <w:color w:val="000000" w:themeColor="text1"/>
              </w:rPr>
            </w:rPrChange>
          </w:rPr>
          <w:t>Bracken</w:t>
        </w:r>
      </w:ins>
      <w:ins w:id="2659" w:author="Ruijie Xu" w:date="2022-02-01T16:46:00Z">
        <w:r w:rsidR="006A0FB8" w:rsidRPr="002B42A7">
          <w:rPr>
            <w:rFonts w:ascii="Times New Roman" w:hAnsi="Times New Roman" w:cs="Times New Roman"/>
            <w:color w:val="000000" w:themeColor="text1"/>
            <w:rPrChange w:id="2660" w:author="Ruijie Xu" w:date="2022-03-10T12:31:00Z">
              <w:rPr>
                <w:color w:val="000000" w:themeColor="text1"/>
              </w:rPr>
            </w:rPrChange>
          </w:rPr>
          <w:t>).</w:t>
        </w:r>
      </w:ins>
      <w:ins w:id="2661" w:author="Ruijie Xu" w:date="2022-02-01T16:48:00Z">
        <w:r w:rsidR="00CB046C" w:rsidRPr="002B42A7">
          <w:rPr>
            <w:rFonts w:ascii="Times New Roman" w:hAnsi="Times New Roman" w:cs="Times New Roman"/>
            <w:color w:val="000000" w:themeColor="text1"/>
            <w:rPrChange w:id="2662" w:author="Ruijie Xu" w:date="2022-03-10T12:31:00Z">
              <w:rPr>
                <w:color w:val="000000" w:themeColor="text1"/>
              </w:rPr>
            </w:rPrChange>
          </w:rPr>
          <w:t xml:space="preserve"> Detailed information about DB building is available in Table I. </w:t>
        </w:r>
      </w:ins>
      <w:del w:id="2663" w:author="Ruijie Xu" w:date="2022-01-30T14:51:00Z">
        <w:r w:rsidRPr="002B42A7" w:rsidDel="00D90F53">
          <w:rPr>
            <w:rFonts w:ascii="Times New Roman" w:hAnsi="Times New Roman" w:cs="Times New Roman"/>
            <w:color w:val="000000" w:themeColor="text1"/>
            <w:rPrChange w:id="2664"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266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66"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2667"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68"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2669"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2670"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2671"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2672"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267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74"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2675"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267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77"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2678"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2679"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2680"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2681"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2682"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2683"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2684"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2685"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268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87"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2688"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89"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2690"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2691"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2692"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2693"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2694"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269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96"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2697"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2698"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2699"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2700"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2701"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2702"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2703" w:author="Ruijie Xu" w:date="2022-02-01T16:49:00Z"/>
          <w:rFonts w:ascii="Times New Roman" w:hAnsi="Times New Roman" w:cs="Times New Roman"/>
          <w:color w:val="000000" w:themeColor="text1"/>
          <w:u w:val="single"/>
          <w:rPrChange w:id="2704" w:author="Ruijie Xu" w:date="2022-03-10T12:31:00Z">
            <w:rPr>
              <w:del w:id="2705" w:author="Ruijie Xu" w:date="2022-02-01T16:49:00Z"/>
              <w:color w:val="000000" w:themeColor="text1"/>
              <w:u w:val="single"/>
            </w:rPr>
          </w:rPrChange>
        </w:rPr>
      </w:pPr>
    </w:p>
    <w:p w14:paraId="05FF9622" w14:textId="77777777" w:rsidR="007C319A" w:rsidRPr="002B42A7" w:rsidRDefault="007C319A" w:rsidP="00271EA9">
      <w:pPr>
        <w:spacing w:line="480" w:lineRule="auto"/>
        <w:rPr>
          <w:ins w:id="2706" w:author="Ruijie Xu" w:date="2022-02-01T16:49:00Z"/>
          <w:rFonts w:ascii="Times New Roman" w:hAnsi="Times New Roman" w:cs="Times New Roman"/>
          <w:color w:val="000000" w:themeColor="text1"/>
          <w:u w:val="single"/>
          <w:rPrChange w:id="2707" w:author="Ruijie Xu" w:date="2022-03-10T12:31:00Z">
            <w:rPr>
              <w:ins w:id="2708" w:author="Ruijie Xu" w:date="2022-02-01T16:49:00Z"/>
              <w:color w:val="000000" w:themeColor="text1"/>
              <w:u w:val="single"/>
            </w:rPr>
          </w:rPrChange>
        </w:rPr>
      </w:pPr>
    </w:p>
    <w:p w14:paraId="30F795E7" w14:textId="3FB98D0F" w:rsidR="00C0014F" w:rsidRPr="002B42A7" w:rsidDel="00540FCF" w:rsidRDefault="00FB322B" w:rsidP="003A137D">
      <w:pPr>
        <w:spacing w:line="480" w:lineRule="auto"/>
        <w:rPr>
          <w:del w:id="2709" w:author="Ruijie Xu" w:date="2022-01-30T14:48:00Z"/>
          <w:rFonts w:ascii="Times New Roman" w:eastAsia="SimSun" w:hAnsi="Times New Roman" w:cs="Times New Roman"/>
          <w:color w:val="000000" w:themeColor="text1"/>
          <w:rPrChange w:id="2710" w:author="Ruijie Xu" w:date="2022-03-10T12:31:00Z">
            <w:rPr>
              <w:del w:id="2711" w:author="Ruijie Xu" w:date="2022-01-30T14:48:00Z"/>
              <w:rFonts w:ascii="Calibri" w:eastAsia="SimSun" w:hAnsi="Calibri" w:cs="Calibri"/>
              <w:color w:val="000000" w:themeColor="text1"/>
            </w:rPr>
          </w:rPrChange>
        </w:rPr>
      </w:pPr>
      <w:ins w:id="2712" w:author="Liliana Salvador" w:date="2022-02-22T18:58:00Z">
        <w:r w:rsidRPr="002B42A7">
          <w:rPr>
            <w:rFonts w:ascii="Times New Roman" w:hAnsi="Times New Roman" w:cs="Times New Roman"/>
            <w:color w:val="000000" w:themeColor="text1"/>
            <w:rPrChange w:id="2713" w:author="Ruijie Xu" w:date="2022-03-10T12:31:00Z">
              <w:rPr>
                <w:color w:val="000000" w:themeColor="text1"/>
              </w:rPr>
            </w:rPrChange>
          </w:rPr>
          <w:t>For this specific analysis, a c</w:t>
        </w:r>
      </w:ins>
      <w:ins w:id="2714" w:author="Ruijie Xu" w:date="2022-02-01T16:50:00Z">
        <w:del w:id="2715" w:author="Liliana Salvador" w:date="2022-02-22T18:58:00Z">
          <w:r w:rsidR="007C319A" w:rsidRPr="002B42A7" w:rsidDel="00FB322B">
            <w:rPr>
              <w:rFonts w:ascii="Times New Roman" w:hAnsi="Times New Roman" w:cs="Times New Roman"/>
              <w:color w:val="000000" w:themeColor="text1"/>
              <w:rPrChange w:id="2716" w:author="Ruijie Xu" w:date="2022-03-10T12:31:00Z">
                <w:rPr>
                  <w:color w:val="000000" w:themeColor="text1"/>
                  <w:u w:val="single"/>
                </w:rPr>
              </w:rPrChange>
            </w:rPr>
            <w:delText>C</w:delText>
          </w:r>
        </w:del>
        <w:r w:rsidR="007C319A" w:rsidRPr="002B42A7">
          <w:rPr>
            <w:rFonts w:ascii="Times New Roman" w:hAnsi="Times New Roman" w:cs="Times New Roman"/>
            <w:color w:val="000000" w:themeColor="text1"/>
            <w:rPrChange w:id="2717" w:author="Ruijie Xu" w:date="2022-03-10T12:31:00Z">
              <w:rPr>
                <w:color w:val="000000" w:themeColor="text1"/>
                <w:u w:val="single"/>
              </w:rPr>
            </w:rPrChange>
          </w:rPr>
          <w:t xml:space="preserve">ustom Kraken2 DB </w:t>
        </w:r>
        <w:del w:id="2718" w:author="Liliana Salvador" w:date="2022-02-22T18:59:00Z">
          <w:r w:rsidR="007C319A" w:rsidRPr="002B42A7" w:rsidDel="00FB322B">
            <w:rPr>
              <w:rFonts w:ascii="Times New Roman" w:hAnsi="Times New Roman" w:cs="Times New Roman"/>
              <w:color w:val="000000" w:themeColor="text1"/>
              <w:rPrChange w:id="2719"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2720" w:author="Ruijie Xu" w:date="2022-03-10T12:31:00Z">
                <w:rPr>
                  <w:b/>
                  <w:bCs/>
                  <w:color w:val="000000" w:themeColor="text1"/>
                </w:rPr>
              </w:rPrChange>
            </w:rPr>
            <w:delText xml:space="preserve"> </w:delText>
          </w:r>
        </w:del>
      </w:ins>
      <w:ins w:id="2721" w:author="Ruijie Xu" w:date="2022-02-01T16:52:00Z">
        <w:del w:id="2722" w:author="Liliana Salvador" w:date="2022-02-22T18:59:00Z">
          <w:r w:rsidR="007C319A" w:rsidRPr="002B42A7" w:rsidDel="00FB322B">
            <w:rPr>
              <w:rFonts w:ascii="Times New Roman" w:hAnsi="Times New Roman" w:cs="Times New Roman"/>
              <w:color w:val="000000" w:themeColor="text1"/>
              <w:rPrChange w:id="2723"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2724" w:author="Ruijie Xu" w:date="2022-03-10T12:31:00Z">
                <w:rPr>
                  <w:b/>
                  <w:bCs/>
                  <w:color w:val="000000" w:themeColor="text1"/>
                </w:rPr>
              </w:rPrChange>
            </w:rPr>
            <w:delText xml:space="preserve"> </w:delText>
          </w:r>
        </w:del>
      </w:ins>
      <w:ins w:id="2725" w:author="Ruijie Xu" w:date="2022-02-01T16:50:00Z">
        <w:del w:id="2726" w:author="Liliana Salvador" w:date="2022-02-22T18:59:00Z">
          <w:r w:rsidR="007C319A" w:rsidRPr="002B42A7" w:rsidDel="00FB322B">
            <w:rPr>
              <w:rFonts w:ascii="Times New Roman" w:hAnsi="Times New Roman" w:cs="Times New Roman"/>
              <w:color w:val="000000" w:themeColor="text1"/>
              <w:rPrChange w:id="2727"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2728" w:author="Ruijie Xu" w:date="2022-03-10T12:31:00Z">
              <w:rPr>
                <w:color w:val="000000" w:themeColor="text1"/>
              </w:rPr>
            </w:rPrChange>
          </w:rPr>
          <w:t>was buil</w:t>
        </w:r>
      </w:ins>
      <w:ins w:id="2729" w:author="Ruijie Xu" w:date="2022-02-01T16:51:00Z">
        <w:r w:rsidR="007C319A" w:rsidRPr="002B42A7">
          <w:rPr>
            <w:rFonts w:ascii="Times New Roman" w:hAnsi="Times New Roman" w:cs="Times New Roman"/>
            <w:color w:val="000000" w:themeColor="text1"/>
            <w:rPrChange w:id="2730" w:author="Ruijie Xu" w:date="2022-03-10T12:31:00Z">
              <w:rPr>
                <w:color w:val="000000" w:themeColor="text1"/>
              </w:rPr>
            </w:rPrChange>
          </w:rPr>
          <w:t>t</w:t>
        </w:r>
      </w:ins>
      <w:ins w:id="2731" w:author="Ruijie Xu" w:date="2022-02-01T16:50:00Z">
        <w:r w:rsidR="007C319A" w:rsidRPr="002B42A7">
          <w:rPr>
            <w:rFonts w:ascii="Times New Roman" w:hAnsi="Times New Roman" w:cs="Times New Roman"/>
            <w:color w:val="000000" w:themeColor="text1"/>
            <w:rPrChange w:id="2732" w:author="Ruijie Xu" w:date="2022-03-10T12:31:00Z">
              <w:rPr>
                <w:color w:val="000000" w:themeColor="text1"/>
              </w:rPr>
            </w:rPrChange>
          </w:rPr>
          <w:t xml:space="preserve"> following the </w:t>
        </w:r>
      </w:ins>
      <w:ins w:id="2733" w:author="Liliana Salvador" w:date="2022-02-22T18:59:00Z">
        <w:r w:rsidRPr="002B42A7">
          <w:rPr>
            <w:rFonts w:ascii="Times New Roman" w:hAnsi="Times New Roman" w:cs="Times New Roman"/>
            <w:color w:val="000000" w:themeColor="text1"/>
            <w:rPrChange w:id="2734" w:author="Ruijie Xu" w:date="2022-03-10T12:31:00Z">
              <w:rPr>
                <w:color w:val="000000" w:themeColor="text1"/>
              </w:rPr>
            </w:rPrChange>
          </w:rPr>
          <w:t>manual’</w:t>
        </w:r>
      </w:ins>
      <w:ins w:id="2735" w:author="Liliana Salvador" w:date="2022-03-08T18:20:00Z">
        <w:r w:rsidR="00074744" w:rsidRPr="002B42A7">
          <w:rPr>
            <w:rFonts w:ascii="Times New Roman" w:hAnsi="Times New Roman" w:cs="Times New Roman"/>
            <w:color w:val="000000" w:themeColor="text1"/>
            <w:rPrChange w:id="2736" w:author="Ruijie Xu" w:date="2022-03-10T12:31:00Z">
              <w:rPr>
                <w:rFonts w:ascii="Calibri" w:hAnsi="Calibri" w:cs="Calibri"/>
                <w:color w:val="000000" w:themeColor="text1"/>
              </w:rPr>
            </w:rPrChange>
          </w:rPr>
          <w:t>s</w:t>
        </w:r>
      </w:ins>
      <w:ins w:id="2737" w:author="Liliana Salvador" w:date="2022-02-22T18:59:00Z">
        <w:del w:id="2738" w:author="Rajeev, Sree" w:date="2022-02-28T15:08:00Z">
          <w:r w:rsidRPr="002B42A7" w:rsidDel="00C219AD">
            <w:rPr>
              <w:rFonts w:ascii="Times New Roman" w:hAnsi="Times New Roman" w:cs="Times New Roman"/>
              <w:color w:val="000000" w:themeColor="text1"/>
              <w:rPrChange w:id="2739" w:author="Ruijie Xu" w:date="2022-03-10T12:31:00Z">
                <w:rPr>
                  <w:color w:val="000000" w:themeColor="text1"/>
                </w:rPr>
              </w:rPrChange>
            </w:rPr>
            <w:delText>s</w:delText>
          </w:r>
        </w:del>
        <w:r w:rsidRPr="002B42A7">
          <w:rPr>
            <w:rFonts w:ascii="Times New Roman" w:hAnsi="Times New Roman" w:cs="Times New Roman"/>
            <w:color w:val="000000" w:themeColor="text1"/>
            <w:rPrChange w:id="2740" w:author="Ruijie Xu" w:date="2022-03-10T12:31:00Z">
              <w:rPr>
                <w:color w:val="000000" w:themeColor="text1"/>
              </w:rPr>
            </w:rPrChange>
          </w:rPr>
          <w:t xml:space="preserve"> </w:t>
        </w:r>
      </w:ins>
      <w:ins w:id="2741" w:author="Ruijie Xu" w:date="2022-02-01T16:51:00Z">
        <w:r w:rsidR="007C319A" w:rsidRPr="002B42A7">
          <w:rPr>
            <w:rFonts w:ascii="Times New Roman" w:hAnsi="Times New Roman" w:cs="Times New Roman"/>
            <w:color w:val="000000" w:themeColor="text1"/>
            <w:rPrChange w:id="2742" w:author="Ruijie Xu" w:date="2022-03-10T12:31:00Z">
              <w:rPr>
                <w:color w:val="000000" w:themeColor="text1"/>
              </w:rPr>
            </w:rPrChange>
          </w:rPr>
          <w:t>instructions</w:t>
        </w:r>
        <w:del w:id="2743" w:author="Liliana Salvador" w:date="2022-02-22T19:00:00Z">
          <w:r w:rsidR="007C319A" w:rsidRPr="002B42A7" w:rsidDel="00FB322B">
            <w:rPr>
              <w:rFonts w:ascii="Times New Roman" w:hAnsi="Times New Roman" w:cs="Times New Roman"/>
              <w:color w:val="000000" w:themeColor="text1"/>
              <w:rPrChange w:id="2744"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2745" w:author="Ruijie Xu" w:date="2022-03-10T12:31:00Z">
              <w:rPr>
                <w:color w:val="000000" w:themeColor="text1"/>
              </w:rPr>
            </w:rPrChange>
          </w:rPr>
          <w:t>.</w:t>
        </w:r>
      </w:ins>
      <w:ins w:id="2746" w:author="Ruijie Xu" w:date="2022-02-01T16:52:00Z">
        <w:r w:rsidR="007C319A" w:rsidRPr="002B42A7">
          <w:rPr>
            <w:rFonts w:ascii="Times New Roman" w:hAnsi="Times New Roman" w:cs="Times New Roman"/>
            <w:color w:val="000000" w:themeColor="text1"/>
            <w:rPrChange w:id="2747" w:author="Ruijie Xu" w:date="2022-03-10T12:31:00Z">
              <w:rPr>
                <w:color w:val="000000" w:themeColor="text1"/>
              </w:rPr>
            </w:rPrChange>
          </w:rPr>
          <w:t xml:space="preserve"> All </w:t>
        </w:r>
      </w:ins>
      <w:ins w:id="2748" w:author="Ruijie Xu" w:date="2022-02-01T16:53:00Z">
        <w:r w:rsidR="00C755FC" w:rsidRPr="002B42A7">
          <w:rPr>
            <w:rFonts w:ascii="Times New Roman" w:hAnsi="Times New Roman" w:cs="Times New Roman"/>
            <w:color w:val="000000" w:themeColor="text1"/>
            <w:rPrChange w:id="2749" w:author="Ruijie Xu" w:date="2022-03-10T12:31:00Z">
              <w:rPr>
                <w:color w:val="000000" w:themeColor="text1"/>
              </w:rPr>
            </w:rPrChange>
          </w:rPr>
          <w:t xml:space="preserve">the </w:t>
        </w:r>
      </w:ins>
      <w:ins w:id="2750" w:author="Ruijie Xu" w:date="2022-02-01T16:52:00Z">
        <w:r w:rsidR="007C319A" w:rsidRPr="002B42A7">
          <w:rPr>
            <w:rFonts w:ascii="Times New Roman" w:hAnsi="Times New Roman" w:cs="Times New Roman"/>
            <w:color w:val="000000" w:themeColor="text1"/>
            <w:rPrChange w:id="2751" w:author="Ruijie Xu" w:date="2022-03-10T12:31:00Z">
              <w:rPr>
                <w:color w:val="000000" w:themeColor="text1"/>
              </w:rPr>
            </w:rPrChange>
          </w:rPr>
          <w:t xml:space="preserve">libraries </w:t>
        </w:r>
        <w:del w:id="2752" w:author="Liliana Salvador" w:date="2022-03-08T18:21:00Z">
          <w:r w:rsidR="00C755FC" w:rsidRPr="002B42A7" w:rsidDel="00074744">
            <w:rPr>
              <w:rFonts w:ascii="Times New Roman" w:hAnsi="Times New Roman" w:cs="Times New Roman"/>
              <w:color w:val="000000" w:themeColor="text1"/>
              <w:rPrChange w:id="2753" w:author="Ruijie Xu" w:date="2022-03-10T12:31:00Z">
                <w:rPr>
                  <w:color w:val="000000" w:themeColor="text1"/>
                </w:rPr>
              </w:rPrChange>
            </w:rPr>
            <w:delText>included</w:delText>
          </w:r>
        </w:del>
      </w:ins>
      <w:ins w:id="2754" w:author="Liliana Salvador" w:date="2022-03-08T18:21:00Z">
        <w:r w:rsidR="00074744" w:rsidRPr="002B42A7">
          <w:rPr>
            <w:rFonts w:ascii="Times New Roman" w:hAnsi="Times New Roman" w:cs="Times New Roman"/>
            <w:color w:val="000000" w:themeColor="text1"/>
            <w:rPrChange w:id="2755" w:author="Ruijie Xu" w:date="2022-03-10T12:31:00Z">
              <w:rPr>
                <w:rFonts w:ascii="Calibri" w:hAnsi="Calibri" w:cs="Calibri"/>
                <w:color w:val="000000" w:themeColor="text1"/>
              </w:rPr>
            </w:rPrChange>
          </w:rPr>
          <w:t>present</w:t>
        </w:r>
      </w:ins>
      <w:ins w:id="2756" w:author="Ruijie Xu" w:date="2022-02-01T16:52:00Z">
        <w:r w:rsidR="00C755FC" w:rsidRPr="002B42A7">
          <w:rPr>
            <w:rFonts w:ascii="Times New Roman" w:hAnsi="Times New Roman" w:cs="Times New Roman"/>
            <w:color w:val="000000" w:themeColor="text1"/>
            <w:rPrChange w:id="2757" w:author="Ruijie Xu" w:date="2022-03-10T12:31:00Z">
              <w:rPr>
                <w:color w:val="000000" w:themeColor="text1"/>
              </w:rPr>
            </w:rPrChange>
          </w:rPr>
          <w:t xml:space="preserve"> in </w:t>
        </w:r>
      </w:ins>
      <w:ins w:id="2758" w:author="Liliana Salvador" w:date="2022-02-22T18:59:00Z">
        <w:r w:rsidRPr="002B42A7">
          <w:rPr>
            <w:rFonts w:ascii="Times New Roman" w:hAnsi="Times New Roman" w:cs="Times New Roman"/>
            <w:color w:val="000000" w:themeColor="text1"/>
            <w:rPrChange w:id="2759" w:author="Ruijie Xu" w:date="2022-03-10T12:31:00Z">
              <w:rPr>
                <w:color w:val="000000" w:themeColor="text1"/>
              </w:rPr>
            </w:rPrChange>
          </w:rPr>
          <w:t xml:space="preserve">Kraken2’s </w:t>
        </w:r>
      </w:ins>
      <w:ins w:id="2760" w:author="Ruijie Xu" w:date="2022-02-01T16:52:00Z">
        <w:del w:id="2761" w:author="Liliana Salvador" w:date="2022-02-22T18:59:00Z">
          <w:r w:rsidR="00C755FC" w:rsidRPr="002B42A7" w:rsidDel="00FB322B">
            <w:rPr>
              <w:rFonts w:ascii="Times New Roman" w:hAnsi="Times New Roman" w:cs="Times New Roman"/>
              <w:color w:val="000000" w:themeColor="text1"/>
              <w:rPrChange w:id="2762"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2763" w:author="Ruijie Xu" w:date="2022-03-10T12:31:00Z">
              <w:rPr>
                <w:color w:val="000000" w:themeColor="text1"/>
              </w:rPr>
            </w:rPrChange>
          </w:rPr>
          <w:t>standard DB</w:t>
        </w:r>
        <w:del w:id="2764" w:author="Liliana Salvador" w:date="2022-02-22T18:59:00Z">
          <w:r w:rsidR="00C755FC" w:rsidRPr="002B42A7" w:rsidDel="00FB322B">
            <w:rPr>
              <w:rFonts w:ascii="Times New Roman" w:hAnsi="Times New Roman" w:cs="Times New Roman"/>
              <w:color w:val="000000" w:themeColor="text1"/>
              <w:rPrChange w:id="2765"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2766" w:author="Ruijie Xu" w:date="2022-03-10T12:31:00Z">
              <w:rPr>
                <w:color w:val="000000" w:themeColor="text1"/>
              </w:rPr>
            </w:rPrChange>
          </w:rPr>
          <w:t xml:space="preserve"> </w:t>
        </w:r>
        <w:del w:id="2767" w:author="Liliana Salvador" w:date="2022-02-22T18:59:00Z">
          <w:r w:rsidR="00C755FC" w:rsidRPr="002B42A7" w:rsidDel="00FB322B">
            <w:rPr>
              <w:rFonts w:ascii="Times New Roman" w:hAnsi="Times New Roman" w:cs="Times New Roman"/>
              <w:color w:val="000000" w:themeColor="text1"/>
              <w:rPrChange w:id="2768" w:author="Ruijie Xu" w:date="2022-03-10T12:31:00Z">
                <w:rPr>
                  <w:color w:val="000000" w:themeColor="text1"/>
                </w:rPr>
              </w:rPrChange>
            </w:rPr>
            <w:delText xml:space="preserve">of Kraken2 </w:delText>
          </w:r>
        </w:del>
      </w:ins>
      <w:ins w:id="2769" w:author="Ruijie Xu" w:date="2022-02-01T16:53:00Z">
        <w:r w:rsidR="00C755FC" w:rsidRPr="002B42A7">
          <w:rPr>
            <w:rFonts w:ascii="Times New Roman" w:hAnsi="Times New Roman" w:cs="Times New Roman"/>
            <w:color w:val="000000" w:themeColor="text1"/>
            <w:rPrChange w:id="2770" w:author="Ruijie Xu" w:date="2022-03-10T12:31:00Z">
              <w:rPr>
                <w:color w:val="000000" w:themeColor="text1"/>
              </w:rPr>
            </w:rPrChange>
          </w:rPr>
          <w:t>(</w:t>
        </w:r>
      </w:ins>
      <w:ins w:id="2771" w:author="Liliana Salvador" w:date="2022-02-22T19:00:00Z">
        <w:r w:rsidRPr="002B42A7">
          <w:rPr>
            <w:rFonts w:ascii="Times New Roman" w:hAnsi="Times New Roman" w:cs="Times New Roman"/>
            <w:color w:val="000000" w:themeColor="text1"/>
            <w:rPrChange w:id="2772" w:author="Ruijie Xu" w:date="2022-03-10T12:31:00Z">
              <w:rPr>
                <w:rFonts w:ascii="Calibri" w:hAnsi="Calibri" w:cs="Calibri"/>
                <w:color w:val="000000" w:themeColor="text1"/>
              </w:rPr>
            </w:rPrChange>
          </w:rPr>
          <w:t xml:space="preserve">which </w:t>
        </w:r>
      </w:ins>
      <w:ins w:id="2773" w:author="Ruijie Xu" w:date="2022-02-01T16:54:00Z">
        <w:r w:rsidR="003A137D" w:rsidRPr="002B42A7">
          <w:rPr>
            <w:rFonts w:ascii="Times New Roman" w:hAnsi="Times New Roman" w:cs="Times New Roman"/>
            <w:color w:val="000000" w:themeColor="text1"/>
            <w:rPrChange w:id="2774" w:author="Ruijie Xu" w:date="2022-03-10T12:31:00Z">
              <w:rPr>
                <w:color w:val="000000" w:themeColor="text1"/>
              </w:rPr>
            </w:rPrChange>
          </w:rPr>
          <w:t>includ</w:t>
        </w:r>
      </w:ins>
      <w:ins w:id="2775" w:author="Liliana Salvador" w:date="2022-02-22T19:00:00Z">
        <w:r w:rsidRPr="002B42A7">
          <w:rPr>
            <w:rFonts w:ascii="Times New Roman" w:hAnsi="Times New Roman" w:cs="Times New Roman"/>
            <w:color w:val="000000" w:themeColor="text1"/>
            <w:rPrChange w:id="2776" w:author="Ruijie Xu" w:date="2022-03-10T12:31:00Z">
              <w:rPr>
                <w:rFonts w:ascii="Calibri" w:hAnsi="Calibri" w:cs="Calibri"/>
                <w:color w:val="000000" w:themeColor="text1"/>
              </w:rPr>
            </w:rPrChange>
          </w:rPr>
          <w:t>e</w:t>
        </w:r>
      </w:ins>
      <w:ins w:id="2777" w:author="Ruijie Xu" w:date="2022-02-01T16:54:00Z">
        <w:del w:id="2778" w:author="Liliana Salvador" w:date="2022-02-22T19:00:00Z">
          <w:r w:rsidR="003A137D" w:rsidRPr="002B42A7" w:rsidDel="00FB322B">
            <w:rPr>
              <w:rFonts w:ascii="Times New Roman" w:hAnsi="Times New Roman" w:cs="Times New Roman"/>
              <w:color w:val="000000" w:themeColor="text1"/>
              <w:rPrChange w:id="2779"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2780" w:author="Ruijie Xu" w:date="2022-03-10T12:31:00Z">
              <w:rPr>
                <w:color w:val="000000" w:themeColor="text1"/>
              </w:rPr>
            </w:rPrChange>
          </w:rPr>
          <w:t xml:space="preserve"> NCBI RefSeq’s </w:t>
        </w:r>
        <w:r w:rsidR="003A137D" w:rsidRPr="002B42A7">
          <w:rPr>
            <w:rFonts w:ascii="Times New Roman" w:hAnsi="Times New Roman" w:cs="Times New Roman"/>
            <w:color w:val="24292F"/>
            <w:shd w:val="clear" w:color="auto" w:fill="FFFFFF"/>
            <w:rPrChange w:id="2781" w:author="Ruijie Xu" w:date="2022-03-10T12:31:00Z">
              <w:rPr>
                <w:rFonts w:ascii="Segoe UI" w:hAnsi="Segoe UI" w:cs="Segoe UI"/>
                <w:color w:val="24292F"/>
                <w:shd w:val="clear" w:color="auto" w:fill="FFFFFF"/>
              </w:rPr>
            </w:rPrChange>
          </w:rPr>
          <w:t xml:space="preserve">bacterial, archaeal, </w:t>
        </w:r>
        <w:del w:id="2782" w:author="Liliana Salvador" w:date="2022-02-22T19:01:00Z">
          <w:r w:rsidR="003A137D" w:rsidRPr="002B42A7" w:rsidDel="00FB322B">
            <w:rPr>
              <w:rFonts w:ascii="Times New Roman" w:hAnsi="Times New Roman" w:cs="Times New Roman"/>
              <w:color w:val="24292F"/>
              <w:shd w:val="clear" w:color="auto" w:fill="FFFFFF"/>
              <w:rPrChange w:id="2783"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2784" w:author="Ruijie Xu" w:date="2022-03-10T12:31:00Z">
              <w:rPr>
                <w:rFonts w:ascii="Segoe UI" w:hAnsi="Segoe UI" w:cs="Segoe UI"/>
                <w:color w:val="24292F"/>
                <w:shd w:val="clear" w:color="auto" w:fill="FFFFFF"/>
              </w:rPr>
            </w:rPrChange>
          </w:rPr>
          <w:t>viral</w:t>
        </w:r>
      </w:ins>
      <w:ins w:id="2785" w:author="Liliana Salvador" w:date="2022-02-22T19:01:00Z">
        <w:r w:rsidRPr="002B42A7">
          <w:rPr>
            <w:rFonts w:ascii="Times New Roman" w:hAnsi="Times New Roman" w:cs="Times New Roman"/>
            <w:color w:val="24292F"/>
            <w:shd w:val="clear" w:color="auto" w:fill="FFFFFF"/>
            <w:rPrChange w:id="2786" w:author="Ruijie Xu" w:date="2022-03-10T12:31:00Z">
              <w:rPr>
                <w:rFonts w:ascii="Calibri" w:hAnsi="Calibri" w:cs="Calibri"/>
                <w:color w:val="24292F"/>
                <w:shd w:val="clear" w:color="auto" w:fill="FFFFFF"/>
              </w:rPr>
            </w:rPrChange>
          </w:rPr>
          <w:t xml:space="preserve">, human genome, </w:t>
        </w:r>
      </w:ins>
      <w:ins w:id="2787" w:author="Liliana Salvador" w:date="2022-02-22T19:02:00Z">
        <w:r w:rsidRPr="002B42A7">
          <w:rPr>
            <w:rFonts w:ascii="Times New Roman" w:hAnsi="Times New Roman" w:cs="Times New Roman"/>
            <w:color w:val="24292F"/>
            <w:shd w:val="clear" w:color="auto" w:fill="FFFFFF"/>
            <w:rPrChange w:id="2788" w:author="Ruijie Xu" w:date="2022-03-10T12:31:00Z">
              <w:rPr>
                <w:rFonts w:ascii="Calibri" w:hAnsi="Calibri" w:cs="Calibri"/>
                <w:color w:val="24292F"/>
                <w:shd w:val="clear" w:color="auto" w:fill="FFFFFF"/>
              </w:rPr>
            </w:rPrChange>
          </w:rPr>
          <w:t>and known vectors (UniVec_Core)</w:t>
        </w:r>
      </w:ins>
      <w:ins w:id="2789" w:author="Ruijie Xu" w:date="2022-02-01T16:54:00Z">
        <w:r w:rsidR="003A137D" w:rsidRPr="002B42A7">
          <w:rPr>
            <w:rFonts w:ascii="Times New Roman" w:hAnsi="Times New Roman" w:cs="Times New Roman"/>
            <w:color w:val="24292F"/>
            <w:shd w:val="clear" w:color="auto" w:fill="FFFFFF"/>
            <w:rPrChange w:id="2790" w:author="Ruijie Xu" w:date="2022-03-10T12:31:00Z">
              <w:rPr>
                <w:rFonts w:ascii="Segoe UI" w:hAnsi="Segoe UI" w:cs="Segoe UI"/>
                <w:color w:val="24292F"/>
                <w:shd w:val="clear" w:color="auto" w:fill="FFFFFF"/>
              </w:rPr>
            </w:rPrChange>
          </w:rPr>
          <w:t xml:space="preserve"> libraries</w:t>
        </w:r>
        <w:del w:id="2791" w:author="Liliana Salvador" w:date="2022-02-22T19:02:00Z">
          <w:r w:rsidR="003A137D" w:rsidRPr="002B42A7" w:rsidDel="00FB322B">
            <w:rPr>
              <w:rFonts w:ascii="Times New Roman" w:hAnsi="Times New Roman" w:cs="Times New Roman"/>
              <w:color w:val="24292F"/>
              <w:shd w:val="clear" w:color="auto" w:fill="FFFFFF"/>
              <w:rPrChange w:id="2792" w:author="Ruijie Xu" w:date="2022-03-10T12:31:00Z">
                <w:rPr>
                  <w:rFonts w:ascii="Segoe UI" w:hAnsi="Segoe UI" w:cs="Segoe UI"/>
                  <w:color w:val="24292F"/>
                  <w:shd w:val="clear" w:color="auto" w:fill="FFFFFF"/>
                </w:rPr>
              </w:rPrChange>
            </w:rPr>
            <w:delText>, along with the human genome and library of known vectors (UniVec_Core)</w:delText>
          </w:r>
        </w:del>
      </w:ins>
      <w:ins w:id="2793" w:author="Ruijie Xu" w:date="2022-02-01T16:53:00Z">
        <w:r w:rsidR="00C755FC" w:rsidRPr="002B42A7">
          <w:rPr>
            <w:rFonts w:ascii="Times New Roman" w:hAnsi="Times New Roman" w:cs="Times New Roman"/>
            <w:color w:val="000000" w:themeColor="text1"/>
            <w:rPrChange w:id="2794" w:author="Ruijie Xu" w:date="2022-03-10T12:31:00Z">
              <w:rPr>
                <w:color w:val="000000" w:themeColor="text1"/>
              </w:rPr>
            </w:rPrChange>
          </w:rPr>
          <w:t xml:space="preserve">) </w:t>
        </w:r>
      </w:ins>
      <w:ins w:id="2795" w:author="Ruijie Xu" w:date="2022-02-01T16:52:00Z">
        <w:r w:rsidR="00C755FC" w:rsidRPr="002B42A7">
          <w:rPr>
            <w:rFonts w:ascii="Times New Roman" w:hAnsi="Times New Roman" w:cs="Times New Roman"/>
            <w:color w:val="000000" w:themeColor="text1"/>
            <w:rPrChange w:id="2796" w:author="Ruijie Xu" w:date="2022-03-10T12:31:00Z">
              <w:rPr>
                <w:color w:val="000000" w:themeColor="text1"/>
              </w:rPr>
            </w:rPrChange>
          </w:rPr>
          <w:t>w</w:t>
        </w:r>
      </w:ins>
      <w:ins w:id="2797" w:author="Ruijie Xu" w:date="2022-02-01T16:53:00Z">
        <w:r w:rsidR="00C755FC" w:rsidRPr="002B42A7">
          <w:rPr>
            <w:rFonts w:ascii="Times New Roman" w:hAnsi="Times New Roman" w:cs="Times New Roman"/>
            <w:color w:val="000000" w:themeColor="text1"/>
            <w:rPrChange w:id="2798" w:author="Ruijie Xu" w:date="2022-03-10T12:31:00Z">
              <w:rPr>
                <w:color w:val="000000" w:themeColor="text1"/>
              </w:rPr>
            </w:rPrChange>
          </w:rPr>
          <w:t>ere</w:t>
        </w:r>
      </w:ins>
      <w:ins w:id="2799" w:author="Ruijie Xu" w:date="2022-02-01T16:52:00Z">
        <w:r w:rsidR="00C755FC" w:rsidRPr="002B42A7">
          <w:rPr>
            <w:rFonts w:ascii="Times New Roman" w:hAnsi="Times New Roman" w:cs="Times New Roman"/>
            <w:color w:val="000000" w:themeColor="text1"/>
            <w:rPrChange w:id="2800" w:author="Ruijie Xu" w:date="2022-03-10T12:31:00Z">
              <w:rPr>
                <w:color w:val="000000" w:themeColor="text1"/>
              </w:rPr>
            </w:rPrChange>
          </w:rPr>
          <w:t xml:space="preserve"> included in the </w:t>
        </w:r>
      </w:ins>
      <w:ins w:id="2801" w:author="Liliana Salvador" w:date="2022-02-22T19:02:00Z">
        <w:r w:rsidRPr="002B42A7">
          <w:rPr>
            <w:rFonts w:ascii="Times New Roman" w:hAnsi="Times New Roman" w:cs="Times New Roman"/>
            <w:color w:val="000000" w:themeColor="text1"/>
            <w:rPrChange w:id="2802" w:author="Ruijie Xu" w:date="2022-03-10T12:31:00Z">
              <w:rPr>
                <w:rFonts w:ascii="Calibri" w:hAnsi="Calibri" w:cs="Calibri"/>
                <w:color w:val="000000" w:themeColor="text1"/>
              </w:rPr>
            </w:rPrChange>
          </w:rPr>
          <w:t>c</w:t>
        </w:r>
      </w:ins>
      <w:ins w:id="2803" w:author="Ruijie Xu" w:date="2022-02-27T10:36:00Z">
        <w:r w:rsidR="00435EE6" w:rsidRPr="002B42A7">
          <w:rPr>
            <w:rFonts w:ascii="Times New Roman" w:hAnsi="Times New Roman" w:cs="Times New Roman"/>
            <w:color w:val="000000" w:themeColor="text1"/>
            <w:rPrChange w:id="2804" w:author="Ruijie Xu" w:date="2022-03-10T12:31:00Z">
              <w:rPr>
                <w:rFonts w:ascii="Calibri" w:hAnsi="Calibri" w:cs="Calibri"/>
                <w:color w:val="000000" w:themeColor="text1"/>
              </w:rPr>
            </w:rPrChange>
          </w:rPr>
          <w:t>u</w:t>
        </w:r>
      </w:ins>
      <w:ins w:id="2805" w:author="Liliana Salvador" w:date="2022-02-22T19:02:00Z">
        <w:del w:id="2806" w:author="Ruijie Xu" w:date="2022-02-27T10:36:00Z">
          <w:r w:rsidRPr="002B42A7" w:rsidDel="00435EE6">
            <w:rPr>
              <w:rFonts w:ascii="Times New Roman" w:hAnsi="Times New Roman" w:cs="Times New Roman"/>
              <w:color w:val="000000" w:themeColor="text1"/>
              <w:rPrChange w:id="2807"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2808" w:author="Ruijie Xu" w:date="2022-03-10T12:31:00Z">
              <w:rPr>
                <w:rFonts w:ascii="Calibri" w:hAnsi="Calibri" w:cs="Calibri"/>
                <w:color w:val="000000" w:themeColor="text1"/>
              </w:rPr>
            </w:rPrChange>
          </w:rPr>
          <w:t>st</w:t>
        </w:r>
      </w:ins>
      <w:ins w:id="2809" w:author="Ruijie Xu" w:date="2022-02-27T10:36:00Z">
        <w:r w:rsidR="00435EE6" w:rsidRPr="002B42A7">
          <w:rPr>
            <w:rFonts w:ascii="Times New Roman" w:hAnsi="Times New Roman" w:cs="Times New Roman"/>
            <w:color w:val="000000" w:themeColor="text1"/>
            <w:rPrChange w:id="2810" w:author="Ruijie Xu" w:date="2022-03-10T12:31:00Z">
              <w:rPr>
                <w:rFonts w:ascii="Calibri" w:hAnsi="Calibri" w:cs="Calibri"/>
                <w:color w:val="000000" w:themeColor="text1"/>
              </w:rPr>
            </w:rPrChange>
          </w:rPr>
          <w:t>o</w:t>
        </w:r>
      </w:ins>
      <w:ins w:id="2811" w:author="Liliana Salvador" w:date="2022-02-22T19:02:00Z">
        <w:del w:id="2812" w:author="Ruijie Xu" w:date="2022-02-27T10:36:00Z">
          <w:r w:rsidRPr="002B42A7" w:rsidDel="00435EE6">
            <w:rPr>
              <w:rFonts w:ascii="Times New Roman" w:hAnsi="Times New Roman" w:cs="Times New Roman"/>
              <w:color w:val="000000" w:themeColor="text1"/>
              <w:rPrChange w:id="2813"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2814" w:author="Ruijie Xu" w:date="2022-03-10T12:31:00Z">
              <w:rPr>
                <w:rFonts w:ascii="Calibri" w:hAnsi="Calibri" w:cs="Calibri"/>
                <w:color w:val="000000" w:themeColor="text1"/>
              </w:rPr>
            </w:rPrChange>
          </w:rPr>
          <w:t xml:space="preserve">mized </w:t>
        </w:r>
      </w:ins>
      <w:ins w:id="2815" w:author="Ruijie Xu" w:date="2022-02-01T16:52:00Z">
        <w:r w:rsidR="00C755FC" w:rsidRPr="002B42A7">
          <w:rPr>
            <w:rFonts w:ascii="Times New Roman" w:hAnsi="Times New Roman" w:cs="Times New Roman"/>
            <w:color w:val="000000" w:themeColor="text1"/>
            <w:rPrChange w:id="2816" w:author="Ruijie Xu" w:date="2022-03-10T12:31:00Z">
              <w:rPr>
                <w:color w:val="000000" w:themeColor="text1"/>
              </w:rPr>
            </w:rPrChange>
          </w:rPr>
          <w:t>DB</w:t>
        </w:r>
      </w:ins>
      <w:ins w:id="2817" w:author="Liliana Salvador" w:date="2022-02-22T19:03:00Z">
        <w:r w:rsidRPr="002B42A7">
          <w:rPr>
            <w:rFonts w:ascii="Times New Roman" w:hAnsi="Times New Roman" w:cs="Times New Roman"/>
            <w:color w:val="000000" w:themeColor="text1"/>
            <w:rPrChange w:id="2818" w:author="Ruijie Xu" w:date="2022-03-10T12:31:00Z">
              <w:rPr>
                <w:rFonts w:ascii="Calibri" w:hAnsi="Calibri" w:cs="Calibri"/>
                <w:color w:val="000000" w:themeColor="text1"/>
              </w:rPr>
            </w:rPrChange>
          </w:rPr>
          <w:t>,</w:t>
        </w:r>
      </w:ins>
      <w:ins w:id="2819" w:author="Ruijie Xu" w:date="2022-02-01T16:52:00Z">
        <w:r w:rsidR="00C755FC" w:rsidRPr="002B42A7">
          <w:rPr>
            <w:rFonts w:ascii="Times New Roman" w:hAnsi="Times New Roman" w:cs="Times New Roman"/>
            <w:color w:val="000000" w:themeColor="text1"/>
            <w:rPrChange w:id="2820" w:author="Ruijie Xu" w:date="2022-03-10T12:31:00Z">
              <w:rPr>
                <w:color w:val="000000" w:themeColor="text1"/>
              </w:rPr>
            </w:rPrChange>
          </w:rPr>
          <w:t xml:space="preserve"> with the addition of</w:t>
        </w:r>
      </w:ins>
      <w:ins w:id="2821" w:author="Liliana Salvador" w:date="2022-02-22T19:02:00Z">
        <w:r w:rsidRPr="002B42A7">
          <w:rPr>
            <w:rFonts w:ascii="Times New Roman" w:hAnsi="Times New Roman" w:cs="Times New Roman"/>
            <w:color w:val="000000" w:themeColor="text1"/>
            <w:rPrChange w:id="2822" w:author="Ruijie Xu" w:date="2022-03-10T12:31:00Z">
              <w:rPr>
                <w:rFonts w:ascii="Calibri" w:hAnsi="Calibri" w:cs="Calibri"/>
                <w:color w:val="000000" w:themeColor="text1"/>
              </w:rPr>
            </w:rPrChange>
          </w:rPr>
          <w:t xml:space="preserve"> the </w:t>
        </w:r>
      </w:ins>
      <w:ins w:id="2823" w:author="Liliana Salvador" w:date="2022-02-22T19:03:00Z">
        <w:r w:rsidRPr="002B42A7">
          <w:rPr>
            <w:rFonts w:ascii="Times New Roman" w:hAnsi="Times New Roman" w:cs="Times New Roman"/>
            <w:color w:val="000000" w:themeColor="text1"/>
            <w:rPrChange w:id="2824" w:author="Ruijie Xu" w:date="2022-03-10T12:31:00Z">
              <w:rPr>
                <w:rFonts w:ascii="Calibri" w:hAnsi="Calibri" w:cs="Calibri"/>
                <w:color w:val="000000" w:themeColor="text1"/>
              </w:rPr>
            </w:rPrChange>
          </w:rPr>
          <w:t>genomes from the two rat species:</w:t>
        </w:r>
      </w:ins>
      <w:ins w:id="2825" w:author="Ruijie Xu" w:date="2022-02-01T16:52:00Z">
        <w:r w:rsidR="00C755FC" w:rsidRPr="002B42A7">
          <w:rPr>
            <w:rFonts w:ascii="Times New Roman" w:hAnsi="Times New Roman" w:cs="Times New Roman"/>
            <w:color w:val="000000" w:themeColor="text1"/>
            <w:rPrChange w:id="2826"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2827" w:author="Ruijie Xu" w:date="2022-03-10T12:31:00Z">
              <w:rPr>
                <w:rFonts w:eastAsia="SimSun"/>
                <w:i/>
                <w:iCs/>
                <w:color w:val="000000" w:themeColor="text1"/>
              </w:rPr>
            </w:rPrChange>
          </w:rPr>
          <w:t>R. norvegicus</w:t>
        </w:r>
      </w:ins>
      <w:ins w:id="2828" w:author="Ruijie Xu" w:date="2022-02-01T16:53:00Z">
        <w:r w:rsidR="00C755FC" w:rsidRPr="002B42A7">
          <w:rPr>
            <w:rFonts w:ascii="Times New Roman" w:eastAsia="SimSun" w:hAnsi="Times New Roman" w:cs="Times New Roman"/>
            <w:color w:val="000000" w:themeColor="text1"/>
            <w:rPrChange w:id="2829" w:author="Ruijie Xu" w:date="2022-03-10T12:31:00Z">
              <w:rPr>
                <w:rFonts w:eastAsia="SimSun"/>
                <w:color w:val="000000" w:themeColor="text1"/>
              </w:rPr>
            </w:rPrChange>
          </w:rPr>
          <w:t xml:space="preserve"> </w:t>
        </w:r>
        <w:del w:id="2830" w:author="Liliana Salvador" w:date="2022-02-22T19:03:00Z">
          <w:r w:rsidR="00C755FC" w:rsidRPr="002B42A7" w:rsidDel="00FB322B">
            <w:rPr>
              <w:rFonts w:ascii="Times New Roman" w:eastAsia="SimSun" w:hAnsi="Times New Roman" w:cs="Times New Roman"/>
              <w:color w:val="000000" w:themeColor="text1"/>
              <w:rPrChange w:id="2831"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2832" w:author="Ruijie Xu" w:date="2022-03-10T12:31:00Z">
              <w:rPr>
                <w:rFonts w:eastAsia="SimSun"/>
                <w:color w:val="000000" w:themeColor="text1"/>
              </w:rPr>
            </w:rPrChange>
          </w:rPr>
          <w:t>(</w:t>
        </w:r>
      </w:ins>
      <w:ins w:id="2833" w:author="Ruijie Xu" w:date="2022-02-01T16:52:00Z">
        <w:r w:rsidR="00C755FC" w:rsidRPr="002B42A7">
          <w:rPr>
            <w:rFonts w:ascii="Times New Roman" w:eastAsia="SimSun" w:hAnsi="Times New Roman" w:cs="Times New Roman"/>
            <w:color w:val="000000" w:themeColor="text1"/>
            <w:rPrChange w:id="2834" w:author="Ruijie Xu" w:date="2022-03-10T12:31:00Z">
              <w:rPr>
                <w:rFonts w:eastAsia="SimSun"/>
                <w:color w:val="000000" w:themeColor="text1"/>
              </w:rPr>
            </w:rPrChange>
          </w:rPr>
          <w:t>GCF_015227675.2_mRatBN7.2</w:t>
        </w:r>
      </w:ins>
      <w:ins w:id="2835" w:author="Ruijie Xu" w:date="2022-02-01T16:53:00Z">
        <w:r w:rsidR="00C755FC" w:rsidRPr="002B42A7">
          <w:rPr>
            <w:rFonts w:ascii="Times New Roman" w:eastAsia="SimSun" w:hAnsi="Times New Roman" w:cs="Times New Roman"/>
            <w:color w:val="000000" w:themeColor="text1"/>
            <w:rPrChange w:id="2836" w:author="Ruijie Xu" w:date="2022-03-10T12:31:00Z">
              <w:rPr>
                <w:rFonts w:eastAsia="SimSun"/>
                <w:color w:val="000000" w:themeColor="text1"/>
              </w:rPr>
            </w:rPrChange>
          </w:rPr>
          <w:t xml:space="preserve">) and </w:t>
        </w:r>
      </w:ins>
      <w:ins w:id="2837" w:author="Ruijie Xu" w:date="2022-02-01T16:52:00Z">
        <w:r w:rsidR="00C755FC" w:rsidRPr="002B42A7">
          <w:rPr>
            <w:rFonts w:ascii="Times New Roman" w:eastAsia="SimSun" w:hAnsi="Times New Roman" w:cs="Times New Roman"/>
            <w:i/>
            <w:iCs/>
            <w:color w:val="000000" w:themeColor="text1"/>
            <w:rPrChange w:id="2838" w:author="Ruijie Xu" w:date="2022-03-10T12:31:00Z">
              <w:rPr>
                <w:rFonts w:eastAsia="SimSun"/>
                <w:i/>
                <w:iCs/>
                <w:color w:val="000000" w:themeColor="text1"/>
              </w:rPr>
            </w:rPrChange>
          </w:rPr>
          <w:t>R. rattus</w:t>
        </w:r>
      </w:ins>
      <w:ins w:id="2839" w:author="Liliana Salvador" w:date="2022-03-08T18:22:00Z">
        <w:r w:rsidR="00074744" w:rsidRPr="002B42A7">
          <w:rPr>
            <w:rFonts w:ascii="Times New Roman" w:eastAsia="SimSun" w:hAnsi="Times New Roman" w:cs="Times New Roman"/>
            <w:color w:val="000000" w:themeColor="text1"/>
            <w:rPrChange w:id="2840" w:author="Ruijie Xu" w:date="2022-03-10T12:31:00Z">
              <w:rPr>
                <w:rFonts w:ascii="Calibri" w:eastAsia="SimSun" w:hAnsi="Calibri" w:cs="Calibri"/>
                <w:color w:val="000000" w:themeColor="text1"/>
              </w:rPr>
            </w:rPrChange>
          </w:rPr>
          <w:t xml:space="preserve"> </w:t>
        </w:r>
      </w:ins>
      <w:ins w:id="2841" w:author="Ruijie Xu" w:date="2022-02-01T16:53:00Z">
        <w:del w:id="2842" w:author="Liliana Salvador" w:date="2022-02-22T19:03:00Z">
          <w:r w:rsidR="00C755FC" w:rsidRPr="002B42A7" w:rsidDel="00FB322B">
            <w:rPr>
              <w:rFonts w:ascii="Times New Roman" w:eastAsia="SimSun" w:hAnsi="Times New Roman" w:cs="Times New Roman"/>
              <w:color w:val="000000" w:themeColor="text1"/>
              <w:rPrChange w:id="2843"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2844" w:author="Ruijie Xu" w:date="2022-03-10T12:31:00Z">
              <w:rPr>
                <w:rFonts w:eastAsia="SimSun"/>
                <w:color w:val="000000" w:themeColor="text1"/>
              </w:rPr>
            </w:rPrChange>
          </w:rPr>
          <w:t>(</w:t>
        </w:r>
      </w:ins>
      <w:ins w:id="2845" w:author="Ruijie Xu" w:date="2022-02-01T16:52:00Z">
        <w:r w:rsidR="00C755FC" w:rsidRPr="002B42A7">
          <w:rPr>
            <w:rFonts w:ascii="Times New Roman" w:eastAsia="SimSun" w:hAnsi="Times New Roman" w:cs="Times New Roman"/>
            <w:color w:val="000000" w:themeColor="text1"/>
            <w:rPrChange w:id="2846" w:author="Ruijie Xu" w:date="2022-03-10T12:31:00Z">
              <w:rPr>
                <w:rFonts w:eastAsia="SimSun"/>
                <w:color w:val="000000" w:themeColor="text1"/>
              </w:rPr>
            </w:rPrChange>
          </w:rPr>
          <w:t>GCF_011064425.1_Rrattus_CSIRO_v1).</w:t>
        </w:r>
      </w:ins>
      <w:del w:id="2847" w:author="Ruijie Xu" w:date="2022-02-01T16:49:00Z">
        <w:r w:rsidR="00C0014F" w:rsidRPr="002B42A7" w:rsidDel="007C319A">
          <w:rPr>
            <w:rFonts w:ascii="Times New Roman" w:hAnsi="Times New Roman" w:cs="Times New Roman"/>
            <w:b/>
            <w:bCs/>
            <w:color w:val="000000" w:themeColor="text1"/>
            <w:rPrChange w:id="2848"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2849"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2850"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2851" w:author="Ruijie Xu" w:date="2022-03-10T12:31:00Z">
              <w:rPr>
                <w:color w:val="000000" w:themeColor="text1"/>
              </w:rPr>
            </w:rPrChange>
          </w:rPr>
          <w:delText>. All</w:delText>
        </w:r>
      </w:del>
      <w:del w:id="2852" w:author="Ruijie Xu" w:date="2022-01-30T14:48:00Z">
        <w:r w:rsidR="00C0014F" w:rsidRPr="002B42A7" w:rsidDel="00E35E47">
          <w:rPr>
            <w:rFonts w:ascii="Times New Roman" w:hAnsi="Times New Roman" w:cs="Times New Roman"/>
            <w:b/>
            <w:bCs/>
            <w:color w:val="000000" w:themeColor="text1"/>
            <w:rPrChange w:id="2853"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2854"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2855" w:author="Ruijie Xu" w:date="2022-03-10T12:31:00Z">
              <w:rPr>
                <w:color w:val="000000" w:themeColor="text1"/>
              </w:rPr>
            </w:rPrChange>
          </w:rPr>
          <w:delText xml:space="preserve"> taxonomical</w:delText>
        </w:r>
      </w:del>
      <w:del w:id="2856" w:author="Ruijie Xu" w:date="2022-02-01T16:49:00Z">
        <w:r w:rsidR="00C0014F" w:rsidRPr="002B42A7" w:rsidDel="007C319A">
          <w:rPr>
            <w:rFonts w:ascii="Times New Roman" w:hAnsi="Times New Roman" w:cs="Times New Roman"/>
            <w:b/>
            <w:bCs/>
            <w:color w:val="000000" w:themeColor="text1"/>
            <w:rPrChange w:id="2857" w:author="Ruijie Xu" w:date="2022-03-10T12:31:00Z">
              <w:rPr>
                <w:color w:val="000000" w:themeColor="text1"/>
              </w:rPr>
            </w:rPrChange>
          </w:rPr>
          <w:delText xml:space="preserve"> profiling analyses were performed according to </w:delText>
        </w:r>
      </w:del>
      <w:del w:id="2858" w:author="Ruijie Xu" w:date="2022-01-30T14:48:00Z">
        <w:r w:rsidR="00C0014F" w:rsidRPr="002B42A7" w:rsidDel="00E35E47">
          <w:rPr>
            <w:rFonts w:ascii="Times New Roman" w:hAnsi="Times New Roman" w:cs="Times New Roman"/>
            <w:b/>
            <w:bCs/>
            <w:color w:val="000000" w:themeColor="text1"/>
            <w:rPrChange w:id="2859" w:author="Ruijie Xu" w:date="2022-03-10T12:31:00Z">
              <w:rPr>
                <w:color w:val="000000" w:themeColor="text1"/>
              </w:rPr>
            </w:rPrChange>
          </w:rPr>
          <w:delText xml:space="preserve">the </w:delText>
        </w:r>
      </w:del>
      <w:del w:id="2860" w:author="Ruijie Xu" w:date="2022-02-01T16:49:00Z">
        <w:r w:rsidR="00191084" w:rsidRPr="002B42A7" w:rsidDel="007C319A">
          <w:rPr>
            <w:rFonts w:ascii="Times New Roman" w:hAnsi="Times New Roman" w:cs="Times New Roman"/>
            <w:b/>
            <w:bCs/>
            <w:color w:val="000000" w:themeColor="text1"/>
            <w:rPrChange w:id="2861"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2862" w:author="Ruijie Xu" w:date="2022-03-10T12:31:00Z">
              <w:rPr>
                <w:color w:val="000000" w:themeColor="text1"/>
              </w:rPr>
            </w:rPrChange>
          </w:rPr>
          <w:delText>manual</w:delText>
        </w:r>
        <w:bookmarkStart w:id="2863" w:name="OLE_LINK28"/>
        <w:bookmarkStart w:id="2864" w:name="OLE_LINK29"/>
        <w:r w:rsidR="00C0014F" w:rsidRPr="002B42A7" w:rsidDel="007C319A">
          <w:rPr>
            <w:rFonts w:ascii="Times New Roman" w:hAnsi="Times New Roman" w:cs="Times New Roman"/>
            <w:b/>
            <w:bCs/>
            <w:color w:val="000000" w:themeColor="text1"/>
            <w:rPrChange w:id="2865" w:author="Ruijie Xu" w:date="2022-03-10T12:31:00Z">
              <w:rPr>
                <w:color w:val="000000" w:themeColor="text1"/>
              </w:rPr>
            </w:rPrChange>
          </w:rPr>
          <w:delText>s</w:delText>
        </w:r>
        <w:bookmarkEnd w:id="2863"/>
        <w:bookmarkEnd w:id="2864"/>
        <w:r w:rsidR="00C0014F" w:rsidRPr="002B42A7" w:rsidDel="007C319A">
          <w:rPr>
            <w:rFonts w:ascii="Times New Roman" w:hAnsi="Times New Roman" w:cs="Times New Roman"/>
            <w:b/>
            <w:bCs/>
            <w:color w:val="000000" w:themeColor="text1"/>
            <w:rPrChange w:id="2866" w:author="Ruijie Xu" w:date="2022-03-10T12:31:00Z">
              <w:rPr>
                <w:color w:val="000000" w:themeColor="text1"/>
              </w:rPr>
            </w:rPrChange>
          </w:rPr>
          <w:delText xml:space="preserve">. </w:delText>
        </w:r>
      </w:del>
      <w:del w:id="2867" w:author="Ruijie Xu" w:date="2022-01-30T14:48:00Z">
        <w:r w:rsidR="00C0014F" w:rsidRPr="002B42A7" w:rsidDel="00E35E47">
          <w:rPr>
            <w:rFonts w:ascii="Times New Roman" w:hAnsi="Times New Roman" w:cs="Times New Roman"/>
            <w:b/>
            <w:bCs/>
            <w:color w:val="000000" w:themeColor="text1"/>
            <w:rPrChange w:id="2868"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2869"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2870"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2871"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2872"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2873"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2874"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2875"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2876"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2877"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78"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2879"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2880"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2881"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2882"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2883"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2884"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85"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2886"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87"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2888"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89" w:author="Ruijie Xu" w:date="2022-03-10T12:31:00Z">
              <w:rPr>
                <w:color w:val="000000" w:themeColor="text1"/>
              </w:rPr>
            </w:rPrChange>
          </w:rPr>
          <w:delText xml:space="preserve">. </w:delText>
        </w:r>
      </w:del>
    </w:p>
    <w:p w14:paraId="4A0C503A" w14:textId="77777777" w:rsidR="00540FCF" w:rsidRPr="002B42A7" w:rsidRDefault="00540FCF">
      <w:pPr>
        <w:spacing w:line="480" w:lineRule="auto"/>
        <w:rPr>
          <w:ins w:id="2890" w:author="Liliana Salvador" w:date="2022-02-22T19:03:00Z"/>
          <w:rFonts w:ascii="Times New Roman" w:hAnsi="Times New Roman" w:cs="Times New Roman"/>
          <w:color w:val="000000" w:themeColor="text1"/>
          <w:rPrChange w:id="2891" w:author="Ruijie Xu" w:date="2022-03-10T12:31:00Z">
            <w:rPr>
              <w:ins w:id="2892" w:author="Liliana Salvador" w:date="2022-02-22T19:03:00Z"/>
              <w:color w:val="000000" w:themeColor="text1"/>
            </w:rPr>
          </w:rPrChange>
        </w:rPr>
      </w:pPr>
    </w:p>
    <w:p w14:paraId="253E7AF0" w14:textId="77777777" w:rsidR="00C0014F" w:rsidRPr="002B42A7" w:rsidDel="0085367F" w:rsidRDefault="00C0014F">
      <w:pPr>
        <w:spacing w:line="480" w:lineRule="auto"/>
        <w:rPr>
          <w:del w:id="2893" w:author="Ruijie Xu" w:date="2022-01-30T14:51:00Z"/>
          <w:rFonts w:ascii="Times New Roman" w:hAnsi="Times New Roman" w:cs="Times New Roman"/>
          <w:b/>
          <w:bCs/>
          <w:color w:val="000000" w:themeColor="text1"/>
          <w:rPrChange w:id="2894" w:author="Ruijie Xu" w:date="2022-03-10T12:31:00Z">
            <w:rPr>
              <w:del w:id="2895" w:author="Ruijie Xu" w:date="2022-01-30T14:51:00Z"/>
              <w:b/>
              <w:bCs/>
              <w:color w:val="000000" w:themeColor="text1"/>
            </w:rPr>
          </w:rPrChange>
        </w:rPr>
      </w:pPr>
    </w:p>
    <w:p w14:paraId="68FF0F9E" w14:textId="24946600" w:rsidR="00C0014F" w:rsidRPr="002B42A7" w:rsidDel="0085367F" w:rsidRDefault="00C0014F">
      <w:pPr>
        <w:spacing w:line="480" w:lineRule="auto"/>
        <w:rPr>
          <w:del w:id="2896" w:author="Ruijie Xu" w:date="2022-01-30T14:50:00Z"/>
          <w:rFonts w:ascii="Times New Roman" w:hAnsi="Times New Roman" w:cs="Times New Roman"/>
          <w:b/>
          <w:bCs/>
          <w:color w:val="000000" w:themeColor="text1"/>
          <w:rPrChange w:id="2897" w:author="Ruijie Xu" w:date="2022-03-10T12:31:00Z">
            <w:rPr>
              <w:del w:id="2898" w:author="Ruijie Xu" w:date="2022-01-30T14:50:00Z"/>
              <w:color w:val="000000" w:themeColor="text1"/>
            </w:rPr>
          </w:rPrChange>
        </w:rPr>
      </w:pPr>
      <w:del w:id="2899" w:author="Ruijie Xu" w:date="2022-01-30T14:51:00Z">
        <w:r w:rsidRPr="002B42A7" w:rsidDel="0085367F">
          <w:rPr>
            <w:rFonts w:ascii="Times New Roman" w:hAnsi="Times New Roman" w:cs="Times New Roman"/>
            <w:b/>
            <w:bCs/>
            <w:color w:val="000000" w:themeColor="text1"/>
            <w:rPrChange w:id="2900"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2901"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2902"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2903" w:author="Ruijie Xu" w:date="2022-03-10T12:31:00Z">
              <w:rPr>
                <w:color w:val="000000" w:themeColor="text1"/>
              </w:rPr>
            </w:rPrChange>
          </w:rPr>
          <w:delText xml:space="preserve">. </w:delText>
        </w:r>
      </w:del>
      <w:del w:id="2904" w:author="Ruijie Xu" w:date="2022-01-30T14:48:00Z">
        <w:r w:rsidRPr="002B42A7" w:rsidDel="006A4167">
          <w:rPr>
            <w:rFonts w:ascii="Times New Roman" w:hAnsi="Times New Roman" w:cs="Times New Roman"/>
            <w:b/>
            <w:bCs/>
            <w:color w:val="000000" w:themeColor="text1"/>
            <w:rPrChange w:id="2905"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2906"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2907" w:author="Ruijie Xu" w:date="2022-03-10T12:31:00Z">
              <w:rPr>
                <w:color w:val="000000" w:themeColor="text1"/>
              </w:rPr>
            </w:rPrChange>
          </w:rPr>
          <w:delText xml:space="preserve"> were shown in histogram format </w:delText>
        </w:r>
      </w:del>
      <w:del w:id="2908" w:author="Ruijie Xu" w:date="2022-01-30T14:50:00Z">
        <w:r w:rsidRPr="002B42A7" w:rsidDel="0085367F">
          <w:rPr>
            <w:rFonts w:ascii="Times New Roman" w:hAnsi="Times New Roman" w:cs="Times New Roman"/>
            <w:b/>
            <w:bCs/>
            <w:color w:val="000000" w:themeColor="text1"/>
            <w:rPrChange w:id="2909"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2910"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2911"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2912"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2913"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2914"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2915"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2916"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2917"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2918"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2919" w:author="Ruijie Xu" w:date="2022-03-10T12:31:00Z">
            <w:rPr>
              <w:b/>
              <w:bCs/>
              <w:color w:val="000000" w:themeColor="text1"/>
            </w:rPr>
          </w:rPrChange>
        </w:rPr>
      </w:pPr>
    </w:p>
    <w:p w14:paraId="10330790" w14:textId="12860304" w:rsidR="0085367F" w:rsidRPr="002B42A7" w:rsidRDefault="00C0014F" w:rsidP="0085367F">
      <w:pPr>
        <w:spacing w:line="480" w:lineRule="auto"/>
        <w:rPr>
          <w:ins w:id="2920" w:author="Ruijie Xu" w:date="2022-01-30T14:51:00Z"/>
          <w:rFonts w:ascii="Times New Roman" w:hAnsi="Times New Roman" w:cs="Times New Roman"/>
          <w:color w:val="000000" w:themeColor="text1"/>
          <w:rPrChange w:id="2921" w:author="Ruijie Xu" w:date="2022-03-10T12:31:00Z">
            <w:rPr>
              <w:ins w:id="2922" w:author="Ruijie Xu" w:date="2022-01-30T14:51:00Z"/>
              <w:color w:val="000000" w:themeColor="text1"/>
            </w:rPr>
          </w:rPrChange>
        </w:rPr>
      </w:pPr>
      <w:r w:rsidRPr="002B42A7">
        <w:rPr>
          <w:rFonts w:ascii="Times New Roman" w:hAnsi="Times New Roman" w:cs="Times New Roman"/>
          <w:b/>
          <w:bCs/>
          <w:color w:val="000000" w:themeColor="text1"/>
          <w:rPrChange w:id="2923"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2924" w:author="Ruijie Xu" w:date="2022-03-10T12:31:00Z">
            <w:rPr>
              <w:b/>
              <w:bCs/>
              <w:color w:val="000000" w:themeColor="text1"/>
            </w:rPr>
          </w:rPrChange>
        </w:rPr>
        <w:t>a</w:t>
      </w:r>
      <w:r w:rsidRPr="002B42A7">
        <w:rPr>
          <w:rFonts w:ascii="Times New Roman" w:hAnsi="Times New Roman" w:cs="Times New Roman"/>
          <w:b/>
          <w:bCs/>
          <w:color w:val="000000" w:themeColor="text1"/>
          <w:rPrChange w:id="2925" w:author="Ruijie Xu" w:date="2022-03-10T12:31:00Z">
            <w:rPr>
              <w:b/>
              <w:bCs/>
              <w:color w:val="000000" w:themeColor="text1"/>
            </w:rPr>
          </w:rPrChange>
        </w:rPr>
        <w:t>nalysis</w:t>
      </w:r>
      <w:r w:rsidRPr="002B42A7">
        <w:rPr>
          <w:rFonts w:ascii="Times New Roman" w:hAnsi="Times New Roman" w:cs="Times New Roman"/>
          <w:color w:val="000000" w:themeColor="text1"/>
          <w:rPrChange w:id="2926" w:author="Ruijie Xu" w:date="2022-03-10T12:31:00Z">
            <w:rPr>
              <w:color w:val="000000" w:themeColor="text1"/>
            </w:rPr>
          </w:rPrChange>
        </w:rPr>
        <w:t xml:space="preserve">. </w:t>
      </w:r>
      <w:ins w:id="2927" w:author="Ruijie Xu" w:date="2022-01-30T14:50:00Z">
        <w:r w:rsidR="00E825DC" w:rsidRPr="002B42A7">
          <w:rPr>
            <w:rFonts w:ascii="Times New Roman" w:hAnsi="Times New Roman" w:cs="Times New Roman"/>
            <w:color w:val="000000" w:themeColor="text1"/>
            <w:rPrChange w:id="2928" w:author="Ruijie Xu" w:date="2022-03-10T12:31:00Z">
              <w:rPr>
                <w:color w:val="000000" w:themeColor="text1"/>
              </w:rPr>
            </w:rPrChange>
          </w:rPr>
          <w:t xml:space="preserve">Metagenomic profiles were loaded into R </w:t>
        </w:r>
      </w:ins>
      <w:ins w:id="2929" w:author="Liliana Salvador" w:date="2022-02-22T19:04:00Z">
        <w:r w:rsidR="00540FCF" w:rsidRPr="002B42A7">
          <w:rPr>
            <w:rFonts w:ascii="Times New Roman" w:hAnsi="Times New Roman" w:cs="Times New Roman"/>
            <w:color w:val="000000" w:themeColor="text1"/>
            <w:rPrChange w:id="2930"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2931"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2932" w:author="Liliana Salvador" w:date="2022-02-22T19:04:00Z">
        <w:r w:rsidR="00540FCF" w:rsidRPr="002B42A7">
          <w:rPr>
            <w:rFonts w:ascii="Times New Roman" w:hAnsi="Times New Roman" w:cs="Times New Roman"/>
            <w:color w:val="000000" w:themeColor="text1"/>
            <w:rPrChange w:id="2933" w:author="Ruijie Xu" w:date="2022-03-10T12:31:00Z">
              <w:rPr>
                <w:color w:val="000000" w:themeColor="text1"/>
              </w:rPr>
            </w:rPrChange>
          </w:rPr>
          <w:fldChar w:fldCharType="separate"/>
        </w:r>
        <w:r w:rsidR="00540FCF" w:rsidRPr="002B42A7">
          <w:rPr>
            <w:rFonts w:ascii="Times New Roman" w:hAnsi="Times New Roman" w:cs="Times New Roman"/>
            <w:color w:val="000000"/>
            <w:rPrChange w:id="2934" w:author="Ruijie Xu" w:date="2022-03-10T12:31:00Z">
              <w:rPr>
                <w:color w:val="000000"/>
              </w:rPr>
            </w:rPrChange>
          </w:rPr>
          <w:t>(R Core Team, 2020)</w:t>
        </w:r>
        <w:r w:rsidR="00540FCF" w:rsidRPr="002B42A7">
          <w:rPr>
            <w:rFonts w:ascii="Times New Roman" w:hAnsi="Times New Roman" w:cs="Times New Roman"/>
            <w:color w:val="000000" w:themeColor="text1"/>
            <w:rPrChange w:id="2935"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2936" w:author="Ruijie Xu" w:date="2022-03-10T12:31:00Z">
              <w:rPr>
                <w:color w:val="000000" w:themeColor="text1"/>
              </w:rPr>
            </w:rPrChange>
          </w:rPr>
          <w:t xml:space="preserve"> </w:t>
        </w:r>
      </w:ins>
      <w:ins w:id="2937" w:author="Ruijie Xu" w:date="2022-01-30T14:50:00Z">
        <w:r w:rsidR="00E825DC" w:rsidRPr="002B42A7">
          <w:rPr>
            <w:rFonts w:ascii="Times New Roman" w:hAnsi="Times New Roman" w:cs="Times New Roman"/>
            <w:color w:val="000000" w:themeColor="text1"/>
            <w:rPrChange w:id="2938" w:author="Ruijie Xu" w:date="2022-03-10T12:31:00Z">
              <w:rPr>
                <w:color w:val="000000" w:themeColor="text1"/>
              </w:rPr>
            </w:rPrChange>
          </w:rPr>
          <w:t xml:space="preserve">for </w:t>
        </w:r>
      </w:ins>
      <w:ins w:id="2939" w:author="Liliana Salvador" w:date="2022-02-22T19:05:00Z">
        <w:r w:rsidR="00540FCF" w:rsidRPr="002B42A7">
          <w:rPr>
            <w:rFonts w:ascii="Times New Roman" w:hAnsi="Times New Roman" w:cs="Times New Roman"/>
            <w:color w:val="000000" w:themeColor="text1"/>
            <w:rPrChange w:id="2940" w:author="Ruijie Xu" w:date="2022-03-10T12:31:00Z">
              <w:rPr>
                <w:color w:val="000000" w:themeColor="text1"/>
              </w:rPr>
            </w:rPrChange>
          </w:rPr>
          <w:t xml:space="preserve">statistical </w:t>
        </w:r>
      </w:ins>
      <w:ins w:id="2941" w:author="Ruijie Xu" w:date="2022-01-30T14:50:00Z">
        <w:r w:rsidR="00E825DC" w:rsidRPr="002B42A7">
          <w:rPr>
            <w:rFonts w:ascii="Times New Roman" w:hAnsi="Times New Roman" w:cs="Times New Roman"/>
            <w:color w:val="000000" w:themeColor="text1"/>
            <w:rPrChange w:id="2942" w:author="Ruijie Xu" w:date="2022-03-10T12:31:00Z">
              <w:rPr>
                <w:color w:val="000000" w:themeColor="text1"/>
              </w:rPr>
            </w:rPrChange>
          </w:rPr>
          <w:t xml:space="preserve">analysis using the package </w:t>
        </w:r>
        <w:commentRangeStart w:id="2943"/>
        <w:r w:rsidR="00E825DC" w:rsidRPr="002B42A7">
          <w:rPr>
            <w:rFonts w:ascii="Times New Roman" w:hAnsi="Times New Roman" w:cs="Times New Roman"/>
            <w:color w:val="000000" w:themeColor="text1"/>
            <w:rPrChange w:id="2944" w:author="Ruijie Xu" w:date="2022-03-10T12:31:00Z">
              <w:rPr>
                <w:color w:val="000000" w:themeColor="text1"/>
              </w:rPr>
            </w:rPrChange>
          </w:rPr>
          <w:t>“phyloseq”</w:t>
        </w:r>
      </w:ins>
      <w:commentRangeEnd w:id="2943"/>
      <w:r w:rsidR="00540FCF" w:rsidRPr="002B42A7">
        <w:rPr>
          <w:rStyle w:val="CommentReference"/>
          <w:rFonts w:ascii="Times New Roman" w:hAnsi="Times New Roman" w:cs="Times New Roman"/>
          <w:sz w:val="24"/>
          <w:szCs w:val="24"/>
          <w:rPrChange w:id="2945" w:author="Ruijie Xu" w:date="2022-03-10T12:31:00Z">
            <w:rPr>
              <w:rStyle w:val="CommentReference"/>
            </w:rPr>
          </w:rPrChange>
        </w:rPr>
        <w:commentReference w:id="2943"/>
      </w:r>
      <w:ins w:id="2946" w:author="Ruijie Xu" w:date="2022-02-27T10:37:00Z">
        <w:r w:rsidR="00435EE6" w:rsidRPr="002B42A7">
          <w:rPr>
            <w:rFonts w:ascii="Times New Roman" w:hAnsi="Times New Roman" w:cs="Times New Roman"/>
            <w:color w:val="000000" w:themeColor="text1"/>
            <w:rPrChange w:id="2947"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94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49"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2950" w:author="Ruijie Xu" w:date="2022-03-10T12:31:00Z">
            <w:rPr>
              <w:color w:val="000000" w:themeColor="text1"/>
            </w:rPr>
          </w:rPrChange>
        </w:rPr>
        <w:fldChar w:fldCharType="separate"/>
      </w:r>
      <w:r w:rsidR="004765A2" w:rsidRPr="002B42A7">
        <w:rPr>
          <w:rFonts w:ascii="Times New Roman" w:hAnsi="Times New Roman" w:cs="Times New Roman"/>
          <w:color w:val="000000"/>
          <w:rPrChange w:id="2951"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2952" w:author="Ruijie Xu" w:date="2022-03-10T12:31:00Z">
            <w:rPr>
              <w:color w:val="000000" w:themeColor="text1"/>
            </w:rPr>
          </w:rPrChange>
        </w:rPr>
        <w:fldChar w:fldCharType="end"/>
      </w:r>
      <w:ins w:id="2953" w:author="Ruijie Xu" w:date="2022-01-30T14:50:00Z">
        <w:r w:rsidR="00E825DC" w:rsidRPr="002B42A7">
          <w:rPr>
            <w:rFonts w:ascii="Times New Roman" w:hAnsi="Times New Roman" w:cs="Times New Roman"/>
            <w:color w:val="000000" w:themeColor="text1"/>
            <w:rPrChange w:id="2954" w:author="Ruijie Xu" w:date="2022-03-10T12:31:00Z">
              <w:rPr>
                <w:color w:val="000000" w:themeColor="text1"/>
              </w:rPr>
            </w:rPrChange>
          </w:rPr>
          <w:t xml:space="preserve">. </w:t>
        </w:r>
      </w:ins>
      <w:r w:rsidRPr="002B42A7">
        <w:rPr>
          <w:rFonts w:ascii="Times New Roman" w:hAnsi="Times New Roman" w:cs="Times New Roman"/>
          <w:color w:val="000000" w:themeColor="text1"/>
          <w:rPrChange w:id="2955" w:author="Ruijie Xu" w:date="2022-03-10T12:31:00Z">
            <w:rPr>
              <w:color w:val="000000" w:themeColor="text1"/>
            </w:rPr>
          </w:rPrChange>
        </w:rPr>
        <w:t>Pairwise significant difference assessments were performed by Wilcoxon signed-rank</w:t>
      </w:r>
      <w:del w:id="2956" w:author="Ruijie Xu" w:date="2022-02-02T10:51:00Z">
        <w:r w:rsidRPr="002B42A7" w:rsidDel="006A2E67">
          <w:rPr>
            <w:rFonts w:ascii="Times New Roman" w:hAnsi="Times New Roman" w:cs="Times New Roman"/>
            <w:color w:val="000000" w:themeColor="text1"/>
            <w:rPrChange w:id="2957"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2958" w:author="Ruijie Xu" w:date="2022-03-10T12:31:00Z">
            <w:rPr>
              <w:color w:val="000000" w:themeColor="text1"/>
            </w:rPr>
          </w:rPrChange>
        </w:rPr>
        <w:t xml:space="preserve"> test</w:t>
      </w:r>
      <w:ins w:id="2959" w:author="Ruijie Xu" w:date="2022-02-02T10:52:00Z">
        <w:r w:rsidR="006A2E67" w:rsidRPr="002B42A7">
          <w:rPr>
            <w:rFonts w:ascii="Times New Roman" w:hAnsi="Times New Roman" w:cs="Times New Roman"/>
            <w:color w:val="000000" w:themeColor="text1"/>
            <w:rPrChange w:id="2960" w:author="Ruijie Xu" w:date="2022-03-10T12:31:00Z">
              <w:rPr>
                <w:color w:val="000000" w:themeColor="text1"/>
              </w:rPr>
            </w:rPrChange>
          </w:rPr>
          <w:t xml:space="preserve"> implemented in R’s </w:t>
        </w:r>
        <w:commentRangeStart w:id="2961"/>
        <w:r w:rsidR="006A2E67" w:rsidRPr="002B42A7">
          <w:rPr>
            <w:rFonts w:ascii="Times New Roman" w:hAnsi="Times New Roman" w:cs="Times New Roman"/>
            <w:color w:val="000000" w:themeColor="text1"/>
            <w:rPrChange w:id="2962" w:author="Ruijie Xu" w:date="2022-03-10T12:31:00Z">
              <w:rPr>
                <w:color w:val="000000" w:themeColor="text1"/>
              </w:rPr>
            </w:rPrChange>
          </w:rPr>
          <w:t>“rstatix” package</w:t>
        </w:r>
      </w:ins>
      <w:commentRangeEnd w:id="2961"/>
      <w:r w:rsidR="00540FCF" w:rsidRPr="002B42A7">
        <w:rPr>
          <w:rStyle w:val="CommentReference"/>
          <w:rFonts w:ascii="Times New Roman" w:hAnsi="Times New Roman" w:cs="Times New Roman"/>
          <w:sz w:val="24"/>
          <w:szCs w:val="24"/>
          <w:rPrChange w:id="2963" w:author="Ruijie Xu" w:date="2022-03-10T12:31:00Z">
            <w:rPr>
              <w:rStyle w:val="CommentReference"/>
            </w:rPr>
          </w:rPrChange>
        </w:rPr>
        <w:commentReference w:id="2961"/>
      </w:r>
      <w:ins w:id="2964" w:author="Ruijie Xu" w:date="2022-02-27T10:41:00Z">
        <w:r w:rsidR="00435EE6" w:rsidRPr="002B42A7">
          <w:rPr>
            <w:rFonts w:ascii="Times New Roman" w:hAnsi="Times New Roman" w:cs="Times New Roman"/>
            <w:color w:val="000000" w:themeColor="text1"/>
            <w:rPrChange w:id="2965"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96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67"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2968" w:author="Ruijie Xu" w:date="2022-03-10T12:31:00Z">
            <w:rPr>
              <w:color w:val="000000" w:themeColor="text1"/>
            </w:rPr>
          </w:rPrChange>
        </w:rPr>
        <w:fldChar w:fldCharType="separate"/>
      </w:r>
      <w:r w:rsidR="004765A2" w:rsidRPr="002B42A7">
        <w:rPr>
          <w:rFonts w:ascii="Times New Roman" w:hAnsi="Times New Roman" w:cs="Times New Roman"/>
          <w:color w:val="000000"/>
          <w:rPrChange w:id="2969"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2970" w:author="Ruijie Xu" w:date="2022-03-10T12:31:00Z">
            <w:rPr>
              <w:color w:val="000000" w:themeColor="text1"/>
            </w:rPr>
          </w:rPrChange>
        </w:rPr>
        <w:fldChar w:fldCharType="end"/>
      </w:r>
      <w:r w:rsidRPr="002B42A7">
        <w:rPr>
          <w:rFonts w:ascii="Times New Roman" w:hAnsi="Times New Roman" w:cs="Times New Roman"/>
          <w:color w:val="000000" w:themeColor="text1"/>
          <w:rPrChange w:id="2971" w:author="Ruijie Xu" w:date="2022-03-10T12:31:00Z">
            <w:rPr>
              <w:color w:val="000000" w:themeColor="text1"/>
            </w:rPr>
          </w:rPrChange>
        </w:rPr>
        <w:t>, which is a non-parametric statistical hypothesis test used for comparing repeated measurements on a single sample</w:t>
      </w:r>
      <w:ins w:id="2972" w:author="Ruijie Xu" w:date="2022-02-27T10:42:00Z">
        <w:r w:rsidR="00435EE6" w:rsidRPr="002B42A7">
          <w:rPr>
            <w:rFonts w:ascii="Times New Roman" w:hAnsi="Times New Roman" w:cs="Times New Roman"/>
            <w:color w:val="000000" w:themeColor="text1"/>
            <w:rPrChange w:id="2973" w:author="Ruijie Xu" w:date="2022-03-10T12:31:00Z">
              <w:rPr>
                <w:color w:val="000000" w:themeColor="text1"/>
              </w:rPr>
            </w:rPrChange>
          </w:rPr>
          <w:t>.</w:t>
        </w:r>
      </w:ins>
      <w:commentRangeStart w:id="2974"/>
      <w:del w:id="2975" w:author="Ruijie Xu" w:date="2022-02-02T10:53:00Z">
        <w:r w:rsidRPr="002B42A7" w:rsidDel="006A2E67">
          <w:rPr>
            <w:rFonts w:ascii="Times New Roman" w:hAnsi="Times New Roman" w:cs="Times New Roman"/>
            <w:color w:val="000000" w:themeColor="text1"/>
            <w:rPrChange w:id="2976"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977"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978"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979"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980"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981" w:author="Ruijie Xu" w:date="2022-03-10T12:31:00Z">
              <w:rPr>
                <w:color w:val="000000" w:themeColor="text1"/>
              </w:rPr>
            </w:rPrChange>
          </w:rPr>
          <w:delText>"</w:delText>
        </w:r>
      </w:del>
      <w:ins w:id="2982" w:author="Ruijie Xu" w:date="2022-02-27T10:42:00Z">
        <w:r w:rsidR="00435EE6" w:rsidRPr="002B42A7">
          <w:rPr>
            <w:rFonts w:ascii="Times New Roman" w:hAnsi="Times New Roman" w:cs="Times New Roman"/>
            <w:color w:val="000000" w:themeColor="text1"/>
            <w:rPrChange w:id="2983" w:author="Ruijie Xu" w:date="2022-03-10T12:31:00Z">
              <w:rPr>
                <w:color w:val="000000" w:themeColor="text1"/>
              </w:rPr>
            </w:rPrChange>
          </w:rPr>
          <w:t xml:space="preserve"> </w:t>
        </w:r>
      </w:ins>
      <w:del w:id="2984" w:author="Ruijie Xu" w:date="2022-02-27T10:42:00Z">
        <w:r w:rsidR="00242EFF" w:rsidRPr="002B42A7" w:rsidDel="00435EE6">
          <w:rPr>
            <w:rFonts w:ascii="Times New Roman" w:hAnsi="Times New Roman" w:cs="Times New Roman"/>
            <w:color w:val="000000" w:themeColor="text1"/>
            <w:rPrChange w:id="2985"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986"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2987" w:author="Ruijie Xu" w:date="2022-03-10T12:31: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988"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989"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990" w:author="Ruijie Xu" w:date="2022-03-10T12:31:00Z">
              <w:rPr>
                <w:color w:val="000000" w:themeColor="text1"/>
              </w:rPr>
            </w:rPrChange>
          </w:rPr>
          <w:fldChar w:fldCharType="end"/>
        </w:r>
        <w:commentRangeEnd w:id="2974"/>
        <w:r w:rsidR="00540FCF" w:rsidRPr="002B42A7" w:rsidDel="00435EE6">
          <w:rPr>
            <w:rStyle w:val="CommentReference"/>
            <w:rFonts w:ascii="Times New Roman" w:hAnsi="Times New Roman" w:cs="Times New Roman"/>
            <w:sz w:val="24"/>
            <w:szCs w:val="24"/>
            <w:rPrChange w:id="2991" w:author="Ruijie Xu" w:date="2022-03-10T12:31:00Z">
              <w:rPr>
                <w:rStyle w:val="CommentReference"/>
              </w:rPr>
            </w:rPrChange>
          </w:rPr>
          <w:commentReference w:id="2974"/>
        </w:r>
        <w:r w:rsidRPr="002B42A7" w:rsidDel="00435EE6">
          <w:rPr>
            <w:rFonts w:ascii="Times New Roman" w:hAnsi="Times New Roman" w:cs="Times New Roman"/>
            <w:color w:val="000000" w:themeColor="text1"/>
            <w:rPrChange w:id="299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993" w:author="Ruijie Xu" w:date="2022-03-10T12:31:00Z">
            <w:rPr>
              <w:color w:val="000000" w:themeColor="text1"/>
            </w:rPr>
          </w:rPrChange>
        </w:rPr>
        <w:t>Alpha</w:t>
      </w:r>
      <w:r w:rsidR="00C26014" w:rsidRPr="002B42A7">
        <w:rPr>
          <w:rFonts w:ascii="Times New Roman" w:hAnsi="Times New Roman" w:cs="Times New Roman"/>
          <w:color w:val="000000" w:themeColor="text1"/>
          <w:rPrChange w:id="2994"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99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96"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997" w:author="Ruijie Xu" w:date="2022-03-10T12:31:00Z">
            <w:rPr>
              <w:color w:val="000000" w:themeColor="text1"/>
            </w:rPr>
          </w:rPrChange>
        </w:rPr>
        <w:fldChar w:fldCharType="separate"/>
      </w:r>
      <w:r w:rsidR="00350DBF" w:rsidRPr="002B42A7">
        <w:rPr>
          <w:rFonts w:ascii="Times New Roman" w:hAnsi="Times New Roman" w:cs="Times New Roman"/>
          <w:color w:val="000000"/>
          <w:rPrChange w:id="2998" w:author="Ruijie Xu" w:date="2022-03-10T12:31:00Z">
            <w:rPr>
              <w:color w:val="000000"/>
            </w:rPr>
          </w:rPrChange>
        </w:rPr>
        <w:t>(Shannon, 1948; Simpson, 1949)</w:t>
      </w:r>
      <w:r w:rsidR="00C26014" w:rsidRPr="002B42A7">
        <w:rPr>
          <w:rFonts w:ascii="Times New Roman" w:hAnsi="Times New Roman" w:cs="Times New Roman"/>
          <w:color w:val="000000" w:themeColor="text1"/>
          <w:rPrChange w:id="2999" w:author="Ruijie Xu" w:date="2022-03-10T12:31:00Z">
            <w:rPr>
              <w:color w:val="000000" w:themeColor="text1"/>
            </w:rPr>
          </w:rPrChange>
        </w:rPr>
        <w:fldChar w:fldCharType="end"/>
      </w:r>
      <w:r w:rsidRPr="002B42A7">
        <w:rPr>
          <w:rFonts w:ascii="Times New Roman" w:hAnsi="Times New Roman" w:cs="Times New Roman"/>
          <w:color w:val="000000" w:themeColor="text1"/>
          <w:rPrChange w:id="3000"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3001"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300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3003"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3004" w:author="Ruijie Xu" w:date="2022-03-10T12:31:00Z">
            <w:rPr>
              <w:color w:val="000000" w:themeColor="text1"/>
            </w:rPr>
          </w:rPrChange>
        </w:rPr>
        <w:fldChar w:fldCharType="separate"/>
      </w:r>
      <w:r w:rsidR="00350DBF" w:rsidRPr="002B42A7">
        <w:rPr>
          <w:rFonts w:ascii="Times New Roman" w:hAnsi="Times New Roman" w:cs="Times New Roman"/>
          <w:color w:val="000000"/>
          <w:rPrChange w:id="3005" w:author="Ruijie Xu" w:date="2022-03-10T12:31:00Z">
            <w:rPr>
              <w:color w:val="000000"/>
            </w:rPr>
          </w:rPrChange>
        </w:rPr>
        <w:t>(Bray and Curtis, 1957)</w:t>
      </w:r>
      <w:r w:rsidR="00C26014" w:rsidRPr="002B42A7">
        <w:rPr>
          <w:rFonts w:ascii="Times New Roman" w:hAnsi="Times New Roman" w:cs="Times New Roman"/>
          <w:color w:val="000000" w:themeColor="text1"/>
          <w:rPrChange w:id="3006" w:author="Ruijie Xu" w:date="2022-03-10T12:31:00Z">
            <w:rPr>
              <w:color w:val="000000" w:themeColor="text1"/>
            </w:rPr>
          </w:rPrChange>
        </w:rPr>
        <w:fldChar w:fldCharType="end"/>
      </w:r>
      <w:r w:rsidRPr="002B42A7">
        <w:rPr>
          <w:rFonts w:ascii="Times New Roman" w:hAnsi="Times New Roman" w:cs="Times New Roman"/>
          <w:color w:val="000000" w:themeColor="text1"/>
          <w:rPrChange w:id="3007"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3008"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3009" w:author="Ruijie Xu" w:date="2022-03-10T12:31:00Z">
            <w:rPr>
              <w:color w:val="000000" w:themeColor="text1"/>
            </w:rPr>
          </w:rPrChange>
        </w:rPr>
        <w:lastRenderedPageBreak/>
        <w:fldChar w:fldCharType="begin"/>
      </w:r>
      <w:r w:rsidR="004765A2" w:rsidRPr="002B42A7">
        <w:rPr>
          <w:rFonts w:ascii="Times New Roman" w:hAnsi="Times New Roman" w:cs="Times New Roman"/>
          <w:color w:val="000000" w:themeColor="text1"/>
          <w:rPrChange w:id="3010"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3011" w:author="Ruijie Xu" w:date="2022-03-10T12:31:00Z">
            <w:rPr>
              <w:color w:val="000000" w:themeColor="text1"/>
            </w:rPr>
          </w:rPrChange>
        </w:rPr>
        <w:fldChar w:fldCharType="separate"/>
      </w:r>
      <w:r w:rsidR="00350DBF" w:rsidRPr="002B42A7">
        <w:rPr>
          <w:rFonts w:ascii="Times New Roman" w:hAnsi="Times New Roman" w:cs="Times New Roman"/>
          <w:color w:val="000000"/>
          <w:rPrChange w:id="3012" w:author="Ruijie Xu" w:date="2022-03-10T12:31:00Z">
            <w:rPr>
              <w:color w:val="000000"/>
            </w:rPr>
          </w:rPrChange>
        </w:rPr>
        <w:t>(Whittaker, 1960)</w:t>
      </w:r>
      <w:r w:rsidR="00C26014" w:rsidRPr="002B42A7">
        <w:rPr>
          <w:rFonts w:ascii="Times New Roman" w:hAnsi="Times New Roman" w:cs="Times New Roman"/>
          <w:color w:val="000000" w:themeColor="text1"/>
          <w:rPrChange w:id="3013" w:author="Ruijie Xu" w:date="2022-03-10T12:31:00Z">
            <w:rPr>
              <w:color w:val="000000" w:themeColor="text1"/>
            </w:rPr>
          </w:rPrChange>
        </w:rPr>
        <w:fldChar w:fldCharType="end"/>
      </w:r>
      <w:r w:rsidRPr="002B42A7">
        <w:rPr>
          <w:rFonts w:ascii="Times New Roman" w:hAnsi="Times New Roman" w:cs="Times New Roman"/>
          <w:color w:val="000000" w:themeColor="text1"/>
          <w:rPrChange w:id="3014" w:author="Ruijie Xu" w:date="2022-03-10T12:31:00Z">
            <w:rPr>
              <w:color w:val="000000" w:themeColor="text1"/>
            </w:rPr>
          </w:rPrChange>
        </w:rPr>
        <w:t xml:space="preserve"> were used to describe the </w:t>
      </w:r>
      <w:ins w:id="3015" w:author="Ruijie Xu" w:date="2022-03-04T10:18:00Z">
        <w:r w:rsidR="0094647B" w:rsidRPr="002B42A7">
          <w:rPr>
            <w:rFonts w:ascii="Times New Roman" w:hAnsi="Times New Roman" w:cs="Times New Roman"/>
            <w:color w:val="000000" w:themeColor="text1"/>
            <w:rPrChange w:id="3016" w:author="Ruijie Xu" w:date="2022-03-10T12:31:00Z">
              <w:rPr>
                <w:color w:val="000000" w:themeColor="text1"/>
              </w:rPr>
            </w:rPrChange>
          </w:rPr>
          <w:t xml:space="preserve">microbiome compositions </w:t>
        </w:r>
      </w:ins>
      <w:del w:id="3017" w:author="Ruijie Xu" w:date="2022-03-04T10:18:00Z">
        <w:r w:rsidRPr="002B42A7" w:rsidDel="0094647B">
          <w:rPr>
            <w:rFonts w:ascii="Times New Roman" w:hAnsi="Times New Roman" w:cs="Times New Roman"/>
            <w:color w:val="000000" w:themeColor="text1"/>
            <w:rPrChange w:id="3018"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3019"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3020" w:author="Ruijie Xu" w:date="2022-03-10T12:31:00Z">
            <w:rPr>
              <w:color w:val="000000" w:themeColor="text1"/>
            </w:rPr>
          </w:rPrChange>
        </w:rPr>
        <w:t>"</w:t>
      </w:r>
      <w:r w:rsidRPr="002B42A7">
        <w:rPr>
          <w:rFonts w:ascii="Times New Roman" w:hAnsi="Times New Roman" w:cs="Times New Roman"/>
          <w:color w:val="000000" w:themeColor="text1"/>
          <w:rPrChange w:id="3021" w:author="Ruijie Xu" w:date="2022-03-10T12:31:00Z">
            <w:rPr>
              <w:color w:val="000000" w:themeColor="text1"/>
            </w:rPr>
          </w:rPrChange>
        </w:rPr>
        <w:t>vegan</w:t>
      </w:r>
      <w:r w:rsidR="00242EFF" w:rsidRPr="002B42A7">
        <w:rPr>
          <w:rFonts w:ascii="Times New Roman" w:hAnsi="Times New Roman" w:cs="Times New Roman"/>
          <w:color w:val="000000" w:themeColor="text1"/>
          <w:rPrChange w:id="3022" w:author="Ruijie Xu" w:date="2022-03-10T12:31:00Z">
            <w:rPr>
              <w:color w:val="000000" w:themeColor="text1"/>
            </w:rPr>
          </w:rPrChange>
        </w:rPr>
        <w:t xml:space="preserve">" </w:t>
      </w:r>
      <w:r w:rsidRPr="002B42A7">
        <w:rPr>
          <w:rFonts w:ascii="Times New Roman" w:hAnsi="Times New Roman" w:cs="Times New Roman"/>
          <w:color w:val="000000" w:themeColor="text1"/>
          <w:rPrChange w:id="3023"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3024"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3025" w:author="Ruijie Xu" w:date="2022-03-10T12:31:00Z">
            <w:rPr>
              <w:color w:val="000000" w:themeColor="text1"/>
            </w:rPr>
          </w:rPrChange>
        </w:rPr>
        <w:fldChar w:fldCharType="separate"/>
      </w:r>
      <w:r w:rsidR="00350DBF" w:rsidRPr="002B42A7">
        <w:rPr>
          <w:rFonts w:ascii="Times New Roman" w:hAnsi="Times New Roman" w:cs="Times New Roman"/>
          <w:color w:val="000000"/>
          <w:rPrChange w:id="3026" w:author="Ruijie Xu" w:date="2022-03-10T12:31:00Z">
            <w:rPr>
              <w:color w:val="000000"/>
            </w:rPr>
          </w:rPrChange>
        </w:rPr>
        <w:t xml:space="preserve">(Oksanen </w:t>
      </w:r>
      <w:r w:rsidR="00350DBF" w:rsidRPr="002B42A7">
        <w:rPr>
          <w:rFonts w:ascii="Times New Roman" w:hAnsi="Times New Roman" w:cs="Times New Roman"/>
          <w:i/>
          <w:iCs/>
          <w:color w:val="000000"/>
          <w:rPrChange w:id="3027" w:author="Ruijie Xu" w:date="2022-03-10T12:31:00Z">
            <w:rPr>
              <w:i/>
              <w:iCs/>
              <w:color w:val="000000"/>
            </w:rPr>
          </w:rPrChange>
        </w:rPr>
        <w:t>et al.</w:t>
      </w:r>
      <w:r w:rsidR="00350DBF" w:rsidRPr="002B42A7">
        <w:rPr>
          <w:rFonts w:ascii="Times New Roman" w:hAnsi="Times New Roman" w:cs="Times New Roman"/>
          <w:color w:val="000000"/>
          <w:rPrChange w:id="3028" w:author="Ruijie Xu" w:date="2022-03-10T12:31:00Z">
            <w:rPr>
              <w:color w:val="000000"/>
            </w:rPr>
          </w:rPrChange>
        </w:rPr>
        <w:t>, 2013)</w:t>
      </w:r>
      <w:r w:rsidRPr="002B42A7">
        <w:rPr>
          <w:rFonts w:ascii="Times New Roman" w:hAnsi="Times New Roman" w:cs="Times New Roman"/>
          <w:color w:val="000000" w:themeColor="text1"/>
          <w:rPrChange w:id="3029" w:author="Ruijie Xu" w:date="2022-03-10T12:31:00Z">
            <w:rPr>
              <w:color w:val="000000" w:themeColor="text1"/>
            </w:rPr>
          </w:rPrChange>
        </w:rPr>
        <w:fldChar w:fldCharType="end"/>
      </w:r>
      <w:r w:rsidRPr="002B42A7">
        <w:rPr>
          <w:rFonts w:ascii="Times New Roman" w:hAnsi="Times New Roman" w:cs="Times New Roman"/>
          <w:color w:val="000000" w:themeColor="text1"/>
          <w:rPrChange w:id="3030" w:author="Ruijie Xu" w:date="2022-03-10T12:31:00Z">
            <w:rPr>
              <w:color w:val="000000" w:themeColor="text1"/>
            </w:rPr>
          </w:rPrChange>
        </w:rPr>
        <w:t xml:space="preserve">. </w:t>
      </w:r>
      <w:ins w:id="3031" w:author="Liliana Salvador" w:date="2022-02-22T19:17:00Z">
        <w:r w:rsidR="00F427DD" w:rsidRPr="002B42A7">
          <w:rPr>
            <w:rFonts w:ascii="Times New Roman" w:hAnsi="Times New Roman" w:cs="Times New Roman"/>
            <w:color w:val="000000" w:themeColor="text1"/>
            <w:rPrChange w:id="3032" w:author="Ruijie Xu" w:date="2022-03-10T12:31:00Z">
              <w:rPr>
                <w:color w:val="000000" w:themeColor="text1"/>
              </w:rPr>
            </w:rPrChange>
          </w:rPr>
          <w:t xml:space="preserve">The </w:t>
        </w:r>
      </w:ins>
      <w:ins w:id="3033" w:author="Ruijie Xu" w:date="2022-02-27T10:43:00Z">
        <w:r w:rsidR="00435EE6" w:rsidRPr="002B42A7">
          <w:rPr>
            <w:rFonts w:ascii="Times New Roman" w:hAnsi="Times New Roman" w:cs="Times New Roman"/>
            <w:color w:val="000000" w:themeColor="text1"/>
            <w:rPrChange w:id="3034" w:author="Ruijie Xu" w:date="2022-03-10T12:31:00Z">
              <w:rPr>
                <w:color w:val="000000" w:themeColor="text1"/>
              </w:rPr>
            </w:rPrChange>
          </w:rPr>
          <w:t>d</w:t>
        </w:r>
      </w:ins>
      <w:ins w:id="3035" w:author="Liliana Salvador" w:date="2022-02-22T19:17:00Z">
        <w:r w:rsidR="00F427DD" w:rsidRPr="002B42A7">
          <w:rPr>
            <w:rFonts w:ascii="Times New Roman" w:hAnsi="Times New Roman" w:cs="Times New Roman"/>
            <w:color w:val="000000" w:themeColor="text1"/>
            <w:rPrChange w:id="3036" w:author="Ruijie Xu" w:date="2022-03-10T12:31:00Z">
              <w:rPr>
                <w:color w:val="000000" w:themeColor="text1"/>
              </w:rPr>
            </w:rPrChange>
          </w:rPr>
          <w:t>ifferential</w:t>
        </w:r>
      </w:ins>
      <w:ins w:id="3037" w:author="Ruijie Xu" w:date="2022-02-27T10:43:00Z">
        <w:r w:rsidR="00435EE6" w:rsidRPr="002B42A7">
          <w:rPr>
            <w:rFonts w:ascii="Times New Roman" w:hAnsi="Times New Roman" w:cs="Times New Roman"/>
            <w:color w:val="000000" w:themeColor="text1"/>
            <w:rPrChange w:id="3038" w:author="Ruijie Xu" w:date="2022-03-10T12:31:00Z">
              <w:rPr>
                <w:color w:val="000000" w:themeColor="text1"/>
              </w:rPr>
            </w:rPrChange>
          </w:rPr>
          <w:t>ly</w:t>
        </w:r>
      </w:ins>
      <w:ins w:id="3039" w:author="Liliana Salvador" w:date="2022-02-22T19:17:00Z">
        <w:r w:rsidR="00F427DD" w:rsidRPr="002B42A7">
          <w:rPr>
            <w:rFonts w:ascii="Times New Roman" w:hAnsi="Times New Roman" w:cs="Times New Roman"/>
            <w:color w:val="000000" w:themeColor="text1"/>
            <w:rPrChange w:id="3040" w:author="Ruijie Xu" w:date="2022-03-10T12:31:00Z">
              <w:rPr>
                <w:color w:val="000000" w:themeColor="text1"/>
              </w:rPr>
            </w:rPrChange>
          </w:rPr>
          <w:t xml:space="preserve"> </w:t>
        </w:r>
      </w:ins>
      <w:ins w:id="3041" w:author="Ruijie Xu" w:date="2022-02-27T10:43:00Z">
        <w:r w:rsidR="00435EE6" w:rsidRPr="002B42A7">
          <w:rPr>
            <w:rFonts w:ascii="Times New Roman" w:hAnsi="Times New Roman" w:cs="Times New Roman"/>
            <w:color w:val="000000" w:themeColor="text1"/>
            <w:rPrChange w:id="3042" w:author="Ruijie Xu" w:date="2022-03-10T12:31:00Z">
              <w:rPr>
                <w:color w:val="000000" w:themeColor="text1"/>
              </w:rPr>
            </w:rPrChange>
          </w:rPr>
          <w:t>a</w:t>
        </w:r>
      </w:ins>
      <w:ins w:id="3043" w:author="Liliana Salvador" w:date="2022-02-22T19:17:00Z">
        <w:r w:rsidR="00F427DD" w:rsidRPr="002B42A7">
          <w:rPr>
            <w:rFonts w:ascii="Times New Roman" w:hAnsi="Times New Roman" w:cs="Times New Roman"/>
            <w:color w:val="000000" w:themeColor="text1"/>
            <w:rPrChange w:id="3044" w:author="Ruijie Xu" w:date="2022-03-10T12:31:00Z">
              <w:rPr>
                <w:color w:val="000000" w:themeColor="text1"/>
              </w:rPr>
            </w:rPrChange>
          </w:rPr>
          <w:t>bundan</w:t>
        </w:r>
      </w:ins>
      <w:ins w:id="3045" w:author="Ruijie Xu" w:date="2022-02-27T10:43:00Z">
        <w:r w:rsidR="00435EE6" w:rsidRPr="002B42A7">
          <w:rPr>
            <w:rFonts w:ascii="Times New Roman" w:hAnsi="Times New Roman" w:cs="Times New Roman"/>
            <w:color w:val="000000" w:themeColor="text1"/>
            <w:rPrChange w:id="3046" w:author="Ruijie Xu" w:date="2022-03-10T12:31:00Z">
              <w:rPr>
                <w:color w:val="000000" w:themeColor="text1"/>
              </w:rPr>
            </w:rPrChange>
          </w:rPr>
          <w:t>t</w:t>
        </w:r>
      </w:ins>
      <w:ins w:id="3047" w:author="Ruijie Xu" w:date="2022-03-04T10:18:00Z">
        <w:r w:rsidR="0094647B" w:rsidRPr="002B42A7">
          <w:rPr>
            <w:rFonts w:ascii="Times New Roman" w:hAnsi="Times New Roman" w:cs="Times New Roman"/>
            <w:color w:val="000000" w:themeColor="text1"/>
            <w:rPrChange w:id="3048" w:author="Ruijie Xu" w:date="2022-03-10T12:31:00Z">
              <w:rPr>
                <w:color w:val="000000" w:themeColor="text1"/>
              </w:rPr>
            </w:rPrChange>
          </w:rPr>
          <w:t xml:space="preserve"> </w:t>
        </w:r>
      </w:ins>
      <w:ins w:id="3049" w:author="Rajeev, Sree" w:date="2022-03-03T10:40:00Z">
        <w:r w:rsidR="004D6F27" w:rsidRPr="002B42A7">
          <w:rPr>
            <w:rFonts w:ascii="Times New Roman" w:hAnsi="Times New Roman" w:cs="Times New Roman"/>
            <w:color w:val="000000" w:themeColor="text1"/>
            <w:rPrChange w:id="3050" w:author="Ruijie Xu" w:date="2022-03-10T12:31:00Z">
              <w:rPr>
                <w:color w:val="000000" w:themeColor="text1"/>
              </w:rPr>
            </w:rPrChange>
          </w:rPr>
          <w:t>(DA</w:t>
        </w:r>
      </w:ins>
      <w:ins w:id="3051" w:author="Rajeev, Sree" w:date="2022-03-03T10:41:00Z">
        <w:r w:rsidR="004D6F27" w:rsidRPr="002B42A7">
          <w:rPr>
            <w:rFonts w:ascii="Times New Roman" w:hAnsi="Times New Roman" w:cs="Times New Roman"/>
            <w:color w:val="000000" w:themeColor="text1"/>
            <w:rPrChange w:id="3052" w:author="Ruijie Xu" w:date="2022-03-10T12:31:00Z">
              <w:rPr>
                <w:color w:val="000000" w:themeColor="text1"/>
              </w:rPr>
            </w:rPrChange>
          </w:rPr>
          <w:t>)</w:t>
        </w:r>
      </w:ins>
      <w:ins w:id="3053" w:author="Liliana Salvador" w:date="2022-02-22T19:17:00Z">
        <w:del w:id="3054" w:author="Ruijie Xu" w:date="2022-02-27T10:43:00Z">
          <w:r w:rsidR="00F427DD" w:rsidRPr="002B42A7" w:rsidDel="00435EE6">
            <w:rPr>
              <w:rFonts w:ascii="Times New Roman" w:hAnsi="Times New Roman" w:cs="Times New Roman"/>
              <w:color w:val="000000" w:themeColor="text1"/>
              <w:rPrChange w:id="3055" w:author="Ruijie Xu" w:date="2022-03-10T12:31:00Z">
                <w:rPr>
                  <w:color w:val="000000" w:themeColor="text1"/>
                </w:rPr>
              </w:rPrChange>
            </w:rPr>
            <w:delText>ce</w:delText>
          </w:r>
        </w:del>
      </w:ins>
      <w:ins w:id="3056" w:author="Ruijie Xu" w:date="2022-02-02T10:56:00Z">
        <w:r w:rsidR="006A2E67" w:rsidRPr="002B42A7">
          <w:rPr>
            <w:rFonts w:ascii="Times New Roman" w:hAnsi="Times New Roman" w:cs="Times New Roman"/>
            <w:color w:val="000000" w:themeColor="text1"/>
            <w:rPrChange w:id="3057" w:author="Ruijie Xu" w:date="2022-03-10T12:31:00Z">
              <w:rPr>
                <w:color w:val="000000" w:themeColor="text1"/>
              </w:rPr>
            </w:rPrChange>
          </w:rPr>
          <w:t xml:space="preserve"> taxa analy</w:t>
        </w:r>
      </w:ins>
      <w:ins w:id="3058" w:author="Ruijie Xu" w:date="2022-02-27T10:43:00Z">
        <w:r w:rsidR="00435EE6" w:rsidRPr="002B42A7">
          <w:rPr>
            <w:rFonts w:ascii="Times New Roman" w:hAnsi="Times New Roman" w:cs="Times New Roman"/>
            <w:color w:val="000000" w:themeColor="text1"/>
            <w:rPrChange w:id="3059" w:author="Ruijie Xu" w:date="2022-03-10T12:31:00Z">
              <w:rPr>
                <w:color w:val="000000" w:themeColor="text1"/>
              </w:rPr>
            </w:rPrChange>
          </w:rPr>
          <w:t>z</w:t>
        </w:r>
      </w:ins>
      <w:ins w:id="3060" w:author="Liliana Salvador" w:date="2022-02-22T19:18:00Z">
        <w:r w:rsidR="00F427DD" w:rsidRPr="002B42A7">
          <w:rPr>
            <w:rFonts w:ascii="Times New Roman" w:hAnsi="Times New Roman" w:cs="Times New Roman"/>
            <w:color w:val="000000" w:themeColor="text1"/>
            <w:rPrChange w:id="3061" w:author="Ruijie Xu" w:date="2022-03-10T12:31:00Z">
              <w:rPr>
                <w:color w:val="000000" w:themeColor="text1"/>
              </w:rPr>
            </w:rPrChange>
          </w:rPr>
          <w:t>e</w:t>
        </w:r>
      </w:ins>
      <w:ins w:id="3062" w:author="Ruijie Xu" w:date="2022-02-02T10:56:00Z">
        <w:del w:id="3063" w:author="Liliana Salvador" w:date="2022-02-22T19:18:00Z">
          <w:r w:rsidR="006A2E67" w:rsidRPr="002B42A7" w:rsidDel="00F427DD">
            <w:rPr>
              <w:rFonts w:ascii="Times New Roman" w:hAnsi="Times New Roman" w:cs="Times New Roman"/>
              <w:color w:val="000000" w:themeColor="text1"/>
              <w:rPrChange w:id="3064" w:author="Ruijie Xu" w:date="2022-03-10T12:31:00Z">
                <w:rPr>
                  <w:color w:val="000000" w:themeColor="text1"/>
                </w:rPr>
              </w:rPrChange>
            </w:rPr>
            <w:delText>i</w:delText>
          </w:r>
        </w:del>
      </w:ins>
      <w:ins w:id="3065" w:author="Ruijie Xu" w:date="2022-02-27T10:43:00Z">
        <w:r w:rsidR="00435EE6" w:rsidRPr="002B42A7">
          <w:rPr>
            <w:rFonts w:ascii="Times New Roman" w:hAnsi="Times New Roman" w:cs="Times New Roman"/>
            <w:color w:val="000000" w:themeColor="text1"/>
            <w:rPrChange w:id="3066" w:author="Ruijie Xu" w:date="2022-03-10T12:31:00Z">
              <w:rPr>
                <w:color w:val="000000" w:themeColor="text1"/>
              </w:rPr>
            </w:rPrChange>
          </w:rPr>
          <w:t>d</w:t>
        </w:r>
      </w:ins>
      <w:ins w:id="3067" w:author="Ruijie Xu" w:date="2022-02-02T10:56:00Z">
        <w:r w:rsidR="006A2E67" w:rsidRPr="002B42A7">
          <w:rPr>
            <w:rFonts w:ascii="Times New Roman" w:hAnsi="Times New Roman" w:cs="Times New Roman"/>
            <w:color w:val="000000" w:themeColor="text1"/>
            <w:rPrChange w:id="3068" w:author="Ruijie Xu" w:date="2022-03-10T12:31:00Z">
              <w:rPr>
                <w:color w:val="000000" w:themeColor="text1"/>
              </w:rPr>
            </w:rPrChange>
          </w:rPr>
          <w:t xml:space="preserve"> </w:t>
        </w:r>
        <w:del w:id="3069" w:author="Liliana Salvador" w:date="2022-02-22T19:17:00Z">
          <w:r w:rsidR="006A2E67" w:rsidRPr="002B42A7" w:rsidDel="00F427DD">
            <w:rPr>
              <w:rFonts w:ascii="Times New Roman" w:hAnsi="Times New Roman" w:cs="Times New Roman"/>
              <w:color w:val="000000" w:themeColor="text1"/>
              <w:rPrChange w:id="3070"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3071" w:author="Ruijie Xu" w:date="2022-03-10T12:31:00Z">
              <w:rPr>
                <w:color w:val="000000" w:themeColor="text1"/>
              </w:rPr>
            </w:rPrChange>
          </w:rPr>
          <w:t xml:space="preserve">between samples collected from two different tissues </w:t>
        </w:r>
      </w:ins>
      <w:del w:id="3072" w:author="Ruijie Xu" w:date="2022-01-30T14:49:00Z">
        <w:r w:rsidRPr="002B42A7" w:rsidDel="003F5999">
          <w:rPr>
            <w:rFonts w:ascii="Times New Roman" w:hAnsi="Times New Roman" w:cs="Times New Roman"/>
            <w:color w:val="000000" w:themeColor="text1"/>
            <w:rPrChange w:id="3073"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3074"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3075"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3076"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3077"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3078"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3079"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3080"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3081"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3082"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3083"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3084"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3085"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3086"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3087"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3088"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3089" w:author="Ruijie Xu" w:date="2022-03-10T12:31:00Z">
              <w:rPr>
                <w:color w:val="000000" w:themeColor="text1"/>
              </w:rPr>
            </w:rPrChange>
          </w:rPr>
          <w:delText xml:space="preserve">. </w:delText>
        </w:r>
      </w:del>
      <w:del w:id="3090" w:author="Ruijie Xu" w:date="2022-02-02T10:56:00Z">
        <w:r w:rsidRPr="002B42A7" w:rsidDel="0010410F">
          <w:rPr>
            <w:rFonts w:ascii="Times New Roman" w:hAnsi="Times New Roman" w:cs="Times New Roman"/>
            <w:color w:val="000000" w:themeColor="text1"/>
            <w:rPrChange w:id="3091"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3092" w:author="Ruijie Xu" w:date="2022-03-10T12:31:00Z">
            <w:rPr>
              <w:color w:val="000000" w:themeColor="text1"/>
            </w:rPr>
          </w:rPrChange>
        </w:rPr>
        <w:t xml:space="preserve">were </w:t>
      </w:r>
      <w:del w:id="3093" w:author="Liliana Salvador" w:date="2022-02-22T19:18:00Z">
        <w:r w:rsidRPr="002B42A7" w:rsidDel="00F427DD">
          <w:rPr>
            <w:rFonts w:ascii="Times New Roman" w:hAnsi="Times New Roman" w:cs="Times New Roman"/>
            <w:color w:val="000000" w:themeColor="text1"/>
            <w:rPrChange w:id="3094" w:author="Ruijie Xu" w:date="2022-03-10T12:31:00Z">
              <w:rPr>
                <w:color w:val="000000" w:themeColor="text1"/>
              </w:rPr>
            </w:rPrChange>
          </w:rPr>
          <w:delText xml:space="preserve">assessed </w:delText>
        </w:r>
      </w:del>
      <w:ins w:id="3095" w:author="Liliana Salvador" w:date="2022-02-22T19:18:00Z">
        <w:r w:rsidR="00F427DD" w:rsidRPr="002B42A7">
          <w:rPr>
            <w:rFonts w:ascii="Times New Roman" w:hAnsi="Times New Roman" w:cs="Times New Roman"/>
            <w:color w:val="000000" w:themeColor="text1"/>
            <w:rPrChange w:id="3096" w:author="Ruijie Xu" w:date="2022-03-10T12:31:00Z">
              <w:rPr>
                <w:color w:val="000000" w:themeColor="text1"/>
              </w:rPr>
            </w:rPrChange>
          </w:rPr>
          <w:t>d</w:t>
        </w:r>
      </w:ins>
      <w:ins w:id="3097" w:author="Liliana Salvador" w:date="2022-03-08T18:23:00Z">
        <w:r w:rsidR="00F4623E" w:rsidRPr="002B42A7">
          <w:rPr>
            <w:rFonts w:ascii="Times New Roman" w:hAnsi="Times New Roman" w:cs="Times New Roman"/>
            <w:color w:val="000000" w:themeColor="text1"/>
            <w:rPrChange w:id="3098" w:author="Ruijie Xu" w:date="2022-03-10T12:31:00Z">
              <w:rPr>
                <w:color w:val="000000" w:themeColor="text1"/>
              </w:rPr>
            </w:rPrChange>
          </w:rPr>
          <w:t>etermined</w:t>
        </w:r>
      </w:ins>
      <w:ins w:id="3099" w:author="Liliana Salvador" w:date="2022-02-22T19:18:00Z">
        <w:r w:rsidR="00F427DD" w:rsidRPr="002B42A7">
          <w:rPr>
            <w:rFonts w:ascii="Times New Roman" w:hAnsi="Times New Roman" w:cs="Times New Roman"/>
            <w:color w:val="000000" w:themeColor="text1"/>
            <w:rPrChange w:id="3100" w:author="Ruijie Xu" w:date="2022-03-10T12:31:00Z">
              <w:rPr>
                <w:color w:val="000000" w:themeColor="text1"/>
              </w:rPr>
            </w:rPrChange>
          </w:rPr>
          <w:t xml:space="preserve"> </w:t>
        </w:r>
      </w:ins>
      <w:r w:rsidRPr="002B42A7">
        <w:rPr>
          <w:rFonts w:ascii="Times New Roman" w:hAnsi="Times New Roman" w:cs="Times New Roman"/>
          <w:color w:val="000000" w:themeColor="text1"/>
          <w:rPrChange w:id="3101" w:author="Ruijie Xu" w:date="2022-03-10T12:31:00Z">
            <w:rPr>
              <w:color w:val="000000" w:themeColor="text1"/>
            </w:rPr>
          </w:rPrChange>
        </w:rPr>
        <w:t>by</w:t>
      </w:r>
      <w:ins w:id="3102" w:author="Liliana Salvador" w:date="2022-03-08T18:24:00Z">
        <w:r w:rsidR="00F4623E" w:rsidRPr="002B42A7">
          <w:rPr>
            <w:rFonts w:ascii="Times New Roman" w:hAnsi="Times New Roman" w:cs="Times New Roman"/>
            <w:color w:val="000000" w:themeColor="text1"/>
            <w:rPrChange w:id="3103" w:author="Ruijie Xu" w:date="2022-03-10T12:31:00Z">
              <w:rPr>
                <w:color w:val="000000" w:themeColor="text1"/>
              </w:rPr>
            </w:rPrChange>
          </w:rPr>
          <w:t xml:space="preserve"> </w:t>
        </w:r>
      </w:ins>
      <w:del w:id="3104" w:author="Liliana Salvador" w:date="2022-03-08T18:24:00Z">
        <w:r w:rsidRPr="002B42A7" w:rsidDel="00F4623E">
          <w:rPr>
            <w:rFonts w:ascii="Times New Roman" w:hAnsi="Times New Roman" w:cs="Times New Roman"/>
            <w:color w:val="000000" w:themeColor="text1"/>
            <w:rPrChange w:id="3105" w:author="Ruijie Xu" w:date="2022-03-10T12:31:00Z">
              <w:rPr>
                <w:color w:val="000000" w:themeColor="text1"/>
              </w:rPr>
            </w:rPrChange>
          </w:rPr>
          <w:delText xml:space="preserve"> </w:delText>
        </w:r>
      </w:del>
      <w:del w:id="3106" w:author="Ruijie Xu" w:date="2022-02-02T10:58:00Z">
        <w:r w:rsidRPr="002B42A7" w:rsidDel="0010410F">
          <w:rPr>
            <w:rFonts w:ascii="Times New Roman" w:hAnsi="Times New Roman" w:cs="Times New Roman"/>
            <w:color w:val="000000" w:themeColor="text1"/>
            <w:rPrChange w:id="3107" w:author="Ruijie Xu" w:date="2022-03-10T12:31:00Z">
              <w:rPr>
                <w:color w:val="000000" w:themeColor="text1"/>
              </w:rPr>
            </w:rPrChange>
          </w:rPr>
          <w:delText xml:space="preserve">a </w:delText>
        </w:r>
      </w:del>
      <w:del w:id="3108" w:author="Ruijie Xu" w:date="2022-02-02T10:56:00Z">
        <w:r w:rsidRPr="002B42A7" w:rsidDel="006A2E67">
          <w:rPr>
            <w:rFonts w:ascii="Times New Roman" w:hAnsi="Times New Roman" w:cs="Times New Roman"/>
            <w:color w:val="000000" w:themeColor="text1"/>
            <w:rPrChange w:id="3109"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3110"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3111" w:author="Ruijie Xu" w:date="2022-03-10T12:31:00Z">
              <w:rPr>
                <w:color w:val="000000" w:themeColor="text1"/>
              </w:rPr>
            </w:rPrChange>
          </w:rPr>
          <w:delText xml:space="preserve"> taxa analysis </w:delText>
        </w:r>
      </w:del>
      <w:del w:id="3112" w:author="Ruijie Xu" w:date="2022-02-02T10:58:00Z">
        <w:r w:rsidRPr="002B42A7" w:rsidDel="0010410F">
          <w:rPr>
            <w:rFonts w:ascii="Times New Roman" w:hAnsi="Times New Roman" w:cs="Times New Roman"/>
            <w:color w:val="000000" w:themeColor="text1"/>
            <w:rPrChange w:id="3113"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3114"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3115" w:author="Ruijie Xu" w:date="2022-03-10T12:31:00Z">
            <w:rPr>
              <w:color w:val="000000" w:themeColor="text1"/>
            </w:rPr>
          </w:rPrChange>
        </w:rPr>
        <w:t>"</w:t>
      </w:r>
      <w:commentRangeStart w:id="3116"/>
      <w:r w:rsidRPr="002B42A7">
        <w:rPr>
          <w:rFonts w:ascii="Times New Roman" w:hAnsi="Times New Roman" w:cs="Times New Roman"/>
          <w:color w:val="000000" w:themeColor="text1"/>
          <w:rPrChange w:id="3117" w:author="Ruijie Xu" w:date="2022-03-10T12:31:00Z">
            <w:rPr>
              <w:color w:val="000000" w:themeColor="text1"/>
            </w:rPr>
          </w:rPrChange>
        </w:rPr>
        <w:t>DeSeq2</w:t>
      </w:r>
      <w:r w:rsidR="00242EFF" w:rsidRPr="002B42A7">
        <w:rPr>
          <w:rFonts w:ascii="Times New Roman" w:hAnsi="Times New Roman" w:cs="Times New Roman"/>
          <w:color w:val="000000" w:themeColor="text1"/>
          <w:rPrChange w:id="3118" w:author="Ruijie Xu" w:date="2022-03-10T12:31:00Z">
            <w:rPr>
              <w:color w:val="000000" w:themeColor="text1"/>
            </w:rPr>
          </w:rPrChange>
        </w:rPr>
        <w:t xml:space="preserve">" </w:t>
      </w:r>
      <w:commentRangeEnd w:id="3116"/>
      <w:r w:rsidR="00912B0E" w:rsidRPr="002B42A7">
        <w:rPr>
          <w:rStyle w:val="CommentReference"/>
          <w:rFonts w:ascii="Times New Roman" w:hAnsi="Times New Roman" w:cs="Times New Roman"/>
          <w:sz w:val="24"/>
          <w:szCs w:val="24"/>
          <w:rPrChange w:id="3119" w:author="Ruijie Xu" w:date="2022-03-10T12:31:00Z">
            <w:rPr>
              <w:rStyle w:val="CommentReference"/>
            </w:rPr>
          </w:rPrChange>
        </w:rPr>
        <w:commentReference w:id="3116"/>
      </w:r>
      <w:r w:rsidR="00435EE6" w:rsidRPr="002B42A7">
        <w:rPr>
          <w:rFonts w:ascii="Times New Roman" w:hAnsi="Times New Roman" w:cs="Times New Roman"/>
          <w:color w:val="000000" w:themeColor="text1"/>
          <w:rPrChange w:id="312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3121"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3122" w:author="Ruijie Xu" w:date="2022-03-10T12:31:00Z">
            <w:rPr>
              <w:color w:val="000000" w:themeColor="text1"/>
            </w:rPr>
          </w:rPrChange>
        </w:rPr>
        <w:fldChar w:fldCharType="separate"/>
      </w:r>
      <w:r w:rsidR="004765A2" w:rsidRPr="002B42A7">
        <w:rPr>
          <w:rFonts w:ascii="Times New Roman" w:hAnsi="Times New Roman" w:cs="Times New Roman"/>
          <w:color w:val="000000"/>
          <w:rPrChange w:id="3123"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3124" w:author="Ruijie Xu" w:date="2022-03-10T12:31:00Z">
            <w:rPr>
              <w:color w:val="000000" w:themeColor="text1"/>
            </w:rPr>
          </w:rPrChange>
        </w:rPr>
        <w:fldChar w:fldCharType="end"/>
      </w:r>
      <w:ins w:id="3125" w:author="Ruijie Xu" w:date="2022-02-27T10:44:00Z">
        <w:r w:rsidR="00435EE6" w:rsidRPr="002B42A7">
          <w:rPr>
            <w:rFonts w:ascii="Times New Roman" w:hAnsi="Times New Roman" w:cs="Times New Roman"/>
            <w:color w:val="000000" w:themeColor="text1"/>
            <w:rPrChange w:id="3126" w:author="Ruijie Xu" w:date="2022-03-10T12:31:00Z">
              <w:rPr>
                <w:color w:val="000000" w:themeColor="text1"/>
              </w:rPr>
            </w:rPrChange>
          </w:rPr>
          <w:t xml:space="preserve"> </w:t>
        </w:r>
      </w:ins>
      <w:ins w:id="3127" w:author="Ruijie Xu" w:date="2022-02-02T10:59:00Z">
        <w:r w:rsidR="0010410F" w:rsidRPr="002B42A7">
          <w:rPr>
            <w:rFonts w:ascii="Times New Roman" w:hAnsi="Times New Roman" w:cs="Times New Roman"/>
            <w:color w:val="000000" w:themeColor="text1"/>
            <w:rPrChange w:id="3128" w:author="Ruijie Xu" w:date="2022-03-10T12:31:00Z">
              <w:rPr>
                <w:color w:val="000000" w:themeColor="text1"/>
              </w:rPr>
            </w:rPrChange>
          </w:rPr>
          <w:t>using the "Wald” test</w:t>
        </w:r>
      </w:ins>
      <w:ins w:id="3129" w:author="Liliana Salvador" w:date="2022-03-08T18:24:00Z">
        <w:r w:rsidR="00F4623E" w:rsidRPr="002B42A7">
          <w:rPr>
            <w:rFonts w:ascii="Times New Roman" w:hAnsi="Times New Roman" w:cs="Times New Roman"/>
            <w:color w:val="000000" w:themeColor="text1"/>
            <w:rPrChange w:id="3130" w:author="Ruijie Xu" w:date="2022-03-10T12:31:00Z">
              <w:rPr>
                <w:color w:val="000000" w:themeColor="text1"/>
              </w:rPr>
            </w:rPrChange>
          </w:rPr>
          <w:t>,</w:t>
        </w:r>
      </w:ins>
      <w:ins w:id="3131" w:author="Ruijie Xu" w:date="2022-02-02T10:59:00Z">
        <w:r w:rsidR="0010410F" w:rsidRPr="002B42A7">
          <w:rPr>
            <w:rFonts w:ascii="Times New Roman" w:hAnsi="Times New Roman" w:cs="Times New Roman"/>
            <w:color w:val="000000" w:themeColor="text1"/>
            <w:rPrChange w:id="3132" w:author="Ruijie Xu" w:date="2022-03-10T12:31:00Z">
              <w:rPr>
                <w:color w:val="000000" w:themeColor="text1"/>
              </w:rPr>
            </w:rPrChange>
          </w:rPr>
          <w:t xml:space="preserve"> </w:t>
        </w:r>
      </w:ins>
      <w:del w:id="3133" w:author="Ruijie Xu" w:date="2022-02-27T10:44:00Z">
        <w:r w:rsidRPr="002B42A7" w:rsidDel="00435EE6">
          <w:rPr>
            <w:rFonts w:ascii="Times New Roman" w:hAnsi="Times New Roman" w:cs="Times New Roman"/>
            <w:color w:val="000000" w:themeColor="text1"/>
            <w:rPrChange w:id="3134"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3135"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3136"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3137"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3138" w:author="Ruijie Xu" w:date="2022-03-10T12:31:00Z">
              <w:rPr>
                <w:color w:val="000000" w:themeColor="text1"/>
              </w:rPr>
            </w:rPrChange>
          </w:rPr>
          <w:fldChar w:fldCharType="end"/>
        </w:r>
      </w:del>
      <w:ins w:id="3139" w:author="Liliana Salvador" w:date="2022-02-22T19:18:00Z">
        <w:r w:rsidR="00912B0E" w:rsidRPr="002B42A7">
          <w:rPr>
            <w:rFonts w:ascii="Times New Roman" w:hAnsi="Times New Roman" w:cs="Times New Roman"/>
            <w:color w:val="000000" w:themeColor="text1"/>
            <w:rPrChange w:id="3140" w:author="Ruijie Xu" w:date="2022-03-10T12:31:00Z">
              <w:rPr>
                <w:color w:val="000000" w:themeColor="text1"/>
              </w:rPr>
            </w:rPrChange>
          </w:rPr>
          <w:t xml:space="preserve">which </w:t>
        </w:r>
      </w:ins>
      <w:ins w:id="3141" w:author="Liliana Salvador" w:date="2022-02-22T19:19:00Z">
        <w:r w:rsidR="00912B0E" w:rsidRPr="002B42A7">
          <w:rPr>
            <w:rFonts w:ascii="Times New Roman" w:hAnsi="Times New Roman" w:cs="Times New Roman"/>
            <w:color w:val="000000" w:themeColor="text1"/>
            <w:rPrChange w:id="3142" w:author="Ruijie Xu" w:date="2022-03-10T12:31:00Z">
              <w:rPr>
                <w:color w:val="000000" w:themeColor="text1"/>
              </w:rPr>
            </w:rPrChange>
          </w:rPr>
          <w:t>normalizes</w:t>
        </w:r>
      </w:ins>
      <w:ins w:id="3143" w:author="Liliana Salvador" w:date="2022-02-22T19:18:00Z">
        <w:r w:rsidR="00912B0E" w:rsidRPr="002B42A7">
          <w:rPr>
            <w:rFonts w:ascii="Times New Roman" w:hAnsi="Times New Roman" w:cs="Times New Roman"/>
            <w:color w:val="000000" w:themeColor="text1"/>
            <w:rPrChange w:id="3144" w:author="Ruijie Xu" w:date="2022-03-10T12:31:00Z">
              <w:rPr>
                <w:color w:val="000000" w:themeColor="text1"/>
              </w:rPr>
            </w:rPrChange>
          </w:rPr>
          <w:t xml:space="preserve"> </w:t>
        </w:r>
      </w:ins>
      <w:ins w:id="3145" w:author="Ruijie Xu" w:date="2022-02-02T10:57:00Z">
        <w:del w:id="3146" w:author="Liliana Salvador" w:date="2022-02-22T19:18:00Z">
          <w:r w:rsidR="0010410F" w:rsidRPr="002B42A7" w:rsidDel="00912B0E">
            <w:rPr>
              <w:rFonts w:ascii="Times New Roman" w:hAnsi="Times New Roman" w:cs="Times New Roman"/>
              <w:color w:val="000000" w:themeColor="text1"/>
              <w:rPrChange w:id="3147"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3148" w:author="Ruijie Xu" w:date="2022-03-10T12:31:00Z">
              <w:rPr>
                <w:color w:val="000000" w:themeColor="text1"/>
              </w:rPr>
            </w:rPrChange>
          </w:rPr>
          <w:t xml:space="preserve">reads </w:t>
        </w:r>
      </w:ins>
      <w:ins w:id="3149" w:author="Liliana Salvador" w:date="2022-02-22T19:19:00Z">
        <w:r w:rsidR="00912B0E" w:rsidRPr="002B42A7">
          <w:rPr>
            <w:rFonts w:ascii="Times New Roman" w:hAnsi="Times New Roman" w:cs="Times New Roman"/>
            <w:color w:val="000000" w:themeColor="text1"/>
            <w:rPrChange w:id="3150" w:author="Ruijie Xu" w:date="2022-03-10T12:31:00Z">
              <w:rPr>
                <w:color w:val="000000" w:themeColor="text1"/>
              </w:rPr>
            </w:rPrChange>
          </w:rPr>
          <w:t xml:space="preserve">classified </w:t>
        </w:r>
      </w:ins>
      <w:ins w:id="3151" w:author="Ruijie Xu" w:date="2022-02-02T10:57:00Z">
        <w:del w:id="3152" w:author="Liliana Salvador" w:date="2022-02-22T19:19:00Z">
          <w:r w:rsidR="0010410F" w:rsidRPr="002B42A7" w:rsidDel="00912B0E">
            <w:rPr>
              <w:rFonts w:ascii="Times New Roman" w:hAnsi="Times New Roman" w:cs="Times New Roman"/>
              <w:color w:val="000000" w:themeColor="text1"/>
              <w:rPrChange w:id="3153"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3154" w:author="Ruijie Xu" w:date="2022-03-10T12:31:00Z">
              <w:rPr>
                <w:color w:val="000000" w:themeColor="text1"/>
              </w:rPr>
            </w:rPrChange>
          </w:rPr>
          <w:t xml:space="preserve">under each species </w:t>
        </w:r>
      </w:ins>
      <w:ins w:id="3155" w:author="Ruijie Xu" w:date="2022-02-02T10:58:00Z">
        <w:r w:rsidR="0010410F" w:rsidRPr="002B42A7">
          <w:rPr>
            <w:rFonts w:ascii="Times New Roman" w:hAnsi="Times New Roman" w:cs="Times New Roman"/>
            <w:color w:val="000000" w:themeColor="text1"/>
            <w:rPrChange w:id="3156" w:author="Ruijie Xu" w:date="2022-03-10T12:31:00Z">
              <w:rPr>
                <w:color w:val="000000" w:themeColor="text1"/>
              </w:rPr>
            </w:rPrChange>
          </w:rPr>
          <w:t xml:space="preserve">taxon </w:t>
        </w:r>
        <w:del w:id="3157" w:author="Liliana Salvador" w:date="2022-02-22T19:19:00Z">
          <w:r w:rsidR="0010410F" w:rsidRPr="002B42A7" w:rsidDel="00912B0E">
            <w:rPr>
              <w:rFonts w:ascii="Times New Roman" w:hAnsi="Times New Roman" w:cs="Times New Roman"/>
              <w:color w:val="000000" w:themeColor="text1"/>
              <w:rPrChange w:id="3158" w:author="Ruijie Xu" w:date="2022-03-10T12:31:00Z">
                <w:rPr>
                  <w:color w:val="000000" w:themeColor="text1"/>
                </w:rPr>
              </w:rPrChange>
            </w:rPr>
            <w:delText>normalized using</w:delText>
          </w:r>
        </w:del>
      </w:ins>
      <w:ins w:id="3159" w:author="Liliana Salvador" w:date="2022-02-22T19:19:00Z">
        <w:r w:rsidR="00912B0E" w:rsidRPr="002B42A7">
          <w:rPr>
            <w:rFonts w:ascii="Times New Roman" w:hAnsi="Times New Roman" w:cs="Times New Roman"/>
            <w:color w:val="000000" w:themeColor="text1"/>
            <w:rPrChange w:id="3160" w:author="Ruijie Xu" w:date="2022-03-10T12:31:00Z">
              <w:rPr>
                <w:color w:val="000000" w:themeColor="text1"/>
              </w:rPr>
            </w:rPrChange>
          </w:rPr>
          <w:t>with</w:t>
        </w:r>
      </w:ins>
      <w:ins w:id="3161" w:author="Ruijie Xu" w:date="2022-02-02T10:58:00Z">
        <w:r w:rsidR="0010410F" w:rsidRPr="002B42A7">
          <w:rPr>
            <w:rFonts w:ascii="Times New Roman" w:hAnsi="Times New Roman" w:cs="Times New Roman"/>
            <w:color w:val="000000" w:themeColor="text1"/>
            <w:rPrChange w:id="3162" w:author="Ruijie Xu" w:date="2022-03-10T12:31:00Z">
              <w:rPr>
                <w:color w:val="000000" w:themeColor="text1"/>
              </w:rPr>
            </w:rPrChange>
          </w:rPr>
          <w:t xml:space="preserve"> the “poscounts” method</w:t>
        </w:r>
      </w:ins>
      <w:ins w:id="3163" w:author="Ruijie Xu" w:date="2022-02-02T10:57:00Z">
        <w:r w:rsidR="0010410F" w:rsidRPr="002B42A7">
          <w:rPr>
            <w:rFonts w:ascii="Times New Roman" w:hAnsi="Times New Roman" w:cs="Times New Roman"/>
            <w:color w:val="000000" w:themeColor="text1"/>
            <w:rPrChange w:id="3164" w:author="Ruijie Xu" w:date="2022-03-10T12:31:00Z">
              <w:rPr>
                <w:color w:val="000000" w:themeColor="text1"/>
              </w:rPr>
            </w:rPrChange>
          </w:rPr>
          <w:t>.</w:t>
        </w:r>
      </w:ins>
      <w:ins w:id="3165" w:author="Ruijie Xu" w:date="2022-02-02T10:55:00Z">
        <w:r w:rsidR="006A2E67" w:rsidRPr="002B42A7">
          <w:rPr>
            <w:rFonts w:ascii="Times New Roman" w:hAnsi="Times New Roman" w:cs="Times New Roman"/>
            <w:color w:val="000000" w:themeColor="text1"/>
            <w:rPrChange w:id="3166" w:author="Ruijie Xu" w:date="2022-03-10T12:31:00Z">
              <w:rPr>
                <w:color w:val="000000" w:themeColor="text1"/>
              </w:rPr>
            </w:rPrChange>
          </w:rPr>
          <w:t xml:space="preserve"> </w:t>
        </w:r>
      </w:ins>
      <w:del w:id="3167" w:author="Ruijie Xu" w:date="2022-02-02T10:55:00Z">
        <w:r w:rsidRPr="002B42A7" w:rsidDel="006A2E67">
          <w:rPr>
            <w:rFonts w:ascii="Times New Roman" w:hAnsi="Times New Roman" w:cs="Times New Roman"/>
            <w:color w:val="000000" w:themeColor="text1"/>
            <w:rPrChange w:id="3168" w:author="Ruijie Xu" w:date="2022-03-10T12:31:00Z">
              <w:rPr>
                <w:color w:val="000000" w:themeColor="text1"/>
              </w:rPr>
            </w:rPrChange>
          </w:rPr>
          <w:delText>.</w:delText>
        </w:r>
      </w:del>
      <w:ins w:id="3169" w:author="Liliana Salvador" w:date="2022-02-22T19:21:00Z">
        <w:r w:rsidR="00912B0E" w:rsidRPr="002B42A7">
          <w:rPr>
            <w:rFonts w:ascii="Times New Roman" w:hAnsi="Times New Roman" w:cs="Times New Roman"/>
            <w:color w:val="000000" w:themeColor="text1"/>
            <w:rPrChange w:id="3170" w:author="Ruijie Xu" w:date="2022-03-10T12:31:00Z">
              <w:rPr>
                <w:color w:val="000000" w:themeColor="text1"/>
              </w:rPr>
            </w:rPrChange>
          </w:rPr>
          <w:t>The d</w:t>
        </w:r>
      </w:ins>
      <w:ins w:id="3171" w:author="Ruijie Xu" w:date="2022-01-30T14:51:00Z">
        <w:del w:id="3172" w:author="Liliana Salvador" w:date="2022-02-22T19:21:00Z">
          <w:r w:rsidR="0085367F" w:rsidRPr="002B42A7" w:rsidDel="00912B0E">
            <w:rPr>
              <w:rFonts w:ascii="Times New Roman" w:hAnsi="Times New Roman" w:cs="Times New Roman"/>
              <w:color w:val="000000" w:themeColor="text1"/>
              <w:rPrChange w:id="3173"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3174" w:author="Ruijie Xu" w:date="2022-03-10T12:31:00Z">
              <w:rPr>
                <w:color w:val="000000" w:themeColor="text1"/>
              </w:rPr>
            </w:rPrChange>
          </w:rPr>
          <w:t>ata visualization for the metagenomics profiles w</w:t>
        </w:r>
      </w:ins>
      <w:ins w:id="3175" w:author="Liliana Salvador" w:date="2022-02-22T19:21:00Z">
        <w:r w:rsidR="00912B0E" w:rsidRPr="002B42A7">
          <w:rPr>
            <w:rFonts w:ascii="Times New Roman" w:hAnsi="Times New Roman" w:cs="Times New Roman"/>
            <w:color w:val="000000" w:themeColor="text1"/>
            <w:rPrChange w:id="3176" w:author="Ruijie Xu" w:date="2022-03-10T12:31:00Z">
              <w:rPr>
                <w:color w:val="000000" w:themeColor="text1"/>
              </w:rPr>
            </w:rPrChange>
          </w:rPr>
          <w:t>as</w:t>
        </w:r>
      </w:ins>
      <w:ins w:id="3177" w:author="Ruijie Xu" w:date="2022-01-30T14:51:00Z">
        <w:del w:id="3178" w:author="Liliana Salvador" w:date="2022-02-22T19:21:00Z">
          <w:r w:rsidR="0085367F" w:rsidRPr="002B42A7" w:rsidDel="00912B0E">
            <w:rPr>
              <w:rFonts w:ascii="Times New Roman" w:hAnsi="Times New Roman" w:cs="Times New Roman"/>
              <w:color w:val="000000" w:themeColor="text1"/>
              <w:rPrChange w:id="3179"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3180"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3181"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3182"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3183" w:author="Ruijie Xu" w:date="2022-01-30T14:51:00Z">
        <w:r w:rsidR="0085367F" w:rsidRPr="002B42A7">
          <w:rPr>
            <w:rFonts w:ascii="Times New Roman" w:hAnsi="Times New Roman" w:cs="Times New Roman"/>
            <w:color w:val="000000" w:themeColor="text1"/>
            <w:rPrChange w:id="3184" w:author="Ruijie Xu" w:date="2022-03-10T12:31:00Z">
              <w:rPr>
                <w:color w:val="000000" w:themeColor="text1"/>
              </w:rPr>
            </w:rPrChange>
          </w:rPr>
          <w:fldChar w:fldCharType="separate"/>
        </w:r>
        <w:r w:rsidR="0085367F" w:rsidRPr="002B42A7">
          <w:rPr>
            <w:rFonts w:ascii="Times New Roman" w:hAnsi="Times New Roman" w:cs="Times New Roman"/>
            <w:color w:val="000000"/>
            <w:rPrChange w:id="3185" w:author="Ruijie Xu" w:date="2022-03-10T12:31:00Z">
              <w:rPr>
                <w:color w:val="000000"/>
              </w:rPr>
            </w:rPrChange>
          </w:rPr>
          <w:t>(Ginestet, 2011)</w:t>
        </w:r>
        <w:r w:rsidR="0085367F" w:rsidRPr="002B42A7">
          <w:rPr>
            <w:rFonts w:ascii="Times New Roman" w:hAnsi="Times New Roman" w:cs="Times New Roman"/>
            <w:color w:val="000000" w:themeColor="text1"/>
            <w:rPrChange w:id="3186"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3187" w:author="Ruijie Xu" w:date="2022-03-10T12:31:00Z">
              <w:rPr>
                <w:color w:val="000000" w:themeColor="text1"/>
              </w:rPr>
            </w:rPrChange>
          </w:rPr>
          <w:t xml:space="preserve">. </w:t>
        </w:r>
      </w:ins>
      <w:ins w:id="3188" w:author="Ruijie Xu" w:date="2022-02-02T12:30:00Z">
        <w:r w:rsidR="00CF1D3A" w:rsidRPr="002B42A7">
          <w:rPr>
            <w:rFonts w:ascii="Times New Roman" w:hAnsi="Times New Roman" w:cs="Times New Roman"/>
            <w:color w:val="000000" w:themeColor="text1"/>
            <w:rPrChange w:id="3189" w:author="Ruijie Xu" w:date="2022-03-10T12:31:00Z">
              <w:rPr>
                <w:color w:val="000000" w:themeColor="text1"/>
              </w:rPr>
            </w:rPrChange>
          </w:rPr>
          <w:t>For all statistical analysis, p-value</w:t>
        </w:r>
      </w:ins>
      <w:ins w:id="3190" w:author="Liliana Salvador" w:date="2022-02-22T19:21:00Z">
        <w:r w:rsidR="00912B0E" w:rsidRPr="002B42A7">
          <w:rPr>
            <w:rFonts w:ascii="Times New Roman" w:hAnsi="Times New Roman" w:cs="Times New Roman"/>
            <w:color w:val="000000" w:themeColor="text1"/>
            <w:rPrChange w:id="3191" w:author="Ruijie Xu" w:date="2022-03-10T12:31:00Z">
              <w:rPr>
                <w:color w:val="000000" w:themeColor="text1"/>
              </w:rPr>
            </w:rPrChange>
          </w:rPr>
          <w:t>s</w:t>
        </w:r>
      </w:ins>
      <w:ins w:id="3192" w:author="Ruijie Xu" w:date="2022-02-02T12:30:00Z">
        <w:r w:rsidR="00CF1D3A" w:rsidRPr="002B42A7">
          <w:rPr>
            <w:rFonts w:ascii="Times New Roman" w:hAnsi="Times New Roman" w:cs="Times New Roman"/>
            <w:color w:val="000000" w:themeColor="text1"/>
            <w:rPrChange w:id="3193" w:author="Ruijie Xu" w:date="2022-03-10T12:31:00Z">
              <w:rPr>
                <w:color w:val="000000" w:themeColor="text1"/>
              </w:rPr>
            </w:rPrChange>
          </w:rPr>
          <w:t xml:space="preserve"> w</w:t>
        </w:r>
      </w:ins>
      <w:ins w:id="3194" w:author="Liliana Salvador" w:date="2022-02-22T19:21:00Z">
        <w:r w:rsidR="00912B0E" w:rsidRPr="002B42A7">
          <w:rPr>
            <w:rFonts w:ascii="Times New Roman" w:hAnsi="Times New Roman" w:cs="Times New Roman"/>
            <w:color w:val="000000" w:themeColor="text1"/>
            <w:rPrChange w:id="3195" w:author="Ruijie Xu" w:date="2022-03-10T12:31:00Z">
              <w:rPr>
                <w:color w:val="000000" w:themeColor="text1"/>
              </w:rPr>
            </w:rPrChange>
          </w:rPr>
          <w:t>ere</w:t>
        </w:r>
      </w:ins>
      <w:ins w:id="3196" w:author="Ruijie Xu" w:date="2022-02-02T12:30:00Z">
        <w:del w:id="3197" w:author="Liliana Salvador" w:date="2022-02-22T19:21:00Z">
          <w:r w:rsidR="00CF1D3A" w:rsidRPr="002B42A7" w:rsidDel="00912B0E">
            <w:rPr>
              <w:rFonts w:ascii="Times New Roman" w:hAnsi="Times New Roman" w:cs="Times New Roman"/>
              <w:color w:val="000000" w:themeColor="text1"/>
              <w:rPrChange w:id="3198"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3199" w:author="Ruijie Xu" w:date="2022-03-10T12:31:00Z">
              <w:rPr>
                <w:color w:val="000000" w:themeColor="text1"/>
              </w:rPr>
            </w:rPrChange>
          </w:rPr>
          <w:t xml:space="preserve"> adjusted with</w:t>
        </w:r>
      </w:ins>
      <w:ins w:id="3200" w:author="Liliana Salvador" w:date="2022-02-22T19:21:00Z">
        <w:r w:rsidR="00912B0E" w:rsidRPr="002B42A7">
          <w:rPr>
            <w:rFonts w:ascii="Times New Roman" w:hAnsi="Times New Roman" w:cs="Times New Roman"/>
            <w:color w:val="000000" w:themeColor="text1"/>
            <w:rPrChange w:id="3201" w:author="Ruijie Xu" w:date="2022-03-10T12:31:00Z">
              <w:rPr>
                <w:color w:val="000000" w:themeColor="text1"/>
              </w:rPr>
            </w:rPrChange>
          </w:rPr>
          <w:t xml:space="preserve"> the</w:t>
        </w:r>
      </w:ins>
      <w:ins w:id="3202" w:author="Ruijie Xu" w:date="2022-02-02T12:30:00Z">
        <w:r w:rsidR="00CF1D3A" w:rsidRPr="002B42A7">
          <w:rPr>
            <w:rFonts w:ascii="Times New Roman" w:hAnsi="Times New Roman" w:cs="Times New Roman"/>
            <w:color w:val="000000" w:themeColor="text1"/>
            <w:rPrChange w:id="3203" w:author="Ruijie Xu" w:date="2022-03-10T12:31:00Z">
              <w:rPr>
                <w:color w:val="000000" w:themeColor="text1"/>
              </w:rPr>
            </w:rPrChange>
          </w:rPr>
          <w:t xml:space="preserve"> </w:t>
        </w:r>
        <w:commentRangeStart w:id="3204"/>
        <w:r w:rsidR="00CF1D3A" w:rsidRPr="002B42A7">
          <w:rPr>
            <w:rFonts w:ascii="Times New Roman" w:hAnsi="Times New Roman" w:cs="Times New Roman"/>
            <w:color w:val="000000" w:themeColor="text1"/>
            <w:rPrChange w:id="3205" w:author="Ruijie Xu" w:date="2022-03-10T12:31:00Z">
              <w:rPr>
                <w:color w:val="000000" w:themeColor="text1"/>
              </w:rPr>
            </w:rPrChange>
          </w:rPr>
          <w:t>Holm-Bon</w:t>
        </w:r>
      </w:ins>
      <w:ins w:id="3206" w:author="Ruijie Xu" w:date="2022-02-02T12:31:00Z">
        <w:r w:rsidR="00CF1D3A" w:rsidRPr="002B42A7">
          <w:rPr>
            <w:rFonts w:ascii="Times New Roman" w:hAnsi="Times New Roman" w:cs="Times New Roman"/>
            <w:color w:val="000000" w:themeColor="text1"/>
            <w:rPrChange w:id="3207" w:author="Ruijie Xu" w:date="2022-03-10T12:31:00Z">
              <w:rPr>
                <w:color w:val="000000" w:themeColor="text1"/>
              </w:rPr>
            </w:rPrChange>
          </w:rPr>
          <w:t>f</w:t>
        </w:r>
      </w:ins>
      <w:ins w:id="3208" w:author="Ruijie Xu" w:date="2022-02-02T12:30:00Z">
        <w:r w:rsidR="00CF1D3A" w:rsidRPr="002B42A7">
          <w:rPr>
            <w:rFonts w:ascii="Times New Roman" w:hAnsi="Times New Roman" w:cs="Times New Roman"/>
            <w:color w:val="000000" w:themeColor="text1"/>
            <w:rPrChange w:id="3209" w:author="Ruijie Xu" w:date="2022-03-10T12:31:00Z">
              <w:rPr>
                <w:color w:val="000000" w:themeColor="text1"/>
              </w:rPr>
            </w:rPrChange>
          </w:rPr>
          <w:t>erroni</w:t>
        </w:r>
      </w:ins>
      <w:ins w:id="3210" w:author="Ruijie Xu" w:date="2022-02-02T12:31:00Z">
        <w:r w:rsidR="00CF1D3A" w:rsidRPr="002B42A7">
          <w:rPr>
            <w:rFonts w:ascii="Times New Roman" w:hAnsi="Times New Roman" w:cs="Times New Roman"/>
            <w:color w:val="000000" w:themeColor="text1"/>
            <w:rPrChange w:id="3211" w:author="Ruijie Xu" w:date="2022-03-10T12:31:00Z">
              <w:rPr>
                <w:color w:val="000000" w:themeColor="text1"/>
              </w:rPr>
            </w:rPrChange>
          </w:rPr>
          <w:t xml:space="preserve"> method</w:t>
        </w:r>
      </w:ins>
      <w:commentRangeEnd w:id="3204"/>
      <w:r w:rsidR="00912B0E" w:rsidRPr="002B42A7">
        <w:rPr>
          <w:rStyle w:val="CommentReference"/>
          <w:rFonts w:ascii="Times New Roman" w:hAnsi="Times New Roman" w:cs="Times New Roman"/>
          <w:sz w:val="24"/>
          <w:szCs w:val="24"/>
          <w:rPrChange w:id="3212" w:author="Ruijie Xu" w:date="2022-03-10T12:31:00Z">
            <w:rPr>
              <w:rStyle w:val="CommentReference"/>
            </w:rPr>
          </w:rPrChange>
        </w:rPr>
        <w:commentReference w:id="3204"/>
      </w:r>
      <w:ins w:id="3213" w:author="Ruijie Xu" w:date="2022-02-27T10:46:00Z">
        <w:r w:rsidR="00435EE6" w:rsidRPr="002B42A7">
          <w:rPr>
            <w:rFonts w:ascii="Times New Roman" w:hAnsi="Times New Roman" w:cs="Times New Roman"/>
            <w:color w:val="000000" w:themeColor="text1"/>
            <w:rPrChange w:id="3214"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321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3216"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3217" w:author="Ruijie Xu" w:date="2022-03-10T12:31:00Z">
            <w:rPr>
              <w:color w:val="000000" w:themeColor="text1"/>
            </w:rPr>
          </w:rPrChange>
        </w:rPr>
        <w:fldChar w:fldCharType="separate"/>
      </w:r>
      <w:r w:rsidR="004765A2" w:rsidRPr="002B42A7">
        <w:rPr>
          <w:rFonts w:ascii="Times New Roman" w:hAnsi="Times New Roman" w:cs="Times New Roman"/>
          <w:color w:val="000000"/>
          <w:rPrChange w:id="3218"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3219" w:author="Ruijie Xu" w:date="2022-03-10T12:31:00Z">
            <w:rPr>
              <w:color w:val="000000" w:themeColor="text1"/>
            </w:rPr>
          </w:rPrChange>
        </w:rPr>
        <w:fldChar w:fldCharType="end"/>
      </w:r>
      <w:ins w:id="3220" w:author="Ruijie Xu" w:date="2022-02-02T12:31:00Z">
        <w:r w:rsidR="00CF1D3A" w:rsidRPr="002B42A7">
          <w:rPr>
            <w:rFonts w:ascii="Times New Roman" w:hAnsi="Times New Roman" w:cs="Times New Roman"/>
            <w:color w:val="000000" w:themeColor="text1"/>
            <w:rPrChange w:id="3221"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3222" w:author="Ruijie Xu" w:date="2022-03-10T12:31:00Z">
              <w:rPr>
                <w:color w:val="000000" w:themeColor="text1"/>
              </w:rPr>
            </w:rPrChange>
          </w:rPr>
          <w:t>Results with p-adjusted value (padj) &lt; 0.05 were identified as significant.</w:t>
        </w:r>
      </w:ins>
      <w:ins w:id="3223" w:author="Ruijie Xu" w:date="2022-02-02T12:30:00Z">
        <w:r w:rsidR="00CF1D3A" w:rsidRPr="002B42A7">
          <w:rPr>
            <w:rFonts w:ascii="Times New Roman" w:hAnsi="Times New Roman" w:cs="Times New Roman"/>
            <w:color w:val="000000" w:themeColor="text1"/>
            <w:rPrChange w:id="3224"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3225" w:author="Ruijie Xu" w:date="2022-02-02T12:31:00Z"/>
          <w:rFonts w:ascii="Times New Roman" w:hAnsi="Times New Roman" w:cs="Times New Roman"/>
          <w:b/>
          <w:bCs/>
          <w:color w:val="000000" w:themeColor="text1"/>
          <w:rPrChange w:id="3226" w:author="Ruijie Xu" w:date="2022-03-10T12:31:00Z">
            <w:rPr>
              <w:del w:id="3227" w:author="Ruijie Xu" w:date="2022-02-02T12:31:00Z"/>
              <w:b/>
              <w:bCs/>
              <w:color w:val="000000" w:themeColor="text1"/>
            </w:rPr>
          </w:rPrChange>
        </w:rPr>
      </w:pPr>
    </w:p>
    <w:p w14:paraId="011EF595" w14:textId="77777777" w:rsidR="00912B0E" w:rsidRPr="002B42A7" w:rsidRDefault="00912B0E" w:rsidP="005912FB">
      <w:pPr>
        <w:spacing w:line="480" w:lineRule="auto"/>
        <w:rPr>
          <w:ins w:id="3228" w:author="Liliana Salvador" w:date="2022-02-22T19:22:00Z"/>
          <w:rFonts w:ascii="Times New Roman" w:hAnsi="Times New Roman" w:cs="Times New Roman"/>
          <w:b/>
          <w:bCs/>
          <w:color w:val="000000" w:themeColor="text1"/>
          <w:rPrChange w:id="3229" w:author="Ruijie Xu" w:date="2022-03-10T12:31:00Z">
            <w:rPr>
              <w:ins w:id="3230"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3231" w:author="Ruijie Xu" w:date="2022-02-02T12:17:00Z"/>
          <w:rFonts w:ascii="Times New Roman" w:hAnsi="Times New Roman" w:cs="Times New Roman"/>
          <w:b/>
          <w:bCs/>
          <w:color w:val="000000" w:themeColor="text1"/>
          <w:rPrChange w:id="3232" w:author="Ruijie Xu" w:date="2022-03-10T12:31:00Z">
            <w:rPr>
              <w:del w:id="3233" w:author="Ruijie Xu" w:date="2022-02-02T12:17:00Z"/>
              <w:b/>
              <w:bCs/>
              <w:color w:val="000000" w:themeColor="text1"/>
            </w:rPr>
          </w:rPrChange>
        </w:rPr>
      </w:pPr>
      <w:r w:rsidRPr="002B42A7">
        <w:rPr>
          <w:rFonts w:ascii="Times New Roman" w:hAnsi="Times New Roman" w:cs="Times New Roman"/>
          <w:b/>
          <w:bCs/>
          <w:color w:val="000000" w:themeColor="text1"/>
          <w:rPrChange w:id="3234" w:author="Ruijie Xu" w:date="2022-03-10T12:31:00Z">
            <w:rPr>
              <w:b/>
              <w:bCs/>
              <w:color w:val="000000" w:themeColor="text1"/>
            </w:rPr>
          </w:rPrChange>
        </w:rPr>
        <w:t>Results</w:t>
      </w:r>
    </w:p>
    <w:p w14:paraId="5DDDB5FF" w14:textId="77777777" w:rsidR="001329B6" w:rsidRPr="002B42A7" w:rsidRDefault="001329B6" w:rsidP="005912FB">
      <w:pPr>
        <w:spacing w:line="480" w:lineRule="auto"/>
        <w:rPr>
          <w:ins w:id="3235" w:author="Ruijie Xu" w:date="2022-02-02T12:17:00Z"/>
          <w:rFonts w:ascii="Times New Roman" w:hAnsi="Times New Roman" w:cs="Times New Roman"/>
          <w:b/>
          <w:bCs/>
          <w:color w:val="000000" w:themeColor="text1"/>
          <w:rPrChange w:id="3236" w:author="Ruijie Xu" w:date="2022-03-10T12:31:00Z">
            <w:rPr>
              <w:ins w:id="3237" w:author="Ruijie Xu" w:date="2022-02-02T12:17:00Z"/>
              <w:b/>
              <w:bCs/>
              <w:color w:val="000000" w:themeColor="text1"/>
            </w:rPr>
          </w:rPrChange>
        </w:rPr>
      </w:pPr>
    </w:p>
    <w:p w14:paraId="7B75B774" w14:textId="46E4494C" w:rsidR="0052454F" w:rsidRPr="002B42A7" w:rsidRDefault="00711145" w:rsidP="005912FB">
      <w:pPr>
        <w:spacing w:line="480" w:lineRule="auto"/>
        <w:rPr>
          <w:ins w:id="3238" w:author="Ruijie Xu" w:date="2022-02-27T13:38:00Z"/>
          <w:rFonts w:ascii="Times New Roman" w:hAnsi="Times New Roman" w:cs="Times New Roman"/>
          <w:b/>
          <w:bCs/>
          <w:color w:val="000000" w:themeColor="text1"/>
          <w:rPrChange w:id="3239" w:author="Ruijie Xu" w:date="2022-03-10T12:31:00Z">
            <w:rPr>
              <w:ins w:id="3240" w:author="Ruijie Xu" w:date="2022-02-27T13:38:00Z"/>
              <w:b/>
              <w:bCs/>
              <w:color w:val="000000" w:themeColor="text1"/>
            </w:rPr>
          </w:rPrChange>
        </w:rPr>
      </w:pPr>
      <w:ins w:id="3241" w:author="Ruijie Xu" w:date="2022-03-04T10:26:00Z">
        <w:r w:rsidRPr="002B42A7">
          <w:rPr>
            <w:rFonts w:ascii="Times New Roman" w:hAnsi="Times New Roman" w:cs="Times New Roman"/>
            <w:b/>
            <w:bCs/>
            <w:color w:val="000000" w:themeColor="text1"/>
            <w:rPrChange w:id="3242" w:author="Ruijie Xu" w:date="2022-03-10T12:31:00Z">
              <w:rPr>
                <w:b/>
                <w:bCs/>
                <w:color w:val="000000" w:themeColor="text1"/>
              </w:rPr>
            </w:rPrChange>
          </w:rPr>
          <w:t xml:space="preserve">Computational Resources for DB Setup and </w:t>
        </w:r>
      </w:ins>
      <w:commentRangeStart w:id="3243"/>
      <w:ins w:id="3244" w:author="Liliana Salvador" w:date="2022-02-22T19:22:00Z">
        <w:del w:id="3245" w:author="Ruijie Xu" w:date="2022-03-04T10:26:00Z">
          <w:r w:rsidR="00912B0E" w:rsidRPr="002B42A7" w:rsidDel="00711145">
            <w:rPr>
              <w:rFonts w:ascii="Times New Roman" w:hAnsi="Times New Roman" w:cs="Times New Roman"/>
              <w:b/>
              <w:bCs/>
              <w:color w:val="000000" w:themeColor="text1"/>
              <w:rPrChange w:id="3246" w:author="Ruijie Xu" w:date="2022-03-10T12:31:00Z">
                <w:rPr>
                  <w:b/>
                  <w:bCs/>
                  <w:color w:val="000000" w:themeColor="text1"/>
                </w:rPr>
              </w:rPrChange>
            </w:rPr>
            <w:delText>s</w:delText>
          </w:r>
        </w:del>
      </w:ins>
      <w:ins w:id="3247" w:author="Liliana Salvador" w:date="2022-02-23T11:31:00Z">
        <w:del w:id="3248" w:author="Ruijie Xu" w:date="2022-03-04T10:26:00Z">
          <w:r w:rsidR="00A87C25" w:rsidRPr="002B42A7" w:rsidDel="00711145">
            <w:rPr>
              <w:rFonts w:ascii="Times New Roman" w:hAnsi="Times New Roman" w:cs="Times New Roman"/>
              <w:b/>
              <w:bCs/>
              <w:color w:val="000000" w:themeColor="text1"/>
              <w:rPrChange w:id="3249" w:author="Ruijie Xu" w:date="2022-03-10T12:31:00Z">
                <w:rPr>
                  <w:b/>
                  <w:bCs/>
                  <w:color w:val="000000" w:themeColor="text1"/>
                </w:rPr>
              </w:rPrChange>
            </w:rPr>
            <w:delText xml:space="preserve"> </w:delText>
          </w:r>
        </w:del>
      </w:ins>
      <w:ins w:id="3250" w:author="Ruijie Xu" w:date="2022-02-02T12:17:00Z">
        <w:r w:rsidR="001329B6" w:rsidRPr="002B42A7">
          <w:rPr>
            <w:rFonts w:ascii="Times New Roman" w:hAnsi="Times New Roman" w:cs="Times New Roman"/>
            <w:b/>
            <w:bCs/>
            <w:color w:val="000000" w:themeColor="text1"/>
            <w:rPrChange w:id="3251"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3252" w:author="Ruijie Xu" w:date="2022-02-27T13:38:00Z"/>
          <w:del w:id="3253" w:author="Rajeev, Sree" w:date="2022-03-03T10:41:00Z"/>
          <w:rFonts w:ascii="Times New Roman" w:hAnsi="Times New Roman" w:cs="Times New Roman"/>
          <w:bCs/>
          <w:i/>
          <w:color w:val="000000" w:themeColor="text1"/>
          <w:rPrChange w:id="3254" w:author="Ruijie Xu" w:date="2022-03-10T12:31:00Z">
            <w:rPr>
              <w:ins w:id="3255" w:author="Ruijie Xu" w:date="2022-02-27T13:38:00Z"/>
              <w:del w:id="3256" w:author="Rajeev, Sree" w:date="2022-03-03T10:41:00Z"/>
              <w:bCs/>
              <w:i/>
              <w:color w:val="000000" w:themeColor="text1"/>
            </w:rPr>
          </w:rPrChange>
        </w:rPr>
      </w:pPr>
      <w:ins w:id="3257" w:author="Ruijie Xu" w:date="2022-03-04T13:52:00Z">
        <w:r w:rsidRPr="002B42A7">
          <w:rPr>
            <w:rFonts w:ascii="Times New Roman" w:hAnsi="Times New Roman" w:cs="Times New Roman"/>
            <w:bCs/>
            <w:iCs/>
            <w:color w:val="000000" w:themeColor="text1"/>
            <w:rPrChange w:id="3258" w:author="Ruijie Xu" w:date="2022-03-10T12:31:00Z">
              <w:rPr>
                <w:bCs/>
                <w:iCs/>
                <w:color w:val="000000" w:themeColor="text1"/>
              </w:rPr>
            </w:rPrChange>
          </w:rPr>
          <w:tab/>
        </w:r>
      </w:ins>
      <w:ins w:id="3259" w:author="Ruijie Xu" w:date="2022-02-27T13:38:00Z">
        <w:del w:id="3260" w:author="Rajeev, Sree" w:date="2022-03-03T10:41:00Z">
          <w:r w:rsidR="0052454F" w:rsidRPr="002B42A7" w:rsidDel="004D6F27">
            <w:rPr>
              <w:rFonts w:ascii="Times New Roman" w:hAnsi="Times New Roman" w:cs="Times New Roman"/>
              <w:bCs/>
              <w:i/>
              <w:color w:val="000000" w:themeColor="text1"/>
              <w:rPrChange w:id="3261" w:author="Ruijie Xu" w:date="2022-03-10T12:31:00Z">
                <w:rPr>
                  <w:bCs/>
                  <w:i/>
                  <w:color w:val="000000" w:themeColor="text1"/>
                </w:rPr>
              </w:rPrChange>
            </w:rPr>
            <w:delText xml:space="preserve">DB </w:delText>
          </w:r>
        </w:del>
      </w:ins>
      <w:ins w:id="3262" w:author="Ruijie Xu" w:date="2022-02-27T13:39:00Z">
        <w:del w:id="3263" w:author="Rajeev, Sree" w:date="2022-03-03T10:41:00Z">
          <w:r w:rsidR="0052454F" w:rsidRPr="002B42A7" w:rsidDel="004D6F27">
            <w:rPr>
              <w:rFonts w:ascii="Times New Roman" w:hAnsi="Times New Roman" w:cs="Times New Roman"/>
              <w:bCs/>
              <w:i/>
              <w:color w:val="000000" w:themeColor="text1"/>
              <w:rPrChange w:id="3264" w:author="Ruijie Xu" w:date="2022-03-10T12:31:00Z">
                <w:rPr>
                  <w:bCs/>
                  <w:i/>
                  <w:color w:val="000000" w:themeColor="text1"/>
                </w:rPr>
              </w:rPrChange>
            </w:rPr>
            <w:delText>setup</w:delText>
          </w:r>
        </w:del>
      </w:ins>
      <w:ins w:id="3265" w:author="Ruijie Xu" w:date="2022-02-27T13:42:00Z">
        <w:del w:id="3266" w:author="Rajeev, Sree" w:date="2022-03-03T10:41:00Z">
          <w:r w:rsidR="00C20546" w:rsidRPr="002B42A7" w:rsidDel="004D6F27">
            <w:rPr>
              <w:rFonts w:ascii="Times New Roman" w:hAnsi="Times New Roman" w:cs="Times New Roman"/>
              <w:bCs/>
              <w:i/>
              <w:color w:val="000000" w:themeColor="text1"/>
              <w:rPrChange w:id="3267" w:author="Ruijie Xu" w:date="2022-03-10T12:31:00Z">
                <w:rPr>
                  <w:bCs/>
                  <w:i/>
                  <w:color w:val="000000" w:themeColor="text1"/>
                </w:rPr>
              </w:rPrChange>
            </w:rPr>
            <w:delText xml:space="preserve"> - DB</w:delText>
          </w:r>
        </w:del>
      </w:ins>
      <w:ins w:id="3268" w:author="Ruijie Xu" w:date="2022-02-27T13:43:00Z">
        <w:del w:id="3269" w:author="Rajeev, Sree" w:date="2022-03-03T10:41:00Z">
          <w:r w:rsidR="00C20546" w:rsidRPr="002B42A7" w:rsidDel="004D6F27">
            <w:rPr>
              <w:rFonts w:ascii="Times New Roman" w:hAnsi="Times New Roman" w:cs="Times New Roman"/>
              <w:bCs/>
              <w:i/>
              <w:color w:val="000000" w:themeColor="text1"/>
              <w:rPrChange w:id="3270" w:author="Ruijie Xu" w:date="2022-03-10T12:31:00Z">
                <w:rPr>
                  <w:bCs/>
                  <w:i/>
                  <w:color w:val="000000" w:themeColor="text1"/>
                </w:rPr>
              </w:rPrChange>
            </w:rPr>
            <w:delText>s</w:delText>
          </w:r>
        </w:del>
      </w:ins>
    </w:p>
    <w:p w14:paraId="1F2161C7" w14:textId="72146A7A" w:rsidR="00BB21F0" w:rsidRPr="002B42A7" w:rsidDel="0094647B" w:rsidRDefault="00C0014F" w:rsidP="004235FA">
      <w:pPr>
        <w:spacing w:line="480" w:lineRule="auto"/>
        <w:rPr>
          <w:del w:id="3271" w:author="Ruijie Xu" w:date="2022-03-04T10:21:00Z"/>
          <w:rFonts w:ascii="Times New Roman" w:hAnsi="Times New Roman" w:cs="Times New Roman"/>
          <w:color w:val="000000" w:themeColor="text1"/>
          <w:highlight w:val="cyan"/>
          <w:rPrChange w:id="3272" w:author="Ruijie Xu" w:date="2022-03-10T12:31:00Z">
            <w:rPr>
              <w:del w:id="3273" w:author="Ruijie Xu" w:date="2022-03-04T10:21:00Z"/>
              <w:color w:val="000000" w:themeColor="text1"/>
            </w:rPr>
          </w:rPrChange>
        </w:rPr>
        <w:pPrChange w:id="3274" w:author="Ruijie Xu" w:date="2022-03-10T11:53:00Z">
          <w:pPr>
            <w:spacing w:line="480" w:lineRule="auto"/>
          </w:pPr>
        </w:pPrChange>
      </w:pPr>
      <w:bookmarkStart w:id="3275" w:name="OLE_LINK35"/>
      <w:bookmarkStart w:id="3276" w:name="OLE_LINK36"/>
      <w:del w:id="3277" w:author="Ruijie Xu" w:date="2022-02-02T12:15:00Z">
        <w:r w:rsidRPr="002B42A7" w:rsidDel="001329B6">
          <w:rPr>
            <w:rFonts w:ascii="Times New Roman" w:hAnsi="Times New Roman" w:cs="Times New Roman"/>
            <w:b/>
            <w:bCs/>
            <w:color w:val="000000" w:themeColor="text1"/>
            <w:rPrChange w:id="3278" w:author="Ruijie Xu" w:date="2022-03-10T12:31:00Z">
              <w:rPr>
                <w:b/>
                <w:bCs/>
                <w:color w:val="000000" w:themeColor="text1"/>
              </w:rPr>
            </w:rPrChange>
          </w:rPr>
          <w:delText>Profiling</w:delText>
        </w:r>
      </w:del>
      <w:del w:id="3279" w:author="Ruijie Xu" w:date="2022-02-02T11:46:00Z">
        <w:r w:rsidRPr="002B42A7" w:rsidDel="00632BC5">
          <w:rPr>
            <w:rFonts w:ascii="Times New Roman" w:hAnsi="Times New Roman" w:cs="Times New Roman"/>
            <w:b/>
            <w:bCs/>
            <w:color w:val="000000" w:themeColor="text1"/>
            <w:rPrChange w:id="3280"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3281" w:author="Ruijie Xu" w:date="2022-03-10T12:31:00Z">
              <w:rPr>
                <w:b/>
                <w:bCs/>
                <w:color w:val="000000" w:themeColor="text1"/>
              </w:rPr>
            </w:rPrChange>
          </w:rPr>
          <w:delText>with different</w:delText>
        </w:r>
      </w:del>
      <w:del w:id="3282" w:author="Ruijie Xu" w:date="2022-02-02T12:16:00Z">
        <w:r w:rsidR="006B2511" w:rsidRPr="002B42A7" w:rsidDel="001329B6">
          <w:rPr>
            <w:rFonts w:ascii="Times New Roman" w:hAnsi="Times New Roman" w:cs="Times New Roman"/>
            <w:b/>
            <w:bCs/>
            <w:color w:val="000000" w:themeColor="text1"/>
            <w:rPrChange w:id="3283"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3284" w:author="Ruijie Xu" w:date="2022-03-10T12:31:00Z">
              <w:rPr>
                <w:b/>
                <w:bCs/>
                <w:color w:val="000000" w:themeColor="text1"/>
              </w:rPr>
            </w:rPrChange>
          </w:rPr>
          <w:delText>DBs</w:delText>
        </w:r>
      </w:del>
      <w:commentRangeEnd w:id="3243"/>
      <w:del w:id="3285" w:author="Ruijie Xu" w:date="2022-02-27T13:38:00Z">
        <w:r w:rsidR="00A87C25" w:rsidRPr="002B42A7" w:rsidDel="0052454F">
          <w:rPr>
            <w:rStyle w:val="CommentReference"/>
            <w:rFonts w:ascii="Times New Roman" w:hAnsi="Times New Roman" w:cs="Times New Roman"/>
            <w:sz w:val="24"/>
            <w:szCs w:val="24"/>
            <w:rPrChange w:id="3286" w:author="Ruijie Xu" w:date="2022-03-10T12:31:00Z">
              <w:rPr>
                <w:rStyle w:val="CommentReference"/>
              </w:rPr>
            </w:rPrChange>
          </w:rPr>
          <w:commentReference w:id="3243"/>
        </w:r>
      </w:del>
      <w:del w:id="3287" w:author="Ruijie Xu" w:date="2022-02-02T12:16:00Z">
        <w:r w:rsidRPr="002B42A7" w:rsidDel="001329B6">
          <w:rPr>
            <w:rFonts w:ascii="Times New Roman" w:hAnsi="Times New Roman" w:cs="Times New Roman"/>
            <w:color w:val="000000" w:themeColor="text1"/>
            <w:rPrChange w:id="3288" w:author="Ruijie Xu" w:date="2022-03-10T12:31:00Z">
              <w:rPr>
                <w:color w:val="000000" w:themeColor="text1"/>
              </w:rPr>
            </w:rPrChange>
          </w:rPr>
          <w:delText xml:space="preserve">. </w:delText>
        </w:r>
      </w:del>
      <w:del w:id="3289" w:author="Ruijie Xu" w:date="2022-03-10T11:53:00Z">
        <w:r w:rsidR="00F440CF" w:rsidRPr="002B42A7" w:rsidDel="004235FA">
          <w:rPr>
            <w:rFonts w:ascii="Times New Roman" w:hAnsi="Times New Roman" w:cs="Times New Roman"/>
            <w:color w:val="000000" w:themeColor="text1"/>
            <w:rPrChange w:id="3290" w:author="Ruijie Xu" w:date="2022-03-10T12:31:00Z">
              <w:rPr>
                <w:color w:val="000000" w:themeColor="text1"/>
              </w:rPr>
            </w:rPrChange>
          </w:rPr>
          <w:delText xml:space="preserve">To address </w:delText>
        </w:r>
      </w:del>
      <w:ins w:id="3291" w:author="Rajeev, Sree" w:date="2022-03-03T10:42:00Z">
        <w:del w:id="3292" w:author="Ruijie Xu" w:date="2022-03-10T11:53:00Z">
          <w:r w:rsidR="004D6F27" w:rsidRPr="002B42A7" w:rsidDel="004235FA">
            <w:rPr>
              <w:rFonts w:ascii="Times New Roman" w:hAnsi="Times New Roman" w:cs="Times New Roman"/>
              <w:color w:val="000000" w:themeColor="text1"/>
              <w:rPrChange w:id="3293" w:author="Ruijie Xu" w:date="2022-03-10T12:31:00Z">
                <w:rPr>
                  <w:color w:val="000000" w:themeColor="text1"/>
                </w:rPr>
              </w:rPrChange>
            </w:rPr>
            <w:delText xml:space="preserve">assess the outcome  of </w:delText>
          </w:r>
        </w:del>
      </w:ins>
      <w:ins w:id="3294" w:author="Liliana Salvador" w:date="2022-03-08T18:26:00Z">
        <w:del w:id="3295" w:author="Ruijie Xu" w:date="2022-03-10T11:53:00Z">
          <w:r w:rsidR="00D7527B" w:rsidRPr="002B42A7" w:rsidDel="004235FA">
            <w:rPr>
              <w:rFonts w:ascii="Times New Roman" w:hAnsi="Times New Roman" w:cs="Times New Roman"/>
              <w:color w:val="000000" w:themeColor="text1"/>
              <w:rPrChange w:id="3296" w:author="Ruijie Xu" w:date="2022-03-10T12:31:00Z">
                <w:rPr>
                  <w:color w:val="000000" w:themeColor="text1"/>
                </w:rPr>
              </w:rPrChange>
            </w:rPr>
            <w:delText xml:space="preserve">the </w:delText>
          </w:r>
        </w:del>
      </w:ins>
      <w:ins w:id="3297" w:author="Rajeev, Sree" w:date="2022-03-03T10:42:00Z">
        <w:del w:id="3298" w:author="Ruijie Xu" w:date="2022-03-10T11:53:00Z">
          <w:r w:rsidR="004D6F27" w:rsidRPr="002B42A7" w:rsidDel="004235FA">
            <w:rPr>
              <w:rFonts w:ascii="Times New Roman" w:hAnsi="Times New Roman" w:cs="Times New Roman"/>
              <w:color w:val="000000" w:themeColor="text1"/>
              <w:rPrChange w:id="3299" w:author="Ruijie Xu" w:date="2022-03-10T12:31:00Z">
                <w:rPr>
                  <w:color w:val="000000" w:themeColor="text1"/>
                </w:rPr>
              </w:rPrChange>
            </w:rPr>
            <w:delText>analysis using software/</w:delText>
          </w:r>
        </w:del>
      </w:ins>
      <w:del w:id="3300" w:author="Ruijie Xu" w:date="2022-03-10T11:53:00Z">
        <w:r w:rsidR="00F440CF" w:rsidRPr="002B42A7" w:rsidDel="004235FA">
          <w:rPr>
            <w:rFonts w:ascii="Times New Roman" w:hAnsi="Times New Roman" w:cs="Times New Roman"/>
            <w:color w:val="000000" w:themeColor="text1"/>
            <w:rPrChange w:id="3301"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3302"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3303"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3304"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3305" w:author="Ruijie Xu" w:date="2022-03-10T12:31:00Z">
              <w:rPr>
                <w:color w:val="000000" w:themeColor="text1"/>
              </w:rPr>
            </w:rPrChange>
          </w:rPr>
          <w:delText xml:space="preserve"> metagenomics profiling,</w:delText>
        </w:r>
      </w:del>
      <w:ins w:id="3306" w:author="Rajeev, Sree" w:date="2022-03-03T10:43:00Z">
        <w:del w:id="3307" w:author="Ruijie Xu" w:date="2022-03-10T11:53:00Z">
          <w:r w:rsidR="004D6F27" w:rsidRPr="002B42A7" w:rsidDel="004235FA">
            <w:rPr>
              <w:rFonts w:ascii="Times New Roman" w:hAnsi="Times New Roman" w:cs="Times New Roman"/>
              <w:color w:val="000000" w:themeColor="text1"/>
              <w:rPrChange w:id="3308" w:author="Ruijie Xu" w:date="2022-03-10T12:31:00Z">
                <w:rPr>
                  <w:color w:val="000000" w:themeColor="text1"/>
                </w:rPr>
              </w:rPrChange>
            </w:rPr>
            <w:delText xml:space="preserve">combinations, </w:delText>
          </w:r>
        </w:del>
      </w:ins>
      <w:del w:id="3309" w:author="Ruijie Xu" w:date="2022-03-10T11:53:00Z">
        <w:r w:rsidR="00F440CF" w:rsidRPr="002B42A7" w:rsidDel="004235FA">
          <w:rPr>
            <w:rFonts w:ascii="Times New Roman" w:hAnsi="Times New Roman" w:cs="Times New Roman"/>
            <w:color w:val="000000" w:themeColor="text1"/>
            <w:rPrChange w:id="3310" w:author="Ruijie Xu" w:date="2022-03-10T12:31:00Z">
              <w:rPr>
                <w:color w:val="000000" w:themeColor="text1"/>
              </w:rPr>
            </w:rPrChange>
          </w:rPr>
          <w:delText xml:space="preserve"> four different databases (minikraken, standard, customized, and maxikraken) were used to classify the </w:delText>
        </w:r>
      </w:del>
      <w:del w:id="3311" w:author="Ruijie Xu" w:date="2022-02-02T11:48:00Z">
        <w:r w:rsidR="00F440CF" w:rsidRPr="002B42A7" w:rsidDel="00632BC5">
          <w:rPr>
            <w:rFonts w:ascii="Times New Roman" w:hAnsi="Times New Roman" w:cs="Times New Roman"/>
            <w:color w:val="000000" w:themeColor="text1"/>
            <w:rPrChange w:id="3312" w:author="Ruijie Xu" w:date="2022-03-10T12:31:00Z">
              <w:rPr>
                <w:color w:val="000000" w:themeColor="text1"/>
              </w:rPr>
            </w:rPrChange>
          </w:rPr>
          <w:delText>Rattus samples using Kraken2</w:delText>
        </w:r>
      </w:del>
      <w:del w:id="3313" w:author="Ruijie Xu" w:date="2022-03-10T11:53:00Z">
        <w:r w:rsidR="00F440CF" w:rsidRPr="002B42A7" w:rsidDel="004235FA">
          <w:rPr>
            <w:rFonts w:ascii="Times New Roman" w:hAnsi="Times New Roman" w:cs="Times New Roman"/>
            <w:color w:val="000000" w:themeColor="text1"/>
            <w:rPrChange w:id="3314" w:author="Ruijie Xu" w:date="2022-03-10T12:31:00Z">
              <w:rPr>
                <w:color w:val="000000" w:themeColor="text1"/>
              </w:rPr>
            </w:rPrChange>
          </w:rPr>
          <w:delText>.</w:delText>
        </w:r>
      </w:del>
      <w:ins w:id="3315" w:author="Rajeev, Sree" w:date="2022-03-03T10:47:00Z">
        <w:del w:id="3316" w:author="Ruijie Xu" w:date="2022-03-10T11:53:00Z">
          <w:r w:rsidR="00ED1003" w:rsidRPr="002B42A7" w:rsidDel="004235FA">
            <w:rPr>
              <w:rFonts w:ascii="Times New Roman" w:hAnsi="Times New Roman" w:cs="Times New Roman"/>
              <w:color w:val="000000" w:themeColor="text1"/>
              <w:rPrChange w:id="3317"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3318" w:author="Ruijie Xu" w:date="2022-03-10T12:31:00Z">
              <w:rPr>
                <w:color w:val="000000" w:themeColor="text1"/>
              </w:rPr>
            </w:rPrChange>
          </w:rPr>
          <w:t>De</w:t>
        </w:r>
      </w:ins>
      <w:ins w:id="3319" w:author="Rajeev, Sree" w:date="2022-03-03T10:48:00Z">
        <w:r w:rsidR="00ED1003" w:rsidRPr="002B42A7">
          <w:rPr>
            <w:rFonts w:ascii="Times New Roman" w:hAnsi="Times New Roman" w:cs="Times New Roman"/>
            <w:color w:val="000000" w:themeColor="text1"/>
            <w:rPrChange w:id="3320" w:author="Ruijie Xu" w:date="2022-03-10T12:31:00Z">
              <w:rPr>
                <w:color w:val="000000" w:themeColor="text1"/>
              </w:rPr>
            </w:rPrChange>
          </w:rPr>
          <w:t xml:space="preserve">tails of the </w:t>
        </w:r>
      </w:ins>
      <w:ins w:id="3321" w:author="Rajeev, Sree" w:date="2022-03-03T10:47:00Z">
        <w:del w:id="3322" w:author="Ruijie Xu" w:date="2022-03-04T10:37:00Z">
          <w:r w:rsidR="00ED1003" w:rsidRPr="002B42A7" w:rsidDel="006D3A0D">
            <w:rPr>
              <w:rFonts w:ascii="Times New Roman" w:hAnsi="Times New Roman" w:cs="Times New Roman"/>
              <w:color w:val="000000" w:themeColor="text1"/>
              <w:rPrChange w:id="3323"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3324" w:author="Ruijie Xu" w:date="2022-03-10T12:31:00Z">
              <w:rPr>
                <w:color w:val="000000" w:themeColor="text1"/>
                <w:highlight w:val="yellow"/>
              </w:rPr>
            </w:rPrChange>
          </w:rPr>
          <w:t>DBs used for each software in this study , as well as the computational resources and time used to build each software</w:t>
        </w:r>
      </w:ins>
      <w:ins w:id="3325" w:author="Liliana Salvador" w:date="2022-03-08T18:40:00Z">
        <w:r w:rsidR="00AA0890" w:rsidRPr="002B42A7">
          <w:rPr>
            <w:rFonts w:ascii="Times New Roman" w:hAnsi="Times New Roman" w:cs="Times New Roman"/>
            <w:color w:val="000000" w:themeColor="text1"/>
            <w:rPrChange w:id="3326" w:author="Ruijie Xu" w:date="2022-03-10T12:31:00Z">
              <w:rPr>
                <w:color w:val="000000" w:themeColor="text1"/>
              </w:rPr>
            </w:rPrChange>
          </w:rPr>
          <w:t>,</w:t>
        </w:r>
      </w:ins>
      <w:ins w:id="3327" w:author="Rajeev, Sree" w:date="2022-03-03T10:47:00Z">
        <w:r w:rsidR="00ED1003" w:rsidRPr="002B42A7">
          <w:rPr>
            <w:rFonts w:ascii="Times New Roman" w:hAnsi="Times New Roman" w:cs="Times New Roman"/>
            <w:color w:val="000000" w:themeColor="text1"/>
            <w:rPrChange w:id="3328" w:author="Ruijie Xu" w:date="2022-03-10T12:31:00Z">
              <w:rPr>
                <w:color w:val="000000" w:themeColor="text1"/>
                <w:highlight w:val="yellow"/>
              </w:rPr>
            </w:rPrChange>
          </w:rPr>
          <w:t xml:space="preserve"> </w:t>
        </w:r>
      </w:ins>
      <w:ins w:id="3329" w:author="Liliana Salvador" w:date="2022-03-08T18:28:00Z">
        <w:r w:rsidR="00D7527B" w:rsidRPr="002B42A7">
          <w:rPr>
            <w:rFonts w:ascii="Times New Roman" w:hAnsi="Times New Roman" w:cs="Times New Roman"/>
            <w:color w:val="000000" w:themeColor="text1"/>
            <w:rPrChange w:id="3330" w:author="Ruijie Xu" w:date="2022-03-10T12:31:00Z">
              <w:rPr>
                <w:color w:val="000000" w:themeColor="text1"/>
              </w:rPr>
            </w:rPrChange>
          </w:rPr>
          <w:t>are</w:t>
        </w:r>
      </w:ins>
      <w:ins w:id="3331" w:author="Rajeev, Sree" w:date="2022-03-03T10:47:00Z">
        <w:del w:id="3332" w:author="Liliana Salvador" w:date="2022-03-08T18:28:00Z">
          <w:r w:rsidR="00ED1003" w:rsidRPr="002B42A7" w:rsidDel="00D7527B">
            <w:rPr>
              <w:rFonts w:ascii="Times New Roman" w:hAnsi="Times New Roman" w:cs="Times New Roman"/>
              <w:color w:val="000000" w:themeColor="text1"/>
              <w:rPrChange w:id="3333"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3334" w:author="Ruijie Xu" w:date="2022-03-10T12:31:00Z">
              <w:rPr>
                <w:color w:val="000000" w:themeColor="text1"/>
                <w:highlight w:val="yellow"/>
              </w:rPr>
            </w:rPrChange>
          </w:rPr>
          <w:t xml:space="preserve"> available in</w:t>
        </w:r>
        <w:del w:id="3335" w:author="Liliana Salvador" w:date="2022-03-08T18:28:00Z">
          <w:r w:rsidR="00ED1003" w:rsidRPr="002B42A7" w:rsidDel="00D7527B">
            <w:rPr>
              <w:rFonts w:ascii="Times New Roman" w:hAnsi="Times New Roman" w:cs="Times New Roman"/>
              <w:color w:val="000000" w:themeColor="text1"/>
              <w:rPrChange w:id="3336" w:author="Ruijie Xu" w:date="2022-03-10T12:31:00Z">
                <w:rPr>
                  <w:color w:val="000000" w:themeColor="text1"/>
                  <w:highlight w:val="yellow"/>
                </w:rPr>
              </w:rPrChange>
            </w:rPr>
            <w:delText xml:space="preserve"> </w:delText>
          </w:r>
        </w:del>
        <w:del w:id="3337" w:author="Ruijie Xu" w:date="2022-03-04T10:37:00Z">
          <w:r w:rsidR="00ED1003" w:rsidRPr="002B42A7" w:rsidDel="006D3A0D">
            <w:rPr>
              <w:rFonts w:ascii="Times New Roman" w:hAnsi="Times New Roman" w:cs="Times New Roman"/>
              <w:color w:val="000000" w:themeColor="text1"/>
              <w:rPrChange w:id="3338" w:author="Ruijie Xu" w:date="2022-03-10T12:31:00Z">
                <w:rPr>
                  <w:color w:val="000000" w:themeColor="text1"/>
                  <w:highlight w:val="yellow"/>
                </w:rPr>
              </w:rPrChange>
            </w:rPr>
            <w:delText xml:space="preserve"> </w:delText>
          </w:r>
        </w:del>
      </w:ins>
      <w:ins w:id="3339" w:author="Rajeev, Sree" w:date="2022-03-03T10:49:00Z">
        <w:del w:id="3340" w:author="Liliana Salvador" w:date="2022-03-08T18:28:00Z">
          <w:r w:rsidR="00ED1003" w:rsidRPr="002B42A7" w:rsidDel="00D7527B">
            <w:rPr>
              <w:rFonts w:ascii="Times New Roman" w:hAnsi="Times New Roman" w:cs="Times New Roman"/>
              <w:color w:val="000000" w:themeColor="text1"/>
              <w:rPrChange w:id="3341" w:author="Ruijie Xu" w:date="2022-03-10T12:31:00Z">
                <w:rPr>
                  <w:color w:val="000000" w:themeColor="text1"/>
                </w:rPr>
              </w:rPrChange>
            </w:rPr>
            <w:delText>the</w:delText>
          </w:r>
        </w:del>
        <w:del w:id="3342" w:author="Ruijie Xu" w:date="2022-03-04T14:14:00Z">
          <w:r w:rsidR="00ED1003" w:rsidRPr="002B42A7" w:rsidDel="00245CA0">
            <w:rPr>
              <w:rFonts w:ascii="Times New Roman" w:hAnsi="Times New Roman" w:cs="Times New Roman"/>
              <w:color w:val="000000" w:themeColor="text1"/>
              <w:rPrChange w:id="3343"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3344"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3345" w:author="Ruijie Xu" w:date="2022-03-10T12:31:00Z">
              <w:rPr>
                <w:color w:val="000000" w:themeColor="text1"/>
              </w:rPr>
            </w:rPrChange>
          </w:rPr>
          <w:t xml:space="preserve"> </w:t>
        </w:r>
      </w:ins>
      <w:ins w:id="3346" w:author="Rajeev, Sree" w:date="2022-03-03T10:47:00Z">
        <w:r w:rsidR="00ED1003" w:rsidRPr="002B42A7">
          <w:rPr>
            <w:rFonts w:ascii="Times New Roman" w:hAnsi="Times New Roman" w:cs="Times New Roman"/>
            <w:color w:val="000000" w:themeColor="text1"/>
            <w:highlight w:val="cyan"/>
            <w:rPrChange w:id="3347" w:author="Ruijie Xu" w:date="2022-03-10T12:31:00Z">
              <w:rPr>
                <w:color w:val="000000" w:themeColor="text1"/>
                <w:highlight w:val="yellow"/>
              </w:rPr>
            </w:rPrChange>
          </w:rPr>
          <w:t>Table 1</w:t>
        </w:r>
      </w:ins>
      <w:ins w:id="3348" w:author="Ruijie Xu" w:date="2022-03-04T10:37:00Z">
        <w:r w:rsidR="006D3A0D" w:rsidRPr="002B42A7">
          <w:rPr>
            <w:rFonts w:ascii="Times New Roman" w:hAnsi="Times New Roman" w:cs="Times New Roman"/>
            <w:color w:val="000000" w:themeColor="text1"/>
            <w:rPrChange w:id="3349"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3350" w:author="Ruijie Xu" w:date="2022-03-10T12:31:00Z">
              <w:rPr>
                <w:color w:val="000000" w:themeColor="text1"/>
              </w:rPr>
            </w:rPrChange>
          </w:rPr>
          <w:t>describe</w:t>
        </w:r>
      </w:ins>
      <w:ins w:id="3351" w:author="Ruijie Xu" w:date="2022-03-04T10:38:00Z">
        <w:r w:rsidR="00843F75" w:rsidRPr="002B42A7">
          <w:rPr>
            <w:rFonts w:ascii="Times New Roman" w:hAnsi="Times New Roman" w:cs="Times New Roman"/>
            <w:color w:val="000000" w:themeColor="text1"/>
            <w:highlight w:val="cyan"/>
            <w:rPrChange w:id="3352" w:author="Ruijie Xu" w:date="2022-03-10T12:31:00Z">
              <w:rPr>
                <w:color w:val="000000" w:themeColor="text1"/>
              </w:rPr>
            </w:rPrChange>
          </w:rPr>
          <w:t xml:space="preserve">d in </w:t>
        </w:r>
      </w:ins>
      <w:ins w:id="3353" w:author="Liliana Salvador" w:date="2022-03-08T18:44:00Z">
        <w:r w:rsidR="00541FAA" w:rsidRPr="002B42A7">
          <w:rPr>
            <w:rFonts w:ascii="Times New Roman" w:hAnsi="Times New Roman" w:cs="Times New Roman"/>
            <w:color w:val="000000" w:themeColor="text1"/>
            <w:highlight w:val="cyan"/>
            <w:rPrChange w:id="3354" w:author="Ruijie Xu" w:date="2022-03-10T12:31:00Z">
              <w:rPr>
                <w:color w:val="000000" w:themeColor="text1"/>
                <w:highlight w:val="cyan"/>
              </w:rPr>
            </w:rPrChange>
          </w:rPr>
          <w:t>S</w:t>
        </w:r>
      </w:ins>
      <w:ins w:id="3355" w:author="Ruijie Xu" w:date="2022-03-04T10:38:00Z">
        <w:del w:id="3356" w:author="Liliana Salvador" w:date="2022-03-08T18:44:00Z">
          <w:r w:rsidR="00843F75" w:rsidRPr="002B42A7" w:rsidDel="00541FAA">
            <w:rPr>
              <w:rFonts w:ascii="Times New Roman" w:hAnsi="Times New Roman" w:cs="Times New Roman"/>
              <w:color w:val="000000" w:themeColor="text1"/>
              <w:highlight w:val="cyan"/>
              <w:rPrChange w:id="3357"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3358" w:author="Ruijie Xu" w:date="2022-03-10T12:31:00Z">
              <w:rPr>
                <w:color w:val="000000" w:themeColor="text1"/>
              </w:rPr>
            </w:rPrChange>
          </w:rPr>
          <w:t>upplem</w:t>
        </w:r>
      </w:ins>
      <w:ins w:id="3359" w:author="Liliana Salvador" w:date="2022-03-08T18:40:00Z">
        <w:r w:rsidR="00AA0890" w:rsidRPr="002B42A7">
          <w:rPr>
            <w:rFonts w:ascii="Times New Roman" w:hAnsi="Times New Roman" w:cs="Times New Roman"/>
            <w:color w:val="000000" w:themeColor="text1"/>
            <w:highlight w:val="cyan"/>
            <w:rPrChange w:id="3360" w:author="Ruijie Xu" w:date="2022-03-10T12:31:00Z">
              <w:rPr>
                <w:color w:val="000000" w:themeColor="text1"/>
                <w:highlight w:val="cyan"/>
              </w:rPr>
            </w:rPrChange>
          </w:rPr>
          <w:t>en</w:t>
        </w:r>
      </w:ins>
      <w:ins w:id="3361" w:author="Ruijie Xu" w:date="2022-03-04T10:38:00Z">
        <w:r w:rsidR="00843F75" w:rsidRPr="002B42A7">
          <w:rPr>
            <w:rFonts w:ascii="Times New Roman" w:hAnsi="Times New Roman" w:cs="Times New Roman"/>
            <w:color w:val="000000" w:themeColor="text1"/>
            <w:highlight w:val="cyan"/>
            <w:rPrChange w:id="3362" w:author="Ruijie Xu" w:date="2022-03-10T12:31:00Z">
              <w:rPr>
                <w:color w:val="000000" w:themeColor="text1"/>
              </w:rPr>
            </w:rPrChange>
          </w:rPr>
          <w:t>tary</w:t>
        </w:r>
      </w:ins>
      <w:ins w:id="3363" w:author="Ruijie Xu" w:date="2022-03-04T13:33:00Z">
        <w:r w:rsidR="00582429" w:rsidRPr="002B42A7">
          <w:rPr>
            <w:rFonts w:ascii="Times New Roman" w:hAnsi="Times New Roman" w:cs="Times New Roman"/>
            <w:color w:val="000000" w:themeColor="text1"/>
            <w:highlight w:val="cyan"/>
            <w:rPrChange w:id="3364" w:author="Ruijie Xu" w:date="2022-03-10T12:31:00Z">
              <w:rPr>
                <w:color w:val="000000" w:themeColor="text1"/>
              </w:rPr>
            </w:rPrChange>
          </w:rPr>
          <w:t xml:space="preserve"> Text1</w:t>
        </w:r>
      </w:ins>
      <w:commentRangeStart w:id="3365"/>
      <w:ins w:id="3366" w:author="Rajeev, Sree" w:date="2022-03-03T10:47:00Z">
        <w:r w:rsidR="00ED1003" w:rsidRPr="002B42A7">
          <w:rPr>
            <w:rFonts w:ascii="Times New Roman" w:hAnsi="Times New Roman" w:cs="Times New Roman"/>
            <w:color w:val="000000" w:themeColor="text1"/>
            <w:highlight w:val="cyan"/>
            <w:rPrChange w:id="3367" w:author="Ruijie Xu" w:date="2022-03-10T12:31:00Z">
              <w:rPr>
                <w:color w:val="000000" w:themeColor="text1"/>
                <w:highlight w:val="yellow"/>
              </w:rPr>
            </w:rPrChange>
          </w:rPr>
          <w:t xml:space="preserve">. </w:t>
        </w:r>
      </w:ins>
      <w:ins w:id="3368" w:author="Ruijie Xu" w:date="2022-02-27T10:47:00Z">
        <w:r w:rsidR="00435EE6" w:rsidRPr="002B42A7">
          <w:rPr>
            <w:rFonts w:ascii="Times New Roman" w:hAnsi="Times New Roman" w:cs="Times New Roman"/>
            <w:color w:val="000000" w:themeColor="text1"/>
            <w:highlight w:val="cyan"/>
            <w:rPrChange w:id="3369" w:author="Ruijie Xu" w:date="2022-03-10T12:31:00Z">
              <w:rPr>
                <w:color w:val="000000" w:themeColor="text1"/>
              </w:rPr>
            </w:rPrChange>
          </w:rPr>
          <w:t xml:space="preserve"> </w:t>
        </w:r>
      </w:ins>
      <w:bookmarkStart w:id="3370" w:name="_Hlk97196869"/>
      <w:commentRangeStart w:id="3371"/>
      <w:ins w:id="3372" w:author="Liliana Salvador" w:date="2022-02-23T19:23:00Z">
        <w:del w:id="3373" w:author="Ruijie Xu" w:date="2022-02-27T10:47:00Z">
          <w:r w:rsidR="00EE17D5" w:rsidRPr="002B42A7" w:rsidDel="00435EE6">
            <w:rPr>
              <w:rFonts w:ascii="Times New Roman" w:hAnsi="Times New Roman" w:cs="Times New Roman"/>
              <w:color w:val="000000" w:themeColor="text1"/>
              <w:highlight w:val="cyan"/>
              <w:rPrChange w:id="3374" w:author="Ruijie Xu" w:date="2022-03-10T12:31:00Z">
                <w:rPr>
                  <w:color w:val="000000" w:themeColor="text1"/>
                </w:rPr>
              </w:rPrChange>
            </w:rPr>
            <w:delText xml:space="preserve"> </w:delText>
          </w:r>
          <w:commentRangeStart w:id="3375"/>
          <w:r w:rsidR="00EE17D5" w:rsidRPr="002B42A7" w:rsidDel="00435EE6">
            <w:rPr>
              <w:rFonts w:ascii="Times New Roman" w:hAnsi="Times New Roman" w:cs="Times New Roman"/>
              <w:color w:val="000000" w:themeColor="text1"/>
              <w:highlight w:val="cyan"/>
              <w:rPrChange w:id="3376" w:author="Ruijie Xu" w:date="2022-03-10T12:31:00Z">
                <w:rPr>
                  <w:color w:val="000000" w:themeColor="text1"/>
                </w:rPr>
              </w:rPrChange>
            </w:rPr>
            <w:delText>[…]</w:delText>
          </w:r>
          <w:commentRangeEnd w:id="3375"/>
          <w:r w:rsidR="00EE17D5" w:rsidRPr="002B42A7" w:rsidDel="00435EE6">
            <w:rPr>
              <w:rStyle w:val="CommentReference"/>
              <w:rFonts w:ascii="Times New Roman" w:hAnsi="Times New Roman" w:cs="Times New Roman"/>
              <w:sz w:val="24"/>
              <w:szCs w:val="24"/>
              <w:highlight w:val="cyan"/>
              <w:rPrChange w:id="3377" w:author="Ruijie Xu" w:date="2022-03-10T12:31:00Z">
                <w:rPr>
                  <w:rStyle w:val="CommentReference"/>
                </w:rPr>
              </w:rPrChange>
            </w:rPr>
            <w:commentReference w:id="3375"/>
          </w:r>
        </w:del>
      </w:ins>
      <w:ins w:id="3378" w:author="Liliana Salvador" w:date="2022-02-22T19:23:00Z">
        <w:del w:id="3379" w:author="Ruijie Xu" w:date="2022-02-27T10:47:00Z">
          <w:r w:rsidR="00912B0E" w:rsidRPr="002B42A7" w:rsidDel="00435EE6">
            <w:rPr>
              <w:rFonts w:ascii="Times New Roman" w:hAnsi="Times New Roman" w:cs="Times New Roman"/>
              <w:color w:val="000000" w:themeColor="text1"/>
              <w:highlight w:val="cyan"/>
              <w:rPrChange w:id="3380" w:author="Ruijie Xu" w:date="2022-03-10T12:31:00Z">
                <w:rPr>
                  <w:color w:val="000000" w:themeColor="text1"/>
                </w:rPr>
              </w:rPrChange>
            </w:rPr>
            <w:delText xml:space="preserve"> </w:delText>
          </w:r>
        </w:del>
      </w:ins>
      <w:ins w:id="3381" w:author="Liliana Salvador" w:date="2022-02-23T19:23:00Z">
        <w:del w:id="3382" w:author="Ruijie Xu" w:date="2022-02-27T10:51:00Z">
          <w:r w:rsidR="00EE17D5" w:rsidRPr="002B42A7" w:rsidDel="000D0D38">
            <w:rPr>
              <w:rFonts w:ascii="Times New Roman" w:hAnsi="Times New Roman" w:cs="Times New Roman"/>
              <w:color w:val="000000" w:themeColor="text1"/>
              <w:highlight w:val="cyan"/>
              <w:rPrChange w:id="3383" w:author="Ruijie Xu" w:date="2022-03-10T12:31:00Z">
                <w:rPr>
                  <w:color w:val="000000" w:themeColor="text1"/>
                </w:rPr>
              </w:rPrChange>
            </w:rPr>
            <w:delText>(</w:delText>
          </w:r>
        </w:del>
        <w:del w:id="3384" w:author="Ruijie Xu" w:date="2022-03-04T10:21:00Z">
          <w:r w:rsidR="00EE17D5" w:rsidRPr="002B42A7" w:rsidDel="0094647B">
            <w:rPr>
              <w:rFonts w:ascii="Times New Roman" w:hAnsi="Times New Roman" w:cs="Times New Roman"/>
              <w:color w:val="000000" w:themeColor="text1"/>
              <w:highlight w:val="cyan"/>
              <w:rPrChange w:id="3385" w:author="Ruijie Xu" w:date="2022-03-10T12:31:00Z">
                <w:rPr>
                  <w:color w:val="000000" w:themeColor="text1"/>
                </w:rPr>
              </w:rPrChange>
            </w:rPr>
            <w:delText>Table 1</w:delText>
          </w:r>
        </w:del>
        <w:del w:id="3386" w:author="Ruijie Xu" w:date="2022-02-27T10:51:00Z">
          <w:r w:rsidR="00EE17D5" w:rsidRPr="002B42A7" w:rsidDel="000D0D38">
            <w:rPr>
              <w:rFonts w:ascii="Times New Roman" w:hAnsi="Times New Roman" w:cs="Times New Roman"/>
              <w:color w:val="000000" w:themeColor="text1"/>
              <w:highlight w:val="cyan"/>
              <w:rPrChange w:id="3387" w:author="Ruijie Xu" w:date="2022-03-10T12:31:00Z">
                <w:rPr>
                  <w:color w:val="000000" w:themeColor="text1"/>
                </w:rPr>
              </w:rPrChange>
            </w:rPr>
            <w:delText>)</w:delText>
          </w:r>
        </w:del>
        <w:del w:id="3388" w:author="Ruijie Xu" w:date="2022-03-04T10:21:00Z">
          <w:r w:rsidR="00EE17D5" w:rsidRPr="002B42A7" w:rsidDel="0094647B">
            <w:rPr>
              <w:rFonts w:ascii="Times New Roman" w:hAnsi="Times New Roman" w:cs="Times New Roman"/>
              <w:color w:val="000000" w:themeColor="text1"/>
              <w:highlight w:val="cyan"/>
              <w:rPrChange w:id="3389" w:author="Ruijie Xu" w:date="2022-03-10T12:31:00Z">
                <w:rPr>
                  <w:color w:val="000000" w:themeColor="text1"/>
                </w:rPr>
              </w:rPrChange>
            </w:rPr>
            <w:delText xml:space="preserve">. </w:delText>
          </w:r>
        </w:del>
      </w:ins>
      <w:bookmarkEnd w:id="3370"/>
      <w:commentRangeStart w:id="3390"/>
      <w:del w:id="3391" w:author="Ruijie Xu" w:date="2022-03-04T10:21:00Z">
        <w:r w:rsidR="00F440CF" w:rsidRPr="002B42A7" w:rsidDel="0094647B">
          <w:rPr>
            <w:rFonts w:ascii="Times New Roman" w:hAnsi="Times New Roman" w:cs="Times New Roman"/>
            <w:color w:val="000000" w:themeColor="text1"/>
            <w:highlight w:val="cyan"/>
            <w:rPrChange w:id="3392" w:author="Ruijie Xu" w:date="2022-03-10T12:31:00Z">
              <w:rPr>
                <w:color w:val="000000" w:themeColor="text1"/>
              </w:rPr>
            </w:rPrChange>
          </w:rPr>
          <w:delText xml:space="preserve"> </w:delText>
        </w:r>
      </w:del>
    </w:p>
    <w:commentRangeEnd w:id="3390"/>
    <w:p w14:paraId="624EC42A" w14:textId="1E37B90A" w:rsidR="00A87C25" w:rsidRPr="002B42A7" w:rsidRDefault="00EE17D5" w:rsidP="004235FA">
      <w:pPr>
        <w:spacing w:line="480" w:lineRule="auto"/>
        <w:rPr>
          <w:ins w:id="3393" w:author="Liliana Salvador" w:date="2022-02-23T11:32:00Z"/>
          <w:rFonts w:ascii="Times New Roman" w:hAnsi="Times New Roman" w:cs="Times New Roman"/>
          <w:b/>
          <w:bCs/>
          <w:color w:val="000000" w:themeColor="text1"/>
          <w:rPrChange w:id="3394" w:author="Ruijie Xu" w:date="2022-03-10T12:31:00Z">
            <w:rPr>
              <w:ins w:id="3395" w:author="Liliana Salvador" w:date="2022-02-23T11:32:00Z"/>
              <w:b/>
              <w:bCs/>
              <w:color w:val="000000" w:themeColor="text1"/>
            </w:rPr>
          </w:rPrChange>
        </w:rPr>
      </w:pPr>
      <w:del w:id="3396" w:author="Ruijie Xu" w:date="2022-02-27T10:52:00Z">
        <w:r w:rsidRPr="002B42A7" w:rsidDel="000D0D38">
          <w:rPr>
            <w:rStyle w:val="CommentReference"/>
            <w:rFonts w:ascii="Times New Roman" w:hAnsi="Times New Roman" w:cs="Times New Roman"/>
            <w:sz w:val="24"/>
            <w:szCs w:val="24"/>
            <w:highlight w:val="cyan"/>
            <w:rPrChange w:id="3397" w:author="Ruijie Xu" w:date="2022-03-10T12:31:00Z">
              <w:rPr>
                <w:rStyle w:val="CommentReference"/>
              </w:rPr>
            </w:rPrChange>
          </w:rPr>
          <w:commentReference w:id="3390"/>
        </w:r>
      </w:del>
      <w:commentRangeStart w:id="3398"/>
      <w:del w:id="3399" w:author="Ruijie Xu" w:date="2022-02-02T11:49:00Z">
        <w:r w:rsidR="00BB21F0" w:rsidRPr="002B42A7" w:rsidDel="00632BC5">
          <w:rPr>
            <w:rFonts w:ascii="Times New Roman" w:hAnsi="Times New Roman" w:cs="Times New Roman"/>
            <w:color w:val="000000" w:themeColor="text1"/>
            <w:highlight w:val="cyan"/>
            <w:rPrChange w:id="3400" w:author="Ruijie Xu" w:date="2022-03-10T12:31:00Z">
              <w:rPr>
                <w:color w:val="000000" w:themeColor="text1"/>
              </w:rPr>
            </w:rPrChange>
          </w:rPr>
          <w:delText>T</w:delText>
        </w:r>
      </w:del>
      <w:del w:id="3401" w:author="Ruijie Xu" w:date="2022-02-02T11:50:00Z">
        <w:r w:rsidR="00BB21F0" w:rsidRPr="002B42A7" w:rsidDel="00632BC5">
          <w:rPr>
            <w:rFonts w:ascii="Times New Roman" w:hAnsi="Times New Roman" w:cs="Times New Roman"/>
            <w:color w:val="000000" w:themeColor="text1"/>
            <w:highlight w:val="cyan"/>
            <w:rPrChange w:id="3402" w:author="Ruijie Xu" w:date="2022-03-10T12:31:00Z">
              <w:rPr>
                <w:color w:val="000000" w:themeColor="text1"/>
              </w:rPr>
            </w:rPrChange>
          </w:rPr>
          <w:delText>hree</w:delText>
        </w:r>
      </w:del>
      <w:del w:id="3403" w:author="Ruijie Xu" w:date="2022-02-27T10:52:00Z">
        <w:r w:rsidR="00BB21F0" w:rsidRPr="002B42A7" w:rsidDel="000D0D38">
          <w:rPr>
            <w:rFonts w:ascii="Times New Roman" w:hAnsi="Times New Roman" w:cs="Times New Roman"/>
            <w:color w:val="000000" w:themeColor="text1"/>
            <w:highlight w:val="cyan"/>
            <w:rPrChange w:id="3404" w:author="Ruijie Xu" w:date="2022-03-10T12:31:00Z">
              <w:rPr>
                <w:color w:val="000000" w:themeColor="text1"/>
              </w:rPr>
            </w:rPrChange>
          </w:rPr>
          <w:delText xml:space="preserve"> </w:delText>
        </w:r>
      </w:del>
      <w:del w:id="3405" w:author="Ruijie Xu" w:date="2022-02-02T11:49:00Z">
        <w:r w:rsidR="00BB21F0" w:rsidRPr="002B42A7" w:rsidDel="00632BC5">
          <w:rPr>
            <w:rFonts w:ascii="Times New Roman" w:hAnsi="Times New Roman" w:cs="Times New Roman"/>
            <w:color w:val="000000" w:themeColor="text1"/>
            <w:highlight w:val="cyan"/>
            <w:rPrChange w:id="3406" w:author="Ruijie Xu" w:date="2022-03-10T12:31:00Z">
              <w:rPr>
                <w:color w:val="000000" w:themeColor="text1"/>
              </w:rPr>
            </w:rPrChange>
          </w:rPr>
          <w:delText>of the four databases was</w:delText>
        </w:r>
      </w:del>
      <w:del w:id="3407" w:author="Ruijie Xu" w:date="2022-02-02T11:50:00Z">
        <w:r w:rsidR="00BB21F0" w:rsidRPr="002B42A7" w:rsidDel="00632BC5">
          <w:rPr>
            <w:rFonts w:ascii="Times New Roman" w:hAnsi="Times New Roman" w:cs="Times New Roman"/>
            <w:color w:val="000000" w:themeColor="text1"/>
            <w:highlight w:val="cyan"/>
            <w:rPrChange w:id="3408" w:author="Ruijie Xu" w:date="2022-03-10T12:31:00Z">
              <w:rPr>
                <w:color w:val="000000" w:themeColor="text1"/>
              </w:rPr>
            </w:rPrChange>
          </w:rPr>
          <w:delText xml:space="preserve"> </w:delText>
        </w:r>
      </w:del>
      <w:del w:id="3409" w:author="Ruijie Xu" w:date="2022-02-27T10:52:00Z">
        <w:r w:rsidR="00BB21F0" w:rsidRPr="002B42A7" w:rsidDel="000D0D38">
          <w:rPr>
            <w:rFonts w:ascii="Times New Roman" w:hAnsi="Times New Roman" w:cs="Times New Roman"/>
            <w:color w:val="000000" w:themeColor="text1"/>
            <w:highlight w:val="cyan"/>
            <w:rPrChange w:id="3410" w:author="Ruijie Xu" w:date="2022-03-10T12:31:00Z">
              <w:rPr>
                <w:color w:val="000000" w:themeColor="text1"/>
              </w:rPr>
            </w:rPrChange>
          </w:rPr>
          <w:delText xml:space="preserve">built </w:delText>
        </w:r>
      </w:del>
      <w:del w:id="3411" w:author="Ruijie Xu" w:date="2022-02-02T11:50:00Z">
        <w:r w:rsidR="00BB21F0" w:rsidRPr="002B42A7" w:rsidDel="00632BC5">
          <w:rPr>
            <w:rFonts w:ascii="Times New Roman" w:hAnsi="Times New Roman" w:cs="Times New Roman"/>
            <w:color w:val="000000" w:themeColor="text1"/>
            <w:highlight w:val="cyan"/>
            <w:rPrChange w:id="3412" w:author="Ruijie Xu" w:date="2022-03-10T12:31:00Z">
              <w:rPr>
                <w:color w:val="000000" w:themeColor="text1"/>
              </w:rPr>
            </w:rPrChange>
          </w:rPr>
          <w:delText>previously</w:delText>
        </w:r>
      </w:del>
      <w:del w:id="3413" w:author="Ruijie Xu" w:date="2022-02-02T11:52:00Z">
        <w:r w:rsidR="00BB21F0" w:rsidRPr="002B42A7" w:rsidDel="009D5FBE">
          <w:rPr>
            <w:rFonts w:ascii="Times New Roman" w:hAnsi="Times New Roman" w:cs="Times New Roman"/>
            <w:color w:val="000000" w:themeColor="text1"/>
            <w:highlight w:val="cyan"/>
            <w:rPrChange w:id="3414" w:author="Ruijie Xu" w:date="2022-03-10T12:31:00Z">
              <w:rPr>
                <w:color w:val="000000" w:themeColor="text1"/>
              </w:rPr>
            </w:rPrChange>
          </w:rPr>
          <w:delText xml:space="preserve"> and provided</w:delText>
        </w:r>
      </w:del>
      <w:del w:id="3415" w:author="Ruijie Xu" w:date="2022-02-27T10:52:00Z">
        <w:r w:rsidR="00BB21F0" w:rsidRPr="002B42A7" w:rsidDel="000D0D38">
          <w:rPr>
            <w:rFonts w:ascii="Times New Roman" w:hAnsi="Times New Roman" w:cs="Times New Roman"/>
            <w:color w:val="000000" w:themeColor="text1"/>
            <w:highlight w:val="cyan"/>
            <w:rPrChange w:id="3416" w:author="Ruijie Xu" w:date="2022-03-10T12:31:00Z">
              <w:rPr>
                <w:color w:val="000000" w:themeColor="text1"/>
              </w:rPr>
            </w:rPrChange>
          </w:rPr>
          <w:delText xml:space="preserve"> by the science community without charge</w:delText>
        </w:r>
      </w:del>
      <w:del w:id="3417" w:author="Ruijie Xu" w:date="2022-02-02T11:53:00Z">
        <w:r w:rsidR="00BB21F0" w:rsidRPr="002B42A7" w:rsidDel="009D5FBE">
          <w:rPr>
            <w:rFonts w:ascii="Times New Roman" w:hAnsi="Times New Roman" w:cs="Times New Roman"/>
            <w:color w:val="000000" w:themeColor="text1"/>
            <w:highlight w:val="cyan"/>
            <w:rPrChange w:id="3418" w:author="Ruijie Xu" w:date="2022-03-10T12:31:00Z">
              <w:rPr>
                <w:color w:val="000000" w:themeColor="text1"/>
              </w:rPr>
            </w:rPrChange>
          </w:rPr>
          <w:delText xml:space="preserve"> (minikrakenV2, standard, maxikraken), while the c</w:delText>
        </w:r>
      </w:del>
      <w:del w:id="3419" w:author="Ruijie Xu" w:date="2022-02-27T10:52:00Z">
        <w:r w:rsidR="00BB21F0" w:rsidRPr="002B42A7" w:rsidDel="000D0D38">
          <w:rPr>
            <w:rFonts w:ascii="Times New Roman" w:hAnsi="Times New Roman" w:cs="Times New Roman"/>
            <w:color w:val="000000" w:themeColor="text1"/>
            <w:highlight w:val="cyan"/>
            <w:rPrChange w:id="3420" w:author="Ruijie Xu" w:date="2022-03-10T12:31:00Z">
              <w:rPr>
                <w:color w:val="000000" w:themeColor="text1"/>
              </w:rPr>
            </w:rPrChange>
          </w:rPr>
          <w:delText xml:space="preserve">ustomized </w:delText>
        </w:r>
        <w:commentRangeEnd w:id="3398"/>
        <w:r w:rsidRPr="002B42A7" w:rsidDel="000D0D38">
          <w:rPr>
            <w:rStyle w:val="CommentReference"/>
            <w:rFonts w:ascii="Times New Roman" w:hAnsi="Times New Roman" w:cs="Times New Roman"/>
            <w:sz w:val="24"/>
            <w:szCs w:val="24"/>
            <w:highlight w:val="cyan"/>
            <w:rPrChange w:id="3421" w:author="Ruijie Xu" w:date="2022-03-10T12:31:00Z">
              <w:rPr>
                <w:rStyle w:val="CommentReference"/>
              </w:rPr>
            </w:rPrChange>
          </w:rPr>
          <w:commentReference w:id="3398"/>
        </w:r>
      </w:del>
      <w:del w:id="3422" w:author="Ruijie Xu" w:date="2022-02-02T11:53:00Z">
        <w:r w:rsidR="00BB21F0" w:rsidRPr="002B42A7" w:rsidDel="009D5FBE">
          <w:rPr>
            <w:rFonts w:ascii="Times New Roman" w:hAnsi="Times New Roman" w:cs="Times New Roman"/>
            <w:color w:val="000000" w:themeColor="text1"/>
            <w:highlight w:val="cyan"/>
            <w:rPrChange w:id="3423" w:author="Ruijie Xu" w:date="2022-03-10T12:31:00Z">
              <w:rPr>
                <w:color w:val="000000" w:themeColor="text1"/>
              </w:rPr>
            </w:rPrChange>
          </w:rPr>
          <w:delText xml:space="preserve">databases were </w:delText>
        </w:r>
      </w:del>
      <w:del w:id="3424" w:author="Ruijie Xu" w:date="2022-02-02T11:56:00Z">
        <w:r w:rsidR="00BB21F0" w:rsidRPr="002B42A7" w:rsidDel="009D5FBE">
          <w:rPr>
            <w:rFonts w:ascii="Times New Roman" w:hAnsi="Times New Roman" w:cs="Times New Roman"/>
            <w:color w:val="000000" w:themeColor="text1"/>
            <w:highlight w:val="cyan"/>
            <w:rPrChange w:id="3425" w:author="Ruijie Xu" w:date="2022-03-10T12:31:00Z">
              <w:rPr>
                <w:color w:val="000000" w:themeColor="text1"/>
              </w:rPr>
            </w:rPrChange>
          </w:rPr>
          <w:delText xml:space="preserve">build following the protocols provided in the Kraken2 manual. </w:delText>
        </w:r>
      </w:del>
      <w:del w:id="3426" w:author="Ruijie Xu" w:date="2022-02-02T12:07:00Z">
        <w:r w:rsidR="00BB21F0" w:rsidRPr="002B42A7" w:rsidDel="00711753">
          <w:rPr>
            <w:rFonts w:ascii="Times New Roman" w:hAnsi="Times New Roman" w:cs="Times New Roman"/>
            <w:color w:val="000000" w:themeColor="text1"/>
            <w:highlight w:val="cyan"/>
            <w:rPrChange w:id="3427" w:author="Ruijie Xu" w:date="2022-03-10T12:31:00Z">
              <w:rPr>
                <w:color w:val="000000" w:themeColor="text1"/>
              </w:rPr>
            </w:rPrChange>
          </w:rPr>
          <w:delText>M</w:delText>
        </w:r>
      </w:del>
      <w:del w:id="3428" w:author="Ruijie Xu" w:date="2022-03-04T10:21:00Z">
        <w:r w:rsidR="00BB21F0" w:rsidRPr="002B42A7" w:rsidDel="0094647B">
          <w:rPr>
            <w:rFonts w:ascii="Times New Roman" w:hAnsi="Times New Roman" w:cs="Times New Roman"/>
            <w:color w:val="000000" w:themeColor="text1"/>
            <w:highlight w:val="cyan"/>
            <w:rPrChange w:id="3429" w:author="Ruijie Xu" w:date="2022-03-10T12:31:00Z">
              <w:rPr>
                <w:color w:val="000000" w:themeColor="text1"/>
              </w:rPr>
            </w:rPrChange>
          </w:rPr>
          <w:delText xml:space="preserve">axikraken2 DBs, </w:delText>
        </w:r>
      </w:del>
      <w:del w:id="3430" w:author="Ruijie Xu" w:date="2022-02-02T12:06:00Z">
        <w:r w:rsidR="00BB21F0" w:rsidRPr="002B42A7" w:rsidDel="00711753">
          <w:rPr>
            <w:rFonts w:ascii="Times New Roman" w:hAnsi="Times New Roman" w:cs="Times New Roman"/>
            <w:color w:val="000000" w:themeColor="text1"/>
            <w:highlight w:val="cyan"/>
            <w:rPrChange w:id="3431"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3432"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3433" w:author="Ruijie Xu" w:date="2022-03-10T12:31:00Z">
              <w:rPr>
                <w:color w:val="000000" w:themeColor="text1"/>
              </w:rPr>
            </w:rPrChange>
          </w:rPr>
          <w:delText xml:space="preserve"> </w:delText>
        </w:r>
      </w:del>
      <w:del w:id="3434" w:author="Ruijie Xu" w:date="2022-02-02T11:56:00Z">
        <w:r w:rsidR="00BB21F0" w:rsidRPr="002B42A7" w:rsidDel="009D5FBE">
          <w:rPr>
            <w:rFonts w:ascii="Times New Roman" w:hAnsi="Times New Roman" w:cs="Times New Roman"/>
            <w:color w:val="000000" w:themeColor="text1"/>
            <w:highlight w:val="cyan"/>
            <w:rPrChange w:id="3435" w:author="Ruijie Xu" w:date="2022-03-10T12:31:00Z">
              <w:rPr>
                <w:color w:val="000000" w:themeColor="text1"/>
              </w:rPr>
            </w:rPrChange>
          </w:rPr>
          <w:delText>could be</w:delText>
        </w:r>
      </w:del>
      <w:del w:id="3436" w:author="Ruijie Xu" w:date="2022-02-02T12:06:00Z">
        <w:r w:rsidR="00BB21F0" w:rsidRPr="002B42A7" w:rsidDel="00711753">
          <w:rPr>
            <w:rFonts w:ascii="Times New Roman" w:hAnsi="Times New Roman" w:cs="Times New Roman"/>
            <w:color w:val="000000" w:themeColor="text1"/>
            <w:highlight w:val="cyan"/>
            <w:rPrChange w:id="3437" w:author="Ruijie Xu" w:date="2022-03-10T12:31:00Z">
              <w:rPr>
                <w:color w:val="000000" w:themeColor="text1"/>
              </w:rPr>
            </w:rPrChange>
          </w:rPr>
          <w:delText xml:space="preserve"> downloaded directly</w:delText>
        </w:r>
      </w:del>
      <w:del w:id="3438" w:author="Ruijie Xu" w:date="2022-02-02T12:07:00Z">
        <w:r w:rsidR="00BB21F0" w:rsidRPr="002B42A7" w:rsidDel="00711753">
          <w:rPr>
            <w:rFonts w:ascii="Times New Roman" w:hAnsi="Times New Roman" w:cs="Times New Roman"/>
            <w:color w:val="000000" w:themeColor="text1"/>
            <w:highlight w:val="cyan"/>
            <w:rPrChange w:id="3439" w:author="Ruijie Xu" w:date="2022-03-10T12:31:00Z">
              <w:rPr>
                <w:color w:val="000000" w:themeColor="text1"/>
              </w:rPr>
            </w:rPrChange>
          </w:rPr>
          <w:delText>,</w:delText>
        </w:r>
      </w:del>
      <w:del w:id="3440" w:author="Ruijie Xu" w:date="2022-03-04T10:21:00Z">
        <w:r w:rsidR="00BB21F0" w:rsidRPr="002B42A7" w:rsidDel="0094647B">
          <w:rPr>
            <w:rFonts w:ascii="Times New Roman" w:hAnsi="Times New Roman" w:cs="Times New Roman"/>
            <w:color w:val="000000" w:themeColor="text1"/>
            <w:highlight w:val="cyan"/>
            <w:rPrChange w:id="3441" w:author="Ruijie Xu" w:date="2022-03-10T12:31:00Z">
              <w:rPr>
                <w:color w:val="000000" w:themeColor="text1"/>
              </w:rPr>
            </w:rPrChange>
          </w:rPr>
          <w:delText xml:space="preserve"> </w:delText>
        </w:r>
      </w:del>
      <w:del w:id="3442" w:author="Ruijie Xu" w:date="2022-02-02T11:57:00Z">
        <w:r w:rsidR="00BB21F0" w:rsidRPr="002B42A7" w:rsidDel="009D5FBE">
          <w:rPr>
            <w:rFonts w:ascii="Times New Roman" w:hAnsi="Times New Roman" w:cs="Times New Roman"/>
            <w:color w:val="000000" w:themeColor="text1"/>
            <w:highlight w:val="cyan"/>
            <w:rPrChange w:id="3443" w:author="Ruijie Xu" w:date="2022-03-10T12:31:00Z">
              <w:rPr>
                <w:color w:val="000000" w:themeColor="text1"/>
              </w:rPr>
            </w:rPrChange>
          </w:rPr>
          <w:delText xml:space="preserve">requires </w:delText>
        </w:r>
      </w:del>
      <w:del w:id="3444" w:author="Ruijie Xu" w:date="2022-03-04T10:21:00Z">
        <w:r w:rsidR="003C7FC9" w:rsidRPr="002B42A7" w:rsidDel="0094647B">
          <w:rPr>
            <w:rFonts w:ascii="Times New Roman" w:hAnsi="Times New Roman" w:cs="Times New Roman"/>
            <w:color w:val="000000" w:themeColor="text1"/>
            <w:highlight w:val="cyan"/>
            <w:rPrChange w:id="3445"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3446"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3447"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3448" w:author="Ruijie Xu" w:date="2022-03-10T12:31:00Z">
              <w:rPr>
                <w:color w:val="000000" w:themeColor="text1"/>
              </w:rPr>
            </w:rPrChange>
          </w:rPr>
          <w:delText xml:space="preserve"> the workstation </w:delText>
        </w:r>
      </w:del>
      <w:del w:id="3449" w:author="Ruijie Xu" w:date="2022-02-02T11:57:00Z">
        <w:r w:rsidR="003C7FC9" w:rsidRPr="002B42A7" w:rsidDel="00547C20">
          <w:rPr>
            <w:rFonts w:ascii="Times New Roman" w:hAnsi="Times New Roman" w:cs="Times New Roman"/>
            <w:color w:val="000000" w:themeColor="text1"/>
            <w:highlight w:val="cyan"/>
            <w:rPrChange w:id="3450" w:author="Ruijie Xu" w:date="2022-03-10T12:31:00Z">
              <w:rPr>
                <w:color w:val="000000" w:themeColor="text1"/>
              </w:rPr>
            </w:rPrChange>
          </w:rPr>
          <w:delText>used for analysis</w:delText>
        </w:r>
      </w:del>
      <w:del w:id="3451" w:author="Ruijie Xu" w:date="2022-02-02T11:58:00Z">
        <w:r w:rsidR="003C7FC9" w:rsidRPr="002B42A7" w:rsidDel="00547C20">
          <w:rPr>
            <w:rFonts w:ascii="Times New Roman" w:hAnsi="Times New Roman" w:cs="Times New Roman"/>
            <w:color w:val="000000" w:themeColor="text1"/>
            <w:highlight w:val="cyan"/>
            <w:rPrChange w:id="3452" w:author="Ruijie Xu" w:date="2022-03-10T12:31:00Z">
              <w:rPr>
                <w:color w:val="000000" w:themeColor="text1"/>
              </w:rPr>
            </w:rPrChange>
          </w:rPr>
          <w:delText>.</w:delText>
        </w:r>
      </w:del>
      <w:del w:id="3453" w:author="Ruijie Xu" w:date="2022-03-04T10:21:00Z">
        <w:r w:rsidR="003C7FC9" w:rsidRPr="002B42A7" w:rsidDel="0094647B">
          <w:rPr>
            <w:rFonts w:ascii="Times New Roman" w:hAnsi="Times New Roman" w:cs="Times New Roman"/>
            <w:color w:val="000000" w:themeColor="text1"/>
            <w:highlight w:val="cyan"/>
            <w:rPrChange w:id="3454" w:author="Ruijie Xu" w:date="2022-03-10T12:31:00Z">
              <w:rPr>
                <w:color w:val="000000" w:themeColor="text1"/>
              </w:rPr>
            </w:rPrChange>
          </w:rPr>
          <w:delText xml:space="preserve"> </w:delText>
        </w:r>
      </w:del>
      <w:del w:id="3455" w:author="Ruijie Xu" w:date="2022-02-02T11:58:00Z">
        <w:r w:rsidR="003C7FC9" w:rsidRPr="002B42A7" w:rsidDel="00547C20">
          <w:rPr>
            <w:rFonts w:ascii="Times New Roman" w:hAnsi="Times New Roman" w:cs="Times New Roman"/>
            <w:color w:val="000000" w:themeColor="text1"/>
            <w:highlight w:val="cyan"/>
            <w:rPrChange w:id="3456" w:author="Ruijie Xu" w:date="2022-03-10T12:31:00Z">
              <w:rPr>
                <w:color w:val="000000" w:themeColor="text1"/>
              </w:rPr>
            </w:rPrChange>
          </w:rPr>
          <w:delText>W</w:delText>
        </w:r>
      </w:del>
      <w:del w:id="3457" w:author="Ruijie Xu" w:date="2022-03-04T10:21:00Z">
        <w:r w:rsidR="003C7FC9" w:rsidRPr="002B42A7" w:rsidDel="0094647B">
          <w:rPr>
            <w:rFonts w:ascii="Times New Roman" w:hAnsi="Times New Roman" w:cs="Times New Roman"/>
            <w:color w:val="000000" w:themeColor="text1"/>
            <w:highlight w:val="cyan"/>
            <w:rPrChange w:id="3458" w:author="Ruijie Xu" w:date="2022-03-10T12:31:00Z">
              <w:rPr>
                <w:color w:val="000000" w:themeColor="text1"/>
              </w:rPr>
            </w:rPrChange>
          </w:rPr>
          <w:delText>hile minikraken</w:delText>
        </w:r>
      </w:del>
      <w:del w:id="3459" w:author="Ruijie Xu" w:date="2022-02-27T10:54:00Z">
        <w:r w:rsidR="003C7FC9" w:rsidRPr="002B42A7" w:rsidDel="000D0D38">
          <w:rPr>
            <w:rFonts w:ascii="Times New Roman" w:hAnsi="Times New Roman" w:cs="Times New Roman"/>
            <w:color w:val="000000" w:themeColor="text1"/>
            <w:highlight w:val="cyan"/>
            <w:rPrChange w:id="3460" w:author="Ruijie Xu" w:date="2022-03-10T12:31:00Z">
              <w:rPr>
                <w:color w:val="000000" w:themeColor="text1"/>
              </w:rPr>
            </w:rPrChange>
          </w:rPr>
          <w:delText>V2</w:delText>
        </w:r>
      </w:del>
      <w:del w:id="3461" w:author="Ruijie Xu" w:date="2022-02-02T11:58:00Z">
        <w:r w:rsidR="003C7FC9" w:rsidRPr="002B42A7" w:rsidDel="00547C20">
          <w:rPr>
            <w:rFonts w:ascii="Times New Roman" w:hAnsi="Times New Roman" w:cs="Times New Roman"/>
            <w:color w:val="000000" w:themeColor="text1"/>
            <w:highlight w:val="cyan"/>
            <w:rPrChange w:id="3462" w:author="Ruijie Xu" w:date="2022-03-10T12:31:00Z">
              <w:rPr>
                <w:color w:val="000000" w:themeColor="text1"/>
              </w:rPr>
            </w:rPrChange>
          </w:rPr>
          <w:delText xml:space="preserve">, distributed by the developer of Kraken2, </w:delText>
        </w:r>
      </w:del>
      <w:del w:id="3463" w:author="Ruijie Xu" w:date="2022-02-02T12:06:00Z">
        <w:r w:rsidR="003C7FC9" w:rsidRPr="002B42A7" w:rsidDel="00711753">
          <w:rPr>
            <w:rFonts w:ascii="Times New Roman" w:hAnsi="Times New Roman" w:cs="Times New Roman"/>
            <w:color w:val="000000" w:themeColor="text1"/>
            <w:highlight w:val="cyan"/>
            <w:rPrChange w:id="3464" w:author="Ruijie Xu" w:date="2022-03-10T12:31:00Z">
              <w:rPr>
                <w:color w:val="000000" w:themeColor="text1"/>
              </w:rPr>
            </w:rPrChange>
          </w:rPr>
          <w:delText xml:space="preserve">only requires less than </w:delText>
        </w:r>
      </w:del>
      <w:del w:id="3465" w:author="Ruijie Xu" w:date="2022-03-04T10:21:00Z">
        <w:r w:rsidR="003C7FC9" w:rsidRPr="002B42A7" w:rsidDel="0094647B">
          <w:rPr>
            <w:rFonts w:ascii="Times New Roman" w:hAnsi="Times New Roman" w:cs="Times New Roman"/>
            <w:color w:val="000000" w:themeColor="text1"/>
            <w:highlight w:val="cyan"/>
            <w:rPrChange w:id="3466" w:author="Ruijie Xu" w:date="2022-03-10T12:31:00Z">
              <w:rPr>
                <w:color w:val="000000" w:themeColor="text1"/>
              </w:rPr>
            </w:rPrChange>
          </w:rPr>
          <w:delText xml:space="preserve">8GB. Customized </w:delText>
        </w:r>
      </w:del>
      <w:del w:id="3467" w:author="Ruijie Xu" w:date="2022-02-27T10:55:00Z">
        <w:r w:rsidR="003C7FC9" w:rsidRPr="002B42A7" w:rsidDel="00F30CE9">
          <w:rPr>
            <w:rFonts w:ascii="Times New Roman" w:hAnsi="Times New Roman" w:cs="Times New Roman"/>
            <w:color w:val="000000" w:themeColor="text1"/>
            <w:highlight w:val="cyan"/>
            <w:rPrChange w:id="3468" w:author="Ruijie Xu" w:date="2022-03-10T12:31:00Z">
              <w:rPr>
                <w:color w:val="000000" w:themeColor="text1"/>
              </w:rPr>
            </w:rPrChange>
          </w:rPr>
          <w:delText xml:space="preserve">database </w:delText>
        </w:r>
      </w:del>
      <w:del w:id="3469" w:author="Ruijie Xu" w:date="2022-03-04T10:21:00Z">
        <w:r w:rsidR="00C719C0" w:rsidRPr="002B42A7" w:rsidDel="0094647B">
          <w:rPr>
            <w:rFonts w:ascii="Times New Roman" w:hAnsi="Times New Roman" w:cs="Times New Roman"/>
            <w:color w:val="000000" w:themeColor="text1"/>
            <w:highlight w:val="cyan"/>
            <w:rPrChange w:id="3470" w:author="Ruijie Xu" w:date="2022-03-10T12:31:00Z">
              <w:rPr>
                <w:color w:val="000000" w:themeColor="text1"/>
              </w:rPr>
            </w:rPrChange>
          </w:rPr>
          <w:delText xml:space="preserve">(60 GB) </w:delText>
        </w:r>
        <w:bookmarkStart w:id="3471" w:name="OLE_LINK221"/>
        <w:bookmarkStart w:id="3472" w:name="OLE_LINK222"/>
        <w:r w:rsidR="003C7FC9" w:rsidRPr="002B42A7" w:rsidDel="0094647B">
          <w:rPr>
            <w:rFonts w:ascii="Times New Roman" w:hAnsi="Times New Roman" w:cs="Times New Roman"/>
            <w:color w:val="000000" w:themeColor="text1"/>
            <w:highlight w:val="cyan"/>
            <w:rPrChange w:id="3473" w:author="Ruijie Xu" w:date="2022-03-10T12:31:00Z">
              <w:rPr>
                <w:color w:val="000000" w:themeColor="text1"/>
              </w:rPr>
            </w:rPrChange>
          </w:rPr>
          <w:delText xml:space="preserve">was built with the same composition of the standard </w:delText>
        </w:r>
      </w:del>
      <w:del w:id="3474" w:author="Ruijie Xu" w:date="2022-02-27T10:55:00Z">
        <w:r w:rsidR="003C7FC9" w:rsidRPr="002B42A7" w:rsidDel="00F30CE9">
          <w:rPr>
            <w:rFonts w:ascii="Times New Roman" w:hAnsi="Times New Roman" w:cs="Times New Roman"/>
            <w:color w:val="000000" w:themeColor="text1"/>
            <w:highlight w:val="cyan"/>
            <w:rPrChange w:id="3475" w:author="Ruijie Xu" w:date="2022-03-10T12:31:00Z">
              <w:rPr>
                <w:color w:val="000000" w:themeColor="text1"/>
              </w:rPr>
            </w:rPrChange>
          </w:rPr>
          <w:delText>database</w:delText>
        </w:r>
      </w:del>
      <w:del w:id="3476" w:author="Ruijie Xu" w:date="2022-02-02T12:09:00Z">
        <w:r w:rsidR="00C719C0" w:rsidRPr="002B42A7" w:rsidDel="0054202F">
          <w:rPr>
            <w:rFonts w:ascii="Times New Roman" w:hAnsi="Times New Roman" w:cs="Times New Roman"/>
            <w:color w:val="000000" w:themeColor="text1"/>
            <w:highlight w:val="cyan"/>
            <w:rPrChange w:id="3477" w:author="Ruijie Xu" w:date="2022-03-10T12:31:00Z">
              <w:rPr>
                <w:color w:val="000000" w:themeColor="text1"/>
              </w:rPr>
            </w:rPrChange>
          </w:rPr>
          <w:delText xml:space="preserve"> (53 GB)</w:delText>
        </w:r>
      </w:del>
      <w:del w:id="3478" w:author="Ruijie Xu" w:date="2022-03-04T10:21:00Z">
        <w:r w:rsidR="003C7FC9" w:rsidRPr="002B42A7" w:rsidDel="0094647B">
          <w:rPr>
            <w:rFonts w:ascii="Times New Roman" w:hAnsi="Times New Roman" w:cs="Times New Roman"/>
            <w:color w:val="000000" w:themeColor="text1"/>
            <w:highlight w:val="cyan"/>
            <w:rPrChange w:id="3479" w:author="Ruijie Xu" w:date="2022-03-10T12:31:00Z">
              <w:rPr>
                <w:color w:val="000000" w:themeColor="text1"/>
              </w:rPr>
            </w:rPrChange>
          </w:rPr>
          <w:delText xml:space="preserve">, with the addition of the </w:delText>
        </w:r>
      </w:del>
      <w:del w:id="3480" w:author="Ruijie Xu" w:date="2022-02-02T12:09:00Z">
        <w:r w:rsidR="003C7FC9" w:rsidRPr="002B42A7" w:rsidDel="0054202F">
          <w:rPr>
            <w:rFonts w:ascii="Times New Roman" w:hAnsi="Times New Roman" w:cs="Times New Roman"/>
            <w:color w:val="000000" w:themeColor="text1"/>
            <w:highlight w:val="cyan"/>
            <w:rPrChange w:id="3481" w:author="Ruijie Xu" w:date="2022-03-10T12:31:00Z">
              <w:rPr>
                <w:color w:val="000000" w:themeColor="text1"/>
              </w:rPr>
            </w:rPrChange>
          </w:rPr>
          <w:delText xml:space="preserve">two </w:delText>
        </w:r>
      </w:del>
      <w:del w:id="3482" w:author="Ruijie Xu" w:date="2022-03-04T10:21:00Z">
        <w:r w:rsidR="003C7FC9" w:rsidRPr="002B42A7" w:rsidDel="0094647B">
          <w:rPr>
            <w:rFonts w:ascii="Times New Roman" w:hAnsi="Times New Roman" w:cs="Times New Roman"/>
            <w:color w:val="000000" w:themeColor="text1"/>
            <w:highlight w:val="cyan"/>
            <w:rPrChange w:id="3483" w:author="Ruijie Xu" w:date="2022-03-10T12:31:00Z">
              <w:rPr>
                <w:color w:val="000000" w:themeColor="text1"/>
              </w:rPr>
            </w:rPrChange>
          </w:rPr>
          <w:delText xml:space="preserve">Rattus </w:delText>
        </w:r>
      </w:del>
      <w:del w:id="3484" w:author="Ruijie Xu" w:date="2022-02-02T12:09:00Z">
        <w:r w:rsidR="003C7FC9" w:rsidRPr="002B42A7" w:rsidDel="0054202F">
          <w:rPr>
            <w:rFonts w:ascii="Times New Roman" w:hAnsi="Times New Roman" w:cs="Times New Roman"/>
            <w:color w:val="000000" w:themeColor="text1"/>
            <w:highlight w:val="cyan"/>
            <w:rPrChange w:id="3485" w:author="Ruijie Xu" w:date="2022-03-10T12:31:00Z">
              <w:rPr>
                <w:color w:val="000000" w:themeColor="text1"/>
              </w:rPr>
            </w:rPrChange>
          </w:rPr>
          <w:delText xml:space="preserve">genomes, which is the host </w:delText>
        </w:r>
      </w:del>
      <w:del w:id="3486" w:author="Ruijie Xu" w:date="2022-03-04T10:21:00Z">
        <w:r w:rsidR="003C7FC9" w:rsidRPr="002B42A7" w:rsidDel="0094647B">
          <w:rPr>
            <w:rFonts w:ascii="Times New Roman" w:hAnsi="Times New Roman" w:cs="Times New Roman"/>
            <w:color w:val="000000" w:themeColor="text1"/>
            <w:highlight w:val="cyan"/>
            <w:rPrChange w:id="3487" w:author="Ruijie Xu" w:date="2022-03-10T12:31:00Z">
              <w:rPr>
                <w:color w:val="000000" w:themeColor="text1"/>
              </w:rPr>
            </w:rPrChange>
          </w:rPr>
          <w:delText xml:space="preserve">species </w:delText>
        </w:r>
      </w:del>
      <w:del w:id="3488" w:author="Ruijie Xu" w:date="2022-02-02T12:09:00Z">
        <w:r w:rsidR="003C7FC9" w:rsidRPr="002B42A7" w:rsidDel="0054202F">
          <w:rPr>
            <w:rFonts w:ascii="Times New Roman" w:hAnsi="Times New Roman" w:cs="Times New Roman"/>
            <w:color w:val="000000" w:themeColor="text1"/>
            <w:highlight w:val="cyan"/>
            <w:rPrChange w:id="3489" w:author="Ruijie Xu" w:date="2022-03-10T12:31:00Z">
              <w:rPr>
                <w:color w:val="000000" w:themeColor="text1"/>
              </w:rPr>
            </w:rPrChange>
          </w:rPr>
          <w:delText xml:space="preserve">of </w:delText>
        </w:r>
      </w:del>
      <w:del w:id="3490" w:author="Ruijie Xu" w:date="2022-03-04T10:21:00Z">
        <w:r w:rsidR="003C7FC9" w:rsidRPr="002B42A7" w:rsidDel="0094647B">
          <w:rPr>
            <w:rFonts w:ascii="Times New Roman" w:hAnsi="Times New Roman" w:cs="Times New Roman"/>
            <w:color w:val="000000" w:themeColor="text1"/>
            <w:highlight w:val="cyan"/>
            <w:rPrChange w:id="3491" w:author="Ruijie Xu" w:date="2022-03-10T12:31:00Z">
              <w:rPr>
                <w:color w:val="000000" w:themeColor="text1"/>
              </w:rPr>
            </w:rPrChange>
          </w:rPr>
          <w:delText>the dataset</w:delText>
        </w:r>
        <w:bookmarkEnd w:id="3471"/>
        <w:bookmarkEnd w:id="3472"/>
        <w:r w:rsidR="003C7FC9" w:rsidRPr="002B42A7" w:rsidDel="0094647B">
          <w:rPr>
            <w:rFonts w:ascii="Times New Roman" w:hAnsi="Times New Roman" w:cs="Times New Roman"/>
            <w:color w:val="000000" w:themeColor="text1"/>
            <w:highlight w:val="cyan"/>
            <w:rPrChange w:id="3492"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3493" w:author="Ruijie Xu" w:date="2022-03-10T12:31:00Z">
              <w:rPr>
                <w:color w:val="000000" w:themeColor="text1"/>
              </w:rPr>
            </w:rPrChange>
          </w:rPr>
          <w:delText xml:space="preserve">computing node, the building of the customized database took ~15 hrs (Table I) to complete the building process. </w:delText>
        </w:r>
      </w:del>
      <w:del w:id="3494" w:author="Ruijie Xu" w:date="2022-02-02T11:59:00Z">
        <w:r w:rsidR="00C719C0" w:rsidRPr="002B42A7" w:rsidDel="00547C20">
          <w:rPr>
            <w:rFonts w:ascii="Times New Roman" w:hAnsi="Times New Roman" w:cs="Times New Roman"/>
            <w:color w:val="000000" w:themeColor="text1"/>
            <w:highlight w:val="cyan"/>
            <w:rPrChange w:id="3495" w:author="Ruijie Xu" w:date="2022-03-10T12:31:00Z">
              <w:rPr>
                <w:color w:val="000000" w:themeColor="text1"/>
              </w:rPr>
            </w:rPrChange>
          </w:rPr>
          <w:delText xml:space="preserve">Kraken2 </w:delText>
        </w:r>
      </w:del>
      <w:del w:id="3496" w:author="Ruijie Xu" w:date="2022-02-02T11:58:00Z">
        <w:r w:rsidR="00C719C0" w:rsidRPr="002B42A7" w:rsidDel="00547C20">
          <w:rPr>
            <w:rFonts w:ascii="Times New Roman" w:hAnsi="Times New Roman" w:cs="Times New Roman"/>
            <w:color w:val="000000" w:themeColor="text1"/>
            <w:highlight w:val="cyan"/>
            <w:rPrChange w:id="3497" w:author="Ruijie Xu" w:date="2022-03-10T12:31:00Z">
              <w:rPr>
                <w:color w:val="000000" w:themeColor="text1"/>
              </w:rPr>
            </w:rPrChange>
          </w:rPr>
          <w:delText xml:space="preserve">will </w:delText>
        </w:r>
      </w:del>
      <w:del w:id="3498" w:author="Ruijie Xu" w:date="2022-02-02T11:59:00Z">
        <w:r w:rsidR="00C719C0" w:rsidRPr="002B42A7" w:rsidDel="00547C20">
          <w:rPr>
            <w:rFonts w:ascii="Times New Roman" w:hAnsi="Times New Roman" w:cs="Times New Roman"/>
            <w:color w:val="000000" w:themeColor="text1"/>
            <w:highlight w:val="cyan"/>
            <w:rPrChange w:id="3499" w:author="Ruijie Xu" w:date="2022-03-10T12:31:00Z">
              <w:rPr>
                <w:color w:val="000000" w:themeColor="text1"/>
              </w:rPr>
            </w:rPrChange>
          </w:rPr>
          <w:delText>load</w:delText>
        </w:r>
      </w:del>
      <w:del w:id="3500" w:author="Ruijie Xu" w:date="2022-02-02T11:58:00Z">
        <w:r w:rsidR="00C719C0" w:rsidRPr="002B42A7" w:rsidDel="00547C20">
          <w:rPr>
            <w:rFonts w:ascii="Times New Roman" w:hAnsi="Times New Roman" w:cs="Times New Roman"/>
            <w:color w:val="000000" w:themeColor="text1"/>
            <w:highlight w:val="cyan"/>
            <w:rPrChange w:id="3501" w:author="Ruijie Xu" w:date="2022-03-10T12:31:00Z">
              <w:rPr>
                <w:color w:val="000000" w:themeColor="text1"/>
              </w:rPr>
            </w:rPrChange>
          </w:rPr>
          <w:delText>ed</w:delText>
        </w:r>
      </w:del>
      <w:del w:id="3502" w:author="Ruijie Xu" w:date="2022-02-02T11:59:00Z">
        <w:r w:rsidR="00C719C0" w:rsidRPr="002B42A7" w:rsidDel="00547C20">
          <w:rPr>
            <w:rFonts w:ascii="Times New Roman" w:hAnsi="Times New Roman" w:cs="Times New Roman"/>
            <w:color w:val="000000" w:themeColor="text1"/>
            <w:highlight w:val="cyan"/>
            <w:rPrChange w:id="3503" w:author="Ruijie Xu" w:date="2022-03-10T12:31:00Z">
              <w:rPr>
                <w:color w:val="000000" w:themeColor="text1"/>
              </w:rPr>
            </w:rPrChange>
          </w:rPr>
          <w:delText xml:space="preserve"> </w:delText>
        </w:r>
      </w:del>
      <w:del w:id="3504" w:author="Ruijie Xu" w:date="2022-02-02T11:58:00Z">
        <w:r w:rsidR="00C719C0" w:rsidRPr="002B42A7" w:rsidDel="00547C20">
          <w:rPr>
            <w:rFonts w:ascii="Times New Roman" w:hAnsi="Times New Roman" w:cs="Times New Roman"/>
            <w:color w:val="000000" w:themeColor="text1"/>
            <w:highlight w:val="cyan"/>
            <w:rPrChange w:id="3505" w:author="Ruijie Xu" w:date="2022-03-10T12:31:00Z">
              <w:rPr>
                <w:color w:val="000000" w:themeColor="text1"/>
              </w:rPr>
            </w:rPrChange>
          </w:rPr>
          <w:delText xml:space="preserve">database </w:delText>
        </w:r>
      </w:del>
      <w:del w:id="3506" w:author="Ruijie Xu" w:date="2022-02-02T11:59:00Z">
        <w:r w:rsidR="00C719C0" w:rsidRPr="002B42A7" w:rsidDel="00547C20">
          <w:rPr>
            <w:rFonts w:ascii="Times New Roman" w:hAnsi="Times New Roman" w:cs="Times New Roman"/>
            <w:color w:val="000000" w:themeColor="text1"/>
            <w:highlight w:val="cyan"/>
            <w:rPrChange w:id="3507"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3508"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3509"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3510"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3511" w:author="Ruijie Xu" w:date="2022-03-04T10:21:00Z">
        <w:r w:rsidR="00937EFC" w:rsidRPr="002B42A7" w:rsidDel="0094647B">
          <w:rPr>
            <w:rFonts w:ascii="Times New Roman" w:hAnsi="Times New Roman" w:cs="Times New Roman"/>
            <w:color w:val="000000" w:themeColor="text1"/>
            <w:highlight w:val="cyan"/>
            <w:rPrChange w:id="3512"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3513" w:author="Ruijie Xu" w:date="2022-03-10T12:31:00Z">
              <w:rPr>
                <w:color w:val="000000" w:themeColor="text1"/>
              </w:rPr>
            </w:rPrChange>
          </w:rPr>
          <w:delText xml:space="preserve">with the selection of the databases, but the differences is only in the range of </w:delText>
        </w:r>
      </w:del>
      <w:del w:id="3514" w:author="Ruijie Xu" w:date="2022-02-02T12:10:00Z">
        <w:r w:rsidR="00F00266" w:rsidRPr="002B42A7" w:rsidDel="0054202F">
          <w:rPr>
            <w:rFonts w:ascii="Times New Roman" w:hAnsi="Times New Roman" w:cs="Times New Roman"/>
            <w:color w:val="000000" w:themeColor="text1"/>
            <w:highlight w:val="cyan"/>
            <w:rPrChange w:id="3515" w:author="Ruijie Xu" w:date="2022-03-10T12:31:00Z">
              <w:rPr>
                <w:color w:val="000000" w:themeColor="text1"/>
              </w:rPr>
            </w:rPrChange>
          </w:rPr>
          <w:delText>seconds</w:delText>
        </w:r>
      </w:del>
      <w:del w:id="3516" w:author="Ruijie Xu" w:date="2022-03-04T10:21:00Z">
        <w:r w:rsidR="00F00266" w:rsidRPr="002B42A7" w:rsidDel="0094647B">
          <w:rPr>
            <w:rFonts w:ascii="Times New Roman" w:hAnsi="Times New Roman" w:cs="Times New Roman"/>
            <w:color w:val="000000" w:themeColor="text1"/>
            <w:highlight w:val="cyan"/>
            <w:rPrChange w:id="3517"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3518" w:author="Ruijie Xu" w:date="2022-03-10T12:31:00Z">
              <w:rPr>
                <w:color w:val="000000" w:themeColor="text1"/>
              </w:rPr>
            </w:rPrChange>
          </w:rPr>
          <w:delText xml:space="preserve"> </w:delText>
        </w:r>
      </w:del>
      <w:ins w:id="3519" w:author="Liliana Salvador" w:date="2022-02-23T19:34:00Z">
        <w:del w:id="3520" w:author="Ruijie Xu" w:date="2022-03-04T10:21:00Z">
          <w:r w:rsidR="00EE5D21" w:rsidRPr="002B42A7" w:rsidDel="0094647B">
            <w:rPr>
              <w:rFonts w:ascii="Times New Roman" w:hAnsi="Times New Roman" w:cs="Times New Roman"/>
              <w:color w:val="000000" w:themeColor="text1"/>
              <w:highlight w:val="cyan"/>
              <w:rPrChange w:id="3521" w:author="Ruijie Xu" w:date="2022-03-10T12:31:00Z">
                <w:rPr>
                  <w:color w:val="000000" w:themeColor="text1"/>
                </w:rPr>
              </w:rPrChange>
            </w:rPr>
            <w:delText>,these</w:delText>
          </w:r>
        </w:del>
      </w:ins>
      <w:ins w:id="3522" w:author="Liliana Salvador" w:date="2022-02-23T19:35:00Z">
        <w:del w:id="3523" w:author="Ruijie Xu" w:date="2022-03-04T10:21:00Z">
          <w:r w:rsidR="00EE5D21" w:rsidRPr="002B42A7" w:rsidDel="0094647B">
            <w:rPr>
              <w:rFonts w:ascii="Times New Roman" w:hAnsi="Times New Roman" w:cs="Times New Roman"/>
              <w:color w:val="000000" w:themeColor="text1"/>
              <w:highlight w:val="cyan"/>
              <w:rPrChange w:id="3524" w:author="Ruijie Xu" w:date="2022-03-10T12:31:00Z">
                <w:rPr>
                  <w:color w:val="000000" w:themeColor="text1"/>
                </w:rPr>
              </w:rPrChange>
            </w:rPr>
            <w:delText xml:space="preserve"> weresoftware</w:delText>
          </w:r>
        </w:del>
      </w:ins>
      <w:commentRangeEnd w:id="3365"/>
      <w:del w:id="3525" w:author="Ruijie Xu" w:date="2022-03-04T10:21:00Z">
        <w:r w:rsidR="00ED1003" w:rsidRPr="002B42A7" w:rsidDel="0094647B">
          <w:rPr>
            <w:rStyle w:val="CommentReference"/>
            <w:rFonts w:ascii="Times New Roman" w:hAnsi="Times New Roman" w:cs="Times New Roman"/>
            <w:sz w:val="24"/>
            <w:szCs w:val="24"/>
            <w:highlight w:val="cyan"/>
            <w:rPrChange w:id="3526" w:author="Ruijie Xu" w:date="2022-03-10T12:31:00Z">
              <w:rPr>
                <w:rStyle w:val="CommentReference"/>
              </w:rPr>
            </w:rPrChange>
          </w:rPr>
          <w:commentReference w:id="3365"/>
        </w:r>
      </w:del>
      <w:ins w:id="3527" w:author="Ruijie Xu" w:date="2022-03-04T10:29:00Z">
        <w:r w:rsidR="00A310DB" w:rsidRPr="002B42A7">
          <w:rPr>
            <w:rFonts w:ascii="Times New Roman" w:hAnsi="Times New Roman" w:cs="Times New Roman"/>
            <w:color w:val="000000" w:themeColor="text1"/>
            <w:highlight w:val="cyan"/>
            <w:rPrChange w:id="3528" w:author="Ruijie Xu" w:date="2022-03-10T12:31:00Z">
              <w:rPr>
                <w:color w:val="000000" w:themeColor="text1"/>
              </w:rPr>
            </w:rPrChange>
          </w:rPr>
          <w:t>Alignment-free software</w:t>
        </w:r>
      </w:ins>
      <w:ins w:id="3529" w:author="Ruijie Xu" w:date="2022-03-10T10:04:00Z">
        <w:r w:rsidR="000361F5" w:rsidRPr="002B42A7">
          <w:rPr>
            <w:rFonts w:ascii="Times New Roman" w:hAnsi="Times New Roman" w:cs="Times New Roman"/>
            <w:color w:val="000000" w:themeColor="text1"/>
            <w:highlight w:val="cyan"/>
            <w:rPrChange w:id="3530" w:author="Ruijie Xu" w:date="2022-03-10T12:31:00Z">
              <w:rPr>
                <w:color w:val="000000" w:themeColor="text1"/>
                <w:highlight w:val="cyan"/>
              </w:rPr>
            </w:rPrChange>
          </w:rPr>
          <w:t>, such as Kraken2 and CLARK,</w:t>
        </w:r>
      </w:ins>
      <w:ins w:id="3531" w:author="Ruijie Xu" w:date="2022-03-04T10:29:00Z">
        <w:r w:rsidR="00A310DB" w:rsidRPr="002B42A7">
          <w:rPr>
            <w:rFonts w:ascii="Times New Roman" w:hAnsi="Times New Roman" w:cs="Times New Roman"/>
            <w:color w:val="000000" w:themeColor="text1"/>
            <w:highlight w:val="cyan"/>
            <w:rPrChange w:id="3532" w:author="Ruijie Xu" w:date="2022-03-10T12:31:00Z">
              <w:rPr>
                <w:color w:val="000000" w:themeColor="text1"/>
              </w:rPr>
            </w:rPrChange>
          </w:rPr>
          <w:t xml:space="preserve"> ha</w:t>
        </w:r>
      </w:ins>
      <w:ins w:id="3533" w:author="Liliana Salvador" w:date="2022-03-08T18:50:00Z">
        <w:r w:rsidR="00EF1969" w:rsidRPr="002B42A7">
          <w:rPr>
            <w:rFonts w:ascii="Times New Roman" w:hAnsi="Times New Roman" w:cs="Times New Roman"/>
            <w:color w:val="000000" w:themeColor="text1"/>
            <w:highlight w:val="cyan"/>
            <w:rPrChange w:id="3534" w:author="Ruijie Xu" w:date="2022-03-10T12:31:00Z">
              <w:rPr>
                <w:color w:val="000000" w:themeColor="text1"/>
                <w:highlight w:val="cyan"/>
              </w:rPr>
            </w:rPrChange>
          </w:rPr>
          <w:t>d</w:t>
        </w:r>
      </w:ins>
      <w:ins w:id="3535" w:author="Ruijie Xu" w:date="2022-03-04T10:30:00Z">
        <w:del w:id="3536" w:author="Liliana Salvador" w:date="2022-03-08T18:50:00Z">
          <w:r w:rsidR="00A310DB" w:rsidRPr="002B42A7" w:rsidDel="00EF1969">
            <w:rPr>
              <w:rFonts w:ascii="Times New Roman" w:hAnsi="Times New Roman" w:cs="Times New Roman"/>
              <w:color w:val="000000" w:themeColor="text1"/>
              <w:highlight w:val="cyan"/>
              <w:rPrChange w:id="3537"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3538" w:author="Ruijie Xu" w:date="2022-03-10T12:31:00Z">
              <w:rPr>
                <w:color w:val="000000" w:themeColor="text1"/>
              </w:rPr>
            </w:rPrChange>
          </w:rPr>
          <w:t xml:space="preserve"> to</w:t>
        </w:r>
      </w:ins>
      <w:ins w:id="3539" w:author="Ruijie Xu" w:date="2022-03-04T10:29:00Z">
        <w:r w:rsidR="00A310DB" w:rsidRPr="002B42A7">
          <w:rPr>
            <w:rFonts w:ascii="Times New Roman" w:hAnsi="Times New Roman" w:cs="Times New Roman"/>
            <w:color w:val="000000" w:themeColor="text1"/>
            <w:highlight w:val="cyan"/>
            <w:rPrChange w:id="3540" w:author="Ruijie Xu" w:date="2022-03-10T12:31:00Z">
              <w:rPr>
                <w:color w:val="000000" w:themeColor="text1"/>
              </w:rPr>
            </w:rPrChange>
          </w:rPr>
          <w:t xml:space="preserve"> trade off</w:t>
        </w:r>
      </w:ins>
      <w:ins w:id="3541" w:author="Ruijie Xu" w:date="2022-03-04T10:30:00Z">
        <w:r w:rsidR="00A310DB" w:rsidRPr="002B42A7">
          <w:rPr>
            <w:rFonts w:ascii="Times New Roman" w:hAnsi="Times New Roman" w:cs="Times New Roman"/>
            <w:color w:val="000000" w:themeColor="text1"/>
            <w:highlight w:val="cyan"/>
            <w:rPrChange w:id="3542" w:author="Ruijie Xu" w:date="2022-03-10T12:31:00Z">
              <w:rPr>
                <w:color w:val="000000" w:themeColor="text1"/>
              </w:rPr>
            </w:rPrChange>
          </w:rPr>
          <w:t xml:space="preserve"> the</w:t>
        </w:r>
      </w:ins>
      <w:ins w:id="3543" w:author="Ruijie Xu" w:date="2022-03-04T10:28:00Z">
        <w:r w:rsidR="00A310DB" w:rsidRPr="002B42A7">
          <w:rPr>
            <w:rFonts w:ascii="Times New Roman" w:hAnsi="Times New Roman" w:cs="Times New Roman"/>
            <w:color w:val="000000" w:themeColor="text1"/>
            <w:highlight w:val="cyan"/>
            <w:rPrChange w:id="3544" w:author="Ruijie Xu" w:date="2022-03-10T12:31:00Z">
              <w:rPr>
                <w:color w:val="000000" w:themeColor="text1"/>
              </w:rPr>
            </w:rPrChange>
          </w:rPr>
          <w:t xml:space="preserve"> time </w:t>
        </w:r>
      </w:ins>
      <w:commentRangeEnd w:id="3371"/>
      <w:r w:rsidR="00EF1969" w:rsidRPr="002B42A7">
        <w:rPr>
          <w:rStyle w:val="CommentReference"/>
          <w:rFonts w:ascii="Times New Roman" w:hAnsi="Times New Roman" w:cs="Times New Roman"/>
          <w:sz w:val="24"/>
          <w:szCs w:val="24"/>
          <w:rPrChange w:id="3545" w:author="Ruijie Xu" w:date="2022-03-10T12:31:00Z">
            <w:rPr>
              <w:rStyle w:val="CommentReference"/>
            </w:rPr>
          </w:rPrChange>
        </w:rPr>
        <w:commentReference w:id="3371"/>
      </w:r>
      <w:ins w:id="3546" w:author="Ruijie Xu" w:date="2022-03-04T10:28:00Z">
        <w:r w:rsidR="00A310DB" w:rsidRPr="002B42A7">
          <w:rPr>
            <w:rFonts w:ascii="Times New Roman" w:hAnsi="Times New Roman" w:cs="Times New Roman"/>
            <w:color w:val="000000" w:themeColor="text1"/>
            <w:highlight w:val="cyan"/>
            <w:rPrChange w:id="3547" w:author="Ruijie Xu" w:date="2022-03-10T12:31:00Z">
              <w:rPr>
                <w:color w:val="000000" w:themeColor="text1"/>
              </w:rPr>
            </w:rPrChange>
          </w:rPr>
          <w:t xml:space="preserve">and computational resources </w:t>
        </w:r>
      </w:ins>
      <w:ins w:id="3548" w:author="Ruijie Xu" w:date="2022-03-04T10:31:00Z">
        <w:r w:rsidR="00A310DB" w:rsidRPr="002B42A7">
          <w:rPr>
            <w:rFonts w:ascii="Times New Roman" w:hAnsi="Times New Roman" w:cs="Times New Roman"/>
            <w:color w:val="000000" w:themeColor="text1"/>
            <w:highlight w:val="cyan"/>
            <w:rPrChange w:id="3549" w:author="Ruijie Xu" w:date="2022-03-10T12:31:00Z">
              <w:rPr>
                <w:color w:val="000000" w:themeColor="text1"/>
              </w:rPr>
            </w:rPrChange>
          </w:rPr>
          <w:t xml:space="preserve">to </w:t>
        </w:r>
      </w:ins>
      <w:ins w:id="3550" w:author="Ruijie Xu" w:date="2022-03-04T10:28:00Z">
        <w:r w:rsidR="00A310DB" w:rsidRPr="002B42A7">
          <w:rPr>
            <w:rFonts w:ascii="Times New Roman" w:hAnsi="Times New Roman" w:cs="Times New Roman"/>
            <w:color w:val="000000" w:themeColor="text1"/>
            <w:highlight w:val="cyan"/>
            <w:rPrChange w:id="3551" w:author="Ruijie Xu" w:date="2022-03-10T12:31:00Z">
              <w:rPr>
                <w:color w:val="000000" w:themeColor="text1"/>
              </w:rPr>
            </w:rPrChange>
          </w:rPr>
          <w:t xml:space="preserve">build DBs </w:t>
        </w:r>
      </w:ins>
      <w:ins w:id="3552" w:author="Ruijie Xu" w:date="2022-03-04T10:30:00Z">
        <w:r w:rsidR="00A310DB" w:rsidRPr="002B42A7">
          <w:rPr>
            <w:rFonts w:ascii="Times New Roman" w:hAnsi="Times New Roman" w:cs="Times New Roman"/>
            <w:color w:val="000000" w:themeColor="text1"/>
            <w:highlight w:val="cyan"/>
            <w:rPrChange w:id="3553" w:author="Ruijie Xu" w:date="2022-03-10T12:31:00Z">
              <w:rPr>
                <w:color w:val="000000" w:themeColor="text1"/>
              </w:rPr>
            </w:rPrChange>
          </w:rPr>
          <w:t xml:space="preserve">for the </w:t>
        </w:r>
      </w:ins>
      <w:ins w:id="3554" w:author="Ruijie Xu" w:date="2022-03-04T10:31:00Z">
        <w:r w:rsidR="00A310DB" w:rsidRPr="002B42A7">
          <w:rPr>
            <w:rFonts w:ascii="Times New Roman" w:hAnsi="Times New Roman" w:cs="Times New Roman"/>
            <w:color w:val="000000" w:themeColor="text1"/>
            <w:highlight w:val="cyan"/>
            <w:rPrChange w:id="3555" w:author="Ruijie Xu" w:date="2022-03-10T12:31:00Z">
              <w:rPr>
                <w:color w:val="000000" w:themeColor="text1"/>
              </w:rPr>
            </w:rPrChange>
          </w:rPr>
          <w:t>speed of microbial profiling. For</w:t>
        </w:r>
      </w:ins>
      <w:ins w:id="3556" w:author="Liliana Salvador" w:date="2022-03-08T18:44:00Z">
        <w:r w:rsidR="00541FAA" w:rsidRPr="002B42A7">
          <w:rPr>
            <w:rFonts w:ascii="Times New Roman" w:hAnsi="Times New Roman" w:cs="Times New Roman"/>
            <w:color w:val="000000" w:themeColor="text1"/>
            <w:highlight w:val="cyan"/>
            <w:rPrChange w:id="3557" w:author="Ruijie Xu" w:date="2022-03-10T12:31:00Z">
              <w:rPr>
                <w:color w:val="000000" w:themeColor="text1"/>
                <w:highlight w:val="cyan"/>
              </w:rPr>
            </w:rPrChange>
          </w:rPr>
          <w:t>t</w:t>
        </w:r>
      </w:ins>
      <w:ins w:id="3558" w:author="Ruijie Xu" w:date="2022-03-04T10:31:00Z">
        <w:r w:rsidR="00A310DB" w:rsidRPr="002B42A7">
          <w:rPr>
            <w:rFonts w:ascii="Times New Roman" w:hAnsi="Times New Roman" w:cs="Times New Roman"/>
            <w:color w:val="000000" w:themeColor="text1"/>
            <w:highlight w:val="cyan"/>
            <w:rPrChange w:id="3559" w:author="Ruijie Xu" w:date="2022-03-10T12:31:00Z">
              <w:rPr>
                <w:color w:val="000000" w:themeColor="text1"/>
              </w:rPr>
            </w:rPrChange>
          </w:rPr>
          <w:t xml:space="preserve">unately, most </w:t>
        </w:r>
        <w:del w:id="3560" w:author="Liliana Salvador" w:date="2022-03-08T18:45:00Z">
          <w:r w:rsidR="00A310DB" w:rsidRPr="002B42A7" w:rsidDel="00541FAA">
            <w:rPr>
              <w:rFonts w:ascii="Times New Roman" w:hAnsi="Times New Roman" w:cs="Times New Roman"/>
              <w:color w:val="000000" w:themeColor="text1"/>
              <w:highlight w:val="cyan"/>
              <w:rPrChange w:id="3561" w:author="Ruijie Xu" w:date="2022-03-10T12:31:00Z">
                <w:rPr>
                  <w:color w:val="000000" w:themeColor="text1"/>
                </w:rPr>
              </w:rPrChange>
            </w:rPr>
            <w:delText>alignment-free software</w:delText>
          </w:r>
        </w:del>
      </w:ins>
      <w:ins w:id="3562" w:author="Liliana Salvador" w:date="2022-03-08T18:45:00Z">
        <w:r w:rsidR="00541FAA" w:rsidRPr="002B42A7">
          <w:rPr>
            <w:rFonts w:ascii="Times New Roman" w:hAnsi="Times New Roman" w:cs="Times New Roman"/>
            <w:color w:val="000000" w:themeColor="text1"/>
            <w:highlight w:val="cyan"/>
            <w:rPrChange w:id="3563" w:author="Ruijie Xu" w:date="2022-03-10T12:31:00Z">
              <w:rPr>
                <w:color w:val="000000" w:themeColor="text1"/>
                <w:highlight w:val="cyan"/>
              </w:rPr>
            </w:rPrChange>
          </w:rPr>
          <w:t>of them</w:t>
        </w:r>
      </w:ins>
      <w:ins w:id="3564" w:author="Ruijie Xu" w:date="2022-03-04T10:31:00Z">
        <w:r w:rsidR="00A310DB" w:rsidRPr="002B42A7">
          <w:rPr>
            <w:rFonts w:ascii="Times New Roman" w:hAnsi="Times New Roman" w:cs="Times New Roman"/>
            <w:color w:val="000000" w:themeColor="text1"/>
            <w:highlight w:val="cyan"/>
            <w:rPrChange w:id="3565" w:author="Ruijie Xu" w:date="2022-03-10T12:31:00Z">
              <w:rPr>
                <w:color w:val="000000" w:themeColor="text1"/>
              </w:rPr>
            </w:rPrChange>
          </w:rPr>
          <w:t xml:space="preserve"> ha</w:t>
        </w:r>
      </w:ins>
      <w:ins w:id="3566" w:author="Liliana Salvador" w:date="2022-03-08T18:50:00Z">
        <w:r w:rsidR="00EF1969" w:rsidRPr="002B42A7">
          <w:rPr>
            <w:rFonts w:ascii="Times New Roman" w:hAnsi="Times New Roman" w:cs="Times New Roman"/>
            <w:color w:val="000000" w:themeColor="text1"/>
            <w:highlight w:val="cyan"/>
            <w:rPrChange w:id="3567" w:author="Ruijie Xu" w:date="2022-03-10T12:31:00Z">
              <w:rPr>
                <w:color w:val="000000" w:themeColor="text1"/>
                <w:highlight w:val="cyan"/>
              </w:rPr>
            </w:rPrChange>
          </w:rPr>
          <w:t>d</w:t>
        </w:r>
      </w:ins>
      <w:ins w:id="3568" w:author="Ruijie Xu" w:date="2022-03-04T10:31:00Z">
        <w:del w:id="3569" w:author="Liliana Salvador" w:date="2022-03-08T18:50:00Z">
          <w:r w:rsidR="00A310DB" w:rsidRPr="002B42A7" w:rsidDel="00EF1969">
            <w:rPr>
              <w:rFonts w:ascii="Times New Roman" w:hAnsi="Times New Roman" w:cs="Times New Roman"/>
              <w:color w:val="000000" w:themeColor="text1"/>
              <w:highlight w:val="cyan"/>
              <w:rPrChange w:id="3570"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3571" w:author="Ruijie Xu" w:date="2022-03-10T12:31:00Z">
              <w:rPr>
                <w:color w:val="000000" w:themeColor="text1"/>
              </w:rPr>
            </w:rPrChange>
          </w:rPr>
          <w:t xml:space="preserve"> pre-bui</w:t>
        </w:r>
      </w:ins>
      <w:ins w:id="3572" w:author="Ruijie Xu" w:date="2022-03-04T10:32:00Z">
        <w:r w:rsidR="00A310DB" w:rsidRPr="002B42A7">
          <w:rPr>
            <w:rFonts w:ascii="Times New Roman" w:hAnsi="Times New Roman" w:cs="Times New Roman"/>
            <w:color w:val="000000" w:themeColor="text1"/>
            <w:highlight w:val="cyan"/>
            <w:rPrChange w:id="3573" w:author="Ruijie Xu" w:date="2022-03-10T12:31:00Z">
              <w:rPr>
                <w:color w:val="000000" w:themeColor="text1"/>
              </w:rPr>
            </w:rPrChange>
          </w:rPr>
          <w:t>lt DBs available online</w:t>
        </w:r>
        <w:r w:rsidR="006D3A0D" w:rsidRPr="002B42A7">
          <w:rPr>
            <w:rFonts w:ascii="Times New Roman" w:hAnsi="Times New Roman" w:cs="Times New Roman"/>
            <w:color w:val="000000" w:themeColor="text1"/>
            <w:highlight w:val="cyan"/>
            <w:rPrChange w:id="3574" w:author="Ruijie Xu" w:date="2022-03-10T12:31:00Z">
              <w:rPr>
                <w:color w:val="000000" w:themeColor="text1"/>
              </w:rPr>
            </w:rPrChange>
          </w:rPr>
          <w:t>, which significantly decreased the time and resources required to us</w:t>
        </w:r>
      </w:ins>
      <w:ins w:id="3575" w:author="Ruijie Xu" w:date="2022-03-04T10:33:00Z">
        <w:r w:rsidR="006D3A0D" w:rsidRPr="002B42A7">
          <w:rPr>
            <w:rFonts w:ascii="Times New Roman" w:hAnsi="Times New Roman" w:cs="Times New Roman"/>
            <w:color w:val="000000" w:themeColor="text1"/>
            <w:highlight w:val="cyan"/>
            <w:rPrChange w:id="3576" w:author="Ruijie Xu" w:date="2022-03-10T12:31:00Z">
              <w:rPr>
                <w:color w:val="000000" w:themeColor="text1"/>
              </w:rPr>
            </w:rPrChange>
          </w:rPr>
          <w:t>e these software.</w:t>
        </w:r>
      </w:ins>
      <w:ins w:id="3577" w:author="Ruijie Xu" w:date="2022-03-04T10:31:00Z">
        <w:r w:rsidR="00A310DB" w:rsidRPr="002B42A7">
          <w:rPr>
            <w:rFonts w:ascii="Times New Roman" w:hAnsi="Times New Roman" w:cs="Times New Roman"/>
            <w:color w:val="000000" w:themeColor="text1"/>
            <w:highlight w:val="cyan"/>
            <w:rPrChange w:id="3578" w:author="Ruijie Xu" w:date="2022-03-10T12:31:00Z">
              <w:rPr>
                <w:color w:val="000000" w:themeColor="text1"/>
              </w:rPr>
            </w:rPrChange>
          </w:rPr>
          <w:t xml:space="preserve"> </w:t>
        </w:r>
      </w:ins>
      <w:ins w:id="3579" w:author="Ruijie Xu" w:date="2022-03-04T10:33:00Z">
        <w:r w:rsidR="006D3A0D" w:rsidRPr="002B42A7">
          <w:rPr>
            <w:rFonts w:ascii="Times New Roman" w:hAnsi="Times New Roman" w:cs="Times New Roman"/>
            <w:color w:val="000000" w:themeColor="text1"/>
            <w:highlight w:val="cyan"/>
            <w:rPrChange w:id="3580" w:author="Ruijie Xu" w:date="2022-03-10T12:31:00Z">
              <w:rPr>
                <w:color w:val="000000" w:themeColor="text1"/>
              </w:rPr>
            </w:rPrChange>
          </w:rPr>
          <w:t>For</w:t>
        </w:r>
      </w:ins>
      <w:ins w:id="3581" w:author="Ruijie Xu" w:date="2022-03-04T10:29:00Z">
        <w:r w:rsidR="00A310DB" w:rsidRPr="002B42A7">
          <w:rPr>
            <w:rFonts w:ascii="Times New Roman" w:hAnsi="Times New Roman" w:cs="Times New Roman"/>
            <w:color w:val="000000" w:themeColor="text1"/>
            <w:highlight w:val="cyan"/>
            <w:rPrChange w:id="3582" w:author="Ruijie Xu" w:date="2022-03-10T12:31:00Z">
              <w:rPr>
                <w:color w:val="000000" w:themeColor="text1"/>
              </w:rPr>
            </w:rPrChange>
          </w:rPr>
          <w:t xml:space="preserve"> </w:t>
        </w:r>
      </w:ins>
      <w:ins w:id="3583" w:author="Ruijie Xu" w:date="2022-03-04T10:28:00Z">
        <w:r w:rsidR="00A310DB" w:rsidRPr="002B42A7">
          <w:rPr>
            <w:rFonts w:ascii="Times New Roman" w:hAnsi="Times New Roman" w:cs="Times New Roman"/>
            <w:color w:val="000000" w:themeColor="text1"/>
            <w:highlight w:val="cyan"/>
            <w:rPrChange w:id="3584" w:author="Ruijie Xu" w:date="2022-03-10T12:31:00Z">
              <w:rPr>
                <w:color w:val="000000" w:themeColor="text1"/>
              </w:rPr>
            </w:rPrChange>
          </w:rPr>
          <w:t>software</w:t>
        </w:r>
      </w:ins>
      <w:ins w:id="3585" w:author="Ruijie Xu" w:date="2022-03-04T10:33:00Z">
        <w:r w:rsidR="006D3A0D" w:rsidRPr="002B42A7">
          <w:rPr>
            <w:rFonts w:ascii="Times New Roman" w:hAnsi="Times New Roman" w:cs="Times New Roman"/>
            <w:color w:val="000000" w:themeColor="text1"/>
            <w:highlight w:val="cyan"/>
            <w:rPrChange w:id="3586" w:author="Ruijie Xu" w:date="2022-03-10T12:31:00Z">
              <w:rPr>
                <w:color w:val="000000" w:themeColor="text1"/>
              </w:rPr>
            </w:rPrChange>
          </w:rPr>
          <w:t xml:space="preserve"> without pre-built DBs available,</w:t>
        </w:r>
      </w:ins>
      <w:ins w:id="3587" w:author="Ruijie Xu" w:date="2022-03-04T10:28:00Z">
        <w:r w:rsidR="00A310DB" w:rsidRPr="002B42A7">
          <w:rPr>
            <w:rFonts w:ascii="Times New Roman" w:hAnsi="Times New Roman" w:cs="Times New Roman"/>
            <w:color w:val="000000" w:themeColor="text1"/>
            <w:highlight w:val="cyan"/>
            <w:rPrChange w:id="3588" w:author="Ruijie Xu" w:date="2022-03-10T12:31:00Z">
              <w:rPr>
                <w:color w:val="000000" w:themeColor="text1"/>
              </w:rPr>
            </w:rPrChange>
          </w:rPr>
          <w:t xml:space="preserve"> </w:t>
        </w:r>
      </w:ins>
      <w:ins w:id="3589" w:author="Ruijie Xu" w:date="2022-03-10T11:53:00Z">
        <w:r w:rsidR="004235FA" w:rsidRPr="002B42A7">
          <w:rPr>
            <w:rFonts w:ascii="Times New Roman" w:hAnsi="Times New Roman" w:cs="Times New Roman"/>
            <w:color w:val="000000" w:themeColor="text1"/>
            <w:highlight w:val="cyan"/>
            <w:rPrChange w:id="3590" w:author="Ruijie Xu" w:date="2022-03-10T12:31:00Z">
              <w:rPr>
                <w:color w:val="000000" w:themeColor="text1"/>
                <w:highlight w:val="cyan"/>
              </w:rPr>
            </w:rPrChange>
          </w:rPr>
          <w:t xml:space="preserve">ex. </w:t>
        </w:r>
      </w:ins>
      <w:ins w:id="3591" w:author="Ruijie Xu" w:date="2022-03-04T10:23:00Z">
        <w:r w:rsidR="00711145" w:rsidRPr="002B42A7">
          <w:rPr>
            <w:rFonts w:ascii="Times New Roman" w:hAnsi="Times New Roman" w:cs="Times New Roman"/>
            <w:color w:val="000000" w:themeColor="text1"/>
            <w:highlight w:val="cyan"/>
            <w:rPrChange w:id="3592" w:author="Ruijie Xu" w:date="2022-03-10T12:31:00Z">
              <w:rPr>
                <w:color w:val="000000" w:themeColor="text1"/>
              </w:rPr>
            </w:rPrChange>
          </w:rPr>
          <w:t>CLARK and CLARK-s,</w:t>
        </w:r>
      </w:ins>
      <w:ins w:id="3593" w:author="Ruijie Xu" w:date="2022-03-04T10:22:00Z">
        <w:r w:rsidR="00711145" w:rsidRPr="002B42A7">
          <w:rPr>
            <w:rFonts w:ascii="Times New Roman" w:hAnsi="Times New Roman" w:cs="Times New Roman"/>
            <w:color w:val="000000" w:themeColor="text1"/>
            <w:highlight w:val="cyan"/>
            <w:rPrChange w:id="3594" w:author="Ruijie Xu" w:date="2022-03-10T12:31:00Z">
              <w:rPr>
                <w:color w:val="000000" w:themeColor="text1"/>
              </w:rPr>
            </w:rPrChange>
          </w:rPr>
          <w:t xml:space="preserve"> required </w:t>
        </w:r>
      </w:ins>
      <w:ins w:id="3595" w:author="Ruijie Xu" w:date="2022-03-04T10:39:00Z">
        <w:r w:rsidR="00843F75" w:rsidRPr="002B42A7">
          <w:rPr>
            <w:rFonts w:ascii="Times New Roman" w:hAnsi="Times New Roman" w:cs="Times New Roman"/>
            <w:color w:val="000000" w:themeColor="text1"/>
            <w:highlight w:val="cyan"/>
            <w:rPrChange w:id="3596" w:author="Ruijie Xu" w:date="2022-03-10T12:31:00Z">
              <w:rPr>
                <w:color w:val="000000" w:themeColor="text1"/>
              </w:rPr>
            </w:rPrChange>
          </w:rPr>
          <w:t xml:space="preserve">the </w:t>
        </w:r>
      </w:ins>
      <w:ins w:id="3597" w:author="Ruijie Xu" w:date="2022-03-04T10:22:00Z">
        <w:r w:rsidR="00711145" w:rsidRPr="002B42A7">
          <w:rPr>
            <w:rFonts w:ascii="Times New Roman" w:hAnsi="Times New Roman" w:cs="Times New Roman"/>
            <w:color w:val="000000" w:themeColor="text1"/>
            <w:highlight w:val="cyan"/>
            <w:rPrChange w:id="3598" w:author="Ruijie Xu" w:date="2022-03-10T12:31:00Z">
              <w:rPr>
                <w:color w:val="000000" w:themeColor="text1"/>
              </w:rPr>
            </w:rPrChange>
          </w:rPr>
          <w:t xml:space="preserve">most </w:t>
        </w:r>
      </w:ins>
      <w:ins w:id="3599" w:author="Ruijie Xu" w:date="2022-03-04T10:23:00Z">
        <w:r w:rsidR="00711145" w:rsidRPr="002B42A7">
          <w:rPr>
            <w:rFonts w:ascii="Times New Roman" w:hAnsi="Times New Roman" w:cs="Times New Roman"/>
            <w:color w:val="000000" w:themeColor="text1"/>
            <w:highlight w:val="cyan"/>
            <w:rPrChange w:id="3600" w:author="Ruijie Xu" w:date="2022-03-10T12:31:00Z">
              <w:rPr>
                <w:color w:val="000000" w:themeColor="text1"/>
              </w:rPr>
            </w:rPrChange>
          </w:rPr>
          <w:t xml:space="preserve">computational resources </w:t>
        </w:r>
      </w:ins>
      <w:ins w:id="3601" w:author="Ruijie Xu" w:date="2022-03-04T10:24:00Z">
        <w:r w:rsidR="00711145" w:rsidRPr="002B42A7">
          <w:rPr>
            <w:rFonts w:ascii="Times New Roman" w:hAnsi="Times New Roman" w:cs="Times New Roman"/>
            <w:color w:val="000000" w:themeColor="text1"/>
            <w:highlight w:val="cyan"/>
            <w:rPrChange w:id="3602" w:author="Ruijie Xu" w:date="2022-03-10T12:31:00Z">
              <w:rPr>
                <w:color w:val="000000" w:themeColor="text1"/>
              </w:rPr>
            </w:rPrChange>
          </w:rPr>
          <w:t>and</w:t>
        </w:r>
        <w:del w:id="3603" w:author="Liliana Salvador" w:date="2022-03-08T18:49:00Z">
          <w:r w:rsidR="00711145" w:rsidRPr="002B42A7" w:rsidDel="00EF1969">
            <w:rPr>
              <w:rFonts w:ascii="Times New Roman" w:hAnsi="Times New Roman" w:cs="Times New Roman"/>
              <w:color w:val="000000" w:themeColor="text1"/>
              <w:highlight w:val="cyan"/>
              <w:rPrChange w:id="3604"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3605" w:author="Ruijie Xu" w:date="2022-03-10T12:31:00Z">
              <w:rPr>
                <w:color w:val="000000" w:themeColor="text1"/>
              </w:rPr>
            </w:rPrChange>
          </w:rPr>
          <w:t xml:space="preserve"> time for</w:t>
        </w:r>
      </w:ins>
      <w:ins w:id="3606" w:author="Ruijie Xu" w:date="2022-03-04T10:23:00Z">
        <w:r w:rsidR="00711145" w:rsidRPr="002B42A7">
          <w:rPr>
            <w:rFonts w:ascii="Times New Roman" w:hAnsi="Times New Roman" w:cs="Times New Roman"/>
            <w:color w:val="000000" w:themeColor="text1"/>
            <w:highlight w:val="cyan"/>
            <w:rPrChange w:id="3607" w:author="Ruijie Xu" w:date="2022-03-10T12:31:00Z">
              <w:rPr>
                <w:color w:val="000000" w:themeColor="text1"/>
              </w:rPr>
            </w:rPrChange>
          </w:rPr>
          <w:t xml:space="preserve"> </w:t>
        </w:r>
        <w:del w:id="3608" w:author="Liliana Salvador" w:date="2022-03-08T18:46:00Z">
          <w:r w:rsidR="00711145" w:rsidRPr="002B42A7" w:rsidDel="00541FAA">
            <w:rPr>
              <w:rFonts w:ascii="Times New Roman" w:hAnsi="Times New Roman" w:cs="Times New Roman"/>
              <w:color w:val="000000" w:themeColor="text1"/>
              <w:highlight w:val="cyan"/>
              <w:rPrChange w:id="3609" w:author="Ruijie Xu" w:date="2022-03-10T12:31:00Z">
                <w:rPr>
                  <w:color w:val="000000" w:themeColor="text1"/>
                </w:rPr>
              </w:rPrChange>
            </w:rPr>
            <w:delText>database</w:delText>
          </w:r>
        </w:del>
      </w:ins>
      <w:ins w:id="3610" w:author="Liliana Salvador" w:date="2022-03-08T18:46:00Z">
        <w:r w:rsidR="00541FAA" w:rsidRPr="002B42A7">
          <w:rPr>
            <w:rFonts w:ascii="Times New Roman" w:hAnsi="Times New Roman" w:cs="Times New Roman"/>
            <w:color w:val="000000" w:themeColor="text1"/>
            <w:highlight w:val="cyan"/>
            <w:rPrChange w:id="3611" w:author="Ruijie Xu" w:date="2022-03-10T12:31:00Z">
              <w:rPr>
                <w:color w:val="000000" w:themeColor="text1"/>
                <w:highlight w:val="cyan"/>
              </w:rPr>
            </w:rPrChange>
          </w:rPr>
          <w:t>DB</w:t>
        </w:r>
      </w:ins>
      <w:ins w:id="3612" w:author="Ruijie Xu" w:date="2022-03-04T10:23:00Z">
        <w:r w:rsidR="00711145" w:rsidRPr="002B42A7">
          <w:rPr>
            <w:rFonts w:ascii="Times New Roman" w:hAnsi="Times New Roman" w:cs="Times New Roman"/>
            <w:color w:val="000000" w:themeColor="text1"/>
            <w:highlight w:val="cyan"/>
            <w:rPrChange w:id="3613" w:author="Ruijie Xu" w:date="2022-03-10T12:31:00Z">
              <w:rPr>
                <w:color w:val="000000" w:themeColor="text1"/>
              </w:rPr>
            </w:rPrChange>
          </w:rPr>
          <w:t xml:space="preserve"> building</w:t>
        </w:r>
      </w:ins>
      <w:ins w:id="3614" w:author="Ruijie Xu" w:date="2022-03-04T10:36:00Z">
        <w:r w:rsidR="006D3A0D" w:rsidRPr="002B42A7">
          <w:rPr>
            <w:rFonts w:ascii="Times New Roman" w:hAnsi="Times New Roman" w:cs="Times New Roman"/>
            <w:color w:val="000000" w:themeColor="text1"/>
            <w:highlight w:val="cyan"/>
            <w:rPrChange w:id="3615" w:author="Ruijie Xu" w:date="2022-03-10T12:31:00Z">
              <w:rPr>
                <w:color w:val="000000" w:themeColor="text1"/>
              </w:rPr>
            </w:rPrChange>
          </w:rPr>
          <w:t xml:space="preserve"> (Table I)</w:t>
        </w:r>
      </w:ins>
      <w:ins w:id="3616" w:author="Ruijie Xu" w:date="2022-03-04T10:23:00Z">
        <w:r w:rsidR="00711145" w:rsidRPr="002B42A7">
          <w:rPr>
            <w:rFonts w:ascii="Times New Roman" w:hAnsi="Times New Roman" w:cs="Times New Roman"/>
            <w:color w:val="000000" w:themeColor="text1"/>
            <w:highlight w:val="cyan"/>
            <w:rPrChange w:id="3617" w:author="Ruijie Xu" w:date="2022-03-10T12:31:00Z">
              <w:rPr>
                <w:color w:val="000000" w:themeColor="text1"/>
              </w:rPr>
            </w:rPrChange>
          </w:rPr>
          <w:t xml:space="preserve">. </w:t>
        </w:r>
      </w:ins>
      <w:ins w:id="3618" w:author="Ruijie Xu" w:date="2022-03-10T11:54:00Z">
        <w:r w:rsidR="004235FA" w:rsidRPr="002B42A7">
          <w:rPr>
            <w:rFonts w:ascii="Times New Roman" w:hAnsi="Times New Roman" w:cs="Times New Roman"/>
            <w:color w:val="000000" w:themeColor="text1"/>
            <w:highlight w:val="cyan"/>
            <w:rPrChange w:id="3619" w:author="Ruijie Xu" w:date="2022-03-10T12:31:00Z">
              <w:rPr>
                <w:color w:val="000000" w:themeColor="text1"/>
                <w:highlight w:val="cyan"/>
              </w:rPr>
            </w:rPrChange>
          </w:rPr>
          <w:t xml:space="preserve">On the other hand, </w:t>
        </w:r>
      </w:ins>
      <w:ins w:id="3620" w:author="Ruijie Xu" w:date="2022-03-04T10:24:00Z">
        <w:del w:id="3621" w:author="Liliana Salvador" w:date="2022-03-08T18:49:00Z">
          <w:r w:rsidR="00711145" w:rsidRPr="002B42A7" w:rsidDel="00EF1969">
            <w:rPr>
              <w:rFonts w:ascii="Times New Roman" w:hAnsi="Times New Roman" w:cs="Times New Roman"/>
              <w:color w:val="000000" w:themeColor="text1"/>
              <w:highlight w:val="cyan"/>
              <w:rPrChange w:id="3622" w:author="Ruijie Xu" w:date="2022-03-10T12:31:00Z">
                <w:rPr>
                  <w:color w:val="000000" w:themeColor="text1"/>
                </w:rPr>
              </w:rPrChange>
            </w:rPr>
            <w:delText>On the other hand, a</w:delText>
          </w:r>
        </w:del>
      </w:ins>
      <w:ins w:id="3623" w:author="Ruijie Xu" w:date="2022-03-10T11:54:00Z">
        <w:r w:rsidR="004D0516" w:rsidRPr="002B42A7">
          <w:rPr>
            <w:rFonts w:ascii="Times New Roman" w:hAnsi="Times New Roman" w:cs="Times New Roman"/>
            <w:color w:val="000000" w:themeColor="text1"/>
            <w:highlight w:val="cyan"/>
            <w:rPrChange w:id="3624" w:author="Ruijie Xu" w:date="2022-03-10T12:31:00Z">
              <w:rPr>
                <w:color w:val="000000" w:themeColor="text1"/>
                <w:highlight w:val="cyan"/>
              </w:rPr>
            </w:rPrChange>
          </w:rPr>
          <w:t>a</w:t>
        </w:r>
      </w:ins>
      <w:ins w:id="3625" w:author="Liliana Salvador" w:date="2022-03-08T18:49:00Z">
        <w:del w:id="3626" w:author="Ruijie Xu" w:date="2022-03-10T11:54:00Z">
          <w:r w:rsidR="00EF1969" w:rsidRPr="002B42A7" w:rsidDel="004D0516">
            <w:rPr>
              <w:rFonts w:ascii="Times New Roman" w:hAnsi="Times New Roman" w:cs="Times New Roman"/>
              <w:color w:val="000000" w:themeColor="text1"/>
              <w:highlight w:val="cyan"/>
              <w:rPrChange w:id="3627" w:author="Ruijie Xu" w:date="2022-03-10T12:31:00Z">
                <w:rPr>
                  <w:color w:val="000000" w:themeColor="text1"/>
                  <w:highlight w:val="cyan"/>
                </w:rPr>
              </w:rPrChange>
            </w:rPr>
            <w:delText>A</w:delText>
          </w:r>
        </w:del>
      </w:ins>
      <w:ins w:id="3628" w:author="Ruijie Xu" w:date="2022-03-04T10:24:00Z">
        <w:r w:rsidR="00711145" w:rsidRPr="002B42A7">
          <w:rPr>
            <w:rFonts w:ascii="Times New Roman" w:hAnsi="Times New Roman" w:cs="Times New Roman"/>
            <w:color w:val="000000" w:themeColor="text1"/>
            <w:highlight w:val="cyan"/>
            <w:rPrChange w:id="3629" w:author="Ruijie Xu" w:date="2022-03-10T12:31:00Z">
              <w:rPr>
                <w:color w:val="000000" w:themeColor="text1"/>
              </w:rPr>
            </w:rPrChange>
          </w:rPr>
          <w:t>lignment-based software</w:t>
        </w:r>
      </w:ins>
      <w:ins w:id="3630" w:author="Ruijie Xu" w:date="2022-03-04T10:25:00Z">
        <w:r w:rsidR="00711145" w:rsidRPr="002B42A7">
          <w:rPr>
            <w:rFonts w:ascii="Times New Roman" w:hAnsi="Times New Roman" w:cs="Times New Roman"/>
            <w:color w:val="000000" w:themeColor="text1"/>
            <w:highlight w:val="cyan"/>
            <w:rPrChange w:id="3631" w:author="Ruijie Xu" w:date="2022-03-10T12:31:00Z">
              <w:rPr>
                <w:color w:val="000000" w:themeColor="text1"/>
              </w:rPr>
            </w:rPrChange>
          </w:rPr>
          <w:t>, BLASTN and Diamond</w:t>
        </w:r>
      </w:ins>
      <w:ins w:id="3632" w:author="Ruijie Xu" w:date="2022-03-04T10:35:00Z">
        <w:r w:rsidR="006D3A0D" w:rsidRPr="002B42A7">
          <w:rPr>
            <w:rFonts w:ascii="Times New Roman" w:hAnsi="Times New Roman" w:cs="Times New Roman"/>
            <w:color w:val="000000" w:themeColor="text1"/>
            <w:highlight w:val="cyan"/>
            <w:rPrChange w:id="3633" w:author="Ruijie Xu" w:date="2022-03-10T12:31:00Z">
              <w:rPr>
                <w:color w:val="000000" w:themeColor="text1"/>
              </w:rPr>
            </w:rPrChange>
          </w:rPr>
          <w:t xml:space="preserve">, </w:t>
        </w:r>
      </w:ins>
      <w:ins w:id="3634" w:author="Ruijie Xu" w:date="2022-03-04T10:34:00Z">
        <w:del w:id="3635" w:author="Liliana Salvador" w:date="2022-03-08T18:49:00Z">
          <w:r w:rsidR="006D3A0D" w:rsidRPr="002B42A7" w:rsidDel="00EF1969">
            <w:rPr>
              <w:rFonts w:ascii="Times New Roman" w:hAnsi="Times New Roman" w:cs="Times New Roman"/>
              <w:color w:val="000000" w:themeColor="text1"/>
              <w:highlight w:val="cyan"/>
              <w:rPrChange w:id="3636" w:author="Ruijie Xu" w:date="2022-03-10T12:31:00Z">
                <w:rPr>
                  <w:color w:val="000000" w:themeColor="text1"/>
                </w:rPr>
              </w:rPrChange>
            </w:rPr>
            <w:delText>ha</w:delText>
          </w:r>
        </w:del>
        <w:del w:id="3637" w:author="Liliana Salvador" w:date="2022-03-08T18:46:00Z">
          <w:r w:rsidR="006D3A0D" w:rsidRPr="002B42A7" w:rsidDel="00541FAA">
            <w:rPr>
              <w:rFonts w:ascii="Times New Roman" w:hAnsi="Times New Roman" w:cs="Times New Roman"/>
              <w:color w:val="000000" w:themeColor="text1"/>
              <w:highlight w:val="cyan"/>
              <w:rPrChange w:id="3638" w:author="Ruijie Xu" w:date="2022-03-10T12:31:00Z">
                <w:rPr>
                  <w:color w:val="000000" w:themeColor="text1"/>
                </w:rPr>
              </w:rPrChange>
            </w:rPr>
            <w:delText>s</w:delText>
          </w:r>
        </w:del>
        <w:del w:id="3639" w:author="Liliana Salvador" w:date="2022-03-08T18:49:00Z">
          <w:r w:rsidR="006D3A0D" w:rsidRPr="002B42A7" w:rsidDel="00EF1969">
            <w:rPr>
              <w:rFonts w:ascii="Times New Roman" w:hAnsi="Times New Roman" w:cs="Times New Roman"/>
              <w:color w:val="000000" w:themeColor="text1"/>
              <w:highlight w:val="cyan"/>
              <w:rPrChange w:id="3640"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3641" w:author="Ruijie Xu" w:date="2022-03-10T12:31:00Z">
              <w:rPr>
                <w:color w:val="000000" w:themeColor="text1"/>
              </w:rPr>
            </w:rPrChange>
          </w:rPr>
          <w:t>t</w:t>
        </w:r>
        <w:del w:id="3642" w:author="Liliana Salvador" w:date="2022-03-08T18:49:00Z">
          <w:r w:rsidR="006D3A0D" w:rsidRPr="002B42A7" w:rsidDel="00EF1969">
            <w:rPr>
              <w:rFonts w:ascii="Times New Roman" w:hAnsi="Times New Roman" w:cs="Times New Roman"/>
              <w:color w:val="000000" w:themeColor="text1"/>
              <w:highlight w:val="cyan"/>
              <w:rPrChange w:id="3643" w:author="Ruijie Xu" w:date="2022-03-10T12:31:00Z">
                <w:rPr>
                  <w:color w:val="000000" w:themeColor="text1"/>
                </w:rPr>
              </w:rPrChange>
            </w:rPr>
            <w:delText>aken</w:delText>
          </w:r>
        </w:del>
      </w:ins>
      <w:ins w:id="3644" w:author="Liliana Salvador" w:date="2022-03-08T18:49:00Z">
        <w:r w:rsidR="00EF1969" w:rsidRPr="002B42A7">
          <w:rPr>
            <w:rFonts w:ascii="Times New Roman" w:hAnsi="Times New Roman" w:cs="Times New Roman"/>
            <w:color w:val="000000" w:themeColor="text1"/>
            <w:highlight w:val="cyan"/>
            <w:rPrChange w:id="3645" w:author="Ruijie Xu" w:date="2022-03-10T12:31:00Z">
              <w:rPr>
                <w:color w:val="000000" w:themeColor="text1"/>
                <w:highlight w:val="cyan"/>
              </w:rPr>
            </w:rPrChange>
          </w:rPr>
          <w:t>ook</w:t>
        </w:r>
      </w:ins>
      <w:ins w:id="3646" w:author="Ruijie Xu" w:date="2022-03-04T10:34:00Z">
        <w:r w:rsidR="006D3A0D" w:rsidRPr="002B42A7">
          <w:rPr>
            <w:rFonts w:ascii="Times New Roman" w:hAnsi="Times New Roman" w:cs="Times New Roman"/>
            <w:color w:val="000000" w:themeColor="text1"/>
            <w:highlight w:val="cyan"/>
            <w:rPrChange w:id="3647" w:author="Ruijie Xu" w:date="2022-03-10T12:31:00Z">
              <w:rPr>
                <w:color w:val="000000" w:themeColor="text1"/>
              </w:rPr>
            </w:rPrChange>
          </w:rPr>
          <w:t xml:space="preserve"> the longe</w:t>
        </w:r>
      </w:ins>
      <w:ins w:id="3648" w:author="Ruijie Xu" w:date="2022-03-04T10:35:00Z">
        <w:r w:rsidR="006D3A0D" w:rsidRPr="002B42A7">
          <w:rPr>
            <w:rFonts w:ascii="Times New Roman" w:hAnsi="Times New Roman" w:cs="Times New Roman"/>
            <w:color w:val="000000" w:themeColor="text1"/>
            <w:highlight w:val="cyan"/>
            <w:rPrChange w:id="3649" w:author="Ruijie Xu" w:date="2022-03-10T12:31:00Z">
              <w:rPr>
                <w:color w:val="000000" w:themeColor="text1"/>
              </w:rPr>
            </w:rPrChange>
          </w:rPr>
          <w:t>st</w:t>
        </w:r>
      </w:ins>
      <w:ins w:id="3650" w:author="Liliana Salvador" w:date="2022-03-08T18:46:00Z">
        <w:r w:rsidR="00541FAA" w:rsidRPr="002B42A7">
          <w:rPr>
            <w:rFonts w:ascii="Times New Roman" w:hAnsi="Times New Roman" w:cs="Times New Roman"/>
            <w:color w:val="000000" w:themeColor="text1"/>
            <w:highlight w:val="cyan"/>
            <w:rPrChange w:id="3651" w:author="Ruijie Xu" w:date="2022-03-10T12:31:00Z">
              <w:rPr>
                <w:color w:val="000000" w:themeColor="text1"/>
                <w:highlight w:val="cyan"/>
              </w:rPr>
            </w:rPrChange>
          </w:rPr>
          <w:t xml:space="preserve"> time</w:t>
        </w:r>
      </w:ins>
      <w:ins w:id="3652" w:author="Ruijie Xu" w:date="2022-03-04T10:35:00Z">
        <w:r w:rsidR="006D3A0D" w:rsidRPr="002B42A7">
          <w:rPr>
            <w:rFonts w:ascii="Times New Roman" w:hAnsi="Times New Roman" w:cs="Times New Roman"/>
            <w:color w:val="000000" w:themeColor="text1"/>
            <w:highlight w:val="cyan"/>
            <w:rPrChange w:id="3653" w:author="Ruijie Xu" w:date="2022-03-10T12:31:00Z">
              <w:rPr>
                <w:color w:val="000000" w:themeColor="text1"/>
              </w:rPr>
            </w:rPrChange>
          </w:rPr>
          <w:t xml:space="preserve"> for </w:t>
        </w:r>
      </w:ins>
      <w:ins w:id="3654" w:author="Ruijie Xu" w:date="2022-03-04T10:37:00Z">
        <w:r w:rsidR="006D3A0D" w:rsidRPr="002B42A7">
          <w:rPr>
            <w:rFonts w:ascii="Times New Roman" w:hAnsi="Times New Roman" w:cs="Times New Roman"/>
            <w:color w:val="000000" w:themeColor="text1"/>
            <w:highlight w:val="cyan"/>
            <w:rPrChange w:id="3655" w:author="Ruijie Xu" w:date="2022-03-10T12:31:00Z">
              <w:rPr>
                <w:color w:val="000000" w:themeColor="text1"/>
              </w:rPr>
            </w:rPrChange>
          </w:rPr>
          <w:t>microbial profiling</w:t>
        </w:r>
      </w:ins>
      <w:ins w:id="3656" w:author="Ruijie Xu" w:date="2022-03-04T10:35:00Z">
        <w:r w:rsidR="006D3A0D" w:rsidRPr="002B42A7">
          <w:rPr>
            <w:rFonts w:ascii="Times New Roman" w:hAnsi="Times New Roman" w:cs="Times New Roman"/>
            <w:color w:val="000000" w:themeColor="text1"/>
            <w:highlight w:val="cyan"/>
            <w:rPrChange w:id="3657" w:author="Ruijie Xu" w:date="2022-03-10T12:31:00Z">
              <w:rPr>
                <w:color w:val="000000" w:themeColor="text1"/>
              </w:rPr>
            </w:rPrChange>
          </w:rPr>
          <w:t>.</w:t>
        </w:r>
      </w:ins>
    </w:p>
    <w:bookmarkEnd w:id="3275"/>
    <w:bookmarkEnd w:id="3276"/>
    <w:p w14:paraId="620DCC35" w14:textId="457EE632" w:rsidR="001329B6" w:rsidRPr="002B42A7" w:rsidRDefault="00D73618" w:rsidP="005912FB">
      <w:pPr>
        <w:spacing w:line="480" w:lineRule="auto"/>
        <w:rPr>
          <w:ins w:id="3658" w:author="Ruijie Xu" w:date="2022-02-27T13:40:00Z"/>
          <w:rFonts w:ascii="Times New Roman" w:hAnsi="Times New Roman" w:cs="Times New Roman"/>
          <w:b/>
          <w:bCs/>
          <w:color w:val="000000" w:themeColor="text1"/>
          <w:rPrChange w:id="3659" w:author="Ruijie Xu" w:date="2022-03-10T12:31:00Z">
            <w:rPr>
              <w:ins w:id="3660" w:author="Ruijie Xu" w:date="2022-02-27T13:40:00Z"/>
              <w:b/>
              <w:bCs/>
              <w:color w:val="000000" w:themeColor="text1"/>
            </w:rPr>
          </w:rPrChange>
        </w:rPr>
      </w:pPr>
      <w:ins w:id="3661" w:author="Ruijie Xu" w:date="2022-02-02T12:18:00Z">
        <w:r w:rsidRPr="002B42A7">
          <w:rPr>
            <w:rFonts w:ascii="Times New Roman" w:hAnsi="Times New Roman" w:cs="Times New Roman"/>
            <w:b/>
            <w:bCs/>
            <w:color w:val="000000" w:themeColor="text1"/>
            <w:rPrChange w:id="3662" w:author="Ruijie Xu" w:date="2022-03-10T12:31:00Z">
              <w:rPr>
                <w:color w:val="000000" w:themeColor="text1"/>
              </w:rPr>
            </w:rPrChange>
          </w:rPr>
          <w:t>Differences in Microbial Profiles Classified Using Different DBs and Software</w:t>
        </w:r>
      </w:ins>
    </w:p>
    <w:p w14:paraId="3051D752" w14:textId="579C6015" w:rsidR="0052454F" w:rsidRPr="002B42A7" w:rsidDel="00ED1003" w:rsidRDefault="002B774D" w:rsidP="005912FB">
      <w:pPr>
        <w:spacing w:line="480" w:lineRule="auto"/>
        <w:rPr>
          <w:del w:id="3663" w:author="Rajeev, Sree" w:date="2022-03-03T10:51:00Z"/>
          <w:rFonts w:ascii="Times New Roman" w:hAnsi="Times New Roman" w:cs="Times New Roman"/>
          <w:bCs/>
          <w:iCs/>
          <w:color w:val="000000" w:themeColor="text1"/>
          <w:rPrChange w:id="3664" w:author="Ruijie Xu" w:date="2022-03-10T12:31:00Z">
            <w:rPr>
              <w:del w:id="3665" w:author="Rajeev, Sree" w:date="2022-03-03T10:51:00Z"/>
              <w:bCs/>
              <w:iCs/>
              <w:color w:val="000000" w:themeColor="text1"/>
            </w:rPr>
          </w:rPrChange>
        </w:rPr>
      </w:pPr>
      <w:ins w:id="3666" w:author="Ruijie Xu" w:date="2022-03-04T13:52:00Z">
        <w:r w:rsidRPr="002B42A7">
          <w:rPr>
            <w:rFonts w:ascii="Times New Roman" w:hAnsi="Times New Roman" w:cs="Times New Roman"/>
            <w:bCs/>
            <w:iCs/>
            <w:color w:val="000000" w:themeColor="text1"/>
            <w:rPrChange w:id="3667" w:author="Ruijie Xu" w:date="2022-03-10T12:31:00Z">
              <w:rPr>
                <w:bCs/>
                <w:iCs/>
                <w:color w:val="000000" w:themeColor="text1"/>
              </w:rPr>
            </w:rPrChange>
          </w:rPr>
          <w:tab/>
        </w:r>
      </w:ins>
      <w:ins w:id="3668" w:author="Ruijie Xu" w:date="2022-02-27T13:40:00Z">
        <w:del w:id="3669" w:author="Rajeev, Sree" w:date="2022-03-03T10:51:00Z">
          <w:r w:rsidR="0052454F" w:rsidRPr="002B42A7" w:rsidDel="00ED1003">
            <w:rPr>
              <w:rFonts w:ascii="Times New Roman" w:hAnsi="Times New Roman" w:cs="Times New Roman"/>
              <w:bCs/>
              <w:iCs/>
              <w:color w:val="000000" w:themeColor="text1"/>
              <w:rPrChange w:id="3670" w:author="Ruijie Xu" w:date="2022-03-10T12:31:00Z">
                <w:rPr>
                  <w:bCs/>
                  <w:i/>
                  <w:color w:val="000000" w:themeColor="text1"/>
                </w:rPr>
              </w:rPrChange>
            </w:rPr>
            <w:delText>Microbial profile comparison - DBs</w:delText>
          </w:r>
        </w:del>
      </w:ins>
    </w:p>
    <w:p w14:paraId="262DFADA" w14:textId="5EF0C349" w:rsidR="00F5051E" w:rsidRPr="002B42A7" w:rsidRDefault="0012569E" w:rsidP="0012569E">
      <w:pPr>
        <w:spacing w:line="480" w:lineRule="auto"/>
        <w:rPr>
          <w:ins w:id="3671" w:author="Ruijie Xu" w:date="2022-02-27T13:40:00Z"/>
          <w:rFonts w:ascii="Times New Roman" w:hAnsi="Times New Roman" w:cs="Times New Roman"/>
          <w:color w:val="000000" w:themeColor="text1"/>
          <w:rPrChange w:id="3672" w:author="Ruijie Xu" w:date="2022-03-10T12:31:00Z">
            <w:rPr>
              <w:ins w:id="3673" w:author="Ruijie Xu" w:date="2022-02-27T13:40:00Z"/>
              <w:color w:val="000000" w:themeColor="text1"/>
            </w:rPr>
          </w:rPrChange>
        </w:rPr>
      </w:pPr>
      <w:ins w:id="3674" w:author="Ruijie Xu" w:date="2022-03-10T11:55:00Z">
        <w:r w:rsidRPr="002B42A7">
          <w:rPr>
            <w:rFonts w:ascii="Times New Roman" w:hAnsi="Times New Roman" w:cs="Times New Roman"/>
            <w:iCs/>
            <w:color w:val="000000" w:themeColor="text1"/>
            <w:rPrChange w:id="3675" w:author="Ruijie Xu" w:date="2022-03-10T12:31:00Z">
              <w:rPr>
                <w:iCs/>
                <w:color w:val="000000" w:themeColor="text1"/>
              </w:rPr>
            </w:rPrChange>
          </w:rPr>
          <w:t>C</w:t>
        </w:r>
      </w:ins>
      <w:ins w:id="3676" w:author="Ruijie Xu" w:date="2022-03-10T11:54:00Z">
        <w:r w:rsidR="00BC6C11" w:rsidRPr="002B42A7">
          <w:rPr>
            <w:rFonts w:ascii="Times New Roman" w:hAnsi="Times New Roman" w:cs="Times New Roman"/>
            <w:iCs/>
            <w:color w:val="000000" w:themeColor="text1"/>
            <w:rPrChange w:id="3677" w:author="Ruijie Xu" w:date="2022-03-10T12:31:00Z">
              <w:rPr>
                <w:iCs/>
                <w:color w:val="000000" w:themeColor="text1"/>
              </w:rPr>
            </w:rPrChange>
          </w:rPr>
          <w:t>omparisons</w:t>
        </w:r>
      </w:ins>
      <w:ins w:id="3678" w:author="Ruijie Xu" w:date="2022-03-10T11:55:00Z">
        <w:r w:rsidRPr="002B42A7">
          <w:rPr>
            <w:rFonts w:ascii="Times New Roman" w:hAnsi="Times New Roman" w:cs="Times New Roman"/>
            <w:iCs/>
            <w:color w:val="000000" w:themeColor="text1"/>
            <w:rPrChange w:id="3679" w:author="Ruijie Xu" w:date="2022-03-10T12:31:00Z">
              <w:rPr>
                <w:iCs/>
                <w:color w:val="000000" w:themeColor="text1"/>
              </w:rPr>
            </w:rPrChange>
          </w:rPr>
          <w:t xml:space="preserve"> statisitcs</w:t>
        </w:r>
      </w:ins>
      <w:ins w:id="3680" w:author="Ruijie Xu" w:date="2022-03-10T11:54:00Z">
        <w:r w:rsidR="00BC6C11" w:rsidRPr="002B42A7">
          <w:rPr>
            <w:rFonts w:ascii="Times New Roman" w:hAnsi="Times New Roman" w:cs="Times New Roman"/>
            <w:color w:val="000000" w:themeColor="text1"/>
            <w:rPrChange w:id="3681" w:author="Ruijie Xu" w:date="2022-03-10T12:31:00Z">
              <w:rPr>
                <w:color w:val="000000" w:themeColor="text1"/>
              </w:rPr>
            </w:rPrChange>
          </w:rPr>
          <w:t xml:space="preserve"> </w:t>
        </w:r>
      </w:ins>
      <w:ins w:id="3682" w:author="Ruijie Xu" w:date="2022-02-02T12:22:00Z">
        <w:r w:rsidR="003D5D8B" w:rsidRPr="002B42A7">
          <w:rPr>
            <w:rFonts w:ascii="Times New Roman" w:hAnsi="Times New Roman" w:cs="Times New Roman"/>
            <w:color w:val="000000" w:themeColor="text1"/>
            <w:rPrChange w:id="3683" w:author="Ruijie Xu" w:date="2022-03-10T12:31:00Z">
              <w:rPr>
                <w:color w:val="000000" w:themeColor="text1"/>
              </w:rPr>
            </w:rPrChange>
          </w:rPr>
          <w:t>between the microb</w:t>
        </w:r>
      </w:ins>
      <w:ins w:id="3684" w:author="Ruijie Xu" w:date="2022-02-02T12:23:00Z">
        <w:r w:rsidR="003D5D8B" w:rsidRPr="002B42A7">
          <w:rPr>
            <w:rFonts w:ascii="Times New Roman" w:hAnsi="Times New Roman" w:cs="Times New Roman"/>
            <w:color w:val="000000" w:themeColor="text1"/>
            <w:rPrChange w:id="3685" w:author="Ruijie Xu" w:date="2022-03-10T12:31:00Z">
              <w:rPr>
                <w:color w:val="000000" w:themeColor="text1"/>
              </w:rPr>
            </w:rPrChange>
          </w:rPr>
          <w:t>ial profiles of the rat samples when different DB</w:t>
        </w:r>
      </w:ins>
      <w:ins w:id="3686" w:author="Liliana Salvador" w:date="2022-02-23T19:36:00Z">
        <w:r w:rsidR="00EE5D21" w:rsidRPr="002B42A7">
          <w:rPr>
            <w:rFonts w:ascii="Times New Roman" w:hAnsi="Times New Roman" w:cs="Times New Roman"/>
            <w:color w:val="000000" w:themeColor="text1"/>
            <w:rPrChange w:id="3687" w:author="Ruijie Xu" w:date="2022-03-10T12:31:00Z">
              <w:rPr>
                <w:color w:val="000000" w:themeColor="text1"/>
              </w:rPr>
            </w:rPrChange>
          </w:rPr>
          <w:t>s</w:t>
        </w:r>
      </w:ins>
      <w:ins w:id="3688" w:author="Ruijie Xu" w:date="2022-02-02T12:23:00Z">
        <w:r w:rsidR="003D5D8B" w:rsidRPr="002B42A7">
          <w:rPr>
            <w:rFonts w:ascii="Times New Roman" w:hAnsi="Times New Roman" w:cs="Times New Roman"/>
            <w:color w:val="000000" w:themeColor="text1"/>
            <w:rPrChange w:id="3689" w:author="Ruijie Xu" w:date="2022-03-10T12:31:00Z">
              <w:rPr>
                <w:color w:val="000000" w:themeColor="text1"/>
              </w:rPr>
            </w:rPrChange>
          </w:rPr>
          <w:t xml:space="preserve"> w</w:t>
        </w:r>
      </w:ins>
      <w:ins w:id="3690" w:author="Liliana Salvador" w:date="2022-02-23T19:36:00Z">
        <w:r w:rsidR="00EE5D21" w:rsidRPr="002B42A7">
          <w:rPr>
            <w:rFonts w:ascii="Times New Roman" w:hAnsi="Times New Roman" w:cs="Times New Roman"/>
            <w:color w:val="000000" w:themeColor="text1"/>
            <w:rPrChange w:id="3691" w:author="Ruijie Xu" w:date="2022-03-10T12:31:00Z">
              <w:rPr>
                <w:color w:val="000000" w:themeColor="text1"/>
              </w:rPr>
            </w:rPrChange>
          </w:rPr>
          <w:t>ere</w:t>
        </w:r>
      </w:ins>
      <w:ins w:id="3692" w:author="Ruijie Xu" w:date="2022-02-02T12:23:00Z">
        <w:del w:id="3693" w:author="Liliana Salvador" w:date="2022-02-23T19:36:00Z">
          <w:r w:rsidR="003D5D8B" w:rsidRPr="002B42A7" w:rsidDel="00EE5D21">
            <w:rPr>
              <w:rFonts w:ascii="Times New Roman" w:hAnsi="Times New Roman" w:cs="Times New Roman"/>
              <w:color w:val="000000" w:themeColor="text1"/>
              <w:rPrChange w:id="3694" w:author="Ruijie Xu" w:date="2022-03-10T12:31:00Z">
                <w:rPr>
                  <w:color w:val="000000" w:themeColor="text1"/>
                </w:rPr>
              </w:rPrChange>
            </w:rPr>
            <w:delText>as</w:delText>
          </w:r>
        </w:del>
        <w:r w:rsidR="003D5D8B" w:rsidRPr="002B42A7">
          <w:rPr>
            <w:rFonts w:ascii="Times New Roman" w:hAnsi="Times New Roman" w:cs="Times New Roman"/>
            <w:color w:val="000000" w:themeColor="text1"/>
            <w:rPrChange w:id="3695" w:author="Ruijie Xu" w:date="2022-03-10T12:31:00Z">
              <w:rPr>
                <w:color w:val="000000" w:themeColor="text1"/>
              </w:rPr>
            </w:rPrChange>
          </w:rPr>
          <w:t xml:space="preserve"> used </w:t>
        </w:r>
      </w:ins>
      <w:ins w:id="3696" w:author="Ruijie Xu" w:date="2022-03-10T11:55:00Z">
        <w:r w:rsidRPr="002B42A7">
          <w:rPr>
            <w:rFonts w:ascii="Times New Roman" w:hAnsi="Times New Roman" w:cs="Times New Roman"/>
            <w:color w:val="000000" w:themeColor="text1"/>
            <w:rPrChange w:id="3697" w:author="Ruijie Xu" w:date="2022-03-10T12:31:00Z">
              <w:rPr>
                <w:color w:val="000000" w:themeColor="text1"/>
              </w:rPr>
            </w:rPrChange>
          </w:rPr>
          <w:t xml:space="preserve">is available in </w:t>
        </w:r>
      </w:ins>
      <w:ins w:id="3698" w:author="Ruijie Xu" w:date="2022-02-02T12:23:00Z">
        <w:del w:id="3699" w:author="Liliana Salvador" w:date="2022-03-08T18:52:00Z">
          <w:r w:rsidR="003D5D8B" w:rsidRPr="002B42A7" w:rsidDel="00454983">
            <w:rPr>
              <w:rFonts w:ascii="Times New Roman" w:hAnsi="Times New Roman" w:cs="Times New Roman"/>
              <w:color w:val="000000" w:themeColor="text1"/>
              <w:rPrChange w:id="3700" w:author="Ruijie Xu" w:date="2022-03-10T12:31:00Z">
                <w:rPr>
                  <w:color w:val="000000" w:themeColor="text1"/>
                </w:rPr>
              </w:rPrChange>
            </w:rPr>
            <w:delText>for classification</w:delText>
          </w:r>
        </w:del>
      </w:ins>
      <w:ins w:id="3701" w:author="Ruijie Xu" w:date="2022-02-03T12:05:00Z">
        <w:del w:id="3702" w:author="Liliana Salvador" w:date="2022-03-08T18:52:00Z">
          <w:r w:rsidR="00971368" w:rsidRPr="002B42A7" w:rsidDel="00454983">
            <w:rPr>
              <w:rFonts w:ascii="Times New Roman" w:hAnsi="Times New Roman" w:cs="Times New Roman"/>
              <w:color w:val="000000" w:themeColor="text1"/>
              <w:rPrChange w:id="3703" w:author="Ruijie Xu" w:date="2022-03-10T12:31:00Z">
                <w:rPr>
                  <w:color w:val="000000" w:themeColor="text1"/>
                </w:rPr>
              </w:rPrChange>
            </w:rPr>
            <w:delText xml:space="preserve"> </w:delText>
          </w:r>
        </w:del>
        <w:r w:rsidR="00971368" w:rsidRPr="002B42A7">
          <w:rPr>
            <w:rFonts w:ascii="Times New Roman" w:hAnsi="Times New Roman" w:cs="Times New Roman"/>
            <w:color w:val="000000" w:themeColor="text1"/>
            <w:rPrChange w:id="3704" w:author="Ruijie Xu" w:date="2022-03-10T12:31:00Z">
              <w:rPr>
                <w:color w:val="000000" w:themeColor="text1"/>
              </w:rPr>
            </w:rPrChange>
          </w:rPr>
          <w:t>Table SI.1</w:t>
        </w:r>
      </w:ins>
      <w:ins w:id="3705" w:author="Ruijie Xu" w:date="2022-02-02T12:21:00Z">
        <w:r w:rsidR="003D5D8B" w:rsidRPr="002B42A7">
          <w:rPr>
            <w:rFonts w:ascii="Times New Roman" w:hAnsi="Times New Roman" w:cs="Times New Roman"/>
            <w:color w:val="000000" w:themeColor="text1"/>
            <w:rPrChange w:id="3706" w:author="Ruijie Xu" w:date="2022-03-10T12:31:00Z">
              <w:rPr>
                <w:color w:val="000000" w:themeColor="text1"/>
              </w:rPr>
            </w:rPrChange>
          </w:rPr>
          <w:t xml:space="preserve">. </w:t>
        </w:r>
      </w:ins>
      <w:r w:rsidR="00F440CF" w:rsidRPr="002B42A7">
        <w:rPr>
          <w:rFonts w:ascii="Times New Roman" w:hAnsi="Times New Roman" w:cs="Times New Roman"/>
          <w:color w:val="000000" w:themeColor="text1"/>
          <w:rPrChange w:id="3707" w:author="Ruijie Xu" w:date="2022-03-10T12:31:00Z">
            <w:rPr>
              <w:color w:val="000000" w:themeColor="text1"/>
            </w:rPr>
          </w:rPrChange>
        </w:rPr>
        <w:t>The</w:t>
      </w:r>
      <w:r w:rsidR="00C0014F" w:rsidRPr="002B42A7">
        <w:rPr>
          <w:rFonts w:ascii="Times New Roman" w:hAnsi="Times New Roman" w:cs="Times New Roman"/>
          <w:color w:val="000000" w:themeColor="text1"/>
          <w:rPrChange w:id="3708" w:author="Ruijie Xu" w:date="2022-03-10T12:31:00Z">
            <w:rPr>
              <w:color w:val="000000" w:themeColor="text1"/>
            </w:rPr>
          </w:rPrChange>
        </w:rPr>
        <w:t xml:space="preserve"> </w:t>
      </w:r>
      <w:r w:rsidR="00F440CF" w:rsidRPr="002B42A7">
        <w:rPr>
          <w:rFonts w:ascii="Times New Roman" w:hAnsi="Times New Roman" w:cs="Times New Roman"/>
          <w:color w:val="000000" w:themeColor="text1"/>
          <w:rPrChange w:id="3709" w:author="Ruijie Xu" w:date="2022-03-10T12:31:00Z">
            <w:rPr>
              <w:color w:val="000000" w:themeColor="text1"/>
            </w:rPr>
          </w:rPrChange>
        </w:rPr>
        <w:t xml:space="preserve">average </w:t>
      </w:r>
      <w:r w:rsidR="00C0014F" w:rsidRPr="002B42A7">
        <w:rPr>
          <w:rFonts w:ascii="Times New Roman" w:hAnsi="Times New Roman" w:cs="Times New Roman"/>
          <w:color w:val="000000" w:themeColor="text1"/>
          <w:rPrChange w:id="3710" w:author="Ruijie Xu" w:date="2022-03-10T12:31:00Z">
            <w:rPr>
              <w:color w:val="000000" w:themeColor="text1"/>
            </w:rPr>
          </w:rPrChange>
        </w:rPr>
        <w:t>number</w:t>
      </w:r>
      <w:ins w:id="3711" w:author="Ruijie Xu" w:date="2022-02-02T12:24:00Z">
        <w:del w:id="3712" w:author="Liliana Salvador" w:date="2022-02-23T19:37:00Z">
          <w:r w:rsidR="00CF1D3A" w:rsidRPr="002B42A7" w:rsidDel="00EE5D21">
            <w:rPr>
              <w:rFonts w:ascii="Times New Roman" w:hAnsi="Times New Roman" w:cs="Times New Roman"/>
              <w:color w:val="000000" w:themeColor="text1"/>
              <w:rPrChange w:id="3713" w:author="Ruijie Xu" w:date="2022-03-10T12:31:00Z">
                <w:rPr>
                  <w:color w:val="000000" w:themeColor="text1"/>
                </w:rPr>
              </w:rPrChange>
            </w:rPr>
            <w:delText>s</w:delText>
          </w:r>
        </w:del>
      </w:ins>
      <w:r w:rsidR="00C0014F" w:rsidRPr="002B42A7">
        <w:rPr>
          <w:rFonts w:ascii="Times New Roman" w:hAnsi="Times New Roman" w:cs="Times New Roman"/>
          <w:color w:val="000000" w:themeColor="text1"/>
          <w:rPrChange w:id="3714" w:author="Ruijie Xu" w:date="2022-03-10T12:31:00Z">
            <w:rPr>
              <w:color w:val="000000" w:themeColor="text1"/>
            </w:rPr>
          </w:rPrChange>
        </w:rPr>
        <w:t xml:space="preserve"> of </w:t>
      </w:r>
      <w:r w:rsidR="00A310EF" w:rsidRPr="002B42A7">
        <w:rPr>
          <w:rFonts w:ascii="Times New Roman" w:hAnsi="Times New Roman" w:cs="Times New Roman"/>
          <w:color w:val="000000" w:themeColor="text1"/>
          <w:rPrChange w:id="3715" w:author="Ruijie Xu" w:date="2022-03-10T12:31:00Z">
            <w:rPr>
              <w:color w:val="000000" w:themeColor="text1"/>
            </w:rPr>
          </w:rPrChange>
        </w:rPr>
        <w:t xml:space="preserve">total </w:t>
      </w:r>
      <w:r w:rsidR="00F440CF" w:rsidRPr="002B42A7">
        <w:rPr>
          <w:rFonts w:ascii="Times New Roman" w:hAnsi="Times New Roman" w:cs="Times New Roman"/>
          <w:color w:val="000000" w:themeColor="text1"/>
          <w:rPrChange w:id="3716" w:author="Ruijie Xu" w:date="2022-03-10T12:31:00Z">
            <w:rPr>
              <w:color w:val="000000" w:themeColor="text1"/>
            </w:rPr>
          </w:rPrChange>
        </w:rPr>
        <w:t xml:space="preserve">classified </w:t>
      </w:r>
      <w:r w:rsidR="00C0014F" w:rsidRPr="002B42A7">
        <w:rPr>
          <w:rFonts w:ascii="Times New Roman" w:hAnsi="Times New Roman" w:cs="Times New Roman"/>
          <w:color w:val="000000" w:themeColor="text1"/>
          <w:rPrChange w:id="3717" w:author="Ruijie Xu" w:date="2022-03-10T12:31:00Z">
            <w:rPr>
              <w:color w:val="000000" w:themeColor="text1"/>
            </w:rPr>
          </w:rPrChange>
        </w:rPr>
        <w:t xml:space="preserve">reads </w:t>
      </w:r>
      <w:ins w:id="3718" w:author="Rajeev, Sree" w:date="2022-03-03T10:53:00Z">
        <w:r w:rsidR="00ED1003" w:rsidRPr="002B42A7">
          <w:rPr>
            <w:rFonts w:ascii="Times New Roman" w:hAnsi="Times New Roman" w:cs="Times New Roman"/>
            <w:color w:val="000000" w:themeColor="text1"/>
            <w:rPrChange w:id="3719" w:author="Ruijie Xu" w:date="2022-03-10T12:31:00Z">
              <w:rPr>
                <w:color w:val="000000" w:themeColor="text1"/>
              </w:rPr>
            </w:rPrChange>
          </w:rPr>
          <w:t xml:space="preserve">are shown in </w:t>
        </w:r>
      </w:ins>
      <w:del w:id="3720" w:author="Rajeev, Sree" w:date="2022-03-03T10:53:00Z">
        <w:r w:rsidR="00A310EF" w:rsidRPr="002B42A7" w:rsidDel="00ED1003">
          <w:rPr>
            <w:rFonts w:ascii="Times New Roman" w:hAnsi="Times New Roman" w:cs="Times New Roman"/>
            <w:color w:val="000000" w:themeColor="text1"/>
            <w:rPrChange w:id="3721" w:author="Ruijie Xu" w:date="2022-03-10T12:31:00Z">
              <w:rPr>
                <w:color w:val="000000" w:themeColor="text1"/>
              </w:rPr>
            </w:rPrChange>
          </w:rPr>
          <w:delText xml:space="preserve">using these </w:delText>
        </w:r>
      </w:del>
      <w:ins w:id="3722" w:author="Ruijie Xu" w:date="2022-02-02T12:24:00Z">
        <w:del w:id="3723" w:author="Rajeev, Sree" w:date="2022-03-03T10:53:00Z">
          <w:r w:rsidR="00CF1D3A" w:rsidRPr="002B42A7" w:rsidDel="00ED1003">
            <w:rPr>
              <w:rFonts w:ascii="Times New Roman" w:hAnsi="Times New Roman" w:cs="Times New Roman"/>
              <w:color w:val="000000" w:themeColor="text1"/>
              <w:rPrChange w:id="3724" w:author="Ruijie Xu" w:date="2022-03-10T12:31:00Z">
                <w:rPr>
                  <w:color w:val="000000" w:themeColor="text1"/>
                </w:rPr>
              </w:rPrChange>
            </w:rPr>
            <w:delText xml:space="preserve">kraken2 </w:delText>
          </w:r>
        </w:del>
      </w:ins>
      <w:del w:id="3725" w:author="Rajeev, Sree" w:date="2022-03-03T10:53:00Z">
        <w:r w:rsidR="00A310EF" w:rsidRPr="002B42A7" w:rsidDel="00ED1003">
          <w:rPr>
            <w:rFonts w:ascii="Times New Roman" w:hAnsi="Times New Roman" w:cs="Times New Roman"/>
            <w:color w:val="000000" w:themeColor="text1"/>
            <w:rPrChange w:id="3726" w:author="Ruijie Xu" w:date="2022-03-10T12:31:00Z">
              <w:rPr>
                <w:color w:val="000000" w:themeColor="text1"/>
              </w:rPr>
            </w:rPrChange>
          </w:rPr>
          <w:delText>DBs</w:delText>
        </w:r>
        <w:r w:rsidR="00F440CF" w:rsidRPr="002B42A7" w:rsidDel="00ED1003">
          <w:rPr>
            <w:rFonts w:ascii="Times New Roman" w:hAnsi="Times New Roman" w:cs="Times New Roman"/>
            <w:color w:val="000000" w:themeColor="text1"/>
            <w:rPrChange w:id="3727" w:author="Ruijie Xu" w:date="2022-03-10T12:31:00Z">
              <w:rPr>
                <w:color w:val="000000" w:themeColor="text1"/>
              </w:rPr>
            </w:rPrChange>
          </w:rPr>
          <w:delText xml:space="preserve"> range</w:delText>
        </w:r>
      </w:del>
      <w:ins w:id="3728" w:author="Rajeev, Sree" w:date="2022-02-28T15:39:00Z">
        <w:del w:id="3729" w:author="Rajeev, Sree" w:date="2022-03-03T10:53:00Z">
          <w:r w:rsidR="009B782E" w:rsidRPr="002B42A7" w:rsidDel="00ED1003">
            <w:rPr>
              <w:rFonts w:ascii="Times New Roman" w:hAnsi="Times New Roman" w:cs="Times New Roman"/>
              <w:color w:val="000000" w:themeColor="text1"/>
              <w:rPrChange w:id="3730" w:author="Ruijie Xu" w:date="2022-03-10T12:31:00Z">
                <w:rPr>
                  <w:color w:val="000000" w:themeColor="text1"/>
                </w:rPr>
              </w:rPrChange>
            </w:rPr>
            <w:delText>d</w:delText>
          </w:r>
        </w:del>
      </w:ins>
      <w:del w:id="3731" w:author="Rajeev, Sree" w:date="2022-03-03T10:53:00Z">
        <w:r w:rsidR="00F440CF" w:rsidRPr="002B42A7" w:rsidDel="00ED1003">
          <w:rPr>
            <w:rFonts w:ascii="Times New Roman" w:hAnsi="Times New Roman" w:cs="Times New Roman"/>
            <w:color w:val="000000" w:themeColor="text1"/>
            <w:rPrChange w:id="3732" w:author="Ruijie Xu" w:date="2022-03-10T12:31:00Z">
              <w:rPr>
                <w:color w:val="000000" w:themeColor="text1"/>
              </w:rPr>
            </w:rPrChange>
          </w:rPr>
          <w:delText xml:space="preserve"> from 10</w:delText>
        </w:r>
        <w:r w:rsidR="00F046AE" w:rsidRPr="002B42A7" w:rsidDel="00ED1003">
          <w:rPr>
            <w:rFonts w:ascii="Times New Roman" w:hAnsi="Times New Roman" w:cs="Times New Roman"/>
            <w:color w:val="000000" w:themeColor="text1"/>
            <w:rPrChange w:id="3733" w:author="Ruijie Xu" w:date="2022-03-10T12:31:00Z">
              <w:rPr>
                <w:color w:val="000000" w:themeColor="text1"/>
              </w:rPr>
            </w:rPrChange>
          </w:rPr>
          <w:delText>,</w:delText>
        </w:r>
        <w:r w:rsidR="00F440CF" w:rsidRPr="002B42A7" w:rsidDel="00ED1003">
          <w:rPr>
            <w:rFonts w:ascii="Times New Roman" w:hAnsi="Times New Roman" w:cs="Times New Roman"/>
            <w:color w:val="000000" w:themeColor="text1"/>
            <w:rPrChange w:id="3734" w:author="Ruijie Xu" w:date="2022-03-10T12:31:00Z">
              <w:rPr>
                <w:color w:val="000000" w:themeColor="text1"/>
              </w:rPr>
            </w:rPrChange>
          </w:rPr>
          <w:delText xml:space="preserve">755 </w:delText>
        </w:r>
        <w:r w:rsidR="009A41D3" w:rsidRPr="002B42A7" w:rsidDel="00ED1003">
          <w:rPr>
            <w:rFonts w:ascii="Times New Roman" w:hAnsi="Times New Roman" w:cs="Times New Roman"/>
            <w:color w:val="000000" w:themeColor="text1"/>
            <w:rPrChange w:id="3735" w:author="Ruijie Xu" w:date="2022-03-10T12:31:00Z">
              <w:rPr>
                <w:color w:val="000000" w:themeColor="text1"/>
              </w:rPr>
            </w:rPrChange>
          </w:rPr>
          <w:delText>(SD: 20</w:delText>
        </w:r>
        <w:r w:rsidR="00F046AE" w:rsidRPr="002B42A7" w:rsidDel="00ED1003">
          <w:rPr>
            <w:rFonts w:ascii="Times New Roman" w:hAnsi="Times New Roman" w:cs="Times New Roman"/>
            <w:color w:val="000000" w:themeColor="text1"/>
            <w:rPrChange w:id="3736" w:author="Ruijie Xu" w:date="2022-03-10T12:31:00Z">
              <w:rPr>
                <w:color w:val="000000" w:themeColor="text1"/>
              </w:rPr>
            </w:rPrChange>
          </w:rPr>
          <w:delText>,</w:delText>
        </w:r>
        <w:r w:rsidR="009A41D3" w:rsidRPr="002B42A7" w:rsidDel="00ED1003">
          <w:rPr>
            <w:rFonts w:ascii="Times New Roman" w:hAnsi="Times New Roman" w:cs="Times New Roman"/>
            <w:color w:val="000000" w:themeColor="text1"/>
            <w:rPrChange w:id="3737" w:author="Ruijie Xu" w:date="2022-03-10T12:31:00Z">
              <w:rPr>
                <w:color w:val="000000" w:themeColor="text1"/>
              </w:rPr>
            </w:rPrChange>
          </w:rPr>
          <w:delText xml:space="preserve">651) </w:delText>
        </w:r>
        <w:r w:rsidR="00F440CF" w:rsidRPr="002B42A7" w:rsidDel="00ED1003">
          <w:rPr>
            <w:rFonts w:ascii="Times New Roman" w:hAnsi="Times New Roman" w:cs="Times New Roman"/>
            <w:color w:val="000000" w:themeColor="text1"/>
            <w:rPrChange w:id="3738" w:author="Ruijie Xu" w:date="2022-03-10T12:31:00Z">
              <w:rPr>
                <w:color w:val="000000" w:themeColor="text1"/>
              </w:rPr>
            </w:rPrChange>
          </w:rPr>
          <w:delText>using the minikraken DB to 21</w:delText>
        </w:r>
        <w:r w:rsidR="00F046AE" w:rsidRPr="002B42A7" w:rsidDel="00ED1003">
          <w:rPr>
            <w:rFonts w:ascii="Times New Roman" w:hAnsi="Times New Roman" w:cs="Times New Roman"/>
            <w:color w:val="000000" w:themeColor="text1"/>
            <w:rPrChange w:id="3739" w:author="Ruijie Xu" w:date="2022-03-10T12:31:00Z">
              <w:rPr>
                <w:color w:val="000000" w:themeColor="text1"/>
              </w:rPr>
            </w:rPrChange>
          </w:rPr>
          <w:delText>,</w:delText>
        </w:r>
        <w:r w:rsidR="00F440CF" w:rsidRPr="002B42A7" w:rsidDel="00ED1003">
          <w:rPr>
            <w:rFonts w:ascii="Times New Roman" w:hAnsi="Times New Roman" w:cs="Times New Roman"/>
            <w:color w:val="000000" w:themeColor="text1"/>
            <w:rPrChange w:id="3740" w:author="Ruijie Xu" w:date="2022-03-10T12:31:00Z">
              <w:rPr>
                <w:color w:val="000000" w:themeColor="text1"/>
              </w:rPr>
            </w:rPrChange>
          </w:rPr>
          <w:delText>402</w:delText>
        </w:r>
        <w:r w:rsidR="009A41D3" w:rsidRPr="002B42A7" w:rsidDel="00ED1003">
          <w:rPr>
            <w:rFonts w:ascii="Times New Roman" w:hAnsi="Times New Roman" w:cs="Times New Roman"/>
            <w:color w:val="000000" w:themeColor="text1"/>
            <w:rPrChange w:id="3741" w:author="Ruijie Xu" w:date="2022-03-10T12:31:00Z">
              <w:rPr>
                <w:color w:val="000000" w:themeColor="text1"/>
              </w:rPr>
            </w:rPrChange>
          </w:rPr>
          <w:delText xml:space="preserve"> (SD: 27</w:delText>
        </w:r>
        <w:r w:rsidR="00F046AE" w:rsidRPr="002B42A7" w:rsidDel="00ED1003">
          <w:rPr>
            <w:rFonts w:ascii="Times New Roman" w:hAnsi="Times New Roman" w:cs="Times New Roman"/>
            <w:color w:val="000000" w:themeColor="text1"/>
            <w:rPrChange w:id="3742" w:author="Ruijie Xu" w:date="2022-03-10T12:31:00Z">
              <w:rPr>
                <w:color w:val="000000" w:themeColor="text1"/>
              </w:rPr>
            </w:rPrChange>
          </w:rPr>
          <w:delText>,</w:delText>
        </w:r>
        <w:r w:rsidR="009A41D3" w:rsidRPr="002B42A7" w:rsidDel="00ED1003">
          <w:rPr>
            <w:rFonts w:ascii="Times New Roman" w:hAnsi="Times New Roman" w:cs="Times New Roman"/>
            <w:color w:val="000000" w:themeColor="text1"/>
            <w:rPrChange w:id="3743" w:author="Ruijie Xu" w:date="2022-03-10T12:31:00Z">
              <w:rPr>
                <w:color w:val="000000" w:themeColor="text1"/>
              </w:rPr>
            </w:rPrChange>
          </w:rPr>
          <w:delText>043)</w:delText>
        </w:r>
        <w:r w:rsidR="00A310EF" w:rsidRPr="002B42A7" w:rsidDel="00ED1003">
          <w:rPr>
            <w:rFonts w:ascii="Times New Roman" w:hAnsi="Times New Roman" w:cs="Times New Roman"/>
            <w:color w:val="000000" w:themeColor="text1"/>
            <w:rPrChange w:id="3744" w:author="Ruijie Xu" w:date="2022-03-10T12:31:00Z">
              <w:rPr>
                <w:color w:val="000000" w:themeColor="text1"/>
              </w:rPr>
            </w:rPrChange>
          </w:rPr>
          <w:delText xml:space="preserve"> </w:delText>
        </w:r>
        <w:r w:rsidR="00F440CF" w:rsidRPr="002B42A7" w:rsidDel="00ED1003">
          <w:rPr>
            <w:rFonts w:ascii="Times New Roman" w:hAnsi="Times New Roman" w:cs="Times New Roman"/>
            <w:color w:val="000000" w:themeColor="text1"/>
            <w:rPrChange w:id="3745" w:author="Ruijie Xu" w:date="2022-03-10T12:31:00Z">
              <w:rPr>
                <w:color w:val="000000" w:themeColor="text1"/>
              </w:rPr>
            </w:rPrChange>
          </w:rPr>
          <w:delText>using the maxikraken DB</w:delText>
        </w:r>
        <w:r w:rsidR="009A41D3" w:rsidRPr="002B42A7" w:rsidDel="00ED1003">
          <w:rPr>
            <w:rFonts w:ascii="Times New Roman" w:hAnsi="Times New Roman" w:cs="Times New Roman"/>
            <w:color w:val="000000" w:themeColor="text1"/>
            <w:rPrChange w:id="3746" w:author="Ruijie Xu" w:date="2022-03-10T12:31:00Z">
              <w:rPr>
                <w:color w:val="000000" w:themeColor="text1"/>
              </w:rPr>
            </w:rPrChange>
          </w:rPr>
          <w:delText xml:space="preserve"> </w:delText>
        </w:r>
      </w:del>
      <w:del w:id="3747" w:author="Ruijie Xu" w:date="2022-03-04T13:34:00Z">
        <w:r w:rsidR="00C0014F" w:rsidRPr="002B42A7" w:rsidDel="00582429">
          <w:rPr>
            <w:rFonts w:ascii="Times New Roman" w:hAnsi="Times New Roman" w:cs="Times New Roman"/>
            <w:color w:val="000000" w:themeColor="text1"/>
            <w:rPrChange w:id="3748" w:author="Ruijie Xu" w:date="2022-03-10T12:31:00Z">
              <w:rPr>
                <w:color w:val="000000" w:themeColor="text1"/>
              </w:rPr>
            </w:rPrChange>
          </w:rPr>
          <w:delText>(</w:delText>
        </w:r>
      </w:del>
      <w:r w:rsidR="00C0014F" w:rsidRPr="002B42A7">
        <w:rPr>
          <w:rFonts w:ascii="Times New Roman" w:hAnsi="Times New Roman" w:cs="Times New Roman"/>
          <w:color w:val="000000" w:themeColor="text1"/>
          <w:rPrChange w:id="3749" w:author="Ruijie Xu" w:date="2022-03-10T12:31:00Z">
            <w:rPr>
              <w:color w:val="000000" w:themeColor="text1"/>
            </w:rPr>
          </w:rPrChange>
        </w:rPr>
        <w:t xml:space="preserve">Table </w:t>
      </w:r>
      <w:ins w:id="3750" w:author="Ruijie Xu" w:date="2022-02-02T12:25:00Z">
        <w:r w:rsidR="00CF1D3A" w:rsidRPr="002B42A7">
          <w:rPr>
            <w:rFonts w:ascii="Times New Roman" w:hAnsi="Times New Roman" w:cs="Times New Roman"/>
            <w:color w:val="000000" w:themeColor="text1"/>
            <w:rPrChange w:id="3751" w:author="Ruijie Xu" w:date="2022-03-10T12:31:00Z">
              <w:rPr>
                <w:color w:val="000000" w:themeColor="text1"/>
              </w:rPr>
            </w:rPrChange>
          </w:rPr>
          <w:t>S</w:t>
        </w:r>
      </w:ins>
      <w:r w:rsidR="009A41D3" w:rsidRPr="002B42A7">
        <w:rPr>
          <w:rFonts w:ascii="Times New Roman" w:hAnsi="Times New Roman" w:cs="Times New Roman"/>
          <w:color w:val="000000" w:themeColor="text1"/>
          <w:rPrChange w:id="3752" w:author="Ruijie Xu" w:date="2022-03-10T12:31:00Z">
            <w:rPr>
              <w:color w:val="000000" w:themeColor="text1"/>
            </w:rPr>
          </w:rPrChange>
        </w:rPr>
        <w:t>I.</w:t>
      </w:r>
      <w:ins w:id="3753" w:author="Ruijie Xu" w:date="2022-02-03T12:05:00Z">
        <w:r w:rsidR="00971368" w:rsidRPr="002B42A7">
          <w:rPr>
            <w:rFonts w:ascii="Times New Roman" w:hAnsi="Times New Roman" w:cs="Times New Roman"/>
            <w:color w:val="000000" w:themeColor="text1"/>
            <w:rPrChange w:id="3754" w:author="Ruijie Xu" w:date="2022-03-10T12:31:00Z">
              <w:rPr>
                <w:color w:val="000000" w:themeColor="text1"/>
              </w:rPr>
            </w:rPrChange>
          </w:rPr>
          <w:t>2</w:t>
        </w:r>
      </w:ins>
      <w:del w:id="3755" w:author="Ruijie Xu" w:date="2022-02-03T12:05:00Z">
        <w:r w:rsidR="009A41D3" w:rsidRPr="002B42A7" w:rsidDel="00971368">
          <w:rPr>
            <w:rFonts w:ascii="Times New Roman" w:hAnsi="Times New Roman" w:cs="Times New Roman"/>
            <w:color w:val="000000" w:themeColor="text1"/>
            <w:rPrChange w:id="3756" w:author="Ruijie Xu" w:date="2022-03-10T12:31:00Z">
              <w:rPr>
                <w:color w:val="000000" w:themeColor="text1"/>
              </w:rPr>
            </w:rPrChange>
          </w:rPr>
          <w:delText>1</w:delText>
        </w:r>
      </w:del>
      <w:del w:id="3757" w:author="Ruijie Xu" w:date="2022-03-04T13:33:00Z">
        <w:r w:rsidR="00C0014F" w:rsidRPr="002B42A7" w:rsidDel="00582429">
          <w:rPr>
            <w:rFonts w:ascii="Times New Roman" w:hAnsi="Times New Roman" w:cs="Times New Roman"/>
            <w:color w:val="000000" w:themeColor="text1"/>
            <w:rPrChange w:id="3758" w:author="Ruijie Xu" w:date="2022-03-10T12:31:00Z">
              <w:rPr>
                <w:color w:val="000000" w:themeColor="text1"/>
              </w:rPr>
            </w:rPrChange>
          </w:rPr>
          <w:delText>)</w:delText>
        </w:r>
      </w:del>
      <w:r w:rsidR="00C0014F" w:rsidRPr="002B42A7">
        <w:rPr>
          <w:rFonts w:ascii="Times New Roman" w:hAnsi="Times New Roman" w:cs="Times New Roman"/>
          <w:color w:val="000000" w:themeColor="text1"/>
          <w:rPrChange w:id="3759" w:author="Ruijie Xu" w:date="2022-03-10T12:31:00Z">
            <w:rPr>
              <w:color w:val="000000" w:themeColor="text1"/>
            </w:rPr>
          </w:rPrChange>
        </w:rPr>
        <w:t xml:space="preserve">. </w:t>
      </w:r>
      <w:r w:rsidR="009A41D3" w:rsidRPr="002B42A7">
        <w:rPr>
          <w:rFonts w:ascii="Times New Roman" w:hAnsi="Times New Roman" w:cs="Times New Roman"/>
          <w:color w:val="000000" w:themeColor="text1"/>
          <w:rPrChange w:id="3760" w:author="Ruijie Xu" w:date="2022-03-10T12:31:00Z">
            <w:rPr>
              <w:color w:val="000000" w:themeColor="text1"/>
            </w:rPr>
          </w:rPrChange>
        </w:rPr>
        <w:t>The number</w:t>
      </w:r>
      <w:del w:id="3761" w:author="Liliana Salvador" w:date="2022-02-23T19:38:00Z">
        <w:r w:rsidR="009A41D3" w:rsidRPr="002B42A7" w:rsidDel="00EE5D21">
          <w:rPr>
            <w:rFonts w:ascii="Times New Roman" w:hAnsi="Times New Roman" w:cs="Times New Roman"/>
            <w:color w:val="000000" w:themeColor="text1"/>
            <w:rPrChange w:id="3762" w:author="Ruijie Xu" w:date="2022-03-10T12:31:00Z">
              <w:rPr>
                <w:color w:val="000000" w:themeColor="text1"/>
              </w:rPr>
            </w:rPrChange>
          </w:rPr>
          <w:delText>s</w:delText>
        </w:r>
      </w:del>
      <w:r w:rsidR="009A41D3" w:rsidRPr="002B42A7">
        <w:rPr>
          <w:rFonts w:ascii="Times New Roman" w:hAnsi="Times New Roman" w:cs="Times New Roman"/>
          <w:color w:val="000000" w:themeColor="text1"/>
          <w:rPrChange w:id="3763" w:author="Ruijie Xu" w:date="2022-03-10T12:31:00Z">
            <w:rPr>
              <w:color w:val="000000" w:themeColor="text1"/>
            </w:rPr>
          </w:rPrChange>
        </w:rPr>
        <w:t xml:space="preserve"> of reads classified under the</w:t>
      </w:r>
      <w:del w:id="3764" w:author="Liliana Salvador" w:date="2022-02-23T19:37:00Z">
        <w:r w:rsidR="009A41D3" w:rsidRPr="002B42A7" w:rsidDel="00EE5D21">
          <w:rPr>
            <w:rFonts w:ascii="Times New Roman" w:hAnsi="Times New Roman" w:cs="Times New Roman"/>
            <w:color w:val="000000" w:themeColor="text1"/>
            <w:rPrChange w:id="3765" w:author="Ruijie Xu" w:date="2022-03-10T12:31:00Z">
              <w:rPr>
                <w:color w:val="000000" w:themeColor="text1"/>
              </w:rPr>
            </w:rPrChange>
          </w:rPr>
          <w:delText xml:space="preserve"> </w:delText>
        </w:r>
        <w:r w:rsidR="00F046AE" w:rsidRPr="002B42A7" w:rsidDel="00EE5D21">
          <w:rPr>
            <w:rFonts w:ascii="Times New Roman" w:hAnsi="Times New Roman" w:cs="Times New Roman"/>
            <w:color w:val="000000" w:themeColor="text1"/>
            <w:rPrChange w:id="3766" w:author="Ruijie Xu" w:date="2022-03-10T12:31:00Z">
              <w:rPr>
                <w:color w:val="000000" w:themeColor="text1"/>
              </w:rPr>
            </w:rPrChange>
          </w:rPr>
          <w:delText>the</w:delText>
        </w:r>
      </w:del>
      <w:r w:rsidR="00F046AE" w:rsidRPr="002B42A7">
        <w:rPr>
          <w:rFonts w:ascii="Times New Roman" w:hAnsi="Times New Roman" w:cs="Times New Roman"/>
          <w:color w:val="000000" w:themeColor="text1"/>
          <w:rPrChange w:id="3767" w:author="Ruijie Xu" w:date="2022-03-10T12:31:00Z">
            <w:rPr>
              <w:color w:val="000000" w:themeColor="text1"/>
            </w:rPr>
          </w:rPrChange>
        </w:rPr>
        <w:t xml:space="preserve"> four highest </w:t>
      </w:r>
      <w:r w:rsidR="00F046AE" w:rsidRPr="002B42A7">
        <w:rPr>
          <w:rFonts w:ascii="Times New Roman" w:hAnsi="Times New Roman" w:cs="Times New Roman"/>
          <w:color w:val="000000" w:themeColor="text1"/>
          <w:rPrChange w:id="3768" w:author="Ruijie Xu" w:date="2022-03-10T12:31:00Z">
            <w:rPr>
              <w:color w:val="000000" w:themeColor="text1"/>
            </w:rPr>
          </w:rPrChange>
        </w:rPr>
        <w:lastRenderedPageBreak/>
        <w:t>tax</w:t>
      </w:r>
      <w:ins w:id="3769" w:author="Liliana Salvador" w:date="2022-03-08T18:52:00Z">
        <w:r w:rsidR="00454983" w:rsidRPr="002B42A7">
          <w:rPr>
            <w:rFonts w:ascii="Times New Roman" w:hAnsi="Times New Roman" w:cs="Times New Roman"/>
            <w:color w:val="000000" w:themeColor="text1"/>
            <w:rPrChange w:id="3770" w:author="Ruijie Xu" w:date="2022-03-10T12:31:00Z">
              <w:rPr>
                <w:color w:val="000000" w:themeColor="text1"/>
              </w:rPr>
            </w:rPrChange>
          </w:rPr>
          <w:t>o</w:t>
        </w:r>
      </w:ins>
      <w:r w:rsidR="00F046AE" w:rsidRPr="002B42A7">
        <w:rPr>
          <w:rFonts w:ascii="Times New Roman" w:hAnsi="Times New Roman" w:cs="Times New Roman"/>
          <w:color w:val="000000" w:themeColor="text1"/>
          <w:rPrChange w:id="3771" w:author="Ruijie Xu" w:date="2022-03-10T12:31:00Z">
            <w:rPr>
              <w:color w:val="000000" w:themeColor="text1"/>
            </w:rPr>
          </w:rPrChange>
        </w:rPr>
        <w:t>nomy level</w:t>
      </w:r>
      <w:ins w:id="3772" w:author="Liliana Salvador" w:date="2022-03-08T18:52:00Z">
        <w:r w:rsidR="00454983" w:rsidRPr="002B42A7">
          <w:rPr>
            <w:rFonts w:ascii="Times New Roman" w:hAnsi="Times New Roman" w:cs="Times New Roman"/>
            <w:color w:val="000000" w:themeColor="text1"/>
            <w:rPrChange w:id="3773" w:author="Ruijie Xu" w:date="2022-03-10T12:31:00Z">
              <w:rPr>
                <w:color w:val="000000" w:themeColor="text1"/>
              </w:rPr>
            </w:rPrChange>
          </w:rPr>
          <w:t>s</w:t>
        </w:r>
      </w:ins>
      <w:r w:rsidR="00F046AE" w:rsidRPr="002B42A7">
        <w:rPr>
          <w:rFonts w:ascii="Times New Roman" w:hAnsi="Times New Roman" w:cs="Times New Roman"/>
          <w:color w:val="000000" w:themeColor="text1"/>
          <w:rPrChange w:id="3774" w:author="Ruijie Xu" w:date="2022-03-10T12:31:00Z">
            <w:rPr>
              <w:color w:val="000000" w:themeColor="text1"/>
            </w:rPr>
          </w:rPrChange>
        </w:rPr>
        <w:t xml:space="preserve"> (Domain), </w:t>
      </w:r>
      <w:r w:rsidR="009A41D3" w:rsidRPr="002B42A7">
        <w:rPr>
          <w:rFonts w:ascii="Times New Roman" w:hAnsi="Times New Roman" w:cs="Times New Roman"/>
          <w:color w:val="000000" w:themeColor="text1"/>
          <w:rPrChange w:id="3775" w:author="Ruijie Xu" w:date="2022-03-10T12:31:00Z">
            <w:rPr>
              <w:color w:val="000000" w:themeColor="text1"/>
            </w:rPr>
          </w:rPrChange>
        </w:rPr>
        <w:t>Eukaryota, Bacteria, Viruses and Archaea</w:t>
      </w:r>
      <w:del w:id="3776" w:author="Liliana Salvador" w:date="2022-03-08T18:52:00Z">
        <w:r w:rsidR="009A41D3" w:rsidRPr="002B42A7" w:rsidDel="00454983">
          <w:rPr>
            <w:rFonts w:ascii="Times New Roman" w:hAnsi="Times New Roman" w:cs="Times New Roman"/>
            <w:color w:val="000000" w:themeColor="text1"/>
            <w:rPrChange w:id="3777" w:author="Ruijie Xu" w:date="2022-03-10T12:31:00Z">
              <w:rPr>
                <w:color w:val="000000" w:themeColor="text1"/>
              </w:rPr>
            </w:rPrChange>
          </w:rPr>
          <w:delText xml:space="preserve"> taxa</w:delText>
        </w:r>
      </w:del>
      <w:r w:rsidR="00F046AE" w:rsidRPr="002B42A7">
        <w:rPr>
          <w:rFonts w:ascii="Times New Roman" w:hAnsi="Times New Roman" w:cs="Times New Roman"/>
          <w:color w:val="000000" w:themeColor="text1"/>
          <w:rPrChange w:id="3778" w:author="Ruijie Xu" w:date="2022-03-10T12:31:00Z">
            <w:rPr>
              <w:color w:val="000000" w:themeColor="text1"/>
            </w:rPr>
          </w:rPrChange>
        </w:rPr>
        <w:t>,</w:t>
      </w:r>
      <w:r w:rsidR="009A41D3" w:rsidRPr="002B42A7">
        <w:rPr>
          <w:rFonts w:ascii="Times New Roman" w:hAnsi="Times New Roman" w:cs="Times New Roman"/>
          <w:color w:val="000000" w:themeColor="text1"/>
          <w:rPrChange w:id="3779" w:author="Ruijie Xu" w:date="2022-03-10T12:31:00Z">
            <w:rPr>
              <w:color w:val="000000" w:themeColor="text1"/>
            </w:rPr>
          </w:rPrChange>
        </w:rPr>
        <w:t xml:space="preserve"> by each </w:t>
      </w:r>
      <w:ins w:id="3780" w:author="Liliana Salvador" w:date="2022-02-23T19:38:00Z">
        <w:r w:rsidR="00EE5D21" w:rsidRPr="002B42A7">
          <w:rPr>
            <w:rFonts w:ascii="Times New Roman" w:hAnsi="Times New Roman" w:cs="Times New Roman"/>
            <w:color w:val="000000" w:themeColor="text1"/>
            <w:rPrChange w:id="3781" w:author="Ruijie Xu" w:date="2022-03-10T12:31:00Z">
              <w:rPr>
                <w:color w:val="000000" w:themeColor="text1"/>
              </w:rPr>
            </w:rPrChange>
          </w:rPr>
          <w:t>DB,</w:t>
        </w:r>
      </w:ins>
      <w:del w:id="3782" w:author="Liliana Salvador" w:date="2022-02-23T19:38:00Z">
        <w:r w:rsidR="009A41D3" w:rsidRPr="002B42A7" w:rsidDel="00EE5D21">
          <w:rPr>
            <w:rFonts w:ascii="Times New Roman" w:hAnsi="Times New Roman" w:cs="Times New Roman"/>
            <w:color w:val="000000" w:themeColor="text1"/>
            <w:rPrChange w:id="3783" w:author="Ruijie Xu" w:date="2022-03-10T12:31:00Z">
              <w:rPr>
                <w:color w:val="000000" w:themeColor="text1"/>
              </w:rPr>
            </w:rPrChange>
          </w:rPr>
          <w:delText>databases</w:delText>
        </w:r>
      </w:del>
      <w:r w:rsidR="009A41D3" w:rsidRPr="002B42A7">
        <w:rPr>
          <w:rFonts w:ascii="Times New Roman" w:hAnsi="Times New Roman" w:cs="Times New Roman"/>
          <w:color w:val="000000" w:themeColor="text1"/>
          <w:rPrChange w:id="3784" w:author="Ruijie Xu" w:date="2022-03-10T12:31:00Z">
            <w:rPr>
              <w:color w:val="000000" w:themeColor="text1"/>
            </w:rPr>
          </w:rPrChange>
        </w:rPr>
        <w:t xml:space="preserve"> are presented in Figure 1a-d. </w:t>
      </w:r>
      <w:commentRangeStart w:id="3785"/>
      <w:del w:id="3786" w:author="Ruijie Xu" w:date="2022-02-27T11:01:00Z">
        <w:r w:rsidR="00C86E04" w:rsidRPr="002B42A7" w:rsidDel="0078145E">
          <w:rPr>
            <w:rFonts w:ascii="Times New Roman" w:hAnsi="Times New Roman" w:cs="Times New Roman"/>
            <w:color w:val="000000" w:themeColor="text1"/>
            <w:rPrChange w:id="3787" w:author="Ruijie Xu" w:date="2022-03-10T12:31:00Z">
              <w:rPr>
                <w:color w:val="000000" w:themeColor="text1"/>
              </w:rPr>
            </w:rPrChange>
          </w:rPr>
          <w:delText xml:space="preserve">The statistical significance of the differences </w:delText>
        </w:r>
        <w:r w:rsidR="00F046AE" w:rsidRPr="002B42A7" w:rsidDel="0078145E">
          <w:rPr>
            <w:rFonts w:ascii="Times New Roman" w:hAnsi="Times New Roman" w:cs="Times New Roman"/>
            <w:color w:val="000000" w:themeColor="text1"/>
            <w:rPrChange w:id="3788" w:author="Ruijie Xu" w:date="2022-03-10T12:31:00Z">
              <w:rPr>
                <w:color w:val="000000" w:themeColor="text1"/>
              </w:rPr>
            </w:rPrChange>
          </w:rPr>
          <w:delText>in</w:delText>
        </w:r>
        <w:r w:rsidR="00C86E04" w:rsidRPr="002B42A7" w:rsidDel="0078145E">
          <w:rPr>
            <w:rFonts w:ascii="Times New Roman" w:hAnsi="Times New Roman" w:cs="Times New Roman"/>
            <w:color w:val="000000" w:themeColor="text1"/>
            <w:rPrChange w:id="3789" w:author="Ruijie Xu" w:date="2022-03-10T12:31:00Z">
              <w:rPr>
                <w:color w:val="000000" w:themeColor="text1"/>
              </w:rPr>
            </w:rPrChange>
          </w:rPr>
          <w:delText xml:space="preserve"> </w:delText>
        </w:r>
        <w:r w:rsidR="00A310EF" w:rsidRPr="002B42A7" w:rsidDel="0078145E">
          <w:rPr>
            <w:rFonts w:ascii="Times New Roman" w:hAnsi="Times New Roman" w:cs="Times New Roman"/>
            <w:color w:val="000000" w:themeColor="text1"/>
            <w:rPrChange w:id="3790" w:author="Ruijie Xu" w:date="2022-03-10T12:31:00Z">
              <w:rPr>
                <w:color w:val="000000" w:themeColor="text1"/>
              </w:rPr>
            </w:rPrChange>
          </w:rPr>
          <w:delText xml:space="preserve">comparisons of the </w:delText>
        </w:r>
        <w:r w:rsidR="00C86E04" w:rsidRPr="002B42A7" w:rsidDel="0078145E">
          <w:rPr>
            <w:rFonts w:ascii="Times New Roman" w:hAnsi="Times New Roman" w:cs="Times New Roman"/>
            <w:color w:val="000000" w:themeColor="text1"/>
            <w:rPrChange w:id="3791" w:author="Ruijie Xu" w:date="2022-03-10T12:31:00Z">
              <w:rPr>
                <w:color w:val="000000" w:themeColor="text1"/>
              </w:rPr>
            </w:rPrChange>
          </w:rPr>
          <w:delText xml:space="preserve">classification results for each </w:delText>
        </w:r>
        <w:r w:rsidR="00F046AE" w:rsidRPr="002B42A7" w:rsidDel="0078145E">
          <w:rPr>
            <w:rFonts w:ascii="Times New Roman" w:hAnsi="Times New Roman" w:cs="Times New Roman"/>
            <w:color w:val="000000" w:themeColor="text1"/>
            <w:rPrChange w:id="3792" w:author="Ruijie Xu" w:date="2022-03-10T12:31:00Z">
              <w:rPr>
                <w:color w:val="000000" w:themeColor="text1"/>
              </w:rPr>
            </w:rPrChange>
          </w:rPr>
          <w:delText xml:space="preserve">Domain </w:delText>
        </w:r>
        <w:r w:rsidR="00C86E04" w:rsidRPr="002B42A7" w:rsidDel="0078145E">
          <w:rPr>
            <w:rFonts w:ascii="Times New Roman" w:hAnsi="Times New Roman" w:cs="Times New Roman"/>
            <w:color w:val="000000" w:themeColor="text1"/>
            <w:rPrChange w:id="3793" w:author="Ruijie Xu" w:date="2022-03-10T12:31:00Z">
              <w:rPr>
                <w:color w:val="000000" w:themeColor="text1"/>
              </w:rPr>
            </w:rPrChange>
          </w:rPr>
          <w:delText xml:space="preserve">taxon classified by the four DBs </w:delText>
        </w:r>
        <w:r w:rsidR="00A310EF" w:rsidRPr="002B42A7" w:rsidDel="0078145E">
          <w:rPr>
            <w:rFonts w:ascii="Times New Roman" w:hAnsi="Times New Roman" w:cs="Times New Roman"/>
            <w:color w:val="000000" w:themeColor="text1"/>
            <w:rPrChange w:id="3794" w:author="Ruijie Xu" w:date="2022-03-10T12:31:00Z">
              <w:rPr>
                <w:color w:val="000000" w:themeColor="text1"/>
              </w:rPr>
            </w:rPrChange>
          </w:rPr>
          <w:delText xml:space="preserve">were </w:delText>
        </w:r>
        <w:r w:rsidR="00C86E04" w:rsidRPr="002B42A7" w:rsidDel="0078145E">
          <w:rPr>
            <w:rFonts w:ascii="Times New Roman" w:hAnsi="Times New Roman" w:cs="Times New Roman"/>
            <w:color w:val="000000" w:themeColor="text1"/>
            <w:rPrChange w:id="3795" w:author="Ruijie Xu" w:date="2022-03-10T12:31:00Z">
              <w:rPr>
                <w:color w:val="000000" w:themeColor="text1"/>
              </w:rPr>
            </w:rPrChange>
          </w:rPr>
          <w:delText xml:space="preserve">validated </w:delText>
        </w:r>
        <w:r w:rsidR="00A310EF" w:rsidRPr="002B42A7" w:rsidDel="0078145E">
          <w:rPr>
            <w:rFonts w:ascii="Times New Roman" w:hAnsi="Times New Roman" w:cs="Times New Roman"/>
            <w:color w:val="000000" w:themeColor="text1"/>
            <w:rPrChange w:id="3796" w:author="Ruijie Xu" w:date="2022-03-10T12:31:00Z">
              <w:rPr>
                <w:color w:val="000000" w:themeColor="text1"/>
              </w:rPr>
            </w:rPrChange>
          </w:rPr>
          <w:delText xml:space="preserve">using </w:delText>
        </w:r>
        <w:r w:rsidR="00F046AE" w:rsidRPr="002B42A7" w:rsidDel="0078145E">
          <w:rPr>
            <w:rFonts w:ascii="Times New Roman" w:hAnsi="Times New Roman" w:cs="Times New Roman"/>
            <w:color w:val="000000" w:themeColor="text1"/>
            <w:rPrChange w:id="3797" w:author="Ruijie Xu" w:date="2022-03-10T12:31:00Z">
              <w:rPr>
                <w:color w:val="000000" w:themeColor="text1"/>
              </w:rPr>
            </w:rPrChange>
          </w:rPr>
          <w:delText xml:space="preserve">the </w:delText>
        </w:r>
        <w:r w:rsidR="00A310EF" w:rsidRPr="002B42A7" w:rsidDel="0078145E">
          <w:rPr>
            <w:rFonts w:ascii="Times New Roman" w:hAnsi="Times New Roman" w:cs="Times New Roman"/>
            <w:color w:val="000000" w:themeColor="text1"/>
            <w:rPrChange w:id="3798" w:author="Ruijie Xu" w:date="2022-03-10T12:31:00Z">
              <w:rPr>
                <w:color w:val="000000" w:themeColor="text1"/>
              </w:rPr>
            </w:rPrChange>
          </w:rPr>
          <w:delText>paired Wilicoxon signed rank test</w:delText>
        </w:r>
        <w:commentRangeEnd w:id="3785"/>
        <w:r w:rsidR="00EE5D21" w:rsidRPr="002B42A7" w:rsidDel="0078145E">
          <w:rPr>
            <w:rStyle w:val="CommentReference"/>
            <w:rFonts w:ascii="Times New Roman" w:hAnsi="Times New Roman" w:cs="Times New Roman"/>
            <w:sz w:val="24"/>
            <w:szCs w:val="24"/>
            <w:rPrChange w:id="3799" w:author="Ruijie Xu" w:date="2022-03-10T12:31:00Z">
              <w:rPr>
                <w:rStyle w:val="CommentReference"/>
              </w:rPr>
            </w:rPrChange>
          </w:rPr>
          <w:commentReference w:id="3785"/>
        </w:r>
      </w:del>
      <w:del w:id="3800" w:author="Ruijie Xu" w:date="2022-02-03T12:06:00Z">
        <w:r w:rsidR="00C86E04" w:rsidRPr="002B42A7" w:rsidDel="00971368">
          <w:rPr>
            <w:rFonts w:ascii="Times New Roman" w:hAnsi="Times New Roman" w:cs="Times New Roman"/>
            <w:color w:val="000000" w:themeColor="text1"/>
            <w:rPrChange w:id="3801"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3802" w:author="Ruijie Xu" w:date="2022-03-10T12:31:00Z">
            <w:rPr>
              <w:color w:val="000000" w:themeColor="text1"/>
            </w:rPr>
          </w:rPrChange>
        </w:rPr>
        <w:t xml:space="preserve">The </w:t>
      </w:r>
      <w:commentRangeStart w:id="3803"/>
      <w:ins w:id="3804" w:author="Ruijie Xu" w:date="2022-02-02T12:32:00Z">
        <w:r w:rsidR="00EF2BE5" w:rsidRPr="002B42A7">
          <w:rPr>
            <w:rFonts w:ascii="Times New Roman" w:hAnsi="Times New Roman" w:cs="Times New Roman"/>
            <w:color w:val="000000" w:themeColor="text1"/>
            <w:rPrChange w:id="3805" w:author="Ruijie Xu" w:date="2022-03-10T12:31:00Z">
              <w:rPr>
                <w:color w:val="000000" w:themeColor="text1"/>
              </w:rPr>
            </w:rPrChange>
          </w:rPr>
          <w:t>padj</w:t>
        </w:r>
      </w:ins>
      <w:commentRangeEnd w:id="3803"/>
      <w:r w:rsidR="00EE5D21" w:rsidRPr="002B42A7">
        <w:rPr>
          <w:rStyle w:val="CommentReference"/>
          <w:rFonts w:ascii="Times New Roman" w:hAnsi="Times New Roman" w:cs="Times New Roman"/>
          <w:sz w:val="24"/>
          <w:szCs w:val="24"/>
          <w:rPrChange w:id="3806" w:author="Ruijie Xu" w:date="2022-03-10T12:31:00Z">
            <w:rPr>
              <w:rStyle w:val="CommentReference"/>
            </w:rPr>
          </w:rPrChange>
        </w:rPr>
        <w:commentReference w:id="3803"/>
      </w:r>
      <w:ins w:id="3807" w:author="Ruijie Xu" w:date="2022-02-02T12:32:00Z">
        <w:r w:rsidR="00EF2BE5" w:rsidRPr="002B42A7">
          <w:rPr>
            <w:rFonts w:ascii="Times New Roman" w:hAnsi="Times New Roman" w:cs="Times New Roman"/>
            <w:color w:val="000000" w:themeColor="text1"/>
            <w:rPrChange w:id="3808" w:author="Ruijie Xu" w:date="2022-03-10T12:31:00Z">
              <w:rPr>
                <w:color w:val="000000" w:themeColor="text1"/>
              </w:rPr>
            </w:rPrChange>
          </w:rPr>
          <w:t xml:space="preserve"> </w:t>
        </w:r>
      </w:ins>
      <w:del w:id="3809" w:author="Ruijie Xu" w:date="2022-02-02T12:32:00Z">
        <w:r w:rsidR="00C86E04" w:rsidRPr="002B42A7" w:rsidDel="00EF2BE5">
          <w:rPr>
            <w:rFonts w:ascii="Times New Roman" w:hAnsi="Times New Roman" w:cs="Times New Roman"/>
            <w:color w:val="000000" w:themeColor="text1"/>
            <w:rPrChange w:id="3810" w:author="Ruijie Xu" w:date="2022-03-10T12:31:00Z">
              <w:rPr>
                <w:color w:val="000000" w:themeColor="text1"/>
              </w:rPr>
            </w:rPrChange>
          </w:rPr>
          <w:delText xml:space="preserve">adjusted p </w:delText>
        </w:r>
      </w:del>
      <w:r w:rsidR="00C86E04" w:rsidRPr="002B42A7">
        <w:rPr>
          <w:rFonts w:ascii="Times New Roman" w:hAnsi="Times New Roman" w:cs="Times New Roman"/>
          <w:color w:val="000000" w:themeColor="text1"/>
          <w:rPrChange w:id="3811" w:author="Ruijie Xu" w:date="2022-03-10T12:31:00Z">
            <w:rPr>
              <w:color w:val="000000" w:themeColor="text1"/>
            </w:rPr>
          </w:rPrChange>
        </w:rPr>
        <w:t>value</w:t>
      </w:r>
      <w:ins w:id="3812" w:author="Liliana Salvador" w:date="2022-02-23T19:40:00Z">
        <w:r w:rsidR="00EE5D21" w:rsidRPr="002B42A7">
          <w:rPr>
            <w:rFonts w:ascii="Times New Roman" w:hAnsi="Times New Roman" w:cs="Times New Roman"/>
            <w:color w:val="000000" w:themeColor="text1"/>
            <w:rPrChange w:id="3813" w:author="Ruijie Xu" w:date="2022-03-10T12:31:00Z">
              <w:rPr>
                <w:color w:val="000000" w:themeColor="text1"/>
              </w:rPr>
            </w:rPrChange>
          </w:rPr>
          <w:t>s</w:t>
        </w:r>
      </w:ins>
      <w:r w:rsidR="00C86E04" w:rsidRPr="002B42A7">
        <w:rPr>
          <w:rFonts w:ascii="Times New Roman" w:hAnsi="Times New Roman" w:cs="Times New Roman"/>
          <w:color w:val="000000" w:themeColor="text1"/>
          <w:rPrChange w:id="3814" w:author="Ruijie Xu" w:date="2022-03-10T12:31:00Z">
            <w:rPr>
              <w:color w:val="000000" w:themeColor="text1"/>
            </w:rPr>
          </w:rPrChange>
        </w:rPr>
        <w:t xml:space="preserve"> for all comparisons </w:t>
      </w:r>
      <w:r w:rsidR="00374568" w:rsidRPr="002B42A7">
        <w:rPr>
          <w:rFonts w:ascii="Times New Roman" w:hAnsi="Times New Roman" w:cs="Times New Roman"/>
          <w:color w:val="000000" w:themeColor="text1"/>
          <w:rPrChange w:id="3815" w:author="Ruijie Xu" w:date="2022-03-10T12:31:00Z">
            <w:rPr>
              <w:color w:val="000000" w:themeColor="text1"/>
            </w:rPr>
          </w:rPrChange>
        </w:rPr>
        <w:t xml:space="preserve">between DBs are </w:t>
      </w:r>
      <w:r w:rsidR="00C86E04" w:rsidRPr="002B42A7">
        <w:rPr>
          <w:rFonts w:ascii="Times New Roman" w:hAnsi="Times New Roman" w:cs="Times New Roman"/>
          <w:color w:val="000000" w:themeColor="text1"/>
          <w:rPrChange w:id="3816" w:author="Ruijie Xu" w:date="2022-03-10T12:31:00Z">
            <w:rPr>
              <w:color w:val="000000" w:themeColor="text1"/>
            </w:rPr>
          </w:rPrChange>
        </w:rPr>
        <w:t xml:space="preserve">available in Table </w:t>
      </w:r>
      <w:ins w:id="3817" w:author="Ruijie Xu" w:date="2022-02-02T12:25:00Z">
        <w:r w:rsidR="00CF1D3A" w:rsidRPr="002B42A7">
          <w:rPr>
            <w:rFonts w:ascii="Times New Roman" w:hAnsi="Times New Roman" w:cs="Times New Roman"/>
            <w:color w:val="000000" w:themeColor="text1"/>
            <w:rPrChange w:id="3818" w:author="Ruijie Xu" w:date="2022-03-10T12:31:00Z">
              <w:rPr>
                <w:color w:val="000000" w:themeColor="text1"/>
              </w:rPr>
            </w:rPrChange>
          </w:rPr>
          <w:t>S</w:t>
        </w:r>
      </w:ins>
      <w:r w:rsidR="00C86E04" w:rsidRPr="002B42A7">
        <w:rPr>
          <w:rFonts w:ascii="Times New Roman" w:hAnsi="Times New Roman" w:cs="Times New Roman"/>
          <w:color w:val="000000" w:themeColor="text1"/>
          <w:rPrChange w:id="3819" w:author="Ruijie Xu" w:date="2022-03-10T12:31:00Z">
            <w:rPr>
              <w:color w:val="000000" w:themeColor="text1"/>
            </w:rPr>
          </w:rPrChange>
        </w:rPr>
        <w:t>I.</w:t>
      </w:r>
      <w:ins w:id="3820" w:author="Ruijie Xu" w:date="2022-02-03T12:06:00Z">
        <w:r w:rsidR="00971368" w:rsidRPr="002B42A7">
          <w:rPr>
            <w:rFonts w:ascii="Times New Roman" w:hAnsi="Times New Roman" w:cs="Times New Roman"/>
            <w:color w:val="000000" w:themeColor="text1"/>
            <w:rPrChange w:id="3821" w:author="Ruijie Xu" w:date="2022-03-10T12:31:00Z">
              <w:rPr>
                <w:color w:val="000000" w:themeColor="text1"/>
              </w:rPr>
            </w:rPrChange>
          </w:rPr>
          <w:t>3</w:t>
        </w:r>
      </w:ins>
      <w:del w:id="3822" w:author="Ruijie Xu" w:date="2022-02-03T12:06:00Z">
        <w:r w:rsidR="00C86E04" w:rsidRPr="002B42A7" w:rsidDel="00971368">
          <w:rPr>
            <w:rFonts w:ascii="Times New Roman" w:hAnsi="Times New Roman" w:cs="Times New Roman"/>
            <w:color w:val="000000" w:themeColor="text1"/>
            <w:highlight w:val="yellow"/>
            <w:rPrChange w:id="3823" w:author="Ruijie Xu" w:date="2022-03-10T12:31:00Z">
              <w:rPr>
                <w:color w:val="000000" w:themeColor="text1"/>
              </w:rPr>
            </w:rPrChange>
          </w:rPr>
          <w:delText>2</w:delText>
        </w:r>
      </w:del>
      <w:r w:rsidR="00C86E04" w:rsidRPr="002B42A7">
        <w:rPr>
          <w:rFonts w:ascii="Times New Roman" w:hAnsi="Times New Roman" w:cs="Times New Roman"/>
          <w:color w:val="000000" w:themeColor="text1"/>
          <w:highlight w:val="yellow"/>
          <w:rPrChange w:id="3824" w:author="Ruijie Xu" w:date="2022-03-10T12:31:00Z">
            <w:rPr>
              <w:color w:val="000000" w:themeColor="text1"/>
            </w:rPr>
          </w:rPrChange>
        </w:rPr>
        <w:t xml:space="preserve">. </w:t>
      </w:r>
      <w:commentRangeStart w:id="3825"/>
      <w:del w:id="3826" w:author="Ruijie Xu" w:date="2022-02-02T12:26:00Z">
        <w:r w:rsidR="00C86E04" w:rsidRPr="002B42A7" w:rsidDel="00CF1D3A">
          <w:rPr>
            <w:rFonts w:ascii="Times New Roman" w:hAnsi="Times New Roman" w:cs="Times New Roman"/>
            <w:color w:val="000000" w:themeColor="text1"/>
            <w:highlight w:val="yellow"/>
            <w:rPrChange w:id="3827" w:author="Ruijie Xu" w:date="2022-03-10T12:31:00Z">
              <w:rPr>
                <w:color w:val="000000" w:themeColor="text1"/>
              </w:rPr>
            </w:rPrChange>
          </w:rPr>
          <w:delText xml:space="preserve">Most of these pairwise comparisons between </w:delText>
        </w:r>
        <w:r w:rsidR="00374568" w:rsidRPr="002B42A7" w:rsidDel="00CF1D3A">
          <w:rPr>
            <w:rFonts w:ascii="Times New Roman" w:hAnsi="Times New Roman" w:cs="Times New Roman"/>
            <w:color w:val="000000" w:themeColor="text1"/>
            <w:highlight w:val="yellow"/>
            <w:rPrChange w:id="3828" w:author="Ruijie Xu" w:date="2022-03-10T12:31:00Z">
              <w:rPr>
                <w:color w:val="000000" w:themeColor="text1"/>
              </w:rPr>
            </w:rPrChange>
          </w:rPr>
          <w:delText xml:space="preserve">the results of </w:delText>
        </w:r>
        <w:r w:rsidR="00C86E04" w:rsidRPr="002B42A7" w:rsidDel="00CF1D3A">
          <w:rPr>
            <w:rFonts w:ascii="Times New Roman" w:hAnsi="Times New Roman" w:cs="Times New Roman"/>
            <w:color w:val="000000" w:themeColor="text1"/>
            <w:highlight w:val="yellow"/>
            <w:rPrChange w:id="3829" w:author="Ruijie Xu" w:date="2022-03-10T12:31:00Z">
              <w:rPr>
                <w:color w:val="000000" w:themeColor="text1"/>
              </w:rPr>
            </w:rPrChange>
          </w:rPr>
          <w:delText xml:space="preserve">DBs were significant. For example, </w:delText>
        </w:r>
      </w:del>
      <w:del w:id="3830" w:author="Ruijie Xu" w:date="2022-02-02T12:27:00Z">
        <w:r w:rsidR="00C86E04" w:rsidRPr="002B42A7" w:rsidDel="00CF1D3A">
          <w:rPr>
            <w:rFonts w:ascii="Times New Roman" w:hAnsi="Times New Roman" w:cs="Times New Roman"/>
            <w:color w:val="000000" w:themeColor="text1"/>
            <w:highlight w:val="yellow"/>
            <w:rPrChange w:id="3831" w:author="Ruijie Xu" w:date="2022-03-10T12:31:00Z">
              <w:rPr>
                <w:color w:val="000000" w:themeColor="text1"/>
              </w:rPr>
            </w:rPrChange>
          </w:rPr>
          <w:delText xml:space="preserve">the </w:delText>
        </w:r>
      </w:del>
      <w:del w:id="3832" w:author="Ruijie Xu" w:date="2022-02-02T12:26:00Z">
        <w:r w:rsidR="00C86E04" w:rsidRPr="002B42A7" w:rsidDel="00CF1D3A">
          <w:rPr>
            <w:rFonts w:ascii="Times New Roman" w:hAnsi="Times New Roman" w:cs="Times New Roman"/>
            <w:color w:val="000000" w:themeColor="text1"/>
            <w:highlight w:val="yellow"/>
            <w:rPrChange w:id="3833" w:author="Ruijie Xu" w:date="2022-03-10T12:31:00Z">
              <w:rPr>
                <w:color w:val="000000" w:themeColor="text1"/>
              </w:rPr>
            </w:rPrChange>
          </w:rPr>
          <w:delText xml:space="preserve">differences in </w:delText>
        </w:r>
      </w:del>
      <w:del w:id="3834" w:author="Ruijie Xu" w:date="2022-02-02T12:28:00Z">
        <w:r w:rsidR="00C86E04" w:rsidRPr="002B42A7" w:rsidDel="00CF1D3A">
          <w:rPr>
            <w:rFonts w:ascii="Times New Roman" w:hAnsi="Times New Roman" w:cs="Times New Roman"/>
            <w:color w:val="000000" w:themeColor="text1"/>
            <w:highlight w:val="yellow"/>
            <w:rPrChange w:id="3835" w:author="Ruijie Xu" w:date="2022-03-10T12:31:00Z">
              <w:rPr>
                <w:color w:val="000000" w:themeColor="text1"/>
              </w:rPr>
            </w:rPrChange>
          </w:rPr>
          <w:delText>the number of reads classified</w:delText>
        </w:r>
      </w:del>
      <w:del w:id="3836" w:author="Ruijie Xu" w:date="2022-02-02T12:27:00Z">
        <w:r w:rsidR="00C86E04" w:rsidRPr="002B42A7" w:rsidDel="00CF1D3A">
          <w:rPr>
            <w:rFonts w:ascii="Times New Roman" w:hAnsi="Times New Roman" w:cs="Times New Roman"/>
            <w:color w:val="000000" w:themeColor="text1"/>
            <w:highlight w:val="yellow"/>
            <w:rPrChange w:id="3837" w:author="Ruijie Xu" w:date="2022-03-10T12:31:00Z">
              <w:rPr>
                <w:color w:val="000000" w:themeColor="text1"/>
              </w:rPr>
            </w:rPrChange>
          </w:rPr>
          <w:delText xml:space="preserve"> under the Bacteria taxon </w:delText>
        </w:r>
      </w:del>
      <w:del w:id="3838" w:author="Ruijie Xu" w:date="2022-02-02T12:28:00Z">
        <w:r w:rsidR="00C86E04" w:rsidRPr="002B42A7" w:rsidDel="00CF1D3A">
          <w:rPr>
            <w:rFonts w:ascii="Times New Roman" w:hAnsi="Times New Roman" w:cs="Times New Roman"/>
            <w:color w:val="000000" w:themeColor="text1"/>
            <w:highlight w:val="yellow"/>
            <w:rPrChange w:id="3839" w:author="Ruijie Xu" w:date="2022-03-10T12:31:00Z">
              <w:rPr>
                <w:color w:val="000000" w:themeColor="text1"/>
              </w:rPr>
            </w:rPrChange>
          </w:rPr>
          <w:delText>were significant</w:delText>
        </w:r>
        <w:r w:rsidR="00374568" w:rsidRPr="002B42A7" w:rsidDel="00CF1D3A">
          <w:rPr>
            <w:rFonts w:ascii="Times New Roman" w:hAnsi="Times New Roman" w:cs="Times New Roman"/>
            <w:color w:val="000000" w:themeColor="text1"/>
            <w:highlight w:val="yellow"/>
            <w:rPrChange w:id="3840" w:author="Ruijie Xu" w:date="2022-03-10T12:31:00Z">
              <w:rPr>
                <w:color w:val="000000" w:themeColor="text1"/>
              </w:rPr>
            </w:rPrChange>
          </w:rPr>
          <w:delText>ly different</w:delText>
        </w:r>
        <w:r w:rsidR="00C86E04" w:rsidRPr="002B42A7" w:rsidDel="00CF1D3A">
          <w:rPr>
            <w:rFonts w:ascii="Times New Roman" w:hAnsi="Times New Roman" w:cs="Times New Roman"/>
            <w:color w:val="000000" w:themeColor="text1"/>
            <w:highlight w:val="yellow"/>
            <w:rPrChange w:id="3841" w:author="Ruijie Xu" w:date="2022-03-10T12:31:00Z">
              <w:rPr>
                <w:color w:val="000000" w:themeColor="text1"/>
              </w:rPr>
            </w:rPrChange>
          </w:rPr>
          <w:delText xml:space="preserve"> </w:delText>
        </w:r>
      </w:del>
      <w:del w:id="3842" w:author="Ruijie Xu" w:date="2022-02-02T12:27:00Z">
        <w:r w:rsidR="00C86E04" w:rsidRPr="002B42A7" w:rsidDel="00CF1D3A">
          <w:rPr>
            <w:rFonts w:ascii="Times New Roman" w:hAnsi="Times New Roman" w:cs="Times New Roman"/>
            <w:color w:val="000000" w:themeColor="text1"/>
            <w:highlight w:val="yellow"/>
            <w:rPrChange w:id="3843" w:author="Ruijie Xu" w:date="2022-03-10T12:31:00Z">
              <w:rPr>
                <w:color w:val="000000" w:themeColor="text1"/>
              </w:rPr>
            </w:rPrChange>
          </w:rPr>
          <w:delText xml:space="preserve">for </w:delText>
        </w:r>
      </w:del>
      <w:del w:id="3844" w:author="Ruijie Xu" w:date="2022-02-02T12:28:00Z">
        <w:r w:rsidR="00C86E04" w:rsidRPr="002B42A7" w:rsidDel="00CF1D3A">
          <w:rPr>
            <w:rFonts w:ascii="Times New Roman" w:hAnsi="Times New Roman" w:cs="Times New Roman"/>
            <w:color w:val="000000" w:themeColor="text1"/>
            <w:highlight w:val="yellow"/>
            <w:rPrChange w:id="3845" w:author="Ruijie Xu" w:date="2022-03-10T12:31:00Z">
              <w:rPr>
                <w:color w:val="000000" w:themeColor="text1"/>
              </w:rPr>
            </w:rPrChange>
          </w:rPr>
          <w:delText>all</w:delText>
        </w:r>
      </w:del>
      <w:del w:id="3846" w:author="Ruijie Xu" w:date="2022-02-02T12:27:00Z">
        <w:r w:rsidR="00C86E04" w:rsidRPr="002B42A7" w:rsidDel="00CF1D3A">
          <w:rPr>
            <w:rFonts w:ascii="Times New Roman" w:hAnsi="Times New Roman" w:cs="Times New Roman"/>
            <w:color w:val="000000" w:themeColor="text1"/>
            <w:highlight w:val="yellow"/>
            <w:rPrChange w:id="3847" w:author="Ruijie Xu" w:date="2022-03-10T12:31:00Z">
              <w:rPr>
                <w:color w:val="000000" w:themeColor="text1"/>
              </w:rPr>
            </w:rPrChange>
          </w:rPr>
          <w:delText xml:space="preserve"> pairwise </w:delText>
        </w:r>
      </w:del>
      <w:del w:id="3848" w:author="Ruijie Xu" w:date="2022-02-02T12:28:00Z">
        <w:r w:rsidR="00374568" w:rsidRPr="002B42A7" w:rsidDel="00CF1D3A">
          <w:rPr>
            <w:rFonts w:ascii="Times New Roman" w:hAnsi="Times New Roman" w:cs="Times New Roman"/>
            <w:color w:val="000000" w:themeColor="text1"/>
            <w:highlight w:val="yellow"/>
            <w:rPrChange w:id="3849" w:author="Ruijie Xu" w:date="2022-03-10T12:31:00Z">
              <w:rPr>
                <w:color w:val="000000" w:themeColor="text1"/>
              </w:rPr>
            </w:rPrChange>
          </w:rPr>
          <w:delText xml:space="preserve">DB </w:delText>
        </w:r>
        <w:r w:rsidR="00C86E04" w:rsidRPr="002B42A7" w:rsidDel="00CF1D3A">
          <w:rPr>
            <w:rFonts w:ascii="Times New Roman" w:hAnsi="Times New Roman" w:cs="Times New Roman"/>
            <w:color w:val="000000" w:themeColor="text1"/>
            <w:highlight w:val="yellow"/>
            <w:rPrChange w:id="3850" w:author="Ruijie Xu" w:date="2022-03-10T12:31:00Z">
              <w:rPr>
                <w:color w:val="000000" w:themeColor="text1"/>
              </w:rPr>
            </w:rPrChange>
          </w:rPr>
          <w:delText>compa</w:delText>
        </w:r>
      </w:del>
      <w:del w:id="3851" w:author="Ruijie Xu" w:date="2022-02-02T12:27:00Z">
        <w:r w:rsidR="00C86E04" w:rsidRPr="002B42A7" w:rsidDel="00CF1D3A">
          <w:rPr>
            <w:rFonts w:ascii="Times New Roman" w:hAnsi="Times New Roman" w:cs="Times New Roman"/>
            <w:color w:val="000000" w:themeColor="text1"/>
            <w:highlight w:val="yellow"/>
            <w:rPrChange w:id="3852" w:author="Ruijie Xu" w:date="2022-03-10T12:31:00Z">
              <w:rPr>
                <w:color w:val="000000" w:themeColor="text1"/>
              </w:rPr>
            </w:rPrChange>
          </w:rPr>
          <w:delText>risons</w:delText>
        </w:r>
      </w:del>
      <w:del w:id="3853" w:author="Ruijie Xu" w:date="2022-02-02T12:28:00Z">
        <w:r w:rsidR="00C86E04" w:rsidRPr="002B42A7" w:rsidDel="00CF1D3A">
          <w:rPr>
            <w:rFonts w:ascii="Times New Roman" w:hAnsi="Times New Roman" w:cs="Times New Roman"/>
            <w:color w:val="000000" w:themeColor="text1"/>
            <w:highlight w:val="yellow"/>
            <w:rPrChange w:id="3854" w:author="Ruijie Xu" w:date="2022-03-10T12:31:00Z">
              <w:rPr>
                <w:color w:val="000000" w:themeColor="text1"/>
              </w:rPr>
            </w:rPrChange>
          </w:rPr>
          <w:delText xml:space="preserve"> (Figure 1b).  </w:delText>
        </w:r>
      </w:del>
      <w:r w:rsidR="00C86E04" w:rsidRPr="002B42A7">
        <w:rPr>
          <w:rFonts w:ascii="Times New Roman" w:hAnsi="Times New Roman" w:cs="Times New Roman"/>
          <w:color w:val="000000" w:themeColor="text1"/>
          <w:highlight w:val="yellow"/>
          <w:rPrChange w:id="3855" w:author="Ruijie Xu" w:date="2022-03-10T12:31:00Z">
            <w:rPr>
              <w:color w:val="000000" w:themeColor="text1"/>
            </w:rPr>
          </w:rPrChange>
        </w:rPr>
        <w:t xml:space="preserve">For </w:t>
      </w:r>
      <w:ins w:id="3856" w:author="Liliana Salvador" w:date="2022-02-23T19:41:00Z">
        <w:r w:rsidR="00EE5D21" w:rsidRPr="002B42A7">
          <w:rPr>
            <w:rFonts w:ascii="Times New Roman" w:hAnsi="Times New Roman" w:cs="Times New Roman"/>
            <w:color w:val="000000" w:themeColor="text1"/>
            <w:highlight w:val="yellow"/>
            <w:rPrChange w:id="3857" w:author="Ruijie Xu" w:date="2022-03-10T12:31:00Z">
              <w:rPr>
                <w:color w:val="000000" w:themeColor="text1"/>
              </w:rPr>
            </w:rPrChange>
          </w:rPr>
          <w:t xml:space="preserve">the </w:t>
        </w:r>
      </w:ins>
      <w:r w:rsidR="0023783D" w:rsidRPr="002B42A7">
        <w:rPr>
          <w:rFonts w:ascii="Times New Roman" w:hAnsi="Times New Roman" w:cs="Times New Roman"/>
          <w:color w:val="000000" w:themeColor="text1"/>
          <w:highlight w:val="yellow"/>
          <w:rPrChange w:id="3858" w:author="Ruijie Xu" w:date="2022-03-10T12:31:00Z">
            <w:rPr>
              <w:color w:val="000000" w:themeColor="text1"/>
            </w:rPr>
          </w:rPrChange>
        </w:rPr>
        <w:t xml:space="preserve">Eukaryota taxon, </w:t>
      </w:r>
      <w:ins w:id="3859" w:author="Ruijie Xu" w:date="2022-02-02T12:32:00Z">
        <w:r w:rsidR="00EF2BE5" w:rsidRPr="002B42A7">
          <w:rPr>
            <w:rFonts w:ascii="Times New Roman" w:hAnsi="Times New Roman" w:cs="Times New Roman"/>
            <w:color w:val="000000" w:themeColor="text1"/>
            <w:highlight w:val="yellow"/>
            <w:rPrChange w:id="3860" w:author="Ruijie Xu" w:date="2022-03-10T12:31:00Z">
              <w:rPr>
                <w:color w:val="000000" w:themeColor="text1"/>
              </w:rPr>
            </w:rPrChange>
          </w:rPr>
          <w:t>all but</w:t>
        </w:r>
      </w:ins>
      <w:del w:id="3861" w:author="Ruijie Xu" w:date="2022-02-02T12:32:00Z">
        <w:r w:rsidR="0023783D" w:rsidRPr="002B42A7" w:rsidDel="00EF2BE5">
          <w:rPr>
            <w:rFonts w:ascii="Times New Roman" w:hAnsi="Times New Roman" w:cs="Times New Roman"/>
            <w:color w:val="000000" w:themeColor="text1"/>
            <w:highlight w:val="yellow"/>
            <w:rPrChange w:id="3862" w:author="Ruijie Xu" w:date="2022-03-10T12:31:00Z">
              <w:rPr>
                <w:color w:val="000000" w:themeColor="text1"/>
              </w:rPr>
            </w:rPrChange>
          </w:rPr>
          <w:delText>only</w:delText>
        </w:r>
      </w:del>
      <w:r w:rsidR="0023783D" w:rsidRPr="002B42A7">
        <w:rPr>
          <w:rFonts w:ascii="Times New Roman" w:hAnsi="Times New Roman" w:cs="Times New Roman"/>
          <w:color w:val="000000" w:themeColor="text1"/>
          <w:highlight w:val="yellow"/>
          <w:rPrChange w:id="3863" w:author="Ruijie Xu" w:date="2022-03-10T12:31:00Z">
            <w:rPr>
              <w:color w:val="000000" w:themeColor="text1"/>
            </w:rPr>
          </w:rPrChange>
        </w:rPr>
        <w:t xml:space="preserve"> the number of reads classified by the standard and customized DBs were foun</w:t>
      </w:r>
      <w:ins w:id="3864" w:author="Ruijie Xu" w:date="2022-02-27T11:03:00Z">
        <w:r w:rsidR="0078145E" w:rsidRPr="002B42A7">
          <w:rPr>
            <w:rFonts w:ascii="Times New Roman" w:hAnsi="Times New Roman" w:cs="Times New Roman"/>
            <w:color w:val="000000" w:themeColor="text1"/>
            <w:highlight w:val="yellow"/>
            <w:rPrChange w:id="3865" w:author="Ruijie Xu" w:date="2022-03-10T12:31:00Z">
              <w:rPr>
                <w:color w:val="000000" w:themeColor="text1"/>
              </w:rPr>
            </w:rPrChange>
          </w:rPr>
          <w:t>d</w:t>
        </w:r>
      </w:ins>
      <w:del w:id="3866" w:author="Ruijie Xu" w:date="2022-02-27T11:03:00Z">
        <w:r w:rsidR="0023783D" w:rsidRPr="002B42A7" w:rsidDel="0078145E">
          <w:rPr>
            <w:rFonts w:ascii="Times New Roman" w:hAnsi="Times New Roman" w:cs="Times New Roman"/>
            <w:color w:val="000000" w:themeColor="text1"/>
            <w:highlight w:val="yellow"/>
            <w:rPrChange w:id="3867" w:author="Ruijie Xu" w:date="2022-03-10T12:31:00Z">
              <w:rPr>
                <w:color w:val="000000" w:themeColor="text1"/>
              </w:rPr>
            </w:rPrChange>
          </w:rPr>
          <w:delText>d not</w:delText>
        </w:r>
      </w:del>
      <w:r w:rsidR="0023783D" w:rsidRPr="002B42A7">
        <w:rPr>
          <w:rFonts w:ascii="Times New Roman" w:hAnsi="Times New Roman" w:cs="Times New Roman"/>
          <w:color w:val="000000" w:themeColor="text1"/>
          <w:highlight w:val="yellow"/>
          <w:rPrChange w:id="3868" w:author="Ruijie Xu" w:date="2022-03-10T12:31:00Z">
            <w:rPr>
              <w:color w:val="000000" w:themeColor="text1"/>
            </w:rPr>
          </w:rPrChange>
        </w:rPr>
        <w:t xml:space="preserve"> significantly different</w:t>
      </w:r>
      <w:del w:id="3869" w:author="Rajeev, Sree" w:date="2022-03-08T13:02:00Z">
        <w:r w:rsidR="0023783D" w:rsidRPr="002B42A7" w:rsidDel="00FD4C25">
          <w:rPr>
            <w:rFonts w:ascii="Times New Roman" w:hAnsi="Times New Roman" w:cs="Times New Roman"/>
            <w:color w:val="000000" w:themeColor="text1"/>
            <w:highlight w:val="yellow"/>
            <w:rPrChange w:id="3870" w:author="Ruijie Xu" w:date="2022-03-10T12:31:00Z">
              <w:rPr>
                <w:color w:val="000000" w:themeColor="text1"/>
              </w:rPr>
            </w:rPrChange>
          </w:rPr>
          <w:delText xml:space="preserve"> </w:delText>
        </w:r>
        <w:r w:rsidR="00C86E04" w:rsidRPr="002B42A7" w:rsidDel="00FD4C25">
          <w:rPr>
            <w:rFonts w:ascii="Times New Roman" w:hAnsi="Times New Roman" w:cs="Times New Roman"/>
            <w:color w:val="000000" w:themeColor="text1"/>
            <w:highlight w:val="yellow"/>
            <w:rPrChange w:id="3871" w:author="Ruijie Xu" w:date="2022-03-10T12:31:00Z">
              <w:rPr>
                <w:color w:val="000000" w:themeColor="text1"/>
              </w:rPr>
            </w:rPrChange>
          </w:rPr>
          <w:delText>in comparion</w:delText>
        </w:r>
      </w:del>
      <w:r w:rsidR="0023783D" w:rsidRPr="002B42A7">
        <w:rPr>
          <w:rFonts w:ascii="Times New Roman" w:hAnsi="Times New Roman" w:cs="Times New Roman"/>
          <w:color w:val="000000" w:themeColor="text1"/>
          <w:highlight w:val="yellow"/>
          <w:rPrChange w:id="3872" w:author="Ruijie Xu" w:date="2022-03-10T12:31:00Z">
            <w:rPr>
              <w:color w:val="000000" w:themeColor="text1"/>
            </w:rPr>
          </w:rPrChange>
        </w:rPr>
        <w:t xml:space="preserve"> (Figure 1a</w:t>
      </w:r>
      <w:commentRangeEnd w:id="3825"/>
      <w:r w:rsidR="00E31DF6" w:rsidRPr="002B42A7">
        <w:rPr>
          <w:rStyle w:val="CommentReference"/>
          <w:rFonts w:ascii="Times New Roman" w:hAnsi="Times New Roman" w:cs="Times New Roman"/>
          <w:sz w:val="24"/>
          <w:szCs w:val="24"/>
          <w:highlight w:val="yellow"/>
          <w:rPrChange w:id="3873" w:author="Ruijie Xu" w:date="2022-03-10T12:31:00Z">
            <w:rPr>
              <w:rStyle w:val="CommentReference"/>
            </w:rPr>
          </w:rPrChange>
        </w:rPr>
        <w:commentReference w:id="3825"/>
      </w:r>
      <w:r w:rsidR="0023783D" w:rsidRPr="002B42A7">
        <w:rPr>
          <w:rFonts w:ascii="Times New Roman" w:hAnsi="Times New Roman" w:cs="Times New Roman"/>
          <w:color w:val="000000" w:themeColor="text1"/>
          <w:highlight w:val="yellow"/>
          <w:rPrChange w:id="3874" w:author="Ruijie Xu" w:date="2022-03-10T12:31:00Z">
            <w:rPr>
              <w:color w:val="000000" w:themeColor="text1"/>
            </w:rPr>
          </w:rPrChange>
        </w:rPr>
        <w:t>).</w:t>
      </w:r>
      <w:ins w:id="3875" w:author="Liliana Salvador" w:date="2022-02-23T20:08:00Z">
        <w:r w:rsidR="00E837FA" w:rsidRPr="002B42A7">
          <w:rPr>
            <w:rFonts w:ascii="Times New Roman" w:hAnsi="Times New Roman" w:cs="Times New Roman"/>
            <w:color w:val="000000" w:themeColor="text1"/>
            <w:rPrChange w:id="3876" w:author="Ruijie Xu" w:date="2022-03-10T12:31:00Z">
              <w:rPr>
                <w:color w:val="000000" w:themeColor="text1"/>
              </w:rPr>
            </w:rPrChange>
          </w:rPr>
          <w:t xml:space="preserve"> For the </w:t>
        </w:r>
      </w:ins>
      <w:ins w:id="3877" w:author="Ruijie Xu" w:date="2022-03-04T13:34:00Z">
        <w:r w:rsidR="00582429" w:rsidRPr="002B42A7">
          <w:rPr>
            <w:rFonts w:ascii="Times New Roman" w:hAnsi="Times New Roman" w:cs="Times New Roman"/>
            <w:color w:val="000000" w:themeColor="text1"/>
            <w:rPrChange w:id="3878" w:author="Ruijie Xu" w:date="2022-03-10T12:31:00Z">
              <w:rPr>
                <w:color w:val="000000" w:themeColor="text1"/>
              </w:rPr>
            </w:rPrChange>
          </w:rPr>
          <w:t>B</w:t>
        </w:r>
      </w:ins>
      <w:ins w:id="3879" w:author="Rajeev, Sree" w:date="2022-03-03T10:58:00Z">
        <w:del w:id="3880" w:author="Ruijie Xu" w:date="2022-03-04T13:34:00Z">
          <w:r w:rsidR="00B95BF0" w:rsidRPr="002B42A7" w:rsidDel="00582429">
            <w:rPr>
              <w:rFonts w:ascii="Times New Roman" w:hAnsi="Times New Roman" w:cs="Times New Roman"/>
              <w:color w:val="000000" w:themeColor="text1"/>
              <w:rPrChange w:id="3881" w:author="Ruijie Xu" w:date="2022-03-10T12:31:00Z">
                <w:rPr>
                  <w:color w:val="000000" w:themeColor="text1"/>
                </w:rPr>
              </w:rPrChange>
            </w:rPr>
            <w:delText>b</w:delText>
          </w:r>
        </w:del>
      </w:ins>
      <w:ins w:id="3882" w:author="Liliana Salvador" w:date="2022-02-23T20:08:00Z">
        <w:del w:id="3883" w:author="Rajeev, Sree" w:date="2022-03-03T10:58:00Z">
          <w:r w:rsidR="00E837FA" w:rsidRPr="002B42A7" w:rsidDel="00B95BF0">
            <w:rPr>
              <w:rFonts w:ascii="Times New Roman" w:hAnsi="Times New Roman" w:cs="Times New Roman"/>
              <w:color w:val="000000" w:themeColor="text1"/>
              <w:rPrChange w:id="3884" w:author="Ruijie Xu" w:date="2022-03-10T12:31:00Z">
                <w:rPr>
                  <w:color w:val="000000" w:themeColor="text1"/>
                </w:rPr>
              </w:rPrChange>
            </w:rPr>
            <w:delText>B</w:delText>
          </w:r>
        </w:del>
        <w:r w:rsidR="00E837FA" w:rsidRPr="002B42A7">
          <w:rPr>
            <w:rFonts w:ascii="Times New Roman" w:hAnsi="Times New Roman" w:cs="Times New Roman"/>
            <w:color w:val="000000" w:themeColor="text1"/>
            <w:rPrChange w:id="3885" w:author="Ruijie Xu" w:date="2022-03-10T12:31:00Z">
              <w:rPr>
                <w:color w:val="000000" w:themeColor="text1"/>
              </w:rPr>
            </w:rPrChange>
          </w:rPr>
          <w:t xml:space="preserve">acteria taxon, all the </w:t>
        </w:r>
      </w:ins>
      <w:ins w:id="3886" w:author="Liliana Salvador" w:date="2022-02-23T20:09:00Z">
        <w:r w:rsidR="00E837FA" w:rsidRPr="002B42A7">
          <w:rPr>
            <w:rFonts w:ascii="Times New Roman" w:hAnsi="Times New Roman" w:cs="Times New Roman"/>
            <w:color w:val="000000" w:themeColor="text1"/>
            <w:rPrChange w:id="3887" w:author="Ruijie Xu" w:date="2022-03-10T12:31:00Z">
              <w:rPr>
                <w:color w:val="000000" w:themeColor="text1"/>
              </w:rPr>
            </w:rPrChange>
          </w:rPr>
          <w:t xml:space="preserve">pairwise </w:t>
        </w:r>
      </w:ins>
      <w:ins w:id="3888" w:author="Liliana Salvador" w:date="2022-02-23T20:08:00Z">
        <w:r w:rsidR="00E837FA" w:rsidRPr="002B42A7">
          <w:rPr>
            <w:rFonts w:ascii="Times New Roman" w:hAnsi="Times New Roman" w:cs="Times New Roman"/>
            <w:color w:val="000000" w:themeColor="text1"/>
            <w:rPrChange w:id="3889" w:author="Ruijie Xu" w:date="2022-03-10T12:31:00Z">
              <w:rPr>
                <w:color w:val="000000" w:themeColor="text1"/>
              </w:rPr>
            </w:rPrChange>
          </w:rPr>
          <w:t>comparisons of the number of reads classified by the different DB</w:t>
        </w:r>
      </w:ins>
      <w:ins w:id="3890" w:author="Liliana Salvador" w:date="2022-02-23T20:09:00Z">
        <w:r w:rsidR="00E837FA" w:rsidRPr="002B42A7">
          <w:rPr>
            <w:rFonts w:ascii="Times New Roman" w:hAnsi="Times New Roman" w:cs="Times New Roman"/>
            <w:color w:val="000000" w:themeColor="text1"/>
            <w:rPrChange w:id="3891" w:author="Ruijie Xu" w:date="2022-03-10T12:31:00Z">
              <w:rPr>
                <w:color w:val="000000" w:themeColor="text1"/>
              </w:rPr>
            </w:rPrChange>
          </w:rPr>
          <w:t>s</w:t>
        </w:r>
      </w:ins>
      <w:del w:id="3892" w:author="Liliana Salvador" w:date="2022-02-23T20:09:00Z">
        <w:r w:rsidR="0023783D" w:rsidRPr="002B42A7" w:rsidDel="00E837FA">
          <w:rPr>
            <w:rFonts w:ascii="Times New Roman" w:hAnsi="Times New Roman" w:cs="Times New Roman"/>
            <w:color w:val="000000" w:themeColor="text1"/>
            <w:rPrChange w:id="3893" w:author="Ruijie Xu" w:date="2022-03-10T12:31:00Z">
              <w:rPr>
                <w:color w:val="000000" w:themeColor="text1"/>
              </w:rPr>
            </w:rPrChange>
          </w:rPr>
          <w:delText xml:space="preserve"> </w:delText>
        </w:r>
      </w:del>
      <w:ins w:id="3894" w:author="Ruijie Xu" w:date="2022-02-02T12:28:00Z">
        <w:del w:id="3895" w:author="Liliana Salvador" w:date="2022-02-23T20:09:00Z">
          <w:r w:rsidR="00CF1D3A" w:rsidRPr="002B42A7" w:rsidDel="00E837FA">
            <w:rPr>
              <w:rFonts w:ascii="Times New Roman" w:hAnsi="Times New Roman" w:cs="Times New Roman"/>
              <w:color w:val="000000" w:themeColor="text1"/>
              <w:rPrChange w:id="3896" w:author="Ruijie Xu" w:date="2022-03-10T12:31:00Z">
                <w:rPr>
                  <w:color w:val="000000" w:themeColor="text1"/>
                </w:rPr>
              </w:rPrChange>
            </w:rPr>
            <w:delText>I</w:delText>
          </w:r>
        </w:del>
      </w:ins>
      <w:ins w:id="3897" w:author="Ruijie Xu" w:date="2022-02-02T12:29:00Z">
        <w:del w:id="3898" w:author="Liliana Salvador" w:date="2022-02-23T20:09:00Z">
          <w:r w:rsidR="00CF1D3A" w:rsidRPr="002B42A7" w:rsidDel="00E837FA">
            <w:rPr>
              <w:rFonts w:ascii="Times New Roman" w:hAnsi="Times New Roman" w:cs="Times New Roman"/>
              <w:color w:val="000000" w:themeColor="text1"/>
              <w:rPrChange w:id="3899" w:author="Ruijie Xu" w:date="2022-03-10T12:31:00Z">
                <w:rPr>
                  <w:color w:val="000000" w:themeColor="text1"/>
                </w:rPr>
              </w:rPrChange>
            </w:rPr>
            <w:delText>n addition, the number</w:delText>
          </w:r>
        </w:del>
        <w:del w:id="3900" w:author="Liliana Salvador" w:date="2022-02-23T19:45:00Z">
          <w:r w:rsidR="00CF1D3A" w:rsidRPr="002B42A7" w:rsidDel="00E31DF6">
            <w:rPr>
              <w:rFonts w:ascii="Times New Roman" w:hAnsi="Times New Roman" w:cs="Times New Roman"/>
              <w:color w:val="000000" w:themeColor="text1"/>
              <w:rPrChange w:id="3901" w:author="Ruijie Xu" w:date="2022-03-10T12:31:00Z">
                <w:rPr>
                  <w:color w:val="000000" w:themeColor="text1"/>
                </w:rPr>
              </w:rPrChange>
            </w:rPr>
            <w:delText>s</w:delText>
          </w:r>
        </w:del>
        <w:del w:id="3902" w:author="Liliana Salvador" w:date="2022-02-23T20:09:00Z">
          <w:r w:rsidR="00CF1D3A" w:rsidRPr="002B42A7" w:rsidDel="00E837FA">
            <w:rPr>
              <w:rFonts w:ascii="Times New Roman" w:hAnsi="Times New Roman" w:cs="Times New Roman"/>
              <w:color w:val="000000" w:themeColor="text1"/>
              <w:rPrChange w:id="3903" w:author="Ruijie Xu" w:date="2022-03-10T12:31:00Z">
                <w:rPr>
                  <w:color w:val="000000" w:themeColor="text1"/>
                </w:rPr>
              </w:rPrChange>
            </w:rPr>
            <w:delText xml:space="preserve"> of </w:delText>
          </w:r>
        </w:del>
      </w:ins>
      <w:ins w:id="3904" w:author="Ruijie Xu" w:date="2022-02-02T12:28:00Z">
        <w:del w:id="3905" w:author="Liliana Salvador" w:date="2022-02-23T20:09:00Z">
          <w:r w:rsidR="00CF1D3A" w:rsidRPr="002B42A7" w:rsidDel="00E837FA">
            <w:rPr>
              <w:rFonts w:ascii="Times New Roman" w:hAnsi="Times New Roman" w:cs="Times New Roman"/>
              <w:color w:val="000000" w:themeColor="text1"/>
              <w:rPrChange w:id="3906" w:author="Ruijie Xu" w:date="2022-03-10T12:31:00Z">
                <w:rPr>
                  <w:color w:val="000000" w:themeColor="text1"/>
                </w:rPr>
              </w:rPrChange>
            </w:rPr>
            <w:delText>reads classified under the Bacteria taxon</w:delText>
          </w:r>
        </w:del>
        <w:r w:rsidR="00CF1D3A" w:rsidRPr="002B42A7">
          <w:rPr>
            <w:rFonts w:ascii="Times New Roman" w:hAnsi="Times New Roman" w:cs="Times New Roman"/>
            <w:color w:val="000000" w:themeColor="text1"/>
            <w:rPrChange w:id="3907" w:author="Ruijie Xu" w:date="2022-03-10T12:31:00Z">
              <w:rPr>
                <w:color w:val="000000" w:themeColor="text1"/>
              </w:rPr>
            </w:rPrChange>
          </w:rPr>
          <w:t xml:space="preserve"> were</w:t>
        </w:r>
      </w:ins>
      <w:ins w:id="3908" w:author="Ruijie Xu" w:date="2022-02-02T12:29:00Z">
        <w:r w:rsidR="00CF1D3A" w:rsidRPr="002B42A7">
          <w:rPr>
            <w:rFonts w:ascii="Times New Roman" w:hAnsi="Times New Roman" w:cs="Times New Roman"/>
            <w:color w:val="000000" w:themeColor="text1"/>
            <w:rPrChange w:id="3909" w:author="Ruijie Xu" w:date="2022-03-10T12:31:00Z">
              <w:rPr>
                <w:color w:val="000000" w:themeColor="text1"/>
              </w:rPr>
            </w:rPrChange>
          </w:rPr>
          <w:t xml:space="preserve"> found</w:t>
        </w:r>
      </w:ins>
      <w:ins w:id="3910" w:author="Liliana Salvador" w:date="2022-02-23T20:09:00Z">
        <w:r w:rsidR="00E837FA" w:rsidRPr="002B42A7">
          <w:rPr>
            <w:rFonts w:ascii="Times New Roman" w:hAnsi="Times New Roman" w:cs="Times New Roman"/>
            <w:color w:val="000000" w:themeColor="text1"/>
            <w:rPrChange w:id="3911" w:author="Ruijie Xu" w:date="2022-03-10T12:31:00Z">
              <w:rPr>
                <w:color w:val="000000" w:themeColor="text1"/>
              </w:rPr>
            </w:rPrChange>
          </w:rPr>
          <w:t xml:space="preserve"> to be</w:t>
        </w:r>
      </w:ins>
      <w:ins w:id="3912" w:author="Ruijie Xu" w:date="2022-02-02T12:28:00Z">
        <w:r w:rsidR="00CF1D3A" w:rsidRPr="002B42A7">
          <w:rPr>
            <w:rFonts w:ascii="Times New Roman" w:hAnsi="Times New Roman" w:cs="Times New Roman"/>
            <w:color w:val="000000" w:themeColor="text1"/>
            <w:rPrChange w:id="3913" w:author="Ruijie Xu" w:date="2022-03-10T12:31:00Z">
              <w:rPr>
                <w:color w:val="000000" w:themeColor="text1"/>
              </w:rPr>
            </w:rPrChange>
          </w:rPr>
          <w:t xml:space="preserve"> significantly different </w:t>
        </w:r>
        <w:del w:id="3914" w:author="Liliana Salvador" w:date="2022-02-23T20:09:00Z">
          <w:r w:rsidR="00CF1D3A" w:rsidRPr="002B42A7" w:rsidDel="00E837FA">
            <w:rPr>
              <w:rFonts w:ascii="Times New Roman" w:hAnsi="Times New Roman" w:cs="Times New Roman"/>
              <w:color w:val="000000" w:themeColor="text1"/>
              <w:rPrChange w:id="3915" w:author="Ruijie Xu" w:date="2022-03-10T12:31:00Z">
                <w:rPr>
                  <w:color w:val="000000" w:themeColor="text1"/>
                </w:rPr>
              </w:rPrChange>
            </w:rPr>
            <w:delText xml:space="preserve">between the results of all DBs when compared pairwisely </w:delText>
          </w:r>
        </w:del>
        <w:r w:rsidR="00CF1D3A" w:rsidRPr="002B42A7">
          <w:rPr>
            <w:rFonts w:ascii="Times New Roman" w:hAnsi="Times New Roman" w:cs="Times New Roman"/>
            <w:color w:val="000000" w:themeColor="text1"/>
            <w:rPrChange w:id="3916" w:author="Ruijie Xu" w:date="2022-03-10T12:31:00Z">
              <w:rPr>
                <w:color w:val="000000" w:themeColor="text1"/>
              </w:rPr>
            </w:rPrChange>
          </w:rPr>
          <w:t xml:space="preserve">(Figure 1b). </w:t>
        </w:r>
      </w:ins>
      <w:ins w:id="3917" w:author="Ruijie Xu" w:date="2022-03-10T11:57:00Z">
        <w:r w:rsidR="006504E4" w:rsidRPr="002B42A7">
          <w:rPr>
            <w:rFonts w:ascii="Times New Roman" w:hAnsi="Times New Roman" w:cs="Times New Roman"/>
            <w:color w:val="000000" w:themeColor="text1"/>
            <w:rPrChange w:id="3918" w:author="Ruijie Xu" w:date="2022-03-10T12:31:00Z">
              <w:rPr>
                <w:color w:val="000000" w:themeColor="text1"/>
              </w:rPr>
            </w:rPrChange>
          </w:rPr>
          <w:t xml:space="preserve">For Viruses, </w:t>
        </w:r>
      </w:ins>
      <w:commentRangeStart w:id="3919"/>
      <w:del w:id="3920" w:author="Ruijie Xu" w:date="2022-03-10T11:57:00Z">
        <w:r w:rsidR="00C86E04" w:rsidRPr="002B42A7" w:rsidDel="006504E4">
          <w:rPr>
            <w:rFonts w:ascii="Times New Roman" w:hAnsi="Times New Roman" w:cs="Times New Roman"/>
            <w:color w:val="000000" w:themeColor="text1"/>
            <w:rPrChange w:id="3921" w:author="Ruijie Xu" w:date="2022-03-10T12:31:00Z">
              <w:rPr>
                <w:color w:val="000000" w:themeColor="text1"/>
              </w:rPr>
            </w:rPrChange>
          </w:rPr>
          <w:delText xml:space="preserve">Classification results for </w:delText>
        </w:r>
      </w:del>
      <w:ins w:id="3922" w:author="Rajeev, Sree" w:date="2022-03-03T10:58:00Z">
        <w:del w:id="3923" w:author="Ruijie Xu" w:date="2022-03-04T13:35:00Z">
          <w:r w:rsidR="00B95BF0" w:rsidRPr="002B42A7" w:rsidDel="00582429">
            <w:rPr>
              <w:rFonts w:ascii="Times New Roman" w:hAnsi="Times New Roman" w:cs="Times New Roman"/>
              <w:color w:val="000000" w:themeColor="text1"/>
              <w:rPrChange w:id="3924" w:author="Ruijie Xu" w:date="2022-03-10T12:31:00Z">
                <w:rPr>
                  <w:color w:val="000000" w:themeColor="text1"/>
                </w:rPr>
              </w:rPrChange>
            </w:rPr>
            <w:delText>v</w:delText>
          </w:r>
        </w:del>
      </w:ins>
      <w:del w:id="3925" w:author="Ruijie Xu" w:date="2022-03-04T13:35:00Z">
        <w:r w:rsidR="00C86E04" w:rsidRPr="002B42A7" w:rsidDel="00582429">
          <w:rPr>
            <w:rFonts w:ascii="Times New Roman" w:hAnsi="Times New Roman" w:cs="Times New Roman"/>
            <w:color w:val="000000" w:themeColor="text1"/>
            <w:rPrChange w:id="3926" w:author="Ruijie Xu" w:date="2022-03-10T12:31:00Z">
              <w:rPr>
                <w:color w:val="000000" w:themeColor="text1"/>
              </w:rPr>
            </w:rPrChange>
          </w:rPr>
          <w:delText>Viruses</w:delText>
        </w:r>
      </w:del>
      <w:del w:id="3927" w:author="Ruijie Xu" w:date="2022-03-10T11:57:00Z">
        <w:r w:rsidR="00C86E04" w:rsidRPr="002B42A7" w:rsidDel="006504E4">
          <w:rPr>
            <w:rFonts w:ascii="Times New Roman" w:hAnsi="Times New Roman" w:cs="Times New Roman"/>
            <w:color w:val="000000" w:themeColor="text1"/>
            <w:rPrChange w:id="3928" w:author="Ruijie Xu" w:date="2022-03-10T12:31:00Z">
              <w:rPr>
                <w:color w:val="000000" w:themeColor="text1"/>
              </w:rPr>
            </w:rPrChange>
          </w:rPr>
          <w:delText xml:space="preserve"> are more similar across DBs </w:delText>
        </w:r>
      </w:del>
      <w:ins w:id="3929" w:author="Liliana Salvador" w:date="2022-02-23T19:46:00Z">
        <w:del w:id="3930" w:author="Ruijie Xu" w:date="2022-03-10T11:57:00Z">
          <w:r w:rsidR="00E31DF6" w:rsidRPr="002B42A7" w:rsidDel="006504E4">
            <w:rPr>
              <w:rFonts w:ascii="Times New Roman" w:hAnsi="Times New Roman" w:cs="Times New Roman"/>
              <w:color w:val="000000" w:themeColor="text1"/>
              <w:rPrChange w:id="3931" w:author="Ruijie Xu" w:date="2022-03-10T12:31:00Z">
                <w:rPr>
                  <w:color w:val="000000" w:themeColor="text1"/>
                </w:rPr>
              </w:rPrChange>
            </w:rPr>
            <w:delText>than</w:delText>
          </w:r>
        </w:del>
      </w:ins>
      <w:del w:id="3932" w:author="Ruijie Xu" w:date="2022-03-10T11:57:00Z">
        <w:r w:rsidR="00C86E04" w:rsidRPr="002B42A7" w:rsidDel="006504E4">
          <w:rPr>
            <w:rFonts w:ascii="Times New Roman" w:hAnsi="Times New Roman" w:cs="Times New Roman"/>
            <w:color w:val="000000" w:themeColor="text1"/>
            <w:rPrChange w:id="3933" w:author="Ruijie Xu" w:date="2022-03-10T12:31:00Z">
              <w:rPr>
                <w:color w:val="000000" w:themeColor="text1"/>
              </w:rPr>
            </w:rPrChange>
          </w:rPr>
          <w:delText>compare to th</w:delText>
        </w:r>
      </w:del>
      <w:ins w:id="3934" w:author="Liliana Salvador" w:date="2022-02-23T19:45:00Z">
        <w:del w:id="3935" w:author="Ruijie Xu" w:date="2022-03-10T11:57:00Z">
          <w:r w:rsidR="00E31DF6" w:rsidRPr="002B42A7" w:rsidDel="006504E4">
            <w:rPr>
              <w:rFonts w:ascii="Times New Roman" w:hAnsi="Times New Roman" w:cs="Times New Roman"/>
              <w:color w:val="000000" w:themeColor="text1"/>
              <w:rPrChange w:id="3936" w:author="Ruijie Xu" w:date="2022-03-10T12:31:00Z">
                <w:rPr>
                  <w:color w:val="000000" w:themeColor="text1"/>
                </w:rPr>
              </w:rPrChange>
            </w:rPr>
            <w:delText xml:space="preserve">e </w:delText>
          </w:r>
        </w:del>
      </w:ins>
      <w:ins w:id="3937" w:author="Liliana Salvador" w:date="2022-02-23T19:47:00Z">
        <w:del w:id="3938" w:author="Ruijie Xu" w:date="2022-03-10T11:57:00Z">
          <w:r w:rsidR="00E31DF6" w:rsidRPr="002B42A7" w:rsidDel="006504E4">
            <w:rPr>
              <w:rFonts w:ascii="Times New Roman" w:hAnsi="Times New Roman" w:cs="Times New Roman"/>
              <w:color w:val="000000" w:themeColor="text1"/>
              <w:rPrChange w:id="3939" w:author="Ruijie Xu" w:date="2022-03-10T12:31:00Z">
                <w:rPr>
                  <w:color w:val="000000" w:themeColor="text1"/>
                </w:rPr>
              </w:rPrChange>
            </w:rPr>
            <w:delText>results for</w:delText>
          </w:r>
        </w:del>
      </w:ins>
      <w:del w:id="3940" w:author="Ruijie Xu" w:date="2022-03-10T11:57:00Z">
        <w:r w:rsidR="00C86E04" w:rsidRPr="002B42A7" w:rsidDel="006504E4">
          <w:rPr>
            <w:rFonts w:ascii="Times New Roman" w:hAnsi="Times New Roman" w:cs="Times New Roman"/>
            <w:color w:val="000000" w:themeColor="text1"/>
            <w:rPrChange w:id="3941" w:author="Ruijie Xu" w:date="2022-03-10T12:31:00Z">
              <w:rPr>
                <w:color w:val="000000" w:themeColor="text1"/>
              </w:rPr>
            </w:rPrChange>
          </w:rPr>
          <w:delText>at of Eukaryota and Bacteria</w:delText>
        </w:r>
      </w:del>
      <w:ins w:id="3942" w:author="Liliana Salvador" w:date="2022-03-08T18:55:00Z">
        <w:del w:id="3943" w:author="Ruijie Xu" w:date="2022-03-10T11:57:00Z">
          <w:r w:rsidR="00454983" w:rsidRPr="002B42A7" w:rsidDel="006504E4">
            <w:rPr>
              <w:rFonts w:ascii="Times New Roman" w:hAnsi="Times New Roman" w:cs="Times New Roman"/>
              <w:color w:val="000000" w:themeColor="text1"/>
              <w:rPrChange w:id="3944" w:author="Ruijie Xu" w:date="2022-03-10T12:31:00Z">
                <w:rPr>
                  <w:color w:val="000000" w:themeColor="text1"/>
                </w:rPr>
              </w:rPrChange>
            </w:rPr>
            <w:delText xml:space="preserve">. </w:delText>
          </w:r>
        </w:del>
      </w:ins>
      <w:del w:id="3945" w:author="Liliana Salvador" w:date="2022-03-08T18:55:00Z">
        <w:r w:rsidR="00C86E04" w:rsidRPr="002B42A7" w:rsidDel="00454983">
          <w:rPr>
            <w:rFonts w:ascii="Times New Roman" w:hAnsi="Times New Roman" w:cs="Times New Roman"/>
            <w:color w:val="000000" w:themeColor="text1"/>
            <w:rPrChange w:id="3946" w:author="Ruijie Xu" w:date="2022-03-10T12:31:00Z">
              <w:rPr>
                <w:color w:val="000000" w:themeColor="text1"/>
              </w:rPr>
            </w:rPrChange>
          </w:rPr>
          <w:delText>,</w:delText>
        </w:r>
      </w:del>
      <w:ins w:id="3947" w:author="Ruijie Xu" w:date="2022-03-10T11:57:00Z">
        <w:r w:rsidR="006504E4" w:rsidRPr="002B42A7">
          <w:rPr>
            <w:rFonts w:ascii="Times New Roman" w:hAnsi="Times New Roman" w:cs="Times New Roman"/>
            <w:color w:val="000000" w:themeColor="text1"/>
            <w:rPrChange w:id="3948" w:author="Ruijie Xu" w:date="2022-03-10T12:31:00Z">
              <w:rPr>
                <w:color w:val="000000" w:themeColor="text1"/>
              </w:rPr>
            </w:rPrChange>
          </w:rPr>
          <w:t>o</w:t>
        </w:r>
      </w:ins>
      <w:ins w:id="3949" w:author="Liliana Salvador" w:date="2022-03-08T18:55:00Z">
        <w:del w:id="3950" w:author="Ruijie Xu" w:date="2022-03-10T11:57:00Z">
          <w:r w:rsidR="00454983" w:rsidRPr="002B42A7" w:rsidDel="006504E4">
            <w:rPr>
              <w:rFonts w:ascii="Times New Roman" w:hAnsi="Times New Roman" w:cs="Times New Roman"/>
              <w:color w:val="000000" w:themeColor="text1"/>
              <w:rPrChange w:id="3951" w:author="Ruijie Xu" w:date="2022-03-10T12:31:00Z">
                <w:rPr>
                  <w:color w:val="000000" w:themeColor="text1"/>
                </w:rPr>
              </w:rPrChange>
            </w:rPr>
            <w:delText>O</w:delText>
          </w:r>
        </w:del>
      </w:ins>
      <w:del w:id="3952" w:author="Liliana Salvador" w:date="2022-03-08T18:55:00Z">
        <w:r w:rsidR="00C86E04" w:rsidRPr="002B42A7" w:rsidDel="00454983">
          <w:rPr>
            <w:rFonts w:ascii="Times New Roman" w:hAnsi="Times New Roman" w:cs="Times New Roman"/>
            <w:color w:val="000000" w:themeColor="text1"/>
            <w:rPrChange w:id="3953" w:author="Ruijie Xu" w:date="2022-03-10T12:31:00Z">
              <w:rPr>
                <w:color w:val="000000" w:themeColor="text1"/>
              </w:rPr>
            </w:rPrChange>
          </w:rPr>
          <w:delText xml:space="preserve"> but still </w:delText>
        </w:r>
      </w:del>
      <w:ins w:id="3954" w:author="Ruijie Xu" w:date="2022-02-27T11:05:00Z">
        <w:del w:id="3955" w:author="Liliana Salvador" w:date="2022-03-08T18:55:00Z">
          <w:r w:rsidR="009D7A07" w:rsidRPr="002B42A7" w:rsidDel="00454983">
            <w:rPr>
              <w:rFonts w:ascii="Times New Roman" w:hAnsi="Times New Roman" w:cs="Times New Roman"/>
              <w:color w:val="000000" w:themeColor="text1"/>
              <w:rPrChange w:id="3956" w:author="Ruijie Xu" w:date="2022-03-10T12:31:00Z">
                <w:rPr>
                  <w:color w:val="000000" w:themeColor="text1"/>
                </w:rPr>
              </w:rPrChange>
            </w:rPr>
            <w:delText>o</w:delText>
          </w:r>
        </w:del>
        <w:r w:rsidR="009D7A07" w:rsidRPr="002B42A7">
          <w:rPr>
            <w:rFonts w:ascii="Times New Roman" w:hAnsi="Times New Roman" w:cs="Times New Roman"/>
            <w:color w:val="000000" w:themeColor="text1"/>
            <w:rPrChange w:id="3957" w:author="Ruijie Xu" w:date="2022-03-10T12:31:00Z">
              <w:rPr>
                <w:color w:val="000000" w:themeColor="text1"/>
              </w:rPr>
            </w:rPrChange>
          </w:rPr>
          <w:t xml:space="preserve">nly the </w:t>
        </w:r>
      </w:ins>
      <w:del w:id="3958" w:author="Ruijie Xu" w:date="2022-02-27T11:05:00Z">
        <w:r w:rsidR="00C86E04" w:rsidRPr="002B42A7" w:rsidDel="009D7A07">
          <w:rPr>
            <w:rFonts w:ascii="Times New Roman" w:hAnsi="Times New Roman" w:cs="Times New Roman"/>
            <w:color w:val="000000" w:themeColor="text1"/>
            <w:rPrChange w:id="3959" w:author="Ruijie Xu" w:date="2022-03-10T12:31:00Z">
              <w:rPr>
                <w:color w:val="000000" w:themeColor="text1"/>
              </w:rPr>
            </w:rPrChange>
          </w:rPr>
          <w:delText xml:space="preserve">with 4 out of 6 </w:delText>
        </w:r>
      </w:del>
      <w:r w:rsidR="00C86E04" w:rsidRPr="002B42A7">
        <w:rPr>
          <w:rFonts w:ascii="Times New Roman" w:hAnsi="Times New Roman" w:cs="Times New Roman"/>
          <w:color w:val="000000" w:themeColor="text1"/>
          <w:rPrChange w:id="3960" w:author="Ruijie Xu" w:date="2022-03-10T12:31:00Z">
            <w:rPr>
              <w:color w:val="000000" w:themeColor="text1"/>
            </w:rPr>
          </w:rPrChange>
        </w:rPr>
        <w:t>comparison</w:t>
      </w:r>
      <w:ins w:id="3961" w:author="Liliana Salvador" w:date="2022-02-23T19:49:00Z">
        <w:r w:rsidR="00E31DF6" w:rsidRPr="002B42A7">
          <w:rPr>
            <w:rFonts w:ascii="Times New Roman" w:hAnsi="Times New Roman" w:cs="Times New Roman"/>
            <w:color w:val="000000" w:themeColor="text1"/>
            <w:rPrChange w:id="3962" w:author="Ruijie Xu" w:date="2022-03-10T12:31:00Z">
              <w:rPr>
                <w:color w:val="000000" w:themeColor="text1"/>
              </w:rPr>
            </w:rPrChange>
          </w:rPr>
          <w:t>s</w:t>
        </w:r>
      </w:ins>
      <w:ins w:id="3963" w:author="Ruijie Xu" w:date="2022-02-27T11:05:00Z">
        <w:r w:rsidR="009D7A07" w:rsidRPr="002B42A7">
          <w:rPr>
            <w:rFonts w:ascii="Times New Roman" w:hAnsi="Times New Roman" w:cs="Times New Roman"/>
            <w:color w:val="000000" w:themeColor="text1"/>
            <w:rPrChange w:id="3964" w:author="Ruijie Xu" w:date="2022-03-10T12:31:00Z">
              <w:rPr>
                <w:color w:val="000000" w:themeColor="text1"/>
              </w:rPr>
            </w:rPrChange>
          </w:rPr>
          <w:t xml:space="preserve"> between </w:t>
        </w:r>
        <w:r w:rsidR="00D26360" w:rsidRPr="002B42A7">
          <w:rPr>
            <w:rFonts w:ascii="Times New Roman" w:hAnsi="Times New Roman" w:cs="Times New Roman"/>
            <w:color w:val="000000" w:themeColor="text1"/>
            <w:rPrChange w:id="3965" w:author="Ruijie Xu" w:date="2022-03-10T12:31:00Z">
              <w:rPr>
                <w:color w:val="000000" w:themeColor="text1"/>
              </w:rPr>
            </w:rPrChange>
          </w:rPr>
          <w:t>standard and customized DB</w:t>
        </w:r>
      </w:ins>
      <w:ins w:id="3966" w:author="Ruijie Xu" w:date="2022-02-27T11:06:00Z">
        <w:r w:rsidR="00D26360" w:rsidRPr="002B42A7">
          <w:rPr>
            <w:rFonts w:ascii="Times New Roman" w:hAnsi="Times New Roman" w:cs="Times New Roman"/>
            <w:color w:val="000000" w:themeColor="text1"/>
            <w:rPrChange w:id="3967" w:author="Ruijie Xu" w:date="2022-03-10T12:31:00Z">
              <w:rPr>
                <w:color w:val="000000" w:themeColor="text1"/>
              </w:rPr>
            </w:rPrChange>
          </w:rPr>
          <w:t>s, and between minikraken and maxikraken DBs</w:t>
        </w:r>
      </w:ins>
      <w:ins w:id="3968" w:author="Liliana Salvador" w:date="2022-02-23T19:49:00Z">
        <w:r w:rsidR="00E31DF6" w:rsidRPr="002B42A7">
          <w:rPr>
            <w:rFonts w:ascii="Times New Roman" w:hAnsi="Times New Roman" w:cs="Times New Roman"/>
            <w:color w:val="000000" w:themeColor="text1"/>
            <w:rPrChange w:id="3969" w:author="Ruijie Xu" w:date="2022-03-10T12:31:00Z">
              <w:rPr>
                <w:color w:val="000000" w:themeColor="text1"/>
              </w:rPr>
            </w:rPrChange>
          </w:rPr>
          <w:t xml:space="preserve"> were</w:t>
        </w:r>
      </w:ins>
      <w:ins w:id="3970" w:author="Ruijie Xu" w:date="2022-02-27T11:06:00Z">
        <w:r w:rsidR="00D26360" w:rsidRPr="002B42A7">
          <w:rPr>
            <w:rFonts w:ascii="Times New Roman" w:hAnsi="Times New Roman" w:cs="Times New Roman"/>
            <w:color w:val="000000" w:themeColor="text1"/>
            <w:rPrChange w:id="3971" w:author="Ruijie Xu" w:date="2022-03-10T12:31:00Z">
              <w:rPr>
                <w:color w:val="000000" w:themeColor="text1"/>
              </w:rPr>
            </w:rPrChange>
          </w:rPr>
          <w:t xml:space="preserve"> not </w:t>
        </w:r>
      </w:ins>
      <w:ins w:id="3972" w:author="Liliana Salvador" w:date="2022-03-08T18:56:00Z">
        <w:r w:rsidR="000D45F6" w:rsidRPr="002B42A7">
          <w:rPr>
            <w:rFonts w:ascii="Times New Roman" w:hAnsi="Times New Roman" w:cs="Times New Roman"/>
            <w:color w:val="000000" w:themeColor="text1"/>
            <w:rPrChange w:id="3973" w:author="Ruijie Xu" w:date="2022-03-10T12:31:00Z">
              <w:rPr>
                <w:color w:val="000000" w:themeColor="text1"/>
              </w:rPr>
            </w:rPrChange>
          </w:rPr>
          <w:t xml:space="preserve">significantly </w:t>
        </w:r>
      </w:ins>
      <w:ins w:id="3974" w:author="Ruijie Xu" w:date="2022-02-27T11:06:00Z">
        <w:r w:rsidR="00D26360" w:rsidRPr="002B42A7">
          <w:rPr>
            <w:rFonts w:ascii="Times New Roman" w:hAnsi="Times New Roman" w:cs="Times New Roman"/>
            <w:color w:val="000000" w:themeColor="text1"/>
            <w:rPrChange w:id="3975" w:author="Ruijie Xu" w:date="2022-03-10T12:31:00Z">
              <w:rPr>
                <w:color w:val="000000" w:themeColor="text1"/>
              </w:rPr>
            </w:rPrChange>
          </w:rPr>
          <w:t>diffe</w:t>
        </w:r>
      </w:ins>
      <w:ins w:id="3976" w:author="Ruijie Xu" w:date="2022-02-27T11:07:00Z">
        <w:r w:rsidR="00D26360" w:rsidRPr="002B42A7">
          <w:rPr>
            <w:rFonts w:ascii="Times New Roman" w:hAnsi="Times New Roman" w:cs="Times New Roman"/>
            <w:color w:val="000000" w:themeColor="text1"/>
            <w:rPrChange w:id="3977" w:author="Ruijie Xu" w:date="2022-03-10T12:31:00Z">
              <w:rPr>
                <w:color w:val="000000" w:themeColor="text1"/>
              </w:rPr>
            </w:rPrChange>
          </w:rPr>
          <w:t>rent</w:t>
        </w:r>
      </w:ins>
      <w:del w:id="3978" w:author="Liliana Salvador" w:date="2022-03-08T18:56:00Z">
        <w:r w:rsidR="00C86E04" w:rsidRPr="002B42A7" w:rsidDel="000D45F6">
          <w:rPr>
            <w:rFonts w:ascii="Times New Roman" w:hAnsi="Times New Roman" w:cs="Times New Roman"/>
            <w:color w:val="000000" w:themeColor="text1"/>
            <w:rPrChange w:id="3979" w:author="Ruijie Xu" w:date="2022-03-10T12:31:00Z">
              <w:rPr>
                <w:color w:val="000000" w:themeColor="text1"/>
              </w:rPr>
            </w:rPrChange>
          </w:rPr>
          <w:delText xml:space="preserve"> </w:delText>
        </w:r>
      </w:del>
      <w:ins w:id="3980" w:author="Ruijie Xu" w:date="2022-02-27T11:07:00Z">
        <w:r w:rsidR="00D26360" w:rsidRPr="002B42A7">
          <w:rPr>
            <w:rFonts w:ascii="Times New Roman" w:hAnsi="Times New Roman" w:cs="Times New Roman"/>
            <w:color w:val="000000" w:themeColor="text1"/>
            <w:rPrChange w:id="3981" w:author="Ruijie Xu" w:date="2022-03-10T12:31:00Z">
              <w:rPr>
                <w:color w:val="000000" w:themeColor="text1"/>
              </w:rPr>
            </w:rPrChange>
          </w:rPr>
          <w:t>.</w:t>
        </w:r>
      </w:ins>
      <w:ins w:id="3982" w:author="Liliana Salvador" w:date="2022-02-23T19:49:00Z">
        <w:del w:id="3983" w:author="Ruijie Xu" w:date="2022-02-27T11:07:00Z">
          <w:r w:rsidR="00E31DF6" w:rsidRPr="002B42A7" w:rsidDel="00D26360">
            <w:rPr>
              <w:rFonts w:ascii="Times New Roman" w:hAnsi="Times New Roman" w:cs="Times New Roman"/>
              <w:color w:val="000000" w:themeColor="text1"/>
              <w:rPrChange w:id="3984" w:author="Ruijie Xu" w:date="2022-03-10T12:31:00Z">
                <w:rPr>
                  <w:color w:val="000000" w:themeColor="text1"/>
                </w:rPr>
              </w:rPrChange>
            </w:rPr>
            <w:delText xml:space="preserve"> </w:delText>
          </w:r>
        </w:del>
      </w:ins>
      <w:del w:id="3985" w:author="Ruijie Xu" w:date="2022-02-27T11:07:00Z">
        <w:r w:rsidR="00374568" w:rsidRPr="002B42A7" w:rsidDel="00D26360">
          <w:rPr>
            <w:rFonts w:ascii="Times New Roman" w:hAnsi="Times New Roman" w:cs="Times New Roman"/>
            <w:color w:val="000000" w:themeColor="text1"/>
            <w:rPrChange w:id="3986" w:author="Ruijie Xu" w:date="2022-03-10T12:31:00Z">
              <w:rPr>
                <w:color w:val="000000" w:themeColor="text1"/>
              </w:rPr>
            </w:rPrChange>
          </w:rPr>
          <w:delText>different</w:delText>
        </w:r>
        <w:commentRangeEnd w:id="3919"/>
        <w:r w:rsidR="00E837FA" w:rsidRPr="002B42A7" w:rsidDel="00D26360">
          <w:rPr>
            <w:rStyle w:val="CommentReference"/>
            <w:rFonts w:ascii="Times New Roman" w:hAnsi="Times New Roman" w:cs="Times New Roman"/>
            <w:sz w:val="24"/>
            <w:szCs w:val="24"/>
            <w:rPrChange w:id="3987" w:author="Ruijie Xu" w:date="2022-03-10T12:31:00Z">
              <w:rPr>
                <w:rStyle w:val="CommentReference"/>
              </w:rPr>
            </w:rPrChange>
          </w:rPr>
          <w:commentReference w:id="3919"/>
        </w:r>
        <w:r w:rsidR="00C86E04" w:rsidRPr="002B42A7" w:rsidDel="00D26360">
          <w:rPr>
            <w:rFonts w:ascii="Times New Roman" w:hAnsi="Times New Roman" w:cs="Times New Roman"/>
            <w:color w:val="000000" w:themeColor="text1"/>
            <w:rPrChange w:id="3988" w:author="Ruijie Xu" w:date="2022-03-10T12:31:00Z">
              <w:rPr>
                <w:color w:val="000000" w:themeColor="text1"/>
              </w:rPr>
            </w:rPrChange>
          </w:rPr>
          <w:delText xml:space="preserve"> significantly.</w:delText>
        </w:r>
      </w:del>
      <w:r w:rsidR="00C86E04" w:rsidRPr="002B42A7">
        <w:rPr>
          <w:rFonts w:ascii="Times New Roman" w:hAnsi="Times New Roman" w:cs="Times New Roman"/>
          <w:color w:val="000000" w:themeColor="text1"/>
          <w:rPrChange w:id="3989" w:author="Ruijie Xu" w:date="2022-03-10T12:31:00Z">
            <w:rPr>
              <w:color w:val="000000" w:themeColor="text1"/>
            </w:rPr>
          </w:rPrChange>
        </w:rPr>
        <w:t xml:space="preserve"> </w:t>
      </w:r>
      <w:del w:id="3990" w:author="Liliana Salvador" w:date="2022-02-23T19:50:00Z">
        <w:r w:rsidR="00C86E04" w:rsidRPr="002B42A7" w:rsidDel="00E31DF6">
          <w:rPr>
            <w:rFonts w:ascii="Times New Roman" w:hAnsi="Times New Roman" w:cs="Times New Roman"/>
            <w:color w:val="000000" w:themeColor="text1"/>
            <w:rPrChange w:id="3991" w:author="Ruijie Xu" w:date="2022-03-10T12:31:00Z">
              <w:rPr>
                <w:color w:val="000000" w:themeColor="text1"/>
              </w:rPr>
            </w:rPrChange>
          </w:rPr>
          <w:delText>In the end,  for</w:delText>
        </w:r>
      </w:del>
      <w:ins w:id="3992" w:author="Liliana Salvador" w:date="2022-02-23T19:50:00Z">
        <w:r w:rsidR="00E31DF6" w:rsidRPr="002B42A7">
          <w:rPr>
            <w:rFonts w:ascii="Times New Roman" w:hAnsi="Times New Roman" w:cs="Times New Roman"/>
            <w:color w:val="000000" w:themeColor="text1"/>
            <w:rPrChange w:id="3993" w:author="Ruijie Xu" w:date="2022-03-10T12:31:00Z">
              <w:rPr>
                <w:color w:val="000000" w:themeColor="text1"/>
              </w:rPr>
            </w:rPrChange>
          </w:rPr>
          <w:t>In the case of</w:t>
        </w:r>
      </w:ins>
      <w:r w:rsidR="00C86E04" w:rsidRPr="002B42A7">
        <w:rPr>
          <w:rFonts w:ascii="Times New Roman" w:hAnsi="Times New Roman" w:cs="Times New Roman"/>
          <w:color w:val="000000" w:themeColor="text1"/>
          <w:rPrChange w:id="3994" w:author="Ruijie Xu" w:date="2022-03-10T12:31:00Z">
            <w:rPr>
              <w:color w:val="000000" w:themeColor="text1"/>
            </w:rPr>
          </w:rPrChange>
        </w:rPr>
        <w:t xml:space="preserve"> Archaea</w:t>
      </w:r>
      <w:del w:id="3995" w:author="Liliana Salvador" w:date="2022-02-23T19:50:00Z">
        <w:r w:rsidR="00C86E04" w:rsidRPr="002B42A7" w:rsidDel="00E31DF6">
          <w:rPr>
            <w:rFonts w:ascii="Times New Roman" w:hAnsi="Times New Roman" w:cs="Times New Roman"/>
            <w:color w:val="000000" w:themeColor="text1"/>
            <w:rPrChange w:id="3996" w:author="Ruijie Xu" w:date="2022-03-10T12:31:00Z">
              <w:rPr>
                <w:color w:val="000000" w:themeColor="text1"/>
              </w:rPr>
            </w:rPrChange>
          </w:rPr>
          <w:delText xml:space="preserve"> classification</w:delText>
        </w:r>
      </w:del>
      <w:r w:rsidR="00C86E04" w:rsidRPr="002B42A7">
        <w:rPr>
          <w:rFonts w:ascii="Times New Roman" w:hAnsi="Times New Roman" w:cs="Times New Roman"/>
          <w:color w:val="000000" w:themeColor="text1"/>
          <w:rPrChange w:id="3997" w:author="Ruijie Xu" w:date="2022-03-10T12:31:00Z">
            <w:rPr>
              <w:color w:val="000000" w:themeColor="text1"/>
            </w:rPr>
          </w:rPrChange>
        </w:rPr>
        <w:t xml:space="preserve">, only the classification results of minikraken were found significanly different when compared </w:t>
      </w:r>
      <w:r w:rsidR="00374568" w:rsidRPr="002B42A7">
        <w:rPr>
          <w:rFonts w:ascii="Times New Roman" w:hAnsi="Times New Roman" w:cs="Times New Roman"/>
          <w:color w:val="000000" w:themeColor="text1"/>
          <w:rPrChange w:id="3998" w:author="Ruijie Xu" w:date="2022-03-10T12:31:00Z">
            <w:rPr>
              <w:color w:val="000000" w:themeColor="text1"/>
            </w:rPr>
          </w:rPrChange>
        </w:rPr>
        <w:t>with</w:t>
      </w:r>
      <w:r w:rsidR="00C86E04" w:rsidRPr="002B42A7">
        <w:rPr>
          <w:rFonts w:ascii="Times New Roman" w:hAnsi="Times New Roman" w:cs="Times New Roman"/>
          <w:color w:val="000000" w:themeColor="text1"/>
          <w:rPrChange w:id="3999" w:author="Ruijie Xu" w:date="2022-03-10T12:31:00Z">
            <w:rPr>
              <w:color w:val="000000" w:themeColor="text1"/>
            </w:rPr>
          </w:rPrChange>
        </w:rPr>
        <w:t xml:space="preserve"> the results of other DBs, </w:t>
      </w:r>
      <w:ins w:id="4000" w:author="Liliana Salvador" w:date="2022-02-23T19:52:00Z">
        <w:r w:rsidR="00A9746D" w:rsidRPr="002B42A7">
          <w:rPr>
            <w:rFonts w:ascii="Times New Roman" w:hAnsi="Times New Roman" w:cs="Times New Roman"/>
            <w:color w:val="000000" w:themeColor="text1"/>
            <w:rPrChange w:id="4001" w:author="Ruijie Xu" w:date="2022-03-10T12:31:00Z">
              <w:rPr>
                <w:color w:val="000000" w:themeColor="text1"/>
              </w:rPr>
            </w:rPrChange>
          </w:rPr>
          <w:t>and</w:t>
        </w:r>
      </w:ins>
      <w:ins w:id="4002" w:author="Liliana Salvador" w:date="2022-02-23T19:51:00Z">
        <w:r w:rsidR="00E31DF6" w:rsidRPr="002B42A7">
          <w:rPr>
            <w:rFonts w:ascii="Times New Roman" w:hAnsi="Times New Roman" w:cs="Times New Roman"/>
            <w:color w:val="000000" w:themeColor="text1"/>
            <w:rPrChange w:id="4003" w:author="Ruijie Xu" w:date="2022-03-10T12:31:00Z">
              <w:rPr>
                <w:color w:val="000000" w:themeColor="text1"/>
              </w:rPr>
            </w:rPrChange>
          </w:rPr>
          <w:t xml:space="preserve"> </w:t>
        </w:r>
      </w:ins>
      <w:r w:rsidR="00C86E04" w:rsidRPr="002B42A7">
        <w:rPr>
          <w:rFonts w:ascii="Times New Roman" w:hAnsi="Times New Roman" w:cs="Times New Roman"/>
          <w:color w:val="000000" w:themeColor="text1"/>
          <w:rPrChange w:id="4004" w:author="Ruijie Xu" w:date="2022-03-10T12:31:00Z">
            <w:rPr>
              <w:color w:val="000000" w:themeColor="text1"/>
            </w:rPr>
          </w:rPrChange>
        </w:rPr>
        <w:t xml:space="preserve">the classification results </w:t>
      </w:r>
      <w:r w:rsidR="00374568" w:rsidRPr="002B42A7">
        <w:rPr>
          <w:rFonts w:ascii="Times New Roman" w:hAnsi="Times New Roman" w:cs="Times New Roman"/>
          <w:color w:val="000000" w:themeColor="text1"/>
          <w:rPrChange w:id="4005" w:author="Ruijie Xu" w:date="2022-03-10T12:31:00Z">
            <w:rPr>
              <w:color w:val="000000" w:themeColor="text1"/>
            </w:rPr>
          </w:rPrChange>
        </w:rPr>
        <w:t xml:space="preserve">of </w:t>
      </w:r>
      <w:ins w:id="4006" w:author="Liliana Salvador" w:date="2022-02-23T19:51:00Z">
        <w:r w:rsidR="00E31DF6" w:rsidRPr="002B42A7">
          <w:rPr>
            <w:rFonts w:ascii="Times New Roman" w:hAnsi="Times New Roman" w:cs="Times New Roman"/>
            <w:color w:val="000000" w:themeColor="text1"/>
            <w:rPrChange w:id="4007" w:author="Ruijie Xu" w:date="2022-03-10T12:31:00Z">
              <w:rPr>
                <w:color w:val="000000" w:themeColor="text1"/>
              </w:rPr>
            </w:rPrChange>
          </w:rPr>
          <w:t xml:space="preserve">the </w:t>
        </w:r>
      </w:ins>
      <w:r w:rsidR="00C86E04" w:rsidRPr="002B42A7">
        <w:rPr>
          <w:rFonts w:ascii="Times New Roman" w:hAnsi="Times New Roman" w:cs="Times New Roman"/>
          <w:color w:val="000000" w:themeColor="text1"/>
          <w:rPrChange w:id="4008" w:author="Ruijie Xu" w:date="2022-03-10T12:31:00Z">
            <w:rPr>
              <w:color w:val="000000" w:themeColor="text1"/>
            </w:rPr>
          </w:rPrChange>
        </w:rPr>
        <w:t xml:space="preserve">other three DBs were not </w:t>
      </w:r>
      <w:del w:id="4009" w:author="Liliana Salvador" w:date="2022-02-23T19:51:00Z">
        <w:r w:rsidR="00C86E04" w:rsidRPr="002B42A7" w:rsidDel="00E31DF6">
          <w:rPr>
            <w:rFonts w:ascii="Times New Roman" w:hAnsi="Times New Roman" w:cs="Times New Roman"/>
            <w:color w:val="000000" w:themeColor="text1"/>
            <w:rPrChange w:id="4010" w:author="Ruijie Xu" w:date="2022-03-10T12:31:00Z">
              <w:rPr>
                <w:color w:val="000000" w:themeColor="text1"/>
              </w:rPr>
            </w:rPrChange>
          </w:rPr>
          <w:delText xml:space="preserve">different </w:delText>
        </w:r>
      </w:del>
      <w:r w:rsidR="00C86E04" w:rsidRPr="002B42A7">
        <w:rPr>
          <w:rFonts w:ascii="Times New Roman" w:hAnsi="Times New Roman" w:cs="Times New Roman"/>
          <w:color w:val="000000" w:themeColor="text1"/>
          <w:rPrChange w:id="4011" w:author="Ruijie Xu" w:date="2022-03-10T12:31:00Z">
            <w:rPr>
              <w:color w:val="000000" w:themeColor="text1"/>
            </w:rPr>
          </w:rPrChange>
        </w:rPr>
        <w:t>significantly</w:t>
      </w:r>
      <w:ins w:id="4012" w:author="Liliana Salvador" w:date="2022-02-23T19:51:00Z">
        <w:r w:rsidR="00E31DF6" w:rsidRPr="002B42A7">
          <w:rPr>
            <w:rFonts w:ascii="Times New Roman" w:hAnsi="Times New Roman" w:cs="Times New Roman"/>
            <w:color w:val="000000" w:themeColor="text1"/>
            <w:rPrChange w:id="4013" w:author="Ruijie Xu" w:date="2022-03-10T12:31:00Z">
              <w:rPr>
                <w:color w:val="000000" w:themeColor="text1"/>
              </w:rPr>
            </w:rPrChange>
          </w:rPr>
          <w:t xml:space="preserve"> different</w:t>
        </w:r>
      </w:ins>
      <w:r w:rsidR="00374568" w:rsidRPr="002B42A7">
        <w:rPr>
          <w:rFonts w:ascii="Times New Roman" w:hAnsi="Times New Roman" w:cs="Times New Roman"/>
          <w:color w:val="000000" w:themeColor="text1"/>
          <w:rPrChange w:id="4014" w:author="Ruijie Xu" w:date="2022-03-10T12:31:00Z">
            <w:rPr>
              <w:color w:val="000000" w:themeColor="text1"/>
            </w:rPr>
          </w:rPrChange>
        </w:rPr>
        <w:t xml:space="preserve"> between each other</w:t>
      </w:r>
      <w:r w:rsidR="00C86E04" w:rsidRPr="002B42A7">
        <w:rPr>
          <w:rFonts w:ascii="Times New Roman" w:hAnsi="Times New Roman" w:cs="Times New Roman"/>
          <w:color w:val="000000" w:themeColor="text1"/>
          <w:rPrChange w:id="4015" w:author="Ruijie Xu" w:date="2022-03-10T12:31:00Z">
            <w:rPr>
              <w:color w:val="000000" w:themeColor="text1"/>
            </w:rPr>
          </w:rPrChange>
        </w:rPr>
        <w:t xml:space="preserve">. </w:t>
      </w:r>
    </w:p>
    <w:p w14:paraId="1B187E5B" w14:textId="1EF32D8E" w:rsidR="0052454F" w:rsidRPr="002B42A7" w:rsidDel="00B95BF0" w:rsidRDefault="002B774D">
      <w:pPr>
        <w:spacing w:line="480" w:lineRule="auto"/>
        <w:rPr>
          <w:del w:id="4016" w:author="Rajeev, Sree" w:date="2022-03-03T10:59:00Z"/>
          <w:rFonts w:ascii="Times New Roman" w:hAnsi="Times New Roman" w:cs="Times New Roman"/>
          <w:iCs/>
          <w:color w:val="000000" w:themeColor="text1"/>
          <w:rPrChange w:id="4017" w:author="Ruijie Xu" w:date="2022-03-10T12:31:00Z">
            <w:rPr>
              <w:del w:id="4018" w:author="Rajeev, Sree" w:date="2022-03-03T10:59:00Z"/>
              <w:iCs/>
              <w:color w:val="000000" w:themeColor="text1"/>
            </w:rPr>
          </w:rPrChange>
        </w:rPr>
      </w:pPr>
      <w:ins w:id="4019" w:author="Ruijie Xu" w:date="2022-03-04T13:52:00Z">
        <w:r w:rsidRPr="002B42A7">
          <w:rPr>
            <w:rFonts w:ascii="Times New Roman" w:hAnsi="Times New Roman" w:cs="Times New Roman"/>
            <w:bCs/>
            <w:iCs/>
            <w:color w:val="000000" w:themeColor="text1"/>
            <w:rPrChange w:id="4020" w:author="Ruijie Xu" w:date="2022-03-10T12:31:00Z">
              <w:rPr>
                <w:bCs/>
                <w:iCs/>
                <w:color w:val="000000" w:themeColor="text1"/>
              </w:rPr>
            </w:rPrChange>
          </w:rPr>
          <w:tab/>
        </w:r>
      </w:ins>
      <w:ins w:id="4021" w:author="Ruijie Xu" w:date="2022-02-27T13:41:00Z">
        <w:del w:id="4022" w:author="Rajeev, Sree" w:date="2022-03-03T10:59:00Z">
          <w:r w:rsidR="0052454F" w:rsidRPr="002B42A7" w:rsidDel="00B95BF0">
            <w:rPr>
              <w:rFonts w:ascii="Times New Roman" w:hAnsi="Times New Roman" w:cs="Times New Roman"/>
              <w:bCs/>
              <w:iCs/>
              <w:color w:val="000000" w:themeColor="text1"/>
              <w:rPrChange w:id="4023" w:author="Ruijie Xu" w:date="2022-03-10T12:31:00Z">
                <w:rPr>
                  <w:bCs/>
                  <w:i/>
                  <w:color w:val="000000" w:themeColor="text1"/>
                </w:rPr>
              </w:rPrChange>
            </w:rPr>
            <w:delText xml:space="preserve">Microbial profile comparisons - </w:delText>
          </w:r>
        </w:del>
      </w:ins>
      <w:ins w:id="4024" w:author="Ruijie Xu" w:date="2022-02-27T13:42:00Z">
        <w:del w:id="4025" w:author="Rajeev, Sree" w:date="2022-03-03T10:59:00Z">
          <w:r w:rsidR="00C20546" w:rsidRPr="002B42A7" w:rsidDel="00B95BF0">
            <w:rPr>
              <w:rFonts w:ascii="Times New Roman" w:hAnsi="Times New Roman" w:cs="Times New Roman"/>
              <w:bCs/>
              <w:iCs/>
              <w:color w:val="000000" w:themeColor="text1"/>
              <w:rPrChange w:id="4026" w:author="Ruijie Xu" w:date="2022-03-10T12:31:00Z">
                <w:rPr>
                  <w:bCs/>
                  <w:i/>
                  <w:color w:val="000000" w:themeColor="text1"/>
                </w:rPr>
              </w:rPrChange>
            </w:rPr>
            <w:delText>S</w:delText>
          </w:r>
        </w:del>
      </w:ins>
      <w:ins w:id="4027" w:author="Ruijie Xu" w:date="2022-02-27T13:41:00Z">
        <w:del w:id="4028" w:author="Rajeev, Sree" w:date="2022-03-03T10:59:00Z">
          <w:r w:rsidR="0052454F" w:rsidRPr="002B42A7" w:rsidDel="00B95BF0">
            <w:rPr>
              <w:rFonts w:ascii="Times New Roman" w:hAnsi="Times New Roman" w:cs="Times New Roman"/>
              <w:bCs/>
              <w:iCs/>
              <w:color w:val="000000" w:themeColor="text1"/>
              <w:rPrChange w:id="4029" w:author="Ruijie Xu" w:date="2022-03-10T12:31:00Z">
                <w:rPr>
                  <w:bCs/>
                  <w:i/>
                  <w:color w:val="000000" w:themeColor="text1"/>
                </w:rPr>
              </w:rPrChange>
            </w:rPr>
            <w:delText>oftware</w:delText>
          </w:r>
        </w:del>
      </w:ins>
    </w:p>
    <w:p w14:paraId="3135F7F9" w14:textId="07F41C70" w:rsidR="003D5D8B" w:rsidRPr="002B42A7" w:rsidRDefault="00C70849" w:rsidP="00C70849">
      <w:pPr>
        <w:spacing w:line="480" w:lineRule="auto"/>
        <w:rPr>
          <w:ins w:id="4030" w:author="Ruijie Xu" w:date="2022-02-27T13:44:00Z"/>
          <w:rFonts w:ascii="Times New Roman" w:hAnsi="Times New Roman" w:cs="Times New Roman"/>
          <w:color w:val="000000" w:themeColor="text1"/>
          <w:rPrChange w:id="4031" w:author="Ruijie Xu" w:date="2022-03-10T12:31:00Z">
            <w:rPr>
              <w:ins w:id="4032" w:author="Ruijie Xu" w:date="2022-02-27T13:44:00Z"/>
              <w:color w:val="000000" w:themeColor="text1"/>
            </w:rPr>
          </w:rPrChange>
        </w:rPr>
        <w:pPrChange w:id="4033" w:author="Ruijie Xu" w:date="2022-03-10T11:58:00Z">
          <w:pPr>
            <w:spacing w:line="480" w:lineRule="auto"/>
            <w:ind w:firstLine="720"/>
          </w:pPr>
        </w:pPrChange>
      </w:pPr>
      <w:ins w:id="4034" w:author="Ruijie Xu" w:date="2022-03-10T11:58:00Z">
        <w:r w:rsidRPr="002B42A7">
          <w:rPr>
            <w:rFonts w:ascii="Times New Roman" w:hAnsi="Times New Roman" w:cs="Times New Roman"/>
            <w:bCs/>
            <w:iCs/>
            <w:color w:val="000000" w:themeColor="text1"/>
            <w:rPrChange w:id="4035" w:author="Ruijie Xu" w:date="2022-03-10T12:31:00Z">
              <w:rPr>
                <w:bCs/>
                <w:i/>
                <w:color w:val="000000" w:themeColor="text1"/>
              </w:rPr>
            </w:rPrChange>
          </w:rPr>
          <w:t xml:space="preserve">The </w:t>
        </w:r>
      </w:ins>
      <w:commentRangeStart w:id="4036"/>
      <w:ins w:id="4037" w:author="Ruijie Xu" w:date="2022-02-02T12:20:00Z">
        <w:r w:rsidR="003D5D8B" w:rsidRPr="002B42A7">
          <w:rPr>
            <w:rFonts w:ascii="Times New Roman" w:hAnsi="Times New Roman" w:cs="Times New Roman"/>
            <w:iCs/>
            <w:color w:val="000000" w:themeColor="text1"/>
            <w:rPrChange w:id="4038" w:author="Ruijie Xu" w:date="2022-03-10T12:31:00Z">
              <w:rPr>
                <w:iCs/>
                <w:color w:val="000000" w:themeColor="text1"/>
              </w:rPr>
            </w:rPrChange>
          </w:rPr>
          <w:t>n</w:t>
        </w:r>
        <w:r w:rsidR="003D5D8B" w:rsidRPr="002B42A7">
          <w:rPr>
            <w:rFonts w:ascii="Times New Roman" w:hAnsi="Times New Roman" w:cs="Times New Roman"/>
            <w:color w:val="000000" w:themeColor="text1"/>
            <w:rPrChange w:id="4039" w:author="Ruijie Xu" w:date="2022-03-10T12:31:00Z">
              <w:rPr>
                <w:color w:val="000000" w:themeColor="text1"/>
              </w:rPr>
            </w:rPrChange>
          </w:rPr>
          <w:t xml:space="preserve">umber of total classified reads for each sample at </w:t>
        </w:r>
      </w:ins>
      <w:ins w:id="4040" w:author="Ruijie Xu" w:date="2022-02-03T12:07:00Z">
        <w:r w:rsidR="00971368" w:rsidRPr="002B42A7">
          <w:rPr>
            <w:rFonts w:ascii="Times New Roman" w:hAnsi="Times New Roman" w:cs="Times New Roman"/>
            <w:color w:val="000000" w:themeColor="text1"/>
            <w:rPrChange w:id="4041" w:author="Ruijie Xu" w:date="2022-03-10T12:31:00Z">
              <w:rPr>
                <w:color w:val="000000" w:themeColor="text1"/>
              </w:rPr>
            </w:rPrChange>
          </w:rPr>
          <w:t>multiple</w:t>
        </w:r>
      </w:ins>
      <w:ins w:id="4042" w:author="Ruijie Xu" w:date="2022-02-02T12:20:00Z">
        <w:r w:rsidR="003D5D8B" w:rsidRPr="002B42A7">
          <w:rPr>
            <w:rFonts w:ascii="Times New Roman" w:hAnsi="Times New Roman" w:cs="Times New Roman"/>
            <w:color w:val="000000" w:themeColor="text1"/>
            <w:rPrChange w:id="4043" w:author="Ruijie Xu" w:date="2022-03-10T12:31:00Z">
              <w:rPr>
                <w:color w:val="000000" w:themeColor="text1"/>
              </w:rPr>
            </w:rPrChange>
          </w:rPr>
          <w:t xml:space="preserve"> </w:t>
        </w:r>
      </w:ins>
      <w:ins w:id="4044" w:author="Ruijie Xu" w:date="2022-03-10T11:58:00Z">
        <w:r w:rsidRPr="002B42A7">
          <w:rPr>
            <w:rFonts w:ascii="Times New Roman" w:hAnsi="Times New Roman" w:cs="Times New Roman"/>
            <w:color w:val="000000" w:themeColor="text1"/>
            <w:rPrChange w:id="4045" w:author="Ruijie Xu" w:date="2022-03-10T12:31:00Z">
              <w:rPr>
                <w:color w:val="000000" w:themeColor="text1"/>
              </w:rPr>
            </w:rPrChange>
          </w:rPr>
          <w:t>tax</w:t>
        </w:r>
      </w:ins>
      <w:ins w:id="4046" w:author="Ruijie Xu" w:date="2022-03-10T11:59:00Z">
        <w:r w:rsidRPr="002B42A7">
          <w:rPr>
            <w:rFonts w:ascii="Times New Roman" w:hAnsi="Times New Roman" w:cs="Times New Roman"/>
            <w:color w:val="000000" w:themeColor="text1"/>
            <w:rPrChange w:id="4047" w:author="Ruijie Xu" w:date="2022-03-10T12:31:00Z">
              <w:rPr>
                <w:color w:val="000000" w:themeColor="text1"/>
              </w:rPr>
            </w:rPrChange>
          </w:rPr>
          <w:t>n</w:t>
        </w:r>
        <w:r w:rsidR="009F67AE" w:rsidRPr="002B42A7">
          <w:rPr>
            <w:rFonts w:ascii="Times New Roman" w:hAnsi="Times New Roman" w:cs="Times New Roman"/>
            <w:color w:val="000000" w:themeColor="text1"/>
            <w:rPrChange w:id="4048" w:author="Ruijie Xu" w:date="2022-03-10T12:31:00Z">
              <w:rPr>
                <w:color w:val="000000" w:themeColor="text1"/>
              </w:rPr>
            </w:rPrChange>
          </w:rPr>
          <w:t>om</w:t>
        </w:r>
        <w:r w:rsidRPr="002B42A7">
          <w:rPr>
            <w:rFonts w:ascii="Times New Roman" w:hAnsi="Times New Roman" w:cs="Times New Roman"/>
            <w:color w:val="000000" w:themeColor="text1"/>
            <w:rPrChange w:id="4049" w:author="Ruijie Xu" w:date="2022-03-10T12:31:00Z">
              <w:rPr>
                <w:color w:val="000000" w:themeColor="text1"/>
              </w:rPr>
            </w:rPrChange>
          </w:rPr>
          <w:t xml:space="preserve">ical </w:t>
        </w:r>
      </w:ins>
      <w:ins w:id="4050" w:author="Ruijie Xu" w:date="2022-02-02T12:20:00Z">
        <w:r w:rsidR="003D5D8B" w:rsidRPr="002B42A7">
          <w:rPr>
            <w:rFonts w:ascii="Times New Roman" w:hAnsi="Times New Roman" w:cs="Times New Roman"/>
            <w:color w:val="000000" w:themeColor="text1"/>
            <w:rPrChange w:id="4051" w:author="Ruijie Xu" w:date="2022-03-10T12:31:00Z">
              <w:rPr>
                <w:color w:val="000000" w:themeColor="text1"/>
              </w:rPr>
            </w:rPrChange>
          </w:rPr>
          <w:t>levels</w:t>
        </w:r>
      </w:ins>
      <w:ins w:id="4052" w:author="Ruijie Xu" w:date="2022-02-03T12:08:00Z">
        <w:r w:rsidR="00971368" w:rsidRPr="002B42A7">
          <w:rPr>
            <w:rFonts w:ascii="Times New Roman" w:hAnsi="Times New Roman" w:cs="Times New Roman"/>
            <w:color w:val="000000" w:themeColor="text1"/>
            <w:rPrChange w:id="4053" w:author="Ruijie Xu" w:date="2022-03-10T12:31:00Z">
              <w:rPr>
                <w:color w:val="000000" w:themeColor="text1"/>
              </w:rPr>
            </w:rPrChange>
          </w:rPr>
          <w:t xml:space="preserve"> </w:t>
        </w:r>
      </w:ins>
      <w:ins w:id="4054" w:author="Ruijie Xu" w:date="2022-03-10T11:59:00Z">
        <w:r w:rsidR="009F67AE" w:rsidRPr="002B42A7">
          <w:rPr>
            <w:rFonts w:ascii="Times New Roman" w:hAnsi="Times New Roman" w:cs="Times New Roman"/>
            <w:color w:val="000000" w:themeColor="text1"/>
            <w:rPrChange w:id="4055" w:author="Ruijie Xu" w:date="2022-03-10T12:31:00Z">
              <w:rPr>
                <w:color w:val="000000" w:themeColor="text1"/>
              </w:rPr>
            </w:rPrChange>
          </w:rPr>
          <w:t xml:space="preserve">is available in </w:t>
        </w:r>
      </w:ins>
      <w:ins w:id="4056" w:author="Ruijie Xu" w:date="2022-02-03T12:08:00Z">
        <w:r w:rsidR="00971368" w:rsidRPr="002B42A7">
          <w:rPr>
            <w:rFonts w:ascii="Times New Roman" w:hAnsi="Times New Roman" w:cs="Times New Roman"/>
            <w:color w:val="000000" w:themeColor="text1"/>
            <w:rPrChange w:id="4057" w:author="Ruijie Xu" w:date="2022-03-10T12:31:00Z">
              <w:rPr>
                <w:color w:val="000000" w:themeColor="text1"/>
              </w:rPr>
            </w:rPrChange>
          </w:rPr>
          <w:t>Table SII.1</w:t>
        </w:r>
      </w:ins>
      <w:ins w:id="4058" w:author="Ruijie Xu" w:date="2022-02-02T12:20:00Z">
        <w:r w:rsidR="003D5D8B" w:rsidRPr="002B42A7">
          <w:rPr>
            <w:rFonts w:ascii="Times New Roman" w:hAnsi="Times New Roman" w:cs="Times New Roman"/>
            <w:color w:val="000000" w:themeColor="text1"/>
            <w:rPrChange w:id="4059" w:author="Ruijie Xu" w:date="2022-03-10T12:31:00Z">
              <w:rPr>
                <w:color w:val="000000" w:themeColor="text1"/>
              </w:rPr>
            </w:rPrChange>
          </w:rPr>
          <w:t xml:space="preserve">. The average number of total reads classified </w:t>
        </w:r>
      </w:ins>
      <w:ins w:id="4060" w:author="Ruijie Xu" w:date="2022-03-04T13:37:00Z">
        <w:r w:rsidR="00582429" w:rsidRPr="002B42A7">
          <w:rPr>
            <w:rFonts w:ascii="Times New Roman" w:hAnsi="Times New Roman" w:cs="Times New Roman"/>
            <w:color w:val="000000" w:themeColor="text1"/>
            <w:rPrChange w:id="4061" w:author="Ruijie Xu" w:date="2022-03-10T12:31:00Z">
              <w:rPr>
                <w:color w:val="000000" w:themeColor="text1"/>
              </w:rPr>
            </w:rPrChange>
          </w:rPr>
          <w:t>ranges from</w:t>
        </w:r>
      </w:ins>
      <w:ins w:id="4062" w:author="Rajeev, Sree" w:date="2022-03-01T12:36:00Z">
        <w:del w:id="4063" w:author="Ruijie Xu" w:date="2022-03-04T13:37:00Z">
          <w:r w:rsidR="009F44E3" w:rsidRPr="002B42A7" w:rsidDel="00582429">
            <w:rPr>
              <w:rFonts w:ascii="Times New Roman" w:hAnsi="Times New Roman" w:cs="Times New Roman"/>
              <w:color w:val="000000" w:themeColor="text1"/>
              <w:rPrChange w:id="4064" w:author="Ruijie Xu" w:date="2022-03-10T12:31:00Z">
                <w:rPr>
                  <w:color w:val="000000" w:themeColor="text1"/>
                </w:rPr>
              </w:rPrChange>
            </w:rPr>
            <w:delText xml:space="preserve"> was</w:delText>
          </w:r>
        </w:del>
      </w:ins>
      <w:ins w:id="4065" w:author="Rajeev, Sree" w:date="2022-03-01T12:37:00Z">
        <w:del w:id="4066" w:author="Ruijie Xu" w:date="2022-03-04T13:37:00Z">
          <w:r w:rsidR="009F44E3" w:rsidRPr="002B42A7" w:rsidDel="00582429">
            <w:rPr>
              <w:rFonts w:ascii="Times New Roman" w:hAnsi="Times New Roman" w:cs="Times New Roman"/>
              <w:color w:val="000000" w:themeColor="text1"/>
              <w:rPrChange w:id="4067" w:author="Ruijie Xu" w:date="2022-03-10T12:31:00Z">
                <w:rPr>
                  <w:color w:val="000000" w:themeColor="text1"/>
                </w:rPr>
              </w:rPrChange>
            </w:rPr>
            <w:delText xml:space="preserve"> lower </w:delText>
          </w:r>
        </w:del>
      </w:ins>
      <w:ins w:id="4068" w:author="Rajeev, Sree" w:date="2022-03-01T12:36:00Z">
        <w:r w:rsidR="009F44E3" w:rsidRPr="002B42A7">
          <w:rPr>
            <w:rFonts w:ascii="Times New Roman" w:hAnsi="Times New Roman" w:cs="Times New Roman"/>
            <w:color w:val="000000" w:themeColor="text1"/>
            <w:rPrChange w:id="4069" w:author="Ruijie Xu" w:date="2022-03-10T12:31:00Z">
              <w:rPr>
                <w:color w:val="000000" w:themeColor="text1"/>
              </w:rPr>
            </w:rPrChange>
          </w:rPr>
          <w:t xml:space="preserve"> </w:t>
        </w:r>
      </w:ins>
      <w:ins w:id="4070" w:author="Ruijie Xu" w:date="2022-02-02T12:20:00Z">
        <w:del w:id="4071" w:author="Rajeev, Sree" w:date="2022-03-01T12:36:00Z">
          <w:r w:rsidR="003D5D8B" w:rsidRPr="002B42A7" w:rsidDel="009F44E3">
            <w:rPr>
              <w:rFonts w:ascii="Times New Roman" w:hAnsi="Times New Roman" w:cs="Times New Roman"/>
              <w:color w:val="000000" w:themeColor="text1"/>
              <w:rPrChange w:id="4072" w:author="Ruijie Xu" w:date="2022-03-10T12:31:00Z">
                <w:rPr>
                  <w:color w:val="000000" w:themeColor="text1"/>
                </w:rPr>
              </w:rPrChange>
            </w:rPr>
            <w:delText xml:space="preserve">by each software ranges from </w:delText>
          </w:r>
        </w:del>
      </w:ins>
      <w:ins w:id="4073" w:author="Rajeev, Sree" w:date="2022-03-01T12:37:00Z">
        <w:del w:id="4074" w:author="Liliana Salvador" w:date="2022-03-08T18:58:00Z">
          <w:r w:rsidR="009F44E3" w:rsidRPr="002B42A7" w:rsidDel="002E56AD">
            <w:rPr>
              <w:rFonts w:ascii="Times New Roman" w:hAnsi="Times New Roman" w:cs="Times New Roman"/>
              <w:color w:val="000000" w:themeColor="text1"/>
              <w:rPrChange w:id="4075"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4076" w:author="Ruijie Xu" w:date="2022-03-10T12:31:00Z">
              <w:rPr>
                <w:color w:val="000000" w:themeColor="text1"/>
              </w:rPr>
            </w:rPrChange>
          </w:rPr>
          <w:t>n=</w:t>
        </w:r>
      </w:ins>
      <w:ins w:id="4077" w:author="Ruijie Xu" w:date="2022-02-02T12:20:00Z">
        <w:r w:rsidR="003D5D8B" w:rsidRPr="002B42A7">
          <w:rPr>
            <w:rFonts w:ascii="Times New Roman" w:hAnsi="Times New Roman" w:cs="Times New Roman"/>
            <w:color w:val="000000" w:themeColor="text1"/>
            <w:rPrChange w:id="4078" w:author="Ruijie Xu" w:date="2022-03-10T12:31:00Z">
              <w:rPr>
                <w:color w:val="000000" w:themeColor="text1"/>
              </w:rPr>
            </w:rPrChange>
          </w:rPr>
          <w:t>10,955</w:t>
        </w:r>
      </w:ins>
      <w:ins w:id="4079" w:author="Rajeev, Sree" w:date="2022-03-01T12:37:00Z">
        <w:del w:id="4080" w:author="Liliana Salvador" w:date="2022-03-08T18:58:00Z">
          <w:r w:rsidR="009F44E3" w:rsidRPr="002B42A7" w:rsidDel="002E56AD">
            <w:rPr>
              <w:rFonts w:ascii="Times New Roman" w:hAnsi="Times New Roman" w:cs="Times New Roman"/>
              <w:color w:val="000000" w:themeColor="text1"/>
              <w:rPrChange w:id="4081" w:author="Ruijie Xu" w:date="2022-03-10T12:31:00Z">
                <w:rPr>
                  <w:color w:val="000000" w:themeColor="text1"/>
                </w:rPr>
              </w:rPrChange>
            </w:rPr>
            <w:delText>)</w:delText>
          </w:r>
        </w:del>
      </w:ins>
      <w:ins w:id="4082" w:author="Ruijie Xu" w:date="2022-02-02T12:20:00Z">
        <w:r w:rsidR="003D5D8B" w:rsidRPr="002B42A7">
          <w:rPr>
            <w:rFonts w:ascii="Times New Roman" w:hAnsi="Times New Roman" w:cs="Times New Roman"/>
            <w:color w:val="000000" w:themeColor="text1"/>
            <w:rPrChange w:id="4083" w:author="Ruijie Xu" w:date="2022-03-10T12:31:00Z">
              <w:rPr>
                <w:color w:val="000000" w:themeColor="text1"/>
              </w:rPr>
            </w:rPrChange>
          </w:rPr>
          <w:t xml:space="preserve"> using CLARK-s </w:t>
        </w:r>
      </w:ins>
      <w:ins w:id="4084" w:author="Rajeev, Sree" w:date="2022-03-01T12:37:00Z">
        <w:del w:id="4085" w:author="Liliana Salvador" w:date="2022-03-08T18:58:00Z">
          <w:r w:rsidR="009F44E3" w:rsidRPr="002B42A7" w:rsidDel="002E56AD">
            <w:rPr>
              <w:rFonts w:ascii="Times New Roman" w:hAnsi="Times New Roman" w:cs="Times New Roman"/>
              <w:color w:val="000000" w:themeColor="text1"/>
              <w:rPrChange w:id="4086" w:author="Ruijie Xu" w:date="2022-03-10T12:31:00Z">
                <w:rPr>
                  <w:color w:val="000000" w:themeColor="text1"/>
                </w:rPr>
              </w:rPrChange>
            </w:rPr>
            <w:delText xml:space="preserve"> compared </w:delText>
          </w:r>
        </w:del>
      </w:ins>
      <w:ins w:id="4087" w:author="Ruijie Xu" w:date="2022-02-02T12:20:00Z">
        <w:r w:rsidR="003D5D8B" w:rsidRPr="002B42A7">
          <w:rPr>
            <w:rFonts w:ascii="Times New Roman" w:hAnsi="Times New Roman" w:cs="Times New Roman"/>
            <w:color w:val="000000" w:themeColor="text1"/>
            <w:rPrChange w:id="4088" w:author="Ruijie Xu" w:date="2022-03-10T12:31:00Z">
              <w:rPr>
                <w:color w:val="000000" w:themeColor="text1"/>
              </w:rPr>
            </w:rPrChange>
          </w:rPr>
          <w:t xml:space="preserve">to </w:t>
        </w:r>
        <w:del w:id="4089" w:author="Rajeev, Sree" w:date="2022-03-01T12:37:00Z">
          <w:r w:rsidR="003D5D8B" w:rsidRPr="002B42A7" w:rsidDel="009F44E3">
            <w:rPr>
              <w:rFonts w:ascii="Times New Roman" w:hAnsi="Times New Roman" w:cs="Times New Roman"/>
              <w:color w:val="000000" w:themeColor="text1"/>
              <w:rPrChange w:id="4090" w:author="Ruijie Xu" w:date="2022-03-10T12:31:00Z">
                <w:rPr>
                  <w:color w:val="000000" w:themeColor="text1"/>
                </w:rPr>
              </w:rPrChange>
            </w:rPr>
            <w:delText xml:space="preserve">77,499 using </w:delText>
          </w:r>
        </w:del>
        <w:del w:id="4091" w:author="Liliana Salvador" w:date="2022-03-08T18:58:00Z">
          <w:r w:rsidR="003D5D8B" w:rsidRPr="002B42A7" w:rsidDel="002E56AD">
            <w:rPr>
              <w:rFonts w:ascii="Times New Roman" w:hAnsi="Times New Roman" w:cs="Times New Roman"/>
              <w:color w:val="000000" w:themeColor="text1"/>
              <w:rPrChange w:id="4092" w:author="Ruijie Xu" w:date="2022-03-10T12:31:00Z">
                <w:rPr>
                  <w:color w:val="000000" w:themeColor="text1"/>
                </w:rPr>
              </w:rPrChange>
            </w:rPr>
            <w:delText>Diamond</w:delText>
          </w:r>
        </w:del>
      </w:ins>
      <w:ins w:id="4093" w:author="Rajeev, Sree" w:date="2022-03-01T12:38:00Z">
        <w:del w:id="4094" w:author="Liliana Salvador" w:date="2022-03-08T18:58:00Z">
          <w:r w:rsidR="009F44E3" w:rsidRPr="002B42A7" w:rsidDel="002E56AD">
            <w:rPr>
              <w:rFonts w:ascii="Times New Roman" w:hAnsi="Times New Roman" w:cs="Times New Roman"/>
              <w:color w:val="000000" w:themeColor="text1"/>
              <w:rPrChange w:id="4095" w:author="Ruijie Xu" w:date="2022-03-10T12:31:00Z">
                <w:rPr>
                  <w:color w:val="000000" w:themeColor="text1"/>
                </w:rPr>
              </w:rPrChange>
            </w:rPr>
            <w:delText xml:space="preserve"> (</w:delText>
          </w:r>
        </w:del>
      </w:ins>
      <w:ins w:id="4096" w:author="Rajeev, Sree" w:date="2022-03-01T12:37:00Z">
        <w:r w:rsidR="009F44E3" w:rsidRPr="002B42A7">
          <w:rPr>
            <w:rFonts w:ascii="Times New Roman" w:hAnsi="Times New Roman" w:cs="Times New Roman"/>
            <w:color w:val="000000" w:themeColor="text1"/>
            <w:rPrChange w:id="4097" w:author="Ruijie Xu" w:date="2022-03-10T12:31:00Z">
              <w:rPr>
                <w:color w:val="000000" w:themeColor="text1"/>
              </w:rPr>
            </w:rPrChange>
          </w:rPr>
          <w:t>n=77,499</w:t>
        </w:r>
      </w:ins>
      <w:ins w:id="4098" w:author="Liliana Salvador" w:date="2022-03-08T18:58:00Z">
        <w:r w:rsidR="002E56AD" w:rsidRPr="002B42A7">
          <w:rPr>
            <w:rFonts w:ascii="Times New Roman" w:hAnsi="Times New Roman" w:cs="Times New Roman"/>
            <w:color w:val="000000" w:themeColor="text1"/>
            <w:rPrChange w:id="4099" w:author="Ruijie Xu" w:date="2022-03-10T12:31:00Z">
              <w:rPr>
                <w:color w:val="000000" w:themeColor="text1"/>
              </w:rPr>
            </w:rPrChange>
          </w:rPr>
          <w:t xml:space="preserve"> using Diamond</w:t>
        </w:r>
      </w:ins>
      <w:ins w:id="4100" w:author="Rajeev, Sree" w:date="2022-03-01T12:37:00Z">
        <w:r w:rsidR="009F44E3" w:rsidRPr="002B42A7">
          <w:rPr>
            <w:rFonts w:ascii="Times New Roman" w:hAnsi="Times New Roman" w:cs="Times New Roman"/>
            <w:color w:val="000000" w:themeColor="text1"/>
            <w:rPrChange w:id="4101" w:author="Ruijie Xu" w:date="2022-03-10T12:31:00Z">
              <w:rPr>
                <w:color w:val="000000" w:themeColor="text1"/>
              </w:rPr>
            </w:rPrChange>
          </w:rPr>
          <w:t xml:space="preserve"> </w:t>
        </w:r>
      </w:ins>
      <w:ins w:id="4102" w:author="Ruijie Xu" w:date="2022-02-02T12:20:00Z">
        <w:del w:id="4103" w:author="Rajeev, Sree" w:date="2022-03-01T12:38:00Z">
          <w:r w:rsidR="003D5D8B" w:rsidRPr="002B42A7" w:rsidDel="009F44E3">
            <w:rPr>
              <w:rFonts w:ascii="Times New Roman" w:hAnsi="Times New Roman" w:cs="Times New Roman"/>
              <w:color w:val="000000" w:themeColor="text1"/>
              <w:rPrChange w:id="4104"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4105" w:author="Ruijie Xu" w:date="2022-03-10T12:31:00Z">
              <w:rPr>
                <w:color w:val="000000" w:themeColor="text1"/>
              </w:rPr>
            </w:rPrChange>
          </w:rPr>
          <w:t xml:space="preserve">(Table </w:t>
        </w:r>
      </w:ins>
      <w:ins w:id="4106" w:author="Ruijie Xu" w:date="2022-02-03T12:07:00Z">
        <w:r w:rsidR="00971368" w:rsidRPr="002B42A7">
          <w:rPr>
            <w:rFonts w:ascii="Times New Roman" w:hAnsi="Times New Roman" w:cs="Times New Roman"/>
            <w:color w:val="000000" w:themeColor="text1"/>
            <w:rPrChange w:id="4107" w:author="Ruijie Xu" w:date="2022-03-10T12:31:00Z">
              <w:rPr>
                <w:color w:val="000000" w:themeColor="text1"/>
              </w:rPr>
            </w:rPrChange>
          </w:rPr>
          <w:t>S</w:t>
        </w:r>
      </w:ins>
      <w:ins w:id="4108" w:author="Ruijie Xu" w:date="2022-02-02T12:20:00Z">
        <w:r w:rsidR="003D5D8B" w:rsidRPr="002B42A7">
          <w:rPr>
            <w:rFonts w:ascii="Times New Roman" w:hAnsi="Times New Roman" w:cs="Times New Roman"/>
            <w:color w:val="000000" w:themeColor="text1"/>
            <w:rPrChange w:id="4109" w:author="Ruijie Xu" w:date="2022-03-10T12:31:00Z">
              <w:rPr>
                <w:color w:val="000000" w:themeColor="text1"/>
              </w:rPr>
            </w:rPrChange>
          </w:rPr>
          <w:t>II.</w:t>
        </w:r>
      </w:ins>
      <w:ins w:id="4110" w:author="Ruijie Xu" w:date="2022-02-03T12:08:00Z">
        <w:r w:rsidR="00971368" w:rsidRPr="002B42A7">
          <w:rPr>
            <w:rFonts w:ascii="Times New Roman" w:hAnsi="Times New Roman" w:cs="Times New Roman"/>
            <w:color w:val="000000" w:themeColor="text1"/>
            <w:rPrChange w:id="4111" w:author="Ruijie Xu" w:date="2022-03-10T12:31:00Z">
              <w:rPr>
                <w:color w:val="000000" w:themeColor="text1"/>
              </w:rPr>
            </w:rPrChange>
          </w:rPr>
          <w:t>2</w:t>
        </w:r>
      </w:ins>
      <w:ins w:id="4112" w:author="Ruijie Xu" w:date="2022-02-02T12:20:00Z">
        <w:r w:rsidR="003D5D8B" w:rsidRPr="002B42A7">
          <w:rPr>
            <w:rFonts w:ascii="Times New Roman" w:hAnsi="Times New Roman" w:cs="Times New Roman"/>
            <w:color w:val="000000" w:themeColor="text1"/>
            <w:rPrChange w:id="4113" w:author="Ruijie Xu" w:date="2022-03-10T12:31:00Z">
              <w:rPr>
                <w:color w:val="000000" w:themeColor="text1"/>
              </w:rPr>
            </w:rPrChange>
          </w:rPr>
          <w:t xml:space="preserve">). The number of unique taxa classified by each software </w:t>
        </w:r>
        <w:del w:id="4114" w:author="Liliana Salvador" w:date="2022-02-23T19:53:00Z">
          <w:r w:rsidR="003D5D8B" w:rsidRPr="002B42A7" w:rsidDel="00A9746D">
            <w:rPr>
              <w:rFonts w:ascii="Times New Roman" w:hAnsi="Times New Roman" w:cs="Times New Roman"/>
              <w:color w:val="000000" w:themeColor="text1"/>
              <w:rPrChange w:id="4115" w:author="Ruijie Xu" w:date="2022-03-10T12:31:00Z">
                <w:rPr>
                  <w:color w:val="000000" w:themeColor="text1"/>
                </w:rPr>
              </w:rPrChange>
            </w:rPr>
            <w:delText xml:space="preserve">also </w:delText>
          </w:r>
        </w:del>
      </w:ins>
      <w:ins w:id="4116" w:author="Rajeev, Sree" w:date="2022-03-01T12:41:00Z">
        <w:del w:id="4117" w:author="Ruijie Xu" w:date="2022-03-04T13:36:00Z">
          <w:r w:rsidR="009F44E3" w:rsidRPr="002B42A7" w:rsidDel="00582429">
            <w:rPr>
              <w:rFonts w:ascii="Times New Roman" w:hAnsi="Times New Roman" w:cs="Times New Roman"/>
              <w:color w:val="000000" w:themeColor="text1"/>
              <w:rPrChange w:id="4118"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4119" w:author="Ruijie Xu" w:date="2022-03-10T12:31:00Z">
              <w:rPr>
                <w:color w:val="000000" w:themeColor="text1"/>
              </w:rPr>
            </w:rPrChange>
          </w:rPr>
          <w:t>varied consider</w:t>
        </w:r>
      </w:ins>
      <w:ins w:id="4120" w:author="Liliana Salvador" w:date="2022-03-08T18:58:00Z">
        <w:r w:rsidR="002E56AD" w:rsidRPr="002B42A7">
          <w:rPr>
            <w:rFonts w:ascii="Times New Roman" w:hAnsi="Times New Roman" w:cs="Times New Roman"/>
            <w:color w:val="000000" w:themeColor="text1"/>
            <w:rPrChange w:id="4121" w:author="Ruijie Xu" w:date="2022-03-10T12:31:00Z">
              <w:rPr>
                <w:color w:val="000000" w:themeColor="text1"/>
              </w:rPr>
            </w:rPrChange>
          </w:rPr>
          <w:t>a</w:t>
        </w:r>
      </w:ins>
      <w:ins w:id="4122" w:author="Rajeev, Sree" w:date="2022-03-01T12:41:00Z">
        <w:r w:rsidR="009F44E3" w:rsidRPr="002B42A7">
          <w:rPr>
            <w:rFonts w:ascii="Times New Roman" w:hAnsi="Times New Roman" w:cs="Times New Roman"/>
            <w:color w:val="000000" w:themeColor="text1"/>
            <w:rPrChange w:id="4123" w:author="Ruijie Xu" w:date="2022-03-10T12:31:00Z">
              <w:rPr>
                <w:color w:val="000000" w:themeColor="text1"/>
              </w:rPr>
            </w:rPrChange>
          </w:rPr>
          <w:t>bly</w:t>
        </w:r>
        <w:del w:id="4124" w:author="Ruijie Xu" w:date="2022-03-04T10:49:00Z">
          <w:r w:rsidR="009F44E3" w:rsidRPr="002B42A7" w:rsidDel="00FB7A23">
            <w:rPr>
              <w:rFonts w:ascii="Times New Roman" w:hAnsi="Times New Roman" w:cs="Times New Roman"/>
              <w:color w:val="000000" w:themeColor="text1"/>
              <w:rPrChange w:id="4125" w:author="Ruijie Xu" w:date="2022-03-10T12:31:00Z">
                <w:rPr>
                  <w:color w:val="000000" w:themeColor="text1"/>
                </w:rPr>
              </w:rPrChange>
            </w:rPr>
            <w:delText xml:space="preserve"> </w:delText>
          </w:r>
        </w:del>
      </w:ins>
      <w:ins w:id="4126" w:author="Ruijie Xu" w:date="2022-02-02T12:20:00Z">
        <w:del w:id="4127" w:author="Rajeev, Sree" w:date="2022-03-01T12:41:00Z">
          <w:r w:rsidR="003D5D8B" w:rsidRPr="002B42A7" w:rsidDel="009F44E3">
            <w:rPr>
              <w:rFonts w:ascii="Times New Roman" w:hAnsi="Times New Roman" w:cs="Times New Roman"/>
              <w:color w:val="000000" w:themeColor="text1"/>
              <w:rPrChange w:id="4128" w:author="Ruijie Xu" w:date="2022-03-10T12:31:00Z">
                <w:rPr>
                  <w:color w:val="000000" w:themeColor="text1"/>
                </w:rPr>
              </w:rPrChange>
            </w:rPr>
            <w:delText>range</w:delText>
          </w:r>
        </w:del>
        <w:del w:id="4129" w:author="Rajeev, Sree" w:date="2022-03-01T12:38:00Z">
          <w:r w:rsidR="003D5D8B" w:rsidRPr="002B42A7" w:rsidDel="009F44E3">
            <w:rPr>
              <w:rFonts w:ascii="Times New Roman" w:hAnsi="Times New Roman" w:cs="Times New Roman"/>
              <w:color w:val="000000" w:themeColor="text1"/>
              <w:rPrChange w:id="4130"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131" w:author="Ruijie Xu" w:date="2022-03-10T12:31:00Z">
              <w:rPr>
                <w:color w:val="000000" w:themeColor="text1"/>
              </w:rPr>
            </w:rPrChange>
          </w:rPr>
          <w:t xml:space="preserve"> from 18 </w:t>
        </w:r>
        <w:del w:id="4132" w:author="Liliana Salvador" w:date="2022-02-23T19:53:00Z">
          <w:r w:rsidR="003D5D8B" w:rsidRPr="002B42A7" w:rsidDel="00A9746D">
            <w:rPr>
              <w:rFonts w:ascii="Times New Roman" w:hAnsi="Times New Roman" w:cs="Times New Roman"/>
              <w:color w:val="000000" w:themeColor="text1"/>
              <w:rPrChange w:id="4133"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4134" w:author="Ruijie Xu" w:date="2022-03-10T12:31:00Z">
              <w:rPr>
                <w:color w:val="000000" w:themeColor="text1"/>
              </w:rPr>
            </w:rPrChange>
          </w:rPr>
          <w:t>by Metaphlan3 to 4</w:t>
        </w:r>
      </w:ins>
      <w:ins w:id="4135" w:author="Ruijie Xu" w:date="2022-02-27T11:13:00Z">
        <w:r w:rsidR="00D26360" w:rsidRPr="002B42A7">
          <w:rPr>
            <w:rFonts w:ascii="Times New Roman" w:hAnsi="Times New Roman" w:cs="Times New Roman"/>
            <w:color w:val="000000" w:themeColor="text1"/>
            <w:rPrChange w:id="4136" w:author="Ruijie Xu" w:date="2022-03-10T12:31:00Z">
              <w:rPr>
                <w:color w:val="000000" w:themeColor="text1"/>
              </w:rPr>
            </w:rPrChange>
          </w:rPr>
          <w:t>,</w:t>
        </w:r>
      </w:ins>
      <w:ins w:id="4137" w:author="Ruijie Xu" w:date="2022-02-02T12:20:00Z">
        <w:r w:rsidR="003D5D8B" w:rsidRPr="002B42A7">
          <w:rPr>
            <w:rFonts w:ascii="Times New Roman" w:hAnsi="Times New Roman" w:cs="Times New Roman"/>
            <w:color w:val="000000" w:themeColor="text1"/>
            <w:rPrChange w:id="4138" w:author="Ruijie Xu" w:date="2022-03-10T12:31:00Z">
              <w:rPr>
                <w:color w:val="000000" w:themeColor="text1"/>
              </w:rPr>
            </w:rPrChange>
          </w:rPr>
          <w:t>816 taxa by Kaiju (Table II.</w:t>
        </w:r>
      </w:ins>
      <w:ins w:id="4139" w:author="Ruijie Xu" w:date="2022-02-03T12:08:00Z">
        <w:r w:rsidR="00971368" w:rsidRPr="002B42A7">
          <w:rPr>
            <w:rFonts w:ascii="Times New Roman" w:hAnsi="Times New Roman" w:cs="Times New Roman"/>
            <w:color w:val="000000" w:themeColor="text1"/>
            <w:rPrChange w:id="4140" w:author="Ruijie Xu" w:date="2022-03-10T12:31:00Z">
              <w:rPr>
                <w:color w:val="000000" w:themeColor="text1"/>
              </w:rPr>
            </w:rPrChange>
          </w:rPr>
          <w:t>S2</w:t>
        </w:r>
      </w:ins>
      <w:ins w:id="4141" w:author="Ruijie Xu" w:date="2022-02-02T12:20:00Z">
        <w:r w:rsidR="003D5D8B" w:rsidRPr="002B42A7">
          <w:rPr>
            <w:rFonts w:ascii="Times New Roman" w:hAnsi="Times New Roman" w:cs="Times New Roman"/>
            <w:color w:val="000000" w:themeColor="text1"/>
            <w:rPrChange w:id="4142" w:author="Ruijie Xu" w:date="2022-03-10T12:31:00Z">
              <w:rPr>
                <w:color w:val="000000" w:themeColor="text1"/>
              </w:rPr>
            </w:rPrChange>
          </w:rPr>
          <w:t>).  Furthermore, we</w:t>
        </w:r>
        <w:del w:id="4143" w:author="Liliana Salvador" w:date="2022-03-08T18:59:00Z">
          <w:r w:rsidR="003D5D8B" w:rsidRPr="002B42A7" w:rsidDel="002E56AD">
            <w:rPr>
              <w:rFonts w:ascii="Times New Roman" w:hAnsi="Times New Roman" w:cs="Times New Roman"/>
              <w:color w:val="000000" w:themeColor="text1"/>
              <w:rPrChange w:id="4144"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4145" w:author="Ruijie Xu" w:date="2022-03-10T12:31:00Z">
              <w:rPr>
                <w:color w:val="000000" w:themeColor="text1"/>
              </w:rPr>
            </w:rPrChange>
          </w:rPr>
          <w:t xml:space="preserve"> found that Metaphlan3 </w:t>
        </w:r>
      </w:ins>
      <w:ins w:id="4146" w:author="Rajeev, Sree" w:date="2022-03-03T10:59:00Z">
        <w:r w:rsidR="00B95BF0" w:rsidRPr="002B42A7">
          <w:rPr>
            <w:rFonts w:ascii="Times New Roman" w:hAnsi="Times New Roman" w:cs="Times New Roman"/>
            <w:color w:val="000000" w:themeColor="text1"/>
            <w:rPrChange w:id="4147" w:author="Ruijie Xu" w:date="2022-03-10T12:31:00Z">
              <w:rPr>
                <w:color w:val="000000" w:themeColor="text1"/>
              </w:rPr>
            </w:rPrChange>
          </w:rPr>
          <w:t xml:space="preserve">did </w:t>
        </w:r>
      </w:ins>
      <w:ins w:id="4148" w:author="Ruijie Xu" w:date="2022-02-02T12:20:00Z">
        <w:del w:id="4149" w:author="Rajeev, Sree" w:date="2022-03-03T10:59:00Z">
          <w:r w:rsidR="003D5D8B" w:rsidRPr="002B42A7" w:rsidDel="00B95BF0">
            <w:rPr>
              <w:rFonts w:ascii="Times New Roman" w:hAnsi="Times New Roman" w:cs="Times New Roman"/>
              <w:color w:val="000000" w:themeColor="text1"/>
              <w:rPrChange w:id="4150"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4151" w:author="Ruijie Xu" w:date="2022-03-10T12:31:00Z">
              <w:rPr>
                <w:color w:val="000000" w:themeColor="text1"/>
              </w:rPr>
            </w:rPrChange>
          </w:rPr>
          <w:t xml:space="preserve"> not classif</w:t>
        </w:r>
      </w:ins>
      <w:ins w:id="4152" w:author="Rajeev, Sree" w:date="2022-03-03T11:00:00Z">
        <w:r w:rsidR="00B95BF0" w:rsidRPr="002B42A7">
          <w:rPr>
            <w:rFonts w:ascii="Times New Roman" w:hAnsi="Times New Roman" w:cs="Times New Roman"/>
            <w:color w:val="000000" w:themeColor="text1"/>
            <w:rPrChange w:id="4153" w:author="Ruijie Xu" w:date="2022-03-10T12:31:00Z">
              <w:rPr>
                <w:color w:val="000000" w:themeColor="text1"/>
              </w:rPr>
            </w:rPrChange>
          </w:rPr>
          <w:t>y</w:t>
        </w:r>
      </w:ins>
      <w:ins w:id="4154" w:author="Ruijie Xu" w:date="2022-02-02T12:20:00Z">
        <w:del w:id="4155" w:author="Rajeev, Sree" w:date="2022-03-03T11:00:00Z">
          <w:r w:rsidR="003D5D8B" w:rsidRPr="002B42A7" w:rsidDel="00B95BF0">
            <w:rPr>
              <w:rFonts w:ascii="Times New Roman" w:hAnsi="Times New Roman" w:cs="Times New Roman"/>
              <w:color w:val="000000" w:themeColor="text1"/>
              <w:rPrChange w:id="4156"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4157" w:author="Ruijie Xu" w:date="2022-03-10T12:31:00Z">
              <w:rPr>
                <w:color w:val="000000" w:themeColor="text1"/>
              </w:rPr>
            </w:rPrChange>
          </w:rPr>
          <w:t xml:space="preserve"> any reads in samples of Rattus R26 (R26.K, R26.L. and R26.S) and sample R22.L and R27.K, while other software</w:t>
        </w:r>
        <w:del w:id="4158" w:author="Liliana Salvador" w:date="2022-03-08T18:59:00Z">
          <w:r w:rsidR="003D5D8B" w:rsidRPr="002B42A7" w:rsidDel="002E56AD">
            <w:rPr>
              <w:rFonts w:ascii="Times New Roman" w:hAnsi="Times New Roman" w:cs="Times New Roman"/>
              <w:color w:val="000000" w:themeColor="text1"/>
              <w:rPrChange w:id="4159" w:author="Ruijie Xu" w:date="2022-03-10T12:31:00Z">
                <w:rPr>
                  <w:color w:val="000000" w:themeColor="text1"/>
                </w:rPr>
              </w:rPrChange>
            </w:rPr>
            <w:delText xml:space="preserve"> ha</w:delText>
          </w:r>
        </w:del>
        <w:del w:id="4160" w:author="Liliana Salvador" w:date="2022-02-23T19:53:00Z">
          <w:r w:rsidR="003D5D8B" w:rsidRPr="002B42A7" w:rsidDel="00A9746D">
            <w:rPr>
              <w:rFonts w:ascii="Times New Roman" w:hAnsi="Times New Roman" w:cs="Times New Roman"/>
              <w:color w:val="000000" w:themeColor="text1"/>
              <w:rPrChange w:id="4161"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162" w:author="Ruijie Xu" w:date="2022-03-10T12:31:00Z">
              <w:rPr>
                <w:color w:val="000000" w:themeColor="text1"/>
              </w:rPr>
            </w:rPrChange>
          </w:rPr>
          <w:t xml:space="preserve"> classified on average 1</w:t>
        </w:r>
      </w:ins>
      <w:ins w:id="4163" w:author="Ruijie Xu" w:date="2022-02-27T11:13:00Z">
        <w:r w:rsidR="00D26360" w:rsidRPr="002B42A7">
          <w:rPr>
            <w:rFonts w:ascii="Times New Roman" w:hAnsi="Times New Roman" w:cs="Times New Roman"/>
            <w:color w:val="000000" w:themeColor="text1"/>
            <w:rPrChange w:id="4164" w:author="Ruijie Xu" w:date="2022-03-10T12:31:00Z">
              <w:rPr>
                <w:color w:val="000000" w:themeColor="text1"/>
              </w:rPr>
            </w:rPrChange>
          </w:rPr>
          <w:t>,</w:t>
        </w:r>
      </w:ins>
      <w:ins w:id="4165" w:author="Ruijie Xu" w:date="2022-02-02T12:20:00Z">
        <w:r w:rsidR="003D5D8B" w:rsidRPr="002B42A7">
          <w:rPr>
            <w:rFonts w:ascii="Times New Roman" w:hAnsi="Times New Roman" w:cs="Times New Roman"/>
            <w:color w:val="000000" w:themeColor="text1"/>
            <w:rPrChange w:id="4166" w:author="Ruijie Xu" w:date="2022-03-10T12:31:00Z">
              <w:rPr>
                <w:color w:val="000000" w:themeColor="text1"/>
              </w:rPr>
            </w:rPrChange>
          </w:rPr>
          <w:t>252 (SD: 1408), 32</w:t>
        </w:r>
      </w:ins>
      <w:ins w:id="4167" w:author="Ruijie Xu" w:date="2022-02-27T11:13:00Z">
        <w:r w:rsidR="00D26360" w:rsidRPr="002B42A7">
          <w:rPr>
            <w:rFonts w:ascii="Times New Roman" w:hAnsi="Times New Roman" w:cs="Times New Roman"/>
            <w:color w:val="000000" w:themeColor="text1"/>
            <w:rPrChange w:id="4168" w:author="Ruijie Xu" w:date="2022-03-10T12:31:00Z">
              <w:rPr>
                <w:color w:val="000000" w:themeColor="text1"/>
              </w:rPr>
            </w:rPrChange>
          </w:rPr>
          <w:t>,</w:t>
        </w:r>
      </w:ins>
      <w:ins w:id="4169" w:author="Ruijie Xu" w:date="2022-02-02T12:20:00Z">
        <w:r w:rsidR="003D5D8B" w:rsidRPr="002B42A7">
          <w:rPr>
            <w:rFonts w:ascii="Times New Roman" w:hAnsi="Times New Roman" w:cs="Times New Roman"/>
            <w:color w:val="000000" w:themeColor="text1"/>
            <w:rPrChange w:id="4170" w:author="Ruijie Xu" w:date="2022-03-10T12:31:00Z">
              <w:rPr>
                <w:color w:val="000000" w:themeColor="text1"/>
              </w:rPr>
            </w:rPrChange>
          </w:rPr>
          <w:t>748 (SD: 32</w:t>
        </w:r>
      </w:ins>
      <w:ins w:id="4171" w:author="Ruijie Xu" w:date="2022-02-27T11:13:00Z">
        <w:r w:rsidR="00D26360" w:rsidRPr="002B42A7">
          <w:rPr>
            <w:rFonts w:ascii="Times New Roman" w:hAnsi="Times New Roman" w:cs="Times New Roman"/>
            <w:color w:val="000000" w:themeColor="text1"/>
            <w:rPrChange w:id="4172" w:author="Ruijie Xu" w:date="2022-03-10T12:31:00Z">
              <w:rPr>
                <w:color w:val="000000" w:themeColor="text1"/>
              </w:rPr>
            </w:rPrChange>
          </w:rPr>
          <w:t>,</w:t>
        </w:r>
      </w:ins>
      <w:ins w:id="4173" w:author="Ruijie Xu" w:date="2022-02-02T12:20:00Z">
        <w:r w:rsidR="003D5D8B" w:rsidRPr="002B42A7">
          <w:rPr>
            <w:rFonts w:ascii="Times New Roman" w:hAnsi="Times New Roman" w:cs="Times New Roman"/>
            <w:color w:val="000000" w:themeColor="text1"/>
            <w:rPrChange w:id="4174" w:author="Ruijie Xu" w:date="2022-03-10T12:31:00Z">
              <w:rPr>
                <w:color w:val="000000" w:themeColor="text1"/>
              </w:rPr>
            </w:rPrChange>
          </w:rPr>
          <w:t>178), 133 (SD: 112), 111</w:t>
        </w:r>
      </w:ins>
      <w:ins w:id="4175" w:author="Liliana Salvador" w:date="2022-03-08T19:00:00Z">
        <w:r w:rsidR="002E56AD" w:rsidRPr="002B42A7">
          <w:rPr>
            <w:rFonts w:ascii="Times New Roman" w:hAnsi="Times New Roman" w:cs="Times New Roman"/>
            <w:color w:val="000000" w:themeColor="text1"/>
            <w:rPrChange w:id="4176" w:author="Ruijie Xu" w:date="2022-03-10T12:31:00Z">
              <w:rPr>
                <w:color w:val="000000" w:themeColor="text1"/>
              </w:rPr>
            </w:rPrChange>
          </w:rPr>
          <w:t>,</w:t>
        </w:r>
      </w:ins>
      <w:ins w:id="4177" w:author="Ruijie Xu" w:date="2022-02-02T12:20:00Z">
        <w:r w:rsidR="003D5D8B" w:rsidRPr="002B42A7">
          <w:rPr>
            <w:rFonts w:ascii="Times New Roman" w:hAnsi="Times New Roman" w:cs="Times New Roman"/>
            <w:color w:val="000000" w:themeColor="text1"/>
            <w:rPrChange w:id="4178" w:author="Ruijie Xu" w:date="2022-03-10T12:31:00Z">
              <w:rPr>
                <w:color w:val="000000" w:themeColor="text1"/>
              </w:rPr>
            </w:rPrChange>
          </w:rPr>
          <w:t>068 (SD: 113</w:t>
        </w:r>
      </w:ins>
      <w:ins w:id="4179" w:author="Ruijie Xu" w:date="2022-02-27T11:13:00Z">
        <w:r w:rsidR="00D26360" w:rsidRPr="002B42A7">
          <w:rPr>
            <w:rFonts w:ascii="Times New Roman" w:hAnsi="Times New Roman" w:cs="Times New Roman"/>
            <w:color w:val="000000" w:themeColor="text1"/>
            <w:rPrChange w:id="4180" w:author="Ruijie Xu" w:date="2022-03-10T12:31:00Z">
              <w:rPr>
                <w:color w:val="000000" w:themeColor="text1"/>
              </w:rPr>
            </w:rPrChange>
          </w:rPr>
          <w:t>,</w:t>
        </w:r>
      </w:ins>
      <w:ins w:id="4181" w:author="Ruijie Xu" w:date="2022-02-02T12:20:00Z">
        <w:r w:rsidR="003D5D8B" w:rsidRPr="002B42A7">
          <w:rPr>
            <w:rFonts w:ascii="Times New Roman" w:hAnsi="Times New Roman" w:cs="Times New Roman"/>
            <w:color w:val="000000" w:themeColor="text1"/>
            <w:rPrChange w:id="4182" w:author="Ruijie Xu" w:date="2022-03-10T12:31:00Z">
              <w:rPr>
                <w:color w:val="000000" w:themeColor="text1"/>
              </w:rPr>
            </w:rPrChange>
          </w:rPr>
          <w:t>203), and 4</w:t>
        </w:r>
      </w:ins>
      <w:ins w:id="4183" w:author="Liliana Salvador" w:date="2022-03-08T19:00:00Z">
        <w:r w:rsidR="002E56AD" w:rsidRPr="002B42A7">
          <w:rPr>
            <w:rFonts w:ascii="Times New Roman" w:hAnsi="Times New Roman" w:cs="Times New Roman"/>
            <w:color w:val="000000" w:themeColor="text1"/>
            <w:rPrChange w:id="4184" w:author="Ruijie Xu" w:date="2022-03-10T12:31:00Z">
              <w:rPr>
                <w:color w:val="000000" w:themeColor="text1"/>
              </w:rPr>
            </w:rPrChange>
          </w:rPr>
          <w:t>,</w:t>
        </w:r>
      </w:ins>
      <w:ins w:id="4185" w:author="Ruijie Xu" w:date="2022-02-02T12:20:00Z">
        <w:r w:rsidR="003D5D8B" w:rsidRPr="002B42A7">
          <w:rPr>
            <w:rFonts w:ascii="Times New Roman" w:hAnsi="Times New Roman" w:cs="Times New Roman"/>
            <w:color w:val="000000" w:themeColor="text1"/>
            <w:rPrChange w:id="4186" w:author="Ruijie Xu" w:date="2022-03-10T12:31:00Z">
              <w:rPr>
                <w:color w:val="000000" w:themeColor="text1"/>
              </w:rPr>
            </w:rPrChange>
          </w:rPr>
          <w:t>011 (SD: 4</w:t>
        </w:r>
      </w:ins>
      <w:ins w:id="4187" w:author="Ruijie Xu" w:date="2022-02-27T11:13:00Z">
        <w:r w:rsidR="00D26360" w:rsidRPr="002B42A7">
          <w:rPr>
            <w:rFonts w:ascii="Times New Roman" w:hAnsi="Times New Roman" w:cs="Times New Roman"/>
            <w:color w:val="000000" w:themeColor="text1"/>
            <w:rPrChange w:id="4188" w:author="Ruijie Xu" w:date="2022-03-10T12:31:00Z">
              <w:rPr>
                <w:color w:val="000000" w:themeColor="text1"/>
              </w:rPr>
            </w:rPrChange>
          </w:rPr>
          <w:t>,</w:t>
        </w:r>
      </w:ins>
      <w:ins w:id="4189" w:author="Ruijie Xu" w:date="2022-02-02T12:20:00Z">
        <w:r w:rsidR="003D5D8B" w:rsidRPr="002B42A7">
          <w:rPr>
            <w:rFonts w:ascii="Times New Roman" w:hAnsi="Times New Roman" w:cs="Times New Roman"/>
            <w:color w:val="000000" w:themeColor="text1"/>
            <w:rPrChange w:id="4190" w:author="Ruijie Xu" w:date="2022-03-10T12:31:00Z">
              <w:rPr>
                <w:color w:val="000000" w:themeColor="text1"/>
              </w:rPr>
            </w:rPrChange>
          </w:rPr>
          <w:t>325) reads with these five samples</w:t>
        </w:r>
      </w:ins>
      <w:ins w:id="4191" w:author="Liliana Salvador" w:date="2022-03-08T19:00:00Z">
        <w:r w:rsidR="002E56AD" w:rsidRPr="002B42A7">
          <w:rPr>
            <w:rFonts w:ascii="Times New Roman" w:hAnsi="Times New Roman" w:cs="Times New Roman"/>
            <w:color w:val="000000" w:themeColor="text1"/>
            <w:rPrChange w:id="4192" w:author="Ruijie Xu" w:date="2022-03-10T12:31:00Z">
              <w:rPr>
                <w:color w:val="000000" w:themeColor="text1"/>
              </w:rPr>
            </w:rPrChange>
          </w:rPr>
          <w:t>,</w:t>
        </w:r>
      </w:ins>
      <w:ins w:id="4193" w:author="Ruijie Xu" w:date="2022-02-02T12:20:00Z">
        <w:r w:rsidR="003D5D8B" w:rsidRPr="002B42A7">
          <w:rPr>
            <w:rFonts w:ascii="Times New Roman" w:hAnsi="Times New Roman" w:cs="Times New Roman"/>
            <w:color w:val="000000" w:themeColor="text1"/>
            <w:rPrChange w:id="4194" w:author="Ruijie Xu" w:date="2022-03-10T12:31:00Z">
              <w:rPr>
                <w:color w:val="000000" w:themeColor="text1"/>
              </w:rPr>
            </w:rPrChange>
          </w:rPr>
          <w:t xml:space="preserve"> respectively (Table </w:t>
        </w:r>
      </w:ins>
      <w:ins w:id="4195" w:author="Ruijie Xu" w:date="2022-02-03T12:09:00Z">
        <w:r w:rsidR="00971368" w:rsidRPr="002B42A7">
          <w:rPr>
            <w:rFonts w:ascii="Times New Roman" w:hAnsi="Times New Roman" w:cs="Times New Roman"/>
            <w:color w:val="000000" w:themeColor="text1"/>
            <w:rPrChange w:id="4196" w:author="Ruijie Xu" w:date="2022-03-10T12:31:00Z">
              <w:rPr>
                <w:color w:val="000000" w:themeColor="text1"/>
              </w:rPr>
            </w:rPrChange>
          </w:rPr>
          <w:t>S</w:t>
        </w:r>
      </w:ins>
      <w:ins w:id="4197" w:author="Ruijie Xu" w:date="2022-02-02T12:20:00Z">
        <w:r w:rsidR="003D5D8B" w:rsidRPr="002B42A7">
          <w:rPr>
            <w:rFonts w:ascii="Times New Roman" w:hAnsi="Times New Roman" w:cs="Times New Roman"/>
            <w:color w:val="000000" w:themeColor="text1"/>
            <w:rPrChange w:id="4198" w:author="Ruijie Xu" w:date="2022-03-10T12:31:00Z">
              <w:rPr>
                <w:color w:val="000000" w:themeColor="text1"/>
              </w:rPr>
            </w:rPrChange>
          </w:rPr>
          <w:t>II.2).</w:t>
        </w:r>
      </w:ins>
      <w:commentRangeEnd w:id="4036"/>
      <w:r w:rsidR="00A9746D" w:rsidRPr="002B42A7">
        <w:rPr>
          <w:rStyle w:val="CommentReference"/>
          <w:rFonts w:ascii="Times New Roman" w:hAnsi="Times New Roman" w:cs="Times New Roman"/>
          <w:sz w:val="24"/>
          <w:szCs w:val="24"/>
          <w:rPrChange w:id="4199" w:author="Ruijie Xu" w:date="2022-03-10T12:31:00Z">
            <w:rPr>
              <w:rStyle w:val="CommentReference"/>
            </w:rPr>
          </w:rPrChange>
        </w:rPr>
        <w:commentReference w:id="4036"/>
      </w:r>
    </w:p>
    <w:p w14:paraId="02431CD3" w14:textId="026CBDD3" w:rsidR="00C20546" w:rsidRPr="002B42A7" w:rsidDel="00B95BF0" w:rsidRDefault="002B774D">
      <w:pPr>
        <w:spacing w:line="480" w:lineRule="auto"/>
        <w:rPr>
          <w:ins w:id="4200" w:author="Ruijie Xu" w:date="2022-02-02T12:20:00Z"/>
          <w:del w:id="4201" w:author="Rajeev, Sree" w:date="2022-03-03T11:00:00Z"/>
          <w:rFonts w:ascii="Times New Roman" w:hAnsi="Times New Roman" w:cs="Times New Roman"/>
          <w:color w:val="000000" w:themeColor="text1"/>
          <w:rPrChange w:id="4202" w:author="Ruijie Xu" w:date="2022-03-10T12:31:00Z">
            <w:rPr>
              <w:ins w:id="4203" w:author="Ruijie Xu" w:date="2022-02-02T12:20:00Z"/>
              <w:del w:id="4204" w:author="Rajeev, Sree" w:date="2022-03-03T11:00:00Z"/>
              <w:color w:val="000000" w:themeColor="text1"/>
            </w:rPr>
          </w:rPrChange>
        </w:rPr>
      </w:pPr>
      <w:ins w:id="4205" w:author="Ruijie Xu" w:date="2022-03-04T13:52:00Z">
        <w:r w:rsidRPr="002B42A7">
          <w:rPr>
            <w:rFonts w:ascii="Times New Roman" w:hAnsi="Times New Roman" w:cs="Times New Roman"/>
            <w:color w:val="000000" w:themeColor="text1"/>
            <w:rPrChange w:id="4206" w:author="Ruijie Xu" w:date="2022-03-10T12:31:00Z">
              <w:rPr>
                <w:color w:val="000000" w:themeColor="text1"/>
              </w:rPr>
            </w:rPrChange>
          </w:rPr>
          <w:tab/>
        </w:r>
      </w:ins>
      <w:ins w:id="4207" w:author="Ruijie Xu" w:date="2022-02-27T13:44:00Z">
        <w:del w:id="4208" w:author="Rajeev, Sree" w:date="2022-03-03T11:00:00Z">
          <w:r w:rsidR="00C20546" w:rsidRPr="002B42A7" w:rsidDel="00B95BF0">
            <w:rPr>
              <w:rFonts w:ascii="Times New Roman" w:hAnsi="Times New Roman" w:cs="Times New Roman"/>
              <w:color w:val="000000" w:themeColor="text1"/>
              <w:rPrChange w:id="4209" w:author="Ruijie Xu" w:date="2022-03-10T12:31:00Z">
                <w:rPr>
                  <w:color w:val="000000" w:themeColor="text1"/>
                </w:rPr>
              </w:rPrChange>
            </w:rPr>
            <w:delText>Domain-level</w:delText>
          </w:r>
        </w:del>
      </w:ins>
    </w:p>
    <w:p w14:paraId="7E76D58F" w14:textId="2282C65C" w:rsidR="003D5D8B" w:rsidRPr="002B42A7" w:rsidRDefault="003D5D8B" w:rsidP="00953491">
      <w:pPr>
        <w:spacing w:line="480" w:lineRule="auto"/>
        <w:rPr>
          <w:ins w:id="4210" w:author="Ruijie Xu" w:date="2022-02-02T12:20:00Z"/>
          <w:rFonts w:ascii="Times New Roman" w:hAnsi="Times New Roman" w:cs="Times New Roman"/>
          <w:color w:val="000000" w:themeColor="text1"/>
          <w:rPrChange w:id="4211" w:author="Ruijie Xu" w:date="2022-03-10T12:31:00Z">
            <w:rPr>
              <w:ins w:id="4212" w:author="Ruijie Xu" w:date="2022-02-02T12:20:00Z"/>
              <w:color w:val="000000" w:themeColor="text1"/>
            </w:rPr>
          </w:rPrChange>
        </w:rPr>
        <w:pPrChange w:id="4213" w:author="Ruijie Xu" w:date="2022-03-10T12:00:00Z">
          <w:pPr>
            <w:spacing w:line="480" w:lineRule="auto"/>
            <w:ind w:firstLine="720"/>
          </w:pPr>
        </w:pPrChange>
      </w:pPr>
      <w:ins w:id="4214" w:author="Ruijie Xu" w:date="2022-02-02T12:20:00Z">
        <w:del w:id="4215" w:author="Rajeev, Sree" w:date="2022-03-01T12:46:00Z">
          <w:r w:rsidRPr="002B42A7" w:rsidDel="004B3E3F">
            <w:rPr>
              <w:rFonts w:ascii="Times New Roman" w:hAnsi="Times New Roman" w:cs="Times New Roman"/>
              <w:color w:val="000000" w:themeColor="text1"/>
              <w:rPrChange w:id="4216" w:author="Ruijie Xu" w:date="2022-03-10T12:31:00Z">
                <w:rPr>
                  <w:color w:val="000000" w:themeColor="text1"/>
                </w:rPr>
              </w:rPrChange>
            </w:rPr>
            <w:delText>The number of</w:delText>
          </w:r>
        </w:del>
      </w:ins>
      <w:ins w:id="4217" w:author="Rajeev, Sree" w:date="2022-03-01T12:46:00Z">
        <w:del w:id="4218" w:author="Ruijie Xu" w:date="2022-03-10T12:00:00Z">
          <w:r w:rsidR="004B3E3F" w:rsidRPr="002B42A7" w:rsidDel="00953491">
            <w:rPr>
              <w:rFonts w:ascii="Times New Roman" w:hAnsi="Times New Roman" w:cs="Times New Roman"/>
              <w:color w:val="000000" w:themeColor="text1"/>
              <w:rPrChange w:id="4219" w:author="Ruijie Xu" w:date="2022-03-10T12:31:00Z">
                <w:rPr>
                  <w:color w:val="000000" w:themeColor="text1"/>
                </w:rPr>
              </w:rPrChange>
            </w:rPr>
            <w:delText>We</w:delText>
          </w:r>
        </w:del>
      </w:ins>
      <w:ins w:id="4220" w:author="Ruijie Xu" w:date="2022-03-10T12:00:00Z">
        <w:r w:rsidR="00953491" w:rsidRPr="002B42A7">
          <w:rPr>
            <w:rFonts w:ascii="Times New Roman" w:hAnsi="Times New Roman" w:cs="Times New Roman"/>
            <w:color w:val="000000" w:themeColor="text1"/>
            <w:rPrChange w:id="4221" w:author="Ruijie Xu" w:date="2022-03-10T12:31:00Z">
              <w:rPr>
                <w:color w:val="000000" w:themeColor="text1"/>
                <w:u w:val="single"/>
              </w:rPr>
            </w:rPrChange>
          </w:rPr>
          <w:t>The number of</w:t>
        </w:r>
      </w:ins>
      <w:ins w:id="4222" w:author="Ruijie Xu" w:date="2022-02-02T12:20:00Z">
        <w:r w:rsidRPr="002B42A7">
          <w:rPr>
            <w:rFonts w:ascii="Times New Roman" w:hAnsi="Times New Roman" w:cs="Times New Roman"/>
            <w:color w:val="000000" w:themeColor="text1"/>
            <w:rPrChange w:id="4223" w:author="Ruijie Xu" w:date="2022-03-10T12:31:00Z">
              <w:rPr>
                <w:color w:val="000000" w:themeColor="text1"/>
              </w:rPr>
            </w:rPrChange>
          </w:rPr>
          <w:t xml:space="preserve"> reads</w:t>
        </w:r>
      </w:ins>
      <w:ins w:id="4224" w:author="Rajeev, Sree" w:date="2022-03-03T11:00:00Z">
        <w:r w:rsidR="00B95BF0" w:rsidRPr="002B42A7">
          <w:rPr>
            <w:rFonts w:ascii="Times New Roman" w:hAnsi="Times New Roman" w:cs="Times New Roman"/>
            <w:color w:val="000000" w:themeColor="text1"/>
            <w:rPrChange w:id="4225" w:author="Ruijie Xu" w:date="2022-03-10T12:31:00Z">
              <w:rPr>
                <w:color w:val="000000" w:themeColor="text1"/>
              </w:rPr>
            </w:rPrChange>
          </w:rPr>
          <w:t xml:space="preserve"> </w:t>
        </w:r>
      </w:ins>
      <w:ins w:id="4226" w:author="Ruijie Xu" w:date="2022-03-10T12:00:00Z">
        <w:r w:rsidR="00953491" w:rsidRPr="002B42A7">
          <w:rPr>
            <w:rFonts w:ascii="Times New Roman" w:hAnsi="Times New Roman" w:cs="Times New Roman"/>
            <w:color w:val="000000" w:themeColor="text1"/>
            <w:rPrChange w:id="4227" w:author="Ruijie Xu" w:date="2022-03-10T12:31:00Z">
              <w:rPr>
                <w:color w:val="000000" w:themeColor="text1"/>
              </w:rPr>
            </w:rPrChange>
          </w:rPr>
          <w:t xml:space="preserve">classified </w:t>
        </w:r>
      </w:ins>
      <w:ins w:id="4228" w:author="Rajeev, Sree" w:date="2022-03-01T12:46:00Z">
        <w:del w:id="4229" w:author="Rajeev, Sree" w:date="2022-03-03T11:00:00Z">
          <w:r w:rsidR="004B3E3F" w:rsidRPr="002B42A7" w:rsidDel="00B95BF0">
            <w:rPr>
              <w:rFonts w:ascii="Times New Roman" w:hAnsi="Times New Roman" w:cs="Times New Roman"/>
              <w:color w:val="000000" w:themeColor="text1"/>
              <w:rPrChange w:id="4230"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231" w:author="Ruijie Xu" w:date="2022-03-10T12:31:00Z">
              <w:rPr>
                <w:color w:val="000000" w:themeColor="text1"/>
              </w:rPr>
            </w:rPrChange>
          </w:rPr>
          <w:t>by each software</w:t>
        </w:r>
      </w:ins>
      <w:ins w:id="4232" w:author="Ruijie Xu" w:date="2022-02-02T12:20:00Z">
        <w:r w:rsidRPr="002B42A7">
          <w:rPr>
            <w:rFonts w:ascii="Times New Roman" w:hAnsi="Times New Roman" w:cs="Times New Roman"/>
            <w:color w:val="000000" w:themeColor="text1"/>
            <w:rPrChange w:id="4233" w:author="Ruijie Xu" w:date="2022-03-10T12:31:00Z">
              <w:rPr>
                <w:color w:val="000000" w:themeColor="text1"/>
              </w:rPr>
            </w:rPrChange>
          </w:rPr>
          <w:t xml:space="preserve"> </w:t>
        </w:r>
        <w:del w:id="4234" w:author="Rajeev, Sree" w:date="2022-03-01T12:46:00Z">
          <w:r w:rsidRPr="002B42A7" w:rsidDel="004B3E3F">
            <w:rPr>
              <w:rFonts w:ascii="Times New Roman" w:hAnsi="Times New Roman" w:cs="Times New Roman"/>
              <w:color w:val="000000" w:themeColor="text1"/>
              <w:rPrChange w:id="4235" w:author="Ruijie Xu" w:date="2022-03-10T12:31:00Z">
                <w:rPr>
                  <w:color w:val="000000" w:themeColor="text1"/>
                </w:rPr>
              </w:rPrChange>
            </w:rPr>
            <w:delText>were break down</w:delText>
          </w:r>
        </w:del>
      </w:ins>
      <w:ins w:id="4236" w:author="Liliana Salvador" w:date="2022-02-23T19:54:00Z">
        <w:del w:id="4237" w:author="Rajeev, Sree" w:date="2022-03-01T12:46:00Z">
          <w:r w:rsidR="00A9746D" w:rsidRPr="002B42A7" w:rsidDel="004B3E3F">
            <w:rPr>
              <w:rFonts w:ascii="Times New Roman" w:hAnsi="Times New Roman" w:cs="Times New Roman"/>
              <w:color w:val="000000" w:themeColor="text1"/>
              <w:rPrChange w:id="4238" w:author="Ruijie Xu" w:date="2022-03-10T12:31:00Z">
                <w:rPr>
                  <w:color w:val="000000" w:themeColor="text1"/>
                </w:rPr>
              </w:rPrChange>
            </w:rPr>
            <w:delText>identified</w:delText>
          </w:r>
        </w:del>
      </w:ins>
      <w:ins w:id="4239" w:author="Ruijie Xu" w:date="2022-02-02T12:20:00Z">
        <w:del w:id="4240" w:author="Rajeev, Sree" w:date="2022-03-01T12:46:00Z">
          <w:r w:rsidRPr="002B42A7" w:rsidDel="004B3E3F">
            <w:rPr>
              <w:rFonts w:ascii="Times New Roman" w:hAnsi="Times New Roman" w:cs="Times New Roman"/>
              <w:color w:val="000000" w:themeColor="text1"/>
              <w:rPrChange w:id="4241"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242" w:author="Ruijie Xu" w:date="2022-03-10T12:31:00Z">
              <w:rPr>
                <w:color w:val="000000" w:themeColor="text1"/>
              </w:rPr>
            </w:rPrChange>
          </w:rPr>
          <w:t>at the domain level taxa</w:t>
        </w:r>
        <w:del w:id="4243" w:author="Rajeev, Sree" w:date="2022-03-01T12:46:00Z">
          <w:r w:rsidRPr="002B42A7" w:rsidDel="004B3E3F">
            <w:rPr>
              <w:rFonts w:ascii="Times New Roman" w:hAnsi="Times New Roman" w:cs="Times New Roman"/>
              <w:color w:val="000000" w:themeColor="text1"/>
              <w:rPrChange w:id="4244" w:author="Ruijie Xu" w:date="2022-03-10T12:31:00Z">
                <w:rPr>
                  <w:color w:val="000000" w:themeColor="text1"/>
                </w:rPr>
              </w:rPrChange>
            </w:rPr>
            <w:delText>, where we closely examined the number of reads classified</w:delText>
          </w:r>
        </w:del>
      </w:ins>
      <w:ins w:id="4245" w:author="Liliana Salvador" w:date="2022-02-23T19:55:00Z">
        <w:del w:id="4246" w:author="Rajeev, Sree" w:date="2022-03-01T12:46:00Z">
          <w:r w:rsidR="00A9746D" w:rsidRPr="002B42A7" w:rsidDel="004B3E3F">
            <w:rPr>
              <w:rFonts w:ascii="Times New Roman" w:hAnsi="Times New Roman" w:cs="Times New Roman"/>
              <w:color w:val="000000" w:themeColor="text1"/>
              <w:rPrChange w:id="4247" w:author="Ruijie Xu" w:date="2022-03-10T12:31:00Z">
                <w:rPr>
                  <w:color w:val="000000" w:themeColor="text1"/>
                </w:rPr>
              </w:rPrChange>
            </w:rPr>
            <w:delText xml:space="preserve"> by each software</w:delText>
          </w:r>
        </w:del>
      </w:ins>
      <w:ins w:id="4248" w:author="Ruijie Xu" w:date="2022-02-02T12:20:00Z">
        <w:r w:rsidRPr="002B42A7">
          <w:rPr>
            <w:rFonts w:ascii="Times New Roman" w:hAnsi="Times New Roman" w:cs="Times New Roman"/>
            <w:color w:val="000000" w:themeColor="text1"/>
            <w:rPrChange w:id="4249" w:author="Ruijie Xu" w:date="2022-03-10T12:31:00Z">
              <w:rPr>
                <w:color w:val="000000" w:themeColor="text1"/>
              </w:rPr>
            </w:rPrChange>
          </w:rPr>
          <w:t xml:space="preserve"> into </w:t>
        </w:r>
        <w:commentRangeStart w:id="4250"/>
        <w:commentRangeStart w:id="4251"/>
        <w:r w:rsidRPr="002B42A7">
          <w:rPr>
            <w:rFonts w:ascii="Times New Roman" w:hAnsi="Times New Roman" w:cs="Times New Roman"/>
            <w:color w:val="000000" w:themeColor="text1"/>
            <w:rPrChange w:id="4252" w:author="Ruijie Xu" w:date="2022-03-10T12:31:00Z">
              <w:rPr>
                <w:color w:val="000000" w:themeColor="text1"/>
              </w:rPr>
            </w:rPrChange>
          </w:rPr>
          <w:t>Eukaryota, Bacteria, Vir</w:t>
        </w:r>
      </w:ins>
      <w:ins w:id="4253" w:author="Liliana Salvador" w:date="2022-02-23T19:54:00Z">
        <w:r w:rsidR="00A9746D" w:rsidRPr="002B42A7">
          <w:rPr>
            <w:rFonts w:ascii="Times New Roman" w:hAnsi="Times New Roman" w:cs="Times New Roman"/>
            <w:color w:val="000000" w:themeColor="text1"/>
            <w:rPrChange w:id="4254" w:author="Ruijie Xu" w:date="2022-03-10T12:31:00Z">
              <w:rPr>
                <w:color w:val="000000" w:themeColor="text1"/>
              </w:rPr>
            </w:rPrChange>
          </w:rPr>
          <w:t>u</w:t>
        </w:r>
      </w:ins>
      <w:ins w:id="4255" w:author="Ruijie Xu" w:date="2022-02-02T12:20:00Z">
        <w:del w:id="4256" w:author="Liliana Salvador" w:date="2022-02-23T19:54:00Z">
          <w:r w:rsidRPr="002B42A7" w:rsidDel="00A9746D">
            <w:rPr>
              <w:rFonts w:ascii="Times New Roman" w:hAnsi="Times New Roman" w:cs="Times New Roman"/>
              <w:color w:val="000000" w:themeColor="text1"/>
              <w:rPrChange w:id="4257" w:author="Ruijie Xu" w:date="2022-03-10T12:31:00Z">
                <w:rPr>
                  <w:color w:val="000000" w:themeColor="text1"/>
                </w:rPr>
              </w:rPrChange>
            </w:rPr>
            <w:delText>s</w:delText>
          </w:r>
        </w:del>
      </w:ins>
      <w:ins w:id="4258" w:author="Liliana Salvador" w:date="2022-02-23T19:54:00Z">
        <w:r w:rsidR="00A9746D" w:rsidRPr="002B42A7">
          <w:rPr>
            <w:rFonts w:ascii="Times New Roman" w:hAnsi="Times New Roman" w:cs="Times New Roman"/>
            <w:color w:val="000000" w:themeColor="text1"/>
            <w:rPrChange w:id="4259" w:author="Ruijie Xu" w:date="2022-03-10T12:31:00Z">
              <w:rPr>
                <w:color w:val="000000" w:themeColor="text1"/>
              </w:rPr>
            </w:rPrChange>
          </w:rPr>
          <w:t>s</w:t>
        </w:r>
      </w:ins>
      <w:ins w:id="4260" w:author="Ruijie Xu" w:date="2022-02-02T12:20:00Z">
        <w:del w:id="4261" w:author="Liliana Salvador" w:date="2022-02-23T19:54:00Z">
          <w:r w:rsidRPr="002B42A7" w:rsidDel="00A9746D">
            <w:rPr>
              <w:rFonts w:ascii="Times New Roman" w:hAnsi="Times New Roman" w:cs="Times New Roman"/>
              <w:color w:val="000000" w:themeColor="text1"/>
              <w:rPrChange w:id="4262" w:author="Ruijie Xu" w:date="2022-03-10T12:31:00Z">
                <w:rPr>
                  <w:color w:val="000000" w:themeColor="text1"/>
                </w:rPr>
              </w:rPrChange>
            </w:rPr>
            <w:delText>u</w:delText>
          </w:r>
        </w:del>
        <w:r w:rsidRPr="002B42A7">
          <w:rPr>
            <w:rFonts w:ascii="Times New Roman" w:hAnsi="Times New Roman" w:cs="Times New Roman"/>
            <w:color w:val="000000" w:themeColor="text1"/>
            <w:rPrChange w:id="4263" w:author="Ruijie Xu" w:date="2022-03-10T12:31:00Z">
              <w:rPr>
                <w:color w:val="000000" w:themeColor="text1"/>
              </w:rPr>
            </w:rPrChange>
          </w:rPr>
          <w:t>es, and Archaea</w:t>
        </w:r>
      </w:ins>
      <w:commentRangeEnd w:id="4250"/>
      <w:r w:rsidR="00B95BF0" w:rsidRPr="002B42A7">
        <w:rPr>
          <w:rStyle w:val="CommentReference"/>
          <w:rFonts w:ascii="Times New Roman" w:hAnsi="Times New Roman" w:cs="Times New Roman"/>
          <w:sz w:val="24"/>
          <w:szCs w:val="24"/>
          <w:rPrChange w:id="4264" w:author="Ruijie Xu" w:date="2022-03-10T12:31:00Z">
            <w:rPr>
              <w:rStyle w:val="CommentReference"/>
            </w:rPr>
          </w:rPrChange>
        </w:rPr>
        <w:commentReference w:id="4250"/>
      </w:r>
      <w:commentRangeEnd w:id="4251"/>
      <w:r w:rsidR="00FB7A23" w:rsidRPr="002B42A7">
        <w:rPr>
          <w:rStyle w:val="CommentReference"/>
          <w:rFonts w:ascii="Times New Roman" w:hAnsi="Times New Roman" w:cs="Times New Roman"/>
          <w:sz w:val="24"/>
          <w:szCs w:val="24"/>
          <w:rPrChange w:id="4265" w:author="Ruijie Xu" w:date="2022-03-10T12:31:00Z">
            <w:rPr>
              <w:rStyle w:val="CommentReference"/>
            </w:rPr>
          </w:rPrChange>
        </w:rPr>
        <w:commentReference w:id="4251"/>
      </w:r>
      <w:ins w:id="4266" w:author="Ruijie Xu" w:date="2022-02-02T12:20:00Z">
        <w:r w:rsidRPr="002B42A7">
          <w:rPr>
            <w:rFonts w:ascii="Times New Roman" w:hAnsi="Times New Roman" w:cs="Times New Roman"/>
            <w:color w:val="000000" w:themeColor="text1"/>
            <w:rPrChange w:id="4267" w:author="Ruijie Xu" w:date="2022-03-10T12:31:00Z">
              <w:rPr>
                <w:color w:val="000000" w:themeColor="text1"/>
              </w:rPr>
            </w:rPrChange>
          </w:rPr>
          <w:t xml:space="preserve"> </w:t>
        </w:r>
        <w:del w:id="4268" w:author="Liliana Salvador" w:date="2022-02-23T19:55:00Z">
          <w:r w:rsidRPr="002B42A7" w:rsidDel="00A9746D">
            <w:rPr>
              <w:rFonts w:ascii="Times New Roman" w:hAnsi="Times New Roman" w:cs="Times New Roman"/>
              <w:color w:val="000000" w:themeColor="text1"/>
              <w:rPrChange w:id="4269" w:author="Ruijie Xu" w:date="2022-03-10T12:31:00Z">
                <w:rPr>
                  <w:color w:val="000000" w:themeColor="text1"/>
                </w:rPr>
              </w:rPrChange>
            </w:rPr>
            <w:delText xml:space="preserve">by each software </w:delText>
          </w:r>
        </w:del>
      </w:ins>
      <w:ins w:id="4270" w:author="Ruijie Xu" w:date="2022-03-10T12:00:00Z">
        <w:r w:rsidR="00953491" w:rsidRPr="002B42A7">
          <w:rPr>
            <w:rFonts w:ascii="Times New Roman" w:hAnsi="Times New Roman" w:cs="Times New Roman"/>
            <w:color w:val="000000" w:themeColor="text1"/>
            <w:rPrChange w:id="4271" w:author="Ruijie Xu" w:date="2022-03-10T12:31:00Z">
              <w:rPr>
                <w:color w:val="000000" w:themeColor="text1"/>
              </w:rPr>
            </w:rPrChange>
          </w:rPr>
          <w:t xml:space="preserve">is shown in </w:t>
        </w:r>
      </w:ins>
      <w:ins w:id="4272" w:author="Ruijie Xu" w:date="2022-02-02T12:20:00Z">
        <w:r w:rsidRPr="002B42A7">
          <w:rPr>
            <w:rFonts w:ascii="Times New Roman" w:hAnsi="Times New Roman" w:cs="Times New Roman"/>
            <w:color w:val="000000" w:themeColor="text1"/>
            <w:rPrChange w:id="4273" w:author="Ruijie Xu" w:date="2022-03-10T12:31:00Z">
              <w:rPr>
                <w:color w:val="000000" w:themeColor="text1"/>
              </w:rPr>
            </w:rPrChange>
          </w:rPr>
          <w:t xml:space="preserve">Figure </w:t>
        </w:r>
      </w:ins>
      <w:ins w:id="4274" w:author="Ruijie Xu" w:date="2022-03-10T10:05:00Z">
        <w:r w:rsidR="000361F5" w:rsidRPr="002B42A7">
          <w:rPr>
            <w:rFonts w:ascii="Times New Roman" w:hAnsi="Times New Roman" w:cs="Times New Roman"/>
            <w:color w:val="000000" w:themeColor="text1"/>
            <w:rPrChange w:id="4275" w:author="Ruijie Xu" w:date="2022-03-10T12:31:00Z">
              <w:rPr>
                <w:color w:val="000000" w:themeColor="text1"/>
              </w:rPr>
            </w:rPrChange>
          </w:rPr>
          <w:t>1</w:t>
        </w:r>
      </w:ins>
      <w:commentRangeStart w:id="4276"/>
      <w:commentRangeEnd w:id="4276"/>
      <w:del w:id="4277" w:author="Ruijie Xu" w:date="2022-03-10T10:05:00Z">
        <w:r w:rsidR="002E56AD" w:rsidRPr="002B42A7" w:rsidDel="000361F5">
          <w:rPr>
            <w:rStyle w:val="CommentReference"/>
            <w:rFonts w:ascii="Times New Roman" w:hAnsi="Times New Roman" w:cs="Times New Roman"/>
            <w:sz w:val="24"/>
            <w:szCs w:val="24"/>
            <w:rPrChange w:id="4278" w:author="Ruijie Xu" w:date="2022-03-10T12:31:00Z">
              <w:rPr>
                <w:rStyle w:val="CommentReference"/>
              </w:rPr>
            </w:rPrChange>
          </w:rPr>
          <w:commentReference w:id="4276"/>
        </w:r>
      </w:del>
      <w:ins w:id="4279" w:author="Ruijie Xu" w:date="2022-03-10T10:05:00Z">
        <w:r w:rsidR="000361F5" w:rsidRPr="002B42A7">
          <w:rPr>
            <w:rFonts w:ascii="Times New Roman" w:hAnsi="Times New Roman" w:cs="Times New Roman"/>
            <w:color w:val="000000" w:themeColor="text1"/>
            <w:rPrChange w:id="4280" w:author="Ruijie Xu" w:date="2022-03-10T12:31:00Z">
              <w:rPr>
                <w:color w:val="000000" w:themeColor="text1"/>
              </w:rPr>
            </w:rPrChange>
          </w:rPr>
          <w:t>e</w:t>
        </w:r>
      </w:ins>
      <w:ins w:id="4281" w:author="Ruijie Xu" w:date="2022-02-03T12:10:00Z">
        <w:r w:rsidR="002E6F22" w:rsidRPr="002B42A7">
          <w:rPr>
            <w:rFonts w:ascii="Times New Roman" w:hAnsi="Times New Roman" w:cs="Times New Roman"/>
            <w:color w:val="000000" w:themeColor="text1"/>
            <w:rPrChange w:id="4282" w:author="Ruijie Xu" w:date="2022-03-10T12:31:00Z">
              <w:rPr>
                <w:color w:val="000000" w:themeColor="text1"/>
              </w:rPr>
            </w:rPrChange>
          </w:rPr>
          <w:t>-h</w:t>
        </w:r>
      </w:ins>
      <w:ins w:id="4283" w:author="Ruijie Xu" w:date="2022-03-10T12:00:00Z">
        <w:r w:rsidR="00953491" w:rsidRPr="002B42A7">
          <w:rPr>
            <w:rFonts w:ascii="Times New Roman" w:hAnsi="Times New Roman" w:cs="Times New Roman"/>
            <w:color w:val="000000" w:themeColor="text1"/>
            <w:rPrChange w:id="4284" w:author="Ruijie Xu" w:date="2022-03-10T12:31:00Z">
              <w:rPr>
                <w:color w:val="000000" w:themeColor="text1"/>
              </w:rPr>
            </w:rPrChange>
          </w:rPr>
          <w:t>, and wit</w:t>
        </w:r>
      </w:ins>
      <w:ins w:id="4285" w:author="Ruijie Xu" w:date="2022-03-10T12:01:00Z">
        <w:r w:rsidR="00953491" w:rsidRPr="002B42A7">
          <w:rPr>
            <w:rFonts w:ascii="Times New Roman" w:hAnsi="Times New Roman" w:cs="Times New Roman"/>
            <w:color w:val="000000" w:themeColor="text1"/>
            <w:rPrChange w:id="4286" w:author="Ruijie Xu" w:date="2022-03-10T12:31:00Z">
              <w:rPr>
                <w:color w:val="000000" w:themeColor="text1"/>
              </w:rPr>
            </w:rPrChange>
          </w:rPr>
          <w:t>h detailed statistics available in</w:t>
        </w:r>
      </w:ins>
      <w:ins w:id="4287" w:author="Ruijie Xu" w:date="2022-02-03T12:09:00Z">
        <w:r w:rsidR="00971368" w:rsidRPr="002B42A7">
          <w:rPr>
            <w:rFonts w:ascii="Times New Roman" w:hAnsi="Times New Roman" w:cs="Times New Roman"/>
            <w:color w:val="000000" w:themeColor="text1"/>
            <w:rPrChange w:id="4288" w:author="Ruijie Xu" w:date="2022-03-10T12:31:00Z">
              <w:rPr>
                <w:color w:val="000000" w:themeColor="text1"/>
              </w:rPr>
            </w:rPrChange>
          </w:rPr>
          <w:t xml:space="preserve"> Table SII</w:t>
        </w:r>
      </w:ins>
      <w:ins w:id="4289" w:author="Ruijie Xu" w:date="2022-02-03T12:11:00Z">
        <w:r w:rsidR="002E6F22" w:rsidRPr="002B42A7">
          <w:rPr>
            <w:rFonts w:ascii="Times New Roman" w:hAnsi="Times New Roman" w:cs="Times New Roman"/>
            <w:color w:val="000000" w:themeColor="text1"/>
            <w:rPrChange w:id="4290" w:author="Ruijie Xu" w:date="2022-03-10T12:31:00Z">
              <w:rPr>
                <w:color w:val="000000" w:themeColor="text1"/>
              </w:rPr>
            </w:rPrChange>
          </w:rPr>
          <w:t>.</w:t>
        </w:r>
      </w:ins>
      <w:ins w:id="4291" w:author="Ruijie Xu" w:date="2022-02-03T12:09:00Z">
        <w:r w:rsidR="00971368" w:rsidRPr="002B42A7">
          <w:rPr>
            <w:rFonts w:ascii="Times New Roman" w:hAnsi="Times New Roman" w:cs="Times New Roman"/>
            <w:color w:val="000000" w:themeColor="text1"/>
            <w:rPrChange w:id="4292" w:author="Ruijie Xu" w:date="2022-03-10T12:31:00Z">
              <w:rPr>
                <w:color w:val="000000" w:themeColor="text1"/>
              </w:rPr>
            </w:rPrChange>
          </w:rPr>
          <w:t>3</w:t>
        </w:r>
      </w:ins>
      <w:ins w:id="4293" w:author="Ruijie Xu" w:date="2022-02-02T12:20:00Z">
        <w:r w:rsidRPr="002B42A7">
          <w:rPr>
            <w:rFonts w:ascii="Times New Roman" w:hAnsi="Times New Roman" w:cs="Times New Roman"/>
            <w:color w:val="000000" w:themeColor="text1"/>
            <w:rPrChange w:id="4294" w:author="Ruijie Xu" w:date="2022-03-10T12:31:00Z">
              <w:rPr>
                <w:color w:val="000000" w:themeColor="text1"/>
              </w:rPr>
            </w:rPrChange>
          </w:rPr>
          <w:t>.</w:t>
        </w:r>
      </w:ins>
      <w:ins w:id="4295" w:author="Rajeev, Sree" w:date="2022-03-01T12:48:00Z">
        <w:r w:rsidR="004B3E3F" w:rsidRPr="002B42A7">
          <w:rPr>
            <w:rFonts w:ascii="Times New Roman" w:hAnsi="Times New Roman" w:cs="Times New Roman"/>
            <w:color w:val="000000" w:themeColor="text1"/>
            <w:rPrChange w:id="4296" w:author="Ruijie Xu" w:date="2022-03-10T12:31:00Z">
              <w:rPr>
                <w:color w:val="000000" w:themeColor="text1"/>
              </w:rPr>
            </w:rPrChange>
          </w:rPr>
          <w:t xml:space="preserve"> </w:t>
        </w:r>
      </w:ins>
      <w:ins w:id="4297" w:author="Ruijie Xu" w:date="2022-03-10T10:10:00Z">
        <w:r w:rsidR="00287AFC" w:rsidRPr="002B42A7">
          <w:rPr>
            <w:rFonts w:ascii="Times New Roman" w:hAnsi="Times New Roman" w:cs="Times New Roman"/>
            <w:color w:val="000000" w:themeColor="text1"/>
            <w:rPrChange w:id="4298" w:author="Ruijie Xu" w:date="2022-03-10T12:31:00Z">
              <w:rPr>
                <w:color w:val="000000" w:themeColor="text1"/>
              </w:rPr>
            </w:rPrChange>
          </w:rPr>
          <w:t>F</w:t>
        </w:r>
        <w:r w:rsidR="00287AFC" w:rsidRPr="002B42A7">
          <w:rPr>
            <w:rFonts w:ascii="Times New Roman" w:hAnsi="Times New Roman" w:cs="Times New Roman"/>
            <w:color w:val="000000" w:themeColor="text1"/>
            <w:rPrChange w:id="4299" w:author="Ruijie Xu" w:date="2022-03-10T12:31:00Z">
              <w:rPr>
                <w:color w:val="000000" w:themeColor="text1"/>
              </w:rPr>
            </w:rPrChange>
          </w:rPr>
          <w:t>or the number of reads classified into the Eukaryota taxon</w:t>
        </w:r>
        <w:r w:rsidR="00287AFC" w:rsidRPr="002B42A7">
          <w:rPr>
            <w:rFonts w:ascii="Times New Roman" w:hAnsi="Times New Roman" w:cs="Times New Roman"/>
            <w:color w:val="000000" w:themeColor="text1"/>
            <w:rPrChange w:id="4300" w:author="Ruijie Xu" w:date="2022-03-10T12:31:00Z">
              <w:rPr>
                <w:color w:val="000000" w:themeColor="text1"/>
              </w:rPr>
            </w:rPrChange>
          </w:rPr>
          <w:t xml:space="preserve">, the classifications between all </w:t>
        </w:r>
      </w:ins>
      <w:commentRangeStart w:id="4301"/>
      <w:ins w:id="4302" w:author="Rajeev, Sree" w:date="2022-03-01T12:48:00Z">
        <w:del w:id="4303" w:author="Ruijie Xu" w:date="2022-03-10T10:09:00Z">
          <w:r w:rsidR="004B3E3F" w:rsidRPr="002B42A7" w:rsidDel="00287AFC">
            <w:rPr>
              <w:rFonts w:ascii="Times New Roman" w:hAnsi="Times New Roman" w:cs="Times New Roman"/>
              <w:color w:val="000000" w:themeColor="text1"/>
              <w:rPrChange w:id="4304" w:author="Ruijie Xu" w:date="2022-03-10T12:31:00Z">
                <w:rPr>
                  <w:color w:val="000000" w:themeColor="text1"/>
                </w:rPr>
              </w:rPrChange>
            </w:rPr>
            <w:delText xml:space="preserve">All </w:delText>
          </w:r>
        </w:del>
      </w:ins>
      <w:ins w:id="4305" w:author="Rajeev, Sree" w:date="2022-03-01T12:49:00Z">
        <w:del w:id="4306" w:author="Ruijie Xu" w:date="2022-03-10T10:05:00Z">
          <w:r w:rsidR="004B3E3F" w:rsidRPr="002B42A7" w:rsidDel="000361F5">
            <w:rPr>
              <w:rFonts w:ascii="Times New Roman" w:hAnsi="Times New Roman" w:cs="Times New Roman"/>
              <w:color w:val="000000" w:themeColor="text1"/>
              <w:rPrChange w:id="4307"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308" w:author="Ruijie Xu" w:date="2022-03-10T12:31:00Z">
              <w:rPr>
                <w:color w:val="000000" w:themeColor="text1"/>
              </w:rPr>
            </w:rPrChange>
          </w:rPr>
          <w:t>software</w:t>
        </w:r>
      </w:ins>
      <w:ins w:id="4309" w:author="Ruijie Xu" w:date="2022-03-10T10:10:00Z">
        <w:r w:rsidR="00287AFC" w:rsidRPr="002B42A7">
          <w:rPr>
            <w:rFonts w:ascii="Times New Roman" w:hAnsi="Times New Roman" w:cs="Times New Roman"/>
            <w:color w:val="000000" w:themeColor="text1"/>
            <w:rPrChange w:id="4310" w:author="Ruijie Xu" w:date="2022-03-10T12:31:00Z">
              <w:rPr>
                <w:color w:val="000000" w:themeColor="text1"/>
              </w:rPr>
            </w:rPrChange>
          </w:rPr>
          <w:t>s</w:t>
        </w:r>
      </w:ins>
      <w:ins w:id="4311" w:author="Rajeev, Sree" w:date="2022-03-01T12:49:00Z">
        <w:r w:rsidR="004B3E3F" w:rsidRPr="002B42A7">
          <w:rPr>
            <w:rFonts w:ascii="Times New Roman" w:hAnsi="Times New Roman" w:cs="Times New Roman"/>
            <w:color w:val="000000" w:themeColor="text1"/>
            <w:rPrChange w:id="4312" w:author="Ruijie Xu" w:date="2022-03-10T12:31:00Z">
              <w:rPr>
                <w:color w:val="000000" w:themeColor="text1"/>
              </w:rPr>
            </w:rPrChange>
          </w:rPr>
          <w:t xml:space="preserve"> except</w:t>
        </w:r>
        <w:del w:id="4313" w:author="Ruijie Xu" w:date="2022-03-04T10:50:00Z">
          <w:r w:rsidR="004B3E3F" w:rsidRPr="002B42A7" w:rsidDel="00FB7A23">
            <w:rPr>
              <w:rFonts w:ascii="Times New Roman" w:hAnsi="Times New Roman" w:cs="Times New Roman"/>
              <w:color w:val="000000" w:themeColor="text1"/>
              <w:rPrChange w:id="4314" w:author="Ruijie Xu" w:date="2022-03-10T12:31:00Z">
                <w:rPr>
                  <w:color w:val="000000" w:themeColor="text1"/>
                </w:rPr>
              </w:rPrChange>
            </w:rPr>
            <w:delText xml:space="preserve"> </w:delText>
          </w:r>
        </w:del>
      </w:ins>
      <w:ins w:id="4315" w:author="Rajeev, Sree" w:date="2022-03-01T12:48:00Z">
        <w:r w:rsidR="004B3E3F" w:rsidRPr="002B42A7">
          <w:rPr>
            <w:rFonts w:ascii="Times New Roman" w:hAnsi="Times New Roman" w:cs="Times New Roman"/>
            <w:color w:val="000000" w:themeColor="text1"/>
            <w:rPrChange w:id="4316" w:author="Ruijie Xu" w:date="2022-03-10T12:31:00Z">
              <w:rPr>
                <w:color w:val="000000" w:themeColor="text1"/>
              </w:rPr>
            </w:rPrChange>
          </w:rPr>
          <w:t xml:space="preserve"> </w:t>
        </w:r>
      </w:ins>
      <w:ins w:id="4317" w:author="Ruijie Xu" w:date="2022-03-10T10:09:00Z">
        <w:r w:rsidR="00287AFC" w:rsidRPr="002B42A7">
          <w:rPr>
            <w:rFonts w:ascii="Times New Roman" w:hAnsi="Times New Roman" w:cs="Times New Roman"/>
            <w:color w:val="000000" w:themeColor="text1"/>
            <w:rPrChange w:id="4318" w:author="Ruijie Xu" w:date="2022-03-10T12:31:00Z">
              <w:rPr>
                <w:color w:val="000000" w:themeColor="text1"/>
              </w:rPr>
            </w:rPrChange>
          </w:rPr>
          <w:t xml:space="preserve">for between </w:t>
        </w:r>
      </w:ins>
      <w:ins w:id="4319" w:author="Ruijie Xu" w:date="2022-03-10T10:11:00Z">
        <w:r w:rsidR="00287AFC" w:rsidRPr="002B42A7">
          <w:rPr>
            <w:rFonts w:ascii="Times New Roman" w:hAnsi="Times New Roman" w:cs="Times New Roman"/>
            <w:color w:val="000000" w:themeColor="text1"/>
            <w:rPrChange w:id="4320" w:author="Ruijie Xu" w:date="2022-03-10T12:31:00Z">
              <w:rPr>
                <w:color w:val="000000" w:themeColor="text1"/>
              </w:rPr>
            </w:rPrChange>
          </w:rPr>
          <w:t xml:space="preserve">that of </w:t>
        </w:r>
      </w:ins>
      <w:ins w:id="4321" w:author="Rajeev, Sree" w:date="2022-03-01T12:48:00Z">
        <w:r w:rsidR="004B3E3F" w:rsidRPr="002B42A7">
          <w:rPr>
            <w:rFonts w:ascii="Times New Roman" w:hAnsi="Times New Roman" w:cs="Times New Roman"/>
            <w:color w:val="000000" w:themeColor="text1"/>
            <w:rPrChange w:id="4322" w:author="Ruijie Xu" w:date="2022-03-10T12:31:00Z">
              <w:rPr>
                <w:color w:val="000000" w:themeColor="text1"/>
              </w:rPr>
            </w:rPrChange>
          </w:rPr>
          <w:t>Centrifuge and Diamond</w:t>
        </w:r>
      </w:ins>
      <w:ins w:id="4323" w:author="Rajeev, Sree" w:date="2022-03-01T12:49:00Z">
        <w:r w:rsidR="004B3E3F" w:rsidRPr="002B42A7">
          <w:rPr>
            <w:rFonts w:ascii="Times New Roman" w:hAnsi="Times New Roman" w:cs="Times New Roman"/>
            <w:color w:val="000000" w:themeColor="text1"/>
            <w:rPrChange w:id="4324" w:author="Ruijie Xu" w:date="2022-03-10T12:31:00Z">
              <w:rPr>
                <w:color w:val="000000" w:themeColor="text1"/>
              </w:rPr>
            </w:rPrChange>
          </w:rPr>
          <w:t xml:space="preserve"> </w:t>
        </w:r>
      </w:ins>
      <w:ins w:id="4325" w:author="Ruijie Xu" w:date="2022-03-10T10:11:00Z">
        <w:r w:rsidR="00287AFC" w:rsidRPr="002B42A7">
          <w:rPr>
            <w:rFonts w:ascii="Times New Roman" w:hAnsi="Times New Roman" w:cs="Times New Roman"/>
            <w:color w:val="000000" w:themeColor="text1"/>
            <w:rPrChange w:id="4326" w:author="Ruijie Xu" w:date="2022-03-10T12:31:00Z">
              <w:rPr>
                <w:color w:val="000000" w:themeColor="text1"/>
              </w:rPr>
            </w:rPrChange>
          </w:rPr>
          <w:t>were</w:t>
        </w:r>
      </w:ins>
      <w:ins w:id="4327" w:author="Rajeev, Sree" w:date="2022-03-01T12:49:00Z">
        <w:del w:id="4328" w:author="Ruijie Xu" w:date="2022-03-10T10:11:00Z">
          <w:r w:rsidR="004B3E3F" w:rsidRPr="002B42A7" w:rsidDel="00287AFC">
            <w:rPr>
              <w:rFonts w:ascii="Times New Roman" w:hAnsi="Times New Roman" w:cs="Times New Roman"/>
              <w:color w:val="000000" w:themeColor="text1"/>
              <w:rPrChange w:id="4329" w:author="Ruijie Xu" w:date="2022-03-10T12:31:00Z">
                <w:rPr>
                  <w:color w:val="000000" w:themeColor="text1"/>
                </w:rPr>
              </w:rPrChange>
            </w:rPr>
            <w:delText>showed</w:delText>
          </w:r>
        </w:del>
        <w:del w:id="4330" w:author="Ruijie Xu" w:date="2022-03-10T10:06:00Z">
          <w:r w:rsidR="004B3E3F" w:rsidRPr="002B42A7" w:rsidDel="000361F5">
            <w:rPr>
              <w:rFonts w:ascii="Times New Roman" w:hAnsi="Times New Roman" w:cs="Times New Roman"/>
              <w:color w:val="000000" w:themeColor="text1"/>
              <w:rPrChange w:id="4331" w:author="Ruijie Xu" w:date="2022-03-10T12:31:00Z">
                <w:rPr>
                  <w:color w:val="000000" w:themeColor="text1"/>
                </w:rPr>
              </w:rPrChange>
            </w:rPr>
            <w:delText xml:space="preserve"> the </w:delText>
          </w:r>
        </w:del>
        <w:del w:id="4332" w:author="Ruijie Xu" w:date="2022-03-10T10:05:00Z">
          <w:r w:rsidR="004B3E3F" w:rsidRPr="002B42A7" w:rsidDel="000361F5">
            <w:rPr>
              <w:rFonts w:ascii="Times New Roman" w:hAnsi="Times New Roman" w:cs="Times New Roman"/>
              <w:color w:val="000000" w:themeColor="text1"/>
              <w:rPrChange w:id="4333" w:author="Ruijie Xu" w:date="2022-03-10T12:31:00Z">
                <w:rPr>
                  <w:color w:val="000000" w:themeColor="text1"/>
                </w:rPr>
              </w:rPrChange>
            </w:rPr>
            <w:delText>largest</w:delText>
          </w:r>
        </w:del>
      </w:ins>
      <w:ins w:id="4334" w:author="Rajeev, Sree" w:date="2022-03-01T12:50:00Z">
        <w:del w:id="4335" w:author="Ruijie Xu" w:date="2022-03-10T10:05:00Z">
          <w:r w:rsidR="004B3E3F" w:rsidRPr="002B42A7" w:rsidDel="000361F5">
            <w:rPr>
              <w:rFonts w:ascii="Times New Roman" w:hAnsi="Times New Roman" w:cs="Times New Roman"/>
              <w:color w:val="000000" w:themeColor="text1"/>
              <w:rPrChange w:id="4336" w:author="Ruijie Xu" w:date="2022-03-10T12:31:00Z">
                <w:rPr>
                  <w:color w:val="000000" w:themeColor="text1"/>
                </w:rPr>
              </w:rPrChange>
            </w:rPr>
            <w:delText xml:space="preserve"> and</w:delText>
          </w:r>
        </w:del>
        <w:r w:rsidR="004B3E3F" w:rsidRPr="002B42A7">
          <w:rPr>
            <w:rFonts w:ascii="Times New Roman" w:hAnsi="Times New Roman" w:cs="Times New Roman"/>
            <w:color w:val="000000" w:themeColor="text1"/>
            <w:rPrChange w:id="4337" w:author="Ruijie Xu" w:date="2022-03-10T12:31:00Z">
              <w:rPr>
                <w:color w:val="000000" w:themeColor="text1"/>
              </w:rPr>
            </w:rPrChange>
          </w:rPr>
          <w:t xml:space="preserve"> significant</w:t>
        </w:r>
      </w:ins>
      <w:ins w:id="4338" w:author="Ruijie Xu" w:date="2022-03-10T10:11:00Z">
        <w:r w:rsidR="00287AFC" w:rsidRPr="002B42A7">
          <w:rPr>
            <w:rFonts w:ascii="Times New Roman" w:hAnsi="Times New Roman" w:cs="Times New Roman"/>
            <w:color w:val="000000" w:themeColor="text1"/>
            <w:rPrChange w:id="4339" w:author="Ruijie Xu" w:date="2022-03-10T12:31:00Z">
              <w:rPr>
                <w:color w:val="000000" w:themeColor="text1"/>
              </w:rPr>
            </w:rPrChange>
          </w:rPr>
          <w:t>ly</w:t>
        </w:r>
      </w:ins>
      <w:ins w:id="4340" w:author="Rajeev, Sree" w:date="2022-03-01T12:50:00Z">
        <w:del w:id="4341" w:author="Ruijie Xu" w:date="2022-03-04T10:49:00Z">
          <w:r w:rsidR="004B3E3F" w:rsidRPr="002B42A7" w:rsidDel="00FB7A23">
            <w:rPr>
              <w:rFonts w:ascii="Times New Roman" w:hAnsi="Times New Roman" w:cs="Times New Roman"/>
              <w:color w:val="000000" w:themeColor="text1"/>
              <w:rPrChange w:id="4342" w:author="Ruijie Xu" w:date="2022-03-10T12:31:00Z">
                <w:rPr>
                  <w:color w:val="000000" w:themeColor="text1"/>
                </w:rPr>
              </w:rPrChange>
            </w:rPr>
            <w:delText xml:space="preserve"> </w:delText>
          </w:r>
        </w:del>
      </w:ins>
      <w:ins w:id="4343" w:author="Rajeev, Sree" w:date="2022-03-01T12:49:00Z">
        <w:del w:id="4344" w:author="Ruijie Xu" w:date="2022-03-10T10:11:00Z">
          <w:r w:rsidR="004B3E3F" w:rsidRPr="002B42A7" w:rsidDel="00287AFC">
            <w:rPr>
              <w:rFonts w:ascii="Times New Roman" w:hAnsi="Times New Roman" w:cs="Times New Roman"/>
              <w:color w:val="000000" w:themeColor="text1"/>
              <w:rPrChange w:id="4345" w:author="Ruijie Xu" w:date="2022-03-10T12:31:00Z">
                <w:rPr>
                  <w:color w:val="000000" w:themeColor="text1"/>
                </w:rPr>
              </w:rPrChange>
            </w:rPr>
            <w:delText xml:space="preserve"> </w:delText>
          </w:r>
        </w:del>
      </w:ins>
      <w:ins w:id="4346" w:author="Ruijie Xu" w:date="2022-03-10T10:11:00Z">
        <w:r w:rsidR="00287AFC" w:rsidRPr="002B42A7">
          <w:rPr>
            <w:rFonts w:ascii="Times New Roman" w:hAnsi="Times New Roman" w:cs="Times New Roman"/>
            <w:color w:val="000000" w:themeColor="text1"/>
            <w:rPrChange w:id="4347" w:author="Ruijie Xu" w:date="2022-03-10T12:31:00Z">
              <w:rPr>
                <w:color w:val="000000" w:themeColor="text1"/>
              </w:rPr>
            </w:rPrChange>
          </w:rPr>
          <w:t xml:space="preserve"> </w:t>
        </w:r>
      </w:ins>
      <w:ins w:id="4348" w:author="Rajeev, Sree" w:date="2022-03-01T12:49:00Z">
        <w:r w:rsidR="004B3E3F" w:rsidRPr="002B42A7">
          <w:rPr>
            <w:rFonts w:ascii="Times New Roman" w:hAnsi="Times New Roman" w:cs="Times New Roman"/>
            <w:color w:val="000000" w:themeColor="text1"/>
            <w:rPrChange w:id="4349" w:author="Ruijie Xu" w:date="2022-03-10T12:31:00Z">
              <w:rPr>
                <w:color w:val="000000" w:themeColor="text1"/>
              </w:rPr>
            </w:rPrChange>
          </w:rPr>
          <w:t>difference</w:t>
        </w:r>
      </w:ins>
      <w:ins w:id="4350" w:author="Rajeev, Sree" w:date="2022-03-01T12:50:00Z">
        <w:r w:rsidR="004B3E3F" w:rsidRPr="002B42A7">
          <w:rPr>
            <w:rFonts w:ascii="Times New Roman" w:hAnsi="Times New Roman" w:cs="Times New Roman"/>
            <w:color w:val="000000" w:themeColor="text1"/>
            <w:rPrChange w:id="4351" w:author="Ruijie Xu" w:date="2022-03-10T12:31:00Z">
              <w:rPr>
                <w:color w:val="000000" w:themeColor="text1"/>
              </w:rPr>
            </w:rPrChange>
          </w:rPr>
          <w:t>s</w:t>
        </w:r>
      </w:ins>
      <w:ins w:id="4352" w:author="Rajeev, Sree" w:date="2022-03-01T12:49:00Z">
        <w:del w:id="4353" w:author="Ruijie Xu" w:date="2022-03-10T10:11:00Z">
          <w:r w:rsidR="004B3E3F" w:rsidRPr="002B42A7" w:rsidDel="00287AFC">
            <w:rPr>
              <w:rFonts w:ascii="Times New Roman" w:hAnsi="Times New Roman" w:cs="Times New Roman"/>
              <w:color w:val="000000" w:themeColor="text1"/>
              <w:rPrChange w:id="4354" w:author="Ruijie Xu" w:date="2022-03-10T12:31:00Z">
                <w:rPr>
                  <w:color w:val="000000" w:themeColor="text1"/>
                </w:rPr>
              </w:rPrChange>
            </w:rPr>
            <w:delText xml:space="preserve"> across different software’s classification results</w:delText>
          </w:r>
        </w:del>
      </w:ins>
      <w:ins w:id="4355" w:author="Rajeev, Sree" w:date="2022-03-01T12:50:00Z">
        <w:del w:id="4356" w:author="Ruijie Xu" w:date="2022-03-10T10:11:00Z">
          <w:r w:rsidR="004B3E3F" w:rsidRPr="002B42A7" w:rsidDel="00287AFC">
            <w:rPr>
              <w:rFonts w:ascii="Times New Roman" w:hAnsi="Times New Roman" w:cs="Times New Roman"/>
              <w:color w:val="000000" w:themeColor="text1"/>
              <w:rPrChange w:id="4357" w:author="Ruijie Xu" w:date="2022-03-10T12:31:00Z">
                <w:rPr>
                  <w:color w:val="000000" w:themeColor="text1"/>
                </w:rPr>
              </w:rPrChange>
            </w:rPr>
            <w:delText xml:space="preserve"> </w:delText>
          </w:r>
        </w:del>
        <w:del w:id="4358" w:author="Ruijie Xu" w:date="2022-03-10T10:09:00Z">
          <w:r w:rsidR="004B3E3F" w:rsidRPr="002B42A7" w:rsidDel="00287AFC">
            <w:rPr>
              <w:rFonts w:ascii="Times New Roman" w:hAnsi="Times New Roman" w:cs="Times New Roman"/>
              <w:color w:val="000000" w:themeColor="text1"/>
              <w:rPrChange w:id="4359" w:author="Ruijie Xu" w:date="2022-03-10T12:31:00Z">
                <w:rPr>
                  <w:color w:val="000000" w:themeColor="text1"/>
                </w:rPr>
              </w:rPrChange>
            </w:rPr>
            <w:delText>for</w:delText>
          </w:r>
        </w:del>
        <w:del w:id="4360" w:author="Ruijie Xu" w:date="2022-03-04T10:50:00Z">
          <w:r w:rsidR="004B3E3F" w:rsidRPr="002B42A7" w:rsidDel="00FB7A23">
            <w:rPr>
              <w:rFonts w:ascii="Times New Roman" w:hAnsi="Times New Roman" w:cs="Times New Roman"/>
              <w:color w:val="000000" w:themeColor="text1"/>
              <w:rPrChange w:id="4361" w:author="Ruijie Xu" w:date="2022-03-10T12:31:00Z">
                <w:rPr>
                  <w:color w:val="000000" w:themeColor="text1"/>
                </w:rPr>
              </w:rPrChange>
            </w:rPr>
            <w:delText xml:space="preserve"> </w:delText>
          </w:r>
        </w:del>
      </w:ins>
      <w:ins w:id="4362" w:author="Rajeev, Sree" w:date="2022-03-01T12:48:00Z">
        <w:del w:id="4363" w:author="Ruijie Xu" w:date="2022-03-10T10:09:00Z">
          <w:r w:rsidR="004B3E3F" w:rsidRPr="002B42A7" w:rsidDel="00287AFC">
            <w:rPr>
              <w:rFonts w:ascii="Times New Roman" w:hAnsi="Times New Roman" w:cs="Times New Roman"/>
              <w:color w:val="000000" w:themeColor="text1"/>
              <w:rPrChange w:id="4364" w:author="Ruijie Xu" w:date="2022-03-10T12:31:00Z">
                <w:rPr>
                  <w:color w:val="000000" w:themeColor="text1"/>
                </w:rPr>
              </w:rPrChange>
            </w:rPr>
            <w:delText xml:space="preserve"> </w:delText>
          </w:r>
        </w:del>
      </w:ins>
      <w:ins w:id="4365" w:author="Rajeev, Sree" w:date="2022-03-01T12:50:00Z">
        <w:del w:id="4366" w:author="Ruijie Xu" w:date="2022-03-10T10:09:00Z">
          <w:r w:rsidR="004B3E3F" w:rsidRPr="002B42A7" w:rsidDel="00287AFC">
            <w:rPr>
              <w:rFonts w:ascii="Times New Roman" w:hAnsi="Times New Roman" w:cs="Times New Roman"/>
              <w:color w:val="000000" w:themeColor="text1"/>
              <w:rPrChange w:id="4367" w:author="Ruijie Xu" w:date="2022-03-10T12:31:00Z">
                <w:rPr>
                  <w:color w:val="000000" w:themeColor="text1"/>
                </w:rPr>
              </w:rPrChange>
            </w:rPr>
            <w:delText>t</w:delText>
          </w:r>
        </w:del>
      </w:ins>
      <w:ins w:id="4368" w:author="Rajeev, Sree" w:date="2022-03-01T12:48:00Z">
        <w:del w:id="4369" w:author="Ruijie Xu" w:date="2022-03-10T10:09:00Z">
          <w:r w:rsidR="004B3E3F" w:rsidRPr="002B42A7" w:rsidDel="00287AFC">
            <w:rPr>
              <w:rFonts w:ascii="Times New Roman" w:hAnsi="Times New Roman" w:cs="Times New Roman"/>
              <w:color w:val="000000" w:themeColor="text1"/>
              <w:rPrChange w:id="4370" w:author="Ruijie Xu" w:date="2022-03-10T12:31:00Z">
                <w:rPr>
                  <w:color w:val="000000" w:themeColor="text1"/>
                </w:rPr>
              </w:rPrChange>
            </w:rPr>
            <w:delText>he number of reads classified into the Eukaryota taxon</w:delText>
          </w:r>
        </w:del>
      </w:ins>
      <w:ins w:id="4371" w:author="Rajeev, Sree" w:date="2022-03-01T12:50:00Z">
        <w:r w:rsidR="004B3E3F" w:rsidRPr="002B42A7">
          <w:rPr>
            <w:rFonts w:ascii="Times New Roman" w:hAnsi="Times New Roman" w:cs="Times New Roman"/>
            <w:color w:val="000000" w:themeColor="text1"/>
            <w:rPrChange w:id="4372" w:author="Ruijie Xu" w:date="2022-03-10T12:31:00Z">
              <w:rPr>
                <w:color w:val="000000" w:themeColor="text1"/>
              </w:rPr>
            </w:rPrChange>
          </w:rPr>
          <w:t xml:space="preserve">. </w:t>
        </w:r>
      </w:ins>
      <w:commentRangeEnd w:id="4301"/>
      <w:r w:rsidR="002E56AD" w:rsidRPr="002B42A7">
        <w:rPr>
          <w:rStyle w:val="CommentReference"/>
          <w:rFonts w:ascii="Times New Roman" w:hAnsi="Times New Roman" w:cs="Times New Roman"/>
          <w:sz w:val="24"/>
          <w:szCs w:val="24"/>
          <w:rPrChange w:id="4373" w:author="Ruijie Xu" w:date="2022-03-10T12:31:00Z">
            <w:rPr>
              <w:rStyle w:val="CommentReference"/>
            </w:rPr>
          </w:rPrChange>
        </w:rPr>
        <w:commentReference w:id="4301"/>
      </w:r>
      <w:ins w:id="4374" w:author="Rajeev, Sree" w:date="2022-03-01T12:48:00Z">
        <w:del w:id="4375" w:author="Ruijie Xu" w:date="2022-03-04T10:50:00Z">
          <w:r w:rsidR="004B3E3F" w:rsidRPr="002B42A7" w:rsidDel="00FB7A23">
            <w:rPr>
              <w:rFonts w:ascii="Times New Roman" w:hAnsi="Times New Roman" w:cs="Times New Roman"/>
              <w:color w:val="000000" w:themeColor="text1"/>
              <w:rPrChange w:id="4376" w:author="Ruijie Xu" w:date="2022-03-10T12:31:00Z">
                <w:rPr>
                  <w:color w:val="000000" w:themeColor="text1"/>
                </w:rPr>
              </w:rPrChange>
            </w:rPr>
            <w:delText xml:space="preserve"> </w:delText>
          </w:r>
        </w:del>
      </w:ins>
      <w:ins w:id="4377" w:author="Ruijie Xu" w:date="2022-02-02T12:20:00Z">
        <w:del w:id="4378" w:author="Rajeev, Sree" w:date="2022-03-01T12:50:00Z">
          <w:r w:rsidRPr="002B42A7" w:rsidDel="004B3E3F">
            <w:rPr>
              <w:rFonts w:ascii="Times New Roman" w:hAnsi="Times New Roman" w:cs="Times New Roman"/>
              <w:color w:val="000000" w:themeColor="text1"/>
              <w:rPrChange w:id="4379" w:author="Ruijie Xu" w:date="2022-03-10T12:31:00Z">
                <w:rPr>
                  <w:color w:val="000000" w:themeColor="text1"/>
                </w:rPr>
              </w:rPrChange>
            </w:rPr>
            <w:delText xml:space="preserve"> </w:delText>
          </w:r>
        </w:del>
        <w:del w:id="4380" w:author="Rajeev, Sree" w:date="2022-03-01T12:48:00Z">
          <w:r w:rsidRPr="002B42A7" w:rsidDel="004B3E3F">
            <w:rPr>
              <w:rFonts w:ascii="Times New Roman" w:hAnsi="Times New Roman" w:cs="Times New Roman"/>
              <w:color w:val="000000" w:themeColor="text1"/>
              <w:rPrChange w:id="4381" w:author="Ruijie Xu" w:date="2022-03-10T12:31:00Z">
                <w:rPr>
                  <w:color w:val="000000" w:themeColor="text1"/>
                </w:rPr>
              </w:rPrChange>
            </w:rPr>
            <w:delText xml:space="preserve">The number of reads classified into the Eukaryota taxon has the largest differences across </w:delText>
          </w:r>
        </w:del>
      </w:ins>
      <w:ins w:id="4382" w:author="Liliana Salvador" w:date="2022-02-23T19:55:00Z">
        <w:del w:id="4383" w:author="Rajeev, Sree" w:date="2022-03-01T12:48:00Z">
          <w:r w:rsidR="00A9746D" w:rsidRPr="002B42A7" w:rsidDel="004B3E3F">
            <w:rPr>
              <w:rFonts w:ascii="Times New Roman" w:hAnsi="Times New Roman" w:cs="Times New Roman"/>
              <w:color w:val="000000" w:themeColor="text1"/>
              <w:rPrChange w:id="4384" w:author="Ruijie Xu" w:date="2022-03-10T12:31:00Z">
                <w:rPr>
                  <w:color w:val="000000" w:themeColor="text1"/>
                </w:rPr>
              </w:rPrChange>
            </w:rPr>
            <w:delText>different software</w:delText>
          </w:r>
        </w:del>
      </w:ins>
      <w:ins w:id="4385" w:author="Ruijie Xu" w:date="2022-02-27T11:15:00Z">
        <w:del w:id="4386" w:author="Rajeev, Sree" w:date="2022-03-01T12:48:00Z">
          <w:r w:rsidR="000874C0" w:rsidRPr="002B42A7" w:rsidDel="004B3E3F">
            <w:rPr>
              <w:rFonts w:ascii="Times New Roman" w:hAnsi="Times New Roman" w:cs="Times New Roman"/>
              <w:color w:val="000000" w:themeColor="text1"/>
              <w:rPrChange w:id="4387" w:author="Ruijie Xu" w:date="2022-03-10T12:31:00Z">
                <w:rPr>
                  <w:color w:val="000000" w:themeColor="text1"/>
                </w:rPr>
              </w:rPrChange>
            </w:rPr>
            <w:delText>’s</w:delText>
          </w:r>
        </w:del>
      </w:ins>
      <w:ins w:id="4388" w:author="Liliana Salvador" w:date="2022-02-23T19:55:00Z">
        <w:del w:id="4389" w:author="Rajeev, Sree" w:date="2022-03-01T12:48:00Z">
          <w:r w:rsidR="00A9746D" w:rsidRPr="002B42A7" w:rsidDel="004B3E3F">
            <w:rPr>
              <w:rFonts w:ascii="Times New Roman" w:hAnsi="Times New Roman" w:cs="Times New Roman"/>
              <w:color w:val="000000" w:themeColor="text1"/>
              <w:rPrChange w:id="4390" w:author="Ruijie Xu" w:date="2022-03-10T12:31:00Z">
                <w:rPr>
                  <w:color w:val="000000" w:themeColor="text1"/>
                </w:rPr>
              </w:rPrChange>
            </w:rPr>
            <w:delText xml:space="preserve"> </w:delText>
          </w:r>
        </w:del>
      </w:ins>
      <w:ins w:id="4391" w:author="Ruijie Xu" w:date="2022-02-02T12:20:00Z">
        <w:del w:id="4392" w:author="Rajeev, Sree" w:date="2022-03-01T12:48:00Z">
          <w:r w:rsidRPr="002B42A7" w:rsidDel="004B3E3F">
            <w:rPr>
              <w:rFonts w:ascii="Times New Roman" w:hAnsi="Times New Roman" w:cs="Times New Roman"/>
              <w:color w:val="000000" w:themeColor="text1"/>
              <w:rPrChange w:id="4393" w:author="Ruijie Xu" w:date="2022-03-10T12:31:00Z">
                <w:rPr>
                  <w:color w:val="000000" w:themeColor="text1"/>
                </w:rPr>
              </w:rPrChange>
            </w:rPr>
            <w:delText>classification results of different software</w:delText>
          </w:r>
        </w:del>
        <w:del w:id="4394" w:author="Rajeev, Sree" w:date="2022-03-01T12:47:00Z">
          <w:r w:rsidRPr="002B42A7" w:rsidDel="004B3E3F">
            <w:rPr>
              <w:rFonts w:ascii="Times New Roman" w:hAnsi="Times New Roman" w:cs="Times New Roman"/>
              <w:color w:val="000000" w:themeColor="text1"/>
              <w:rPrChange w:id="4395" w:author="Ruijie Xu" w:date="2022-03-10T12:31:00Z">
                <w:rPr>
                  <w:color w:val="000000" w:themeColor="text1"/>
                </w:rPr>
              </w:rPrChange>
            </w:rPr>
            <w:delText>,</w:delText>
          </w:r>
        </w:del>
        <w:del w:id="4396" w:author="Rajeev, Sree" w:date="2022-03-01T12:48:00Z">
          <w:r w:rsidRPr="002B42A7" w:rsidDel="004B3E3F">
            <w:rPr>
              <w:rFonts w:ascii="Times New Roman" w:hAnsi="Times New Roman" w:cs="Times New Roman"/>
              <w:color w:val="000000" w:themeColor="text1"/>
              <w:rPrChange w:id="4397" w:author="Ruijie Xu" w:date="2022-03-10T12:31:00Z">
                <w:rPr>
                  <w:color w:val="000000" w:themeColor="text1"/>
                </w:rPr>
              </w:rPrChange>
            </w:rPr>
            <w:delText xml:space="preserve"> </w:delText>
          </w:r>
        </w:del>
        <w:del w:id="4398" w:author="Rajeev, Sree" w:date="2022-03-01T12:47:00Z">
          <w:r w:rsidRPr="002B42A7" w:rsidDel="004B3E3F">
            <w:rPr>
              <w:rFonts w:ascii="Times New Roman" w:hAnsi="Times New Roman" w:cs="Times New Roman"/>
              <w:color w:val="000000" w:themeColor="text1"/>
              <w:rPrChange w:id="4399" w:author="Ruijie Xu" w:date="2022-03-10T12:31:00Z">
                <w:rPr>
                  <w:color w:val="000000" w:themeColor="text1"/>
                </w:rPr>
              </w:rPrChange>
            </w:rPr>
            <w:delText xml:space="preserve">where only the number of reads classified by Centrifuge and Diamond were found </w:delText>
          </w:r>
        </w:del>
      </w:ins>
      <w:ins w:id="4400" w:author="Liliana Salvador" w:date="2022-02-23T19:56:00Z">
        <w:del w:id="4401" w:author="Rajeev, Sree" w:date="2022-03-01T12:47:00Z">
          <w:r w:rsidR="00A9746D" w:rsidRPr="002B42A7" w:rsidDel="004B3E3F">
            <w:rPr>
              <w:rFonts w:ascii="Times New Roman" w:hAnsi="Times New Roman" w:cs="Times New Roman"/>
              <w:color w:val="000000" w:themeColor="text1"/>
              <w:rPrChange w:id="4402" w:author="Ruijie Xu" w:date="2022-03-10T12:31:00Z">
                <w:rPr>
                  <w:color w:val="000000" w:themeColor="text1"/>
                </w:rPr>
              </w:rPrChange>
            </w:rPr>
            <w:delText xml:space="preserve">to be </w:delText>
          </w:r>
        </w:del>
      </w:ins>
      <w:ins w:id="4403" w:author="Ruijie Xu" w:date="2022-02-02T12:20:00Z">
        <w:del w:id="4404" w:author="Rajeev, Sree" w:date="2022-03-01T12:47:00Z">
          <w:r w:rsidRPr="002B42A7" w:rsidDel="004B3E3F">
            <w:rPr>
              <w:rFonts w:ascii="Times New Roman" w:hAnsi="Times New Roman" w:cs="Times New Roman"/>
              <w:color w:val="000000" w:themeColor="text1"/>
              <w:rPrChange w:id="4405"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4406" w:author="Ruijie Xu" w:date="2022-03-10T12:31:00Z">
              <w:rPr>
                <w:color w:val="000000" w:themeColor="text1"/>
              </w:rPr>
            </w:rPrChange>
          </w:rPr>
          <w:t>Furthermore, due to the limitation of their DB composition</w:t>
        </w:r>
      </w:ins>
      <w:ins w:id="4407" w:author="Liliana Salvador" w:date="2022-03-08T19:04:00Z">
        <w:r w:rsidR="00041922" w:rsidRPr="002B42A7">
          <w:rPr>
            <w:rFonts w:ascii="Times New Roman" w:hAnsi="Times New Roman" w:cs="Times New Roman"/>
            <w:color w:val="000000" w:themeColor="text1"/>
            <w:rPrChange w:id="4408" w:author="Ruijie Xu" w:date="2022-03-10T12:31:00Z">
              <w:rPr>
                <w:color w:val="000000" w:themeColor="text1"/>
              </w:rPr>
            </w:rPrChange>
          </w:rPr>
          <w:t>s</w:t>
        </w:r>
      </w:ins>
      <w:ins w:id="4409" w:author="Ruijie Xu" w:date="2022-02-02T12:20:00Z">
        <w:r w:rsidRPr="002B42A7">
          <w:rPr>
            <w:rFonts w:ascii="Times New Roman" w:hAnsi="Times New Roman" w:cs="Times New Roman"/>
            <w:color w:val="000000" w:themeColor="text1"/>
            <w:rPrChange w:id="4410" w:author="Ruijie Xu" w:date="2022-03-10T12:31:00Z">
              <w:rPr>
                <w:color w:val="000000" w:themeColor="text1"/>
              </w:rPr>
            </w:rPrChange>
          </w:rPr>
          <w:t xml:space="preserve">, </w:t>
        </w:r>
        <w:r w:rsidRPr="002B42A7">
          <w:rPr>
            <w:rFonts w:ascii="Times New Roman" w:hAnsi="Times New Roman" w:cs="Times New Roman"/>
            <w:color w:val="000000" w:themeColor="text1"/>
            <w:rPrChange w:id="4411" w:author="Ruijie Xu" w:date="2022-03-10T12:31:00Z">
              <w:rPr>
                <w:color w:val="000000" w:themeColor="text1"/>
              </w:rPr>
            </w:rPrChange>
          </w:rPr>
          <w:lastRenderedPageBreak/>
          <w:t>Metaphlan3, CLARK-s, and Kaiju did not report</w:t>
        </w:r>
        <w:del w:id="4412" w:author="Liliana Salvador" w:date="2022-02-23T19:56:00Z">
          <w:r w:rsidRPr="002B42A7" w:rsidDel="00A9746D">
            <w:rPr>
              <w:rFonts w:ascii="Times New Roman" w:hAnsi="Times New Roman" w:cs="Times New Roman"/>
              <w:color w:val="000000" w:themeColor="text1"/>
              <w:rPrChange w:id="4413" w:author="Ruijie Xu" w:date="2022-03-10T12:31:00Z">
                <w:rPr>
                  <w:color w:val="000000" w:themeColor="text1"/>
                </w:rPr>
              </w:rPrChange>
            </w:rPr>
            <w:delText>ed</w:delText>
          </w:r>
        </w:del>
        <w:r w:rsidRPr="002B42A7">
          <w:rPr>
            <w:rFonts w:ascii="Times New Roman" w:hAnsi="Times New Roman" w:cs="Times New Roman"/>
            <w:color w:val="000000" w:themeColor="text1"/>
            <w:rPrChange w:id="4414" w:author="Ruijie Xu" w:date="2022-03-10T12:31:00Z">
              <w:rPr>
                <w:color w:val="000000" w:themeColor="text1"/>
              </w:rPr>
            </w:rPrChange>
          </w:rPr>
          <w:t xml:space="preserve"> reads classified into the Eukaryota taxon</w:t>
        </w:r>
      </w:ins>
      <w:ins w:id="4415" w:author="Ruijie Xu" w:date="2022-02-03T12:10:00Z">
        <w:r w:rsidR="002E6F22" w:rsidRPr="002B42A7">
          <w:rPr>
            <w:rFonts w:ascii="Times New Roman" w:hAnsi="Times New Roman" w:cs="Times New Roman"/>
            <w:color w:val="000000" w:themeColor="text1"/>
            <w:rPrChange w:id="4416" w:author="Ruijie Xu" w:date="2022-03-10T12:31:00Z">
              <w:rPr>
                <w:color w:val="000000" w:themeColor="text1"/>
              </w:rPr>
            </w:rPrChange>
          </w:rPr>
          <w:t xml:space="preserve"> (Figure 1e)</w:t>
        </w:r>
      </w:ins>
      <w:ins w:id="4417" w:author="Ruijie Xu" w:date="2022-02-02T12:20:00Z">
        <w:r w:rsidRPr="002B42A7">
          <w:rPr>
            <w:rFonts w:ascii="Times New Roman" w:hAnsi="Times New Roman" w:cs="Times New Roman"/>
            <w:color w:val="000000" w:themeColor="text1"/>
            <w:rPrChange w:id="4418" w:author="Ruijie Xu" w:date="2022-03-10T12:31:00Z">
              <w:rPr>
                <w:color w:val="000000" w:themeColor="text1"/>
              </w:rPr>
            </w:rPrChange>
          </w:rPr>
          <w:t xml:space="preserve">. </w:t>
        </w:r>
      </w:ins>
      <w:ins w:id="4419" w:author="Ruijie Xu" w:date="2022-03-10T12:02:00Z">
        <w:r w:rsidR="00F919BB" w:rsidRPr="002B42A7">
          <w:rPr>
            <w:rFonts w:ascii="Times New Roman" w:hAnsi="Times New Roman" w:cs="Times New Roman"/>
            <w:color w:val="000000" w:themeColor="text1"/>
            <w:rPrChange w:id="4420" w:author="Ruijie Xu" w:date="2022-03-10T12:31:00Z">
              <w:rPr>
                <w:color w:val="000000" w:themeColor="text1"/>
              </w:rPr>
            </w:rPrChange>
          </w:rPr>
          <w:t>For Bacteria</w:t>
        </w:r>
      </w:ins>
      <w:ins w:id="4421" w:author="Ruijie Xu" w:date="2022-03-10T12:03:00Z">
        <w:r w:rsidR="00F919BB" w:rsidRPr="002B42A7">
          <w:rPr>
            <w:rFonts w:ascii="Times New Roman" w:hAnsi="Times New Roman" w:cs="Times New Roman"/>
            <w:color w:val="000000" w:themeColor="text1"/>
            <w:rPrChange w:id="4422" w:author="Ruijie Xu" w:date="2022-03-10T12:31:00Z">
              <w:rPr>
                <w:color w:val="000000" w:themeColor="text1"/>
              </w:rPr>
            </w:rPrChange>
          </w:rPr>
          <w:t xml:space="preserve"> taxon classification, </w:t>
        </w:r>
      </w:ins>
      <w:commentRangeStart w:id="4423"/>
      <w:ins w:id="4424" w:author="Liliana Salvador" w:date="2022-02-23T19:56:00Z">
        <w:del w:id="4425" w:author="Ruijie Xu" w:date="2022-03-10T12:02:00Z">
          <w:r w:rsidR="00A9746D" w:rsidRPr="002B42A7" w:rsidDel="00F919BB">
            <w:rPr>
              <w:rFonts w:ascii="Times New Roman" w:hAnsi="Times New Roman" w:cs="Times New Roman"/>
              <w:color w:val="000000" w:themeColor="text1"/>
              <w:rPrChange w:id="4426" w:author="Ruijie Xu" w:date="2022-03-10T12:31:00Z">
                <w:rPr>
                  <w:color w:val="000000" w:themeColor="text1"/>
                </w:rPr>
              </w:rPrChange>
            </w:rPr>
            <w:delText>d</w:delText>
          </w:r>
        </w:del>
      </w:ins>
      <w:commentRangeEnd w:id="4423"/>
      <w:del w:id="4427" w:author="Ruijie Xu" w:date="2022-03-10T12:02:00Z">
        <w:r w:rsidR="00A9746D" w:rsidRPr="002B42A7" w:rsidDel="00F919BB">
          <w:rPr>
            <w:rStyle w:val="CommentReference"/>
            <w:rFonts w:ascii="Times New Roman" w:hAnsi="Times New Roman" w:cs="Times New Roman"/>
            <w:sz w:val="24"/>
            <w:szCs w:val="24"/>
            <w:rPrChange w:id="4428" w:author="Ruijie Xu" w:date="2022-03-10T12:31:00Z">
              <w:rPr>
                <w:rStyle w:val="CommentReference"/>
              </w:rPr>
            </w:rPrChange>
          </w:rPr>
          <w:commentReference w:id="4423"/>
        </w:r>
      </w:del>
      <w:ins w:id="4429" w:author="Ruijie Xu" w:date="2022-03-10T12:03:00Z">
        <w:r w:rsidR="00F919BB" w:rsidRPr="002B42A7">
          <w:rPr>
            <w:rFonts w:ascii="Times New Roman" w:hAnsi="Times New Roman" w:cs="Times New Roman"/>
            <w:color w:val="000000" w:themeColor="text1"/>
            <w:rPrChange w:id="4430" w:author="Ruijie Xu" w:date="2022-03-10T12:31:00Z">
              <w:rPr>
                <w:color w:val="000000" w:themeColor="text1"/>
              </w:rPr>
            </w:rPrChange>
          </w:rPr>
          <w:t>t</w:t>
        </w:r>
      </w:ins>
      <w:ins w:id="4431" w:author="Rajeev, Sree" w:date="2022-03-01T12:51:00Z">
        <w:del w:id="4432" w:author="Ruijie Xu" w:date="2022-03-10T12:03:00Z">
          <w:r w:rsidR="004B3E3F" w:rsidRPr="002B42A7" w:rsidDel="00F919BB">
            <w:rPr>
              <w:rFonts w:ascii="Times New Roman" w:hAnsi="Times New Roman" w:cs="Times New Roman"/>
              <w:color w:val="000000" w:themeColor="text1"/>
              <w:rPrChange w:id="4433"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4434" w:author="Ruijie Xu" w:date="2022-03-10T12:31:00Z">
              <w:rPr>
                <w:color w:val="000000" w:themeColor="text1"/>
              </w:rPr>
            </w:rPrChange>
          </w:rPr>
          <w:t xml:space="preserve">he </w:t>
        </w:r>
      </w:ins>
      <w:ins w:id="4435" w:author="Ruijie Xu" w:date="2022-02-02T12:20:00Z">
        <w:del w:id="4436" w:author="Rajeev, Sree" w:date="2022-03-01T12:51:00Z">
          <w:r w:rsidRPr="002B42A7" w:rsidDel="004B3E3F">
            <w:rPr>
              <w:rFonts w:ascii="Times New Roman" w:hAnsi="Times New Roman" w:cs="Times New Roman"/>
              <w:color w:val="000000" w:themeColor="text1"/>
              <w:rPrChange w:id="4437" w:author="Ruijie Xu" w:date="2022-03-10T12:31:00Z">
                <w:rPr>
                  <w:color w:val="000000" w:themeColor="text1"/>
                </w:rPr>
              </w:rPrChange>
            </w:rPr>
            <w:delText>Only</w:delText>
          </w:r>
        </w:del>
        <w:r w:rsidRPr="002B42A7">
          <w:rPr>
            <w:rFonts w:ascii="Times New Roman" w:hAnsi="Times New Roman" w:cs="Times New Roman"/>
            <w:color w:val="000000" w:themeColor="text1"/>
            <w:rPrChange w:id="4438" w:author="Ruijie Xu" w:date="2022-03-10T12:31:00Z">
              <w:rPr>
                <w:color w:val="000000" w:themeColor="text1"/>
              </w:rPr>
            </w:rPrChange>
          </w:rPr>
          <w:t>reads classified by CLARK and CLARK-s were</w:t>
        </w:r>
        <w:del w:id="4439" w:author="Rajeev, Sree" w:date="2022-03-01T12:51:00Z">
          <w:r w:rsidRPr="002B42A7" w:rsidDel="004B3E3F">
            <w:rPr>
              <w:rFonts w:ascii="Times New Roman" w:hAnsi="Times New Roman" w:cs="Times New Roman"/>
              <w:color w:val="000000" w:themeColor="text1"/>
              <w:rPrChange w:id="4440" w:author="Ruijie Xu" w:date="2022-03-10T12:31:00Z">
                <w:rPr>
                  <w:color w:val="000000" w:themeColor="text1"/>
                </w:rPr>
              </w:rPrChange>
            </w:rPr>
            <w:delText>found</w:delText>
          </w:r>
        </w:del>
        <w:r w:rsidRPr="002B42A7">
          <w:rPr>
            <w:rFonts w:ascii="Times New Roman" w:hAnsi="Times New Roman" w:cs="Times New Roman"/>
            <w:color w:val="000000" w:themeColor="text1"/>
            <w:rPrChange w:id="4441" w:author="Ruijie Xu" w:date="2022-03-10T12:31:00Z">
              <w:rPr>
                <w:color w:val="000000" w:themeColor="text1"/>
              </w:rPr>
            </w:rPrChange>
          </w:rPr>
          <w:t xml:space="preserve"> </w:t>
        </w:r>
      </w:ins>
      <w:ins w:id="4442" w:author="Ruijie Xu" w:date="2022-03-10T12:03:00Z">
        <w:r w:rsidR="00E26091" w:rsidRPr="002B42A7">
          <w:rPr>
            <w:rFonts w:ascii="Times New Roman" w:hAnsi="Times New Roman" w:cs="Times New Roman"/>
            <w:color w:val="000000" w:themeColor="text1"/>
            <w:rPrChange w:id="4443" w:author="Ruijie Xu" w:date="2022-03-10T12:31:00Z">
              <w:rPr>
                <w:color w:val="000000" w:themeColor="text1"/>
              </w:rPr>
            </w:rPrChange>
          </w:rPr>
          <w:t xml:space="preserve">found </w:t>
        </w:r>
      </w:ins>
      <w:ins w:id="4444" w:author="Ruijie Xu" w:date="2022-02-02T12:20:00Z">
        <w:r w:rsidRPr="002B42A7">
          <w:rPr>
            <w:rFonts w:ascii="Times New Roman" w:hAnsi="Times New Roman" w:cs="Times New Roman"/>
            <w:color w:val="000000" w:themeColor="text1"/>
            <w:rPrChange w:id="4445" w:author="Ruijie Xu" w:date="2022-03-10T12:31:00Z">
              <w:rPr>
                <w:color w:val="000000" w:themeColor="text1"/>
              </w:rPr>
            </w:rPrChange>
          </w:rPr>
          <w:t xml:space="preserve">significantly different in </w:t>
        </w:r>
      </w:ins>
      <w:ins w:id="4446" w:author="Ruijie Xu" w:date="2022-03-04T10:51:00Z">
        <w:r w:rsidR="00FB7A23" w:rsidRPr="002B42A7">
          <w:rPr>
            <w:rFonts w:ascii="Times New Roman" w:hAnsi="Times New Roman" w:cs="Times New Roman"/>
            <w:color w:val="000000" w:themeColor="text1"/>
            <w:rPrChange w:id="4447" w:author="Ruijie Xu" w:date="2022-03-10T12:31:00Z">
              <w:rPr>
                <w:color w:val="000000" w:themeColor="text1"/>
              </w:rPr>
            </w:rPrChange>
          </w:rPr>
          <w:t>b</w:t>
        </w:r>
      </w:ins>
      <w:ins w:id="4448" w:author="Ruijie Xu" w:date="2022-02-02T12:20:00Z">
        <w:r w:rsidRPr="002B42A7">
          <w:rPr>
            <w:rFonts w:ascii="Times New Roman" w:hAnsi="Times New Roman" w:cs="Times New Roman"/>
            <w:color w:val="000000" w:themeColor="text1"/>
            <w:rPrChange w:id="4449" w:author="Ruijie Xu" w:date="2022-03-10T12:31:00Z">
              <w:rPr>
                <w:color w:val="000000" w:themeColor="text1"/>
              </w:rPr>
            </w:rPrChange>
          </w:rPr>
          <w:t>acteria</w:t>
        </w:r>
      </w:ins>
      <w:ins w:id="4450" w:author="Rajeev, Sree" w:date="2022-03-01T12:52:00Z">
        <w:r w:rsidR="004B3E3F" w:rsidRPr="002B42A7">
          <w:rPr>
            <w:rFonts w:ascii="Times New Roman" w:hAnsi="Times New Roman" w:cs="Times New Roman"/>
            <w:color w:val="000000" w:themeColor="text1"/>
            <w:rPrChange w:id="4451" w:author="Ruijie Xu" w:date="2022-03-10T12:31:00Z">
              <w:rPr>
                <w:color w:val="000000" w:themeColor="text1"/>
              </w:rPr>
            </w:rPrChange>
          </w:rPr>
          <w:t>l composition</w:t>
        </w:r>
      </w:ins>
      <w:ins w:id="4452" w:author="Liliana Salvador" w:date="2022-03-08T19:06:00Z">
        <w:r w:rsidR="00041922" w:rsidRPr="002B42A7">
          <w:rPr>
            <w:rFonts w:ascii="Times New Roman" w:hAnsi="Times New Roman" w:cs="Times New Roman"/>
            <w:color w:val="000000" w:themeColor="text1"/>
            <w:rPrChange w:id="4453" w:author="Ruijie Xu" w:date="2022-03-10T12:31:00Z">
              <w:rPr>
                <w:color w:val="000000" w:themeColor="text1"/>
              </w:rPr>
            </w:rPrChange>
          </w:rPr>
          <w:t xml:space="preserve"> when</w:t>
        </w:r>
      </w:ins>
      <w:ins w:id="4454" w:author="Rajeev, Sree" w:date="2022-03-01T12:52:00Z">
        <w:del w:id="4455" w:author="Rajeev, Sree" w:date="2022-03-03T11:02:00Z">
          <w:r w:rsidR="004B3E3F" w:rsidRPr="002B42A7" w:rsidDel="00B95BF0">
            <w:rPr>
              <w:rFonts w:ascii="Times New Roman" w:hAnsi="Times New Roman" w:cs="Times New Roman"/>
              <w:color w:val="000000" w:themeColor="text1"/>
              <w:rPrChange w:id="4456" w:author="Ruijie Xu" w:date="2022-03-10T12:31:00Z">
                <w:rPr>
                  <w:color w:val="000000" w:themeColor="text1"/>
                </w:rPr>
              </w:rPrChange>
            </w:rPr>
            <w:delText>.</w:delText>
          </w:r>
        </w:del>
        <w:r w:rsidR="004B3E3F" w:rsidRPr="002B42A7">
          <w:rPr>
            <w:rFonts w:ascii="Times New Roman" w:hAnsi="Times New Roman" w:cs="Times New Roman"/>
            <w:color w:val="000000" w:themeColor="text1"/>
            <w:rPrChange w:id="4457" w:author="Ruijie Xu" w:date="2022-03-10T12:31:00Z">
              <w:rPr>
                <w:color w:val="000000" w:themeColor="text1"/>
              </w:rPr>
            </w:rPrChange>
          </w:rPr>
          <w:t xml:space="preserve"> </w:t>
        </w:r>
      </w:ins>
      <w:commentRangeStart w:id="4458"/>
      <w:commentRangeStart w:id="4459"/>
      <w:ins w:id="4460" w:author="Ruijie Xu" w:date="2022-02-02T12:20:00Z">
        <w:del w:id="4461" w:author="Liliana Salvador" w:date="2022-02-23T20:12:00Z">
          <w:r w:rsidRPr="002B42A7" w:rsidDel="00E837FA">
            <w:rPr>
              <w:rFonts w:ascii="Times New Roman" w:hAnsi="Times New Roman" w:cs="Times New Roman"/>
              <w:color w:val="000000" w:themeColor="text1"/>
              <w:rPrChange w:id="4462" w:author="Ruijie Xu" w:date="2022-03-10T12:31:00Z">
                <w:rPr>
                  <w:color w:val="000000" w:themeColor="text1"/>
                </w:rPr>
              </w:rPrChange>
            </w:rPr>
            <w:delText xml:space="preserve">classifications </w:delText>
          </w:r>
        </w:del>
        <w:del w:id="4463" w:author="Liliana Salvador" w:date="2022-03-08T19:06:00Z">
          <w:r w:rsidRPr="002B42A7" w:rsidDel="00041922">
            <w:rPr>
              <w:rFonts w:ascii="Times New Roman" w:hAnsi="Times New Roman" w:cs="Times New Roman"/>
              <w:color w:val="000000" w:themeColor="text1"/>
              <w:rPrChange w:id="4464" w:author="Ruijie Xu" w:date="2022-03-10T12:31:00Z">
                <w:rPr>
                  <w:color w:val="000000" w:themeColor="text1"/>
                </w:rPr>
              </w:rPrChange>
            </w:rPr>
            <w:delText xml:space="preserve">with </w:delText>
          </w:r>
        </w:del>
      </w:ins>
      <w:ins w:id="4465" w:author="Ruijie Xu" w:date="2022-03-04T10:52:00Z">
        <w:del w:id="4466" w:author="Liliana Salvador" w:date="2022-03-08T19:06:00Z">
          <w:r w:rsidR="00806E9E" w:rsidRPr="002B42A7" w:rsidDel="00041922">
            <w:rPr>
              <w:rFonts w:ascii="Times New Roman" w:hAnsi="Times New Roman" w:cs="Times New Roman"/>
              <w:color w:val="000000" w:themeColor="text1"/>
              <w:rPrChange w:id="4467" w:author="Ruijie Xu" w:date="2022-03-10T12:31:00Z">
                <w:rPr>
                  <w:color w:val="000000" w:themeColor="text1"/>
                </w:rPr>
              </w:rPrChange>
            </w:rPr>
            <w:delText xml:space="preserve">that of </w:delText>
          </w:r>
        </w:del>
      </w:ins>
      <w:ins w:id="4468" w:author="Ruijie Xu" w:date="2022-02-02T12:20:00Z">
        <w:del w:id="4469" w:author="Liliana Salvador" w:date="2022-03-08T19:06:00Z">
          <w:r w:rsidRPr="002B42A7" w:rsidDel="00041922">
            <w:rPr>
              <w:rFonts w:ascii="Times New Roman" w:hAnsi="Times New Roman" w:cs="Times New Roman"/>
              <w:color w:val="000000" w:themeColor="text1"/>
              <w:rPrChange w:id="4470" w:author="Ruijie Xu" w:date="2022-03-10T12:31:00Z">
                <w:rPr>
                  <w:color w:val="000000" w:themeColor="text1"/>
                </w:rPr>
              </w:rPrChange>
            </w:rPr>
            <w:delText xml:space="preserve">most </w:delText>
          </w:r>
        </w:del>
      </w:ins>
      <w:ins w:id="4471" w:author="Liliana Salvador" w:date="2022-03-08T19:06:00Z">
        <w:r w:rsidR="00041922" w:rsidRPr="002B42A7">
          <w:rPr>
            <w:rFonts w:ascii="Times New Roman" w:hAnsi="Times New Roman" w:cs="Times New Roman"/>
            <w:color w:val="000000" w:themeColor="text1"/>
            <w:rPrChange w:id="4472" w:author="Ruijie Xu" w:date="2022-03-10T12:31:00Z">
              <w:rPr>
                <w:color w:val="000000" w:themeColor="text1"/>
              </w:rPr>
            </w:rPrChange>
          </w:rPr>
          <w:t>compared</w:t>
        </w:r>
      </w:ins>
      <w:ins w:id="4473" w:author="Ruijie Xu" w:date="2022-03-10T12:04:00Z">
        <w:r w:rsidR="004D3EB1" w:rsidRPr="002B42A7">
          <w:rPr>
            <w:rFonts w:ascii="Times New Roman" w:hAnsi="Times New Roman" w:cs="Times New Roman"/>
            <w:color w:val="000000" w:themeColor="text1"/>
            <w:rPrChange w:id="4474" w:author="Ruijie Xu" w:date="2022-03-10T12:31:00Z">
              <w:rPr>
                <w:color w:val="000000" w:themeColor="text1"/>
              </w:rPr>
            </w:rPrChange>
          </w:rPr>
          <w:t xml:space="preserve"> </w:t>
        </w:r>
      </w:ins>
      <w:ins w:id="4475" w:author="Liliana Salvador" w:date="2022-03-08T19:06:00Z">
        <w:del w:id="4476" w:author="Ruijie Xu" w:date="2022-03-10T12:04:00Z">
          <w:r w:rsidR="00041922" w:rsidRPr="002B42A7" w:rsidDel="004D3EB1">
            <w:rPr>
              <w:rFonts w:ascii="Times New Roman" w:hAnsi="Times New Roman" w:cs="Times New Roman"/>
              <w:color w:val="000000" w:themeColor="text1"/>
              <w:rPrChange w:id="4477"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4478" w:author="Ruijie Xu" w:date="2022-03-10T12:31:00Z">
              <w:rPr>
                <w:color w:val="000000" w:themeColor="text1"/>
              </w:rPr>
            </w:rPrChange>
          </w:rPr>
          <w:t xml:space="preserve">with </w:t>
        </w:r>
      </w:ins>
      <w:ins w:id="4479" w:author="Ruijie Xu" w:date="2022-03-10T12:04:00Z">
        <w:r w:rsidR="004D3EB1" w:rsidRPr="002B42A7">
          <w:rPr>
            <w:rFonts w:ascii="Times New Roman" w:hAnsi="Times New Roman" w:cs="Times New Roman"/>
            <w:color w:val="000000" w:themeColor="text1"/>
            <w:rPrChange w:id="4480" w:author="Ruijie Xu" w:date="2022-03-10T12:31:00Z">
              <w:rPr>
                <w:color w:val="000000" w:themeColor="text1"/>
              </w:rPr>
            </w:rPrChange>
          </w:rPr>
          <w:t>o</w:t>
        </w:r>
      </w:ins>
      <w:ins w:id="4481" w:author="Ruijie Xu" w:date="2022-02-02T12:20:00Z">
        <w:r w:rsidRPr="002B42A7">
          <w:rPr>
            <w:rFonts w:ascii="Times New Roman" w:hAnsi="Times New Roman" w:cs="Times New Roman"/>
            <w:color w:val="000000" w:themeColor="text1"/>
            <w:rPrChange w:id="4482" w:author="Ruijie Xu" w:date="2022-03-10T12:31:00Z">
              <w:rPr>
                <w:color w:val="000000" w:themeColor="text1"/>
              </w:rPr>
            </w:rPrChange>
          </w:rPr>
          <w:t>ther software</w:t>
        </w:r>
      </w:ins>
      <w:ins w:id="4483" w:author="Ruijie Xu" w:date="2022-03-04T10:54:00Z">
        <w:r w:rsidR="00806E9E" w:rsidRPr="002B42A7">
          <w:rPr>
            <w:rFonts w:ascii="Times New Roman" w:hAnsi="Times New Roman" w:cs="Times New Roman"/>
            <w:color w:val="000000" w:themeColor="text1"/>
            <w:rPrChange w:id="4484" w:author="Ruijie Xu" w:date="2022-03-10T12:31:00Z">
              <w:rPr>
                <w:color w:val="000000" w:themeColor="text1"/>
              </w:rPr>
            </w:rPrChange>
          </w:rPr>
          <w:t xml:space="preserve"> </w:t>
        </w:r>
      </w:ins>
      <w:ins w:id="4485" w:author="Ruijie Xu" w:date="2022-03-04T13:38:00Z">
        <w:r w:rsidR="00582429" w:rsidRPr="002B42A7">
          <w:rPr>
            <w:rFonts w:ascii="Times New Roman" w:hAnsi="Times New Roman" w:cs="Times New Roman"/>
            <w:color w:val="000000" w:themeColor="text1"/>
            <w:rPrChange w:id="4486" w:author="Ruijie Xu" w:date="2022-03-10T12:31:00Z">
              <w:rPr>
                <w:color w:val="000000" w:themeColor="text1"/>
              </w:rPr>
            </w:rPrChange>
          </w:rPr>
          <w:t>in</w:t>
        </w:r>
      </w:ins>
      <w:ins w:id="4487" w:author="Ruijie Xu" w:date="2022-03-04T13:39:00Z">
        <w:r w:rsidR="00582429" w:rsidRPr="002B42A7">
          <w:rPr>
            <w:rFonts w:ascii="Times New Roman" w:hAnsi="Times New Roman" w:cs="Times New Roman"/>
            <w:color w:val="000000" w:themeColor="text1"/>
            <w:rPrChange w:id="4488" w:author="Ruijie Xu" w:date="2022-03-10T12:31:00Z">
              <w:rPr>
                <w:color w:val="000000" w:themeColor="text1"/>
              </w:rPr>
            </w:rPrChange>
          </w:rPr>
          <w:t>cluded in this study</w:t>
        </w:r>
      </w:ins>
      <w:ins w:id="4489" w:author="Ruijie Xu" w:date="2022-03-10T12:02:00Z">
        <w:r w:rsidR="00F919BB" w:rsidRPr="002B42A7">
          <w:rPr>
            <w:rFonts w:ascii="Times New Roman" w:hAnsi="Times New Roman" w:cs="Times New Roman"/>
            <w:color w:val="000000" w:themeColor="text1"/>
            <w:rPrChange w:id="4490" w:author="Ruijie Xu" w:date="2022-03-10T12:31:00Z">
              <w:rPr>
                <w:color w:val="000000" w:themeColor="text1"/>
              </w:rPr>
            </w:rPrChange>
          </w:rPr>
          <w:t xml:space="preserve"> </w:t>
        </w:r>
        <w:r w:rsidR="00F919BB" w:rsidRPr="002B42A7">
          <w:rPr>
            <w:rFonts w:ascii="Times New Roman" w:hAnsi="Times New Roman" w:cs="Times New Roman"/>
            <w:color w:val="000000" w:themeColor="text1"/>
            <w:rPrChange w:id="4491" w:author="Ruijie Xu" w:date="2022-03-10T12:31:00Z">
              <w:rPr>
                <w:color w:val="000000" w:themeColor="text1"/>
              </w:rPr>
            </w:rPrChange>
          </w:rPr>
          <w:t>(Figure 1f</w:t>
        </w:r>
      </w:ins>
      <w:ins w:id="4492" w:author="Ruijie Xu" w:date="2022-03-10T12:03:00Z">
        <w:r w:rsidR="00EB4612" w:rsidRPr="002B42A7">
          <w:rPr>
            <w:rFonts w:ascii="Times New Roman" w:hAnsi="Times New Roman" w:cs="Times New Roman"/>
            <w:color w:val="000000" w:themeColor="text1"/>
            <w:rPrChange w:id="4493" w:author="Ruijie Xu" w:date="2022-03-10T12:31:00Z">
              <w:rPr>
                <w:color w:val="000000" w:themeColor="text1"/>
              </w:rPr>
            </w:rPrChange>
          </w:rPr>
          <w:t>, Table SII.3</w:t>
        </w:r>
      </w:ins>
      <w:ins w:id="4494" w:author="Ruijie Xu" w:date="2022-03-10T12:02:00Z">
        <w:r w:rsidR="00F919BB" w:rsidRPr="002B42A7">
          <w:rPr>
            <w:rFonts w:ascii="Times New Roman" w:hAnsi="Times New Roman" w:cs="Times New Roman"/>
            <w:color w:val="000000" w:themeColor="text1"/>
            <w:rPrChange w:id="4495" w:author="Ruijie Xu" w:date="2022-03-10T12:31:00Z">
              <w:rPr>
                <w:color w:val="000000" w:themeColor="text1"/>
              </w:rPr>
            </w:rPrChange>
          </w:rPr>
          <w:t>)</w:t>
        </w:r>
      </w:ins>
      <w:ins w:id="4496" w:author="Ruijie Xu" w:date="2022-03-10T12:04:00Z">
        <w:r w:rsidR="004D3EB1" w:rsidRPr="002B42A7">
          <w:rPr>
            <w:rFonts w:ascii="Times New Roman" w:hAnsi="Times New Roman" w:cs="Times New Roman"/>
            <w:color w:val="000000" w:themeColor="text1"/>
            <w:rPrChange w:id="4497" w:author="Ruijie Xu" w:date="2022-03-10T12:31:00Z">
              <w:rPr>
                <w:color w:val="000000" w:themeColor="text1"/>
              </w:rPr>
            </w:rPrChange>
          </w:rPr>
          <w:t xml:space="preserve">. Only the </w:t>
        </w:r>
      </w:ins>
      <w:ins w:id="4498" w:author="Liliana Salvador" w:date="2022-03-08T19:07:00Z">
        <w:del w:id="4499" w:author="Ruijie Xu" w:date="2022-03-10T12:04:00Z">
          <w:r w:rsidR="006B0B32" w:rsidRPr="002B42A7" w:rsidDel="004D3EB1">
            <w:rPr>
              <w:rFonts w:ascii="Times New Roman" w:hAnsi="Times New Roman" w:cs="Times New Roman"/>
              <w:color w:val="000000" w:themeColor="text1"/>
              <w:rPrChange w:id="4500" w:author="Ruijie Xu" w:date="2022-03-10T12:31:00Z">
                <w:rPr>
                  <w:color w:val="000000" w:themeColor="text1"/>
                </w:rPr>
              </w:rPrChange>
            </w:rPr>
            <w:delText>Regarding ,</w:delText>
          </w:r>
        </w:del>
      </w:ins>
      <w:ins w:id="4501" w:author="Ruijie Xu" w:date="2022-03-04T10:54:00Z">
        <w:r w:rsidR="00806E9E" w:rsidRPr="002B42A7">
          <w:rPr>
            <w:rFonts w:ascii="Times New Roman" w:hAnsi="Times New Roman" w:cs="Times New Roman"/>
            <w:color w:val="000000" w:themeColor="text1"/>
            <w:rPrChange w:id="4502" w:author="Ruijie Xu" w:date="2022-03-10T12:31:00Z">
              <w:rPr>
                <w:color w:val="000000" w:themeColor="text1"/>
              </w:rPr>
            </w:rPrChange>
          </w:rPr>
          <w:t>classifi</w:t>
        </w:r>
      </w:ins>
      <w:ins w:id="4503" w:author="Liliana Salvador" w:date="2022-03-08T19:08:00Z">
        <w:r w:rsidR="006B0B32" w:rsidRPr="002B42A7">
          <w:rPr>
            <w:rFonts w:ascii="Times New Roman" w:hAnsi="Times New Roman" w:cs="Times New Roman"/>
            <w:color w:val="000000" w:themeColor="text1"/>
            <w:rPrChange w:id="4504" w:author="Ruijie Xu" w:date="2022-03-10T12:31:00Z">
              <w:rPr>
                <w:color w:val="000000" w:themeColor="text1"/>
              </w:rPr>
            </w:rPrChange>
          </w:rPr>
          <w:t>cations</w:t>
        </w:r>
        <w:del w:id="4505" w:author="Ruijie Xu" w:date="2022-03-10T12:04:00Z">
          <w:r w:rsidR="006B0B32" w:rsidRPr="002B42A7" w:rsidDel="004D3EB1">
            <w:rPr>
              <w:rFonts w:ascii="Times New Roman" w:hAnsi="Times New Roman" w:cs="Times New Roman"/>
              <w:color w:val="000000" w:themeColor="text1"/>
              <w:rPrChange w:id="4506" w:author="Ruijie Xu" w:date="2022-03-10T12:31:00Z">
                <w:rPr>
                  <w:color w:val="000000" w:themeColor="text1"/>
                </w:rPr>
              </w:rPrChange>
            </w:rPr>
            <w:delText xml:space="preserve"> </w:delText>
          </w:r>
        </w:del>
      </w:ins>
      <w:ins w:id="4507" w:author="Ruijie Xu" w:date="2022-03-04T10:54:00Z">
        <w:del w:id="4508" w:author="Liliana Salvador" w:date="2022-03-08T19:08:00Z">
          <w:r w:rsidR="00806E9E" w:rsidRPr="002B42A7" w:rsidDel="006B0B32">
            <w:rPr>
              <w:rFonts w:ascii="Times New Roman" w:hAnsi="Times New Roman" w:cs="Times New Roman"/>
              <w:color w:val="000000" w:themeColor="text1"/>
              <w:rPrChange w:id="4509"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4510" w:author="Ruijie Xu" w:date="2022-03-10T12:31:00Z">
              <w:rPr>
                <w:color w:val="000000" w:themeColor="text1"/>
              </w:rPr>
            </w:rPrChange>
          </w:rPr>
          <w:t xml:space="preserve"> by </w:t>
        </w:r>
      </w:ins>
      <w:ins w:id="4511" w:author="Ruijie Xu" w:date="2022-02-02T12:20:00Z">
        <w:r w:rsidRPr="002B42A7">
          <w:rPr>
            <w:rFonts w:ascii="Times New Roman" w:hAnsi="Times New Roman" w:cs="Times New Roman"/>
            <w:color w:val="000000" w:themeColor="text1"/>
            <w:rPrChange w:id="4512" w:author="Ruijie Xu" w:date="2022-03-10T12:31:00Z">
              <w:rPr>
                <w:color w:val="000000" w:themeColor="text1"/>
              </w:rPr>
            </w:rPrChange>
          </w:rPr>
          <w:t>Metaphlan3 and Kaiju</w:t>
        </w:r>
      </w:ins>
      <w:commentRangeEnd w:id="4458"/>
      <w:ins w:id="4513" w:author="Ruijie Xu" w:date="2022-03-04T10:54:00Z">
        <w:r w:rsidR="00806E9E" w:rsidRPr="002B42A7">
          <w:rPr>
            <w:rFonts w:ascii="Times New Roman" w:hAnsi="Times New Roman" w:cs="Times New Roman"/>
            <w:color w:val="000000" w:themeColor="text1"/>
            <w:rPrChange w:id="4514" w:author="Ruijie Xu" w:date="2022-03-10T12:31:00Z">
              <w:rPr>
                <w:color w:val="000000" w:themeColor="text1"/>
              </w:rPr>
            </w:rPrChange>
          </w:rPr>
          <w:t xml:space="preserve"> were </w:t>
        </w:r>
        <w:del w:id="4515" w:author="Liliana Salvador" w:date="2022-03-08T19:08:00Z">
          <w:r w:rsidR="00806E9E" w:rsidRPr="002B42A7" w:rsidDel="006B0B32">
            <w:rPr>
              <w:rFonts w:ascii="Times New Roman" w:hAnsi="Times New Roman" w:cs="Times New Roman"/>
              <w:color w:val="000000" w:themeColor="text1"/>
              <w:rPrChange w:id="4516"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4517" w:author="Ruijie Xu" w:date="2022-03-10T12:31:00Z">
              <w:rPr>
                <w:color w:val="000000" w:themeColor="text1"/>
              </w:rPr>
            </w:rPrChange>
          </w:rPr>
          <w:t xml:space="preserve">found similar with </w:t>
        </w:r>
      </w:ins>
      <w:ins w:id="4518" w:author="Ruijie Xu" w:date="2022-03-10T12:04:00Z">
        <w:r w:rsidR="00001B51" w:rsidRPr="002B42A7">
          <w:rPr>
            <w:rFonts w:ascii="Times New Roman" w:hAnsi="Times New Roman" w:cs="Times New Roman"/>
            <w:color w:val="000000" w:themeColor="text1"/>
            <w:rPrChange w:id="4519" w:author="Ruijie Xu" w:date="2022-03-10T12:31:00Z">
              <w:rPr>
                <w:color w:val="000000" w:themeColor="text1"/>
              </w:rPr>
            </w:rPrChange>
          </w:rPr>
          <w:t>that classifed</w:t>
        </w:r>
      </w:ins>
      <w:ins w:id="4520" w:author="Liliana Salvador" w:date="2022-03-08T19:08:00Z">
        <w:del w:id="4521" w:author="Ruijie Xu" w:date="2022-03-10T12:04:00Z">
          <w:r w:rsidR="006B0B32" w:rsidRPr="002B42A7" w:rsidDel="00001B51">
            <w:rPr>
              <w:rFonts w:ascii="Times New Roman" w:hAnsi="Times New Roman" w:cs="Times New Roman"/>
              <w:color w:val="000000" w:themeColor="text1"/>
              <w:rPrChange w:id="4522"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4523" w:author="Ruijie Xu" w:date="2022-03-10T12:31:00Z">
              <w:rPr>
                <w:color w:val="000000" w:themeColor="text1"/>
              </w:rPr>
            </w:rPrChange>
          </w:rPr>
          <w:t xml:space="preserve"> by </w:t>
        </w:r>
      </w:ins>
      <w:ins w:id="4524" w:author="Ruijie Xu" w:date="2022-03-04T10:54:00Z">
        <w:r w:rsidR="00806E9E" w:rsidRPr="002B42A7">
          <w:rPr>
            <w:rFonts w:ascii="Times New Roman" w:hAnsi="Times New Roman" w:cs="Times New Roman"/>
            <w:color w:val="000000" w:themeColor="text1"/>
            <w:rPrChange w:id="4525" w:author="Ruijie Xu" w:date="2022-03-10T12:31:00Z">
              <w:rPr>
                <w:color w:val="000000" w:themeColor="text1"/>
              </w:rPr>
            </w:rPrChange>
          </w:rPr>
          <w:t xml:space="preserve">CLARK and CLARK’s </w:t>
        </w:r>
        <w:del w:id="4526" w:author="Liliana Salvador" w:date="2022-03-08T19:08:00Z">
          <w:r w:rsidR="00806E9E" w:rsidRPr="002B42A7" w:rsidDel="006B0B32">
            <w:rPr>
              <w:rFonts w:ascii="Times New Roman" w:hAnsi="Times New Roman" w:cs="Times New Roman"/>
              <w:color w:val="000000" w:themeColor="text1"/>
              <w:rPrChange w:id="4527" w:author="Ruijie Xu" w:date="2022-03-10T12:31:00Z">
                <w:rPr>
                  <w:color w:val="000000" w:themeColor="text1"/>
                </w:rPr>
              </w:rPrChange>
            </w:rPr>
            <w:delText>bacterial classifi</w:delText>
          </w:r>
        </w:del>
      </w:ins>
      <w:ins w:id="4528" w:author="Ruijie Xu" w:date="2022-03-04T10:55:00Z">
        <w:del w:id="4529" w:author="Liliana Salvador" w:date="2022-03-08T19:08:00Z">
          <w:r w:rsidR="00806E9E" w:rsidRPr="002B42A7" w:rsidDel="006B0B32">
            <w:rPr>
              <w:rFonts w:ascii="Times New Roman" w:hAnsi="Times New Roman" w:cs="Times New Roman"/>
              <w:color w:val="000000" w:themeColor="text1"/>
              <w:rPrChange w:id="4530" w:author="Ruijie Xu" w:date="2022-03-10T12:31:00Z">
                <w:rPr>
                  <w:color w:val="000000" w:themeColor="text1"/>
                </w:rPr>
              </w:rPrChange>
            </w:rPr>
            <w:delText>c</w:delText>
          </w:r>
        </w:del>
      </w:ins>
      <w:ins w:id="4531" w:author="Ruijie Xu" w:date="2022-03-04T10:54:00Z">
        <w:del w:id="4532" w:author="Liliana Salvador" w:date="2022-03-08T19:08:00Z">
          <w:r w:rsidR="00806E9E" w:rsidRPr="002B42A7" w:rsidDel="006B0B32">
            <w:rPr>
              <w:rFonts w:ascii="Times New Roman" w:hAnsi="Times New Roman" w:cs="Times New Roman"/>
              <w:color w:val="000000" w:themeColor="text1"/>
              <w:rPrChange w:id="4533" w:author="Ruijie Xu" w:date="2022-03-10T12:31:00Z">
                <w:rPr>
                  <w:color w:val="000000" w:themeColor="text1"/>
                </w:rPr>
              </w:rPrChange>
            </w:rPr>
            <w:delText>ation</w:delText>
          </w:r>
        </w:del>
      </w:ins>
      <w:ins w:id="4534" w:author="Ruijie Xu" w:date="2022-03-04T10:53:00Z">
        <w:del w:id="4535" w:author="Liliana Salvador" w:date="2022-03-08T19:08:00Z">
          <w:r w:rsidR="00806E9E" w:rsidRPr="002B42A7" w:rsidDel="006B0B32">
            <w:rPr>
              <w:rFonts w:ascii="Times New Roman" w:hAnsi="Times New Roman" w:cs="Times New Roman"/>
              <w:color w:val="000000" w:themeColor="text1"/>
              <w:rPrChange w:id="4536" w:author="Ruijie Xu" w:date="2022-03-10T12:31:00Z">
                <w:rPr>
                  <w:color w:val="000000" w:themeColor="text1"/>
                </w:rPr>
              </w:rPrChange>
            </w:rPr>
            <w:delText xml:space="preserve"> </w:delText>
          </w:r>
        </w:del>
      </w:ins>
      <w:del w:id="4537" w:author="Liliana Salvador" w:date="2022-03-08T19:08:00Z">
        <w:r w:rsidR="004B3E3F" w:rsidRPr="002B42A7" w:rsidDel="006B0B32">
          <w:rPr>
            <w:rStyle w:val="CommentReference"/>
            <w:rFonts w:ascii="Times New Roman" w:hAnsi="Times New Roman" w:cs="Times New Roman"/>
            <w:sz w:val="24"/>
            <w:szCs w:val="24"/>
            <w:rPrChange w:id="4538" w:author="Ruijie Xu" w:date="2022-03-10T12:31:00Z">
              <w:rPr>
                <w:rStyle w:val="CommentReference"/>
              </w:rPr>
            </w:rPrChange>
          </w:rPr>
          <w:commentReference w:id="4458"/>
        </w:r>
      </w:del>
      <w:commentRangeEnd w:id="4459"/>
      <w:del w:id="4539" w:author="Ruijie Xu" w:date="2022-03-04T10:53:00Z">
        <w:r w:rsidR="004B3E3F" w:rsidRPr="002B42A7" w:rsidDel="00806E9E">
          <w:rPr>
            <w:rStyle w:val="CommentReference"/>
            <w:rFonts w:ascii="Times New Roman" w:hAnsi="Times New Roman" w:cs="Times New Roman"/>
            <w:sz w:val="24"/>
            <w:szCs w:val="24"/>
            <w:rPrChange w:id="4540" w:author="Ruijie Xu" w:date="2022-03-10T12:31:00Z">
              <w:rPr>
                <w:rStyle w:val="CommentReference"/>
              </w:rPr>
            </w:rPrChange>
          </w:rPr>
          <w:commentReference w:id="4459"/>
        </w:r>
      </w:del>
      <w:ins w:id="4541" w:author="Ruijie Xu" w:date="2022-02-03T12:11:00Z">
        <w:r w:rsidR="002E6F22" w:rsidRPr="002B42A7">
          <w:rPr>
            <w:rFonts w:ascii="Times New Roman" w:hAnsi="Times New Roman" w:cs="Times New Roman"/>
            <w:color w:val="000000" w:themeColor="text1"/>
            <w:rPrChange w:id="4542" w:author="Ruijie Xu" w:date="2022-03-10T12:31:00Z">
              <w:rPr>
                <w:color w:val="000000" w:themeColor="text1"/>
              </w:rPr>
            </w:rPrChange>
          </w:rPr>
          <w:t>(Table SII.3)</w:t>
        </w:r>
      </w:ins>
      <w:ins w:id="4543" w:author="Ruijie Xu" w:date="2022-02-02T12:20:00Z">
        <w:r w:rsidRPr="002B42A7">
          <w:rPr>
            <w:rFonts w:ascii="Times New Roman" w:hAnsi="Times New Roman" w:cs="Times New Roman"/>
            <w:color w:val="000000" w:themeColor="text1"/>
            <w:rPrChange w:id="4544" w:author="Ruijie Xu" w:date="2022-03-10T12:31:00Z">
              <w:rPr>
                <w:color w:val="000000" w:themeColor="text1"/>
              </w:rPr>
            </w:rPrChange>
          </w:rPr>
          <w:t xml:space="preserve">. </w:t>
        </w:r>
        <w:commentRangeStart w:id="4545"/>
        <w:commentRangeStart w:id="4546"/>
        <w:r w:rsidRPr="002B42A7">
          <w:rPr>
            <w:rFonts w:ascii="Times New Roman" w:hAnsi="Times New Roman" w:cs="Times New Roman"/>
            <w:color w:val="000000" w:themeColor="text1"/>
            <w:rPrChange w:id="4547" w:author="Ruijie Xu" w:date="2022-03-10T12:31:00Z">
              <w:rPr>
                <w:color w:val="000000" w:themeColor="text1"/>
              </w:rPr>
            </w:rPrChange>
          </w:rPr>
          <w:t xml:space="preserve">The </w:t>
        </w:r>
        <w:del w:id="4548" w:author="Rajeev, Sree" w:date="2022-03-03T11:02:00Z">
          <w:r w:rsidRPr="002B42A7" w:rsidDel="00B95BF0">
            <w:rPr>
              <w:rFonts w:ascii="Times New Roman" w:hAnsi="Times New Roman" w:cs="Times New Roman"/>
              <w:color w:val="000000" w:themeColor="text1"/>
              <w:rPrChange w:id="4549" w:author="Ruijie Xu" w:date="2022-03-10T12:31:00Z">
                <w:rPr>
                  <w:color w:val="000000" w:themeColor="text1"/>
                </w:rPr>
              </w:rPrChange>
            </w:rPr>
            <w:delText xml:space="preserve">classifications of </w:delText>
          </w:r>
        </w:del>
      </w:ins>
      <w:ins w:id="4550" w:author="Ruijie Xu" w:date="2022-02-27T11:32:00Z">
        <w:r w:rsidR="00FE3C3A" w:rsidRPr="002B42A7">
          <w:rPr>
            <w:rFonts w:ascii="Times New Roman" w:hAnsi="Times New Roman" w:cs="Times New Roman"/>
            <w:color w:val="000000" w:themeColor="text1"/>
            <w:rPrChange w:id="4551" w:author="Ruijie Xu" w:date="2022-03-10T12:31:00Z">
              <w:rPr>
                <w:color w:val="000000" w:themeColor="text1"/>
              </w:rPr>
            </w:rPrChange>
          </w:rPr>
          <w:t>reads classified into Viruses</w:t>
        </w:r>
      </w:ins>
      <w:ins w:id="4552" w:author="Ruijie Xu" w:date="2022-02-02T12:20:00Z">
        <w:r w:rsidRPr="002B42A7">
          <w:rPr>
            <w:rFonts w:ascii="Times New Roman" w:hAnsi="Times New Roman" w:cs="Times New Roman"/>
            <w:color w:val="000000" w:themeColor="text1"/>
            <w:rPrChange w:id="4553" w:author="Ruijie Xu" w:date="2022-03-10T12:31:00Z">
              <w:rPr>
                <w:color w:val="000000" w:themeColor="text1"/>
              </w:rPr>
            </w:rPrChange>
          </w:rPr>
          <w:t xml:space="preserve"> by different software, on the other hand, were divided into two groups</w:t>
        </w:r>
      </w:ins>
      <w:ins w:id="4554" w:author="Ruijie Xu" w:date="2022-02-27T11:33:00Z">
        <w:r w:rsidR="00FE3C3A" w:rsidRPr="002B42A7">
          <w:rPr>
            <w:rFonts w:ascii="Times New Roman" w:hAnsi="Times New Roman" w:cs="Times New Roman"/>
            <w:color w:val="000000" w:themeColor="text1"/>
            <w:rPrChange w:id="4555" w:author="Ruijie Xu" w:date="2022-03-10T12:31:00Z">
              <w:rPr>
                <w:color w:val="000000" w:themeColor="text1"/>
              </w:rPr>
            </w:rPrChange>
          </w:rPr>
          <w:t>. The first</w:t>
        </w:r>
      </w:ins>
      <w:ins w:id="4556" w:author="Ruijie Xu" w:date="2022-02-02T12:20:00Z">
        <w:r w:rsidRPr="002B42A7">
          <w:rPr>
            <w:rFonts w:ascii="Times New Roman" w:hAnsi="Times New Roman" w:cs="Times New Roman"/>
            <w:color w:val="000000" w:themeColor="text1"/>
            <w:rPrChange w:id="4557" w:author="Ruijie Xu" w:date="2022-03-10T12:31:00Z">
              <w:rPr>
                <w:color w:val="000000" w:themeColor="text1"/>
              </w:rPr>
            </w:rPrChange>
          </w:rPr>
          <w:t xml:space="preserve"> group </w:t>
        </w:r>
      </w:ins>
      <w:ins w:id="4558" w:author="Ruijie Xu" w:date="2022-02-27T11:33:00Z">
        <w:r w:rsidR="00FE3C3A" w:rsidRPr="002B42A7">
          <w:rPr>
            <w:rFonts w:ascii="Times New Roman" w:hAnsi="Times New Roman" w:cs="Times New Roman"/>
            <w:color w:val="000000" w:themeColor="text1"/>
            <w:rPrChange w:id="4559" w:author="Ruijie Xu" w:date="2022-03-10T12:31:00Z">
              <w:rPr>
                <w:color w:val="000000" w:themeColor="text1"/>
              </w:rPr>
            </w:rPrChange>
          </w:rPr>
          <w:t>includes the classifications of BLASTN, CLARK, CLARK-s, Metaphlan3, and Kaiju</w:t>
        </w:r>
      </w:ins>
      <w:ins w:id="4560" w:author="Ruijie Xu" w:date="2022-02-27T11:34:00Z">
        <w:r w:rsidR="00FE3C3A" w:rsidRPr="002B42A7">
          <w:rPr>
            <w:rFonts w:ascii="Times New Roman" w:hAnsi="Times New Roman" w:cs="Times New Roman"/>
            <w:color w:val="000000" w:themeColor="text1"/>
            <w:rPrChange w:id="4561" w:author="Ruijie Xu" w:date="2022-03-10T12:31:00Z">
              <w:rPr>
                <w:color w:val="000000" w:themeColor="text1"/>
              </w:rPr>
            </w:rPrChange>
          </w:rPr>
          <w:t xml:space="preserve">, and the second group includes the classifications of Kraken2, Bracken, and Centrifuge. </w:t>
        </w:r>
        <w:commentRangeStart w:id="4562"/>
        <w:commentRangeEnd w:id="4562"/>
        <w:r w:rsidR="00FE3C3A" w:rsidRPr="002B42A7">
          <w:rPr>
            <w:rStyle w:val="CommentReference"/>
            <w:rFonts w:ascii="Times New Roman" w:hAnsi="Times New Roman" w:cs="Times New Roman"/>
            <w:sz w:val="24"/>
            <w:szCs w:val="24"/>
            <w:rPrChange w:id="4563" w:author="Ruijie Xu" w:date="2022-03-10T12:31:00Z">
              <w:rPr>
                <w:rStyle w:val="CommentReference"/>
              </w:rPr>
            </w:rPrChange>
          </w:rPr>
          <w:commentReference w:id="4562"/>
        </w:r>
        <w:r w:rsidR="00FE3C3A" w:rsidRPr="002B42A7">
          <w:rPr>
            <w:rFonts w:ascii="Times New Roman" w:hAnsi="Times New Roman" w:cs="Times New Roman"/>
            <w:color w:val="000000" w:themeColor="text1"/>
            <w:rPrChange w:id="4564" w:author="Ruijie Xu" w:date="2022-03-10T12:31:00Z">
              <w:rPr>
                <w:color w:val="000000" w:themeColor="text1"/>
              </w:rPr>
            </w:rPrChange>
          </w:rPr>
          <w:t xml:space="preserve">Classification results </w:t>
        </w:r>
      </w:ins>
      <w:ins w:id="4565" w:author="Ruijie Xu" w:date="2022-02-02T12:20:00Z">
        <w:r w:rsidRPr="002B42A7">
          <w:rPr>
            <w:rFonts w:ascii="Times New Roman" w:hAnsi="Times New Roman" w:cs="Times New Roman"/>
            <w:color w:val="000000" w:themeColor="text1"/>
            <w:rPrChange w:id="4566" w:author="Ruijie Xu" w:date="2022-03-10T12:31:00Z">
              <w:rPr>
                <w:color w:val="000000" w:themeColor="text1"/>
              </w:rPr>
            </w:rPrChange>
          </w:rPr>
          <w:t xml:space="preserve">are not significantly different within each </w:t>
        </w:r>
      </w:ins>
      <w:ins w:id="4567" w:author="Ruijie Xu" w:date="2022-02-27T11:34:00Z">
        <w:r w:rsidR="00FE3C3A" w:rsidRPr="002B42A7">
          <w:rPr>
            <w:rFonts w:ascii="Times New Roman" w:hAnsi="Times New Roman" w:cs="Times New Roman"/>
            <w:color w:val="000000" w:themeColor="text1"/>
            <w:rPrChange w:id="4568" w:author="Ruijie Xu" w:date="2022-03-10T12:31:00Z">
              <w:rPr>
                <w:color w:val="000000" w:themeColor="text1"/>
              </w:rPr>
            </w:rPrChange>
          </w:rPr>
          <w:t>group</w:t>
        </w:r>
      </w:ins>
      <w:ins w:id="4569" w:author="Ruijie Xu" w:date="2022-02-02T12:20:00Z">
        <w:r w:rsidRPr="002B42A7">
          <w:rPr>
            <w:rFonts w:ascii="Times New Roman" w:hAnsi="Times New Roman" w:cs="Times New Roman"/>
            <w:color w:val="000000" w:themeColor="text1"/>
            <w:rPrChange w:id="4570" w:author="Ruijie Xu" w:date="2022-03-10T12:31:00Z">
              <w:rPr>
                <w:color w:val="000000" w:themeColor="text1"/>
              </w:rPr>
            </w:rPrChange>
          </w:rPr>
          <w:t xml:space="preserve">, but </w:t>
        </w:r>
        <w:commentRangeStart w:id="4571"/>
        <w:r w:rsidRPr="002B42A7">
          <w:rPr>
            <w:rFonts w:ascii="Times New Roman" w:hAnsi="Times New Roman" w:cs="Times New Roman"/>
            <w:color w:val="000000" w:themeColor="text1"/>
            <w:rPrChange w:id="4572" w:author="Ruijie Xu" w:date="2022-03-10T12:31:00Z">
              <w:rPr>
                <w:color w:val="000000" w:themeColor="text1"/>
              </w:rPr>
            </w:rPrChange>
          </w:rPr>
          <w:t xml:space="preserve">different </w:t>
        </w:r>
        <w:del w:id="4573" w:author="Liliana Salvador" w:date="2022-03-08T19:10:00Z">
          <w:r w:rsidRPr="002B42A7" w:rsidDel="001E1FCA">
            <w:rPr>
              <w:rFonts w:ascii="Times New Roman" w:hAnsi="Times New Roman" w:cs="Times New Roman"/>
              <w:color w:val="000000" w:themeColor="text1"/>
              <w:rPrChange w:id="4574" w:author="Ruijie Xu" w:date="2022-03-10T12:31:00Z">
                <w:rPr>
                  <w:color w:val="000000" w:themeColor="text1"/>
                </w:rPr>
              </w:rPrChange>
            </w:rPr>
            <w:delText>with the results classified by the software in the other</w:delText>
          </w:r>
        </w:del>
      </w:ins>
      <w:ins w:id="4575" w:author="Liliana Salvador" w:date="2022-03-08T19:10:00Z">
        <w:r w:rsidR="001E1FCA" w:rsidRPr="002B42A7">
          <w:rPr>
            <w:rFonts w:ascii="Times New Roman" w:hAnsi="Times New Roman" w:cs="Times New Roman"/>
            <w:color w:val="000000" w:themeColor="text1"/>
            <w:rPrChange w:id="4576" w:author="Ruijie Xu" w:date="2022-03-10T12:31:00Z">
              <w:rPr>
                <w:color w:val="000000" w:themeColor="text1"/>
              </w:rPr>
            </w:rPrChange>
          </w:rPr>
          <w:t>between</w:t>
        </w:r>
      </w:ins>
      <w:ins w:id="4577" w:author="Ruijie Xu" w:date="2022-02-02T12:20:00Z">
        <w:r w:rsidRPr="002B42A7">
          <w:rPr>
            <w:rFonts w:ascii="Times New Roman" w:hAnsi="Times New Roman" w:cs="Times New Roman"/>
            <w:color w:val="000000" w:themeColor="text1"/>
            <w:rPrChange w:id="4578" w:author="Ruijie Xu" w:date="2022-03-10T12:31:00Z">
              <w:rPr>
                <w:color w:val="000000" w:themeColor="text1"/>
              </w:rPr>
            </w:rPrChange>
          </w:rPr>
          <w:t xml:space="preserve"> group</w:t>
        </w:r>
      </w:ins>
      <w:commentRangeEnd w:id="4545"/>
      <w:commentRangeEnd w:id="4546"/>
      <w:r w:rsidR="004B3E3F" w:rsidRPr="002B42A7">
        <w:rPr>
          <w:rStyle w:val="CommentReference"/>
          <w:rFonts w:ascii="Times New Roman" w:hAnsi="Times New Roman" w:cs="Times New Roman"/>
          <w:sz w:val="24"/>
          <w:szCs w:val="24"/>
          <w:rPrChange w:id="4579" w:author="Ruijie Xu" w:date="2022-03-10T12:31:00Z">
            <w:rPr>
              <w:rStyle w:val="CommentReference"/>
            </w:rPr>
          </w:rPrChange>
        </w:rPr>
        <w:commentReference w:id="4545"/>
      </w:r>
      <w:ins w:id="4580" w:author="Liliana Salvador" w:date="2022-03-08T19:10:00Z">
        <w:r w:rsidR="001E1FCA" w:rsidRPr="002B42A7">
          <w:rPr>
            <w:rFonts w:ascii="Times New Roman" w:hAnsi="Times New Roman" w:cs="Times New Roman"/>
            <w:color w:val="000000" w:themeColor="text1"/>
            <w:rPrChange w:id="4581" w:author="Ruijie Xu" w:date="2022-03-10T12:31:00Z">
              <w:rPr>
                <w:color w:val="000000" w:themeColor="text1"/>
              </w:rPr>
            </w:rPrChange>
          </w:rPr>
          <w:t>s</w:t>
        </w:r>
      </w:ins>
      <w:ins w:id="4582" w:author="Ruijie Xu" w:date="2022-02-27T11:35:00Z">
        <w:r w:rsidR="00FE3C3A" w:rsidRPr="002B42A7">
          <w:rPr>
            <w:rStyle w:val="CommentReference"/>
            <w:rFonts w:ascii="Times New Roman" w:hAnsi="Times New Roman" w:cs="Times New Roman"/>
            <w:sz w:val="24"/>
            <w:szCs w:val="24"/>
            <w:rPrChange w:id="4583" w:author="Ruijie Xu" w:date="2022-03-10T12:31:00Z">
              <w:rPr>
                <w:rStyle w:val="CommentReference"/>
              </w:rPr>
            </w:rPrChange>
          </w:rPr>
          <w:t xml:space="preserve"> </w:t>
        </w:r>
      </w:ins>
      <w:commentRangeEnd w:id="4571"/>
      <w:r w:rsidR="001E1FCA" w:rsidRPr="002B42A7">
        <w:rPr>
          <w:rStyle w:val="CommentReference"/>
          <w:rFonts w:ascii="Times New Roman" w:hAnsi="Times New Roman" w:cs="Times New Roman"/>
          <w:sz w:val="24"/>
          <w:szCs w:val="24"/>
          <w:rPrChange w:id="4584" w:author="Ruijie Xu" w:date="2022-03-10T12:31:00Z">
            <w:rPr>
              <w:rStyle w:val="CommentReference"/>
            </w:rPr>
          </w:rPrChange>
        </w:rPr>
        <w:commentReference w:id="4571"/>
      </w:r>
      <w:ins w:id="4585" w:author="Ruijie Xu" w:date="2022-02-27T11:35:00Z">
        <w:r w:rsidR="00FE3C3A" w:rsidRPr="002B42A7">
          <w:rPr>
            <w:rStyle w:val="CommentReference"/>
            <w:rFonts w:ascii="Times New Roman" w:hAnsi="Times New Roman" w:cs="Times New Roman"/>
            <w:sz w:val="24"/>
            <w:szCs w:val="24"/>
            <w:rPrChange w:id="4586" w:author="Ruijie Xu" w:date="2022-03-10T12:31:00Z">
              <w:rPr>
                <w:rStyle w:val="CommentReference"/>
              </w:rPr>
            </w:rPrChange>
          </w:rPr>
          <w:t>(</w:t>
        </w:r>
      </w:ins>
      <w:del w:id="4587" w:author="Ruijie Xu" w:date="2022-02-27T11:35:00Z">
        <w:r w:rsidR="00E837FA" w:rsidRPr="002B42A7" w:rsidDel="00FE3C3A">
          <w:rPr>
            <w:rStyle w:val="CommentReference"/>
            <w:rFonts w:ascii="Times New Roman" w:hAnsi="Times New Roman" w:cs="Times New Roman"/>
            <w:sz w:val="24"/>
            <w:szCs w:val="24"/>
            <w:rPrChange w:id="4588" w:author="Ruijie Xu" w:date="2022-03-10T12:31:00Z">
              <w:rPr>
                <w:rStyle w:val="CommentReference"/>
              </w:rPr>
            </w:rPrChange>
          </w:rPr>
          <w:commentReference w:id="4546"/>
        </w:r>
      </w:del>
      <w:ins w:id="4589" w:author="Ruijie Xu" w:date="2022-02-03T12:11:00Z">
        <w:r w:rsidR="002E6F22" w:rsidRPr="002B42A7">
          <w:rPr>
            <w:rFonts w:ascii="Times New Roman" w:hAnsi="Times New Roman" w:cs="Times New Roman"/>
            <w:color w:val="000000" w:themeColor="text1"/>
            <w:rPrChange w:id="4590" w:author="Ruijie Xu" w:date="2022-03-10T12:31:00Z">
              <w:rPr>
                <w:color w:val="000000" w:themeColor="text1"/>
              </w:rPr>
            </w:rPrChange>
          </w:rPr>
          <w:t>Figure 1g</w:t>
        </w:r>
      </w:ins>
      <w:ins w:id="4591" w:author="Ruijie Xu" w:date="2022-02-03T12:12:00Z">
        <w:r w:rsidR="002E6F22" w:rsidRPr="002B42A7">
          <w:rPr>
            <w:rFonts w:ascii="Times New Roman" w:hAnsi="Times New Roman" w:cs="Times New Roman"/>
            <w:color w:val="000000" w:themeColor="text1"/>
            <w:rPrChange w:id="4592" w:author="Ruijie Xu" w:date="2022-03-10T12:31:00Z">
              <w:rPr>
                <w:color w:val="000000" w:themeColor="text1"/>
              </w:rPr>
            </w:rPrChange>
          </w:rPr>
          <w:t>,</w:t>
        </w:r>
      </w:ins>
      <w:ins w:id="4593" w:author="Ruijie Xu" w:date="2022-02-03T12:11:00Z">
        <w:r w:rsidR="002E6F22" w:rsidRPr="002B42A7">
          <w:rPr>
            <w:rFonts w:ascii="Times New Roman" w:hAnsi="Times New Roman" w:cs="Times New Roman"/>
            <w:color w:val="000000" w:themeColor="text1"/>
            <w:rPrChange w:id="4594" w:author="Ruijie Xu" w:date="2022-03-10T12:31:00Z">
              <w:rPr>
                <w:color w:val="000000" w:themeColor="text1"/>
              </w:rPr>
            </w:rPrChange>
          </w:rPr>
          <w:t xml:space="preserve"> Table S</w:t>
        </w:r>
      </w:ins>
      <w:ins w:id="4595" w:author="Ruijie Xu" w:date="2022-02-03T12:12:00Z">
        <w:r w:rsidR="002E6F22" w:rsidRPr="002B42A7">
          <w:rPr>
            <w:rFonts w:ascii="Times New Roman" w:hAnsi="Times New Roman" w:cs="Times New Roman"/>
            <w:color w:val="000000" w:themeColor="text1"/>
            <w:rPrChange w:id="4596" w:author="Ruijie Xu" w:date="2022-03-10T12:31:00Z">
              <w:rPr>
                <w:color w:val="000000" w:themeColor="text1"/>
              </w:rPr>
            </w:rPrChange>
          </w:rPr>
          <w:t>II.4</w:t>
        </w:r>
      </w:ins>
      <w:ins w:id="4597" w:author="Ruijie Xu" w:date="2022-02-03T12:11:00Z">
        <w:r w:rsidR="002E6F22" w:rsidRPr="002B42A7">
          <w:rPr>
            <w:rFonts w:ascii="Times New Roman" w:hAnsi="Times New Roman" w:cs="Times New Roman"/>
            <w:color w:val="000000" w:themeColor="text1"/>
            <w:rPrChange w:id="4598" w:author="Ruijie Xu" w:date="2022-03-10T12:31:00Z">
              <w:rPr>
                <w:color w:val="000000" w:themeColor="text1"/>
              </w:rPr>
            </w:rPrChange>
          </w:rPr>
          <w:t>)</w:t>
        </w:r>
      </w:ins>
      <w:ins w:id="4599" w:author="Ruijie Xu" w:date="2022-02-02T12:20:00Z">
        <w:r w:rsidRPr="002B42A7">
          <w:rPr>
            <w:rFonts w:ascii="Times New Roman" w:hAnsi="Times New Roman" w:cs="Times New Roman"/>
            <w:color w:val="000000" w:themeColor="text1"/>
            <w:rPrChange w:id="4600" w:author="Ruijie Xu" w:date="2022-03-10T12:31:00Z">
              <w:rPr>
                <w:color w:val="000000" w:themeColor="text1"/>
              </w:rPr>
            </w:rPrChange>
          </w:rPr>
          <w:t xml:space="preserve">. </w:t>
        </w:r>
      </w:ins>
      <w:bookmarkStart w:id="4601" w:name="OLE_LINK108"/>
      <w:bookmarkStart w:id="4602" w:name="OLE_LINK109"/>
      <w:commentRangeStart w:id="4603"/>
      <w:commentRangeEnd w:id="4603"/>
      <w:del w:id="4604" w:author="Ruijie Xu" w:date="2022-02-27T11:35:00Z">
        <w:r w:rsidR="00E837FA" w:rsidRPr="002B42A7" w:rsidDel="00FE3C3A">
          <w:rPr>
            <w:rStyle w:val="CommentReference"/>
            <w:rFonts w:ascii="Times New Roman" w:hAnsi="Times New Roman" w:cs="Times New Roman"/>
            <w:sz w:val="24"/>
            <w:szCs w:val="24"/>
            <w:rPrChange w:id="4605" w:author="Ruijie Xu" w:date="2022-03-10T12:31:00Z">
              <w:rPr>
                <w:rStyle w:val="CommentReference"/>
              </w:rPr>
            </w:rPrChange>
          </w:rPr>
          <w:commentReference w:id="4603"/>
        </w:r>
      </w:del>
      <w:bookmarkEnd w:id="4601"/>
      <w:bookmarkEnd w:id="4602"/>
      <w:ins w:id="4606" w:author="Ruijie Xu" w:date="2022-02-02T12:20:00Z">
        <w:r w:rsidRPr="002B42A7">
          <w:rPr>
            <w:rFonts w:ascii="Times New Roman" w:hAnsi="Times New Roman" w:cs="Times New Roman"/>
            <w:color w:val="000000" w:themeColor="text1"/>
            <w:rPrChange w:id="4607" w:author="Ruijie Xu" w:date="2022-03-10T12:31:00Z">
              <w:rPr>
                <w:color w:val="000000" w:themeColor="text1"/>
              </w:rPr>
            </w:rPrChange>
          </w:rPr>
          <w:t>Diamond</w:t>
        </w:r>
      </w:ins>
      <w:ins w:id="4608" w:author="Ruijie Xu" w:date="2022-02-27T11:35:00Z">
        <w:r w:rsidR="00FE3C3A" w:rsidRPr="002B42A7">
          <w:rPr>
            <w:rFonts w:ascii="Times New Roman" w:hAnsi="Times New Roman" w:cs="Times New Roman"/>
            <w:color w:val="000000" w:themeColor="text1"/>
            <w:rPrChange w:id="4609" w:author="Ruijie Xu" w:date="2022-03-10T12:31:00Z">
              <w:rPr>
                <w:color w:val="000000" w:themeColor="text1"/>
              </w:rPr>
            </w:rPrChange>
          </w:rPr>
          <w:t>’s</w:t>
        </w:r>
      </w:ins>
      <w:ins w:id="4610" w:author="Ruijie Xu" w:date="2022-02-02T12:20:00Z">
        <w:r w:rsidRPr="002B42A7">
          <w:rPr>
            <w:rFonts w:ascii="Times New Roman" w:hAnsi="Times New Roman" w:cs="Times New Roman"/>
            <w:color w:val="000000" w:themeColor="text1"/>
            <w:rPrChange w:id="4611" w:author="Ruijie Xu" w:date="2022-03-10T12:31:00Z">
              <w:rPr>
                <w:color w:val="000000" w:themeColor="text1"/>
              </w:rPr>
            </w:rPrChange>
          </w:rPr>
          <w:t xml:space="preserve"> classification did</w:t>
        </w:r>
      </w:ins>
      <w:ins w:id="4612" w:author="Liliana Salvador" w:date="2022-03-08T19:11:00Z">
        <w:r w:rsidR="001E1FCA" w:rsidRPr="002B42A7">
          <w:rPr>
            <w:rFonts w:ascii="Times New Roman" w:hAnsi="Times New Roman" w:cs="Times New Roman"/>
            <w:color w:val="000000" w:themeColor="text1"/>
            <w:rPrChange w:id="4613" w:author="Ruijie Xu" w:date="2022-03-10T12:31:00Z">
              <w:rPr>
                <w:color w:val="000000" w:themeColor="text1"/>
              </w:rPr>
            </w:rPrChange>
          </w:rPr>
          <w:t xml:space="preserve"> </w:t>
        </w:r>
      </w:ins>
      <w:ins w:id="4614" w:author="Ruijie Xu" w:date="2022-02-02T12:20:00Z">
        <w:r w:rsidRPr="002B42A7">
          <w:rPr>
            <w:rFonts w:ascii="Times New Roman" w:hAnsi="Times New Roman" w:cs="Times New Roman"/>
            <w:color w:val="000000" w:themeColor="text1"/>
            <w:rPrChange w:id="4615" w:author="Ruijie Xu" w:date="2022-03-10T12:31:00Z">
              <w:rPr>
                <w:color w:val="000000" w:themeColor="text1"/>
              </w:rPr>
            </w:rPrChange>
          </w:rPr>
          <w:t>n</w:t>
        </w:r>
      </w:ins>
      <w:ins w:id="4616" w:author="Liliana Salvador" w:date="2022-03-08T19:11:00Z">
        <w:r w:rsidR="001E1FCA" w:rsidRPr="002B42A7">
          <w:rPr>
            <w:rFonts w:ascii="Times New Roman" w:hAnsi="Times New Roman" w:cs="Times New Roman"/>
            <w:color w:val="000000" w:themeColor="text1"/>
            <w:rPrChange w:id="4617" w:author="Ruijie Xu" w:date="2022-03-10T12:31:00Z">
              <w:rPr>
                <w:color w:val="000000" w:themeColor="text1"/>
              </w:rPr>
            </w:rPrChange>
          </w:rPr>
          <w:t>o</w:t>
        </w:r>
      </w:ins>
      <w:ins w:id="4618" w:author="Ruijie Xu" w:date="2022-02-02T12:20:00Z">
        <w:del w:id="4619" w:author="Liliana Salvador" w:date="2022-03-08T19:11:00Z">
          <w:r w:rsidRPr="002B42A7" w:rsidDel="001E1FCA">
            <w:rPr>
              <w:rFonts w:ascii="Times New Roman" w:hAnsi="Times New Roman" w:cs="Times New Roman"/>
              <w:color w:val="000000" w:themeColor="text1"/>
              <w:rPrChange w:id="4620" w:author="Ruijie Xu" w:date="2022-03-10T12:31:00Z">
                <w:rPr>
                  <w:color w:val="000000" w:themeColor="text1"/>
                </w:rPr>
              </w:rPrChange>
            </w:rPr>
            <w:delText>’</w:delText>
          </w:r>
        </w:del>
        <w:r w:rsidRPr="002B42A7">
          <w:rPr>
            <w:rFonts w:ascii="Times New Roman" w:hAnsi="Times New Roman" w:cs="Times New Roman"/>
            <w:color w:val="000000" w:themeColor="text1"/>
            <w:rPrChange w:id="4621" w:author="Ruijie Xu" w:date="2022-03-10T12:31:00Z">
              <w:rPr>
                <w:color w:val="000000" w:themeColor="text1"/>
              </w:rPr>
            </w:rPrChange>
          </w:rPr>
          <w:t>t identify any reads as Viruses</w:t>
        </w:r>
        <w:del w:id="4622" w:author="Liliana Salvador" w:date="2022-03-08T19:12:00Z">
          <w:r w:rsidRPr="002B42A7" w:rsidDel="001E1FCA">
            <w:rPr>
              <w:rFonts w:ascii="Times New Roman" w:hAnsi="Times New Roman" w:cs="Times New Roman"/>
              <w:color w:val="000000" w:themeColor="text1"/>
              <w:rPrChange w:id="4623"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4624" w:author="Ruijie Xu" w:date="2022-03-10T12:31:00Z">
              <w:rPr>
                <w:color w:val="000000" w:themeColor="text1"/>
              </w:rPr>
            </w:rPrChange>
          </w:rPr>
          <w:t xml:space="preserve">. Archaea’s </w:t>
        </w:r>
      </w:ins>
      <w:ins w:id="4625" w:author="Liliana Salvador" w:date="2022-02-23T20:17:00Z">
        <w:r w:rsidR="0050101D" w:rsidRPr="002B42A7">
          <w:rPr>
            <w:rFonts w:ascii="Times New Roman" w:hAnsi="Times New Roman" w:cs="Times New Roman"/>
            <w:color w:val="000000" w:themeColor="text1"/>
            <w:rPrChange w:id="4626" w:author="Ruijie Xu" w:date="2022-03-10T12:31:00Z">
              <w:rPr>
                <w:color w:val="000000" w:themeColor="text1"/>
              </w:rPr>
            </w:rPrChange>
          </w:rPr>
          <w:t xml:space="preserve">read </w:t>
        </w:r>
      </w:ins>
      <w:ins w:id="4627" w:author="Ruijie Xu" w:date="2022-02-02T12:20:00Z">
        <w:r w:rsidRPr="002B42A7">
          <w:rPr>
            <w:rFonts w:ascii="Times New Roman" w:hAnsi="Times New Roman" w:cs="Times New Roman"/>
            <w:color w:val="000000" w:themeColor="text1"/>
            <w:rPrChange w:id="4628" w:author="Ruijie Xu" w:date="2022-03-10T12:31:00Z">
              <w:rPr>
                <w:color w:val="000000" w:themeColor="text1"/>
              </w:rPr>
            </w:rPrChange>
          </w:rPr>
          <w:t xml:space="preserve">classification </w:t>
        </w:r>
      </w:ins>
      <w:ins w:id="4629" w:author="Liliana Salvador" w:date="2022-02-23T20:17:00Z">
        <w:r w:rsidR="0050101D" w:rsidRPr="002B42A7">
          <w:rPr>
            <w:rFonts w:ascii="Times New Roman" w:hAnsi="Times New Roman" w:cs="Times New Roman"/>
            <w:color w:val="000000" w:themeColor="text1"/>
            <w:rPrChange w:id="4630" w:author="Ruijie Xu" w:date="2022-03-10T12:31:00Z">
              <w:rPr>
                <w:color w:val="000000" w:themeColor="text1"/>
              </w:rPr>
            </w:rPrChange>
          </w:rPr>
          <w:t xml:space="preserve">was </w:t>
        </w:r>
      </w:ins>
      <w:ins w:id="4631" w:author="Ruijie Xu" w:date="2022-02-02T12:20:00Z">
        <w:del w:id="4632" w:author="Liliana Salvador" w:date="2022-02-23T20:17:00Z">
          <w:r w:rsidRPr="002B42A7" w:rsidDel="0050101D">
            <w:rPr>
              <w:rFonts w:ascii="Times New Roman" w:hAnsi="Times New Roman" w:cs="Times New Roman"/>
              <w:color w:val="000000" w:themeColor="text1"/>
              <w:rPrChange w:id="4633"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4634" w:author="Ruijie Xu" w:date="2022-03-10T12:31:00Z">
              <w:rPr>
                <w:color w:val="000000" w:themeColor="text1"/>
              </w:rPr>
            </w:rPrChange>
          </w:rPr>
          <w:t>very similar</w:t>
        </w:r>
      </w:ins>
      <w:ins w:id="4635" w:author="Ruijie Xu" w:date="2022-02-03T12:12:00Z">
        <w:r w:rsidR="002E6F22" w:rsidRPr="002B42A7">
          <w:rPr>
            <w:rFonts w:ascii="Times New Roman" w:hAnsi="Times New Roman" w:cs="Times New Roman"/>
            <w:color w:val="000000" w:themeColor="text1"/>
            <w:rPrChange w:id="4636" w:author="Ruijie Xu" w:date="2022-03-10T12:31:00Z">
              <w:rPr>
                <w:color w:val="000000" w:themeColor="text1"/>
              </w:rPr>
            </w:rPrChange>
          </w:rPr>
          <w:t xml:space="preserve"> </w:t>
        </w:r>
      </w:ins>
      <w:ins w:id="4637" w:author="Liliana Salvador" w:date="2022-02-23T20:17:00Z">
        <w:r w:rsidR="0050101D" w:rsidRPr="002B42A7">
          <w:rPr>
            <w:rFonts w:ascii="Times New Roman" w:hAnsi="Times New Roman" w:cs="Times New Roman"/>
            <w:color w:val="000000" w:themeColor="text1"/>
            <w:rPrChange w:id="4638" w:author="Ruijie Xu" w:date="2022-03-10T12:31:00Z">
              <w:rPr>
                <w:color w:val="000000" w:themeColor="text1"/>
              </w:rPr>
            </w:rPrChange>
          </w:rPr>
          <w:t>across software</w:t>
        </w:r>
      </w:ins>
      <w:ins w:id="4639" w:author="Ruijie Xu" w:date="2022-02-27T11:35:00Z">
        <w:r w:rsidR="00FE3C3A" w:rsidRPr="002B42A7">
          <w:rPr>
            <w:rFonts w:ascii="Times New Roman" w:hAnsi="Times New Roman" w:cs="Times New Roman"/>
            <w:color w:val="000000" w:themeColor="text1"/>
            <w:rPrChange w:id="4640" w:author="Ruijie Xu" w:date="2022-03-10T12:31:00Z">
              <w:rPr>
                <w:color w:val="000000" w:themeColor="text1"/>
              </w:rPr>
            </w:rPrChange>
          </w:rPr>
          <w:t xml:space="preserve"> </w:t>
        </w:r>
      </w:ins>
      <w:ins w:id="4641" w:author="Ruijie Xu" w:date="2022-02-03T12:12:00Z">
        <w:r w:rsidR="002E6F22" w:rsidRPr="002B42A7">
          <w:rPr>
            <w:rFonts w:ascii="Times New Roman" w:hAnsi="Times New Roman" w:cs="Times New Roman"/>
            <w:color w:val="000000" w:themeColor="text1"/>
            <w:rPrChange w:id="4642" w:author="Ruijie Xu" w:date="2022-03-10T12:31:00Z">
              <w:rPr>
                <w:color w:val="000000" w:themeColor="text1"/>
              </w:rPr>
            </w:rPrChange>
          </w:rPr>
          <w:t>(Figure 1h, Table II.3)</w:t>
        </w:r>
      </w:ins>
      <w:ins w:id="4643" w:author="Ruijie Xu" w:date="2022-02-02T12:20:00Z">
        <w:r w:rsidRPr="002B42A7">
          <w:rPr>
            <w:rFonts w:ascii="Times New Roman" w:hAnsi="Times New Roman" w:cs="Times New Roman"/>
            <w:color w:val="000000" w:themeColor="text1"/>
            <w:rPrChange w:id="4644" w:author="Ruijie Xu" w:date="2022-03-10T12:31:00Z">
              <w:rPr>
                <w:color w:val="000000" w:themeColor="text1"/>
              </w:rPr>
            </w:rPrChange>
          </w:rPr>
          <w:t xml:space="preserve">, </w:t>
        </w:r>
        <w:del w:id="4645" w:author="Liliana Salvador" w:date="2022-02-23T20:17:00Z">
          <w:r w:rsidRPr="002B42A7" w:rsidDel="0050101D">
            <w:rPr>
              <w:rFonts w:ascii="Times New Roman" w:hAnsi="Times New Roman" w:cs="Times New Roman"/>
              <w:color w:val="000000" w:themeColor="text1"/>
              <w:rPrChange w:id="4646" w:author="Ruijie Xu" w:date="2022-03-10T12:31:00Z">
                <w:rPr>
                  <w:color w:val="000000" w:themeColor="text1"/>
                </w:rPr>
              </w:rPrChange>
            </w:rPr>
            <w:delText>only the</w:delText>
          </w:r>
        </w:del>
      </w:ins>
      <w:ins w:id="4647" w:author="Liliana Salvador" w:date="2022-02-23T20:17:00Z">
        <w:r w:rsidR="0050101D" w:rsidRPr="002B42A7">
          <w:rPr>
            <w:rFonts w:ascii="Times New Roman" w:hAnsi="Times New Roman" w:cs="Times New Roman"/>
            <w:color w:val="000000" w:themeColor="text1"/>
            <w:rPrChange w:id="4648" w:author="Ruijie Xu" w:date="2022-03-10T12:31:00Z">
              <w:rPr>
                <w:color w:val="000000" w:themeColor="text1"/>
              </w:rPr>
            </w:rPrChange>
          </w:rPr>
          <w:t>with the excep</w:t>
        </w:r>
      </w:ins>
      <w:ins w:id="4649" w:author="Liliana Salvador" w:date="2022-02-23T20:18:00Z">
        <w:r w:rsidR="0050101D" w:rsidRPr="002B42A7">
          <w:rPr>
            <w:rFonts w:ascii="Times New Roman" w:hAnsi="Times New Roman" w:cs="Times New Roman"/>
            <w:color w:val="000000" w:themeColor="text1"/>
            <w:rPrChange w:id="4650" w:author="Ruijie Xu" w:date="2022-03-10T12:31:00Z">
              <w:rPr>
                <w:color w:val="000000" w:themeColor="text1"/>
              </w:rPr>
            </w:rPrChange>
          </w:rPr>
          <w:t xml:space="preserve">tion of </w:t>
        </w:r>
      </w:ins>
      <w:ins w:id="4651" w:author="Ruijie Xu" w:date="2022-02-02T12:20:00Z">
        <w:del w:id="4652" w:author="Liliana Salvador" w:date="2022-03-08T19:12:00Z">
          <w:r w:rsidRPr="002B42A7" w:rsidDel="001E1FCA">
            <w:rPr>
              <w:rFonts w:ascii="Times New Roman" w:hAnsi="Times New Roman" w:cs="Times New Roman"/>
              <w:color w:val="000000" w:themeColor="text1"/>
              <w:rPrChange w:id="4653"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4654" w:author="Ruijie Xu" w:date="2022-03-10T12:31:00Z">
              <w:rPr>
                <w:color w:val="000000" w:themeColor="text1"/>
              </w:rPr>
            </w:rPrChange>
          </w:rPr>
          <w:t xml:space="preserve">Centrifuge </w:t>
        </w:r>
      </w:ins>
      <w:ins w:id="4655" w:author="Liliana Salvador" w:date="2022-02-23T20:18:00Z">
        <w:del w:id="4656" w:author="Rajeev, Sree" w:date="2022-03-01T12:56:00Z">
          <w:r w:rsidR="0050101D" w:rsidRPr="002B42A7" w:rsidDel="009A2D60">
            <w:rPr>
              <w:rFonts w:ascii="Times New Roman" w:hAnsi="Times New Roman" w:cs="Times New Roman"/>
              <w:color w:val="000000" w:themeColor="text1"/>
              <w:rPrChange w:id="4657" w:author="Ruijie Xu" w:date="2022-03-10T12:31:00Z">
                <w:rPr>
                  <w:color w:val="000000" w:themeColor="text1"/>
                </w:rPr>
              </w:rPrChange>
            </w:rPr>
            <w:delText xml:space="preserve">that </w:delText>
          </w:r>
        </w:del>
      </w:ins>
      <w:ins w:id="4658" w:author="Ruijie Xu" w:date="2022-02-02T12:20:00Z">
        <w:del w:id="4659" w:author="Rajeev, Sree" w:date="2022-03-01T12:56:00Z">
          <w:r w:rsidRPr="002B42A7" w:rsidDel="009A2D60">
            <w:rPr>
              <w:rFonts w:ascii="Times New Roman" w:hAnsi="Times New Roman" w:cs="Times New Roman"/>
              <w:color w:val="000000" w:themeColor="text1"/>
              <w:rPrChange w:id="4660" w:author="Ruijie Xu" w:date="2022-03-10T12:31:00Z">
                <w:rPr>
                  <w:color w:val="000000" w:themeColor="text1"/>
                </w:rPr>
              </w:rPrChange>
            </w:rPr>
            <w:delText xml:space="preserve">were found </w:delText>
          </w:r>
        </w:del>
      </w:ins>
      <w:ins w:id="4661" w:author="Liliana Salvador" w:date="2022-02-23T20:18:00Z">
        <w:del w:id="4662" w:author="Rajeev, Sree" w:date="2022-03-01T12:56:00Z">
          <w:r w:rsidR="0050101D" w:rsidRPr="002B42A7" w:rsidDel="009A2D60">
            <w:rPr>
              <w:rFonts w:ascii="Times New Roman" w:hAnsi="Times New Roman" w:cs="Times New Roman"/>
              <w:color w:val="000000" w:themeColor="text1"/>
              <w:rPrChange w:id="4663" w:author="Ruijie Xu" w:date="2022-03-10T12:31:00Z">
                <w:rPr>
                  <w:color w:val="000000" w:themeColor="text1"/>
                </w:rPr>
              </w:rPrChange>
            </w:rPr>
            <w:delText xml:space="preserve">to </w:delText>
          </w:r>
        </w:del>
        <w:r w:rsidR="0050101D" w:rsidRPr="002B42A7">
          <w:rPr>
            <w:rFonts w:ascii="Times New Roman" w:hAnsi="Times New Roman" w:cs="Times New Roman"/>
            <w:color w:val="000000" w:themeColor="text1"/>
            <w:rPrChange w:id="4664" w:author="Ruijie Xu" w:date="2022-03-10T12:31:00Z">
              <w:rPr>
                <w:color w:val="000000" w:themeColor="text1"/>
              </w:rPr>
            </w:rPrChange>
          </w:rPr>
          <w:t>be</w:t>
        </w:r>
      </w:ins>
      <w:ins w:id="4665" w:author="Rajeev, Sree" w:date="2022-03-01T12:56:00Z">
        <w:r w:rsidR="009A2D60" w:rsidRPr="002B42A7">
          <w:rPr>
            <w:rFonts w:ascii="Times New Roman" w:hAnsi="Times New Roman" w:cs="Times New Roman"/>
            <w:color w:val="000000" w:themeColor="text1"/>
            <w:rPrChange w:id="4666" w:author="Ruijie Xu" w:date="2022-03-10T12:31:00Z">
              <w:rPr>
                <w:color w:val="000000" w:themeColor="text1"/>
              </w:rPr>
            </w:rPrChange>
          </w:rPr>
          <w:t>ing</w:t>
        </w:r>
      </w:ins>
      <w:ins w:id="4667" w:author="Liliana Salvador" w:date="2022-02-23T20:18:00Z">
        <w:r w:rsidR="0050101D" w:rsidRPr="002B42A7">
          <w:rPr>
            <w:rFonts w:ascii="Times New Roman" w:hAnsi="Times New Roman" w:cs="Times New Roman"/>
            <w:color w:val="000000" w:themeColor="text1"/>
            <w:rPrChange w:id="4668" w:author="Ruijie Xu" w:date="2022-03-10T12:31:00Z">
              <w:rPr>
                <w:color w:val="000000" w:themeColor="text1"/>
              </w:rPr>
            </w:rPrChange>
          </w:rPr>
          <w:t xml:space="preserve"> </w:t>
        </w:r>
      </w:ins>
      <w:ins w:id="4669" w:author="Ruijie Xu" w:date="2022-02-02T12:20:00Z">
        <w:r w:rsidRPr="002B42A7">
          <w:rPr>
            <w:rFonts w:ascii="Times New Roman" w:hAnsi="Times New Roman" w:cs="Times New Roman"/>
            <w:color w:val="000000" w:themeColor="text1"/>
            <w:rPrChange w:id="4670" w:author="Ruijie Xu" w:date="2022-03-10T12:31:00Z">
              <w:rPr>
                <w:color w:val="000000" w:themeColor="text1"/>
              </w:rPr>
            </w:rPrChange>
          </w:rPr>
          <w:t xml:space="preserve">significantly different </w:t>
        </w:r>
        <w:del w:id="4671" w:author="Liliana Salvador" w:date="2022-02-23T20:18:00Z">
          <w:r w:rsidRPr="002B42A7" w:rsidDel="0050101D">
            <w:rPr>
              <w:rFonts w:ascii="Times New Roman" w:hAnsi="Times New Roman" w:cs="Times New Roman"/>
              <w:color w:val="000000" w:themeColor="text1"/>
              <w:rPrChange w:id="4672" w:author="Ruijie Xu" w:date="2022-03-10T12:31:00Z">
                <w:rPr>
                  <w:color w:val="000000" w:themeColor="text1"/>
                </w:rPr>
              </w:rPrChange>
            </w:rPr>
            <w:delText>with the classification results of most</w:delText>
          </w:r>
        </w:del>
      </w:ins>
      <w:ins w:id="4673" w:author="Liliana Salvador" w:date="2022-02-23T20:18:00Z">
        <w:r w:rsidR="0050101D" w:rsidRPr="002B42A7">
          <w:rPr>
            <w:rFonts w:ascii="Times New Roman" w:hAnsi="Times New Roman" w:cs="Times New Roman"/>
            <w:color w:val="000000" w:themeColor="text1"/>
            <w:rPrChange w:id="4674" w:author="Ruijie Xu" w:date="2022-03-10T12:31:00Z">
              <w:rPr>
                <w:color w:val="000000" w:themeColor="text1"/>
              </w:rPr>
            </w:rPrChange>
          </w:rPr>
          <w:t xml:space="preserve">from </w:t>
        </w:r>
      </w:ins>
      <w:ins w:id="4675" w:author="Ruijie Xu" w:date="2022-03-04T10:56:00Z">
        <w:r w:rsidR="00806E9E" w:rsidRPr="002B42A7">
          <w:rPr>
            <w:rFonts w:ascii="Times New Roman" w:hAnsi="Times New Roman" w:cs="Times New Roman"/>
            <w:color w:val="000000" w:themeColor="text1"/>
            <w:rPrChange w:id="4676" w:author="Ruijie Xu" w:date="2022-03-10T12:31:00Z">
              <w:rPr>
                <w:color w:val="000000" w:themeColor="text1"/>
              </w:rPr>
            </w:rPrChange>
          </w:rPr>
          <w:t>most of</w:t>
        </w:r>
      </w:ins>
      <w:ins w:id="4677" w:author="Liliana Salvador" w:date="2022-02-23T20:18:00Z">
        <w:del w:id="4678" w:author="Ruijie Xu" w:date="2022-03-04T10:56:00Z">
          <w:r w:rsidR="0050101D" w:rsidRPr="002B42A7" w:rsidDel="00806E9E">
            <w:rPr>
              <w:rFonts w:ascii="Times New Roman" w:hAnsi="Times New Roman" w:cs="Times New Roman"/>
              <w:color w:val="000000" w:themeColor="text1"/>
              <w:rPrChange w:id="4679" w:author="Ruijie Xu" w:date="2022-03-10T12:31:00Z">
                <w:rPr>
                  <w:color w:val="000000" w:themeColor="text1"/>
                </w:rPr>
              </w:rPrChange>
            </w:rPr>
            <w:delText>the</w:delText>
          </w:r>
        </w:del>
      </w:ins>
      <w:ins w:id="4680" w:author="Ruijie Xu" w:date="2022-02-02T12:20:00Z">
        <w:r w:rsidRPr="002B42A7">
          <w:rPr>
            <w:rFonts w:ascii="Times New Roman" w:hAnsi="Times New Roman" w:cs="Times New Roman"/>
            <w:color w:val="000000" w:themeColor="text1"/>
            <w:rPrChange w:id="4681" w:author="Ruijie Xu" w:date="2022-03-10T12:31:00Z">
              <w:rPr>
                <w:color w:val="000000" w:themeColor="text1"/>
              </w:rPr>
            </w:rPrChange>
          </w:rPr>
          <w:t xml:space="preserve"> other software (BLASTN, Diamond, Kraken2, CLARK, and CLARK-s). </w:t>
        </w:r>
        <w:del w:id="4682" w:author="Rajeev, Sree" w:date="2022-03-01T12:57:00Z">
          <w:r w:rsidRPr="002B42A7" w:rsidDel="009A2D60">
            <w:rPr>
              <w:rFonts w:ascii="Times New Roman" w:hAnsi="Times New Roman" w:cs="Times New Roman"/>
              <w:color w:val="000000" w:themeColor="text1"/>
              <w:rPrChange w:id="4683"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684" w:author="Ruijie Xu" w:date="2022-03-10T12:31:00Z">
              <w:rPr>
                <w:color w:val="000000" w:themeColor="text1"/>
              </w:rPr>
            </w:rPrChange>
          </w:rPr>
          <w:t>Bracken and Metaphlan3 did</w:t>
        </w:r>
      </w:ins>
      <w:ins w:id="4685" w:author="Rajeev, Sree" w:date="2022-03-01T12:57:00Z">
        <w:r w:rsidR="009A2D60" w:rsidRPr="002B42A7">
          <w:rPr>
            <w:rFonts w:ascii="Times New Roman" w:hAnsi="Times New Roman" w:cs="Times New Roman"/>
            <w:color w:val="000000" w:themeColor="text1"/>
            <w:rPrChange w:id="4686" w:author="Ruijie Xu" w:date="2022-03-10T12:31:00Z">
              <w:rPr>
                <w:color w:val="000000" w:themeColor="text1"/>
              </w:rPr>
            </w:rPrChange>
          </w:rPr>
          <w:t xml:space="preserve"> not </w:t>
        </w:r>
      </w:ins>
      <w:ins w:id="4687" w:author="Ruijie Xu" w:date="2022-02-02T12:20:00Z">
        <w:del w:id="4688" w:author="Rajeev, Sree" w:date="2022-03-01T12:57:00Z">
          <w:r w:rsidRPr="002B42A7" w:rsidDel="009A2D60">
            <w:rPr>
              <w:rFonts w:ascii="Times New Roman" w:hAnsi="Times New Roman" w:cs="Times New Roman"/>
              <w:color w:val="000000" w:themeColor="text1"/>
              <w:rPrChange w:id="4689"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690" w:author="Ruijie Xu" w:date="2022-03-10T12:31:00Z">
              <w:rPr>
                <w:color w:val="000000" w:themeColor="text1"/>
              </w:rPr>
            </w:rPrChange>
          </w:rPr>
          <w:t>classify any reads into the Archaea taxon</w:t>
        </w:r>
      </w:ins>
      <w:ins w:id="4691" w:author="Ruijie Xu" w:date="2022-02-03T12:12:00Z">
        <w:r w:rsidR="002E6F22" w:rsidRPr="002B42A7">
          <w:rPr>
            <w:rFonts w:ascii="Times New Roman" w:hAnsi="Times New Roman" w:cs="Times New Roman"/>
            <w:color w:val="000000" w:themeColor="text1"/>
            <w:rPrChange w:id="4692" w:author="Ruijie Xu" w:date="2022-03-10T12:31:00Z">
              <w:rPr>
                <w:color w:val="000000" w:themeColor="text1"/>
              </w:rPr>
            </w:rPrChange>
          </w:rPr>
          <w:t xml:space="preserve"> (</w:t>
        </w:r>
      </w:ins>
      <w:ins w:id="4693" w:author="Liliana Salvador" w:date="2022-02-23T20:18:00Z">
        <w:r w:rsidR="0050101D" w:rsidRPr="002B42A7">
          <w:rPr>
            <w:rFonts w:ascii="Times New Roman" w:hAnsi="Times New Roman" w:cs="Times New Roman"/>
            <w:color w:val="000000" w:themeColor="text1"/>
            <w:rPrChange w:id="4694" w:author="Ruijie Xu" w:date="2022-03-10T12:31:00Z">
              <w:rPr>
                <w:color w:val="000000" w:themeColor="text1"/>
              </w:rPr>
            </w:rPrChange>
          </w:rPr>
          <w:t>F</w:t>
        </w:r>
      </w:ins>
      <w:ins w:id="4695" w:author="Ruijie Xu" w:date="2022-02-03T12:12:00Z">
        <w:del w:id="4696" w:author="Liliana Salvador" w:date="2022-02-23T20:18:00Z">
          <w:r w:rsidR="002E6F22" w:rsidRPr="002B42A7" w:rsidDel="0050101D">
            <w:rPr>
              <w:rFonts w:ascii="Times New Roman" w:hAnsi="Times New Roman" w:cs="Times New Roman"/>
              <w:color w:val="000000" w:themeColor="text1"/>
              <w:rPrChange w:id="4697"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698" w:author="Ruijie Xu" w:date="2022-03-10T12:31:00Z">
              <w:rPr>
                <w:color w:val="000000" w:themeColor="text1"/>
              </w:rPr>
            </w:rPrChange>
          </w:rPr>
          <w:t>igure 1h)</w:t>
        </w:r>
      </w:ins>
      <w:ins w:id="4699" w:author="Ruijie Xu" w:date="2022-02-02T12:20:00Z">
        <w:r w:rsidRPr="002B42A7">
          <w:rPr>
            <w:rFonts w:ascii="Times New Roman" w:hAnsi="Times New Roman" w:cs="Times New Roman"/>
            <w:color w:val="000000" w:themeColor="text1"/>
            <w:rPrChange w:id="4700" w:author="Ruijie Xu" w:date="2022-03-10T12:31:00Z">
              <w:rPr>
                <w:color w:val="000000" w:themeColor="text1"/>
              </w:rPr>
            </w:rPrChange>
          </w:rPr>
          <w:t xml:space="preserve">. </w:t>
        </w:r>
      </w:ins>
    </w:p>
    <w:p w14:paraId="2FEBC171" w14:textId="61C50564" w:rsidR="003D5D8B" w:rsidRPr="002B42A7" w:rsidRDefault="003D5D8B" w:rsidP="002B774D">
      <w:pPr>
        <w:spacing w:line="480" w:lineRule="auto"/>
        <w:ind w:firstLine="720"/>
        <w:rPr>
          <w:ins w:id="4701" w:author="Ruijie Xu" w:date="2022-02-27T13:45:00Z"/>
          <w:rFonts w:ascii="Times New Roman" w:hAnsi="Times New Roman" w:cs="Times New Roman"/>
          <w:color w:val="000000" w:themeColor="text1"/>
          <w:rPrChange w:id="4702" w:author="Ruijie Xu" w:date="2022-03-10T12:31:00Z">
            <w:rPr>
              <w:ins w:id="4703" w:author="Ruijie Xu" w:date="2022-02-27T13:45:00Z"/>
              <w:color w:val="000000" w:themeColor="text1"/>
            </w:rPr>
          </w:rPrChange>
        </w:rPr>
      </w:pPr>
      <w:ins w:id="4704" w:author="Ruijie Xu" w:date="2022-02-02T12:20:00Z">
        <w:del w:id="4705" w:author="Liliana Salvador" w:date="2022-03-08T19:25:00Z">
          <w:r w:rsidRPr="002B42A7" w:rsidDel="0083651E">
            <w:rPr>
              <w:rFonts w:ascii="Times New Roman" w:hAnsi="Times New Roman" w:cs="Times New Roman"/>
              <w:color w:val="000000" w:themeColor="text1"/>
              <w:rPrChange w:id="4706" w:author="Ruijie Xu" w:date="2022-03-10T12:31:00Z">
                <w:rPr>
                  <w:color w:val="000000" w:themeColor="text1"/>
                </w:rPr>
              </w:rPrChange>
            </w:rPr>
            <w:delText>The read distribution at the Phylum level w</w:delText>
          </w:r>
        </w:del>
        <w:del w:id="4707" w:author="Liliana Salvador" w:date="2022-02-23T20:19:00Z">
          <w:r w:rsidRPr="002B42A7" w:rsidDel="0050101D">
            <w:rPr>
              <w:rFonts w:ascii="Times New Roman" w:hAnsi="Times New Roman" w:cs="Times New Roman"/>
              <w:color w:val="000000" w:themeColor="text1"/>
              <w:rPrChange w:id="4708" w:author="Ruijie Xu" w:date="2022-03-10T12:31:00Z">
                <w:rPr>
                  <w:color w:val="000000" w:themeColor="text1"/>
                </w:rPr>
              </w:rPrChange>
            </w:rPr>
            <w:delText>ere</w:delText>
          </w:r>
        </w:del>
        <w:del w:id="4709" w:author="Liliana Salvador" w:date="2022-03-08T19:25:00Z">
          <w:r w:rsidRPr="002B42A7" w:rsidDel="0083651E">
            <w:rPr>
              <w:rFonts w:ascii="Times New Roman" w:hAnsi="Times New Roman" w:cs="Times New Roman"/>
              <w:color w:val="000000" w:themeColor="text1"/>
              <w:rPrChange w:id="4710" w:author="Ruijie Xu" w:date="2022-03-10T12:31:00Z">
                <w:rPr>
                  <w:color w:val="000000" w:themeColor="text1"/>
                </w:rPr>
              </w:rPrChange>
            </w:rPr>
            <w:delText xml:space="preserve"> also examined to increase the resolution of comparisons between software.  </w:delText>
          </w:r>
        </w:del>
        <w:r w:rsidRPr="002B42A7">
          <w:rPr>
            <w:rFonts w:ascii="Times New Roman" w:hAnsi="Times New Roman" w:cs="Times New Roman"/>
            <w:color w:val="000000" w:themeColor="text1"/>
            <w:rPrChange w:id="4711" w:author="Ruijie Xu" w:date="2022-03-10T12:31:00Z">
              <w:rPr>
                <w:color w:val="000000" w:themeColor="text1"/>
              </w:rPr>
            </w:rPrChange>
          </w:rPr>
          <w:t xml:space="preserve">At the Phylum level, the number of unique </w:t>
        </w:r>
        <w:del w:id="4712" w:author="Liliana Salvador" w:date="2022-03-08T19:26:00Z">
          <w:r w:rsidRPr="002B42A7" w:rsidDel="0057036A">
            <w:rPr>
              <w:rFonts w:ascii="Times New Roman" w:hAnsi="Times New Roman" w:cs="Times New Roman"/>
              <w:color w:val="000000" w:themeColor="text1"/>
              <w:rPrChange w:id="4713" w:author="Ruijie Xu" w:date="2022-03-10T12:31:00Z">
                <w:rPr>
                  <w:color w:val="000000" w:themeColor="text1"/>
                </w:rPr>
              </w:rPrChange>
            </w:rPr>
            <w:delText xml:space="preserve">phyla </w:delText>
          </w:r>
        </w:del>
        <w:r w:rsidRPr="002B42A7">
          <w:rPr>
            <w:rFonts w:ascii="Times New Roman" w:hAnsi="Times New Roman" w:cs="Times New Roman"/>
            <w:color w:val="000000" w:themeColor="text1"/>
            <w:rPrChange w:id="4714" w:author="Ruijie Xu" w:date="2022-03-10T12:31:00Z">
              <w:rPr>
                <w:color w:val="000000" w:themeColor="text1"/>
              </w:rPr>
            </w:rPrChange>
          </w:rPr>
          <w:t>taxa identified by each software range</w:t>
        </w:r>
      </w:ins>
      <w:ins w:id="4715" w:author="Rajeev, Sree" w:date="2022-03-01T12:58:00Z">
        <w:r w:rsidR="009A2D60" w:rsidRPr="002B42A7">
          <w:rPr>
            <w:rFonts w:ascii="Times New Roman" w:hAnsi="Times New Roman" w:cs="Times New Roman"/>
            <w:color w:val="000000" w:themeColor="text1"/>
            <w:rPrChange w:id="4716" w:author="Ruijie Xu" w:date="2022-03-10T12:31:00Z">
              <w:rPr>
                <w:color w:val="000000" w:themeColor="text1"/>
              </w:rPr>
            </w:rPrChange>
          </w:rPr>
          <w:t>d</w:t>
        </w:r>
      </w:ins>
      <w:ins w:id="4717" w:author="Ruijie Xu" w:date="2022-02-02T12:20:00Z">
        <w:del w:id="4718" w:author="Rajeev, Sree" w:date="2022-03-01T12:58:00Z">
          <w:r w:rsidRPr="002B42A7" w:rsidDel="009A2D60">
            <w:rPr>
              <w:rFonts w:ascii="Times New Roman" w:hAnsi="Times New Roman" w:cs="Times New Roman"/>
              <w:color w:val="000000" w:themeColor="text1"/>
              <w:rPrChange w:id="4719" w:author="Ruijie Xu" w:date="2022-03-10T12:31:00Z">
                <w:rPr>
                  <w:color w:val="000000" w:themeColor="text1"/>
                </w:rPr>
              </w:rPrChange>
            </w:rPr>
            <w:delText>s</w:delText>
          </w:r>
        </w:del>
        <w:r w:rsidRPr="002B42A7">
          <w:rPr>
            <w:rFonts w:ascii="Times New Roman" w:hAnsi="Times New Roman" w:cs="Times New Roman"/>
            <w:color w:val="000000" w:themeColor="text1"/>
            <w:rPrChange w:id="4720" w:author="Ruijie Xu" w:date="2022-03-10T12:31:00Z">
              <w:rPr>
                <w:color w:val="000000" w:themeColor="text1"/>
              </w:rPr>
            </w:rPrChange>
          </w:rPr>
          <w:t xml:space="preserve"> from 5 using Metaphlan3 to to 59 using Kaiju. We extracted the top 5 phylum taxa identified from each sample and combined reads classified to other phyla into the “p__Other_Phyla” </w:t>
        </w:r>
      </w:ins>
      <w:ins w:id="4721" w:author="Ruijie Xu" w:date="2022-02-27T11:37:00Z">
        <w:r w:rsidR="00FE3C3A" w:rsidRPr="002B42A7">
          <w:rPr>
            <w:rFonts w:ascii="Times New Roman" w:hAnsi="Times New Roman" w:cs="Times New Roman"/>
            <w:color w:val="000000" w:themeColor="text1"/>
            <w:rPrChange w:id="4722" w:author="Ruijie Xu" w:date="2022-03-10T12:31:00Z">
              <w:rPr>
                <w:color w:val="000000" w:themeColor="text1"/>
              </w:rPr>
            </w:rPrChange>
          </w:rPr>
          <w:t xml:space="preserve">taxon </w:t>
        </w:r>
      </w:ins>
      <w:ins w:id="4723" w:author="Ruijie Xu" w:date="2022-02-02T12:20:00Z">
        <w:r w:rsidRPr="002B42A7">
          <w:rPr>
            <w:rFonts w:ascii="Times New Roman" w:hAnsi="Times New Roman" w:cs="Times New Roman"/>
            <w:color w:val="000000" w:themeColor="text1"/>
            <w:rPrChange w:id="4724" w:author="Ruijie Xu" w:date="2022-03-10T12:31:00Z">
              <w:rPr>
                <w:color w:val="000000" w:themeColor="text1"/>
              </w:rPr>
            </w:rPrChange>
          </w:rPr>
          <w:t xml:space="preserve">(Figure </w:t>
        </w:r>
      </w:ins>
      <w:ins w:id="4725" w:author="Ruijie Xu" w:date="2022-02-03T12:13:00Z">
        <w:r w:rsidR="002E6F22" w:rsidRPr="002B42A7">
          <w:rPr>
            <w:rFonts w:ascii="Times New Roman" w:hAnsi="Times New Roman" w:cs="Times New Roman"/>
            <w:color w:val="000000" w:themeColor="text1"/>
            <w:rPrChange w:id="4726" w:author="Ruijie Xu" w:date="2022-03-10T12:31:00Z">
              <w:rPr>
                <w:color w:val="000000" w:themeColor="text1"/>
              </w:rPr>
            </w:rPrChange>
          </w:rPr>
          <w:t>2</w:t>
        </w:r>
      </w:ins>
      <w:ins w:id="4727" w:author="Ruijie Xu" w:date="2022-02-02T12:20:00Z">
        <w:r w:rsidRPr="002B42A7">
          <w:rPr>
            <w:rFonts w:ascii="Times New Roman" w:hAnsi="Times New Roman" w:cs="Times New Roman"/>
            <w:color w:val="000000" w:themeColor="text1"/>
            <w:rPrChange w:id="4728" w:author="Ruijie Xu" w:date="2022-03-10T12:31:00Z">
              <w:rPr>
                <w:color w:val="000000" w:themeColor="text1"/>
              </w:rPr>
            </w:rPrChange>
          </w:rPr>
          <w:t>). T</w:t>
        </w:r>
      </w:ins>
      <w:ins w:id="4729" w:author="Liliana Salvador" w:date="2022-02-23T20:19:00Z">
        <w:r w:rsidR="0050101D" w:rsidRPr="002B42A7">
          <w:rPr>
            <w:rFonts w:ascii="Times New Roman" w:hAnsi="Times New Roman" w:cs="Times New Roman"/>
            <w:color w:val="000000" w:themeColor="text1"/>
            <w:rPrChange w:id="4730" w:author="Ruijie Xu" w:date="2022-03-10T12:31:00Z">
              <w:rPr>
                <w:color w:val="000000" w:themeColor="text1"/>
              </w:rPr>
            </w:rPrChange>
          </w:rPr>
          <w:t>he t</w:t>
        </w:r>
      </w:ins>
      <w:ins w:id="4731" w:author="Ruijie Xu" w:date="2022-02-02T12:20:00Z">
        <w:r w:rsidRPr="002B42A7">
          <w:rPr>
            <w:rFonts w:ascii="Times New Roman" w:hAnsi="Times New Roman" w:cs="Times New Roman"/>
            <w:color w:val="000000" w:themeColor="text1"/>
            <w:rPrChange w:id="4732" w:author="Ruijie Xu" w:date="2022-03-10T12:31:00Z">
              <w:rPr>
                <w:color w:val="000000" w:themeColor="text1"/>
              </w:rPr>
            </w:rPrChange>
          </w:rPr>
          <w:t xml:space="preserve">op 5 Phyla </w:t>
        </w:r>
        <w:del w:id="4733" w:author="Liliana Salvador" w:date="2022-02-23T20:19:00Z">
          <w:r w:rsidRPr="002B42A7" w:rsidDel="0050101D">
            <w:rPr>
              <w:rFonts w:ascii="Times New Roman" w:hAnsi="Times New Roman" w:cs="Times New Roman"/>
              <w:color w:val="000000" w:themeColor="text1"/>
              <w:rPrChange w:id="4734"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35" w:author="Ruijie Xu" w:date="2022-03-10T12:31:00Z">
              <w:rPr>
                <w:color w:val="000000" w:themeColor="text1"/>
              </w:rPr>
            </w:rPrChange>
          </w:rPr>
          <w:t>described a large percentage of read classification for all software</w:t>
        </w:r>
        <w:del w:id="4736" w:author="Liliana Salvador" w:date="2022-02-23T20:20:00Z">
          <w:r w:rsidRPr="002B42A7" w:rsidDel="0050101D">
            <w:rPr>
              <w:rFonts w:ascii="Times New Roman" w:hAnsi="Times New Roman" w:cs="Times New Roman"/>
              <w:color w:val="000000" w:themeColor="text1"/>
              <w:rPrChange w:id="4737" w:author="Ruijie Xu" w:date="2022-03-10T12:31:00Z">
                <w:rPr>
                  <w:color w:val="000000" w:themeColor="text1"/>
                </w:rPr>
              </w:rPrChange>
            </w:rPr>
            <w:delText>’s classifications</w:delText>
          </w:r>
        </w:del>
      </w:ins>
      <w:ins w:id="4738" w:author="Ruijie Xu" w:date="2022-03-10T12:06:00Z">
        <w:r w:rsidR="00220B1C" w:rsidRPr="002B42A7">
          <w:rPr>
            <w:rFonts w:ascii="Times New Roman" w:hAnsi="Times New Roman" w:cs="Times New Roman"/>
            <w:color w:val="000000" w:themeColor="text1"/>
            <w:rPrChange w:id="4739" w:author="Ruijie Xu" w:date="2022-03-10T12:31:00Z">
              <w:rPr>
                <w:color w:val="000000" w:themeColor="text1"/>
              </w:rPr>
            </w:rPrChange>
          </w:rPr>
          <w:t xml:space="preserve">, but </w:t>
        </w:r>
      </w:ins>
      <w:ins w:id="4740" w:author="Ruijie Xu" w:date="2022-02-02T12:20:00Z">
        <w:r w:rsidRPr="002B42A7">
          <w:rPr>
            <w:rFonts w:ascii="Times New Roman" w:hAnsi="Times New Roman" w:cs="Times New Roman"/>
            <w:color w:val="000000" w:themeColor="text1"/>
            <w:rPrChange w:id="4741" w:author="Ruijie Xu" w:date="2022-03-10T12:31:00Z">
              <w:rPr>
                <w:color w:val="000000" w:themeColor="text1"/>
              </w:rPr>
            </w:rPrChange>
          </w:rPr>
          <w:t xml:space="preserve">the distribution of reads classified into different phyla taxa are different across software. For example, Virus taxon, “p_Pisuviricota”, </w:t>
        </w:r>
        <w:del w:id="4742" w:author="Liliana Salvador" w:date="2022-03-08T19:27:00Z">
          <w:r w:rsidRPr="002B42A7" w:rsidDel="0057036A">
            <w:rPr>
              <w:rFonts w:ascii="Times New Roman" w:hAnsi="Times New Roman" w:cs="Times New Roman"/>
              <w:color w:val="000000" w:themeColor="text1"/>
              <w:rPrChange w:id="4743"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44" w:author="Ruijie Xu" w:date="2022-03-10T12:31:00Z">
              <w:rPr>
                <w:color w:val="000000" w:themeColor="text1"/>
              </w:rPr>
            </w:rPrChange>
          </w:rPr>
          <w:t>contributed to over 85% (569/665) of the reads classified in sample R22.K using BLASTN</w:t>
        </w:r>
      </w:ins>
      <w:ins w:id="4745" w:author="Ruijie Xu" w:date="2022-02-03T12:14:00Z">
        <w:r w:rsidR="002E6F22" w:rsidRPr="002B42A7">
          <w:rPr>
            <w:rFonts w:ascii="Times New Roman" w:hAnsi="Times New Roman" w:cs="Times New Roman"/>
            <w:color w:val="000000" w:themeColor="text1"/>
            <w:rPrChange w:id="4746" w:author="Ruijie Xu" w:date="2022-03-10T12:31:00Z">
              <w:rPr>
                <w:color w:val="000000" w:themeColor="text1"/>
              </w:rPr>
            </w:rPrChange>
          </w:rPr>
          <w:t xml:space="preserve"> (Figure 2a),</w:t>
        </w:r>
      </w:ins>
      <w:ins w:id="4747" w:author="Ruijie Xu" w:date="2022-02-02T12:20:00Z">
        <w:r w:rsidRPr="002B42A7">
          <w:rPr>
            <w:rFonts w:ascii="Times New Roman" w:hAnsi="Times New Roman" w:cs="Times New Roman"/>
            <w:color w:val="000000" w:themeColor="text1"/>
            <w:rPrChange w:id="4748" w:author="Ruijie Xu" w:date="2022-03-10T12:31:00Z">
              <w:rPr>
                <w:color w:val="000000" w:themeColor="text1"/>
              </w:rPr>
            </w:rPrChange>
          </w:rPr>
          <w:t xml:space="preserve"> </w:t>
        </w:r>
        <w:del w:id="4749" w:author="Liliana Salvador" w:date="2022-03-08T19:28:00Z">
          <w:r w:rsidRPr="002B42A7" w:rsidDel="0057036A">
            <w:rPr>
              <w:rFonts w:ascii="Times New Roman" w:hAnsi="Times New Roman" w:cs="Times New Roman"/>
              <w:color w:val="000000" w:themeColor="text1"/>
              <w:rPrChange w:id="4750" w:author="Ruijie Xu" w:date="2022-03-10T12:31:00Z">
                <w:rPr>
                  <w:color w:val="000000" w:themeColor="text1"/>
                </w:rPr>
              </w:rPrChange>
            </w:rPr>
            <w:delText xml:space="preserve">while </w:delText>
          </w:r>
        </w:del>
      </w:ins>
      <w:ins w:id="4751" w:author="Liliana Salvador" w:date="2022-03-08T19:28:00Z">
        <w:r w:rsidR="0057036A" w:rsidRPr="002B42A7">
          <w:rPr>
            <w:rFonts w:ascii="Times New Roman" w:hAnsi="Times New Roman" w:cs="Times New Roman"/>
            <w:color w:val="000000" w:themeColor="text1"/>
            <w:rPrChange w:id="4752" w:author="Ruijie Xu" w:date="2022-03-10T12:31:00Z">
              <w:rPr>
                <w:color w:val="000000" w:themeColor="text1"/>
              </w:rPr>
            </w:rPrChange>
          </w:rPr>
          <w:t xml:space="preserve">but </w:t>
        </w:r>
      </w:ins>
      <w:ins w:id="4753" w:author="Ruijie Xu" w:date="2022-02-02T12:20:00Z">
        <w:r w:rsidRPr="002B42A7">
          <w:rPr>
            <w:rFonts w:ascii="Times New Roman" w:hAnsi="Times New Roman" w:cs="Times New Roman"/>
            <w:color w:val="000000" w:themeColor="text1"/>
            <w:rPrChange w:id="4754" w:author="Ruijie Xu" w:date="2022-03-10T12:31:00Z">
              <w:rPr>
                <w:color w:val="000000" w:themeColor="text1"/>
              </w:rPr>
            </w:rPrChange>
          </w:rPr>
          <w:t>this taxon was not identified by any other software</w:t>
        </w:r>
        <w:del w:id="4755" w:author="Liliana Salvador" w:date="2022-02-23T20:20:00Z">
          <w:r w:rsidRPr="002B42A7" w:rsidDel="0050101D">
            <w:rPr>
              <w:rFonts w:ascii="Times New Roman" w:hAnsi="Times New Roman" w:cs="Times New Roman"/>
              <w:color w:val="000000" w:themeColor="text1"/>
              <w:rPrChange w:id="4756" w:author="Ruijie Xu" w:date="2022-03-10T12:31:00Z">
                <w:rPr>
                  <w:color w:val="000000" w:themeColor="text1"/>
                </w:rPr>
              </w:rPrChange>
            </w:rPr>
            <w:delText>’s</w:delText>
          </w:r>
        </w:del>
        <w:del w:id="4757" w:author="Liliana Salvador" w:date="2022-03-08T19:28:00Z">
          <w:r w:rsidRPr="002B42A7" w:rsidDel="0057036A">
            <w:rPr>
              <w:rFonts w:ascii="Times New Roman" w:hAnsi="Times New Roman" w:cs="Times New Roman"/>
              <w:color w:val="000000" w:themeColor="text1"/>
              <w:rPrChange w:id="4758" w:author="Ruijie Xu" w:date="2022-03-10T12:31:00Z">
                <w:rPr>
                  <w:color w:val="000000" w:themeColor="text1"/>
                </w:rPr>
              </w:rPrChange>
            </w:rPr>
            <w:delText xml:space="preserve"> classification</w:delText>
          </w:r>
        </w:del>
        <w:r w:rsidRPr="002B42A7">
          <w:rPr>
            <w:rFonts w:ascii="Times New Roman" w:hAnsi="Times New Roman" w:cs="Times New Roman"/>
            <w:color w:val="000000" w:themeColor="text1"/>
            <w:rPrChange w:id="4759" w:author="Ruijie Xu" w:date="2022-03-10T12:31:00Z">
              <w:rPr>
                <w:color w:val="000000" w:themeColor="text1"/>
              </w:rPr>
            </w:rPrChange>
          </w:rPr>
          <w:t xml:space="preserve">. </w:t>
        </w:r>
        <w:del w:id="4760" w:author="Liliana Salvador" w:date="2022-03-08T19:28:00Z">
          <w:r w:rsidRPr="002B42A7" w:rsidDel="0057036A">
            <w:rPr>
              <w:rFonts w:ascii="Times New Roman" w:hAnsi="Times New Roman" w:cs="Times New Roman"/>
              <w:color w:val="000000" w:themeColor="text1"/>
              <w:rPrChange w:id="4761" w:author="Ruijie Xu" w:date="2022-03-10T12:31:00Z">
                <w:rPr>
                  <w:color w:val="000000" w:themeColor="text1"/>
                </w:rPr>
              </w:rPrChange>
            </w:rPr>
            <w:delText xml:space="preserve">Nevertheless, </w:delText>
          </w:r>
        </w:del>
        <w:r w:rsidRPr="002B42A7">
          <w:rPr>
            <w:rFonts w:ascii="Times New Roman" w:hAnsi="Times New Roman" w:cs="Times New Roman"/>
            <w:color w:val="000000" w:themeColor="text1"/>
            <w:rPrChange w:id="4762" w:author="Ruijie Xu" w:date="2022-03-10T12:31:00Z">
              <w:rPr>
                <w:color w:val="000000" w:themeColor="text1"/>
              </w:rPr>
            </w:rPrChange>
          </w:rPr>
          <w:t xml:space="preserve">Metaphlan3 </w:t>
        </w:r>
        <w:del w:id="4763" w:author="Liliana Salvador" w:date="2022-02-23T20:21:00Z">
          <w:r w:rsidRPr="002B42A7" w:rsidDel="0050101D">
            <w:rPr>
              <w:rFonts w:ascii="Times New Roman" w:hAnsi="Times New Roman" w:cs="Times New Roman"/>
              <w:color w:val="000000" w:themeColor="text1"/>
              <w:rPrChange w:id="4764"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65" w:author="Ruijie Xu" w:date="2022-03-10T12:31:00Z">
              <w:rPr>
                <w:color w:val="000000" w:themeColor="text1"/>
              </w:rPr>
            </w:rPrChange>
          </w:rPr>
          <w:t xml:space="preserve">classified all </w:t>
        </w:r>
        <w:del w:id="4766" w:author="Liliana Salvador" w:date="2022-03-08T19:28:00Z">
          <w:r w:rsidRPr="002B42A7" w:rsidDel="0057036A">
            <w:rPr>
              <w:rFonts w:ascii="Times New Roman" w:hAnsi="Times New Roman" w:cs="Times New Roman"/>
              <w:color w:val="000000" w:themeColor="text1"/>
              <w:rPrChange w:id="4767" w:author="Ruijie Xu" w:date="2022-03-10T12:31:00Z">
                <w:rPr>
                  <w:color w:val="000000" w:themeColor="text1"/>
                </w:rPr>
              </w:rPrChange>
            </w:rPr>
            <w:delText>of its</w:delText>
          </w:r>
        </w:del>
      </w:ins>
      <w:ins w:id="4768" w:author="Liliana Salvador" w:date="2022-03-08T19:28:00Z">
        <w:r w:rsidR="0057036A" w:rsidRPr="002B42A7">
          <w:rPr>
            <w:rFonts w:ascii="Times New Roman" w:hAnsi="Times New Roman" w:cs="Times New Roman"/>
            <w:color w:val="000000" w:themeColor="text1"/>
            <w:rPrChange w:id="4769" w:author="Ruijie Xu" w:date="2022-03-10T12:31:00Z">
              <w:rPr>
                <w:color w:val="000000" w:themeColor="text1"/>
              </w:rPr>
            </w:rPrChange>
          </w:rPr>
          <w:t>the</w:t>
        </w:r>
      </w:ins>
      <w:ins w:id="4770" w:author="Ruijie Xu" w:date="2022-02-02T12:20:00Z">
        <w:r w:rsidRPr="002B42A7">
          <w:rPr>
            <w:rFonts w:ascii="Times New Roman" w:hAnsi="Times New Roman" w:cs="Times New Roman"/>
            <w:color w:val="000000" w:themeColor="text1"/>
            <w:rPrChange w:id="4771" w:author="Ruijie Xu" w:date="2022-03-10T12:31:00Z">
              <w:rPr>
                <w:color w:val="000000" w:themeColor="text1"/>
              </w:rPr>
            </w:rPrChange>
          </w:rPr>
          <w:t xml:space="preserve"> reads in sample R22.K into “p__Viruses_unclassified”</w:t>
        </w:r>
      </w:ins>
      <w:ins w:id="4772" w:author="Ruijie Xu" w:date="2022-02-03T12:14:00Z">
        <w:r w:rsidR="002E6F22" w:rsidRPr="002B42A7">
          <w:rPr>
            <w:rFonts w:ascii="Times New Roman" w:hAnsi="Times New Roman" w:cs="Times New Roman"/>
            <w:color w:val="000000" w:themeColor="text1"/>
            <w:rPrChange w:id="4773" w:author="Ruijie Xu" w:date="2022-03-10T12:31:00Z">
              <w:rPr>
                <w:color w:val="000000" w:themeColor="text1"/>
              </w:rPr>
            </w:rPrChange>
          </w:rPr>
          <w:t xml:space="preserve"> (Figure 2</w:t>
        </w:r>
      </w:ins>
      <w:ins w:id="4774" w:author="Ruijie Xu" w:date="2022-02-03T12:15:00Z">
        <w:r w:rsidR="002E6F22" w:rsidRPr="002B42A7">
          <w:rPr>
            <w:rFonts w:ascii="Times New Roman" w:hAnsi="Times New Roman" w:cs="Times New Roman"/>
            <w:color w:val="000000" w:themeColor="text1"/>
            <w:rPrChange w:id="4775" w:author="Ruijie Xu" w:date="2022-03-10T12:31:00Z">
              <w:rPr>
                <w:color w:val="000000" w:themeColor="text1"/>
              </w:rPr>
            </w:rPrChange>
          </w:rPr>
          <w:t>h)</w:t>
        </w:r>
      </w:ins>
      <w:ins w:id="4776" w:author="Ruijie Xu" w:date="2022-02-02T12:20:00Z">
        <w:r w:rsidRPr="002B42A7">
          <w:rPr>
            <w:rFonts w:ascii="Times New Roman" w:hAnsi="Times New Roman" w:cs="Times New Roman"/>
            <w:color w:val="000000" w:themeColor="text1"/>
            <w:rPrChange w:id="4777" w:author="Ruijie Xu" w:date="2022-03-10T12:31:00Z">
              <w:rPr>
                <w:color w:val="000000" w:themeColor="text1"/>
              </w:rPr>
            </w:rPrChange>
          </w:rPr>
          <w:t xml:space="preserve">, and CLARK and CLARK-s </w:t>
        </w:r>
        <w:del w:id="4778" w:author="Liliana Salvador" w:date="2022-02-23T20:21:00Z">
          <w:r w:rsidRPr="002B42A7" w:rsidDel="0050101D">
            <w:rPr>
              <w:rFonts w:ascii="Times New Roman" w:hAnsi="Times New Roman" w:cs="Times New Roman"/>
              <w:color w:val="000000" w:themeColor="text1"/>
              <w:rPrChange w:id="4779"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80" w:author="Ruijie Xu" w:date="2022-03-10T12:31:00Z">
              <w:rPr>
                <w:color w:val="000000" w:themeColor="text1"/>
              </w:rPr>
            </w:rPrChange>
          </w:rPr>
          <w:t>classified 63% (120/190) and 57% (95/166) of sample R22.K’s read</w:t>
        </w:r>
      </w:ins>
      <w:ins w:id="4781" w:author="Liliana Salvador" w:date="2022-03-08T19:29:00Z">
        <w:r w:rsidR="0057036A" w:rsidRPr="002B42A7">
          <w:rPr>
            <w:rFonts w:ascii="Times New Roman" w:hAnsi="Times New Roman" w:cs="Times New Roman"/>
            <w:color w:val="000000" w:themeColor="text1"/>
            <w:rPrChange w:id="4782" w:author="Ruijie Xu" w:date="2022-03-10T12:31:00Z">
              <w:rPr>
                <w:color w:val="000000" w:themeColor="text1"/>
              </w:rPr>
            </w:rPrChange>
          </w:rPr>
          <w:t>s</w:t>
        </w:r>
      </w:ins>
      <w:ins w:id="4783" w:author="Ruijie Xu" w:date="2022-02-02T12:20:00Z">
        <w:r w:rsidRPr="002B42A7">
          <w:rPr>
            <w:rFonts w:ascii="Times New Roman" w:hAnsi="Times New Roman" w:cs="Times New Roman"/>
            <w:color w:val="000000" w:themeColor="text1"/>
            <w:rPrChange w:id="4784" w:author="Ruijie Xu" w:date="2022-03-10T12:31:00Z">
              <w:rPr>
                <w:color w:val="000000" w:themeColor="text1"/>
              </w:rPr>
            </w:rPrChange>
          </w:rPr>
          <w:t xml:space="preserve"> </w:t>
        </w:r>
      </w:ins>
      <w:ins w:id="4785" w:author="Liliana Salvador" w:date="2022-02-23T20:21:00Z">
        <w:r w:rsidR="0050101D" w:rsidRPr="002B42A7">
          <w:rPr>
            <w:rFonts w:ascii="Times New Roman" w:hAnsi="Times New Roman" w:cs="Times New Roman"/>
            <w:color w:val="000000" w:themeColor="text1"/>
            <w:rPrChange w:id="4786" w:author="Ruijie Xu" w:date="2022-03-10T12:31:00Z">
              <w:rPr>
                <w:color w:val="000000" w:themeColor="text1"/>
              </w:rPr>
            </w:rPrChange>
          </w:rPr>
          <w:t>in</w:t>
        </w:r>
      </w:ins>
      <w:ins w:id="4787" w:author="Ruijie Xu" w:date="2022-02-02T12:20:00Z">
        <w:r w:rsidRPr="002B42A7">
          <w:rPr>
            <w:rFonts w:ascii="Times New Roman" w:hAnsi="Times New Roman" w:cs="Times New Roman"/>
            <w:color w:val="000000" w:themeColor="text1"/>
            <w:rPrChange w:id="4788" w:author="Ruijie Xu" w:date="2022-03-10T12:31:00Z">
              <w:rPr>
                <w:color w:val="000000" w:themeColor="text1"/>
              </w:rPr>
            </w:rPrChange>
          </w:rPr>
          <w:t>to two different Virus taxa, “p__Uroviricota” and “p__Artverviricota”</w:t>
        </w:r>
      </w:ins>
      <w:ins w:id="4789" w:author="Ruijie Xu" w:date="2022-02-03T12:15:00Z">
        <w:r w:rsidR="002E6F22" w:rsidRPr="002B42A7">
          <w:rPr>
            <w:rFonts w:ascii="Times New Roman" w:hAnsi="Times New Roman" w:cs="Times New Roman"/>
            <w:color w:val="000000" w:themeColor="text1"/>
            <w:rPrChange w:id="4790" w:author="Ruijie Xu" w:date="2022-03-10T12:31:00Z">
              <w:rPr>
                <w:color w:val="000000" w:themeColor="text1"/>
              </w:rPr>
            </w:rPrChange>
          </w:rPr>
          <w:t xml:space="preserve"> (Figure </w:t>
        </w:r>
        <w:r w:rsidR="00CE788B" w:rsidRPr="002B42A7">
          <w:rPr>
            <w:rFonts w:ascii="Times New Roman" w:hAnsi="Times New Roman" w:cs="Times New Roman"/>
            <w:color w:val="000000" w:themeColor="text1"/>
            <w:rPrChange w:id="4791" w:author="Ruijie Xu" w:date="2022-03-10T12:31:00Z">
              <w:rPr>
                <w:color w:val="000000" w:themeColor="text1"/>
              </w:rPr>
            </w:rPrChange>
          </w:rPr>
          <w:t>2f-g</w:t>
        </w:r>
        <w:r w:rsidR="002E6F22" w:rsidRPr="002B42A7">
          <w:rPr>
            <w:rFonts w:ascii="Times New Roman" w:hAnsi="Times New Roman" w:cs="Times New Roman"/>
            <w:color w:val="000000" w:themeColor="text1"/>
            <w:rPrChange w:id="4792" w:author="Ruijie Xu" w:date="2022-03-10T12:31:00Z">
              <w:rPr>
                <w:color w:val="000000" w:themeColor="text1"/>
              </w:rPr>
            </w:rPrChange>
          </w:rPr>
          <w:t>)</w:t>
        </w:r>
      </w:ins>
      <w:ins w:id="4793" w:author="Ruijie Xu" w:date="2022-02-02T12:20:00Z">
        <w:r w:rsidRPr="002B42A7">
          <w:rPr>
            <w:rFonts w:ascii="Times New Roman" w:hAnsi="Times New Roman" w:cs="Times New Roman"/>
            <w:color w:val="000000" w:themeColor="text1"/>
            <w:rPrChange w:id="4794" w:author="Ruijie Xu" w:date="2022-03-10T12:31:00Z">
              <w:rPr>
                <w:color w:val="000000" w:themeColor="text1"/>
              </w:rPr>
            </w:rPrChange>
          </w:rPr>
          <w:t xml:space="preserve">. Kaiju </w:t>
        </w:r>
        <w:del w:id="4795" w:author="Liliana Salvador" w:date="2022-02-23T20:21:00Z">
          <w:r w:rsidRPr="002B42A7" w:rsidDel="0050101D">
            <w:rPr>
              <w:rFonts w:ascii="Times New Roman" w:hAnsi="Times New Roman" w:cs="Times New Roman"/>
              <w:color w:val="000000" w:themeColor="text1"/>
              <w:rPrChange w:id="4796"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97" w:author="Ruijie Xu" w:date="2022-03-10T12:31:00Z">
              <w:rPr>
                <w:color w:val="000000" w:themeColor="text1"/>
              </w:rPr>
            </w:rPrChange>
          </w:rPr>
          <w:t xml:space="preserve">also classified 21% of sample R22.K’s reads </w:t>
        </w:r>
        <w:r w:rsidRPr="002B42A7">
          <w:rPr>
            <w:rFonts w:ascii="Times New Roman" w:hAnsi="Times New Roman" w:cs="Times New Roman"/>
            <w:color w:val="000000" w:themeColor="text1"/>
            <w:rPrChange w:id="4798" w:author="Ruijie Xu" w:date="2022-03-10T12:31:00Z">
              <w:rPr>
                <w:color w:val="000000" w:themeColor="text1"/>
              </w:rPr>
            </w:rPrChange>
          </w:rPr>
          <w:lastRenderedPageBreak/>
          <w:t>into “p__Artverviricota” (34/157)</w:t>
        </w:r>
      </w:ins>
      <w:ins w:id="4799" w:author="Ruijie Xu" w:date="2022-02-03T12:15:00Z">
        <w:r w:rsidR="00CE788B" w:rsidRPr="002B42A7">
          <w:rPr>
            <w:rFonts w:ascii="Times New Roman" w:hAnsi="Times New Roman" w:cs="Times New Roman"/>
            <w:color w:val="000000" w:themeColor="text1"/>
            <w:rPrChange w:id="4800" w:author="Ruijie Xu" w:date="2022-03-10T12:31:00Z">
              <w:rPr>
                <w:color w:val="000000" w:themeColor="text1"/>
              </w:rPr>
            </w:rPrChange>
          </w:rPr>
          <w:t xml:space="preserve"> (Figure 2i)</w:t>
        </w:r>
      </w:ins>
      <w:ins w:id="4801" w:author="Ruijie Xu" w:date="2022-02-02T12:20:00Z">
        <w:r w:rsidRPr="002B42A7">
          <w:rPr>
            <w:rFonts w:ascii="Times New Roman" w:hAnsi="Times New Roman" w:cs="Times New Roman"/>
            <w:color w:val="000000" w:themeColor="text1"/>
            <w:rPrChange w:id="4802" w:author="Ruijie Xu" w:date="2022-03-10T12:31:00Z">
              <w:rPr>
                <w:color w:val="000000" w:themeColor="text1"/>
              </w:rPr>
            </w:rPrChange>
          </w:rPr>
          <w:t>. Similar</w:t>
        </w:r>
      </w:ins>
      <w:ins w:id="4803" w:author="Liliana Salvador" w:date="2022-02-23T20:21:00Z">
        <w:r w:rsidR="0050101D" w:rsidRPr="002B42A7">
          <w:rPr>
            <w:rFonts w:ascii="Times New Roman" w:hAnsi="Times New Roman" w:cs="Times New Roman"/>
            <w:color w:val="000000" w:themeColor="text1"/>
            <w:rPrChange w:id="4804" w:author="Ruijie Xu" w:date="2022-03-10T12:31:00Z">
              <w:rPr>
                <w:color w:val="000000" w:themeColor="text1"/>
              </w:rPr>
            </w:rPrChange>
          </w:rPr>
          <w:t xml:space="preserve"> read</w:t>
        </w:r>
      </w:ins>
      <w:ins w:id="4805" w:author="Ruijie Xu" w:date="2022-02-02T12:20:00Z">
        <w:r w:rsidRPr="002B42A7">
          <w:rPr>
            <w:rFonts w:ascii="Times New Roman" w:hAnsi="Times New Roman" w:cs="Times New Roman"/>
            <w:color w:val="000000" w:themeColor="text1"/>
            <w:rPrChange w:id="4806" w:author="Ruijie Xu" w:date="2022-03-10T12:31:00Z">
              <w:rPr>
                <w:color w:val="000000" w:themeColor="text1"/>
              </w:rPr>
            </w:rPrChange>
          </w:rPr>
          <w:t xml:space="preserve"> distributions </w:t>
        </w:r>
      </w:ins>
      <w:ins w:id="4807" w:author="Liliana Salvador" w:date="2022-02-23T20:22:00Z">
        <w:r w:rsidR="0050101D" w:rsidRPr="002B42A7">
          <w:rPr>
            <w:rFonts w:ascii="Times New Roman" w:hAnsi="Times New Roman" w:cs="Times New Roman"/>
            <w:color w:val="000000" w:themeColor="text1"/>
            <w:rPrChange w:id="4808" w:author="Ruijie Xu" w:date="2022-03-10T12:31:00Z">
              <w:rPr>
                <w:color w:val="000000" w:themeColor="text1"/>
              </w:rPr>
            </w:rPrChange>
          </w:rPr>
          <w:t>i</w:t>
        </w:r>
      </w:ins>
      <w:ins w:id="4809" w:author="Ruijie Xu" w:date="2022-02-02T12:20:00Z">
        <w:del w:id="4810" w:author="Liliana Salvador" w:date="2022-02-23T20:22:00Z">
          <w:r w:rsidRPr="002B42A7" w:rsidDel="0050101D">
            <w:rPr>
              <w:rFonts w:ascii="Times New Roman" w:hAnsi="Times New Roman" w:cs="Times New Roman"/>
              <w:color w:val="000000" w:themeColor="text1"/>
              <w:rPrChange w:id="4811" w:author="Ruijie Xu" w:date="2022-03-10T12:31:00Z">
                <w:rPr>
                  <w:color w:val="000000" w:themeColor="text1"/>
                </w:rPr>
              </w:rPrChange>
            </w:rPr>
            <w:delText>in reads i</w:delText>
          </w:r>
        </w:del>
        <w:r w:rsidRPr="002B42A7">
          <w:rPr>
            <w:rFonts w:ascii="Times New Roman" w:hAnsi="Times New Roman" w:cs="Times New Roman"/>
            <w:color w:val="000000" w:themeColor="text1"/>
            <w:rPrChange w:id="4812" w:author="Ruijie Xu" w:date="2022-03-10T12:31:00Z">
              <w:rPr>
                <w:color w:val="000000" w:themeColor="text1"/>
              </w:rPr>
            </w:rPrChange>
          </w:rPr>
          <w:t xml:space="preserve">nvolving Virus classification </w:t>
        </w:r>
        <w:del w:id="4813" w:author="Liliana Salvador" w:date="2022-03-08T19:30:00Z">
          <w:r w:rsidRPr="002B42A7" w:rsidDel="0057036A">
            <w:rPr>
              <w:rFonts w:ascii="Times New Roman" w:hAnsi="Times New Roman" w:cs="Times New Roman"/>
              <w:color w:val="000000" w:themeColor="text1"/>
              <w:rPrChange w:id="4814" w:author="Ruijie Xu" w:date="2022-03-10T12:31:00Z">
                <w:rPr>
                  <w:color w:val="000000" w:themeColor="text1"/>
                </w:rPr>
              </w:rPrChange>
            </w:rPr>
            <w:delText>w</w:delText>
          </w:r>
        </w:del>
        <w:del w:id="4815" w:author="Liliana Salvador" w:date="2022-02-23T20:22:00Z">
          <w:r w:rsidRPr="002B42A7" w:rsidDel="0050101D">
            <w:rPr>
              <w:rFonts w:ascii="Times New Roman" w:hAnsi="Times New Roman" w:cs="Times New Roman"/>
              <w:color w:val="000000" w:themeColor="text1"/>
              <w:rPrChange w:id="4816" w:author="Ruijie Xu" w:date="2022-03-10T12:31:00Z">
                <w:rPr>
                  <w:color w:val="000000" w:themeColor="text1"/>
                </w:rPr>
              </w:rPrChange>
            </w:rPr>
            <w:delText>ere</w:delText>
          </w:r>
        </w:del>
        <w:del w:id="4817" w:author="Liliana Salvador" w:date="2022-03-08T19:30:00Z">
          <w:r w:rsidRPr="002B42A7" w:rsidDel="0057036A">
            <w:rPr>
              <w:rFonts w:ascii="Times New Roman" w:hAnsi="Times New Roman" w:cs="Times New Roman"/>
              <w:color w:val="000000" w:themeColor="text1"/>
              <w:rPrChange w:id="4818" w:author="Ruijie Xu" w:date="2022-03-10T12:31:00Z">
                <w:rPr>
                  <w:color w:val="000000" w:themeColor="text1"/>
                </w:rPr>
              </w:rPrChange>
            </w:rPr>
            <w:delText xml:space="preserve"> also</w:delText>
          </w:r>
        </w:del>
      </w:ins>
      <w:ins w:id="4819" w:author="Liliana Salvador" w:date="2022-03-08T19:30:00Z">
        <w:r w:rsidR="0057036A" w:rsidRPr="002B42A7">
          <w:rPr>
            <w:rFonts w:ascii="Times New Roman" w:hAnsi="Times New Roman" w:cs="Times New Roman"/>
            <w:color w:val="000000" w:themeColor="text1"/>
            <w:rPrChange w:id="4820" w:author="Ruijie Xu" w:date="2022-03-10T12:31:00Z">
              <w:rPr>
                <w:color w:val="000000" w:themeColor="text1"/>
              </w:rPr>
            </w:rPrChange>
          </w:rPr>
          <w:t>were</w:t>
        </w:r>
      </w:ins>
      <w:ins w:id="4821" w:author="Ruijie Xu" w:date="2022-02-02T12:20:00Z">
        <w:r w:rsidRPr="002B42A7">
          <w:rPr>
            <w:rFonts w:ascii="Times New Roman" w:hAnsi="Times New Roman" w:cs="Times New Roman"/>
            <w:color w:val="000000" w:themeColor="text1"/>
            <w:rPrChange w:id="4822" w:author="Ruijie Xu" w:date="2022-03-10T12:31:00Z">
              <w:rPr>
                <w:color w:val="000000" w:themeColor="text1"/>
              </w:rPr>
            </w:rPrChange>
          </w:rPr>
          <w:t xml:space="preserve"> observed in sample</w:t>
        </w:r>
      </w:ins>
      <w:ins w:id="4823" w:author="Liliana Salvador" w:date="2022-03-08T19:30:00Z">
        <w:r w:rsidR="0057036A" w:rsidRPr="002B42A7">
          <w:rPr>
            <w:rFonts w:ascii="Times New Roman" w:hAnsi="Times New Roman" w:cs="Times New Roman"/>
            <w:color w:val="000000" w:themeColor="text1"/>
            <w:rPrChange w:id="4824" w:author="Ruijie Xu" w:date="2022-03-10T12:31:00Z">
              <w:rPr>
                <w:color w:val="000000" w:themeColor="text1"/>
              </w:rPr>
            </w:rPrChange>
          </w:rPr>
          <w:t>s</w:t>
        </w:r>
      </w:ins>
      <w:ins w:id="4825" w:author="Ruijie Xu" w:date="2022-02-02T12:20:00Z">
        <w:r w:rsidRPr="002B42A7">
          <w:rPr>
            <w:rFonts w:ascii="Times New Roman" w:hAnsi="Times New Roman" w:cs="Times New Roman"/>
            <w:color w:val="000000" w:themeColor="text1"/>
            <w:rPrChange w:id="4826" w:author="Ruijie Xu" w:date="2022-03-10T12:31:00Z">
              <w:rPr>
                <w:color w:val="000000" w:themeColor="text1"/>
              </w:rPr>
            </w:rPrChange>
          </w:rPr>
          <w:t xml:space="preserve"> R26.K, R26.S, and R27.K, where BLASTN classified 54% (657/1207), 20% (28/140), and 11% (422/3794) of reads into “p_Pisuviricota”</w:t>
        </w:r>
      </w:ins>
      <w:ins w:id="4827" w:author="Ruijie Xu" w:date="2022-02-03T12:15:00Z">
        <w:r w:rsidR="00CE788B" w:rsidRPr="002B42A7">
          <w:rPr>
            <w:rFonts w:ascii="Times New Roman" w:hAnsi="Times New Roman" w:cs="Times New Roman"/>
            <w:color w:val="000000" w:themeColor="text1"/>
            <w:rPrChange w:id="4828" w:author="Ruijie Xu" w:date="2022-03-10T12:31:00Z">
              <w:rPr>
                <w:color w:val="000000" w:themeColor="text1"/>
              </w:rPr>
            </w:rPrChange>
          </w:rPr>
          <w:t xml:space="preserve"> (Figure 2a)</w:t>
        </w:r>
      </w:ins>
      <w:ins w:id="4829" w:author="Ruijie Xu" w:date="2022-02-02T12:20:00Z">
        <w:r w:rsidRPr="002B42A7">
          <w:rPr>
            <w:rFonts w:ascii="Times New Roman" w:hAnsi="Times New Roman" w:cs="Times New Roman"/>
            <w:color w:val="000000" w:themeColor="text1"/>
            <w:rPrChange w:id="4830" w:author="Ruijie Xu" w:date="2022-03-10T12:31:00Z">
              <w:rPr>
                <w:color w:val="000000" w:themeColor="text1"/>
              </w:rPr>
            </w:rPrChange>
          </w:rPr>
          <w:t>, respectively</w:t>
        </w:r>
      </w:ins>
      <w:ins w:id="4831" w:author="Ruijie Xu" w:date="2022-03-04T10:58:00Z">
        <w:r w:rsidR="00DD76BB" w:rsidRPr="002B42A7">
          <w:rPr>
            <w:rFonts w:ascii="Times New Roman" w:hAnsi="Times New Roman" w:cs="Times New Roman"/>
            <w:color w:val="000000" w:themeColor="text1"/>
            <w:rPrChange w:id="4832" w:author="Ruijie Xu" w:date="2022-03-10T12:31:00Z">
              <w:rPr>
                <w:color w:val="000000" w:themeColor="text1"/>
              </w:rPr>
            </w:rPrChange>
          </w:rPr>
          <w:t>;</w:t>
        </w:r>
      </w:ins>
      <w:ins w:id="4833" w:author="Ruijie Xu" w:date="2022-02-02T12:20:00Z">
        <w:r w:rsidRPr="002B42A7">
          <w:rPr>
            <w:rFonts w:ascii="Times New Roman" w:hAnsi="Times New Roman" w:cs="Times New Roman"/>
            <w:color w:val="000000" w:themeColor="text1"/>
            <w:rPrChange w:id="4834" w:author="Ruijie Xu" w:date="2022-03-10T12:31:00Z">
              <w:rPr>
                <w:color w:val="000000" w:themeColor="text1"/>
              </w:rPr>
            </w:rPrChange>
          </w:rPr>
          <w:t xml:space="preserve"> CLARK and CLARK-s classified a large percentage of reads into Virus taxon “p__Uroviricota” (CLARK: 71% (636/900), 31/76 (41%), and 18% (201/1099); CLARK-s: 18% (50/271), 18% (7/67), 10% (83/1334), respectively)</w:t>
        </w:r>
      </w:ins>
      <w:ins w:id="4835" w:author="Ruijie Xu" w:date="2022-02-03T12:16:00Z">
        <w:r w:rsidR="00CE788B" w:rsidRPr="002B42A7">
          <w:rPr>
            <w:rFonts w:ascii="Times New Roman" w:hAnsi="Times New Roman" w:cs="Times New Roman"/>
            <w:color w:val="000000" w:themeColor="text1"/>
            <w:rPrChange w:id="4836" w:author="Ruijie Xu" w:date="2022-03-10T12:31:00Z">
              <w:rPr>
                <w:color w:val="000000" w:themeColor="text1"/>
              </w:rPr>
            </w:rPrChange>
          </w:rPr>
          <w:t xml:space="preserve"> (Figure 2f-g)</w:t>
        </w:r>
      </w:ins>
      <w:ins w:id="4837" w:author="Ruijie Xu" w:date="2022-02-02T12:20:00Z">
        <w:r w:rsidRPr="002B42A7">
          <w:rPr>
            <w:rFonts w:ascii="Times New Roman" w:hAnsi="Times New Roman" w:cs="Times New Roman"/>
            <w:color w:val="000000" w:themeColor="text1"/>
            <w:rPrChange w:id="4838" w:author="Ruijie Xu" w:date="2022-03-10T12:31:00Z">
              <w:rPr>
                <w:color w:val="000000" w:themeColor="text1"/>
              </w:rPr>
            </w:rPrChange>
          </w:rPr>
          <w:t xml:space="preserve">, but other software </w:t>
        </w:r>
        <w:del w:id="4839" w:author="Liliana Salvador" w:date="2022-02-23T20:22:00Z">
          <w:r w:rsidRPr="002B42A7" w:rsidDel="0050101D">
            <w:rPr>
              <w:rFonts w:ascii="Times New Roman" w:hAnsi="Times New Roman" w:cs="Times New Roman"/>
              <w:color w:val="000000" w:themeColor="text1"/>
              <w:rPrChange w:id="4840"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41" w:author="Ruijie Xu" w:date="2022-03-10T12:31:00Z">
              <w:rPr>
                <w:color w:val="000000" w:themeColor="text1"/>
              </w:rPr>
            </w:rPrChange>
          </w:rPr>
          <w:t xml:space="preserve">only identified </w:t>
        </w:r>
      </w:ins>
      <w:ins w:id="4842" w:author="Liliana Salvador" w:date="2022-02-23T20:23:00Z">
        <w:r w:rsidR="0050101D" w:rsidRPr="002B42A7">
          <w:rPr>
            <w:rFonts w:ascii="Times New Roman" w:hAnsi="Times New Roman" w:cs="Times New Roman"/>
            <w:color w:val="000000" w:themeColor="text1"/>
            <w:rPrChange w:id="4843" w:author="Ruijie Xu" w:date="2022-03-10T12:31:00Z">
              <w:rPr>
                <w:color w:val="000000" w:themeColor="text1"/>
              </w:rPr>
            </w:rPrChange>
          </w:rPr>
          <w:t>zero or</w:t>
        </w:r>
      </w:ins>
      <w:ins w:id="4844" w:author="Ruijie Xu" w:date="2022-02-02T12:20:00Z">
        <w:r w:rsidRPr="002B42A7">
          <w:rPr>
            <w:rFonts w:ascii="Times New Roman" w:hAnsi="Times New Roman" w:cs="Times New Roman"/>
            <w:color w:val="000000" w:themeColor="text1"/>
            <w:rPrChange w:id="4845" w:author="Ruijie Xu" w:date="2022-03-10T12:31:00Z">
              <w:rPr>
                <w:color w:val="000000" w:themeColor="text1"/>
              </w:rPr>
            </w:rPrChange>
          </w:rPr>
          <w:t xml:space="preserve"> a small number</w:t>
        </w:r>
      </w:ins>
      <w:ins w:id="4846" w:author="Ruijie Xu" w:date="2022-03-04T13:42:00Z">
        <w:r w:rsidR="00582429" w:rsidRPr="002B42A7">
          <w:rPr>
            <w:rFonts w:ascii="Times New Roman" w:hAnsi="Times New Roman" w:cs="Times New Roman"/>
            <w:color w:val="000000" w:themeColor="text1"/>
            <w:rPrChange w:id="4847" w:author="Ruijie Xu" w:date="2022-03-10T12:31:00Z">
              <w:rPr>
                <w:color w:val="000000" w:themeColor="text1"/>
              </w:rPr>
            </w:rPrChange>
          </w:rPr>
          <w:t xml:space="preserve"> of reads</w:t>
        </w:r>
      </w:ins>
      <w:ins w:id="4848" w:author="Ruijie Xu" w:date="2022-02-02T12:20:00Z">
        <w:r w:rsidRPr="002B42A7">
          <w:rPr>
            <w:rFonts w:ascii="Times New Roman" w:hAnsi="Times New Roman" w:cs="Times New Roman"/>
            <w:color w:val="000000" w:themeColor="text1"/>
            <w:rPrChange w:id="4849" w:author="Ruijie Xu" w:date="2022-03-10T12:31:00Z">
              <w:rPr>
                <w:color w:val="000000" w:themeColor="text1"/>
              </w:rPr>
            </w:rPrChange>
          </w:rPr>
          <w:t xml:space="preserve"> </w:t>
        </w:r>
        <w:del w:id="4850" w:author="Liliana Salvador" w:date="2022-02-23T20:23:00Z">
          <w:r w:rsidRPr="002B42A7" w:rsidDel="0050101D">
            <w:rPr>
              <w:rFonts w:ascii="Times New Roman" w:hAnsi="Times New Roman" w:cs="Times New Roman"/>
              <w:color w:val="000000" w:themeColor="text1"/>
              <w:rPrChange w:id="4851" w:author="Ruijie Xu" w:date="2022-03-10T12:31:00Z">
                <w:rPr>
                  <w:color w:val="000000" w:themeColor="text1"/>
                </w:rPr>
              </w:rPrChange>
            </w:rPr>
            <w:delText xml:space="preserve">or none reads </w:delText>
          </w:r>
        </w:del>
        <w:r w:rsidRPr="002B42A7">
          <w:rPr>
            <w:rFonts w:ascii="Times New Roman" w:hAnsi="Times New Roman" w:cs="Times New Roman"/>
            <w:color w:val="000000" w:themeColor="text1"/>
            <w:rPrChange w:id="4852" w:author="Ruijie Xu" w:date="2022-03-10T12:31:00Z">
              <w:rPr>
                <w:color w:val="000000" w:themeColor="text1"/>
              </w:rPr>
            </w:rPrChange>
          </w:rPr>
          <w:t xml:space="preserve">into a Virus taxon </w:t>
        </w:r>
      </w:ins>
      <w:ins w:id="4853" w:author="Ruijie Xu" w:date="2022-02-27T11:38:00Z">
        <w:r w:rsidR="00FE3C3A" w:rsidRPr="002B42A7">
          <w:rPr>
            <w:rFonts w:ascii="Times New Roman" w:hAnsi="Times New Roman" w:cs="Times New Roman"/>
            <w:color w:val="000000" w:themeColor="text1"/>
            <w:rPrChange w:id="4854" w:author="Ruijie Xu" w:date="2022-03-10T12:31:00Z">
              <w:rPr>
                <w:color w:val="000000" w:themeColor="text1"/>
              </w:rPr>
            </w:rPrChange>
          </w:rPr>
          <w:t>in these sa</w:t>
        </w:r>
      </w:ins>
      <w:ins w:id="4855" w:author="Ruijie Xu" w:date="2022-02-27T11:39:00Z">
        <w:r w:rsidR="00FE3C3A" w:rsidRPr="002B42A7">
          <w:rPr>
            <w:rFonts w:ascii="Times New Roman" w:hAnsi="Times New Roman" w:cs="Times New Roman"/>
            <w:color w:val="000000" w:themeColor="text1"/>
            <w:rPrChange w:id="4856" w:author="Ruijie Xu" w:date="2022-03-10T12:31:00Z">
              <w:rPr>
                <w:color w:val="000000" w:themeColor="text1"/>
              </w:rPr>
            </w:rPrChange>
          </w:rPr>
          <w:t xml:space="preserve">mples </w:t>
        </w:r>
      </w:ins>
      <w:ins w:id="4857" w:author="Ruijie Xu" w:date="2022-02-02T12:20:00Z">
        <w:r w:rsidRPr="002B42A7">
          <w:rPr>
            <w:rFonts w:ascii="Times New Roman" w:hAnsi="Times New Roman" w:cs="Times New Roman"/>
            <w:color w:val="000000" w:themeColor="text1"/>
            <w:rPrChange w:id="4858" w:author="Ruijie Xu" w:date="2022-03-10T12:31:00Z">
              <w:rPr>
                <w:color w:val="000000" w:themeColor="text1"/>
              </w:rPr>
            </w:rPrChange>
          </w:rPr>
          <w:t xml:space="preserve">(Kraken2 </w:t>
        </w:r>
        <w:del w:id="4859" w:author="Liliana Salvador" w:date="2022-03-08T19:30:00Z">
          <w:r w:rsidRPr="002B42A7" w:rsidDel="0057036A">
            <w:rPr>
              <w:rFonts w:ascii="Times New Roman" w:hAnsi="Times New Roman" w:cs="Times New Roman"/>
              <w:color w:val="000000" w:themeColor="text1"/>
              <w:rPrChange w:id="4860"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61" w:author="Ruijie Xu" w:date="2022-03-10T12:31:00Z">
              <w:rPr>
                <w:color w:val="000000" w:themeColor="text1"/>
              </w:rPr>
            </w:rPrChange>
          </w:rPr>
          <w:t xml:space="preserve">classified </w:t>
        </w:r>
      </w:ins>
      <w:ins w:id="4862" w:author="Liliana Salvador" w:date="2022-03-08T19:31:00Z">
        <w:r w:rsidR="0057036A" w:rsidRPr="002B42A7">
          <w:rPr>
            <w:rFonts w:ascii="Times New Roman" w:hAnsi="Times New Roman" w:cs="Times New Roman"/>
            <w:color w:val="000000" w:themeColor="text1"/>
            <w:rPrChange w:id="4863" w:author="Ruijie Xu" w:date="2022-03-10T12:31:00Z">
              <w:rPr>
                <w:color w:val="000000" w:themeColor="text1"/>
              </w:rPr>
            </w:rPrChange>
          </w:rPr>
          <w:t>four</w:t>
        </w:r>
      </w:ins>
      <w:ins w:id="4864" w:author="Ruijie Xu" w:date="2022-02-02T12:20:00Z">
        <w:del w:id="4865" w:author="Liliana Salvador" w:date="2022-03-08T19:31:00Z">
          <w:r w:rsidRPr="002B42A7" w:rsidDel="0057036A">
            <w:rPr>
              <w:rFonts w:ascii="Times New Roman" w:hAnsi="Times New Roman" w:cs="Times New Roman"/>
              <w:color w:val="000000" w:themeColor="text1"/>
              <w:rPrChange w:id="4866" w:author="Ruijie Xu" w:date="2022-03-10T12:31:00Z">
                <w:rPr>
                  <w:color w:val="000000" w:themeColor="text1"/>
                </w:rPr>
              </w:rPrChange>
            </w:rPr>
            <w:delText>4</w:delText>
          </w:r>
        </w:del>
        <w:r w:rsidRPr="002B42A7">
          <w:rPr>
            <w:rFonts w:ascii="Times New Roman" w:hAnsi="Times New Roman" w:cs="Times New Roman"/>
            <w:color w:val="000000" w:themeColor="text1"/>
            <w:rPrChange w:id="4867" w:author="Ruijie Xu" w:date="2022-03-10T12:31:00Z">
              <w:rPr>
                <w:color w:val="000000" w:themeColor="text1"/>
              </w:rPr>
            </w:rPrChange>
          </w:rPr>
          <w:t xml:space="preserve"> reads into taxon “p__Uroviricota”</w:t>
        </w:r>
      </w:ins>
      <w:ins w:id="4868" w:author="Ruijie Xu" w:date="2022-02-03T12:16:00Z">
        <w:r w:rsidR="00CE788B" w:rsidRPr="002B42A7">
          <w:rPr>
            <w:rFonts w:ascii="Times New Roman" w:hAnsi="Times New Roman" w:cs="Times New Roman"/>
            <w:color w:val="000000" w:themeColor="text1"/>
            <w:rPrChange w:id="4869" w:author="Ruijie Xu" w:date="2022-03-10T12:31:00Z">
              <w:rPr>
                <w:color w:val="000000" w:themeColor="text1"/>
              </w:rPr>
            </w:rPrChange>
          </w:rPr>
          <w:t>, Figure 2c</w:t>
        </w:r>
      </w:ins>
      <w:ins w:id="4870" w:author="Ruijie Xu" w:date="2022-02-02T12:20:00Z">
        <w:r w:rsidRPr="002B42A7">
          <w:rPr>
            <w:rFonts w:ascii="Times New Roman" w:hAnsi="Times New Roman" w:cs="Times New Roman"/>
            <w:color w:val="000000" w:themeColor="text1"/>
            <w:rPrChange w:id="4871" w:author="Ruijie Xu" w:date="2022-03-10T12:31:00Z">
              <w:rPr>
                <w:color w:val="000000" w:themeColor="text1"/>
              </w:rPr>
            </w:rPrChange>
          </w:rPr>
          <w:t xml:space="preserve">). </w:t>
        </w:r>
        <w:del w:id="4872" w:author="Liliana Salvador" w:date="2022-03-08T19:31:00Z">
          <w:r w:rsidRPr="002B42A7" w:rsidDel="0057036A">
            <w:rPr>
              <w:rFonts w:ascii="Times New Roman" w:hAnsi="Times New Roman" w:cs="Times New Roman"/>
              <w:color w:val="000000" w:themeColor="text1"/>
              <w:rPrChange w:id="4873" w:author="Ruijie Xu" w:date="2022-03-10T12:31:00Z">
                <w:rPr>
                  <w:color w:val="000000" w:themeColor="text1"/>
                </w:rPr>
              </w:rPrChange>
            </w:rPr>
            <w:delText>Except for differences in Virus taxa identification, t</w:delText>
          </w:r>
        </w:del>
      </w:ins>
      <w:ins w:id="4874" w:author="Liliana Salvador" w:date="2022-03-08T19:31:00Z">
        <w:r w:rsidR="0057036A" w:rsidRPr="002B42A7">
          <w:rPr>
            <w:rFonts w:ascii="Times New Roman" w:hAnsi="Times New Roman" w:cs="Times New Roman"/>
            <w:color w:val="000000" w:themeColor="text1"/>
            <w:rPrChange w:id="4875" w:author="Ruijie Xu" w:date="2022-03-10T12:31:00Z">
              <w:rPr>
                <w:color w:val="000000" w:themeColor="text1"/>
              </w:rPr>
            </w:rPrChange>
          </w:rPr>
          <w:t>T</w:t>
        </w:r>
      </w:ins>
      <w:ins w:id="4876" w:author="Ruijie Xu" w:date="2022-02-02T12:20:00Z">
        <w:r w:rsidRPr="002B42A7">
          <w:rPr>
            <w:rFonts w:ascii="Times New Roman" w:hAnsi="Times New Roman" w:cs="Times New Roman"/>
            <w:color w:val="000000" w:themeColor="text1"/>
            <w:rPrChange w:id="4877" w:author="Ruijie Xu" w:date="2022-03-10T12:31:00Z">
              <w:rPr>
                <w:color w:val="000000" w:themeColor="text1"/>
              </w:rPr>
            </w:rPrChange>
          </w:rPr>
          <w:t xml:space="preserve">he distribution of </w:t>
        </w:r>
        <w:del w:id="4878" w:author="Liliana Salvador" w:date="2022-02-23T20:23:00Z">
          <w:r w:rsidRPr="002B42A7" w:rsidDel="0050101D">
            <w:rPr>
              <w:rFonts w:ascii="Times New Roman" w:hAnsi="Times New Roman" w:cs="Times New Roman"/>
              <w:color w:val="000000" w:themeColor="text1"/>
              <w:rPrChange w:id="4879"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4880" w:author="Ruijie Xu" w:date="2022-03-10T12:31:00Z">
              <w:rPr>
                <w:color w:val="000000" w:themeColor="text1"/>
              </w:rPr>
            </w:rPrChange>
          </w:rPr>
          <w:t>Bacteria reads classified by BLAST</w:t>
        </w:r>
      </w:ins>
      <w:ins w:id="4881" w:author="Ruijie Xu" w:date="2022-03-04T13:42:00Z">
        <w:r w:rsidR="00582429" w:rsidRPr="002B42A7">
          <w:rPr>
            <w:rFonts w:ascii="Times New Roman" w:hAnsi="Times New Roman" w:cs="Times New Roman"/>
            <w:color w:val="000000" w:themeColor="text1"/>
            <w:rPrChange w:id="4882" w:author="Ruijie Xu" w:date="2022-03-10T12:31:00Z">
              <w:rPr>
                <w:color w:val="000000" w:themeColor="text1"/>
              </w:rPr>
            </w:rPrChange>
          </w:rPr>
          <w:t>N</w:t>
        </w:r>
      </w:ins>
      <w:ins w:id="4883" w:author="Ruijie Xu" w:date="2022-02-02T12:20:00Z">
        <w:r w:rsidRPr="002B42A7">
          <w:rPr>
            <w:rFonts w:ascii="Times New Roman" w:hAnsi="Times New Roman" w:cs="Times New Roman"/>
            <w:color w:val="000000" w:themeColor="text1"/>
            <w:rPrChange w:id="4884" w:author="Ruijie Xu" w:date="2022-03-10T12:31:00Z">
              <w:rPr>
                <w:color w:val="000000" w:themeColor="text1"/>
              </w:rPr>
            </w:rPrChange>
          </w:rPr>
          <w:t>, Kraken2, Bracken, Centrifuge, CLARK, CLARK-s, and Kaiju are relatively consistent across samples</w:t>
        </w:r>
        <w:del w:id="4885" w:author="Liliana Salvador" w:date="2022-02-23T20:24:00Z">
          <w:r w:rsidRPr="002B42A7" w:rsidDel="00015F44">
            <w:rPr>
              <w:rFonts w:ascii="Times New Roman" w:hAnsi="Times New Roman" w:cs="Times New Roman"/>
              <w:color w:val="000000" w:themeColor="text1"/>
              <w:rPrChange w:id="4886" w:author="Ruijie Xu" w:date="2022-03-10T12:31:00Z">
                <w:rPr>
                  <w:color w:val="000000" w:themeColor="text1"/>
                </w:rPr>
              </w:rPrChange>
            </w:rPr>
            <w:delText xml:space="preserve"> without Virus taxa identified</w:delText>
          </w:r>
        </w:del>
        <w:r w:rsidRPr="002B42A7">
          <w:rPr>
            <w:rFonts w:ascii="Times New Roman" w:hAnsi="Times New Roman" w:cs="Times New Roman"/>
            <w:color w:val="000000" w:themeColor="text1"/>
            <w:rPrChange w:id="4887" w:author="Ruijie Xu" w:date="2022-03-10T12:31:00Z">
              <w:rPr>
                <w:color w:val="000000" w:themeColor="text1"/>
              </w:rPr>
            </w:rPrChange>
          </w:rPr>
          <w:t xml:space="preserve">. The diversity of taxa identified by Metaphlan3 </w:t>
        </w:r>
        <w:del w:id="4888" w:author="Liliana Salvador" w:date="2022-02-23T20:24:00Z">
          <w:r w:rsidRPr="002B42A7" w:rsidDel="00015F44">
            <w:rPr>
              <w:rFonts w:ascii="Times New Roman" w:hAnsi="Times New Roman" w:cs="Times New Roman"/>
              <w:color w:val="000000" w:themeColor="text1"/>
              <w:rPrChange w:id="4889" w:author="Ruijie Xu" w:date="2022-03-10T12:31:00Z">
                <w:rPr>
                  <w:color w:val="000000" w:themeColor="text1"/>
                </w:rPr>
              </w:rPrChange>
            </w:rPr>
            <w:delText>are</w:delText>
          </w:r>
        </w:del>
      </w:ins>
      <w:ins w:id="4890" w:author="Liliana Salvador" w:date="2022-02-23T20:24:00Z">
        <w:r w:rsidR="00015F44" w:rsidRPr="002B42A7">
          <w:rPr>
            <w:rFonts w:ascii="Times New Roman" w:hAnsi="Times New Roman" w:cs="Times New Roman"/>
            <w:color w:val="000000" w:themeColor="text1"/>
            <w:rPrChange w:id="4891" w:author="Ruijie Xu" w:date="2022-03-10T12:31:00Z">
              <w:rPr>
                <w:color w:val="000000" w:themeColor="text1"/>
              </w:rPr>
            </w:rPrChange>
          </w:rPr>
          <w:t>is</w:t>
        </w:r>
      </w:ins>
      <w:ins w:id="4892" w:author="Ruijie Xu" w:date="2022-02-02T12:20:00Z">
        <w:r w:rsidRPr="002B42A7">
          <w:rPr>
            <w:rFonts w:ascii="Times New Roman" w:hAnsi="Times New Roman" w:cs="Times New Roman"/>
            <w:color w:val="000000" w:themeColor="text1"/>
            <w:rPrChange w:id="4893" w:author="Ruijie Xu" w:date="2022-03-10T12:31:00Z">
              <w:rPr>
                <w:color w:val="000000" w:themeColor="text1"/>
              </w:rPr>
            </w:rPrChange>
          </w:rPr>
          <w:t xml:space="preserve"> significantly l</w:t>
        </w:r>
        <w:del w:id="4894" w:author="Liliana Salvador" w:date="2022-03-08T19:32:00Z">
          <w:r w:rsidRPr="002B42A7" w:rsidDel="0057036A">
            <w:rPr>
              <w:rFonts w:ascii="Times New Roman" w:hAnsi="Times New Roman" w:cs="Times New Roman"/>
              <w:color w:val="000000" w:themeColor="text1"/>
              <w:rPrChange w:id="4895" w:author="Ruijie Xu" w:date="2022-03-10T12:31:00Z">
                <w:rPr>
                  <w:color w:val="000000" w:themeColor="text1"/>
                </w:rPr>
              </w:rPrChange>
            </w:rPr>
            <w:delText>ess</w:delText>
          </w:r>
        </w:del>
      </w:ins>
      <w:ins w:id="4896" w:author="Liliana Salvador" w:date="2022-03-08T19:32:00Z">
        <w:r w:rsidR="0057036A" w:rsidRPr="002B42A7">
          <w:rPr>
            <w:rFonts w:ascii="Times New Roman" w:hAnsi="Times New Roman" w:cs="Times New Roman"/>
            <w:color w:val="000000" w:themeColor="text1"/>
            <w:rPrChange w:id="4897" w:author="Ruijie Xu" w:date="2022-03-10T12:31:00Z">
              <w:rPr>
                <w:color w:val="000000" w:themeColor="text1"/>
              </w:rPr>
            </w:rPrChange>
          </w:rPr>
          <w:t>ower</w:t>
        </w:r>
      </w:ins>
      <w:ins w:id="4898" w:author="Ruijie Xu" w:date="2022-02-02T12:20:00Z">
        <w:r w:rsidRPr="002B42A7">
          <w:rPr>
            <w:rFonts w:ascii="Times New Roman" w:hAnsi="Times New Roman" w:cs="Times New Roman"/>
            <w:color w:val="000000" w:themeColor="text1"/>
            <w:rPrChange w:id="4899" w:author="Ruijie Xu" w:date="2022-03-10T12:31:00Z">
              <w:rPr>
                <w:color w:val="000000" w:themeColor="text1"/>
              </w:rPr>
            </w:rPrChange>
          </w:rPr>
          <w:t xml:space="preserve"> than </w:t>
        </w:r>
        <w:del w:id="4900" w:author="Liliana Salvador" w:date="2022-02-23T20:24:00Z">
          <w:r w:rsidRPr="002B42A7" w:rsidDel="00015F44">
            <w:rPr>
              <w:rFonts w:ascii="Times New Roman" w:hAnsi="Times New Roman" w:cs="Times New Roman"/>
              <w:color w:val="000000" w:themeColor="text1"/>
              <w:rPrChange w:id="4901" w:author="Ruijie Xu" w:date="2022-03-10T12:31:00Z">
                <w:rPr>
                  <w:color w:val="000000" w:themeColor="text1"/>
                </w:rPr>
              </w:rPrChange>
            </w:rPr>
            <w:delText xml:space="preserve">that </w:delText>
          </w:r>
        </w:del>
      </w:ins>
      <w:ins w:id="4902" w:author="Liliana Salvador" w:date="2022-02-23T20:24:00Z">
        <w:r w:rsidR="00015F44" w:rsidRPr="002B42A7">
          <w:rPr>
            <w:rFonts w:ascii="Times New Roman" w:hAnsi="Times New Roman" w:cs="Times New Roman"/>
            <w:color w:val="000000" w:themeColor="text1"/>
            <w:rPrChange w:id="4903" w:author="Ruijie Xu" w:date="2022-03-10T12:31:00Z">
              <w:rPr>
                <w:color w:val="000000" w:themeColor="text1"/>
              </w:rPr>
            </w:rPrChange>
          </w:rPr>
          <w:t>the one</w:t>
        </w:r>
      </w:ins>
      <w:ins w:id="4904" w:author="Liliana Salvador" w:date="2022-03-08T19:32:00Z">
        <w:r w:rsidR="0057036A" w:rsidRPr="002B42A7">
          <w:rPr>
            <w:rFonts w:ascii="Times New Roman" w:hAnsi="Times New Roman" w:cs="Times New Roman"/>
            <w:color w:val="000000" w:themeColor="text1"/>
            <w:rPrChange w:id="4905" w:author="Ruijie Xu" w:date="2022-03-10T12:31:00Z">
              <w:rPr>
                <w:color w:val="000000" w:themeColor="text1"/>
              </w:rPr>
            </w:rPrChange>
          </w:rPr>
          <w:t>s</w:t>
        </w:r>
      </w:ins>
      <w:ins w:id="4906" w:author="Liliana Salvador" w:date="2022-02-23T20:24:00Z">
        <w:r w:rsidR="00015F44" w:rsidRPr="002B42A7">
          <w:rPr>
            <w:rFonts w:ascii="Times New Roman" w:hAnsi="Times New Roman" w:cs="Times New Roman"/>
            <w:color w:val="000000" w:themeColor="text1"/>
            <w:rPrChange w:id="4907" w:author="Ruijie Xu" w:date="2022-03-10T12:31:00Z">
              <w:rPr>
                <w:color w:val="000000" w:themeColor="text1"/>
              </w:rPr>
            </w:rPrChange>
          </w:rPr>
          <w:t xml:space="preserve"> </w:t>
        </w:r>
      </w:ins>
      <w:ins w:id="4908" w:author="Ruijie Xu" w:date="2022-02-02T12:20:00Z">
        <w:del w:id="4909" w:author="Liliana Salvador" w:date="2022-02-23T20:25:00Z">
          <w:r w:rsidRPr="002B42A7" w:rsidDel="00015F44">
            <w:rPr>
              <w:rFonts w:ascii="Times New Roman" w:hAnsi="Times New Roman" w:cs="Times New Roman"/>
              <w:color w:val="000000" w:themeColor="text1"/>
              <w:rPrChange w:id="4910" w:author="Ruijie Xu" w:date="2022-03-10T12:31:00Z">
                <w:rPr>
                  <w:color w:val="000000" w:themeColor="text1"/>
                </w:rPr>
              </w:rPrChange>
            </w:rPr>
            <w:delText>of</w:delText>
          </w:r>
        </w:del>
      </w:ins>
      <w:ins w:id="4911" w:author="Liliana Salvador" w:date="2022-02-23T20:25:00Z">
        <w:r w:rsidR="00015F44" w:rsidRPr="002B42A7">
          <w:rPr>
            <w:rFonts w:ascii="Times New Roman" w:hAnsi="Times New Roman" w:cs="Times New Roman"/>
            <w:color w:val="000000" w:themeColor="text1"/>
            <w:rPrChange w:id="4912" w:author="Ruijie Xu" w:date="2022-03-10T12:31:00Z">
              <w:rPr>
                <w:color w:val="000000" w:themeColor="text1"/>
              </w:rPr>
            </w:rPrChange>
          </w:rPr>
          <w:t>identified by</w:t>
        </w:r>
      </w:ins>
      <w:ins w:id="4913" w:author="Ruijie Xu" w:date="2022-02-02T12:20:00Z">
        <w:r w:rsidRPr="002B42A7">
          <w:rPr>
            <w:rFonts w:ascii="Times New Roman" w:hAnsi="Times New Roman" w:cs="Times New Roman"/>
            <w:color w:val="000000" w:themeColor="text1"/>
            <w:rPrChange w:id="4914" w:author="Ruijie Xu" w:date="2022-03-10T12:31:00Z">
              <w:rPr>
                <w:color w:val="000000" w:themeColor="text1"/>
              </w:rPr>
            </w:rPrChange>
          </w:rPr>
          <w:t xml:space="preserve"> other software</w:t>
        </w:r>
      </w:ins>
      <w:ins w:id="4915" w:author="Liliana Salvador" w:date="2022-02-23T20:24:00Z">
        <w:r w:rsidR="00015F44" w:rsidRPr="002B42A7">
          <w:rPr>
            <w:rFonts w:ascii="Times New Roman" w:hAnsi="Times New Roman" w:cs="Times New Roman"/>
            <w:color w:val="000000" w:themeColor="text1"/>
            <w:rPrChange w:id="4916" w:author="Ruijie Xu" w:date="2022-03-10T12:31:00Z">
              <w:rPr>
                <w:color w:val="000000" w:themeColor="text1"/>
              </w:rPr>
            </w:rPrChange>
          </w:rPr>
          <w:t xml:space="preserve"> </w:t>
        </w:r>
      </w:ins>
      <w:ins w:id="4917" w:author="Ruijie Xu" w:date="2022-02-02T12:20:00Z">
        <w:del w:id="4918" w:author="Liliana Salvador" w:date="2022-02-23T20:24:00Z">
          <w:r w:rsidRPr="002B42A7" w:rsidDel="00015F44">
            <w:rPr>
              <w:rFonts w:ascii="Times New Roman" w:hAnsi="Times New Roman" w:cs="Times New Roman"/>
              <w:color w:val="000000" w:themeColor="text1"/>
              <w:rPrChange w:id="4919" w:author="Ruijie Xu" w:date="2022-03-10T12:31:00Z">
                <w:rPr>
                  <w:color w:val="000000" w:themeColor="text1"/>
                </w:rPr>
              </w:rPrChange>
            </w:rPr>
            <w:delText xml:space="preserve">’s </w:delText>
          </w:r>
        </w:del>
        <w:del w:id="4920" w:author="Liliana Salvador" w:date="2022-03-08T19:32:00Z">
          <w:r w:rsidRPr="002B42A7" w:rsidDel="0057036A">
            <w:rPr>
              <w:rFonts w:ascii="Times New Roman" w:hAnsi="Times New Roman" w:cs="Times New Roman"/>
              <w:color w:val="000000" w:themeColor="text1"/>
              <w:rPrChange w:id="4921" w:author="Ruijie Xu" w:date="2022-03-10T12:31:00Z">
                <w:rPr>
                  <w:color w:val="000000" w:themeColor="text1"/>
                </w:rPr>
              </w:rPrChange>
            </w:rPr>
            <w:delText>classification</w:delText>
          </w:r>
        </w:del>
      </w:ins>
      <w:ins w:id="4922" w:author="Ruijie Xu" w:date="2022-02-27T11:39:00Z">
        <w:del w:id="4923" w:author="Liliana Salvador" w:date="2022-03-08T19:32:00Z">
          <w:r w:rsidR="00D8370E" w:rsidRPr="002B42A7" w:rsidDel="0057036A">
            <w:rPr>
              <w:rFonts w:ascii="Times New Roman" w:hAnsi="Times New Roman" w:cs="Times New Roman"/>
              <w:color w:val="000000" w:themeColor="text1"/>
              <w:rPrChange w:id="4924" w:author="Ruijie Xu" w:date="2022-03-10T12:31:00Z">
                <w:rPr>
                  <w:color w:val="000000" w:themeColor="text1"/>
                </w:rPr>
              </w:rPrChange>
            </w:rPr>
            <w:delText xml:space="preserve"> </w:delText>
          </w:r>
        </w:del>
      </w:ins>
      <w:ins w:id="4925" w:author="Ruijie Xu" w:date="2022-02-27T11:40:00Z">
        <w:r w:rsidR="00D8370E" w:rsidRPr="002B42A7">
          <w:rPr>
            <w:rFonts w:ascii="Times New Roman" w:hAnsi="Times New Roman" w:cs="Times New Roman"/>
            <w:color w:val="000000" w:themeColor="text1"/>
            <w:rPrChange w:id="4926" w:author="Ruijie Xu" w:date="2022-03-10T12:31:00Z">
              <w:rPr>
                <w:color w:val="000000" w:themeColor="text1"/>
              </w:rPr>
            </w:rPrChange>
          </w:rPr>
          <w:t>(Figure 2h)</w:t>
        </w:r>
      </w:ins>
      <w:ins w:id="4927" w:author="Liliana Salvador" w:date="2022-02-23T20:25:00Z">
        <w:r w:rsidR="00015F44" w:rsidRPr="002B42A7">
          <w:rPr>
            <w:rFonts w:ascii="Times New Roman" w:hAnsi="Times New Roman" w:cs="Times New Roman"/>
            <w:color w:val="000000" w:themeColor="text1"/>
            <w:rPrChange w:id="4928" w:author="Ruijie Xu" w:date="2022-03-10T12:31:00Z">
              <w:rPr>
                <w:color w:val="000000" w:themeColor="text1"/>
              </w:rPr>
            </w:rPrChange>
          </w:rPr>
          <w:t xml:space="preserve">. </w:t>
        </w:r>
      </w:ins>
      <w:commentRangeStart w:id="4929"/>
      <w:commentRangeStart w:id="4930"/>
      <w:ins w:id="4931" w:author="Ruijie Xu" w:date="2022-02-02T12:20:00Z">
        <w:del w:id="4932" w:author="Liliana Salvador" w:date="2022-02-23T20:25:00Z">
          <w:r w:rsidRPr="002B42A7" w:rsidDel="00015F44">
            <w:rPr>
              <w:rFonts w:ascii="Times New Roman" w:hAnsi="Times New Roman" w:cs="Times New Roman"/>
              <w:color w:val="000000" w:themeColor="text1"/>
              <w:rPrChange w:id="4933" w:author="Ruijie Xu" w:date="2022-03-10T12:31:00Z">
                <w:rPr>
                  <w:color w:val="000000" w:themeColor="text1"/>
                </w:rPr>
              </w:rPrChange>
            </w:rPr>
            <w:delText>,</w:delText>
          </w:r>
        </w:del>
      </w:ins>
      <w:commentRangeStart w:id="4934"/>
      <w:ins w:id="4935" w:author="Liliana Salvador" w:date="2022-02-23T20:25:00Z">
        <w:del w:id="4936" w:author="Ruijie Xu" w:date="2022-02-27T11:40:00Z">
          <w:r w:rsidR="00015F44" w:rsidRPr="002B42A7" w:rsidDel="00D8370E">
            <w:rPr>
              <w:rFonts w:ascii="Times New Roman" w:hAnsi="Times New Roman" w:cs="Times New Roman"/>
              <w:color w:val="000000" w:themeColor="text1"/>
              <w:rPrChange w:id="4937" w:author="Ruijie Xu" w:date="2022-03-10T12:31:00Z">
                <w:rPr>
                  <w:color w:val="000000" w:themeColor="text1"/>
                </w:rPr>
              </w:rPrChange>
            </w:rPr>
            <w:delText>O</w:delText>
          </w:r>
        </w:del>
      </w:ins>
      <w:commentRangeEnd w:id="4934"/>
      <w:del w:id="4938" w:author="Ruijie Xu" w:date="2022-02-27T11:40:00Z">
        <w:r w:rsidR="00015F44" w:rsidRPr="002B42A7" w:rsidDel="00D8370E">
          <w:rPr>
            <w:rStyle w:val="CommentReference"/>
            <w:rFonts w:ascii="Times New Roman" w:hAnsi="Times New Roman" w:cs="Times New Roman"/>
            <w:sz w:val="24"/>
            <w:szCs w:val="24"/>
            <w:rPrChange w:id="4939" w:author="Ruijie Xu" w:date="2022-03-10T12:31:00Z">
              <w:rPr>
                <w:rStyle w:val="CommentReference"/>
              </w:rPr>
            </w:rPrChange>
          </w:rPr>
          <w:commentReference w:id="4934"/>
        </w:r>
      </w:del>
      <w:ins w:id="4940" w:author="Ruijie Xu" w:date="2022-02-02T12:20:00Z">
        <w:r w:rsidRPr="002B42A7">
          <w:rPr>
            <w:rFonts w:ascii="Times New Roman" w:hAnsi="Times New Roman" w:cs="Times New Roman"/>
            <w:color w:val="000000" w:themeColor="text1"/>
            <w:rPrChange w:id="4941" w:author="Ruijie Xu" w:date="2022-03-10T12:31:00Z">
              <w:rPr>
                <w:color w:val="000000" w:themeColor="text1"/>
              </w:rPr>
            </w:rPrChange>
          </w:rPr>
          <w:t xml:space="preserve">For example, Metaphlan3 </w:t>
        </w:r>
        <w:del w:id="4942" w:author="Liliana Salvador" w:date="2022-03-08T19:32:00Z">
          <w:r w:rsidRPr="002B42A7" w:rsidDel="0057036A">
            <w:rPr>
              <w:rFonts w:ascii="Times New Roman" w:hAnsi="Times New Roman" w:cs="Times New Roman"/>
              <w:color w:val="000000" w:themeColor="text1"/>
              <w:rPrChange w:id="4943"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944" w:author="Ruijie Xu" w:date="2022-03-10T12:31:00Z">
              <w:rPr>
                <w:color w:val="000000" w:themeColor="text1"/>
              </w:rPr>
            </w:rPrChange>
          </w:rPr>
          <w:t>identified 100% of sample R</w:t>
        </w:r>
      </w:ins>
      <w:ins w:id="4945" w:author="Ruijie Xu" w:date="2022-02-27T11:40:00Z">
        <w:r w:rsidR="00D8370E" w:rsidRPr="002B42A7">
          <w:rPr>
            <w:rFonts w:ascii="Times New Roman" w:hAnsi="Times New Roman" w:cs="Times New Roman"/>
            <w:color w:val="000000" w:themeColor="text1"/>
            <w:rPrChange w:id="4946" w:author="Ruijie Xu" w:date="2022-03-10T12:31:00Z">
              <w:rPr>
                <w:color w:val="000000" w:themeColor="text1"/>
              </w:rPr>
            </w:rPrChange>
          </w:rPr>
          <w:t>2</w:t>
        </w:r>
      </w:ins>
      <w:ins w:id="4947" w:author="Ruijie Xu" w:date="2022-02-02T12:20:00Z">
        <w:r w:rsidRPr="002B42A7">
          <w:rPr>
            <w:rFonts w:ascii="Times New Roman" w:hAnsi="Times New Roman" w:cs="Times New Roman"/>
            <w:color w:val="000000" w:themeColor="text1"/>
            <w:rPrChange w:id="4948" w:author="Ruijie Xu" w:date="2022-03-10T12:31:00Z">
              <w:rPr>
                <w:color w:val="000000" w:themeColor="text1"/>
              </w:rPr>
            </w:rPrChange>
          </w:rPr>
          <w:t xml:space="preserve">7.L’s reads as  “p__Proteobacteria, while other software </w:t>
        </w:r>
        <w:del w:id="4949" w:author="Liliana Salvador" w:date="2022-03-08T19:40:00Z">
          <w:r w:rsidRPr="002B42A7" w:rsidDel="00D47800">
            <w:rPr>
              <w:rFonts w:ascii="Times New Roman" w:hAnsi="Times New Roman" w:cs="Times New Roman"/>
              <w:color w:val="000000" w:themeColor="text1"/>
              <w:rPrChange w:id="4950" w:author="Ruijie Xu" w:date="2022-03-10T12:31:00Z">
                <w:rPr>
                  <w:color w:val="000000" w:themeColor="text1"/>
                </w:rPr>
              </w:rPrChange>
            </w:rPr>
            <w:delText>ha</w:delText>
          </w:r>
        </w:del>
        <w:del w:id="4951" w:author="Liliana Salvador" w:date="2022-02-23T20:27:00Z">
          <w:r w:rsidRPr="002B42A7" w:rsidDel="00015F44">
            <w:rPr>
              <w:rFonts w:ascii="Times New Roman" w:hAnsi="Times New Roman" w:cs="Times New Roman"/>
              <w:color w:val="000000" w:themeColor="text1"/>
              <w:rPrChange w:id="4952" w:author="Ruijie Xu" w:date="2022-03-10T12:31:00Z">
                <w:rPr>
                  <w:color w:val="000000" w:themeColor="text1"/>
                </w:rPr>
              </w:rPrChange>
            </w:rPr>
            <w:delText>s</w:delText>
          </w:r>
        </w:del>
        <w:del w:id="4953" w:author="Liliana Salvador" w:date="2022-03-08T19:40:00Z">
          <w:r w:rsidRPr="002B42A7" w:rsidDel="00D47800">
            <w:rPr>
              <w:rFonts w:ascii="Times New Roman" w:hAnsi="Times New Roman" w:cs="Times New Roman"/>
              <w:color w:val="000000" w:themeColor="text1"/>
              <w:rPrChange w:id="495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955" w:author="Ruijie Xu" w:date="2022-03-10T12:31:00Z">
              <w:rPr>
                <w:color w:val="000000" w:themeColor="text1"/>
              </w:rPr>
            </w:rPrChange>
          </w:rPr>
          <w:t>identified 29% (SD: 12%) of R27.L’s reads as “p__Proteobacteria” on average</w:t>
        </w:r>
      </w:ins>
      <w:ins w:id="4956" w:author="Liliana Salvador" w:date="2022-02-23T20:27:00Z">
        <w:r w:rsidR="00015F44" w:rsidRPr="002B42A7">
          <w:rPr>
            <w:rFonts w:ascii="Times New Roman" w:hAnsi="Times New Roman" w:cs="Times New Roman"/>
            <w:color w:val="000000" w:themeColor="text1"/>
            <w:rPrChange w:id="4957" w:author="Ruijie Xu" w:date="2022-03-10T12:31:00Z">
              <w:rPr>
                <w:color w:val="000000" w:themeColor="text1"/>
              </w:rPr>
            </w:rPrChange>
          </w:rPr>
          <w:t>,</w:t>
        </w:r>
      </w:ins>
      <w:ins w:id="4958" w:author="Ruijie Xu" w:date="2022-02-02T12:20:00Z">
        <w:r w:rsidRPr="002B42A7">
          <w:rPr>
            <w:rFonts w:ascii="Times New Roman" w:hAnsi="Times New Roman" w:cs="Times New Roman"/>
            <w:color w:val="000000" w:themeColor="text1"/>
            <w:rPrChange w:id="4959" w:author="Ruijie Xu" w:date="2022-03-10T12:31:00Z">
              <w:rPr>
                <w:color w:val="000000" w:themeColor="text1"/>
              </w:rPr>
            </w:rPrChange>
          </w:rPr>
          <w:t xml:space="preserve"> with </w:t>
        </w:r>
      </w:ins>
      <w:ins w:id="4960" w:author="Ruijie Xu" w:date="2022-02-27T11:41:00Z">
        <w:r w:rsidR="00D8370E" w:rsidRPr="002B42A7">
          <w:rPr>
            <w:rFonts w:ascii="Times New Roman" w:hAnsi="Times New Roman" w:cs="Times New Roman"/>
            <w:color w:val="000000" w:themeColor="text1"/>
            <w:rPrChange w:id="4961" w:author="Ruijie Xu" w:date="2022-03-10T12:31:00Z">
              <w:rPr>
                <w:color w:val="000000" w:themeColor="text1"/>
              </w:rPr>
            </w:rPrChange>
          </w:rPr>
          <w:t>the</w:t>
        </w:r>
      </w:ins>
      <w:ins w:id="4962" w:author="Liliana Salvador" w:date="2022-02-23T20:27:00Z">
        <w:del w:id="4963" w:author="Ruijie Xu" w:date="2022-02-27T11:41:00Z">
          <w:r w:rsidR="00015F44" w:rsidRPr="002B42A7" w:rsidDel="00D8370E">
            <w:rPr>
              <w:rFonts w:ascii="Times New Roman" w:hAnsi="Times New Roman" w:cs="Times New Roman"/>
              <w:color w:val="000000" w:themeColor="text1"/>
              <w:rPrChange w:id="4964" w:author="Ruijie Xu" w:date="2022-03-10T12:31:00Z">
                <w:rPr>
                  <w:color w:val="000000" w:themeColor="text1"/>
                </w:rPr>
              </w:rPrChange>
            </w:rPr>
            <w:delText>a</w:delText>
          </w:r>
        </w:del>
        <w:r w:rsidR="00015F44" w:rsidRPr="002B42A7">
          <w:rPr>
            <w:rFonts w:ascii="Times New Roman" w:hAnsi="Times New Roman" w:cs="Times New Roman"/>
            <w:color w:val="000000" w:themeColor="text1"/>
            <w:rPrChange w:id="4965" w:author="Ruijie Xu" w:date="2022-03-10T12:31:00Z">
              <w:rPr>
                <w:color w:val="000000" w:themeColor="text1"/>
              </w:rPr>
            </w:rPrChange>
          </w:rPr>
          <w:t xml:space="preserve"> </w:t>
        </w:r>
      </w:ins>
      <w:ins w:id="4966" w:author="Ruijie Xu" w:date="2022-02-02T12:20:00Z">
        <w:r w:rsidRPr="002B42A7">
          <w:rPr>
            <w:rFonts w:ascii="Times New Roman" w:hAnsi="Times New Roman" w:cs="Times New Roman"/>
            <w:color w:val="000000" w:themeColor="text1"/>
            <w:rPrChange w:id="4967" w:author="Ruijie Xu" w:date="2022-03-10T12:31:00Z">
              <w:rPr>
                <w:color w:val="000000" w:themeColor="text1"/>
              </w:rPr>
            </w:rPrChange>
          </w:rPr>
          <w:t>unique number of Phylum taxa identified rang</w:t>
        </w:r>
      </w:ins>
      <w:ins w:id="4968" w:author="Liliana Salvador" w:date="2022-02-23T20:27:00Z">
        <w:r w:rsidR="00015F44" w:rsidRPr="002B42A7">
          <w:rPr>
            <w:rFonts w:ascii="Times New Roman" w:hAnsi="Times New Roman" w:cs="Times New Roman"/>
            <w:color w:val="000000" w:themeColor="text1"/>
            <w:rPrChange w:id="4969" w:author="Ruijie Xu" w:date="2022-03-10T12:31:00Z">
              <w:rPr>
                <w:color w:val="000000" w:themeColor="text1"/>
              </w:rPr>
            </w:rPrChange>
          </w:rPr>
          <w:t>ing</w:t>
        </w:r>
      </w:ins>
      <w:ins w:id="4970" w:author="Ruijie Xu" w:date="2022-02-02T12:20:00Z">
        <w:del w:id="4971" w:author="Liliana Salvador" w:date="2022-02-23T20:27:00Z">
          <w:r w:rsidRPr="002B42A7" w:rsidDel="00015F44">
            <w:rPr>
              <w:rFonts w:ascii="Times New Roman" w:hAnsi="Times New Roman" w:cs="Times New Roman"/>
              <w:color w:val="000000" w:themeColor="text1"/>
              <w:rPrChange w:id="4972" w:author="Ruijie Xu" w:date="2022-03-10T12:31:00Z">
                <w:rPr>
                  <w:color w:val="000000" w:themeColor="text1"/>
                </w:rPr>
              </w:rPrChange>
            </w:rPr>
            <w:delText>e</w:delText>
          </w:r>
        </w:del>
        <w:r w:rsidRPr="002B42A7">
          <w:rPr>
            <w:rFonts w:ascii="Times New Roman" w:hAnsi="Times New Roman" w:cs="Times New Roman"/>
            <w:color w:val="000000" w:themeColor="text1"/>
            <w:rPrChange w:id="4973" w:author="Ruijie Xu" w:date="2022-03-10T12:31:00Z">
              <w:rPr>
                <w:color w:val="000000" w:themeColor="text1"/>
              </w:rPr>
            </w:rPrChange>
          </w:rPr>
          <w:t xml:space="preserve"> from 2 by Diamond (91% of reads classified as “p__Tenericutes”) to 50 by Kaiju.</w:t>
        </w:r>
      </w:ins>
      <w:commentRangeEnd w:id="4929"/>
      <w:r w:rsidR="0057036A" w:rsidRPr="002B42A7">
        <w:rPr>
          <w:rStyle w:val="CommentReference"/>
          <w:rFonts w:ascii="Times New Roman" w:hAnsi="Times New Roman" w:cs="Times New Roman"/>
          <w:sz w:val="24"/>
          <w:szCs w:val="24"/>
          <w:rPrChange w:id="4974" w:author="Ruijie Xu" w:date="2022-03-10T12:31:00Z">
            <w:rPr>
              <w:rStyle w:val="CommentReference"/>
            </w:rPr>
          </w:rPrChange>
        </w:rPr>
        <w:commentReference w:id="4929"/>
      </w:r>
      <w:commentRangeEnd w:id="4930"/>
      <w:r w:rsidR="00287AFC" w:rsidRPr="002B42A7">
        <w:rPr>
          <w:rStyle w:val="CommentReference"/>
          <w:rFonts w:ascii="Times New Roman" w:hAnsi="Times New Roman" w:cs="Times New Roman"/>
          <w:sz w:val="24"/>
          <w:szCs w:val="24"/>
          <w:rPrChange w:id="4975" w:author="Ruijie Xu" w:date="2022-03-10T12:31:00Z">
            <w:rPr>
              <w:rStyle w:val="CommentReference"/>
            </w:rPr>
          </w:rPrChange>
        </w:rPr>
        <w:commentReference w:id="4930"/>
      </w:r>
      <w:ins w:id="4976" w:author="Ruijie Xu" w:date="2022-02-02T12:20:00Z">
        <w:r w:rsidRPr="002B42A7">
          <w:rPr>
            <w:rFonts w:ascii="Times New Roman" w:hAnsi="Times New Roman" w:cs="Times New Roman"/>
            <w:color w:val="000000" w:themeColor="text1"/>
            <w:rPrChange w:id="4977" w:author="Ruijie Xu" w:date="2022-03-10T12:31:00Z">
              <w:rPr>
                <w:color w:val="000000" w:themeColor="text1"/>
              </w:rPr>
            </w:rPrChange>
          </w:rPr>
          <w:t xml:space="preserve"> Diamond’s classification </w:t>
        </w:r>
      </w:ins>
      <w:ins w:id="4978" w:author="Ruijie Xu" w:date="2022-02-27T11:41:00Z">
        <w:r w:rsidR="00D8370E" w:rsidRPr="002B42A7">
          <w:rPr>
            <w:rFonts w:ascii="Times New Roman" w:hAnsi="Times New Roman" w:cs="Times New Roman"/>
            <w:color w:val="000000" w:themeColor="text1"/>
            <w:rPrChange w:id="4979" w:author="Ruijie Xu" w:date="2022-03-10T12:31:00Z">
              <w:rPr>
                <w:color w:val="000000" w:themeColor="text1"/>
              </w:rPr>
            </w:rPrChange>
          </w:rPr>
          <w:t xml:space="preserve">also </w:t>
        </w:r>
      </w:ins>
      <w:ins w:id="4980" w:author="Ruijie Xu" w:date="2022-02-02T12:20:00Z">
        <w:del w:id="4981" w:author="Liliana Salvador" w:date="2022-02-23T20:27:00Z">
          <w:r w:rsidRPr="002B42A7" w:rsidDel="00015F44">
            <w:rPr>
              <w:rFonts w:ascii="Times New Roman" w:hAnsi="Times New Roman" w:cs="Times New Roman"/>
              <w:color w:val="000000" w:themeColor="text1"/>
              <w:rPrChange w:id="4982" w:author="Ruijie Xu" w:date="2022-03-10T12:31:00Z">
                <w:rPr>
                  <w:color w:val="000000" w:themeColor="text1"/>
                </w:rPr>
              </w:rPrChange>
            </w:rPr>
            <w:delText>is also showing</w:delText>
          </w:r>
        </w:del>
      </w:ins>
      <w:ins w:id="4983" w:author="Liliana Salvador" w:date="2022-02-23T20:27:00Z">
        <w:r w:rsidR="00015F44" w:rsidRPr="002B42A7">
          <w:rPr>
            <w:rFonts w:ascii="Times New Roman" w:hAnsi="Times New Roman" w:cs="Times New Roman"/>
            <w:color w:val="000000" w:themeColor="text1"/>
            <w:rPrChange w:id="4984" w:author="Ruijie Xu" w:date="2022-03-10T12:31:00Z">
              <w:rPr>
                <w:color w:val="000000" w:themeColor="text1"/>
              </w:rPr>
            </w:rPrChange>
          </w:rPr>
          <w:t>showed</w:t>
        </w:r>
      </w:ins>
      <w:ins w:id="4985" w:author="Ruijie Xu" w:date="2022-02-02T12:20:00Z">
        <w:r w:rsidRPr="002B42A7">
          <w:rPr>
            <w:rFonts w:ascii="Times New Roman" w:hAnsi="Times New Roman" w:cs="Times New Roman"/>
            <w:color w:val="000000" w:themeColor="text1"/>
            <w:rPrChange w:id="4986" w:author="Ruijie Xu" w:date="2022-03-10T12:31:00Z">
              <w:rPr>
                <w:color w:val="000000" w:themeColor="text1"/>
              </w:rPr>
            </w:rPrChange>
          </w:rPr>
          <w:t xml:space="preserve"> differences in read classification when compar</w:t>
        </w:r>
      </w:ins>
      <w:ins w:id="4987" w:author="Liliana Salvador" w:date="2022-02-23T20:27:00Z">
        <w:r w:rsidR="00015F44" w:rsidRPr="002B42A7">
          <w:rPr>
            <w:rFonts w:ascii="Times New Roman" w:hAnsi="Times New Roman" w:cs="Times New Roman"/>
            <w:color w:val="000000" w:themeColor="text1"/>
            <w:rPrChange w:id="4988" w:author="Ruijie Xu" w:date="2022-03-10T12:31:00Z">
              <w:rPr>
                <w:color w:val="000000" w:themeColor="text1"/>
              </w:rPr>
            </w:rPrChange>
          </w:rPr>
          <w:t>ed</w:t>
        </w:r>
      </w:ins>
      <w:ins w:id="4989" w:author="Ruijie Xu" w:date="2022-02-02T12:20:00Z">
        <w:del w:id="4990" w:author="Liliana Salvador" w:date="2022-02-23T20:27:00Z">
          <w:r w:rsidRPr="002B42A7" w:rsidDel="00015F44">
            <w:rPr>
              <w:rFonts w:ascii="Times New Roman" w:hAnsi="Times New Roman" w:cs="Times New Roman"/>
              <w:color w:val="000000" w:themeColor="text1"/>
              <w:rPrChange w:id="4991" w:author="Ruijie Xu" w:date="2022-03-10T12:31:00Z">
                <w:rPr>
                  <w:color w:val="000000" w:themeColor="text1"/>
                </w:rPr>
              </w:rPrChange>
            </w:rPr>
            <w:delText>ing</w:delText>
          </w:r>
        </w:del>
        <w:r w:rsidRPr="002B42A7">
          <w:rPr>
            <w:rFonts w:ascii="Times New Roman" w:hAnsi="Times New Roman" w:cs="Times New Roman"/>
            <w:color w:val="000000" w:themeColor="text1"/>
            <w:rPrChange w:id="4992" w:author="Ruijie Xu" w:date="2022-03-10T12:31:00Z">
              <w:rPr>
                <w:color w:val="000000" w:themeColor="text1"/>
              </w:rPr>
            </w:rPrChange>
          </w:rPr>
          <w:t xml:space="preserve"> </w:t>
        </w:r>
        <w:del w:id="4993" w:author="Liliana Salvador" w:date="2022-02-23T20:28:00Z">
          <w:r w:rsidRPr="002B42A7" w:rsidDel="00015F44">
            <w:rPr>
              <w:rFonts w:ascii="Times New Roman" w:hAnsi="Times New Roman" w:cs="Times New Roman"/>
              <w:color w:val="000000" w:themeColor="text1"/>
              <w:rPrChange w:id="4994" w:author="Ruijie Xu" w:date="2022-03-10T12:31:00Z">
                <w:rPr>
                  <w:color w:val="000000" w:themeColor="text1"/>
                </w:rPr>
              </w:rPrChange>
            </w:rPr>
            <w:delText>with results of</w:delText>
          </w:r>
        </w:del>
      </w:ins>
      <w:ins w:id="4995" w:author="Liliana Salvador" w:date="2022-02-23T20:28:00Z">
        <w:r w:rsidR="00015F44" w:rsidRPr="002B42A7">
          <w:rPr>
            <w:rFonts w:ascii="Times New Roman" w:hAnsi="Times New Roman" w:cs="Times New Roman"/>
            <w:color w:val="000000" w:themeColor="text1"/>
            <w:rPrChange w:id="4996" w:author="Ruijie Xu" w:date="2022-03-10T12:31:00Z">
              <w:rPr>
                <w:color w:val="000000" w:themeColor="text1"/>
              </w:rPr>
            </w:rPrChange>
          </w:rPr>
          <w:t>to</w:t>
        </w:r>
      </w:ins>
      <w:ins w:id="4997" w:author="Ruijie Xu" w:date="2022-02-02T12:20:00Z">
        <w:r w:rsidRPr="002B42A7">
          <w:rPr>
            <w:rFonts w:ascii="Times New Roman" w:hAnsi="Times New Roman" w:cs="Times New Roman"/>
            <w:color w:val="000000" w:themeColor="text1"/>
            <w:rPrChange w:id="4998" w:author="Ruijie Xu" w:date="2022-03-10T12:31:00Z">
              <w:rPr>
                <w:color w:val="000000" w:themeColor="text1"/>
              </w:rPr>
            </w:rPrChange>
          </w:rPr>
          <w:t xml:space="preserve"> other software</w:t>
        </w:r>
      </w:ins>
      <w:ins w:id="4999" w:author="Ruijie Xu" w:date="2022-02-03T12:17:00Z">
        <w:r w:rsidR="00CE788B" w:rsidRPr="002B42A7">
          <w:rPr>
            <w:rFonts w:ascii="Times New Roman" w:hAnsi="Times New Roman" w:cs="Times New Roman"/>
            <w:color w:val="000000" w:themeColor="text1"/>
            <w:rPrChange w:id="5000" w:author="Ruijie Xu" w:date="2022-03-10T12:31:00Z">
              <w:rPr>
                <w:color w:val="000000" w:themeColor="text1"/>
              </w:rPr>
            </w:rPrChange>
          </w:rPr>
          <w:t xml:space="preserve"> (Figure </w:t>
        </w:r>
      </w:ins>
      <w:ins w:id="5001" w:author="Ruijie Xu" w:date="2022-02-03T12:18:00Z">
        <w:r w:rsidR="00CE788B" w:rsidRPr="002B42A7">
          <w:rPr>
            <w:rFonts w:ascii="Times New Roman" w:hAnsi="Times New Roman" w:cs="Times New Roman"/>
            <w:color w:val="000000" w:themeColor="text1"/>
            <w:rPrChange w:id="5002" w:author="Ruijie Xu" w:date="2022-03-10T12:31:00Z">
              <w:rPr>
                <w:color w:val="000000" w:themeColor="text1"/>
              </w:rPr>
            </w:rPrChange>
          </w:rPr>
          <w:t>2b)</w:t>
        </w:r>
      </w:ins>
      <w:ins w:id="5003" w:author="Ruijie Xu" w:date="2022-02-02T12:20:00Z">
        <w:r w:rsidRPr="002B42A7">
          <w:rPr>
            <w:rFonts w:ascii="Times New Roman" w:hAnsi="Times New Roman" w:cs="Times New Roman"/>
            <w:color w:val="000000" w:themeColor="text1"/>
            <w:rPrChange w:id="5004" w:author="Ruijie Xu" w:date="2022-03-10T12:31:00Z">
              <w:rPr>
                <w:color w:val="000000" w:themeColor="text1"/>
              </w:rPr>
            </w:rPrChange>
          </w:rPr>
          <w:t xml:space="preserve">. The most notiable difference </w:t>
        </w:r>
      </w:ins>
      <w:ins w:id="5005" w:author="Liliana Salvador" w:date="2022-03-08T19:34:00Z">
        <w:r w:rsidR="0057036A" w:rsidRPr="002B42A7">
          <w:rPr>
            <w:rFonts w:ascii="Times New Roman" w:hAnsi="Times New Roman" w:cs="Times New Roman"/>
            <w:color w:val="000000" w:themeColor="text1"/>
            <w:rPrChange w:id="5006" w:author="Ruijie Xu" w:date="2022-03-10T12:31:00Z">
              <w:rPr>
                <w:color w:val="000000" w:themeColor="text1"/>
              </w:rPr>
            </w:rPrChange>
          </w:rPr>
          <w:t>wa</w:t>
        </w:r>
      </w:ins>
      <w:ins w:id="5007" w:author="Ruijie Xu" w:date="2022-02-02T12:20:00Z">
        <w:del w:id="5008" w:author="Liliana Salvador" w:date="2022-03-08T19:34:00Z">
          <w:r w:rsidRPr="002B42A7" w:rsidDel="0057036A">
            <w:rPr>
              <w:rFonts w:ascii="Times New Roman" w:hAnsi="Times New Roman" w:cs="Times New Roman"/>
              <w:color w:val="000000" w:themeColor="text1"/>
              <w:rPrChange w:id="5009" w:author="Ruijie Xu" w:date="2022-03-10T12:31:00Z">
                <w:rPr>
                  <w:color w:val="000000" w:themeColor="text1"/>
                </w:rPr>
              </w:rPrChange>
            </w:rPr>
            <w:delText>i</w:delText>
          </w:r>
        </w:del>
        <w:r w:rsidRPr="002B42A7">
          <w:rPr>
            <w:rFonts w:ascii="Times New Roman" w:hAnsi="Times New Roman" w:cs="Times New Roman"/>
            <w:color w:val="000000" w:themeColor="text1"/>
            <w:rPrChange w:id="5010" w:author="Ruijie Xu" w:date="2022-03-10T12:31:00Z">
              <w:rPr>
                <w:color w:val="000000" w:themeColor="text1"/>
              </w:rPr>
            </w:rPrChange>
          </w:rPr>
          <w:t xml:space="preserve">s the relative abudance of taxon “p__Firmicutes” </w:t>
        </w:r>
      </w:ins>
      <w:ins w:id="5011" w:author="Liliana Salvador" w:date="2022-02-23T20:28:00Z">
        <w:r w:rsidR="00015F44" w:rsidRPr="002B42A7">
          <w:rPr>
            <w:rFonts w:ascii="Times New Roman" w:hAnsi="Times New Roman" w:cs="Times New Roman"/>
            <w:color w:val="000000" w:themeColor="text1"/>
            <w:rPrChange w:id="5012" w:author="Ruijie Xu" w:date="2022-03-10T12:31:00Z">
              <w:rPr>
                <w:color w:val="000000" w:themeColor="text1"/>
              </w:rPr>
            </w:rPrChange>
          </w:rPr>
          <w:t>across sample</w:t>
        </w:r>
      </w:ins>
      <w:ins w:id="5013" w:author="Liliana Salvador" w:date="2022-03-08T19:34:00Z">
        <w:r w:rsidR="0057036A" w:rsidRPr="002B42A7">
          <w:rPr>
            <w:rFonts w:ascii="Times New Roman" w:hAnsi="Times New Roman" w:cs="Times New Roman"/>
            <w:color w:val="000000" w:themeColor="text1"/>
            <w:rPrChange w:id="5014" w:author="Ruijie Xu" w:date="2022-03-10T12:31:00Z">
              <w:rPr>
                <w:color w:val="000000" w:themeColor="text1"/>
              </w:rPr>
            </w:rPrChange>
          </w:rPr>
          <w:t>s</w:t>
        </w:r>
      </w:ins>
      <w:ins w:id="5015" w:author="Ruijie Xu" w:date="2022-02-02T12:20:00Z">
        <w:del w:id="5016" w:author="Liliana Salvador" w:date="2022-03-08T19:34:00Z">
          <w:r w:rsidRPr="002B42A7" w:rsidDel="0057036A">
            <w:rPr>
              <w:rFonts w:ascii="Times New Roman" w:hAnsi="Times New Roman" w:cs="Times New Roman"/>
              <w:color w:val="000000" w:themeColor="text1"/>
              <w:rPrChange w:id="5017" w:author="Ruijie Xu" w:date="2022-03-10T12:31:00Z">
                <w:rPr>
                  <w:color w:val="000000" w:themeColor="text1"/>
                </w:rPr>
              </w:rPrChange>
            </w:rPr>
            <w:delText>classified by Diamond</w:delText>
          </w:r>
        </w:del>
        <w:del w:id="5018" w:author="Liliana Salvador" w:date="2022-02-23T20:28:00Z">
          <w:r w:rsidRPr="002B42A7" w:rsidDel="00015F44">
            <w:rPr>
              <w:rFonts w:ascii="Times New Roman" w:hAnsi="Times New Roman" w:cs="Times New Roman"/>
              <w:color w:val="000000" w:themeColor="text1"/>
              <w:rPrChange w:id="5019" w:author="Ruijie Xu" w:date="2022-03-10T12:31:00Z">
                <w:rPr>
                  <w:color w:val="000000" w:themeColor="text1"/>
                </w:rPr>
              </w:rPrChange>
            </w:rPr>
            <w:delText xml:space="preserve"> across samples</w:delText>
          </w:r>
        </w:del>
        <w:r w:rsidRPr="002B42A7">
          <w:rPr>
            <w:rFonts w:ascii="Times New Roman" w:hAnsi="Times New Roman" w:cs="Times New Roman"/>
            <w:color w:val="000000" w:themeColor="text1"/>
            <w:rPrChange w:id="5020" w:author="Ruijie Xu" w:date="2022-03-10T12:31:00Z">
              <w:rPr>
                <w:color w:val="000000" w:themeColor="text1"/>
              </w:rPr>
            </w:rPrChange>
          </w:rPr>
          <w:t xml:space="preserve">. In the lung samples, “p__Firmicutes” was classified </w:t>
        </w:r>
      </w:ins>
      <w:ins w:id="5021" w:author="Liliana Salvador" w:date="2022-03-08T19:35:00Z">
        <w:r w:rsidR="0057036A" w:rsidRPr="002B42A7">
          <w:rPr>
            <w:rFonts w:ascii="Times New Roman" w:hAnsi="Times New Roman" w:cs="Times New Roman"/>
            <w:color w:val="000000" w:themeColor="text1"/>
            <w:rPrChange w:id="5022" w:author="Ruijie Xu" w:date="2022-03-10T12:31:00Z">
              <w:rPr>
                <w:color w:val="000000" w:themeColor="text1"/>
              </w:rPr>
            </w:rPrChange>
          </w:rPr>
          <w:t xml:space="preserve">on average </w:t>
        </w:r>
      </w:ins>
      <w:ins w:id="5023" w:author="Ruijie Xu" w:date="2022-02-02T12:20:00Z">
        <w:r w:rsidRPr="002B42A7">
          <w:rPr>
            <w:rFonts w:ascii="Times New Roman" w:hAnsi="Times New Roman" w:cs="Times New Roman"/>
            <w:color w:val="000000" w:themeColor="text1"/>
            <w:rPrChange w:id="5024" w:author="Ruijie Xu" w:date="2022-03-10T12:31:00Z">
              <w:rPr>
                <w:color w:val="000000" w:themeColor="text1"/>
              </w:rPr>
            </w:rPrChange>
          </w:rPr>
          <w:t>in 17% of R22.L (SD: 9%), 20% of R26.L (SD: 9%), and 14% of R27.L (SD: 8%)</w:t>
        </w:r>
      </w:ins>
      <w:ins w:id="5025" w:author="Ruijie Xu" w:date="2022-02-27T11:42:00Z">
        <w:r w:rsidR="00D8370E" w:rsidRPr="002B42A7">
          <w:rPr>
            <w:rFonts w:ascii="Times New Roman" w:hAnsi="Times New Roman" w:cs="Times New Roman"/>
            <w:color w:val="000000" w:themeColor="text1"/>
            <w:rPrChange w:id="5026" w:author="Ruijie Xu" w:date="2022-03-10T12:31:00Z">
              <w:rPr>
                <w:color w:val="000000" w:themeColor="text1"/>
              </w:rPr>
            </w:rPrChange>
          </w:rPr>
          <w:t xml:space="preserve"> </w:t>
        </w:r>
        <w:del w:id="5027" w:author="Liliana Salvador" w:date="2022-03-08T19:35:00Z">
          <w:r w:rsidR="00D8370E" w:rsidRPr="002B42A7" w:rsidDel="0057036A">
            <w:rPr>
              <w:rFonts w:ascii="Times New Roman" w:hAnsi="Times New Roman" w:cs="Times New Roman"/>
              <w:color w:val="000000" w:themeColor="text1"/>
              <w:rPrChange w:id="5028" w:author="Ruijie Xu" w:date="2022-03-10T12:31:00Z">
                <w:rPr>
                  <w:color w:val="000000" w:themeColor="text1"/>
                </w:rPr>
              </w:rPrChange>
            </w:rPr>
            <w:delText xml:space="preserve">on average </w:delText>
          </w:r>
        </w:del>
        <w:r w:rsidR="00D8370E" w:rsidRPr="002B42A7">
          <w:rPr>
            <w:rFonts w:ascii="Times New Roman" w:hAnsi="Times New Roman" w:cs="Times New Roman"/>
            <w:color w:val="000000" w:themeColor="text1"/>
            <w:rPrChange w:id="5029" w:author="Ruijie Xu" w:date="2022-03-10T12:31:00Z">
              <w:rPr>
                <w:color w:val="000000" w:themeColor="text1"/>
              </w:rPr>
            </w:rPrChange>
          </w:rPr>
          <w:t>by other software</w:t>
        </w:r>
      </w:ins>
      <w:ins w:id="5030" w:author="Ruijie Xu" w:date="2022-02-02T12:20:00Z">
        <w:r w:rsidRPr="002B42A7">
          <w:rPr>
            <w:rFonts w:ascii="Times New Roman" w:hAnsi="Times New Roman" w:cs="Times New Roman"/>
            <w:color w:val="000000" w:themeColor="text1"/>
            <w:rPrChange w:id="5031" w:author="Ruijie Xu" w:date="2022-03-10T12:31:00Z">
              <w:rPr>
                <w:color w:val="000000" w:themeColor="text1"/>
              </w:rPr>
            </w:rPrChange>
          </w:rPr>
          <w:t xml:space="preserve">, but Diamond </w:t>
        </w:r>
        <w:del w:id="5032" w:author="Liliana Salvador" w:date="2022-02-23T20:28:00Z">
          <w:r w:rsidRPr="002B42A7" w:rsidDel="00015F44">
            <w:rPr>
              <w:rFonts w:ascii="Times New Roman" w:hAnsi="Times New Roman" w:cs="Times New Roman"/>
              <w:color w:val="000000" w:themeColor="text1"/>
              <w:rPrChange w:id="5033"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034" w:author="Ruijie Xu" w:date="2022-03-10T12:31:00Z">
              <w:rPr>
                <w:color w:val="000000" w:themeColor="text1"/>
              </w:rPr>
            </w:rPrChange>
          </w:rPr>
          <w:t xml:space="preserve">only classified 2% (133/4900) of reads as “p__Firmicutes” in sample R26.L, </w:t>
        </w:r>
        <w:del w:id="5035" w:author="Liliana Salvador" w:date="2022-03-08T19:36:00Z">
          <w:r w:rsidRPr="002B42A7" w:rsidDel="00D47800">
            <w:rPr>
              <w:rFonts w:ascii="Times New Roman" w:hAnsi="Times New Roman" w:cs="Times New Roman"/>
              <w:color w:val="000000" w:themeColor="text1"/>
              <w:rPrChange w:id="5036" w:author="Ruijie Xu" w:date="2022-03-10T12:31:00Z">
                <w:rPr>
                  <w:color w:val="000000" w:themeColor="text1"/>
                </w:rPr>
              </w:rPrChange>
            </w:rPr>
            <w:delText>while “p__Firmicutes”</w:delText>
          </w:r>
        </w:del>
      </w:ins>
      <w:ins w:id="5037" w:author="Liliana Salvador" w:date="2022-03-08T19:36:00Z">
        <w:r w:rsidR="00D47800" w:rsidRPr="002B42A7">
          <w:rPr>
            <w:rFonts w:ascii="Times New Roman" w:hAnsi="Times New Roman" w:cs="Times New Roman"/>
            <w:color w:val="000000" w:themeColor="text1"/>
            <w:rPrChange w:id="5038" w:author="Ruijie Xu" w:date="2022-03-10T12:31:00Z">
              <w:rPr>
                <w:color w:val="000000" w:themeColor="text1"/>
              </w:rPr>
            </w:rPrChange>
          </w:rPr>
          <w:t>and 0%</w:t>
        </w:r>
      </w:ins>
      <w:ins w:id="5039" w:author="Ruijie Xu" w:date="2022-02-02T12:20:00Z">
        <w:r w:rsidRPr="002B42A7">
          <w:rPr>
            <w:rFonts w:ascii="Times New Roman" w:hAnsi="Times New Roman" w:cs="Times New Roman"/>
            <w:color w:val="000000" w:themeColor="text1"/>
            <w:rPrChange w:id="5040" w:author="Ruijie Xu" w:date="2022-03-10T12:31:00Z">
              <w:rPr>
                <w:color w:val="000000" w:themeColor="text1"/>
              </w:rPr>
            </w:rPrChange>
          </w:rPr>
          <w:t xml:space="preserve"> </w:t>
        </w:r>
        <w:del w:id="5041" w:author="Liliana Salvador" w:date="2022-03-08T19:36:00Z">
          <w:r w:rsidRPr="002B42A7" w:rsidDel="00D47800">
            <w:rPr>
              <w:rFonts w:ascii="Times New Roman" w:hAnsi="Times New Roman" w:cs="Times New Roman"/>
              <w:color w:val="000000" w:themeColor="text1"/>
              <w:rPrChange w:id="5042" w:author="Ruijie Xu" w:date="2022-03-10T12:31:00Z">
                <w:rPr>
                  <w:color w:val="000000" w:themeColor="text1"/>
                </w:rPr>
              </w:rPrChange>
            </w:rPr>
            <w:delText xml:space="preserve">taxon was not identified </w:delText>
          </w:r>
        </w:del>
        <w:r w:rsidRPr="002B42A7">
          <w:rPr>
            <w:rFonts w:ascii="Times New Roman" w:hAnsi="Times New Roman" w:cs="Times New Roman"/>
            <w:color w:val="000000" w:themeColor="text1"/>
            <w:rPrChange w:id="5043" w:author="Ruijie Xu" w:date="2022-03-10T12:31:00Z">
              <w:rPr>
                <w:color w:val="000000" w:themeColor="text1"/>
              </w:rPr>
            </w:rPrChange>
          </w:rPr>
          <w:t>in</w:t>
        </w:r>
      </w:ins>
      <w:ins w:id="5044" w:author="Liliana Salvador" w:date="2022-03-08T19:36:00Z">
        <w:r w:rsidR="00D47800" w:rsidRPr="002B42A7">
          <w:rPr>
            <w:rFonts w:ascii="Times New Roman" w:hAnsi="Times New Roman" w:cs="Times New Roman"/>
            <w:color w:val="000000" w:themeColor="text1"/>
            <w:rPrChange w:id="5045" w:author="Ruijie Xu" w:date="2022-03-10T12:31:00Z">
              <w:rPr>
                <w:color w:val="000000" w:themeColor="text1"/>
              </w:rPr>
            </w:rPrChange>
          </w:rPr>
          <w:t xml:space="preserve"> both</w:t>
        </w:r>
      </w:ins>
      <w:ins w:id="5046" w:author="Ruijie Xu" w:date="2022-02-02T12:20:00Z">
        <w:r w:rsidRPr="002B42A7">
          <w:rPr>
            <w:rFonts w:ascii="Times New Roman" w:hAnsi="Times New Roman" w:cs="Times New Roman"/>
            <w:color w:val="000000" w:themeColor="text1"/>
            <w:rPrChange w:id="5047" w:author="Ruijie Xu" w:date="2022-03-10T12:31:00Z">
              <w:rPr>
                <w:color w:val="000000" w:themeColor="text1"/>
              </w:rPr>
            </w:rPrChange>
          </w:rPr>
          <w:t xml:space="preserve"> R22.L and R27.L</w:t>
        </w:r>
        <w:del w:id="5048" w:author="Liliana Salvador" w:date="2022-03-08T19:36:00Z">
          <w:r w:rsidRPr="002B42A7" w:rsidDel="00D47800">
            <w:rPr>
              <w:rFonts w:ascii="Times New Roman" w:hAnsi="Times New Roman" w:cs="Times New Roman"/>
              <w:color w:val="000000" w:themeColor="text1"/>
              <w:rPrChange w:id="5049" w:author="Ruijie Xu" w:date="2022-03-10T12:31:00Z">
                <w:rPr>
                  <w:color w:val="000000" w:themeColor="text1"/>
                </w:rPr>
              </w:rPrChange>
            </w:rPr>
            <w:delText xml:space="preserve"> by Diamond</w:delText>
          </w:r>
        </w:del>
        <w:r w:rsidRPr="002B42A7">
          <w:rPr>
            <w:rFonts w:ascii="Times New Roman" w:hAnsi="Times New Roman" w:cs="Times New Roman"/>
            <w:color w:val="000000" w:themeColor="text1"/>
            <w:rPrChange w:id="5050" w:author="Ruijie Xu" w:date="2022-03-10T12:31:00Z">
              <w:rPr>
                <w:color w:val="000000" w:themeColor="text1"/>
              </w:rPr>
            </w:rPrChange>
          </w:rPr>
          <w:t xml:space="preserve">. On the other hand, Diamond </w:t>
        </w:r>
        <w:del w:id="5051" w:author="Liliana Salvador" w:date="2022-02-23T20:28:00Z">
          <w:r w:rsidRPr="002B42A7" w:rsidDel="00015F44">
            <w:rPr>
              <w:rFonts w:ascii="Times New Roman" w:hAnsi="Times New Roman" w:cs="Times New Roman"/>
              <w:color w:val="000000" w:themeColor="text1"/>
              <w:rPrChange w:id="5052"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053" w:author="Ruijie Xu" w:date="2022-03-10T12:31:00Z">
              <w:rPr>
                <w:color w:val="000000" w:themeColor="text1"/>
              </w:rPr>
            </w:rPrChange>
          </w:rPr>
          <w:t>identified a relative larger proportion of reads as “p__Firmicutes” in samples R27.S (24%) and R28.L (19%) compare</w:t>
        </w:r>
      </w:ins>
      <w:ins w:id="5054" w:author="Liliana Salvador" w:date="2022-02-23T20:28:00Z">
        <w:r w:rsidR="00015F44" w:rsidRPr="002B42A7">
          <w:rPr>
            <w:rFonts w:ascii="Times New Roman" w:hAnsi="Times New Roman" w:cs="Times New Roman"/>
            <w:color w:val="000000" w:themeColor="text1"/>
            <w:rPrChange w:id="5055" w:author="Ruijie Xu" w:date="2022-03-10T12:31:00Z">
              <w:rPr>
                <w:color w:val="000000" w:themeColor="text1"/>
              </w:rPr>
            </w:rPrChange>
          </w:rPr>
          <w:t>d</w:t>
        </w:r>
      </w:ins>
      <w:ins w:id="5056" w:author="Ruijie Xu" w:date="2022-02-02T12:20:00Z">
        <w:r w:rsidRPr="002B42A7">
          <w:rPr>
            <w:rFonts w:ascii="Times New Roman" w:hAnsi="Times New Roman" w:cs="Times New Roman"/>
            <w:color w:val="000000" w:themeColor="text1"/>
            <w:rPrChange w:id="5057" w:author="Ruijie Xu" w:date="2022-03-10T12:31:00Z">
              <w:rPr>
                <w:color w:val="000000" w:themeColor="text1"/>
              </w:rPr>
            </w:rPrChange>
          </w:rPr>
          <w:t xml:space="preserve"> to</w:t>
        </w:r>
        <w:del w:id="5058" w:author="Liliana Salvador" w:date="2022-03-08T19:39:00Z">
          <w:r w:rsidRPr="002B42A7" w:rsidDel="00D47800">
            <w:rPr>
              <w:rFonts w:ascii="Times New Roman" w:hAnsi="Times New Roman" w:cs="Times New Roman"/>
              <w:color w:val="000000" w:themeColor="text1"/>
              <w:rPrChange w:id="5059" w:author="Ruijie Xu" w:date="2022-03-10T12:31:00Z">
                <w:rPr>
                  <w:color w:val="000000" w:themeColor="text1"/>
                </w:rPr>
              </w:rPrChange>
            </w:rPr>
            <w:delText xml:space="preserve"> </w:delText>
          </w:r>
        </w:del>
        <w:del w:id="5060" w:author="Liliana Salvador" w:date="2022-03-08T19:38:00Z">
          <w:r w:rsidRPr="002B42A7" w:rsidDel="00D47800">
            <w:rPr>
              <w:rFonts w:ascii="Times New Roman" w:hAnsi="Times New Roman" w:cs="Times New Roman"/>
              <w:color w:val="000000" w:themeColor="text1"/>
              <w:rPrChange w:id="5061" w:author="Ruijie Xu" w:date="2022-03-10T12:31:00Z">
                <w:rPr>
                  <w:color w:val="000000" w:themeColor="text1"/>
                </w:rPr>
              </w:rPrChange>
            </w:rPr>
            <w:delText xml:space="preserve">that  of </w:delText>
          </w:r>
        </w:del>
        <w:del w:id="5062" w:author="Liliana Salvador" w:date="2022-03-08T19:39:00Z">
          <w:r w:rsidRPr="002B42A7" w:rsidDel="00D47800">
            <w:rPr>
              <w:rFonts w:ascii="Times New Roman" w:hAnsi="Times New Roman" w:cs="Times New Roman"/>
              <w:color w:val="000000" w:themeColor="text1"/>
              <w:rPrChange w:id="5063" w:author="Ruijie Xu" w:date="2022-03-10T12:31:00Z">
                <w:rPr>
                  <w:color w:val="000000" w:themeColor="text1"/>
                </w:rPr>
              </w:rPrChange>
            </w:rPr>
            <w:delText>most</w:delText>
          </w:r>
        </w:del>
        <w:r w:rsidRPr="002B42A7">
          <w:rPr>
            <w:rFonts w:ascii="Times New Roman" w:hAnsi="Times New Roman" w:cs="Times New Roman"/>
            <w:color w:val="000000" w:themeColor="text1"/>
            <w:rPrChange w:id="5064" w:author="Ruijie Xu" w:date="2022-03-10T12:31:00Z">
              <w:rPr>
                <w:color w:val="000000" w:themeColor="text1"/>
              </w:rPr>
            </w:rPrChange>
          </w:rPr>
          <w:t xml:space="preserve"> other software (R27.S: mean: 2%, SD: 2%; R28.L: mean: 3%, SD: 3%), except for</w:t>
        </w:r>
        <w:del w:id="5065" w:author="Liliana Salvador" w:date="2022-03-08T19:39:00Z">
          <w:r w:rsidRPr="002B42A7" w:rsidDel="00D47800">
            <w:rPr>
              <w:rFonts w:ascii="Times New Roman" w:hAnsi="Times New Roman" w:cs="Times New Roman"/>
              <w:color w:val="000000" w:themeColor="text1"/>
              <w:rPrChange w:id="5066" w:author="Ruijie Xu" w:date="2022-03-10T12:31:00Z">
                <w:rPr>
                  <w:color w:val="000000" w:themeColor="text1"/>
                </w:rPr>
              </w:rPrChange>
            </w:rPr>
            <w:delText xml:space="preserve"> the</w:delText>
          </w:r>
        </w:del>
        <w:r w:rsidRPr="002B42A7">
          <w:rPr>
            <w:rFonts w:ascii="Times New Roman" w:hAnsi="Times New Roman" w:cs="Times New Roman"/>
            <w:color w:val="000000" w:themeColor="text1"/>
            <w:rPrChange w:id="5067" w:author="Ruijie Xu" w:date="2022-03-10T12:31:00Z">
              <w:rPr>
                <w:color w:val="000000" w:themeColor="text1"/>
              </w:rPr>
            </w:rPrChange>
          </w:rPr>
          <w:t xml:space="preserve"> Centrifuge </w:t>
        </w:r>
        <w:del w:id="5068" w:author="Liliana Salvador" w:date="2022-03-08T19:39:00Z">
          <w:r w:rsidRPr="002B42A7" w:rsidDel="00D47800">
            <w:rPr>
              <w:rFonts w:ascii="Times New Roman" w:hAnsi="Times New Roman" w:cs="Times New Roman"/>
              <w:color w:val="000000" w:themeColor="text1"/>
              <w:rPrChange w:id="5069" w:author="Ruijie Xu" w:date="2022-03-10T12:31:00Z">
                <w:rPr>
                  <w:color w:val="000000" w:themeColor="text1"/>
                </w:rPr>
              </w:rPrChange>
            </w:rPr>
            <w:delText xml:space="preserve">classification </w:delText>
          </w:r>
        </w:del>
        <w:r w:rsidRPr="002B42A7">
          <w:rPr>
            <w:rFonts w:ascii="Times New Roman" w:hAnsi="Times New Roman" w:cs="Times New Roman"/>
            <w:color w:val="000000" w:themeColor="text1"/>
            <w:rPrChange w:id="5070" w:author="Ruijie Xu" w:date="2022-03-10T12:31:00Z">
              <w:rPr>
                <w:color w:val="000000" w:themeColor="text1"/>
              </w:rPr>
            </w:rPrChange>
          </w:rPr>
          <w:t xml:space="preserve">(R27.S: 24%, R28.L: 9%). </w:t>
        </w:r>
      </w:ins>
    </w:p>
    <w:p w14:paraId="75626BC4" w14:textId="37B01965" w:rsidR="00C20546" w:rsidRPr="002B42A7" w:rsidDel="008F1502" w:rsidRDefault="00A15B7A">
      <w:pPr>
        <w:spacing w:line="480" w:lineRule="auto"/>
        <w:rPr>
          <w:ins w:id="5071" w:author="Ruijie Xu" w:date="2022-02-02T12:20:00Z"/>
          <w:del w:id="5072" w:author="Rajeev, Sree" w:date="2022-03-03T11:10:00Z"/>
          <w:rFonts w:ascii="Times New Roman" w:hAnsi="Times New Roman" w:cs="Times New Roman"/>
          <w:color w:val="000000" w:themeColor="text1"/>
          <w:u w:val="single"/>
          <w:rPrChange w:id="5073" w:author="Ruijie Xu" w:date="2022-03-10T12:31:00Z">
            <w:rPr>
              <w:ins w:id="5074" w:author="Ruijie Xu" w:date="2022-02-02T12:20:00Z"/>
              <w:del w:id="5075" w:author="Rajeev, Sree" w:date="2022-03-03T11:10:00Z"/>
              <w:color w:val="000000" w:themeColor="text1"/>
            </w:rPr>
          </w:rPrChange>
        </w:rPr>
        <w:pPrChange w:id="5076" w:author="Ruijie Xu" w:date="2022-02-27T13:45:00Z">
          <w:pPr>
            <w:spacing w:line="480" w:lineRule="auto"/>
            <w:ind w:firstLine="720"/>
          </w:pPr>
        </w:pPrChange>
      </w:pPr>
      <w:ins w:id="5077" w:author="Ruijie Xu" w:date="2022-02-27T13:45:00Z">
        <w:del w:id="5078" w:author="Rajeev, Sree" w:date="2022-03-03T11:10:00Z">
          <w:r w:rsidRPr="002B42A7" w:rsidDel="008F1502">
            <w:rPr>
              <w:rFonts w:ascii="Times New Roman" w:hAnsi="Times New Roman" w:cs="Times New Roman"/>
              <w:color w:val="000000" w:themeColor="text1"/>
              <w:u w:val="single"/>
              <w:rPrChange w:id="5079" w:author="Ruijie Xu" w:date="2022-03-10T12:31:00Z">
                <w:rPr>
                  <w:color w:val="000000" w:themeColor="text1"/>
                </w:rPr>
              </w:rPrChange>
            </w:rPr>
            <w:lastRenderedPageBreak/>
            <w:delText>Species</w:delText>
          </w:r>
        </w:del>
      </w:ins>
    </w:p>
    <w:p w14:paraId="477AE8BD" w14:textId="7C98D294" w:rsidR="003D5D8B" w:rsidRPr="002B42A7" w:rsidRDefault="003D5D8B" w:rsidP="003D5D8B">
      <w:pPr>
        <w:spacing w:line="480" w:lineRule="auto"/>
        <w:ind w:firstLine="720"/>
        <w:rPr>
          <w:ins w:id="5080" w:author="Ruijie Xu" w:date="2022-02-02T13:04:00Z"/>
          <w:rFonts w:ascii="Times New Roman" w:hAnsi="Times New Roman" w:cs="Times New Roman"/>
          <w:color w:val="000000" w:themeColor="text1"/>
          <w:rPrChange w:id="5081" w:author="Ruijie Xu" w:date="2022-03-10T12:31:00Z">
            <w:rPr>
              <w:ins w:id="5082" w:author="Ruijie Xu" w:date="2022-02-02T13:04:00Z"/>
              <w:color w:val="000000" w:themeColor="text1"/>
            </w:rPr>
          </w:rPrChange>
        </w:rPr>
      </w:pPr>
      <w:bookmarkStart w:id="5083" w:name="OLE_LINK8"/>
      <w:bookmarkStart w:id="5084" w:name="OLE_LINK9"/>
      <w:ins w:id="5085" w:author="Ruijie Xu" w:date="2022-02-02T12:20:00Z">
        <w:del w:id="5086" w:author="Liliana Salvador" w:date="2022-02-23T20:29:00Z">
          <w:r w:rsidRPr="002B42A7" w:rsidDel="00015F44">
            <w:rPr>
              <w:rFonts w:ascii="Times New Roman" w:hAnsi="Times New Roman" w:cs="Times New Roman"/>
              <w:color w:val="000000" w:themeColor="text1"/>
              <w:rPrChange w:id="5087" w:author="Ruijie Xu" w:date="2022-03-10T12:31:00Z">
                <w:rPr>
                  <w:color w:val="000000" w:themeColor="text1"/>
                </w:rPr>
              </w:rPrChange>
            </w:rPr>
            <w:delText>Moving down to</w:delText>
          </w:r>
        </w:del>
      </w:ins>
      <w:ins w:id="5088" w:author="Rajeev, Sree" w:date="2022-03-03T11:11:00Z">
        <w:r w:rsidR="008F1502" w:rsidRPr="002B42A7">
          <w:rPr>
            <w:rFonts w:ascii="Times New Roman" w:hAnsi="Times New Roman" w:cs="Times New Roman"/>
            <w:color w:val="000000" w:themeColor="text1"/>
            <w:rPrChange w:id="5089" w:author="Ruijie Xu" w:date="2022-03-10T12:31:00Z">
              <w:rPr>
                <w:color w:val="000000" w:themeColor="text1"/>
              </w:rPr>
            </w:rPrChange>
          </w:rPr>
          <w:t xml:space="preserve">For </w:t>
        </w:r>
      </w:ins>
      <w:ins w:id="5090" w:author="Liliana Salvador" w:date="2022-02-23T20:29:00Z">
        <w:del w:id="5091" w:author="Rajeev, Sree" w:date="2022-03-03T11:11:00Z">
          <w:r w:rsidR="00015F44" w:rsidRPr="002B42A7" w:rsidDel="008F1502">
            <w:rPr>
              <w:rFonts w:ascii="Times New Roman" w:hAnsi="Times New Roman" w:cs="Times New Roman"/>
              <w:color w:val="000000" w:themeColor="text1"/>
              <w:rPrChange w:id="5092" w:author="Ruijie Xu" w:date="2022-03-10T12:31:00Z">
                <w:rPr>
                  <w:color w:val="000000" w:themeColor="text1"/>
                </w:rPr>
              </w:rPrChange>
            </w:rPr>
            <w:delText>Regarding</w:delText>
          </w:r>
        </w:del>
      </w:ins>
      <w:ins w:id="5093" w:author="Ruijie Xu" w:date="2022-02-02T12:20:00Z">
        <w:r w:rsidRPr="002B42A7">
          <w:rPr>
            <w:rFonts w:ascii="Times New Roman" w:hAnsi="Times New Roman" w:cs="Times New Roman"/>
            <w:color w:val="000000" w:themeColor="text1"/>
            <w:rPrChange w:id="5094" w:author="Ruijie Xu" w:date="2022-03-10T12:31:00Z">
              <w:rPr>
                <w:color w:val="000000" w:themeColor="text1"/>
              </w:rPr>
            </w:rPrChange>
          </w:rPr>
          <w:t xml:space="preserve"> the </w:t>
        </w:r>
      </w:ins>
      <w:ins w:id="5095" w:author="Rajeev, Sree" w:date="2022-03-03T11:10:00Z">
        <w:r w:rsidR="008F1502" w:rsidRPr="002B42A7">
          <w:rPr>
            <w:rFonts w:ascii="Times New Roman" w:hAnsi="Times New Roman" w:cs="Times New Roman"/>
            <w:color w:val="000000" w:themeColor="text1"/>
            <w:rPrChange w:id="5096" w:author="Ruijie Xu" w:date="2022-03-10T12:31:00Z">
              <w:rPr>
                <w:color w:val="000000" w:themeColor="text1"/>
              </w:rPr>
            </w:rPrChange>
          </w:rPr>
          <w:t>s</w:t>
        </w:r>
      </w:ins>
      <w:ins w:id="5097" w:author="Ruijie Xu" w:date="2022-02-02T12:20:00Z">
        <w:del w:id="5098" w:author="Rajeev, Sree" w:date="2022-03-03T11:10:00Z">
          <w:r w:rsidRPr="002B42A7" w:rsidDel="008F1502">
            <w:rPr>
              <w:rFonts w:ascii="Times New Roman" w:hAnsi="Times New Roman" w:cs="Times New Roman"/>
              <w:color w:val="000000" w:themeColor="text1"/>
              <w:rPrChange w:id="5099" w:author="Ruijie Xu" w:date="2022-03-10T12:31:00Z">
                <w:rPr>
                  <w:color w:val="000000" w:themeColor="text1"/>
                </w:rPr>
              </w:rPrChange>
            </w:rPr>
            <w:delText>S</w:delText>
          </w:r>
        </w:del>
        <w:r w:rsidRPr="002B42A7">
          <w:rPr>
            <w:rFonts w:ascii="Times New Roman" w:hAnsi="Times New Roman" w:cs="Times New Roman"/>
            <w:color w:val="000000" w:themeColor="text1"/>
            <w:rPrChange w:id="5100" w:author="Ruijie Xu" w:date="2022-03-10T12:31:00Z">
              <w:rPr>
                <w:color w:val="000000" w:themeColor="text1"/>
              </w:rPr>
            </w:rPrChange>
          </w:rPr>
          <w:t xml:space="preserve">pecies level classification, the number of reads classified under the same species was </w:t>
        </w:r>
      </w:ins>
      <w:ins w:id="5101" w:author="Liliana Salvador" w:date="2022-02-23T20:29:00Z">
        <w:del w:id="5102" w:author="Ruijie Xu" w:date="2022-03-10T12:07:00Z">
          <w:r w:rsidR="00015F44" w:rsidRPr="002B42A7" w:rsidDel="00220B1C">
            <w:rPr>
              <w:rFonts w:ascii="Times New Roman" w:hAnsi="Times New Roman" w:cs="Times New Roman"/>
              <w:color w:val="000000" w:themeColor="text1"/>
              <w:rPrChange w:id="5103" w:author="Ruijie Xu" w:date="2022-03-10T12:31:00Z">
                <w:rPr>
                  <w:color w:val="000000" w:themeColor="text1"/>
                </w:rPr>
              </w:rPrChange>
            </w:rPr>
            <w:delText xml:space="preserve">a </w:delText>
          </w:r>
        </w:del>
      </w:ins>
      <w:ins w:id="5104" w:author="Ruijie Xu" w:date="2022-02-02T12:20:00Z">
        <w:r w:rsidRPr="002B42A7">
          <w:rPr>
            <w:rFonts w:ascii="Times New Roman" w:hAnsi="Times New Roman" w:cs="Times New Roman"/>
            <w:color w:val="000000" w:themeColor="text1"/>
            <w:rPrChange w:id="5105" w:author="Ruijie Xu" w:date="2022-03-10T12:31:00Z">
              <w:rPr>
                <w:color w:val="000000" w:themeColor="text1"/>
              </w:rPr>
            </w:rPrChange>
          </w:rPr>
          <w:t>by each software</w:t>
        </w:r>
      </w:ins>
      <w:ins w:id="5106" w:author="Ruijie Xu" w:date="2022-02-03T12:18:00Z">
        <w:r w:rsidR="00CE788B" w:rsidRPr="002B42A7">
          <w:rPr>
            <w:rFonts w:ascii="Times New Roman" w:hAnsi="Times New Roman" w:cs="Times New Roman"/>
            <w:color w:val="000000" w:themeColor="text1"/>
            <w:rPrChange w:id="5107" w:author="Ruijie Xu" w:date="2022-03-10T12:31:00Z">
              <w:rPr>
                <w:color w:val="000000" w:themeColor="text1"/>
              </w:rPr>
            </w:rPrChange>
          </w:rPr>
          <w:t xml:space="preserve"> </w:t>
        </w:r>
      </w:ins>
      <w:ins w:id="5108" w:author="Ruijie Xu" w:date="2022-03-10T12:07:00Z">
        <w:r w:rsidR="00220B1C" w:rsidRPr="002B42A7">
          <w:rPr>
            <w:rFonts w:ascii="Times New Roman" w:hAnsi="Times New Roman" w:cs="Times New Roman"/>
            <w:color w:val="000000" w:themeColor="text1"/>
            <w:rPrChange w:id="5109" w:author="Ruijie Xu" w:date="2022-03-10T12:31:00Z">
              <w:rPr>
                <w:color w:val="000000" w:themeColor="text1"/>
              </w:rPr>
            </w:rPrChange>
          </w:rPr>
          <w:t xml:space="preserve">is available in </w:t>
        </w:r>
      </w:ins>
      <w:ins w:id="5110" w:author="Ruijie Xu" w:date="2022-02-03T12:18:00Z">
        <w:r w:rsidR="00CE788B" w:rsidRPr="002B42A7">
          <w:rPr>
            <w:rFonts w:ascii="Times New Roman" w:hAnsi="Times New Roman" w:cs="Times New Roman"/>
            <w:color w:val="000000" w:themeColor="text1"/>
            <w:rPrChange w:id="5111" w:author="Ruijie Xu" w:date="2022-03-10T12:31:00Z">
              <w:rPr>
                <w:color w:val="000000" w:themeColor="text1"/>
              </w:rPr>
            </w:rPrChange>
          </w:rPr>
          <w:t xml:space="preserve">Table </w:t>
        </w:r>
      </w:ins>
      <w:ins w:id="5112" w:author="Ruijie Xu" w:date="2022-02-03T12:19:00Z">
        <w:r w:rsidR="00CE788B" w:rsidRPr="002B42A7">
          <w:rPr>
            <w:rFonts w:ascii="Times New Roman" w:hAnsi="Times New Roman" w:cs="Times New Roman"/>
            <w:color w:val="000000" w:themeColor="text1"/>
            <w:rPrChange w:id="5113" w:author="Ruijie Xu" w:date="2022-03-10T12:31:00Z">
              <w:rPr>
                <w:color w:val="000000" w:themeColor="text1"/>
              </w:rPr>
            </w:rPrChange>
          </w:rPr>
          <w:t>SII.1</w:t>
        </w:r>
      </w:ins>
      <w:ins w:id="5114" w:author="Ruijie Xu" w:date="2022-02-02T12:20:00Z">
        <w:r w:rsidRPr="002B42A7">
          <w:rPr>
            <w:rFonts w:ascii="Times New Roman" w:hAnsi="Times New Roman" w:cs="Times New Roman"/>
            <w:color w:val="000000" w:themeColor="text1"/>
            <w:rPrChange w:id="5115" w:author="Ruijie Xu" w:date="2022-03-10T12:31:00Z">
              <w:rPr>
                <w:color w:val="000000" w:themeColor="text1"/>
              </w:rPr>
            </w:rPrChange>
          </w:rPr>
          <w:t xml:space="preserve">. Out of all software, </w:t>
        </w:r>
      </w:ins>
      <w:ins w:id="5116" w:author="Ruijie Xu" w:date="2022-02-27T11:43:00Z">
        <w:r w:rsidR="00D8370E" w:rsidRPr="002B42A7">
          <w:rPr>
            <w:rFonts w:ascii="Times New Roman" w:hAnsi="Times New Roman" w:cs="Times New Roman"/>
            <w:color w:val="000000" w:themeColor="text1"/>
            <w:rPrChange w:id="5117" w:author="Ruijie Xu" w:date="2022-03-10T12:31:00Z">
              <w:rPr>
                <w:color w:val="000000" w:themeColor="text1"/>
              </w:rPr>
            </w:rPrChange>
          </w:rPr>
          <w:t>M</w:t>
        </w:r>
      </w:ins>
      <w:ins w:id="5118" w:author="Ruijie Xu" w:date="2022-02-02T12:20:00Z">
        <w:r w:rsidRPr="002B42A7">
          <w:rPr>
            <w:rFonts w:ascii="Times New Roman" w:hAnsi="Times New Roman" w:cs="Times New Roman"/>
            <w:color w:val="000000" w:themeColor="text1"/>
            <w:rPrChange w:id="5119" w:author="Ruijie Xu" w:date="2022-03-10T12:31:00Z">
              <w:rPr>
                <w:color w:val="000000" w:themeColor="text1"/>
              </w:rPr>
            </w:rPrChange>
          </w:rPr>
          <w:t xml:space="preserve">etaphlan3 </w:t>
        </w:r>
        <w:del w:id="5120" w:author="Liliana Salvador" w:date="2022-02-23T20:29:00Z">
          <w:r w:rsidRPr="002B42A7" w:rsidDel="00015F44">
            <w:rPr>
              <w:rFonts w:ascii="Times New Roman" w:hAnsi="Times New Roman" w:cs="Times New Roman"/>
              <w:color w:val="000000" w:themeColor="text1"/>
              <w:rPrChange w:id="5121"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122" w:author="Ruijie Xu" w:date="2022-03-10T12:31:00Z">
              <w:rPr>
                <w:color w:val="000000" w:themeColor="text1"/>
              </w:rPr>
            </w:rPrChange>
          </w:rPr>
          <w:t>classified the least number of species taxa</w:t>
        </w:r>
      </w:ins>
      <w:ins w:id="5123" w:author="Liliana Salvador" w:date="2022-02-23T20:29:00Z">
        <w:r w:rsidR="00015F44" w:rsidRPr="002B42A7">
          <w:rPr>
            <w:rFonts w:ascii="Times New Roman" w:hAnsi="Times New Roman" w:cs="Times New Roman"/>
            <w:color w:val="000000" w:themeColor="text1"/>
            <w:rPrChange w:id="5124" w:author="Ruijie Xu" w:date="2022-03-10T12:31:00Z">
              <w:rPr>
                <w:color w:val="000000" w:themeColor="text1"/>
              </w:rPr>
            </w:rPrChange>
          </w:rPr>
          <w:t xml:space="preserve">, </w:t>
        </w:r>
      </w:ins>
      <w:ins w:id="5125" w:author="Ruijie Xu" w:date="2022-02-02T12:20:00Z">
        <w:del w:id="5126" w:author="Liliana Salvador" w:date="2022-02-23T20:29:00Z">
          <w:r w:rsidRPr="002B42A7" w:rsidDel="00015F44">
            <w:rPr>
              <w:rFonts w:ascii="Times New Roman" w:hAnsi="Times New Roman" w:cs="Times New Roman"/>
              <w:color w:val="000000" w:themeColor="text1"/>
              <w:rPrChange w:id="512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128" w:author="Ruijie Xu" w:date="2022-03-10T12:31:00Z">
              <w:rPr>
                <w:color w:val="000000" w:themeColor="text1"/>
              </w:rPr>
            </w:rPrChange>
          </w:rPr>
          <w:t>with only 18 species</w:t>
        </w:r>
      </w:ins>
      <w:ins w:id="5129" w:author="Ruijie Xu" w:date="2022-02-03T12:19:00Z">
        <w:r w:rsidR="00CE788B" w:rsidRPr="002B42A7">
          <w:rPr>
            <w:rFonts w:ascii="Times New Roman" w:hAnsi="Times New Roman" w:cs="Times New Roman"/>
            <w:color w:val="000000" w:themeColor="text1"/>
            <w:rPrChange w:id="5130" w:author="Ruijie Xu" w:date="2022-03-10T12:31:00Z">
              <w:rPr>
                <w:color w:val="000000" w:themeColor="text1"/>
              </w:rPr>
            </w:rPrChange>
          </w:rPr>
          <w:t xml:space="preserve"> (Table SII.4)</w:t>
        </w:r>
      </w:ins>
      <w:ins w:id="5131" w:author="Rajeev, Sree" w:date="2022-03-03T11:11:00Z">
        <w:r w:rsidR="008F1502" w:rsidRPr="002B42A7">
          <w:rPr>
            <w:rFonts w:ascii="Times New Roman" w:hAnsi="Times New Roman" w:cs="Times New Roman"/>
            <w:color w:val="000000" w:themeColor="text1"/>
            <w:rPrChange w:id="5132" w:author="Ruijie Xu" w:date="2022-03-10T12:31:00Z">
              <w:rPr>
                <w:color w:val="000000" w:themeColor="text1"/>
              </w:rPr>
            </w:rPrChange>
          </w:rPr>
          <w:t xml:space="preserve"> while </w:t>
        </w:r>
      </w:ins>
      <w:ins w:id="5133" w:author="Ruijie Xu" w:date="2022-02-02T12:20:00Z">
        <w:del w:id="5134" w:author="Rajeev, Sree" w:date="2022-03-03T11:11:00Z">
          <w:r w:rsidRPr="002B42A7" w:rsidDel="008F1502">
            <w:rPr>
              <w:rFonts w:ascii="Times New Roman" w:hAnsi="Times New Roman" w:cs="Times New Roman"/>
              <w:color w:val="000000" w:themeColor="text1"/>
              <w:rPrChange w:id="5135"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5136" w:author="Ruijie Xu" w:date="2022-03-10T12:31:00Z">
              <w:rPr>
                <w:color w:val="000000" w:themeColor="text1"/>
              </w:rPr>
            </w:rPrChange>
          </w:rPr>
          <w:t xml:space="preserve">Kaiju </w:t>
        </w:r>
        <w:del w:id="5137" w:author="Liliana Salvador" w:date="2022-02-23T20:29:00Z">
          <w:r w:rsidRPr="002B42A7" w:rsidDel="00015F44">
            <w:rPr>
              <w:rFonts w:ascii="Times New Roman" w:hAnsi="Times New Roman" w:cs="Times New Roman"/>
              <w:color w:val="000000" w:themeColor="text1"/>
              <w:rPrChange w:id="5138"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139" w:author="Ruijie Xu" w:date="2022-03-10T12:31:00Z">
              <w:rPr>
                <w:color w:val="000000" w:themeColor="text1"/>
              </w:rPr>
            </w:rPrChange>
          </w:rPr>
          <w:t>classified the most</w:t>
        </w:r>
        <w:del w:id="5140" w:author="Liliana Salvador" w:date="2022-03-08T19:41:00Z">
          <w:r w:rsidRPr="002B42A7" w:rsidDel="00D47800">
            <w:rPr>
              <w:rFonts w:ascii="Times New Roman" w:hAnsi="Times New Roman" w:cs="Times New Roman"/>
              <w:color w:val="000000" w:themeColor="text1"/>
              <w:rPrChange w:id="5141" w:author="Ruijie Xu" w:date="2022-03-10T12:31:00Z">
                <w:rPr>
                  <w:color w:val="000000" w:themeColor="text1"/>
                </w:rPr>
              </w:rPrChange>
            </w:rPr>
            <w:delText xml:space="preserve"> number of distinct Species taxa</w:delText>
          </w:r>
        </w:del>
      </w:ins>
      <w:ins w:id="5142" w:author="Liliana Salvador" w:date="2022-02-23T20:30:00Z">
        <w:r w:rsidR="00015F44" w:rsidRPr="002B42A7">
          <w:rPr>
            <w:rFonts w:ascii="Times New Roman" w:hAnsi="Times New Roman" w:cs="Times New Roman"/>
            <w:color w:val="000000" w:themeColor="text1"/>
            <w:rPrChange w:id="5143" w:author="Ruijie Xu" w:date="2022-03-10T12:31:00Z">
              <w:rPr>
                <w:color w:val="000000" w:themeColor="text1"/>
              </w:rPr>
            </w:rPrChange>
          </w:rPr>
          <w:t>,</w:t>
        </w:r>
      </w:ins>
      <w:ins w:id="5144" w:author="Ruijie Xu" w:date="2022-02-02T12:20:00Z">
        <w:r w:rsidRPr="002B42A7">
          <w:rPr>
            <w:rFonts w:ascii="Times New Roman" w:hAnsi="Times New Roman" w:cs="Times New Roman"/>
            <w:color w:val="000000" w:themeColor="text1"/>
            <w:rPrChange w:id="5145" w:author="Ruijie Xu" w:date="2022-03-10T12:31:00Z">
              <w:rPr>
                <w:color w:val="000000" w:themeColor="text1"/>
              </w:rPr>
            </w:rPrChange>
          </w:rPr>
          <w:t xml:space="preserve"> 4128 species (Table </w:t>
        </w:r>
      </w:ins>
      <w:ins w:id="5146" w:author="Ruijie Xu" w:date="2022-02-03T12:19:00Z">
        <w:r w:rsidR="00CE788B" w:rsidRPr="002B42A7">
          <w:rPr>
            <w:rFonts w:ascii="Times New Roman" w:hAnsi="Times New Roman" w:cs="Times New Roman"/>
            <w:color w:val="000000" w:themeColor="text1"/>
            <w:rPrChange w:id="5147" w:author="Ruijie Xu" w:date="2022-03-10T12:31:00Z">
              <w:rPr>
                <w:color w:val="000000" w:themeColor="text1"/>
              </w:rPr>
            </w:rPrChange>
          </w:rPr>
          <w:t>S</w:t>
        </w:r>
      </w:ins>
      <w:ins w:id="5148" w:author="Ruijie Xu" w:date="2022-02-02T12:20:00Z">
        <w:r w:rsidRPr="002B42A7">
          <w:rPr>
            <w:rFonts w:ascii="Times New Roman" w:hAnsi="Times New Roman" w:cs="Times New Roman"/>
            <w:color w:val="000000" w:themeColor="text1"/>
            <w:rPrChange w:id="5149" w:author="Ruijie Xu" w:date="2022-03-10T12:31:00Z">
              <w:rPr>
                <w:color w:val="000000" w:themeColor="text1"/>
              </w:rPr>
            </w:rPrChange>
          </w:rPr>
          <w:t xml:space="preserve">II.4). From the species level classifications, 9 species </w:t>
        </w:r>
        <w:commentRangeStart w:id="5150"/>
        <w:r w:rsidRPr="002B42A7">
          <w:rPr>
            <w:rFonts w:ascii="Times New Roman" w:hAnsi="Times New Roman" w:cs="Times New Roman"/>
            <w:color w:val="000000" w:themeColor="text1"/>
            <w:rPrChange w:id="5151" w:author="Ruijie Xu" w:date="2022-03-10T12:31:00Z">
              <w:rPr>
                <w:color w:val="000000" w:themeColor="text1"/>
              </w:rPr>
            </w:rPrChange>
          </w:rPr>
          <w:t>tax</w:t>
        </w:r>
      </w:ins>
      <w:commentRangeEnd w:id="5150"/>
      <w:ins w:id="5152" w:author="Ruijie Xu" w:date="2022-02-27T11:44:00Z">
        <w:r w:rsidR="001D06C9" w:rsidRPr="002B42A7">
          <w:rPr>
            <w:rFonts w:ascii="Times New Roman" w:hAnsi="Times New Roman" w:cs="Times New Roman"/>
            <w:color w:val="000000" w:themeColor="text1"/>
            <w:rPrChange w:id="5153" w:author="Ruijie Xu" w:date="2022-03-10T12:31:00Z">
              <w:rPr>
                <w:color w:val="000000" w:themeColor="text1"/>
              </w:rPr>
            </w:rPrChange>
          </w:rPr>
          <w:t xml:space="preserve">a </w:t>
        </w:r>
      </w:ins>
      <w:ins w:id="5154" w:author="Ruijie Xu" w:date="2022-02-27T11:45:00Z">
        <w:r w:rsidR="001D06C9" w:rsidRPr="002B42A7">
          <w:rPr>
            <w:rFonts w:ascii="Times New Roman" w:hAnsi="Times New Roman" w:cs="Times New Roman"/>
            <w:color w:val="000000" w:themeColor="text1"/>
            <w:rPrChange w:id="5155" w:author="Ruijie Xu" w:date="2022-03-10T12:31:00Z">
              <w:rPr>
                <w:color w:val="000000" w:themeColor="text1"/>
              </w:rPr>
            </w:rPrChange>
          </w:rPr>
          <w:t>w</w:t>
        </w:r>
      </w:ins>
      <w:del w:id="5156" w:author="Ruijie Xu" w:date="2022-02-27T11:44:00Z">
        <w:r w:rsidR="00015F44" w:rsidRPr="002B42A7" w:rsidDel="001D06C9">
          <w:rPr>
            <w:rStyle w:val="CommentReference"/>
            <w:rFonts w:ascii="Times New Roman" w:hAnsi="Times New Roman" w:cs="Times New Roman"/>
            <w:sz w:val="24"/>
            <w:szCs w:val="24"/>
            <w:rPrChange w:id="5157" w:author="Ruijie Xu" w:date="2022-03-10T12:31:00Z">
              <w:rPr>
                <w:rStyle w:val="CommentReference"/>
              </w:rPr>
            </w:rPrChange>
          </w:rPr>
          <w:commentReference w:id="5150"/>
        </w:r>
      </w:del>
      <w:ins w:id="5158" w:author="Ruijie Xu" w:date="2022-02-02T12:20:00Z">
        <w:r w:rsidRPr="002B42A7">
          <w:rPr>
            <w:rFonts w:ascii="Times New Roman" w:hAnsi="Times New Roman" w:cs="Times New Roman"/>
            <w:color w:val="000000" w:themeColor="text1"/>
            <w:rPrChange w:id="5159"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5160" w:author="Ruijie Xu" w:date="2022-03-10T12:31:00Z">
              <w:rPr>
                <w:i/>
                <w:iCs/>
                <w:color w:val="000000" w:themeColor="text1"/>
              </w:rPr>
            </w:rPrChange>
          </w:rPr>
          <w:t>Leptospira interrogans</w:t>
        </w:r>
        <w:r w:rsidRPr="002B42A7">
          <w:rPr>
            <w:rFonts w:ascii="Times New Roman" w:hAnsi="Times New Roman" w:cs="Times New Roman"/>
            <w:color w:val="000000" w:themeColor="text1"/>
            <w:rPrChange w:id="5161" w:author="Ruijie Xu" w:date="2022-03-10T12:31:00Z">
              <w:rPr>
                <w:color w:val="000000" w:themeColor="text1"/>
              </w:rPr>
            </w:rPrChange>
          </w:rPr>
          <w:t>,</w:t>
        </w:r>
        <w:r w:rsidRPr="002B42A7">
          <w:rPr>
            <w:rFonts w:ascii="Times New Roman" w:hAnsi="Times New Roman" w:cs="Times New Roman"/>
            <w:i/>
            <w:iCs/>
            <w:color w:val="000000" w:themeColor="text1"/>
            <w:rPrChange w:id="5162" w:author="Ruijie Xu" w:date="2022-03-10T12:31:00Z">
              <w:rPr>
                <w:i/>
                <w:iCs/>
                <w:color w:val="000000" w:themeColor="text1"/>
              </w:rPr>
            </w:rPrChange>
          </w:rPr>
          <w:t xml:space="preserve"> Leptospira borgpetersenii</w:t>
        </w:r>
        <w:r w:rsidRPr="002B42A7">
          <w:rPr>
            <w:rFonts w:ascii="Times New Roman" w:hAnsi="Times New Roman" w:cs="Times New Roman"/>
            <w:color w:val="000000" w:themeColor="text1"/>
            <w:rPrChange w:id="5163" w:author="Ruijie Xu" w:date="2022-03-10T12:31:00Z">
              <w:rPr>
                <w:color w:val="000000" w:themeColor="text1"/>
              </w:rPr>
            </w:rPrChange>
          </w:rPr>
          <w:t>,</w:t>
        </w:r>
        <w:r w:rsidRPr="002B42A7">
          <w:rPr>
            <w:rFonts w:ascii="Times New Roman" w:hAnsi="Times New Roman" w:cs="Times New Roman"/>
            <w:i/>
            <w:iCs/>
            <w:color w:val="000000" w:themeColor="text1"/>
            <w:rPrChange w:id="5164" w:author="Ruijie Xu" w:date="2022-03-10T12:31:00Z">
              <w:rPr>
                <w:i/>
                <w:iCs/>
                <w:color w:val="000000" w:themeColor="text1"/>
              </w:rPr>
            </w:rPrChange>
          </w:rPr>
          <w:t xml:space="preserve"> Faecalibacterium prausnitzii</w:t>
        </w:r>
        <w:r w:rsidRPr="002B42A7">
          <w:rPr>
            <w:rFonts w:ascii="Times New Roman" w:hAnsi="Times New Roman" w:cs="Times New Roman"/>
            <w:color w:val="000000" w:themeColor="text1"/>
            <w:rPrChange w:id="5165" w:author="Ruijie Xu" w:date="2022-03-10T12:31:00Z">
              <w:rPr>
                <w:color w:val="000000" w:themeColor="text1"/>
              </w:rPr>
            </w:rPrChange>
          </w:rPr>
          <w:t>,</w:t>
        </w:r>
        <w:r w:rsidRPr="002B42A7">
          <w:rPr>
            <w:rFonts w:ascii="Times New Roman" w:hAnsi="Times New Roman" w:cs="Times New Roman"/>
            <w:i/>
            <w:iCs/>
            <w:color w:val="000000" w:themeColor="text1"/>
            <w:rPrChange w:id="5166" w:author="Ruijie Xu" w:date="2022-03-10T12:31:00Z">
              <w:rPr>
                <w:i/>
                <w:iCs/>
                <w:color w:val="000000" w:themeColor="text1"/>
              </w:rPr>
            </w:rPrChange>
          </w:rPr>
          <w:t xml:space="preserve"> Bordetella pseudohinzii</w:t>
        </w:r>
        <w:r w:rsidRPr="002B42A7">
          <w:rPr>
            <w:rFonts w:ascii="Times New Roman" w:hAnsi="Times New Roman" w:cs="Times New Roman"/>
            <w:color w:val="000000" w:themeColor="text1"/>
            <w:rPrChange w:id="5167" w:author="Ruijie Xu" w:date="2022-03-10T12:31:00Z">
              <w:rPr>
                <w:color w:val="000000" w:themeColor="text1"/>
              </w:rPr>
            </w:rPrChange>
          </w:rPr>
          <w:t>,</w:t>
        </w:r>
        <w:r w:rsidRPr="002B42A7">
          <w:rPr>
            <w:rFonts w:ascii="Times New Roman" w:hAnsi="Times New Roman" w:cs="Times New Roman"/>
            <w:i/>
            <w:iCs/>
            <w:color w:val="000000" w:themeColor="text1"/>
            <w:rPrChange w:id="5168" w:author="Ruijie Xu" w:date="2022-03-10T12:31:00Z">
              <w:rPr>
                <w:i/>
                <w:iCs/>
                <w:color w:val="000000" w:themeColor="text1"/>
              </w:rPr>
            </w:rPrChange>
          </w:rPr>
          <w:t xml:space="preserve"> Bordetella bronchiseptica</w:t>
        </w:r>
        <w:r w:rsidRPr="002B42A7">
          <w:rPr>
            <w:rFonts w:ascii="Times New Roman" w:hAnsi="Times New Roman" w:cs="Times New Roman"/>
            <w:color w:val="000000" w:themeColor="text1"/>
            <w:rPrChange w:id="5169" w:author="Ruijie Xu" w:date="2022-03-10T12:31:00Z">
              <w:rPr>
                <w:color w:val="000000" w:themeColor="text1"/>
              </w:rPr>
            </w:rPrChange>
          </w:rPr>
          <w:t>,</w:t>
        </w:r>
        <w:r w:rsidRPr="002B42A7">
          <w:rPr>
            <w:rFonts w:ascii="Times New Roman" w:hAnsi="Times New Roman" w:cs="Times New Roman"/>
            <w:i/>
            <w:iCs/>
            <w:color w:val="000000" w:themeColor="text1"/>
            <w:rPrChange w:id="5170"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5171" w:author="Ruijie Xu" w:date="2022-03-10T12:31:00Z">
              <w:rPr>
                <w:color w:val="000000" w:themeColor="text1"/>
              </w:rPr>
            </w:rPrChange>
          </w:rPr>
          <w:t>,</w:t>
        </w:r>
        <w:r w:rsidRPr="002B42A7">
          <w:rPr>
            <w:rFonts w:ascii="Times New Roman" w:hAnsi="Times New Roman" w:cs="Times New Roman"/>
            <w:i/>
            <w:iCs/>
            <w:color w:val="000000" w:themeColor="text1"/>
            <w:rPrChange w:id="5172" w:author="Ruijie Xu" w:date="2022-03-10T12:31:00Z">
              <w:rPr>
                <w:i/>
                <w:iCs/>
                <w:color w:val="000000" w:themeColor="text1"/>
              </w:rPr>
            </w:rPrChange>
          </w:rPr>
          <w:t xml:space="preserve"> Bacteroides uniformis</w:t>
        </w:r>
        <w:r w:rsidRPr="002B42A7">
          <w:rPr>
            <w:rFonts w:ascii="Times New Roman" w:hAnsi="Times New Roman" w:cs="Times New Roman"/>
            <w:color w:val="000000" w:themeColor="text1"/>
            <w:rPrChange w:id="5173" w:author="Ruijie Xu" w:date="2022-03-10T12:31:00Z">
              <w:rPr>
                <w:color w:val="000000" w:themeColor="text1"/>
              </w:rPr>
            </w:rPrChange>
          </w:rPr>
          <w:t>,</w:t>
        </w:r>
        <w:r w:rsidRPr="002B42A7">
          <w:rPr>
            <w:rFonts w:ascii="Times New Roman" w:hAnsi="Times New Roman" w:cs="Times New Roman"/>
            <w:i/>
            <w:iCs/>
            <w:color w:val="000000" w:themeColor="text1"/>
            <w:rPrChange w:id="5174" w:author="Ruijie Xu" w:date="2022-03-10T12:31:00Z">
              <w:rPr>
                <w:i/>
                <w:iCs/>
                <w:color w:val="000000" w:themeColor="text1"/>
              </w:rPr>
            </w:rPrChange>
          </w:rPr>
          <w:t xml:space="preserve"> Phocaeicola vulgatus</w:t>
        </w:r>
        <w:r w:rsidRPr="002B42A7">
          <w:rPr>
            <w:rFonts w:ascii="Times New Roman" w:hAnsi="Times New Roman" w:cs="Times New Roman"/>
            <w:color w:val="000000" w:themeColor="text1"/>
            <w:rPrChange w:id="5175" w:author="Ruijie Xu" w:date="2022-03-10T12:31:00Z">
              <w:rPr>
                <w:color w:val="000000" w:themeColor="text1"/>
              </w:rPr>
            </w:rPrChange>
          </w:rPr>
          <w:t>, and</w:t>
        </w:r>
        <w:r w:rsidRPr="002B42A7">
          <w:rPr>
            <w:rFonts w:ascii="Times New Roman" w:hAnsi="Times New Roman" w:cs="Times New Roman"/>
            <w:i/>
            <w:iCs/>
            <w:color w:val="000000" w:themeColor="text1"/>
            <w:rPrChange w:id="5176" w:author="Ruijie Xu" w:date="2022-03-10T12:31:00Z">
              <w:rPr>
                <w:i/>
                <w:iCs/>
                <w:color w:val="000000" w:themeColor="text1"/>
              </w:rPr>
            </w:rPrChange>
          </w:rPr>
          <w:t xml:space="preserve"> Bartonella elizabethae</w:t>
        </w:r>
        <w:r w:rsidRPr="002B42A7">
          <w:rPr>
            <w:rFonts w:ascii="Times New Roman" w:hAnsi="Times New Roman" w:cs="Times New Roman"/>
            <w:color w:val="000000" w:themeColor="text1"/>
            <w:rPrChange w:id="5177" w:author="Ruijie Xu" w:date="2022-03-10T12:31:00Z">
              <w:rPr>
                <w:color w:val="000000" w:themeColor="text1"/>
              </w:rPr>
            </w:rPrChange>
          </w:rPr>
          <w:t>)</w:t>
        </w:r>
      </w:ins>
      <w:ins w:id="5178" w:author="Ruijie Xu" w:date="2022-02-03T12:21:00Z">
        <w:r w:rsidR="00E93552" w:rsidRPr="002B42A7">
          <w:rPr>
            <w:rFonts w:ascii="Times New Roman" w:hAnsi="Times New Roman" w:cs="Times New Roman"/>
            <w:color w:val="000000" w:themeColor="text1"/>
            <w:rPrChange w:id="5179" w:author="Ruijie Xu" w:date="2022-03-10T12:31:00Z">
              <w:rPr>
                <w:color w:val="000000" w:themeColor="text1"/>
              </w:rPr>
            </w:rPrChange>
          </w:rPr>
          <w:t xml:space="preserve"> (Table SII.1)</w:t>
        </w:r>
      </w:ins>
      <w:ins w:id="5180" w:author="Ruijie Xu" w:date="2022-02-02T12:20:00Z">
        <w:r w:rsidRPr="002B42A7">
          <w:rPr>
            <w:rFonts w:ascii="Times New Roman" w:hAnsi="Times New Roman" w:cs="Times New Roman"/>
            <w:color w:val="000000" w:themeColor="text1"/>
            <w:rPrChange w:id="5181" w:author="Ruijie Xu" w:date="2022-03-10T12:31:00Z">
              <w:rPr>
                <w:color w:val="000000" w:themeColor="text1"/>
              </w:rPr>
            </w:rPrChange>
          </w:rPr>
          <w:t xml:space="preserve">. Centrifuge </w:t>
        </w:r>
        <w:del w:id="5182" w:author="Liliana Salvador" w:date="2022-02-23T20:34:00Z">
          <w:r w:rsidRPr="002B42A7" w:rsidDel="0088072A">
            <w:rPr>
              <w:rFonts w:ascii="Times New Roman" w:hAnsi="Times New Roman" w:cs="Times New Roman"/>
              <w:color w:val="000000" w:themeColor="text1"/>
              <w:rPrChange w:id="5183" w:author="Ruijie Xu" w:date="2022-03-10T12:31:00Z">
                <w:rPr>
                  <w:color w:val="000000" w:themeColor="text1"/>
                </w:rPr>
              </w:rPrChange>
            </w:rPr>
            <w:delText>and</w:delText>
          </w:r>
        </w:del>
      </w:ins>
      <w:ins w:id="5184" w:author="Liliana Salvador" w:date="2022-02-23T20:34:00Z">
        <w:r w:rsidR="0088072A" w:rsidRPr="002B42A7">
          <w:rPr>
            <w:rFonts w:ascii="Times New Roman" w:hAnsi="Times New Roman" w:cs="Times New Roman"/>
            <w:color w:val="000000" w:themeColor="text1"/>
            <w:rPrChange w:id="5185" w:author="Ruijie Xu" w:date="2022-03-10T12:31:00Z">
              <w:rPr>
                <w:color w:val="000000" w:themeColor="text1"/>
              </w:rPr>
            </w:rPrChange>
          </w:rPr>
          <w:t>vs</w:t>
        </w:r>
      </w:ins>
      <w:ins w:id="5186" w:author="Ruijie Xu" w:date="2022-02-02T12:20:00Z">
        <w:r w:rsidRPr="002B42A7">
          <w:rPr>
            <w:rFonts w:ascii="Times New Roman" w:hAnsi="Times New Roman" w:cs="Times New Roman"/>
            <w:color w:val="000000" w:themeColor="text1"/>
            <w:rPrChange w:id="5187" w:author="Ruijie Xu" w:date="2022-03-10T12:31:00Z">
              <w:rPr>
                <w:color w:val="000000" w:themeColor="text1"/>
              </w:rPr>
            </w:rPrChange>
          </w:rPr>
          <w:t xml:space="preserve"> Kaiju ha</w:t>
        </w:r>
      </w:ins>
      <w:ins w:id="5188" w:author="Liliana Salvador" w:date="2022-03-08T19:41:00Z">
        <w:r w:rsidR="00D47800" w:rsidRPr="002B42A7">
          <w:rPr>
            <w:rFonts w:ascii="Times New Roman" w:hAnsi="Times New Roman" w:cs="Times New Roman"/>
            <w:color w:val="000000" w:themeColor="text1"/>
            <w:rPrChange w:id="5189" w:author="Ruijie Xu" w:date="2022-03-10T12:31:00Z">
              <w:rPr>
                <w:color w:val="000000" w:themeColor="text1"/>
              </w:rPr>
            </w:rPrChange>
          </w:rPr>
          <w:t>d</w:t>
        </w:r>
      </w:ins>
      <w:ins w:id="5190" w:author="Ruijie Xu" w:date="2022-02-02T12:20:00Z">
        <w:del w:id="5191" w:author="Liliana Salvador" w:date="2022-02-23T20:30:00Z">
          <w:r w:rsidRPr="002B42A7" w:rsidDel="00015F44">
            <w:rPr>
              <w:rFonts w:ascii="Times New Roman" w:hAnsi="Times New Roman" w:cs="Times New Roman"/>
              <w:color w:val="000000" w:themeColor="text1"/>
              <w:rPrChange w:id="5192" w:author="Ruijie Xu" w:date="2022-03-10T12:31:00Z">
                <w:rPr>
                  <w:color w:val="000000" w:themeColor="text1"/>
                </w:rPr>
              </w:rPrChange>
            </w:rPr>
            <w:delText>s</w:delText>
          </w:r>
        </w:del>
        <w:r w:rsidRPr="002B42A7">
          <w:rPr>
            <w:rFonts w:ascii="Times New Roman" w:hAnsi="Times New Roman" w:cs="Times New Roman"/>
            <w:color w:val="000000" w:themeColor="text1"/>
            <w:rPrChange w:id="5193" w:author="Ruijie Xu" w:date="2022-03-10T12:31:00Z">
              <w:rPr>
                <w:color w:val="000000" w:themeColor="text1"/>
              </w:rPr>
            </w:rPrChange>
          </w:rPr>
          <w:t xml:space="preserve"> the largest overla</w:t>
        </w:r>
      </w:ins>
      <w:ins w:id="5194" w:author="Liliana Salvador" w:date="2022-03-08T19:41:00Z">
        <w:r w:rsidR="00D47800" w:rsidRPr="002B42A7">
          <w:rPr>
            <w:rFonts w:ascii="Times New Roman" w:hAnsi="Times New Roman" w:cs="Times New Roman"/>
            <w:color w:val="000000" w:themeColor="text1"/>
            <w:rPrChange w:id="5195" w:author="Ruijie Xu" w:date="2022-03-10T12:31:00Z">
              <w:rPr>
                <w:color w:val="000000" w:themeColor="text1"/>
              </w:rPr>
            </w:rPrChange>
          </w:rPr>
          <w:t>p</w:t>
        </w:r>
      </w:ins>
      <w:ins w:id="5196" w:author="Ruijie Xu" w:date="2022-02-02T12:20:00Z">
        <w:del w:id="5197" w:author="Liliana Salvador" w:date="2022-03-08T19:41:00Z">
          <w:r w:rsidRPr="002B42A7" w:rsidDel="00D47800">
            <w:rPr>
              <w:rFonts w:ascii="Times New Roman" w:hAnsi="Times New Roman" w:cs="Times New Roman"/>
              <w:color w:val="000000" w:themeColor="text1"/>
              <w:rPrChange w:id="5198" w:author="Ruijie Xu" w:date="2022-03-10T12:31:00Z">
                <w:rPr>
                  <w:color w:val="000000" w:themeColor="text1"/>
                </w:rPr>
              </w:rPrChange>
            </w:rPr>
            <w:delText>pping</w:delText>
          </w:r>
        </w:del>
        <w:r w:rsidRPr="002B42A7">
          <w:rPr>
            <w:rFonts w:ascii="Times New Roman" w:hAnsi="Times New Roman" w:cs="Times New Roman"/>
            <w:color w:val="000000" w:themeColor="text1"/>
            <w:rPrChange w:id="5199" w:author="Ruijie Xu" w:date="2022-03-10T12:31:00Z">
              <w:rPr>
                <w:color w:val="000000" w:themeColor="text1"/>
              </w:rPr>
            </w:rPrChange>
          </w:rPr>
          <w:t xml:space="preserve"> </w:t>
        </w:r>
        <w:del w:id="5200" w:author="Liliana Salvador" w:date="2022-03-08T19:42:00Z">
          <w:r w:rsidRPr="002B42A7" w:rsidDel="00D47800">
            <w:rPr>
              <w:rFonts w:ascii="Times New Roman" w:hAnsi="Times New Roman" w:cs="Times New Roman"/>
              <w:color w:val="000000" w:themeColor="text1"/>
              <w:rPrChange w:id="5201" w:author="Ruijie Xu" w:date="2022-03-10T12:31:00Z">
                <w:rPr>
                  <w:color w:val="000000" w:themeColor="text1"/>
                </w:rPr>
              </w:rPrChange>
            </w:rPr>
            <w:delText>in the</w:delText>
          </w:r>
        </w:del>
      </w:ins>
      <w:ins w:id="5202" w:author="Liliana Salvador" w:date="2022-03-08T19:42:00Z">
        <w:r w:rsidR="00D47800" w:rsidRPr="002B42A7">
          <w:rPr>
            <w:rFonts w:ascii="Times New Roman" w:hAnsi="Times New Roman" w:cs="Times New Roman"/>
            <w:color w:val="000000" w:themeColor="text1"/>
            <w:rPrChange w:id="5203" w:author="Ruijie Xu" w:date="2022-03-10T12:31:00Z">
              <w:rPr>
                <w:color w:val="000000" w:themeColor="text1"/>
              </w:rPr>
            </w:rPrChange>
          </w:rPr>
          <w:t>of</w:t>
        </w:r>
      </w:ins>
      <w:ins w:id="5204" w:author="Liliana Salvador" w:date="2022-02-23T20:31:00Z">
        <w:r w:rsidR="00015F44" w:rsidRPr="002B42A7">
          <w:rPr>
            <w:rFonts w:ascii="Times New Roman" w:hAnsi="Times New Roman" w:cs="Times New Roman"/>
            <w:color w:val="000000" w:themeColor="text1"/>
            <w:rPrChange w:id="5205" w:author="Ruijie Xu" w:date="2022-03-10T12:31:00Z">
              <w:rPr>
                <w:color w:val="000000" w:themeColor="text1"/>
              </w:rPr>
            </w:rPrChange>
          </w:rPr>
          <w:t xml:space="preserve"> number of</w:t>
        </w:r>
      </w:ins>
      <w:ins w:id="5206" w:author="Ruijie Xu" w:date="2022-02-02T12:20:00Z">
        <w:r w:rsidRPr="002B42A7">
          <w:rPr>
            <w:rFonts w:ascii="Times New Roman" w:hAnsi="Times New Roman" w:cs="Times New Roman"/>
            <w:color w:val="000000" w:themeColor="text1"/>
            <w:rPrChange w:id="5207" w:author="Ruijie Xu" w:date="2022-03-10T12:31:00Z">
              <w:rPr>
                <w:color w:val="000000" w:themeColor="text1"/>
              </w:rPr>
            </w:rPrChange>
          </w:rPr>
          <w:t xml:space="preserve"> </w:t>
        </w:r>
      </w:ins>
      <w:ins w:id="5208" w:author="Liliana Salvador" w:date="2022-03-08T19:42:00Z">
        <w:r w:rsidR="0028601F" w:rsidRPr="002B42A7">
          <w:rPr>
            <w:rFonts w:ascii="Times New Roman" w:hAnsi="Times New Roman" w:cs="Times New Roman"/>
            <w:color w:val="000000" w:themeColor="text1"/>
            <w:rPrChange w:id="5209" w:author="Ruijie Xu" w:date="2022-03-10T12:31:00Z">
              <w:rPr>
                <w:color w:val="000000" w:themeColor="text1"/>
              </w:rPr>
            </w:rPrChange>
          </w:rPr>
          <w:t xml:space="preserve">identified </w:t>
        </w:r>
      </w:ins>
      <w:ins w:id="5210" w:author="Ruijie Xu" w:date="2022-02-02T12:20:00Z">
        <w:r w:rsidRPr="002B42A7">
          <w:rPr>
            <w:rFonts w:ascii="Times New Roman" w:hAnsi="Times New Roman" w:cs="Times New Roman"/>
            <w:color w:val="000000" w:themeColor="text1"/>
            <w:rPrChange w:id="5211" w:author="Ruijie Xu" w:date="2022-03-10T12:31:00Z">
              <w:rPr>
                <w:color w:val="000000" w:themeColor="text1"/>
              </w:rPr>
            </w:rPrChange>
          </w:rPr>
          <w:t xml:space="preserve">species taxa </w:t>
        </w:r>
        <w:del w:id="5212" w:author="Liliana Salvador" w:date="2022-03-08T19:42:00Z">
          <w:r w:rsidRPr="002B42A7" w:rsidDel="0028601F">
            <w:rPr>
              <w:rFonts w:ascii="Times New Roman" w:hAnsi="Times New Roman" w:cs="Times New Roman"/>
              <w:color w:val="000000" w:themeColor="text1"/>
              <w:rPrChange w:id="5213"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5214" w:author="Ruijie Xu" w:date="2022-03-10T12:31:00Z">
              <w:rPr>
                <w:color w:val="000000" w:themeColor="text1"/>
              </w:rPr>
            </w:rPrChange>
          </w:rPr>
          <w:t>(2285</w:t>
        </w:r>
        <w:del w:id="5215" w:author="Liliana Salvador" w:date="2022-03-08T19:42:00Z">
          <w:r w:rsidRPr="002B42A7" w:rsidDel="0028601F">
            <w:rPr>
              <w:rFonts w:ascii="Times New Roman" w:hAnsi="Times New Roman" w:cs="Times New Roman"/>
              <w:color w:val="000000" w:themeColor="text1"/>
              <w:rPrChange w:id="521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217" w:author="Ruijie Xu" w:date="2022-03-10T12:31:00Z">
              <w:rPr>
                <w:color w:val="000000" w:themeColor="text1"/>
              </w:rPr>
            </w:rPrChange>
          </w:rPr>
          <w:t>), followed by Kraken2 vs</w:t>
        </w:r>
      </w:ins>
      <w:ins w:id="5218" w:author="Liliana Salvador" w:date="2022-02-23T20:34:00Z">
        <w:r w:rsidR="0088072A" w:rsidRPr="002B42A7">
          <w:rPr>
            <w:rFonts w:ascii="Times New Roman" w:hAnsi="Times New Roman" w:cs="Times New Roman"/>
            <w:color w:val="000000" w:themeColor="text1"/>
            <w:rPrChange w:id="5219" w:author="Ruijie Xu" w:date="2022-03-10T12:31:00Z">
              <w:rPr>
                <w:color w:val="000000" w:themeColor="text1"/>
              </w:rPr>
            </w:rPrChange>
          </w:rPr>
          <w:t xml:space="preserve"> </w:t>
        </w:r>
      </w:ins>
      <w:ins w:id="5220" w:author="Ruijie Xu" w:date="2022-02-02T12:20:00Z">
        <w:del w:id="5221" w:author="Liliana Salvador" w:date="2022-02-23T20:34:00Z">
          <w:r w:rsidRPr="002B42A7" w:rsidDel="0088072A">
            <w:rPr>
              <w:rFonts w:ascii="Times New Roman" w:hAnsi="Times New Roman" w:cs="Times New Roman"/>
              <w:color w:val="000000" w:themeColor="text1"/>
              <w:rPrChange w:id="522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223" w:author="Ruijie Xu" w:date="2022-03-10T12:31:00Z">
              <w:rPr>
                <w:color w:val="000000" w:themeColor="text1"/>
              </w:rPr>
            </w:rPrChange>
          </w:rPr>
          <w:t>Centrifuge (1737</w:t>
        </w:r>
        <w:del w:id="5224" w:author="Liliana Salvador" w:date="2022-03-08T19:42:00Z">
          <w:r w:rsidRPr="002B42A7" w:rsidDel="0028601F">
            <w:rPr>
              <w:rFonts w:ascii="Times New Roman" w:hAnsi="Times New Roman" w:cs="Times New Roman"/>
              <w:color w:val="000000" w:themeColor="text1"/>
              <w:rPrChange w:id="522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226" w:author="Ruijie Xu" w:date="2022-03-10T12:31:00Z">
              <w:rPr>
                <w:color w:val="000000" w:themeColor="text1"/>
              </w:rPr>
            </w:rPrChange>
          </w:rPr>
          <w:t xml:space="preserve">) and </w:t>
        </w:r>
      </w:ins>
      <w:ins w:id="5227" w:author="Ruijie Xu" w:date="2022-03-10T10:14:00Z">
        <w:r w:rsidR="007A62C5" w:rsidRPr="002B42A7">
          <w:rPr>
            <w:rFonts w:ascii="Times New Roman" w:hAnsi="Times New Roman" w:cs="Times New Roman"/>
            <w:color w:val="000000" w:themeColor="text1"/>
            <w:rPrChange w:id="5228" w:author="Ruijie Xu" w:date="2022-03-10T12:31:00Z">
              <w:rPr>
                <w:color w:val="000000" w:themeColor="text1"/>
              </w:rPr>
            </w:rPrChange>
          </w:rPr>
          <w:t xml:space="preserve">kraken2 </w:t>
        </w:r>
      </w:ins>
      <w:commentRangeStart w:id="5229"/>
      <w:ins w:id="5230" w:author="Ruijie Xu" w:date="2022-02-02T12:20:00Z">
        <w:r w:rsidRPr="002B42A7">
          <w:rPr>
            <w:rFonts w:ascii="Times New Roman" w:hAnsi="Times New Roman" w:cs="Times New Roman"/>
            <w:color w:val="000000" w:themeColor="text1"/>
            <w:rPrChange w:id="5231" w:author="Ruijie Xu" w:date="2022-03-10T12:31:00Z">
              <w:rPr>
                <w:color w:val="000000" w:themeColor="text1"/>
              </w:rPr>
            </w:rPrChange>
          </w:rPr>
          <w:t xml:space="preserve">vs. Kaiju </w:t>
        </w:r>
      </w:ins>
      <w:commentRangeEnd w:id="5229"/>
      <w:r w:rsidR="00015F44" w:rsidRPr="002B42A7">
        <w:rPr>
          <w:rStyle w:val="CommentReference"/>
          <w:rFonts w:ascii="Times New Roman" w:hAnsi="Times New Roman" w:cs="Times New Roman"/>
          <w:sz w:val="24"/>
          <w:szCs w:val="24"/>
          <w:rPrChange w:id="5232" w:author="Ruijie Xu" w:date="2022-03-10T12:31:00Z">
            <w:rPr>
              <w:rStyle w:val="CommentReference"/>
            </w:rPr>
          </w:rPrChange>
        </w:rPr>
        <w:commentReference w:id="5229"/>
      </w:r>
      <w:ins w:id="5233" w:author="Ruijie Xu" w:date="2022-02-02T12:20:00Z">
        <w:r w:rsidRPr="002B42A7">
          <w:rPr>
            <w:rFonts w:ascii="Times New Roman" w:hAnsi="Times New Roman" w:cs="Times New Roman"/>
            <w:color w:val="000000" w:themeColor="text1"/>
            <w:rPrChange w:id="5234" w:author="Ruijie Xu" w:date="2022-03-10T12:31:00Z">
              <w:rPr>
                <w:color w:val="000000" w:themeColor="text1"/>
              </w:rPr>
            </w:rPrChange>
          </w:rPr>
          <w:t>(1723</w:t>
        </w:r>
        <w:del w:id="5235" w:author="Liliana Salvador" w:date="2022-03-08T19:43:00Z">
          <w:r w:rsidRPr="002B42A7" w:rsidDel="0028601F">
            <w:rPr>
              <w:rFonts w:ascii="Times New Roman" w:hAnsi="Times New Roman" w:cs="Times New Roman"/>
              <w:color w:val="000000" w:themeColor="text1"/>
              <w:rPrChange w:id="523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237" w:author="Ruijie Xu" w:date="2022-03-10T12:31:00Z">
              <w:rPr>
                <w:color w:val="000000" w:themeColor="text1"/>
              </w:rPr>
            </w:rPrChange>
          </w:rPr>
          <w:t>)</w:t>
        </w:r>
      </w:ins>
      <w:ins w:id="5238" w:author="Ruijie Xu" w:date="2022-02-03T12:21:00Z">
        <w:r w:rsidR="00E93552" w:rsidRPr="002B42A7">
          <w:rPr>
            <w:rFonts w:ascii="Times New Roman" w:hAnsi="Times New Roman" w:cs="Times New Roman"/>
            <w:color w:val="000000" w:themeColor="text1"/>
            <w:rPrChange w:id="5239" w:author="Ruijie Xu" w:date="2022-03-10T12:31:00Z">
              <w:rPr>
                <w:color w:val="000000" w:themeColor="text1"/>
              </w:rPr>
            </w:rPrChange>
          </w:rPr>
          <w:t xml:space="preserve"> (Table S</w:t>
        </w:r>
      </w:ins>
      <w:ins w:id="5240" w:author="Ruijie Xu" w:date="2022-02-27T11:45:00Z">
        <w:r w:rsidR="001D06C9" w:rsidRPr="002B42A7">
          <w:rPr>
            <w:rFonts w:ascii="Times New Roman" w:hAnsi="Times New Roman" w:cs="Times New Roman"/>
            <w:color w:val="000000" w:themeColor="text1"/>
            <w:rPrChange w:id="5241" w:author="Ruijie Xu" w:date="2022-03-10T12:31:00Z">
              <w:rPr>
                <w:color w:val="000000" w:themeColor="text1"/>
              </w:rPr>
            </w:rPrChange>
          </w:rPr>
          <w:t>II</w:t>
        </w:r>
      </w:ins>
      <w:ins w:id="5242" w:author="Ruijie Xu" w:date="2022-02-03T12:21:00Z">
        <w:r w:rsidR="00E93552" w:rsidRPr="002B42A7">
          <w:rPr>
            <w:rFonts w:ascii="Times New Roman" w:hAnsi="Times New Roman" w:cs="Times New Roman"/>
            <w:color w:val="000000" w:themeColor="text1"/>
            <w:rPrChange w:id="5243" w:author="Ruijie Xu" w:date="2022-03-10T12:31:00Z">
              <w:rPr>
                <w:color w:val="000000" w:themeColor="text1"/>
              </w:rPr>
            </w:rPrChange>
          </w:rPr>
          <w:t>.4)</w:t>
        </w:r>
      </w:ins>
      <w:ins w:id="5244" w:author="Ruijie Xu" w:date="2022-02-02T12:20:00Z">
        <w:r w:rsidRPr="002B42A7">
          <w:rPr>
            <w:rFonts w:ascii="Times New Roman" w:hAnsi="Times New Roman" w:cs="Times New Roman"/>
            <w:color w:val="000000" w:themeColor="text1"/>
            <w:rPrChange w:id="5245" w:author="Ruijie Xu" w:date="2022-03-10T12:31:00Z">
              <w:rPr>
                <w:color w:val="000000" w:themeColor="text1"/>
              </w:rPr>
            </w:rPrChange>
          </w:rPr>
          <w:t xml:space="preserve">. The species-level classification of the three software </w:t>
        </w:r>
      </w:ins>
      <w:ins w:id="5246" w:author="Ruijie Xu" w:date="2022-02-27T11:46:00Z">
        <w:r w:rsidR="001D06C9" w:rsidRPr="002B42A7">
          <w:rPr>
            <w:rFonts w:ascii="Times New Roman" w:hAnsi="Times New Roman" w:cs="Times New Roman"/>
            <w:color w:val="000000" w:themeColor="text1"/>
            <w:rPrChange w:id="5247" w:author="Ruijie Xu" w:date="2022-03-10T12:31:00Z">
              <w:rPr>
                <w:color w:val="000000" w:themeColor="text1"/>
              </w:rPr>
            </w:rPrChange>
          </w:rPr>
          <w:t xml:space="preserve">mentioned above </w:t>
        </w:r>
      </w:ins>
      <w:ins w:id="5248" w:author="Ruijie Xu" w:date="2022-02-02T12:20:00Z">
        <w:del w:id="5249" w:author="Liliana Salvador" w:date="2022-02-23T20:32:00Z">
          <w:r w:rsidRPr="002B42A7" w:rsidDel="00015F44">
            <w:rPr>
              <w:rFonts w:ascii="Times New Roman" w:hAnsi="Times New Roman" w:cs="Times New Roman"/>
              <w:color w:val="000000" w:themeColor="text1"/>
              <w:rPrChange w:id="5250"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251" w:author="Ruijie Xu" w:date="2022-03-10T12:31:00Z">
              <w:rPr>
                <w:color w:val="000000" w:themeColor="text1"/>
              </w:rPr>
            </w:rPrChange>
          </w:rPr>
          <w:t xml:space="preserve">shared </w:t>
        </w:r>
      </w:ins>
      <w:ins w:id="5252" w:author="Liliana Salvador" w:date="2022-02-23T20:32:00Z">
        <w:r w:rsidR="00015F44" w:rsidRPr="002B42A7">
          <w:rPr>
            <w:rFonts w:ascii="Times New Roman" w:hAnsi="Times New Roman" w:cs="Times New Roman"/>
            <w:color w:val="000000" w:themeColor="text1"/>
            <w:rPrChange w:id="5253" w:author="Ruijie Xu" w:date="2022-03-10T12:31:00Z">
              <w:rPr>
                <w:color w:val="000000" w:themeColor="text1"/>
              </w:rPr>
            </w:rPrChange>
          </w:rPr>
          <w:t xml:space="preserve">a total of </w:t>
        </w:r>
      </w:ins>
      <w:ins w:id="5254" w:author="Ruijie Xu" w:date="2022-02-02T12:20:00Z">
        <w:r w:rsidRPr="002B42A7">
          <w:rPr>
            <w:rFonts w:ascii="Times New Roman" w:hAnsi="Times New Roman" w:cs="Times New Roman"/>
            <w:color w:val="000000" w:themeColor="text1"/>
            <w:rPrChange w:id="5255" w:author="Ruijie Xu" w:date="2022-03-10T12:31:00Z">
              <w:rPr>
                <w:color w:val="000000" w:themeColor="text1"/>
              </w:rPr>
            </w:rPrChange>
          </w:rPr>
          <w:t>1</w:t>
        </w:r>
        <w:del w:id="5256" w:author="Liliana Salvador" w:date="2022-02-23T21:04:00Z">
          <w:r w:rsidRPr="002B42A7" w:rsidDel="00A503F5">
            <w:rPr>
              <w:rFonts w:ascii="Times New Roman" w:hAnsi="Times New Roman" w:cs="Times New Roman"/>
              <w:color w:val="000000" w:themeColor="text1"/>
              <w:rPrChange w:id="5257" w:author="Ruijie Xu" w:date="2022-03-10T12:31:00Z">
                <w:rPr>
                  <w:color w:val="000000" w:themeColor="text1"/>
                </w:rPr>
              </w:rPrChange>
            </w:rPr>
            <w:delText>,</w:delText>
          </w:r>
        </w:del>
        <w:r w:rsidRPr="002B42A7">
          <w:rPr>
            <w:rFonts w:ascii="Times New Roman" w:hAnsi="Times New Roman" w:cs="Times New Roman"/>
            <w:color w:val="000000" w:themeColor="text1"/>
            <w:rPrChange w:id="5258" w:author="Ruijie Xu" w:date="2022-03-10T12:31:00Z">
              <w:rPr>
                <w:color w:val="000000" w:themeColor="text1"/>
              </w:rPr>
            </w:rPrChange>
          </w:rPr>
          <w:t>379 species taxa</w:t>
        </w:r>
        <w:del w:id="5259" w:author="Liliana Salvador" w:date="2022-02-23T20:32:00Z">
          <w:r w:rsidRPr="002B42A7" w:rsidDel="00015F44">
            <w:rPr>
              <w:rFonts w:ascii="Times New Roman" w:hAnsi="Times New Roman" w:cs="Times New Roman"/>
              <w:color w:val="000000" w:themeColor="text1"/>
              <w:rPrChange w:id="5260"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5261" w:author="Ruijie Xu" w:date="2022-03-10T12:31:00Z">
              <w:rPr>
                <w:color w:val="000000" w:themeColor="text1"/>
              </w:rPr>
            </w:rPrChange>
          </w:rPr>
          <w:t xml:space="preserve">. In addition, BLASTN </w:t>
        </w:r>
        <w:del w:id="5262" w:author="Liliana Salvador" w:date="2022-02-23T20:32:00Z">
          <w:r w:rsidRPr="002B42A7" w:rsidDel="00015F44">
            <w:rPr>
              <w:rFonts w:ascii="Times New Roman" w:hAnsi="Times New Roman" w:cs="Times New Roman"/>
              <w:color w:val="000000" w:themeColor="text1"/>
              <w:rPrChange w:id="5263"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264" w:author="Ruijie Xu" w:date="2022-03-10T12:31:00Z">
              <w:rPr>
                <w:color w:val="000000" w:themeColor="text1"/>
              </w:rPr>
            </w:rPrChange>
          </w:rPr>
          <w:t xml:space="preserve">shared 1253 species </w:t>
        </w:r>
        <w:del w:id="5265" w:author="Liliana Salvador" w:date="2022-03-08T19:43:00Z">
          <w:r w:rsidRPr="002B42A7" w:rsidDel="0028601F">
            <w:rPr>
              <w:rFonts w:ascii="Times New Roman" w:hAnsi="Times New Roman" w:cs="Times New Roman"/>
              <w:color w:val="000000" w:themeColor="text1"/>
              <w:rPrChange w:id="5266"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5267" w:author="Ruijie Xu" w:date="2022-03-10T12:31:00Z">
              <w:rPr>
                <w:color w:val="000000" w:themeColor="text1"/>
              </w:rPr>
            </w:rPrChange>
          </w:rPr>
          <w:t xml:space="preserve">taxa with Centrifuge, 1207 </w:t>
        </w:r>
        <w:del w:id="5268" w:author="Liliana Salvador" w:date="2022-03-08T19:43:00Z">
          <w:r w:rsidRPr="002B42A7" w:rsidDel="0028601F">
            <w:rPr>
              <w:rFonts w:ascii="Times New Roman" w:hAnsi="Times New Roman" w:cs="Times New Roman"/>
              <w:color w:val="000000" w:themeColor="text1"/>
              <w:rPrChange w:id="5269"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270" w:author="Ruijie Xu" w:date="2022-03-10T12:31:00Z">
              <w:rPr>
                <w:color w:val="000000" w:themeColor="text1"/>
              </w:rPr>
            </w:rPrChange>
          </w:rPr>
          <w:t xml:space="preserve">with Kaiju, and 1126 </w:t>
        </w:r>
        <w:del w:id="5271" w:author="Liliana Salvador" w:date="2022-03-08T19:43:00Z">
          <w:r w:rsidRPr="002B42A7" w:rsidDel="0028601F">
            <w:rPr>
              <w:rFonts w:ascii="Times New Roman" w:hAnsi="Times New Roman" w:cs="Times New Roman"/>
              <w:color w:val="000000" w:themeColor="text1"/>
              <w:rPrChange w:id="5272"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273" w:author="Ruijie Xu" w:date="2022-03-10T12:31:00Z">
              <w:rPr>
                <w:color w:val="000000" w:themeColor="text1"/>
              </w:rPr>
            </w:rPrChange>
          </w:rPr>
          <w:t>with Kraken2. CLARK and CLARK-s’</w:t>
        </w:r>
        <w:del w:id="5274" w:author="Liliana Salvador" w:date="2022-03-08T19:43:00Z">
          <w:r w:rsidRPr="002B42A7" w:rsidDel="0028601F">
            <w:rPr>
              <w:rFonts w:ascii="Times New Roman" w:hAnsi="Times New Roman" w:cs="Times New Roman"/>
              <w:color w:val="000000" w:themeColor="text1"/>
              <w:rPrChange w:id="5275" w:author="Ruijie Xu" w:date="2022-03-10T12:31:00Z">
                <w:rPr>
                  <w:color w:val="000000" w:themeColor="text1"/>
                </w:rPr>
              </w:rPrChange>
            </w:rPr>
            <w:delText>s</w:delText>
          </w:r>
        </w:del>
        <w:r w:rsidRPr="002B42A7">
          <w:rPr>
            <w:rFonts w:ascii="Times New Roman" w:hAnsi="Times New Roman" w:cs="Times New Roman"/>
            <w:color w:val="000000" w:themeColor="text1"/>
            <w:rPrChange w:id="5276" w:author="Ruijie Xu" w:date="2022-03-10T12:31:00Z">
              <w:rPr>
                <w:color w:val="000000" w:themeColor="text1"/>
              </w:rPr>
            </w:rPrChange>
          </w:rPr>
          <w:t xml:space="preserve"> classification </w:t>
        </w:r>
        <w:del w:id="5277" w:author="Liliana Salvador" w:date="2022-02-23T20:32:00Z">
          <w:r w:rsidRPr="002B42A7" w:rsidDel="00015F44">
            <w:rPr>
              <w:rFonts w:ascii="Times New Roman" w:hAnsi="Times New Roman" w:cs="Times New Roman"/>
              <w:color w:val="000000" w:themeColor="text1"/>
              <w:rPrChange w:id="5278"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279" w:author="Ruijie Xu" w:date="2022-03-10T12:31:00Z">
              <w:rPr>
                <w:color w:val="000000" w:themeColor="text1"/>
              </w:rPr>
            </w:rPrChange>
          </w:rPr>
          <w:t>shared 1219 and 1059 species taxa wtith Kaiju</w:t>
        </w:r>
      </w:ins>
      <w:ins w:id="5280" w:author="Liliana Salvador" w:date="2022-02-23T20:32:00Z">
        <w:r w:rsidR="00015F44" w:rsidRPr="002B42A7">
          <w:rPr>
            <w:rFonts w:ascii="Times New Roman" w:hAnsi="Times New Roman" w:cs="Times New Roman"/>
            <w:color w:val="000000" w:themeColor="text1"/>
            <w:rPrChange w:id="5281" w:author="Ruijie Xu" w:date="2022-03-10T12:31:00Z">
              <w:rPr>
                <w:color w:val="000000" w:themeColor="text1"/>
              </w:rPr>
            </w:rPrChange>
          </w:rPr>
          <w:t>, respectively</w:t>
        </w:r>
      </w:ins>
      <w:ins w:id="5282" w:author="Ruijie Xu" w:date="2022-02-02T12:20:00Z">
        <w:del w:id="5283" w:author="Liliana Salvador" w:date="2022-02-23T20:32:00Z">
          <w:r w:rsidRPr="002B42A7" w:rsidDel="00015F44">
            <w:rPr>
              <w:rFonts w:ascii="Times New Roman" w:hAnsi="Times New Roman" w:cs="Times New Roman"/>
              <w:color w:val="000000" w:themeColor="text1"/>
              <w:rPrChange w:id="5284"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5285" w:author="Ruijie Xu" w:date="2022-03-10T12:31:00Z">
              <w:rPr>
                <w:color w:val="000000" w:themeColor="text1"/>
              </w:rPr>
            </w:rPrChange>
          </w:rPr>
          <w:t xml:space="preserve">. To assess if different software </w:t>
        </w:r>
        <w:del w:id="5286" w:author="Liliana Salvador" w:date="2022-02-23T20:32:00Z">
          <w:r w:rsidRPr="002B42A7" w:rsidDel="00015F44">
            <w:rPr>
              <w:rFonts w:ascii="Times New Roman" w:hAnsi="Times New Roman" w:cs="Times New Roman"/>
              <w:color w:val="000000" w:themeColor="text1"/>
              <w:rPrChange w:id="5287" w:author="Ruijie Xu" w:date="2022-03-10T12:31:00Z">
                <w:rPr>
                  <w:color w:val="000000" w:themeColor="text1"/>
                </w:rPr>
              </w:rPrChange>
            </w:rPr>
            <w:delText xml:space="preserve">has </w:delText>
          </w:r>
        </w:del>
      </w:ins>
      <w:ins w:id="5288" w:author="Liliana Salvador" w:date="2022-02-23T20:32:00Z">
        <w:r w:rsidR="00015F44" w:rsidRPr="002B42A7">
          <w:rPr>
            <w:rFonts w:ascii="Times New Roman" w:hAnsi="Times New Roman" w:cs="Times New Roman"/>
            <w:color w:val="000000" w:themeColor="text1"/>
            <w:rPrChange w:id="5289" w:author="Ruijie Xu" w:date="2022-03-10T12:31:00Z">
              <w:rPr>
                <w:color w:val="000000" w:themeColor="text1"/>
              </w:rPr>
            </w:rPrChange>
          </w:rPr>
          <w:t>ha</w:t>
        </w:r>
      </w:ins>
      <w:ins w:id="5290" w:author="Liliana Salvador" w:date="2022-03-08T19:44:00Z">
        <w:r w:rsidR="0028601F" w:rsidRPr="002B42A7">
          <w:rPr>
            <w:rFonts w:ascii="Times New Roman" w:hAnsi="Times New Roman" w:cs="Times New Roman"/>
            <w:color w:val="000000" w:themeColor="text1"/>
            <w:rPrChange w:id="5291" w:author="Ruijie Xu" w:date="2022-03-10T12:31:00Z">
              <w:rPr>
                <w:color w:val="000000" w:themeColor="text1"/>
              </w:rPr>
            </w:rPrChange>
          </w:rPr>
          <w:t>d</w:t>
        </w:r>
      </w:ins>
      <w:ins w:id="5292" w:author="Liliana Salvador" w:date="2022-02-23T20:32:00Z">
        <w:r w:rsidR="00015F44" w:rsidRPr="002B42A7">
          <w:rPr>
            <w:rFonts w:ascii="Times New Roman" w:hAnsi="Times New Roman" w:cs="Times New Roman"/>
            <w:color w:val="000000" w:themeColor="text1"/>
            <w:rPrChange w:id="5293" w:author="Ruijie Xu" w:date="2022-03-10T12:31:00Z">
              <w:rPr>
                <w:color w:val="000000" w:themeColor="text1"/>
              </w:rPr>
            </w:rPrChange>
          </w:rPr>
          <w:t xml:space="preserve"> </w:t>
        </w:r>
      </w:ins>
      <w:ins w:id="5294" w:author="Ruijie Xu" w:date="2022-02-02T12:20:00Z">
        <w:r w:rsidRPr="002B42A7">
          <w:rPr>
            <w:rFonts w:ascii="Times New Roman" w:hAnsi="Times New Roman" w:cs="Times New Roman"/>
            <w:color w:val="000000" w:themeColor="text1"/>
            <w:rPrChange w:id="5295" w:author="Ruijie Xu" w:date="2022-03-10T12:31:00Z">
              <w:rPr>
                <w:color w:val="000000" w:themeColor="text1"/>
              </w:rPr>
            </w:rPrChange>
          </w:rPr>
          <w:t xml:space="preserve">identified </w:t>
        </w:r>
      </w:ins>
      <w:ins w:id="5296" w:author="Liliana Salvador" w:date="2022-02-23T20:32:00Z">
        <w:r w:rsidR="00015F44" w:rsidRPr="002B42A7">
          <w:rPr>
            <w:rFonts w:ascii="Times New Roman" w:hAnsi="Times New Roman" w:cs="Times New Roman"/>
            <w:color w:val="000000" w:themeColor="text1"/>
            <w:rPrChange w:id="5297" w:author="Ruijie Xu" w:date="2022-03-10T12:31:00Z">
              <w:rPr>
                <w:color w:val="000000" w:themeColor="text1"/>
              </w:rPr>
            </w:rPrChange>
          </w:rPr>
          <w:t xml:space="preserve">the </w:t>
        </w:r>
      </w:ins>
      <w:ins w:id="5298" w:author="Ruijie Xu" w:date="2022-02-02T12:20:00Z">
        <w:r w:rsidRPr="002B42A7">
          <w:rPr>
            <w:rFonts w:ascii="Times New Roman" w:hAnsi="Times New Roman" w:cs="Times New Roman"/>
            <w:color w:val="000000" w:themeColor="text1"/>
            <w:rPrChange w:id="5299" w:author="Ruijie Xu" w:date="2022-03-10T12:31:00Z">
              <w:rPr>
                <w:color w:val="000000" w:themeColor="text1"/>
              </w:rPr>
            </w:rPrChange>
          </w:rPr>
          <w:t xml:space="preserve">same species taxa as the most abundant taxa, species taxa with at least 10% of the reads from each sample were </w:t>
        </w:r>
        <w:del w:id="5300" w:author="Rajeev, Sree" w:date="2022-03-01T14:02:00Z">
          <w:r w:rsidRPr="002B42A7" w:rsidDel="008D6DD7">
            <w:rPr>
              <w:rFonts w:ascii="Times New Roman" w:hAnsi="Times New Roman" w:cs="Times New Roman"/>
              <w:color w:val="000000" w:themeColor="text1"/>
              <w:rPrChange w:id="5301" w:author="Ruijie Xu" w:date="2022-03-10T12:31:00Z">
                <w:rPr>
                  <w:color w:val="000000" w:themeColor="text1"/>
                </w:rPr>
              </w:rPrChange>
            </w:rPr>
            <w:delText>identified</w:delText>
          </w:r>
        </w:del>
      </w:ins>
      <w:ins w:id="5302" w:author="Rajeev, Sree" w:date="2022-03-01T14:02:00Z">
        <w:r w:rsidR="008D6DD7" w:rsidRPr="002B42A7">
          <w:rPr>
            <w:rFonts w:ascii="Times New Roman" w:hAnsi="Times New Roman" w:cs="Times New Roman"/>
            <w:color w:val="000000" w:themeColor="text1"/>
            <w:rPrChange w:id="5303" w:author="Ruijie Xu" w:date="2022-03-10T12:31:00Z">
              <w:rPr>
                <w:color w:val="000000" w:themeColor="text1"/>
              </w:rPr>
            </w:rPrChange>
          </w:rPr>
          <w:t xml:space="preserve">selected </w:t>
        </w:r>
      </w:ins>
      <w:ins w:id="5304" w:author="Ruijie Xu" w:date="2022-02-02T12:20:00Z">
        <w:r w:rsidRPr="002B42A7">
          <w:rPr>
            <w:rFonts w:ascii="Times New Roman" w:hAnsi="Times New Roman" w:cs="Times New Roman"/>
            <w:color w:val="000000" w:themeColor="text1"/>
            <w:rPrChange w:id="5305" w:author="Ruijie Xu" w:date="2022-03-10T12:31:00Z">
              <w:rPr>
                <w:color w:val="000000" w:themeColor="text1"/>
              </w:rPr>
            </w:rPrChange>
          </w:rPr>
          <w:t>from each software’</w:t>
        </w:r>
        <w:del w:id="5306" w:author="Liliana Salvador" w:date="2022-02-23T20:33:00Z">
          <w:r w:rsidRPr="002B42A7" w:rsidDel="00015F44">
            <w:rPr>
              <w:rFonts w:ascii="Times New Roman" w:hAnsi="Times New Roman" w:cs="Times New Roman"/>
              <w:color w:val="000000" w:themeColor="text1"/>
              <w:rPrChange w:id="5307" w:author="Ruijie Xu" w:date="2022-03-10T12:31:00Z">
                <w:rPr>
                  <w:color w:val="000000" w:themeColor="text1"/>
                </w:rPr>
              </w:rPrChange>
            </w:rPr>
            <w:delText>s</w:delText>
          </w:r>
        </w:del>
        <w:r w:rsidRPr="002B42A7">
          <w:rPr>
            <w:rFonts w:ascii="Times New Roman" w:hAnsi="Times New Roman" w:cs="Times New Roman"/>
            <w:color w:val="000000" w:themeColor="text1"/>
            <w:rPrChange w:id="5308" w:author="Ruijie Xu" w:date="2022-03-10T12:31:00Z">
              <w:rPr>
                <w:color w:val="000000" w:themeColor="text1"/>
              </w:rPr>
            </w:rPrChange>
          </w:rPr>
          <w:t xml:space="preserve"> classification. Metaphlan3 </w:t>
        </w:r>
        <w:del w:id="5309" w:author="Liliana Salvador" w:date="2022-02-23T20:33:00Z">
          <w:r w:rsidRPr="002B42A7" w:rsidDel="00015F44">
            <w:rPr>
              <w:rFonts w:ascii="Times New Roman" w:hAnsi="Times New Roman" w:cs="Times New Roman"/>
              <w:color w:val="000000" w:themeColor="text1"/>
              <w:rPrChange w:id="5310"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5311" w:author="Ruijie Xu" w:date="2022-03-10T12:31:00Z">
              <w:rPr>
                <w:color w:val="000000" w:themeColor="text1"/>
              </w:rPr>
            </w:rPrChange>
          </w:rPr>
          <w:t xml:space="preserve">identified most </w:t>
        </w:r>
      </w:ins>
      <w:ins w:id="5312" w:author="Liliana Salvador" w:date="2022-02-23T20:33:00Z">
        <w:r w:rsidR="00015F44" w:rsidRPr="002B42A7">
          <w:rPr>
            <w:rFonts w:ascii="Times New Roman" w:hAnsi="Times New Roman" w:cs="Times New Roman"/>
            <w:color w:val="000000" w:themeColor="text1"/>
            <w:rPrChange w:id="5313" w:author="Ruijie Xu" w:date="2022-03-10T12:31:00Z">
              <w:rPr>
                <w:color w:val="000000" w:themeColor="text1"/>
              </w:rPr>
            </w:rPrChange>
          </w:rPr>
          <w:t xml:space="preserve">of the </w:t>
        </w:r>
      </w:ins>
      <w:ins w:id="5314" w:author="Ruijie Xu" w:date="2022-02-02T12:20:00Z">
        <w:r w:rsidRPr="002B42A7">
          <w:rPr>
            <w:rFonts w:ascii="Times New Roman" w:hAnsi="Times New Roman" w:cs="Times New Roman"/>
            <w:color w:val="000000" w:themeColor="text1"/>
            <w:rPrChange w:id="5315" w:author="Ruijie Xu" w:date="2022-03-10T12:31:00Z">
              <w:rPr>
                <w:color w:val="000000" w:themeColor="text1"/>
              </w:rPr>
            </w:rPrChange>
          </w:rPr>
          <w:t>number of unique species taxa (18</w:t>
        </w:r>
        <w:del w:id="5316" w:author="Liliana Salvador" w:date="2022-03-08T19:44:00Z">
          <w:r w:rsidRPr="002B42A7" w:rsidDel="0028601F">
            <w:rPr>
              <w:rFonts w:ascii="Times New Roman" w:hAnsi="Times New Roman" w:cs="Times New Roman"/>
              <w:color w:val="000000" w:themeColor="text1"/>
              <w:rPrChange w:id="5317"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18" w:author="Ruijie Xu" w:date="2022-03-10T12:31:00Z">
              <w:rPr>
                <w:color w:val="000000" w:themeColor="text1"/>
              </w:rPr>
            </w:rPrChange>
          </w:rPr>
          <w:t xml:space="preserve">), while BLASTN and Kaiju </w:t>
        </w:r>
        <w:del w:id="5319" w:author="Liliana Salvador" w:date="2022-02-23T20:33:00Z">
          <w:r w:rsidRPr="002B42A7" w:rsidDel="00015F44">
            <w:rPr>
              <w:rFonts w:ascii="Times New Roman" w:hAnsi="Times New Roman" w:cs="Times New Roman"/>
              <w:color w:val="000000" w:themeColor="text1"/>
              <w:rPrChange w:id="5320" w:author="Ruijie Xu" w:date="2022-03-10T12:31:00Z">
                <w:rPr>
                  <w:color w:val="000000" w:themeColor="text1"/>
                </w:rPr>
              </w:rPrChange>
            </w:rPr>
            <w:delText>has</w:delText>
          </w:r>
        </w:del>
      </w:ins>
      <w:ins w:id="5321" w:author="Liliana Salvador" w:date="2022-02-23T20:33:00Z">
        <w:r w:rsidR="00015F44" w:rsidRPr="002B42A7">
          <w:rPr>
            <w:rFonts w:ascii="Times New Roman" w:hAnsi="Times New Roman" w:cs="Times New Roman"/>
            <w:color w:val="000000" w:themeColor="text1"/>
            <w:rPrChange w:id="5322" w:author="Ruijie Xu" w:date="2022-03-10T12:31:00Z">
              <w:rPr>
                <w:color w:val="000000" w:themeColor="text1"/>
              </w:rPr>
            </w:rPrChange>
          </w:rPr>
          <w:t>identified</w:t>
        </w:r>
      </w:ins>
      <w:ins w:id="5323" w:author="Ruijie Xu" w:date="2022-02-02T12:20:00Z">
        <w:r w:rsidRPr="002B42A7">
          <w:rPr>
            <w:rFonts w:ascii="Times New Roman" w:hAnsi="Times New Roman" w:cs="Times New Roman"/>
            <w:color w:val="000000" w:themeColor="text1"/>
            <w:rPrChange w:id="5324" w:author="Ruijie Xu" w:date="2022-03-10T12:31:00Z">
              <w:rPr>
                <w:color w:val="000000" w:themeColor="text1"/>
              </w:rPr>
            </w:rPrChange>
          </w:rPr>
          <w:t xml:space="preserve"> the least (7</w:t>
        </w:r>
        <w:del w:id="5325" w:author="Liliana Salvador" w:date="2022-03-08T19:44:00Z">
          <w:r w:rsidRPr="002B42A7" w:rsidDel="0028601F">
            <w:rPr>
              <w:rFonts w:ascii="Times New Roman" w:hAnsi="Times New Roman" w:cs="Times New Roman"/>
              <w:color w:val="000000" w:themeColor="text1"/>
              <w:rPrChange w:id="532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27" w:author="Ruijie Xu" w:date="2022-03-10T12:31:00Z">
              <w:rPr>
                <w:color w:val="000000" w:themeColor="text1"/>
              </w:rPr>
            </w:rPrChange>
          </w:rPr>
          <w:t xml:space="preserve">). CLARK vs. CLARK-s and Kraken vs. Bracken shared most </w:t>
        </w:r>
      </w:ins>
      <w:ins w:id="5328" w:author="Liliana Salvador" w:date="2022-02-23T20:33:00Z">
        <w:r w:rsidR="00015F44" w:rsidRPr="002B42A7">
          <w:rPr>
            <w:rFonts w:ascii="Times New Roman" w:hAnsi="Times New Roman" w:cs="Times New Roman"/>
            <w:color w:val="000000" w:themeColor="text1"/>
            <w:rPrChange w:id="5329" w:author="Ruijie Xu" w:date="2022-03-10T12:31:00Z">
              <w:rPr>
                <w:color w:val="000000" w:themeColor="text1"/>
              </w:rPr>
            </w:rPrChange>
          </w:rPr>
          <w:t xml:space="preserve">of the </w:t>
        </w:r>
      </w:ins>
      <w:ins w:id="5330" w:author="Ruijie Xu" w:date="2022-02-02T12:20:00Z">
        <w:r w:rsidRPr="002B42A7">
          <w:rPr>
            <w:rFonts w:ascii="Times New Roman" w:hAnsi="Times New Roman" w:cs="Times New Roman"/>
            <w:color w:val="000000" w:themeColor="text1"/>
            <w:rPrChange w:id="5331" w:author="Ruijie Xu" w:date="2022-03-10T12:31:00Z">
              <w:rPr>
                <w:color w:val="000000" w:themeColor="text1"/>
              </w:rPr>
            </w:rPrChange>
          </w:rPr>
          <w:t>number of taxa in this category (9 and 8</w:t>
        </w:r>
        <w:del w:id="5332" w:author="Liliana Salvador" w:date="2022-03-08T19:44:00Z">
          <w:r w:rsidRPr="002B42A7" w:rsidDel="0028601F">
            <w:rPr>
              <w:rFonts w:ascii="Times New Roman" w:hAnsi="Times New Roman" w:cs="Times New Roman"/>
              <w:color w:val="000000" w:themeColor="text1"/>
              <w:rPrChange w:id="5333"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34" w:author="Ruijie Xu" w:date="2022-03-10T12:31:00Z">
              <w:rPr>
                <w:color w:val="000000" w:themeColor="text1"/>
              </w:rPr>
            </w:rPrChange>
          </w:rPr>
          <w:t>, respectively). Two species taxa were identified by all software as the top ten percent most abundant species taxa</w:t>
        </w:r>
      </w:ins>
      <w:ins w:id="5335" w:author="Liliana Salvador" w:date="2022-02-23T20:34:00Z">
        <w:r w:rsidR="0088072A" w:rsidRPr="002B42A7">
          <w:rPr>
            <w:rFonts w:ascii="Times New Roman" w:hAnsi="Times New Roman" w:cs="Times New Roman"/>
            <w:color w:val="000000" w:themeColor="text1"/>
            <w:rPrChange w:id="5336" w:author="Ruijie Xu" w:date="2022-03-10T12:31:00Z">
              <w:rPr>
                <w:color w:val="000000" w:themeColor="text1"/>
              </w:rPr>
            </w:rPrChange>
          </w:rPr>
          <w:t>,</w:t>
        </w:r>
      </w:ins>
      <w:ins w:id="5337" w:author="Ruijie Xu" w:date="2022-02-02T12:20:00Z">
        <w:r w:rsidRPr="002B42A7">
          <w:rPr>
            <w:rFonts w:ascii="Times New Roman" w:hAnsi="Times New Roman" w:cs="Times New Roman"/>
            <w:color w:val="000000" w:themeColor="text1"/>
            <w:rPrChange w:id="5338" w:author="Ruijie Xu" w:date="2022-03-10T12:31:00Z">
              <w:rPr>
                <w:color w:val="000000" w:themeColor="text1"/>
              </w:rPr>
            </w:rPrChange>
          </w:rPr>
          <w:t xml:space="preserve"> which </w:t>
        </w:r>
      </w:ins>
      <w:ins w:id="5339" w:author="Liliana Salvador" w:date="2022-02-23T20:34:00Z">
        <w:r w:rsidR="0088072A" w:rsidRPr="002B42A7">
          <w:rPr>
            <w:rFonts w:ascii="Times New Roman" w:hAnsi="Times New Roman" w:cs="Times New Roman"/>
            <w:color w:val="000000" w:themeColor="text1"/>
            <w:rPrChange w:id="5340" w:author="Ruijie Xu" w:date="2022-03-10T12:31:00Z">
              <w:rPr>
                <w:color w:val="000000" w:themeColor="text1"/>
              </w:rPr>
            </w:rPrChange>
          </w:rPr>
          <w:t>were</w:t>
        </w:r>
      </w:ins>
      <w:ins w:id="5341" w:author="Ruijie Xu" w:date="2022-02-02T12:20:00Z">
        <w:del w:id="5342" w:author="Liliana Salvador" w:date="2022-02-23T20:34:00Z">
          <w:r w:rsidRPr="002B42A7" w:rsidDel="0088072A">
            <w:rPr>
              <w:rFonts w:ascii="Times New Roman" w:hAnsi="Times New Roman" w:cs="Times New Roman"/>
              <w:color w:val="000000" w:themeColor="text1"/>
              <w:rPrChange w:id="5343" w:author="Ruijie Xu" w:date="2022-03-10T12:31:00Z">
                <w:rPr>
                  <w:color w:val="000000" w:themeColor="text1"/>
                </w:rPr>
              </w:rPrChange>
            </w:rPr>
            <w:delText>are</w:delText>
          </w:r>
        </w:del>
        <w:r w:rsidRPr="002B42A7">
          <w:rPr>
            <w:rFonts w:ascii="Times New Roman" w:hAnsi="Times New Roman" w:cs="Times New Roman"/>
            <w:color w:val="000000" w:themeColor="text1"/>
            <w:rPrChange w:id="5344"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5345" w:author="Ruijie Xu" w:date="2022-03-10T12:31:00Z">
              <w:rPr>
                <w:i/>
                <w:iCs/>
                <w:color w:val="000000" w:themeColor="text1"/>
              </w:rPr>
            </w:rPrChange>
          </w:rPr>
          <w:t>L. interrogans</w:t>
        </w:r>
        <w:r w:rsidRPr="002B42A7">
          <w:rPr>
            <w:rFonts w:ascii="Times New Roman" w:hAnsi="Times New Roman" w:cs="Times New Roman"/>
            <w:color w:val="000000" w:themeColor="text1"/>
            <w:rPrChange w:id="5346"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5347" w:author="Ruijie Xu" w:date="2022-03-10T12:31:00Z">
              <w:rPr>
                <w:i/>
                <w:iCs/>
                <w:color w:val="000000" w:themeColor="text1"/>
              </w:rPr>
            </w:rPrChange>
          </w:rPr>
          <w:t>Bartonella elizabethae</w:t>
        </w:r>
      </w:ins>
      <w:ins w:id="5348" w:author="Ruijie Xu" w:date="2022-02-03T12:21:00Z">
        <w:r w:rsidR="00E93552" w:rsidRPr="002B42A7">
          <w:rPr>
            <w:rFonts w:ascii="Times New Roman" w:hAnsi="Times New Roman" w:cs="Times New Roman"/>
            <w:i/>
            <w:iCs/>
            <w:color w:val="000000" w:themeColor="text1"/>
            <w:rPrChange w:id="5349"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5350" w:author="Ruijie Xu" w:date="2022-03-10T12:31:00Z">
              <w:rPr>
                <w:color w:val="000000" w:themeColor="text1"/>
              </w:rPr>
            </w:rPrChange>
          </w:rPr>
          <w:t>(Table SII.1)</w:t>
        </w:r>
      </w:ins>
      <w:ins w:id="5351" w:author="Ruijie Xu" w:date="2022-02-02T12:20:00Z">
        <w:r w:rsidRPr="002B42A7">
          <w:rPr>
            <w:rFonts w:ascii="Times New Roman" w:hAnsi="Times New Roman" w:cs="Times New Roman"/>
            <w:color w:val="000000" w:themeColor="text1"/>
            <w:rPrChange w:id="5352" w:author="Ruijie Xu" w:date="2022-03-10T12:31:00Z">
              <w:rPr>
                <w:color w:val="000000" w:themeColor="text1"/>
              </w:rPr>
            </w:rPrChange>
          </w:rPr>
          <w:t>.</w:t>
        </w:r>
      </w:ins>
    </w:p>
    <w:bookmarkEnd w:id="5083"/>
    <w:bookmarkEnd w:id="5084"/>
    <w:p w14:paraId="49303CF4" w14:textId="77777777" w:rsidR="0088072A" w:rsidRPr="002B42A7" w:rsidRDefault="0088072A">
      <w:pPr>
        <w:spacing w:line="480" w:lineRule="auto"/>
        <w:rPr>
          <w:ins w:id="5353" w:author="Liliana Salvador" w:date="2022-02-23T20:35:00Z"/>
          <w:rFonts w:ascii="Times New Roman" w:hAnsi="Times New Roman" w:cs="Times New Roman"/>
          <w:b/>
          <w:bCs/>
          <w:color w:val="000000" w:themeColor="text1"/>
          <w:rPrChange w:id="5354" w:author="Ruijie Xu" w:date="2022-03-10T12:31:00Z">
            <w:rPr>
              <w:ins w:id="5355" w:author="Liliana Salvador" w:date="2022-02-23T20:35:00Z"/>
              <w:b/>
              <w:bCs/>
              <w:color w:val="000000" w:themeColor="text1"/>
            </w:rPr>
          </w:rPrChange>
        </w:rPr>
      </w:pPr>
    </w:p>
    <w:p w14:paraId="77A43993" w14:textId="6EA27CF6" w:rsidR="00C355C5" w:rsidRPr="002B42A7" w:rsidRDefault="00C355C5">
      <w:pPr>
        <w:spacing w:line="480" w:lineRule="auto"/>
        <w:rPr>
          <w:ins w:id="5356" w:author="Ruijie Xu" w:date="2022-03-04T11:13:00Z"/>
          <w:rFonts w:ascii="Times New Roman" w:hAnsi="Times New Roman" w:cs="Times New Roman"/>
          <w:b/>
          <w:bCs/>
          <w:color w:val="000000" w:themeColor="text1"/>
          <w:rPrChange w:id="5357" w:author="Ruijie Xu" w:date="2022-03-10T12:31:00Z">
            <w:rPr>
              <w:ins w:id="5358" w:author="Ruijie Xu" w:date="2022-03-04T11:13:00Z"/>
              <w:b/>
              <w:bCs/>
              <w:color w:val="000000" w:themeColor="text1"/>
            </w:rPr>
          </w:rPrChange>
        </w:rPr>
      </w:pPr>
      <w:ins w:id="5359" w:author="Ruijie Xu" w:date="2022-02-02T13:04:00Z">
        <w:r w:rsidRPr="002B42A7">
          <w:rPr>
            <w:rFonts w:ascii="Times New Roman" w:hAnsi="Times New Roman" w:cs="Times New Roman"/>
            <w:b/>
            <w:bCs/>
            <w:color w:val="000000" w:themeColor="text1"/>
            <w:rPrChange w:id="5360"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5361" w:author="Liliana Salvador" w:date="2022-02-26T15:17:00Z"/>
          <w:rFonts w:ascii="Times New Roman" w:hAnsi="Times New Roman" w:cs="Times New Roman"/>
          <w:i/>
          <w:color w:val="000000" w:themeColor="text1"/>
          <w:rPrChange w:id="5362" w:author="Ruijie Xu" w:date="2022-03-10T12:31:00Z">
            <w:rPr>
              <w:ins w:id="5363" w:author="Liliana Salvador" w:date="2022-02-26T15:17:00Z"/>
              <w:b/>
              <w:bCs/>
              <w:color w:val="000000" w:themeColor="text1"/>
            </w:rPr>
          </w:rPrChange>
        </w:rPr>
      </w:pPr>
      <w:ins w:id="5364" w:author="Ruijie Xu" w:date="2022-03-04T11:13:00Z">
        <w:r w:rsidRPr="002B42A7">
          <w:rPr>
            <w:rFonts w:ascii="Times New Roman" w:hAnsi="Times New Roman" w:cs="Times New Roman"/>
            <w:i/>
            <w:color w:val="000000" w:themeColor="text1"/>
            <w:rPrChange w:id="5365" w:author="Ruijie Xu" w:date="2022-03-10T12:31:00Z">
              <w:rPr>
                <w:i/>
                <w:color w:val="000000" w:themeColor="text1"/>
              </w:rPr>
            </w:rPrChange>
          </w:rPr>
          <w:t>Within-sample diversity (</w:t>
        </w:r>
      </w:ins>
      <w:ins w:id="5366" w:author="Ruijie Xu" w:date="2022-03-04T11:16:00Z">
        <w:r w:rsidRPr="002B42A7">
          <w:rPr>
            <w:rFonts w:ascii="Times New Roman" w:hAnsi="Times New Roman" w:cs="Times New Roman"/>
            <w:i/>
            <w:color w:val="000000" w:themeColor="text1"/>
            <w:rPrChange w:id="5367" w:author="Ruijie Xu" w:date="2022-03-10T12:31:00Z">
              <w:rPr>
                <w:i/>
                <w:color w:val="000000" w:themeColor="text1"/>
              </w:rPr>
            </w:rPrChange>
          </w:rPr>
          <w:sym w:font="Symbol" w:char="F061"/>
        </w:r>
      </w:ins>
      <w:ins w:id="5368" w:author="Ruijie Xu" w:date="2022-03-04T11:13:00Z">
        <w:r w:rsidRPr="002B42A7">
          <w:rPr>
            <w:rFonts w:ascii="Times New Roman" w:hAnsi="Times New Roman" w:cs="Times New Roman"/>
            <w:i/>
            <w:color w:val="000000" w:themeColor="text1"/>
            <w:rPrChange w:id="5369"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5370" w:author="Ruijie Xu" w:date="2022-02-02T12:20:00Z"/>
          <w:del w:id="5371" w:author="Rajeev, Sree" w:date="2022-03-03T11:13:00Z"/>
          <w:rFonts w:ascii="Times New Roman" w:hAnsi="Times New Roman" w:cs="Times New Roman"/>
          <w:bCs/>
          <w:i/>
          <w:color w:val="000000" w:themeColor="text1"/>
          <w:rPrChange w:id="5372" w:author="Ruijie Xu" w:date="2022-03-10T12:31:00Z">
            <w:rPr>
              <w:ins w:id="5373" w:author="Ruijie Xu" w:date="2022-02-02T12:20:00Z"/>
              <w:del w:id="5374" w:author="Rajeev, Sree" w:date="2022-03-03T11:13:00Z"/>
              <w:bCs/>
              <w:color w:val="000000" w:themeColor="text1"/>
            </w:rPr>
          </w:rPrChange>
        </w:rPr>
        <w:pPrChange w:id="5375" w:author="Ruijie Xu" w:date="2022-02-02T13:04:00Z">
          <w:pPr>
            <w:keepNext/>
            <w:spacing w:line="480" w:lineRule="auto"/>
            <w:ind w:firstLine="720"/>
          </w:pPr>
        </w:pPrChange>
      </w:pPr>
      <w:bookmarkStart w:id="5376" w:name="OLE_LINK166"/>
      <w:bookmarkStart w:id="5377" w:name="OLE_LINK167"/>
      <w:ins w:id="5378" w:author="Liliana Salvador" w:date="2022-02-26T16:13:00Z">
        <w:del w:id="5379" w:author="Rajeev, Sree" w:date="2022-03-03T11:13:00Z">
          <w:r w:rsidRPr="002B42A7" w:rsidDel="008F1502">
            <w:rPr>
              <w:rFonts w:ascii="Times New Roman" w:hAnsi="Times New Roman" w:cs="Times New Roman"/>
              <w:bCs/>
              <w:i/>
              <w:color w:val="000000" w:themeColor="text1"/>
              <w:rPrChange w:id="5380" w:author="Ruijie Xu" w:date="2022-03-10T12:31:00Z">
                <w:rPr>
                  <w:bCs/>
                  <w:i/>
                  <w:color w:val="000000" w:themeColor="text1"/>
                </w:rPr>
              </w:rPrChange>
            </w:rPr>
            <w:delText>W</w:delText>
          </w:r>
        </w:del>
      </w:ins>
      <w:ins w:id="5381" w:author="Liliana Salvador" w:date="2022-02-26T16:03:00Z">
        <w:del w:id="5382" w:author="Rajeev, Sree" w:date="2022-03-03T11:13:00Z">
          <w:r w:rsidR="00E33A4D" w:rsidRPr="002B42A7" w:rsidDel="008F1502">
            <w:rPr>
              <w:rFonts w:ascii="Times New Roman" w:hAnsi="Times New Roman" w:cs="Times New Roman"/>
              <w:bCs/>
              <w:i/>
              <w:color w:val="000000" w:themeColor="text1"/>
              <w:rPrChange w:id="5383" w:author="Ruijie Xu" w:date="2022-03-10T12:31:00Z">
                <w:rPr>
                  <w:bCs/>
                  <w:i/>
                  <w:color w:val="000000" w:themeColor="text1"/>
                </w:rPr>
              </w:rPrChange>
            </w:rPr>
            <w:delText>ithin-sample diversity</w:delText>
          </w:r>
        </w:del>
      </w:ins>
      <w:ins w:id="5384" w:author="Liliana Salvador" w:date="2022-02-26T16:13:00Z">
        <w:del w:id="5385" w:author="Rajeev, Sree" w:date="2022-03-03T11:13:00Z">
          <w:r w:rsidRPr="002B42A7" w:rsidDel="008F1502">
            <w:rPr>
              <w:rFonts w:ascii="Times New Roman" w:hAnsi="Times New Roman" w:cs="Times New Roman"/>
              <w:bCs/>
              <w:i/>
              <w:color w:val="000000" w:themeColor="text1"/>
              <w:rPrChange w:id="5386"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5387"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5388" w:author="Ruijie Xu" w:date="2022-03-10T12:31:00Z">
                <w:rPr>
                  <w:bCs/>
                  <w:i/>
                  <w:color w:val="000000" w:themeColor="text1"/>
                </w:rPr>
              </w:rPrChange>
            </w:rPr>
            <w:delText xml:space="preserve">-diversity) </w:delText>
          </w:r>
        </w:del>
      </w:ins>
      <w:ins w:id="5389" w:author="Liliana Salvador" w:date="2022-02-26T15:35:00Z">
        <w:del w:id="5390" w:author="Rajeev, Sree" w:date="2022-03-03T11:13:00Z">
          <w:r w:rsidR="00505A57" w:rsidRPr="002B42A7" w:rsidDel="008F1502">
            <w:rPr>
              <w:rFonts w:ascii="Times New Roman" w:hAnsi="Times New Roman" w:cs="Times New Roman"/>
              <w:bCs/>
              <w:i/>
              <w:color w:val="000000" w:themeColor="text1"/>
              <w:rPrChange w:id="5391" w:author="Ruijie Xu" w:date="2022-03-10T12:31:00Z">
                <w:rPr>
                  <w:bCs/>
                  <w:i/>
                  <w:color w:val="000000" w:themeColor="text1"/>
                </w:rPr>
              </w:rPrChange>
            </w:rPr>
            <w:delText xml:space="preserve">- </w:delText>
          </w:r>
        </w:del>
      </w:ins>
      <w:ins w:id="5392" w:author="Liliana Salvador" w:date="2022-02-26T15:36:00Z">
        <w:del w:id="5393" w:author="Rajeev, Sree" w:date="2022-03-03T11:13:00Z">
          <w:r w:rsidR="00505A57" w:rsidRPr="002B42A7" w:rsidDel="008F1502">
            <w:rPr>
              <w:rFonts w:ascii="Times New Roman" w:hAnsi="Times New Roman" w:cs="Times New Roman"/>
              <w:bCs/>
              <w:i/>
              <w:color w:val="000000" w:themeColor="text1"/>
              <w:rPrChange w:id="5394" w:author="Ruijie Xu" w:date="2022-03-10T12:31:00Z">
                <w:rPr>
                  <w:bCs/>
                  <w:i/>
                  <w:color w:val="000000" w:themeColor="text1"/>
                </w:rPr>
              </w:rPrChange>
            </w:rPr>
            <w:delText>DBs</w:delText>
          </w:r>
        </w:del>
      </w:ins>
    </w:p>
    <w:bookmarkEnd w:id="5376"/>
    <w:bookmarkEnd w:id="5377"/>
    <w:p w14:paraId="0CD7AB28" w14:textId="187212F2" w:rsidR="00D0036D" w:rsidRPr="002B42A7" w:rsidDel="0052454F" w:rsidRDefault="0070427B" w:rsidP="001D64AA">
      <w:pPr>
        <w:keepNext/>
        <w:spacing w:line="480" w:lineRule="auto"/>
        <w:ind w:firstLine="720"/>
        <w:rPr>
          <w:ins w:id="5395" w:author="Liliana Salvador" w:date="2022-02-26T15:36:00Z"/>
          <w:del w:id="5396" w:author="Ruijie Xu" w:date="2022-02-27T13:37:00Z"/>
          <w:rFonts w:ascii="Times New Roman" w:hAnsi="Times New Roman" w:cs="Times New Roman"/>
          <w:color w:val="000000" w:themeColor="text1"/>
          <w:rPrChange w:id="5397" w:author="Ruijie Xu" w:date="2022-03-10T12:31:00Z">
            <w:rPr>
              <w:ins w:id="5398" w:author="Liliana Salvador" w:date="2022-02-26T15:36:00Z"/>
              <w:del w:id="5399" w:author="Ruijie Xu" w:date="2022-02-27T13:37:00Z"/>
              <w:color w:val="000000" w:themeColor="text1"/>
            </w:rPr>
          </w:rPrChange>
        </w:rPr>
      </w:pPr>
      <w:ins w:id="5400" w:author="Ruijie Xu" w:date="2022-03-10T12:09:00Z">
        <w:r w:rsidRPr="002B42A7">
          <w:rPr>
            <w:rFonts w:ascii="Times New Roman" w:hAnsi="Times New Roman" w:cs="Times New Roman"/>
            <w:color w:val="000000" w:themeColor="text1"/>
            <w:rPrChange w:id="5401" w:author="Ruijie Xu" w:date="2022-03-10T12:31:00Z">
              <w:rPr>
                <w:color w:val="000000" w:themeColor="text1"/>
              </w:rPr>
            </w:rPrChange>
          </w:rPr>
          <w:t xml:space="preserve">For within-sample diversity characterization, </w:t>
        </w:r>
      </w:ins>
      <w:del w:id="5402" w:author="Ruijie Xu" w:date="2022-03-10T12:09:00Z">
        <w:r w:rsidR="00C86E04" w:rsidRPr="002B42A7" w:rsidDel="0070427B">
          <w:rPr>
            <w:rFonts w:ascii="Times New Roman" w:hAnsi="Times New Roman" w:cs="Times New Roman"/>
            <w:color w:val="000000" w:themeColor="text1"/>
            <w:rPrChange w:id="5403" w:author="Ruijie Xu" w:date="2022-03-10T12:31:00Z">
              <w:rPr>
                <w:color w:val="000000" w:themeColor="text1"/>
              </w:rPr>
            </w:rPrChange>
          </w:rPr>
          <w:delText xml:space="preserve">To understand how differences in </w:delText>
        </w:r>
      </w:del>
      <w:ins w:id="5404" w:author="Liliana Salvador" w:date="2022-02-25T16:27:00Z">
        <w:del w:id="5405" w:author="Ruijie Xu" w:date="2022-03-10T12:09:00Z">
          <w:r w:rsidR="00477F6D" w:rsidRPr="002B42A7" w:rsidDel="0070427B">
            <w:rPr>
              <w:rFonts w:ascii="Times New Roman" w:hAnsi="Times New Roman" w:cs="Times New Roman"/>
              <w:color w:val="000000" w:themeColor="text1"/>
              <w:rPrChange w:id="5406" w:author="Ruijie Xu" w:date="2022-03-10T12:31:00Z">
                <w:rPr>
                  <w:color w:val="000000" w:themeColor="text1"/>
                </w:rPr>
              </w:rPrChange>
            </w:rPr>
            <w:delText xml:space="preserve">the </w:delText>
          </w:r>
        </w:del>
      </w:ins>
      <w:del w:id="5407" w:author="Ruijie Xu" w:date="2022-03-10T12:09:00Z">
        <w:r w:rsidR="00C86E04" w:rsidRPr="002B42A7" w:rsidDel="0070427B">
          <w:rPr>
            <w:rFonts w:ascii="Times New Roman" w:hAnsi="Times New Roman" w:cs="Times New Roman"/>
            <w:color w:val="000000" w:themeColor="text1"/>
            <w:rPrChange w:id="5408" w:author="Ruijie Xu" w:date="2022-03-10T12:31:00Z">
              <w:rPr>
                <w:color w:val="000000" w:themeColor="text1"/>
              </w:rPr>
            </w:rPrChange>
          </w:rPr>
          <w:delText>classification results can directly impact the characterization of the microbial communities</w:delText>
        </w:r>
      </w:del>
      <w:ins w:id="5409" w:author="Liliana Salvador" w:date="2022-03-08T19:45:00Z">
        <w:del w:id="5410" w:author="Ruijie Xu" w:date="2022-03-10T12:09:00Z">
          <w:r w:rsidR="00D715C2" w:rsidRPr="002B42A7" w:rsidDel="0070427B">
            <w:rPr>
              <w:rFonts w:ascii="Times New Roman" w:hAnsi="Times New Roman" w:cs="Times New Roman"/>
              <w:color w:val="000000" w:themeColor="text1"/>
              <w:rPrChange w:id="5411" w:author="Ruijie Xu" w:date="2022-03-10T12:31:00Z">
                <w:rPr>
                  <w:color w:val="000000" w:themeColor="text1"/>
                </w:rPr>
              </w:rPrChange>
            </w:rPr>
            <w:delText xml:space="preserve"> characterization</w:delText>
          </w:r>
        </w:del>
      </w:ins>
      <w:del w:id="5412" w:author="Ruijie Xu" w:date="2022-03-10T12:09:00Z">
        <w:r w:rsidR="00C86E04" w:rsidRPr="002B42A7" w:rsidDel="0070427B">
          <w:rPr>
            <w:rFonts w:ascii="Times New Roman" w:hAnsi="Times New Roman" w:cs="Times New Roman"/>
            <w:color w:val="000000" w:themeColor="text1"/>
            <w:rPrChange w:id="5413" w:author="Ruijie Xu" w:date="2022-03-10T12:31:00Z">
              <w:rPr>
                <w:color w:val="000000" w:themeColor="text1"/>
              </w:rPr>
            </w:rPrChange>
          </w:rPr>
          <w:delText xml:space="preserve"> in each sample, we calculated two alpha</w:delText>
        </w:r>
      </w:del>
      <w:del w:id="5414" w:author="Ruijie Xu" w:date="2022-03-10T12:08:00Z">
        <w:r w:rsidR="00C86E04" w:rsidRPr="002B42A7" w:rsidDel="0070427B">
          <w:rPr>
            <w:rFonts w:ascii="Times New Roman" w:hAnsi="Times New Roman" w:cs="Times New Roman"/>
            <w:color w:val="000000" w:themeColor="text1"/>
            <w:rPrChange w:id="5415" w:author="Ruijie Xu" w:date="2022-03-10T12:31:00Z">
              <w:rPr>
                <w:color w:val="000000" w:themeColor="text1"/>
              </w:rPr>
            </w:rPrChange>
          </w:rPr>
          <w:delText xml:space="preserve"> </w:delText>
        </w:r>
      </w:del>
      <w:del w:id="5416" w:author="Ruijie Xu" w:date="2022-03-10T12:09:00Z">
        <w:r w:rsidR="00C86E04" w:rsidRPr="002B42A7" w:rsidDel="0070427B">
          <w:rPr>
            <w:rFonts w:ascii="Times New Roman" w:hAnsi="Times New Roman" w:cs="Times New Roman"/>
            <w:color w:val="000000" w:themeColor="text1"/>
            <w:rPrChange w:id="5417" w:author="Ruijie Xu" w:date="2022-03-10T12:31:00Z">
              <w:rPr>
                <w:color w:val="000000" w:themeColor="text1"/>
              </w:rPr>
            </w:rPrChange>
          </w:rPr>
          <w:delText xml:space="preserve"> indices (Shannon and Simpson) at the species level</w:delText>
        </w:r>
      </w:del>
      <w:ins w:id="5418" w:author="Liliana Salvador" w:date="2022-03-08T19:46:00Z">
        <w:del w:id="5419" w:author="Ruijie Xu" w:date="2022-03-10T12:09:00Z">
          <w:r w:rsidR="00352EA8" w:rsidRPr="002B42A7" w:rsidDel="0070427B">
            <w:rPr>
              <w:rFonts w:ascii="Times New Roman" w:hAnsi="Times New Roman" w:cs="Times New Roman"/>
              <w:color w:val="000000" w:themeColor="text1"/>
              <w:rPrChange w:id="5420" w:author="Ruijie Xu" w:date="2022-03-10T12:31:00Z">
                <w:rPr>
                  <w:color w:val="000000" w:themeColor="text1"/>
                </w:rPr>
              </w:rPrChange>
            </w:rPr>
            <w:delText>. T</w:delText>
          </w:r>
        </w:del>
      </w:ins>
      <w:ins w:id="5421" w:author="Liliana Salvador" w:date="2022-03-08T19:47:00Z">
        <w:del w:id="5422" w:author="Ruijie Xu" w:date="2022-03-10T12:09:00Z">
          <w:r w:rsidR="00352EA8" w:rsidRPr="002B42A7" w:rsidDel="0070427B">
            <w:rPr>
              <w:rFonts w:ascii="Times New Roman" w:hAnsi="Times New Roman" w:cs="Times New Roman"/>
              <w:color w:val="000000" w:themeColor="text1"/>
              <w:rPrChange w:id="5423" w:author="Ruijie Xu" w:date="2022-03-10T12:31:00Z">
                <w:rPr>
                  <w:color w:val="000000" w:themeColor="text1"/>
                </w:rPr>
              </w:rPrChange>
            </w:rPr>
            <w:delText>hen,</w:delText>
          </w:r>
        </w:del>
      </w:ins>
      <w:del w:id="5424" w:author="Ruijie Xu" w:date="2022-03-10T12:09:00Z">
        <w:r w:rsidR="00C86E04" w:rsidRPr="002B42A7" w:rsidDel="0070427B">
          <w:rPr>
            <w:rFonts w:ascii="Times New Roman" w:hAnsi="Times New Roman" w:cs="Times New Roman"/>
            <w:color w:val="000000" w:themeColor="text1"/>
            <w:rPrChange w:id="5425" w:author="Ruijie Xu" w:date="2022-03-10T12:31:00Z">
              <w:rPr>
                <w:color w:val="000000" w:themeColor="text1"/>
              </w:rPr>
            </w:rPrChange>
          </w:rPr>
          <w:delText xml:space="preserve">, </w:delText>
        </w:r>
      </w:del>
      <w:ins w:id="5426" w:author="Liliana Salvador" w:date="2022-03-08T19:47:00Z">
        <w:del w:id="5427" w:author="Ruijie Xu" w:date="2022-03-10T12:09:00Z">
          <w:r w:rsidR="00352EA8" w:rsidRPr="002B42A7" w:rsidDel="0070427B">
            <w:rPr>
              <w:rFonts w:ascii="Times New Roman" w:hAnsi="Times New Roman" w:cs="Times New Roman"/>
              <w:color w:val="000000" w:themeColor="text1"/>
              <w:rPrChange w:id="5428" w:author="Ruijie Xu" w:date="2022-03-10T12:31:00Z">
                <w:rPr>
                  <w:color w:val="000000" w:themeColor="text1"/>
                </w:rPr>
              </w:rPrChange>
            </w:rPr>
            <w:delText>we</w:delText>
          </w:r>
        </w:del>
      </w:ins>
      <w:ins w:id="5429" w:author="Liliana Salvador" w:date="2022-02-26T15:11:00Z">
        <w:del w:id="5430" w:author="Ruijie Xu" w:date="2022-03-10T12:09:00Z">
          <w:r w:rsidR="001D64AA" w:rsidRPr="002B42A7" w:rsidDel="0070427B">
            <w:rPr>
              <w:rFonts w:ascii="Times New Roman" w:hAnsi="Times New Roman" w:cs="Times New Roman"/>
              <w:color w:val="000000" w:themeColor="text1"/>
              <w:rPrChange w:id="5431" w:author="Ruijie Xu" w:date="2022-03-10T12:31:00Z">
                <w:rPr>
                  <w:color w:val="000000" w:themeColor="text1"/>
                </w:rPr>
              </w:rPrChange>
            </w:rPr>
            <w:delText xml:space="preserve"> </w:delText>
          </w:r>
        </w:del>
      </w:ins>
      <w:del w:id="5432" w:author="Ruijie Xu" w:date="2022-03-10T12:09:00Z">
        <w:r w:rsidR="00C86E04" w:rsidRPr="002B42A7" w:rsidDel="0070427B">
          <w:rPr>
            <w:rFonts w:ascii="Times New Roman" w:hAnsi="Times New Roman" w:cs="Times New Roman"/>
            <w:color w:val="000000" w:themeColor="text1"/>
            <w:rPrChange w:id="5433" w:author="Ruijie Xu" w:date="2022-03-10T12:31:00Z">
              <w:rPr>
                <w:color w:val="000000" w:themeColor="text1"/>
              </w:rPr>
            </w:rPrChange>
          </w:rPr>
          <w:delText>characteriz</w:delText>
        </w:r>
      </w:del>
      <w:ins w:id="5434" w:author="Liliana Salvador" w:date="2022-02-26T15:11:00Z">
        <w:del w:id="5435" w:author="Ruijie Xu" w:date="2022-03-10T12:09:00Z">
          <w:r w:rsidR="001D64AA" w:rsidRPr="002B42A7" w:rsidDel="0070427B">
            <w:rPr>
              <w:rFonts w:ascii="Times New Roman" w:hAnsi="Times New Roman" w:cs="Times New Roman"/>
              <w:color w:val="000000" w:themeColor="text1"/>
              <w:rPrChange w:id="5436" w:author="Ruijie Xu" w:date="2022-03-10T12:31:00Z">
                <w:rPr>
                  <w:color w:val="000000" w:themeColor="text1"/>
                </w:rPr>
              </w:rPrChange>
            </w:rPr>
            <w:delText>ed</w:delText>
          </w:r>
        </w:del>
      </w:ins>
      <w:del w:id="5437" w:author="Ruijie Xu" w:date="2022-03-10T12:09:00Z">
        <w:r w:rsidR="00C86E04" w:rsidRPr="002B42A7" w:rsidDel="0070427B">
          <w:rPr>
            <w:rFonts w:ascii="Times New Roman" w:hAnsi="Times New Roman" w:cs="Times New Roman"/>
            <w:color w:val="000000" w:themeColor="text1"/>
            <w:rPrChange w:id="5438" w:author="Ruijie Xu" w:date="2022-03-10T12:31:00Z">
              <w:rPr>
                <w:color w:val="000000" w:themeColor="text1"/>
              </w:rPr>
            </w:rPrChange>
          </w:rPr>
          <w:delText xml:space="preserve">ing </w:delText>
        </w:r>
      </w:del>
      <w:ins w:id="5439" w:author="Liliana Salvador" w:date="2022-03-08T19:46:00Z">
        <w:del w:id="5440" w:author="Ruijie Xu" w:date="2022-03-10T12:09:00Z">
          <w:r w:rsidR="00D715C2" w:rsidRPr="002B42A7" w:rsidDel="0070427B">
            <w:rPr>
              <w:rFonts w:ascii="Times New Roman" w:hAnsi="Times New Roman" w:cs="Times New Roman"/>
              <w:color w:val="000000" w:themeColor="text1"/>
              <w:rPrChange w:id="5441" w:author="Ruijie Xu" w:date="2022-03-10T12:31:00Z">
                <w:rPr>
                  <w:color w:val="000000" w:themeColor="text1"/>
                </w:rPr>
              </w:rPrChange>
            </w:rPr>
            <w:delText xml:space="preserve">both </w:delText>
          </w:r>
        </w:del>
      </w:ins>
      <w:del w:id="5442" w:author="Ruijie Xu" w:date="2022-03-10T12:09:00Z">
        <w:r w:rsidR="00C86E04" w:rsidRPr="002B42A7" w:rsidDel="0070427B">
          <w:rPr>
            <w:rFonts w:ascii="Times New Roman" w:hAnsi="Times New Roman" w:cs="Times New Roman"/>
            <w:color w:val="000000" w:themeColor="text1"/>
            <w:rPrChange w:id="5443"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5444"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5445" w:author="Ruijie Xu" w:date="2022-03-10T12:31:00Z">
              <w:rPr>
                <w:color w:val="000000" w:themeColor="text1"/>
              </w:rPr>
            </w:rPrChange>
          </w:rPr>
          <w:delText xml:space="preserve"> and </w:delText>
        </w:r>
      </w:del>
      <w:del w:id="5446" w:author="Ruijie Xu" w:date="2022-02-11T09:19:00Z">
        <w:r w:rsidR="00C86E04" w:rsidRPr="002B42A7" w:rsidDel="00922231">
          <w:rPr>
            <w:rFonts w:ascii="Times New Roman" w:hAnsi="Times New Roman" w:cs="Times New Roman"/>
            <w:color w:val="000000" w:themeColor="text1"/>
            <w:rPrChange w:id="5447" w:author="Ruijie Xu" w:date="2022-03-10T12:31:00Z">
              <w:rPr>
                <w:color w:val="000000" w:themeColor="text1"/>
              </w:rPr>
            </w:rPrChange>
          </w:rPr>
          <w:delText xml:space="preserve">the </w:delText>
        </w:r>
      </w:del>
      <w:del w:id="5448" w:author="Ruijie Xu" w:date="2022-02-11T09:20:00Z">
        <w:r w:rsidR="00C86E04" w:rsidRPr="002B42A7" w:rsidDel="00922231">
          <w:rPr>
            <w:rFonts w:ascii="Times New Roman" w:hAnsi="Times New Roman" w:cs="Times New Roman"/>
            <w:color w:val="000000" w:themeColor="text1"/>
            <w:rPrChange w:id="5449" w:author="Ruijie Xu" w:date="2022-03-10T12:31:00Z">
              <w:rPr>
                <w:color w:val="000000" w:themeColor="text1"/>
              </w:rPr>
            </w:rPrChange>
          </w:rPr>
          <w:delText>evenness</w:delText>
        </w:r>
      </w:del>
      <w:del w:id="5450" w:author="Ruijie Xu" w:date="2022-03-10T12:09:00Z">
        <w:r w:rsidR="00C86E04" w:rsidRPr="002B42A7" w:rsidDel="0070427B">
          <w:rPr>
            <w:rFonts w:ascii="Times New Roman" w:hAnsi="Times New Roman" w:cs="Times New Roman"/>
            <w:color w:val="000000" w:themeColor="text1"/>
            <w:rPrChange w:id="5451"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5452"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5453" w:author="Ruijie Xu" w:date="2022-03-10T12:31:00Z">
              <w:rPr>
                <w:color w:val="000000" w:themeColor="text1"/>
              </w:rPr>
            </w:rPrChange>
          </w:rPr>
          <w:delText xml:space="preserve"> sample</w:delText>
        </w:r>
      </w:del>
      <w:ins w:id="5454" w:author="Rajeev, Sree" w:date="2022-03-01T14:04:00Z">
        <w:del w:id="5455" w:author="Ruijie Xu" w:date="2022-03-10T12:09:00Z">
          <w:r w:rsidR="00666430" w:rsidRPr="002B42A7" w:rsidDel="0070427B">
            <w:rPr>
              <w:rFonts w:ascii="Times New Roman" w:hAnsi="Times New Roman" w:cs="Times New Roman"/>
              <w:color w:val="000000" w:themeColor="text1"/>
              <w:rPrChange w:id="5456" w:author="Ruijie Xu" w:date="2022-03-10T12:31:00Z">
                <w:rPr>
                  <w:color w:val="000000" w:themeColor="text1"/>
                </w:rPr>
              </w:rPrChange>
            </w:rPr>
            <w:delText xml:space="preserve"> and </w:delText>
          </w:r>
        </w:del>
      </w:ins>
      <w:ins w:id="5457" w:author="Liliana Salvador" w:date="2022-02-26T15:11:00Z">
        <w:del w:id="5458" w:author="Ruijie Xu" w:date="2022-03-10T12:09:00Z">
          <w:r w:rsidR="001D64AA" w:rsidRPr="002B42A7" w:rsidDel="0070427B">
            <w:rPr>
              <w:rFonts w:ascii="Times New Roman" w:hAnsi="Times New Roman" w:cs="Times New Roman"/>
              <w:color w:val="000000" w:themeColor="text1"/>
              <w:rPrChange w:id="5459" w:author="Ruijie Xu" w:date="2022-03-10T12:31:00Z">
                <w:rPr>
                  <w:color w:val="000000" w:themeColor="text1"/>
                </w:rPr>
              </w:rPrChange>
            </w:rPr>
            <w:delText xml:space="preserve">. Then, we </w:delText>
          </w:r>
        </w:del>
      </w:ins>
      <w:del w:id="5460" w:author="Ruijie Xu" w:date="2022-03-10T12:09:00Z">
        <w:r w:rsidR="00374568" w:rsidRPr="002B42A7" w:rsidDel="0070427B">
          <w:rPr>
            <w:rFonts w:ascii="Times New Roman" w:hAnsi="Times New Roman" w:cs="Times New Roman"/>
            <w:color w:val="000000" w:themeColor="text1"/>
            <w:rPrChange w:id="5461" w:author="Ruijie Xu" w:date="2022-03-10T12:31:00Z">
              <w:rPr>
                <w:color w:val="000000" w:themeColor="text1"/>
              </w:rPr>
            </w:rPrChange>
          </w:rPr>
          <w:delText xml:space="preserve"> and compared the</w:delText>
        </w:r>
      </w:del>
      <w:ins w:id="5462" w:author="Liliana Salvador" w:date="2022-03-08T19:47:00Z">
        <w:del w:id="5463" w:author="Ruijie Xu" w:date="2022-03-10T12:09:00Z">
          <w:r w:rsidR="00352EA8" w:rsidRPr="002B42A7" w:rsidDel="0070427B">
            <w:rPr>
              <w:rFonts w:ascii="Times New Roman" w:hAnsi="Times New Roman" w:cs="Times New Roman"/>
              <w:color w:val="000000" w:themeColor="text1"/>
              <w:rPrChange w:id="5464" w:author="Ruijie Xu" w:date="2022-03-10T12:31:00Z">
                <w:rPr>
                  <w:color w:val="000000" w:themeColor="text1"/>
                </w:rPr>
              </w:rPrChange>
            </w:rPr>
            <w:delText>m</w:delText>
          </w:r>
        </w:del>
      </w:ins>
      <w:del w:id="5465" w:author="Ruijie Xu" w:date="2022-03-10T12:09:00Z">
        <w:r w:rsidR="00374568" w:rsidRPr="002B42A7" w:rsidDel="0070427B">
          <w:rPr>
            <w:rFonts w:ascii="Times New Roman" w:hAnsi="Times New Roman" w:cs="Times New Roman"/>
            <w:color w:val="000000" w:themeColor="text1"/>
            <w:rPrChange w:id="5466"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5467" w:author="Ruijie Xu" w:date="2022-03-10T12:31:00Z">
              <w:rPr>
                <w:color w:val="000000" w:themeColor="text1"/>
              </w:rPr>
            </w:rPrChange>
          </w:rPr>
          <w:delText xml:space="preserve">. </w:delText>
        </w:r>
      </w:del>
      <w:ins w:id="5468" w:author="Liliana Salvador" w:date="2022-02-26T15:13:00Z">
        <w:del w:id="5469" w:author="Rajeev, Sree" w:date="2022-03-01T14:04:00Z">
          <w:r w:rsidR="001D64AA" w:rsidRPr="002B42A7" w:rsidDel="00666430">
            <w:rPr>
              <w:rFonts w:ascii="Times New Roman" w:hAnsi="Times New Roman" w:cs="Times New Roman"/>
              <w:color w:val="000000" w:themeColor="text1"/>
              <w:rPrChange w:id="5470" w:author="Ruijie Xu" w:date="2022-03-10T12:31:00Z">
                <w:rPr>
                  <w:color w:val="000000" w:themeColor="text1"/>
                </w:rPr>
              </w:rPrChange>
            </w:rPr>
            <w:delText>W</w:delText>
          </w:r>
        </w:del>
      </w:ins>
      <w:del w:id="5471" w:author="Rajeev, Sree" w:date="2022-03-01T14:04:00Z">
        <w:r w:rsidR="00C86E04" w:rsidRPr="002B42A7" w:rsidDel="00666430">
          <w:rPr>
            <w:rFonts w:ascii="Times New Roman" w:hAnsi="Times New Roman" w:cs="Times New Roman"/>
            <w:color w:val="000000" w:themeColor="text1"/>
            <w:rPrChange w:id="5472" w:author="Ruijie Xu" w:date="2022-03-10T12:31:00Z">
              <w:rPr>
                <w:color w:val="000000" w:themeColor="text1"/>
              </w:rPr>
            </w:rPrChange>
          </w:rPr>
          <w:delText xml:space="preserve">We have found that although </w:delText>
        </w:r>
      </w:del>
      <w:ins w:id="5473" w:author="Ruijie Xu" w:date="2022-03-10T12:09:00Z">
        <w:r w:rsidRPr="002B42A7">
          <w:rPr>
            <w:rFonts w:ascii="Times New Roman" w:hAnsi="Times New Roman" w:cs="Times New Roman"/>
            <w:color w:val="000000" w:themeColor="text1"/>
            <w:rPrChange w:id="5474" w:author="Ruijie Xu" w:date="2022-03-10T12:31:00Z">
              <w:rPr>
                <w:color w:val="000000" w:themeColor="text1"/>
              </w:rPr>
            </w:rPrChange>
          </w:rPr>
          <w:t>t</w:t>
        </w:r>
      </w:ins>
      <w:ins w:id="5475" w:author="Rajeev, Sree" w:date="2022-03-01T14:05:00Z">
        <w:del w:id="5476" w:author="Ruijie Xu" w:date="2022-03-10T12:09:00Z">
          <w:r w:rsidR="00666430" w:rsidRPr="002B42A7" w:rsidDel="0070427B">
            <w:rPr>
              <w:rFonts w:ascii="Times New Roman" w:hAnsi="Times New Roman" w:cs="Times New Roman"/>
              <w:color w:val="000000" w:themeColor="text1"/>
              <w:rPrChange w:id="5477" w:author="Ruijie Xu" w:date="2022-03-10T12:31:00Z">
                <w:rPr>
                  <w:color w:val="000000" w:themeColor="text1"/>
                </w:rPr>
              </w:rPrChange>
            </w:rPr>
            <w:delText>T</w:delText>
          </w:r>
        </w:del>
      </w:ins>
      <w:del w:id="5478" w:author="Rajeev, Sree" w:date="2022-03-01T14:05:00Z">
        <w:r w:rsidR="00C86E04" w:rsidRPr="002B42A7" w:rsidDel="00666430">
          <w:rPr>
            <w:rFonts w:ascii="Times New Roman" w:hAnsi="Times New Roman" w:cs="Times New Roman"/>
            <w:color w:val="000000" w:themeColor="text1"/>
            <w:rPrChange w:id="5479"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5480"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5481" w:author="Ruijie Xu" w:date="2022-03-10T12:31:00Z">
            <w:rPr>
              <w:color w:val="000000" w:themeColor="text1"/>
            </w:rPr>
          </w:rPrChange>
        </w:rPr>
        <w:t>observed</w:t>
      </w:r>
      <w:r w:rsidR="00C86E04" w:rsidRPr="002B42A7">
        <w:rPr>
          <w:rFonts w:ascii="Times New Roman" w:hAnsi="Times New Roman" w:cs="Times New Roman"/>
          <w:color w:val="000000" w:themeColor="text1"/>
          <w:rPrChange w:id="5482" w:author="Ruijie Xu" w:date="2022-03-10T12:31:00Z">
            <w:rPr>
              <w:color w:val="000000" w:themeColor="text1"/>
            </w:rPr>
          </w:rPrChange>
        </w:rPr>
        <w:t xml:space="preserve"> unique </w:t>
      </w:r>
      <w:del w:id="5483" w:author="Liliana Salvador" w:date="2022-02-26T15:13:00Z">
        <w:r w:rsidR="00C86E04" w:rsidRPr="002B42A7" w:rsidDel="001D64AA">
          <w:rPr>
            <w:rFonts w:ascii="Times New Roman" w:hAnsi="Times New Roman" w:cs="Times New Roman"/>
            <w:color w:val="000000" w:themeColor="text1"/>
            <w:rPrChange w:id="5484" w:author="Ruijie Xu" w:date="2022-03-10T12:31:00Z">
              <w:rPr>
                <w:color w:val="000000" w:themeColor="text1"/>
              </w:rPr>
            </w:rPrChange>
          </w:rPr>
          <w:delText xml:space="preserve">taxon </w:delText>
        </w:r>
      </w:del>
      <w:ins w:id="5485" w:author="Liliana Salvador" w:date="2022-02-26T15:13:00Z">
        <w:r w:rsidR="001D64AA" w:rsidRPr="002B42A7">
          <w:rPr>
            <w:rFonts w:ascii="Times New Roman" w:hAnsi="Times New Roman" w:cs="Times New Roman"/>
            <w:color w:val="000000" w:themeColor="text1"/>
            <w:rPrChange w:id="5486" w:author="Ruijie Xu" w:date="2022-03-10T12:31:00Z">
              <w:rPr>
                <w:color w:val="000000" w:themeColor="text1"/>
              </w:rPr>
            </w:rPrChange>
          </w:rPr>
          <w:t xml:space="preserve">taxa </w:t>
        </w:r>
      </w:ins>
      <w:ins w:id="5487" w:author="Liliana Salvador" w:date="2022-02-26T15:18:00Z">
        <w:r w:rsidR="001D64AA" w:rsidRPr="002B42A7">
          <w:rPr>
            <w:rFonts w:ascii="Times New Roman" w:hAnsi="Times New Roman" w:cs="Times New Roman"/>
            <w:color w:val="000000" w:themeColor="text1"/>
            <w:rPrChange w:id="5488" w:author="Ruijie Xu" w:date="2022-03-10T12:31:00Z">
              <w:rPr>
                <w:color w:val="000000" w:themeColor="text1"/>
              </w:rPr>
            </w:rPrChange>
          </w:rPr>
          <w:t xml:space="preserve">classification results </w:t>
        </w:r>
      </w:ins>
      <w:ins w:id="5489" w:author="Liliana Salvador" w:date="2022-02-26T15:19:00Z">
        <w:r w:rsidR="001D64AA" w:rsidRPr="002B42A7">
          <w:rPr>
            <w:rFonts w:ascii="Times New Roman" w:hAnsi="Times New Roman" w:cs="Times New Roman"/>
            <w:color w:val="000000" w:themeColor="text1"/>
            <w:rPrChange w:id="5490"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5491" w:author="Ruijie Xu" w:date="2022-03-10T12:31:00Z">
            <w:rPr>
              <w:color w:val="000000" w:themeColor="text1"/>
            </w:rPr>
          </w:rPrChange>
        </w:rPr>
        <w:t>were significanly different</w:t>
      </w:r>
      <w:ins w:id="5492" w:author="Liliana Salvador" w:date="2022-02-26T15:19:00Z">
        <w:r w:rsidR="001D64AA" w:rsidRPr="002B42A7">
          <w:rPr>
            <w:rFonts w:ascii="Times New Roman" w:hAnsi="Times New Roman" w:cs="Times New Roman"/>
            <w:color w:val="000000" w:themeColor="text1"/>
            <w:rPrChange w:id="5493"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5494" w:author="Ruijie Xu" w:date="2022-03-10T12:31:00Z">
            <w:rPr>
              <w:color w:val="000000" w:themeColor="text1"/>
            </w:rPr>
          </w:rPrChange>
        </w:rPr>
        <w:t xml:space="preserve"> </w:t>
      </w:r>
      <w:commentRangeStart w:id="5495"/>
      <w:del w:id="5496" w:author="Liliana Salvador" w:date="2022-02-26T15:19:00Z">
        <w:r w:rsidR="00C86E04" w:rsidRPr="002B42A7" w:rsidDel="001D64AA">
          <w:rPr>
            <w:rFonts w:ascii="Times New Roman" w:hAnsi="Times New Roman" w:cs="Times New Roman"/>
            <w:color w:val="000000" w:themeColor="text1"/>
            <w:rPrChange w:id="5497" w:author="Ruijie Xu" w:date="2022-03-10T12:31:00Z">
              <w:rPr>
                <w:color w:val="000000" w:themeColor="text1"/>
              </w:rPr>
            </w:rPrChange>
          </w:rPr>
          <w:delText xml:space="preserve">across the </w:delText>
        </w:r>
      </w:del>
      <w:del w:id="5498" w:author="Liliana Salvador" w:date="2022-02-26T15:18:00Z">
        <w:r w:rsidR="00C86E04" w:rsidRPr="002B42A7" w:rsidDel="001D64AA">
          <w:rPr>
            <w:rFonts w:ascii="Times New Roman" w:hAnsi="Times New Roman" w:cs="Times New Roman"/>
            <w:color w:val="000000" w:themeColor="text1"/>
            <w:rPrChange w:id="5499" w:author="Ruijie Xu" w:date="2022-03-10T12:31:00Z">
              <w:rPr>
                <w:color w:val="000000" w:themeColor="text1"/>
              </w:rPr>
            </w:rPrChange>
          </w:rPr>
          <w:delText xml:space="preserve">classification results </w:delText>
        </w:r>
      </w:del>
      <w:del w:id="5500" w:author="Liliana Salvador" w:date="2022-02-26T15:19:00Z">
        <w:r w:rsidR="00C86E04" w:rsidRPr="002B42A7" w:rsidDel="001D64AA">
          <w:rPr>
            <w:rFonts w:ascii="Times New Roman" w:hAnsi="Times New Roman" w:cs="Times New Roman"/>
            <w:color w:val="000000" w:themeColor="text1"/>
            <w:rPrChange w:id="5501"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5502"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5503"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5504" w:author="Ruijie Xu" w:date="2022-03-10T12:31:00Z">
            <w:rPr>
              <w:color w:val="000000" w:themeColor="text1"/>
            </w:rPr>
          </w:rPrChange>
        </w:rPr>
        <w:t xml:space="preserve">(Figure </w:t>
      </w:r>
      <w:ins w:id="5505" w:author="Ruijie Xu" w:date="2022-02-27T11:50:00Z">
        <w:r w:rsidR="001D06C9" w:rsidRPr="002B42A7">
          <w:rPr>
            <w:rFonts w:ascii="Times New Roman" w:hAnsi="Times New Roman" w:cs="Times New Roman"/>
            <w:color w:val="000000" w:themeColor="text1"/>
            <w:rPrChange w:id="5506" w:author="Ruijie Xu" w:date="2022-03-10T12:31:00Z">
              <w:rPr>
                <w:color w:val="000000" w:themeColor="text1"/>
              </w:rPr>
            </w:rPrChange>
          </w:rPr>
          <w:t>3</w:t>
        </w:r>
      </w:ins>
      <w:del w:id="5507" w:author="Ruijie Xu" w:date="2022-02-27T11:50:00Z">
        <w:r w:rsidR="00C86E04" w:rsidRPr="002B42A7" w:rsidDel="001D06C9">
          <w:rPr>
            <w:rFonts w:ascii="Times New Roman" w:hAnsi="Times New Roman" w:cs="Times New Roman"/>
            <w:color w:val="000000" w:themeColor="text1"/>
            <w:rPrChange w:id="5508"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509" w:author="Ruijie Xu" w:date="2022-03-10T12:31:00Z">
            <w:rPr>
              <w:color w:val="000000" w:themeColor="text1"/>
            </w:rPr>
          </w:rPrChange>
        </w:rPr>
        <w:t>a</w:t>
      </w:r>
      <w:commentRangeEnd w:id="5495"/>
      <w:r w:rsidR="00505A57" w:rsidRPr="002B42A7">
        <w:rPr>
          <w:rStyle w:val="CommentReference"/>
          <w:rFonts w:ascii="Times New Roman" w:hAnsi="Times New Roman" w:cs="Times New Roman"/>
          <w:sz w:val="24"/>
          <w:szCs w:val="24"/>
          <w:rPrChange w:id="5510" w:author="Ruijie Xu" w:date="2022-03-10T12:31:00Z">
            <w:rPr>
              <w:rStyle w:val="CommentReference"/>
            </w:rPr>
          </w:rPrChange>
        </w:rPr>
        <w:commentReference w:id="5495"/>
      </w:r>
      <w:bookmarkStart w:id="5511" w:name="OLE_LINK14"/>
      <w:bookmarkStart w:id="5512" w:name="OLE_LINK19"/>
      <w:r w:rsidR="00C86E04" w:rsidRPr="002B42A7">
        <w:rPr>
          <w:rFonts w:ascii="Times New Roman" w:hAnsi="Times New Roman" w:cs="Times New Roman"/>
          <w:color w:val="000000" w:themeColor="text1"/>
          <w:rPrChange w:id="5513" w:author="Ruijie Xu" w:date="2022-03-10T12:31:00Z">
            <w:rPr>
              <w:color w:val="000000" w:themeColor="text1"/>
            </w:rPr>
          </w:rPrChange>
        </w:rPr>
        <w:t>)</w:t>
      </w:r>
      <w:ins w:id="5514" w:author="Rajeev, Sree" w:date="2022-03-01T14:05:00Z">
        <w:r w:rsidR="00666430" w:rsidRPr="002B42A7">
          <w:rPr>
            <w:rFonts w:ascii="Times New Roman" w:hAnsi="Times New Roman" w:cs="Times New Roman"/>
            <w:color w:val="000000" w:themeColor="text1"/>
            <w:rPrChange w:id="5515" w:author="Ruijie Xu" w:date="2022-03-10T12:31:00Z">
              <w:rPr>
                <w:color w:val="000000" w:themeColor="text1"/>
              </w:rPr>
            </w:rPrChange>
          </w:rPr>
          <w:t xml:space="preserve">. </w:t>
        </w:r>
      </w:ins>
      <w:del w:id="5516" w:author="Rajeev, Sree" w:date="2022-03-01T14:05:00Z">
        <w:r w:rsidR="00C86E04" w:rsidRPr="002B42A7" w:rsidDel="00666430">
          <w:rPr>
            <w:rFonts w:ascii="Times New Roman" w:hAnsi="Times New Roman" w:cs="Times New Roman"/>
            <w:color w:val="000000" w:themeColor="text1"/>
            <w:rPrChange w:id="5517"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518" w:author="Ruijie Xu" w:date="2022-03-10T12:31:00Z">
            <w:rPr>
              <w:color w:val="000000" w:themeColor="text1"/>
            </w:rPr>
          </w:rPrChange>
        </w:rPr>
        <w:t xml:space="preserve"> </w:t>
      </w:r>
      <w:ins w:id="5519" w:author="Ruijie Xu" w:date="2022-02-27T11:51:00Z">
        <w:del w:id="5520" w:author="Rajeev, Sree" w:date="2022-03-01T14:05:00Z">
          <w:r w:rsidR="001D06C9" w:rsidRPr="002B42A7" w:rsidDel="00666430">
            <w:rPr>
              <w:rFonts w:ascii="Times New Roman" w:hAnsi="Times New Roman" w:cs="Times New Roman"/>
              <w:color w:val="000000" w:themeColor="text1"/>
              <w:rPrChange w:id="5521"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522" w:author="Ruijie Xu" w:date="2022-03-10T12:31:00Z">
                <w:rPr>
                  <w:color w:val="000000" w:themeColor="text1"/>
                </w:rPr>
              </w:rPrChange>
            </w:rPr>
            <w:delText xml:space="preserve"> </w:delText>
          </w:r>
        </w:del>
      </w:ins>
      <w:del w:id="5523" w:author="Ruijie Xu" w:date="2022-02-03T12:22:00Z">
        <w:r w:rsidR="00A310EF" w:rsidRPr="002B42A7" w:rsidDel="00041F72">
          <w:rPr>
            <w:rFonts w:ascii="Times New Roman" w:hAnsi="Times New Roman" w:cs="Times New Roman"/>
            <w:color w:val="000000" w:themeColor="text1"/>
            <w:rPrChange w:id="5524" w:author="Ruijie Xu" w:date="2022-03-10T12:31:00Z">
              <w:rPr>
                <w:color w:val="000000" w:themeColor="text1"/>
              </w:rPr>
            </w:rPrChange>
          </w:rPr>
          <w:delText xml:space="preserve">only </w:delText>
        </w:r>
      </w:del>
      <w:ins w:id="5525" w:author="Rajeev, Sree" w:date="2022-03-03T11:13:00Z">
        <w:del w:id="5526" w:author="Ruijie Xu" w:date="2022-03-04T13:47:00Z">
          <w:r w:rsidR="008F1502" w:rsidRPr="002B42A7" w:rsidDel="00C82430">
            <w:rPr>
              <w:rFonts w:ascii="Times New Roman" w:hAnsi="Times New Roman" w:cs="Times New Roman"/>
              <w:color w:val="000000" w:themeColor="text1"/>
              <w:rPrChange w:id="5527" w:author="Ruijie Xu" w:date="2022-03-10T12:31:00Z">
                <w:rPr>
                  <w:color w:val="000000" w:themeColor="text1"/>
                </w:rPr>
              </w:rPrChange>
            </w:rPr>
            <w:delText>T</w:delText>
          </w:r>
        </w:del>
      </w:ins>
      <w:ins w:id="5528" w:author="Rajeev, Sree" w:date="2022-03-01T14:05:00Z">
        <w:del w:id="5529" w:author="Ruijie Xu" w:date="2022-03-04T13:47:00Z">
          <w:r w:rsidR="00666430" w:rsidRPr="002B42A7" w:rsidDel="00C82430">
            <w:rPr>
              <w:rFonts w:ascii="Times New Roman" w:hAnsi="Times New Roman" w:cs="Times New Roman"/>
              <w:color w:val="000000" w:themeColor="text1"/>
              <w:rPrChange w:id="5530" w:author="Ruijie Xu" w:date="2022-03-10T12:31:00Z">
                <w:rPr>
                  <w:color w:val="000000" w:themeColor="text1"/>
                </w:rPr>
              </w:rPrChange>
            </w:rPr>
            <w:delText>t</w:delText>
          </w:r>
        </w:del>
      </w:ins>
      <w:del w:id="5531" w:author="Ruijie Xu" w:date="2022-03-04T13:47:00Z">
        <w:r w:rsidR="00C86E04" w:rsidRPr="002B42A7" w:rsidDel="00C82430">
          <w:rPr>
            <w:rFonts w:ascii="Times New Roman" w:hAnsi="Times New Roman" w:cs="Times New Roman"/>
            <w:color w:val="000000" w:themeColor="text1"/>
            <w:rPrChange w:id="5532" w:author="Ruijie Xu" w:date="2022-03-10T12:31:00Z">
              <w:rPr>
                <w:color w:val="000000" w:themeColor="text1"/>
              </w:rPr>
            </w:rPrChange>
          </w:rPr>
          <w:delText>the Shannon ind</w:delText>
        </w:r>
      </w:del>
      <w:del w:id="5533" w:author="Ruijie Xu" w:date="2022-02-27T11:50:00Z">
        <w:r w:rsidR="00C86E04" w:rsidRPr="002B42A7" w:rsidDel="001D06C9">
          <w:rPr>
            <w:rFonts w:ascii="Times New Roman" w:hAnsi="Times New Roman" w:cs="Times New Roman"/>
            <w:color w:val="000000" w:themeColor="text1"/>
            <w:rPrChange w:id="5534" w:author="Ruijie Xu" w:date="2022-03-10T12:31:00Z">
              <w:rPr>
                <w:color w:val="000000" w:themeColor="text1"/>
              </w:rPr>
            </w:rPrChange>
          </w:rPr>
          <w:delText>ex</w:delText>
        </w:r>
      </w:del>
      <w:ins w:id="5535" w:author="Liliana Salvador" w:date="2022-02-26T15:21:00Z">
        <w:del w:id="5536" w:author="Ruijie Xu" w:date="2022-02-27T11:50:00Z">
          <w:r w:rsidR="00311069" w:rsidRPr="002B42A7" w:rsidDel="001D06C9">
            <w:rPr>
              <w:rFonts w:ascii="Times New Roman" w:hAnsi="Times New Roman" w:cs="Times New Roman"/>
              <w:color w:val="000000" w:themeColor="text1"/>
              <w:rPrChange w:id="5537" w:author="Ruijie Xu" w:date="2022-03-10T12:31:00Z">
                <w:rPr>
                  <w:color w:val="000000" w:themeColor="text1"/>
                </w:rPr>
              </w:rPrChange>
            </w:rPr>
            <w:delText>es</w:delText>
          </w:r>
        </w:del>
      </w:ins>
      <w:del w:id="5538" w:author="Ruijie Xu" w:date="2022-03-04T13:47:00Z">
        <w:r w:rsidR="00C86E04" w:rsidRPr="002B42A7" w:rsidDel="00C82430">
          <w:rPr>
            <w:rFonts w:ascii="Times New Roman" w:hAnsi="Times New Roman" w:cs="Times New Roman"/>
            <w:color w:val="000000" w:themeColor="text1"/>
            <w:rPrChange w:id="5539" w:author="Ruijie Xu" w:date="2022-03-10T12:31:00Z">
              <w:rPr>
                <w:color w:val="000000" w:themeColor="text1"/>
              </w:rPr>
            </w:rPrChange>
          </w:rPr>
          <w:delText xml:space="preserve">, which </w:delText>
        </w:r>
      </w:del>
      <w:del w:id="5540" w:author="Ruijie Xu" w:date="2022-02-11T09:23:00Z">
        <w:r w:rsidR="00C86E04" w:rsidRPr="002B42A7" w:rsidDel="002E56FD">
          <w:rPr>
            <w:rFonts w:ascii="Times New Roman" w:hAnsi="Times New Roman" w:cs="Times New Roman"/>
            <w:color w:val="000000" w:themeColor="text1"/>
            <w:rPrChange w:id="5541" w:author="Ruijie Xu" w:date="2022-03-10T12:31:00Z">
              <w:rPr>
                <w:color w:val="000000" w:themeColor="text1"/>
              </w:rPr>
            </w:rPrChange>
          </w:rPr>
          <w:delText>describes the</w:delText>
        </w:r>
      </w:del>
      <w:del w:id="5542" w:author="Ruijie Xu" w:date="2022-03-04T13:47:00Z">
        <w:r w:rsidR="00C86E04" w:rsidRPr="002B42A7" w:rsidDel="00C82430">
          <w:rPr>
            <w:rFonts w:ascii="Times New Roman" w:hAnsi="Times New Roman" w:cs="Times New Roman"/>
            <w:color w:val="000000" w:themeColor="text1"/>
            <w:rPrChange w:id="5543" w:author="Ruijie Xu" w:date="2022-03-10T12:31:00Z">
              <w:rPr>
                <w:color w:val="000000" w:themeColor="text1"/>
              </w:rPr>
            </w:rPrChange>
          </w:rPr>
          <w:delText xml:space="preserve"> </w:delText>
        </w:r>
      </w:del>
      <w:bookmarkStart w:id="5544" w:name="OLE_LINK24"/>
      <w:bookmarkStart w:id="5545" w:name="OLE_LINK26"/>
      <w:ins w:id="5546" w:author="Ruijie Xu" w:date="2022-03-04T13:47:00Z">
        <w:r w:rsidR="00C82430" w:rsidRPr="002B42A7">
          <w:rPr>
            <w:rFonts w:ascii="Times New Roman" w:hAnsi="Times New Roman" w:cs="Times New Roman"/>
            <w:color w:val="000000" w:themeColor="text1"/>
            <w:rPrChange w:id="5547"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548" w:author="Ruijie Xu" w:date="2022-03-10T12:31:00Z">
            <w:rPr>
              <w:color w:val="000000" w:themeColor="text1"/>
            </w:rPr>
          </w:rPrChange>
        </w:rPr>
        <w:lastRenderedPageBreak/>
        <w:t xml:space="preserve">species richness </w:t>
      </w:r>
      <w:ins w:id="5549" w:author="Ruijie Xu" w:date="2022-03-04T13:47:00Z">
        <w:r w:rsidR="00C82430" w:rsidRPr="002B42A7">
          <w:rPr>
            <w:rFonts w:ascii="Times New Roman" w:hAnsi="Times New Roman" w:cs="Times New Roman"/>
            <w:color w:val="000000" w:themeColor="text1"/>
            <w:rPrChange w:id="5550" w:author="Ruijie Xu" w:date="2022-03-10T12:31:00Z">
              <w:rPr>
                <w:color w:val="000000" w:themeColor="text1"/>
              </w:rPr>
            </w:rPrChange>
          </w:rPr>
          <w:t xml:space="preserve">characterization </w:t>
        </w:r>
      </w:ins>
      <w:del w:id="5551" w:author="Ruijie Xu" w:date="2022-02-11T09:23:00Z">
        <w:r w:rsidR="00374568" w:rsidRPr="002B42A7" w:rsidDel="00184217">
          <w:rPr>
            <w:rFonts w:ascii="Times New Roman" w:hAnsi="Times New Roman" w:cs="Times New Roman"/>
            <w:color w:val="000000" w:themeColor="text1"/>
            <w:rPrChange w:id="5552"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553"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554"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555" w:author="Ruijie Xu" w:date="2022-03-10T12:31:00Z">
            <w:rPr>
              <w:color w:val="000000" w:themeColor="text1"/>
            </w:rPr>
          </w:rPrChange>
        </w:rPr>
        <w:t>community</w:t>
      </w:r>
      <w:ins w:id="5556" w:author="Ruijie Xu" w:date="2022-03-04T13:47:00Z">
        <w:r w:rsidR="00C82430" w:rsidRPr="002B42A7">
          <w:rPr>
            <w:rFonts w:ascii="Times New Roman" w:hAnsi="Times New Roman" w:cs="Times New Roman"/>
            <w:color w:val="000000" w:themeColor="text1"/>
            <w:rPrChange w:id="5557" w:author="Ruijie Xu" w:date="2022-03-10T12:31:00Z">
              <w:rPr>
                <w:color w:val="000000" w:themeColor="text1"/>
              </w:rPr>
            </w:rPrChange>
          </w:rPr>
          <w:t xml:space="preserve"> using the Shannon indices, </w:t>
        </w:r>
      </w:ins>
      <w:del w:id="5558" w:author="Ruijie Xu" w:date="2022-03-04T13:47:00Z">
        <w:r w:rsidR="00C86E04" w:rsidRPr="002B42A7" w:rsidDel="00C82430">
          <w:rPr>
            <w:rFonts w:ascii="Times New Roman" w:hAnsi="Times New Roman" w:cs="Times New Roman"/>
            <w:color w:val="000000" w:themeColor="text1"/>
            <w:rPrChange w:id="5559" w:author="Ruijie Xu" w:date="2022-03-10T12:31:00Z">
              <w:rPr>
                <w:color w:val="000000" w:themeColor="text1"/>
              </w:rPr>
            </w:rPrChange>
          </w:rPr>
          <w:delText xml:space="preserve">, </w:delText>
        </w:r>
      </w:del>
      <w:ins w:id="5560" w:author="Ruijie Xu" w:date="2022-03-04T13:47:00Z">
        <w:r w:rsidR="00C82430" w:rsidRPr="002B42A7">
          <w:rPr>
            <w:rFonts w:ascii="Times New Roman" w:hAnsi="Times New Roman" w:cs="Times New Roman"/>
            <w:color w:val="000000" w:themeColor="text1"/>
            <w:rPrChange w:id="5561" w:author="Ruijie Xu" w:date="2022-03-10T12:31:00Z">
              <w:rPr>
                <w:color w:val="000000" w:themeColor="text1"/>
              </w:rPr>
            </w:rPrChange>
          </w:rPr>
          <w:t>only the indices ob</w:t>
        </w:r>
      </w:ins>
      <w:ins w:id="5562" w:author="Ruijie Xu" w:date="2022-03-04T13:48:00Z">
        <w:r w:rsidR="00C82430" w:rsidRPr="002B42A7">
          <w:rPr>
            <w:rFonts w:ascii="Times New Roman" w:hAnsi="Times New Roman" w:cs="Times New Roman"/>
            <w:color w:val="000000" w:themeColor="text1"/>
            <w:rPrChange w:id="5563" w:author="Ruijie Xu" w:date="2022-03-10T12:31:00Z">
              <w:rPr>
                <w:color w:val="000000" w:themeColor="text1"/>
              </w:rPr>
            </w:rPrChange>
          </w:rPr>
          <w:t xml:space="preserve">tained from </w:t>
        </w:r>
      </w:ins>
      <w:del w:id="5564" w:author="Ruijie Xu" w:date="2022-03-04T13:47:00Z">
        <w:r w:rsidR="00374568" w:rsidRPr="002B42A7" w:rsidDel="00C82430">
          <w:rPr>
            <w:rFonts w:ascii="Times New Roman" w:hAnsi="Times New Roman" w:cs="Times New Roman"/>
            <w:color w:val="000000" w:themeColor="text1"/>
            <w:rPrChange w:id="5565" w:author="Ruijie Xu" w:date="2022-03-10T12:31:00Z">
              <w:rPr>
                <w:color w:val="000000" w:themeColor="text1"/>
              </w:rPr>
            </w:rPrChange>
          </w:rPr>
          <w:delText>obtained fr</w:delText>
        </w:r>
      </w:del>
      <w:del w:id="5566" w:author="Ruijie Xu" w:date="2022-02-02T13:08:00Z">
        <w:r w:rsidR="00374568" w:rsidRPr="002B42A7" w:rsidDel="00C355C5">
          <w:rPr>
            <w:rFonts w:ascii="Times New Roman" w:hAnsi="Times New Roman" w:cs="Times New Roman"/>
            <w:color w:val="000000" w:themeColor="text1"/>
            <w:rPrChange w:id="5567" w:author="Ruijie Xu" w:date="2022-03-10T12:31:00Z">
              <w:rPr>
                <w:color w:val="000000" w:themeColor="text1"/>
              </w:rPr>
            </w:rPrChange>
          </w:rPr>
          <w:delText>in</w:delText>
        </w:r>
      </w:del>
      <w:del w:id="5568" w:author="Ruijie Xu" w:date="2022-03-04T13:47:00Z">
        <w:r w:rsidR="00A310EF" w:rsidRPr="002B42A7" w:rsidDel="00C82430">
          <w:rPr>
            <w:rFonts w:ascii="Times New Roman" w:hAnsi="Times New Roman" w:cs="Times New Roman"/>
            <w:color w:val="000000" w:themeColor="text1"/>
            <w:rPrChange w:id="5569" w:author="Ruijie Xu" w:date="2022-03-10T12:31:00Z">
              <w:rPr>
                <w:color w:val="000000" w:themeColor="text1"/>
              </w:rPr>
            </w:rPrChange>
          </w:rPr>
          <w:delText xml:space="preserve"> </w:delText>
        </w:r>
      </w:del>
      <w:r w:rsidR="00A310EF" w:rsidRPr="002B42A7">
        <w:rPr>
          <w:rFonts w:ascii="Times New Roman" w:hAnsi="Times New Roman" w:cs="Times New Roman"/>
          <w:color w:val="000000" w:themeColor="text1"/>
          <w:rPrChange w:id="5570" w:author="Ruijie Xu" w:date="2022-03-10T12:31:00Z">
            <w:rPr>
              <w:color w:val="000000" w:themeColor="text1"/>
            </w:rPr>
          </w:rPrChange>
        </w:rPr>
        <w:t>minikraken DB</w:t>
      </w:r>
      <w:ins w:id="5571" w:author="Liliana Salvador" w:date="2022-02-26T15:21:00Z">
        <w:del w:id="5572" w:author="Ruijie Xu" w:date="2022-03-04T13:48:00Z">
          <w:r w:rsidR="00EC4BBA" w:rsidRPr="002B42A7" w:rsidDel="00C82430">
            <w:rPr>
              <w:rFonts w:ascii="Times New Roman" w:hAnsi="Times New Roman" w:cs="Times New Roman"/>
              <w:color w:val="000000" w:themeColor="text1"/>
              <w:rPrChange w:id="5573"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574" w:author="Ruijie Xu" w:date="2022-03-10T12:31:00Z">
              <w:rPr>
                <w:color w:val="000000" w:themeColor="text1"/>
              </w:rPr>
            </w:rPrChange>
          </w:rPr>
          <w:t xml:space="preserve"> </w:t>
        </w:r>
      </w:ins>
      <w:del w:id="5575" w:author="Liliana Salvador" w:date="2022-02-26T15:21:00Z">
        <w:r w:rsidR="00A310EF" w:rsidRPr="002B42A7" w:rsidDel="00EC4BBA">
          <w:rPr>
            <w:rFonts w:ascii="Times New Roman" w:hAnsi="Times New Roman" w:cs="Times New Roman"/>
            <w:color w:val="000000" w:themeColor="text1"/>
            <w:rPrChange w:id="5576" w:author="Ruijie Xu" w:date="2022-03-10T12:31:00Z">
              <w:rPr>
                <w:color w:val="000000" w:themeColor="text1"/>
              </w:rPr>
            </w:rPrChange>
          </w:rPr>
          <w:delText xml:space="preserve"> </w:delText>
        </w:r>
      </w:del>
      <w:ins w:id="5577" w:author="Ruijie Xu" w:date="2022-02-03T12:22:00Z">
        <w:del w:id="5578" w:author="Liliana Salvador" w:date="2022-02-26T15:21:00Z">
          <w:r w:rsidR="00041F72" w:rsidRPr="002B42A7" w:rsidDel="00EC4BBA">
            <w:rPr>
              <w:rFonts w:ascii="Times New Roman" w:hAnsi="Times New Roman" w:cs="Times New Roman"/>
              <w:color w:val="000000" w:themeColor="text1"/>
              <w:rPrChange w:id="5579"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580" w:author="Ruijie Xu" w:date="2022-03-10T12:31:00Z">
            <w:rPr>
              <w:color w:val="000000" w:themeColor="text1"/>
            </w:rPr>
          </w:rPrChange>
        </w:rPr>
        <w:t xml:space="preserve">were </w:t>
      </w:r>
      <w:del w:id="5581" w:author="Rajeev, Sree" w:date="2022-03-01T14:05:00Z">
        <w:r w:rsidR="00C86E04" w:rsidRPr="002B42A7" w:rsidDel="00666430">
          <w:rPr>
            <w:rFonts w:ascii="Times New Roman" w:hAnsi="Times New Roman" w:cs="Times New Roman"/>
            <w:color w:val="000000" w:themeColor="text1"/>
            <w:rPrChange w:id="5582" w:author="Ruijie Xu" w:date="2022-03-10T12:31:00Z">
              <w:rPr>
                <w:color w:val="000000" w:themeColor="text1"/>
              </w:rPr>
            </w:rPrChange>
          </w:rPr>
          <w:delText xml:space="preserve">found </w:delText>
        </w:r>
      </w:del>
      <w:ins w:id="5583" w:author="Liliana Salvador" w:date="2022-02-26T15:21:00Z">
        <w:del w:id="5584" w:author="Rajeev, Sree" w:date="2022-03-01T14:05:00Z">
          <w:r w:rsidR="00EC4BBA" w:rsidRPr="002B42A7" w:rsidDel="00666430">
            <w:rPr>
              <w:rFonts w:ascii="Times New Roman" w:hAnsi="Times New Roman" w:cs="Times New Roman"/>
              <w:color w:val="000000" w:themeColor="text1"/>
              <w:rPrChange w:id="5585"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586" w:author="Ruijie Xu" w:date="2022-03-10T12:31:00Z">
            <w:rPr>
              <w:color w:val="000000" w:themeColor="text1"/>
            </w:rPr>
          </w:rPrChange>
        </w:rPr>
        <w:t xml:space="preserve">significantly different </w:t>
      </w:r>
      <w:ins w:id="5587" w:author="Liliana Salvador" w:date="2022-02-26T15:22:00Z">
        <w:r w:rsidR="00EC4BBA" w:rsidRPr="002B42A7">
          <w:rPr>
            <w:rFonts w:ascii="Times New Roman" w:hAnsi="Times New Roman" w:cs="Times New Roman"/>
            <w:color w:val="000000" w:themeColor="text1"/>
            <w:rPrChange w:id="5588" w:author="Ruijie Xu" w:date="2022-03-10T12:31:00Z">
              <w:rPr>
                <w:color w:val="000000" w:themeColor="text1"/>
              </w:rPr>
            </w:rPrChange>
          </w:rPr>
          <w:t xml:space="preserve">from </w:t>
        </w:r>
      </w:ins>
      <w:del w:id="5589" w:author="Liliana Salvador" w:date="2022-02-26T15:21:00Z">
        <w:r w:rsidR="00C86E04" w:rsidRPr="002B42A7" w:rsidDel="00EC4BBA">
          <w:rPr>
            <w:rFonts w:ascii="Times New Roman" w:hAnsi="Times New Roman" w:cs="Times New Roman"/>
            <w:color w:val="000000" w:themeColor="text1"/>
            <w:rPrChange w:id="5590"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591" w:author="Ruijie Xu" w:date="2022-03-10T12:31:00Z">
            <w:rPr>
              <w:color w:val="000000" w:themeColor="text1"/>
            </w:rPr>
          </w:rPrChange>
        </w:rPr>
        <w:t xml:space="preserve">the results </w:t>
      </w:r>
      <w:ins w:id="5592" w:author="Liliana Salvador" w:date="2022-02-26T15:22:00Z">
        <w:r w:rsidR="00EC4BBA" w:rsidRPr="002B42A7">
          <w:rPr>
            <w:rFonts w:ascii="Times New Roman" w:hAnsi="Times New Roman" w:cs="Times New Roman"/>
            <w:color w:val="000000" w:themeColor="text1"/>
            <w:rPrChange w:id="5593" w:author="Ruijie Xu" w:date="2022-03-10T12:31:00Z">
              <w:rPr>
                <w:color w:val="000000" w:themeColor="text1"/>
              </w:rPr>
            </w:rPrChange>
          </w:rPr>
          <w:t>obtained with</w:t>
        </w:r>
      </w:ins>
      <w:del w:id="5594" w:author="Liliana Salvador" w:date="2022-02-26T15:22:00Z">
        <w:r w:rsidR="00C86E04" w:rsidRPr="002B42A7" w:rsidDel="00EC4BBA">
          <w:rPr>
            <w:rFonts w:ascii="Times New Roman" w:hAnsi="Times New Roman" w:cs="Times New Roman"/>
            <w:color w:val="000000" w:themeColor="text1"/>
            <w:rPrChange w:id="5595"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596" w:author="Ruijie Xu" w:date="2022-03-10T12:31:00Z">
            <w:rPr>
              <w:color w:val="000000" w:themeColor="text1"/>
            </w:rPr>
          </w:rPrChange>
        </w:rPr>
        <w:t xml:space="preserve"> </w:t>
      </w:r>
      <w:ins w:id="5597" w:author="Liliana Salvador" w:date="2022-02-26T15:22:00Z">
        <w:r w:rsidR="00EC4BBA" w:rsidRPr="002B42A7">
          <w:rPr>
            <w:rFonts w:ascii="Times New Roman" w:hAnsi="Times New Roman" w:cs="Times New Roman"/>
            <w:color w:val="000000" w:themeColor="text1"/>
            <w:rPrChange w:id="5598"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599" w:author="Ruijie Xu" w:date="2022-03-10T12:31:00Z">
            <w:rPr>
              <w:color w:val="000000" w:themeColor="text1"/>
            </w:rPr>
          </w:rPrChange>
        </w:rPr>
        <w:t>other</w:t>
      </w:r>
      <w:r w:rsidR="00C86E04" w:rsidRPr="002B42A7">
        <w:rPr>
          <w:rFonts w:ascii="Times New Roman" w:hAnsi="Times New Roman" w:cs="Times New Roman"/>
          <w:color w:val="000000" w:themeColor="text1"/>
          <w:rPrChange w:id="5600"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601" w:author="Ruijie Xu" w:date="2022-03-10T12:31:00Z">
            <w:rPr>
              <w:color w:val="000000" w:themeColor="text1"/>
            </w:rPr>
          </w:rPrChange>
        </w:rPr>
        <w:t>s</w:t>
      </w:r>
      <w:r w:rsidR="00C86E04" w:rsidRPr="002B42A7">
        <w:rPr>
          <w:rFonts w:ascii="Times New Roman" w:hAnsi="Times New Roman" w:cs="Times New Roman"/>
          <w:color w:val="000000" w:themeColor="text1"/>
          <w:rPrChange w:id="5602" w:author="Ruijie Xu" w:date="2022-03-10T12:31:00Z">
            <w:rPr>
              <w:color w:val="000000" w:themeColor="text1"/>
            </w:rPr>
          </w:rPrChange>
        </w:rPr>
        <w:t xml:space="preserve"> </w:t>
      </w:r>
      <w:bookmarkStart w:id="5603" w:name="OLE_LINK237"/>
      <w:bookmarkStart w:id="5604" w:name="OLE_LINK238"/>
      <w:r w:rsidR="00C86E04" w:rsidRPr="002B42A7">
        <w:rPr>
          <w:rFonts w:ascii="Times New Roman" w:hAnsi="Times New Roman" w:cs="Times New Roman"/>
          <w:color w:val="000000" w:themeColor="text1"/>
          <w:rPrChange w:id="5605" w:author="Ruijie Xu" w:date="2022-03-10T12:31:00Z">
            <w:rPr>
              <w:color w:val="000000" w:themeColor="text1"/>
            </w:rPr>
          </w:rPrChange>
        </w:rPr>
        <w:t>(</w:t>
      </w:r>
      <w:bookmarkStart w:id="5606" w:name="OLE_LINK48"/>
      <w:bookmarkStart w:id="5607" w:name="OLE_LINK49"/>
      <w:commentRangeStart w:id="5608"/>
      <w:r w:rsidR="008B1B63" w:rsidRPr="002B42A7">
        <w:rPr>
          <w:rFonts w:ascii="Times New Roman" w:hAnsi="Times New Roman" w:cs="Times New Roman"/>
          <w:color w:val="000000" w:themeColor="text1"/>
          <w:rPrChange w:id="5609" w:author="Ruijie Xu" w:date="2022-03-10T12:31:00Z">
            <w:rPr>
              <w:color w:val="000000" w:themeColor="text1"/>
            </w:rPr>
          </w:rPrChange>
        </w:rPr>
        <w:t xml:space="preserve">Figure </w:t>
      </w:r>
      <w:ins w:id="5610" w:author="Ruijie Xu" w:date="2022-02-27T11:51:00Z">
        <w:r w:rsidR="000071DC" w:rsidRPr="002B42A7">
          <w:rPr>
            <w:rFonts w:ascii="Times New Roman" w:hAnsi="Times New Roman" w:cs="Times New Roman"/>
            <w:color w:val="000000" w:themeColor="text1"/>
            <w:rPrChange w:id="5611" w:author="Ruijie Xu" w:date="2022-03-10T12:31:00Z">
              <w:rPr>
                <w:color w:val="000000" w:themeColor="text1"/>
              </w:rPr>
            </w:rPrChange>
          </w:rPr>
          <w:t>3</w:t>
        </w:r>
      </w:ins>
      <w:del w:id="5612" w:author="Ruijie Xu" w:date="2022-02-27T11:51:00Z">
        <w:r w:rsidR="008B1B63" w:rsidRPr="002B42A7" w:rsidDel="000071DC">
          <w:rPr>
            <w:rFonts w:ascii="Times New Roman" w:hAnsi="Times New Roman" w:cs="Times New Roman"/>
            <w:color w:val="000000" w:themeColor="text1"/>
            <w:rPrChange w:id="5613"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614" w:author="Ruijie Xu" w:date="2022-03-10T12:31:00Z">
            <w:rPr>
              <w:color w:val="000000" w:themeColor="text1"/>
            </w:rPr>
          </w:rPrChange>
        </w:rPr>
        <w:t>b</w:t>
      </w:r>
      <w:commentRangeEnd w:id="5608"/>
      <w:r w:rsidR="00505A57" w:rsidRPr="002B42A7">
        <w:rPr>
          <w:rStyle w:val="CommentReference"/>
          <w:rFonts w:ascii="Times New Roman" w:hAnsi="Times New Roman" w:cs="Times New Roman"/>
          <w:sz w:val="24"/>
          <w:szCs w:val="24"/>
          <w:rPrChange w:id="5615" w:author="Ruijie Xu" w:date="2022-03-10T12:31:00Z">
            <w:rPr>
              <w:rStyle w:val="CommentReference"/>
            </w:rPr>
          </w:rPrChange>
        </w:rPr>
        <w:commentReference w:id="5608"/>
      </w:r>
      <w:r w:rsidR="008B1B63" w:rsidRPr="002B42A7">
        <w:rPr>
          <w:rFonts w:ascii="Times New Roman" w:hAnsi="Times New Roman" w:cs="Times New Roman"/>
          <w:color w:val="000000" w:themeColor="text1"/>
          <w:rPrChange w:id="5616" w:author="Ruijie Xu" w:date="2022-03-10T12:31:00Z">
            <w:rPr>
              <w:color w:val="000000" w:themeColor="text1"/>
            </w:rPr>
          </w:rPrChange>
        </w:rPr>
        <w:t xml:space="preserve">, Table </w:t>
      </w:r>
      <w:ins w:id="5617" w:author="Ruijie Xu" w:date="2022-02-02T13:11:00Z">
        <w:r w:rsidR="00C92296" w:rsidRPr="002B42A7">
          <w:rPr>
            <w:rFonts w:ascii="Times New Roman" w:hAnsi="Times New Roman" w:cs="Times New Roman"/>
            <w:color w:val="000000" w:themeColor="text1"/>
            <w:rPrChange w:id="5618" w:author="Ruijie Xu" w:date="2022-03-10T12:31:00Z">
              <w:rPr>
                <w:color w:val="000000" w:themeColor="text1"/>
              </w:rPr>
            </w:rPrChange>
          </w:rPr>
          <w:t>S</w:t>
        </w:r>
      </w:ins>
      <w:r w:rsidR="008B1B63" w:rsidRPr="002B42A7">
        <w:rPr>
          <w:rFonts w:ascii="Times New Roman" w:hAnsi="Times New Roman" w:cs="Times New Roman"/>
          <w:color w:val="000000" w:themeColor="text1"/>
          <w:rPrChange w:id="5619" w:author="Ruijie Xu" w:date="2022-03-10T12:31:00Z">
            <w:rPr>
              <w:color w:val="000000" w:themeColor="text1"/>
            </w:rPr>
          </w:rPrChange>
        </w:rPr>
        <w:t>I.</w:t>
      </w:r>
      <w:ins w:id="5620" w:author="Ruijie Xu" w:date="2022-02-03T12:23:00Z">
        <w:r w:rsidR="00041F72" w:rsidRPr="002B42A7">
          <w:rPr>
            <w:rFonts w:ascii="Times New Roman" w:hAnsi="Times New Roman" w:cs="Times New Roman"/>
            <w:color w:val="000000" w:themeColor="text1"/>
            <w:rPrChange w:id="5621" w:author="Ruijie Xu" w:date="2022-03-10T12:31:00Z">
              <w:rPr>
                <w:color w:val="000000" w:themeColor="text1"/>
              </w:rPr>
            </w:rPrChange>
          </w:rPr>
          <w:t>4</w:t>
        </w:r>
      </w:ins>
      <w:del w:id="5622" w:author="Ruijie Xu" w:date="2022-02-03T12:23:00Z">
        <w:r w:rsidR="008B1B63" w:rsidRPr="002B42A7" w:rsidDel="00041F72">
          <w:rPr>
            <w:rFonts w:ascii="Times New Roman" w:hAnsi="Times New Roman" w:cs="Times New Roman"/>
            <w:color w:val="000000" w:themeColor="text1"/>
            <w:rPrChange w:id="5623" w:author="Ruijie Xu" w:date="2022-03-10T12:31:00Z">
              <w:rPr>
                <w:color w:val="000000" w:themeColor="text1"/>
              </w:rPr>
            </w:rPrChange>
          </w:rPr>
          <w:delText>3</w:delText>
        </w:r>
      </w:del>
      <w:bookmarkEnd w:id="5606"/>
      <w:bookmarkEnd w:id="5607"/>
      <w:r w:rsidR="00C86E04" w:rsidRPr="002B42A7">
        <w:rPr>
          <w:rFonts w:ascii="Times New Roman" w:hAnsi="Times New Roman" w:cs="Times New Roman"/>
          <w:color w:val="000000" w:themeColor="text1"/>
          <w:rPrChange w:id="5624" w:author="Ruijie Xu" w:date="2022-03-10T12:31:00Z">
            <w:rPr>
              <w:color w:val="000000" w:themeColor="text1"/>
            </w:rPr>
          </w:rPrChange>
        </w:rPr>
        <w:t xml:space="preserve">). </w:t>
      </w:r>
      <w:bookmarkEnd w:id="5603"/>
      <w:bookmarkEnd w:id="5604"/>
      <w:commentRangeStart w:id="5625"/>
      <w:r w:rsidR="00D0036D" w:rsidRPr="002B42A7">
        <w:rPr>
          <w:rFonts w:ascii="Times New Roman" w:hAnsi="Times New Roman" w:cs="Times New Roman"/>
          <w:color w:val="000000" w:themeColor="text1"/>
          <w:rPrChange w:id="5626" w:author="Ruijie Xu" w:date="2022-03-10T12:31:00Z">
            <w:rPr>
              <w:color w:val="000000" w:themeColor="text1"/>
            </w:rPr>
          </w:rPrChange>
        </w:rPr>
        <w:t>More</w:t>
      </w:r>
      <w:ins w:id="5627" w:author="Rajeev, Sree" w:date="2022-03-01T14:05:00Z">
        <w:r w:rsidR="00666430" w:rsidRPr="002B42A7">
          <w:rPr>
            <w:rFonts w:ascii="Times New Roman" w:hAnsi="Times New Roman" w:cs="Times New Roman"/>
            <w:color w:val="000000" w:themeColor="text1"/>
            <w:rPrChange w:id="5628" w:author="Ruijie Xu" w:date="2022-03-10T12:31:00Z">
              <w:rPr>
                <w:color w:val="000000" w:themeColor="text1"/>
              </w:rPr>
            </w:rPrChange>
          </w:rPr>
          <w:t>o</w:t>
        </w:r>
      </w:ins>
      <w:r w:rsidR="00D0036D" w:rsidRPr="002B42A7">
        <w:rPr>
          <w:rFonts w:ascii="Times New Roman" w:hAnsi="Times New Roman" w:cs="Times New Roman"/>
          <w:color w:val="000000" w:themeColor="text1"/>
          <w:rPrChange w:id="5629" w:author="Ruijie Xu" w:date="2022-03-10T12:31:00Z">
            <w:rPr>
              <w:color w:val="000000" w:themeColor="text1"/>
            </w:rPr>
          </w:rPrChange>
        </w:rPr>
        <w:t>ver,</w:t>
      </w:r>
      <w:ins w:id="5630" w:author="Ruijie Xu" w:date="2022-03-10T12:18:00Z">
        <w:r w:rsidR="00536BD5" w:rsidRPr="002B42A7">
          <w:rPr>
            <w:rFonts w:ascii="Times New Roman" w:hAnsi="Times New Roman" w:cs="Times New Roman"/>
            <w:color w:val="000000" w:themeColor="text1"/>
            <w:rPrChange w:id="5631" w:author="Ruijie Xu" w:date="2022-03-10T12:31:00Z">
              <w:rPr>
                <w:color w:val="000000" w:themeColor="text1"/>
              </w:rPr>
            </w:rPrChange>
          </w:rPr>
          <w:t xml:space="preserve"> the characterization using </w:t>
        </w:r>
      </w:ins>
      <w:del w:id="5632" w:author="Ruijie Xu" w:date="2022-03-10T12:18:00Z">
        <w:r w:rsidR="00D0036D" w:rsidRPr="002B42A7" w:rsidDel="00536BD5">
          <w:rPr>
            <w:rFonts w:ascii="Times New Roman" w:hAnsi="Times New Roman" w:cs="Times New Roman"/>
            <w:color w:val="000000" w:themeColor="text1"/>
            <w:rPrChange w:id="5633"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634" w:author="Ruijie Xu" w:date="2022-03-10T12:31:00Z">
            <w:rPr>
              <w:color w:val="000000" w:themeColor="text1"/>
            </w:rPr>
          </w:rPrChange>
        </w:rPr>
        <w:t>the Simpson ind</w:t>
      </w:r>
      <w:ins w:id="5635" w:author="Ruijie Xu" w:date="2022-02-27T11:52:00Z">
        <w:r w:rsidR="000071DC" w:rsidRPr="002B42A7">
          <w:rPr>
            <w:rFonts w:ascii="Times New Roman" w:hAnsi="Times New Roman" w:cs="Times New Roman"/>
            <w:color w:val="000000" w:themeColor="text1"/>
            <w:rPrChange w:id="5636" w:author="Ruijie Xu" w:date="2022-03-10T12:31:00Z">
              <w:rPr>
                <w:color w:val="000000" w:themeColor="text1"/>
              </w:rPr>
            </w:rPrChange>
          </w:rPr>
          <w:t>ices</w:t>
        </w:r>
      </w:ins>
      <w:del w:id="5637" w:author="Ruijie Xu" w:date="2022-02-27T11:52:00Z">
        <w:r w:rsidR="00D0036D" w:rsidRPr="002B42A7" w:rsidDel="000071DC">
          <w:rPr>
            <w:rFonts w:ascii="Times New Roman" w:hAnsi="Times New Roman" w:cs="Times New Roman"/>
            <w:color w:val="000000" w:themeColor="text1"/>
            <w:rPrChange w:id="5638" w:author="Ruijie Xu" w:date="2022-03-10T12:31:00Z">
              <w:rPr>
                <w:color w:val="000000" w:themeColor="text1"/>
              </w:rPr>
            </w:rPrChange>
          </w:rPr>
          <w:delText>ex</w:delText>
        </w:r>
      </w:del>
      <w:ins w:id="5639" w:author="Liliana Salvador" w:date="2022-02-26T15:22:00Z">
        <w:del w:id="5640" w:author="Ruijie Xu" w:date="2022-02-27T11:52:00Z">
          <w:r w:rsidR="00EC4BBA" w:rsidRPr="002B42A7" w:rsidDel="000071DC">
            <w:rPr>
              <w:rFonts w:ascii="Times New Roman" w:hAnsi="Times New Roman" w:cs="Times New Roman"/>
              <w:color w:val="000000" w:themeColor="text1"/>
              <w:rPrChange w:id="5641" w:author="Ruijie Xu" w:date="2022-03-10T12:31:00Z">
                <w:rPr>
                  <w:color w:val="000000" w:themeColor="text1"/>
                </w:rPr>
              </w:rPrChange>
            </w:rPr>
            <w:delText>es</w:delText>
          </w:r>
        </w:del>
      </w:ins>
      <w:ins w:id="5642" w:author="Ruijie Xu" w:date="2022-03-10T12:18:00Z">
        <w:r w:rsidR="00536BD5" w:rsidRPr="002B42A7">
          <w:rPr>
            <w:rFonts w:ascii="Times New Roman" w:hAnsi="Times New Roman" w:cs="Times New Roman"/>
            <w:color w:val="000000" w:themeColor="text1"/>
            <w:rPrChange w:id="5643" w:author="Ruijie Xu" w:date="2022-03-10T12:31:00Z">
              <w:rPr>
                <w:color w:val="000000" w:themeColor="text1"/>
              </w:rPr>
            </w:rPrChange>
          </w:rPr>
          <w:t xml:space="preserve"> </w:t>
        </w:r>
      </w:ins>
      <w:del w:id="5644" w:author="Ruijie Xu" w:date="2022-03-10T12:18:00Z">
        <w:r w:rsidR="00D0036D" w:rsidRPr="002B42A7" w:rsidDel="00536BD5">
          <w:rPr>
            <w:rFonts w:ascii="Times New Roman" w:hAnsi="Times New Roman" w:cs="Times New Roman"/>
            <w:color w:val="000000" w:themeColor="text1"/>
            <w:rPrChange w:id="5645" w:author="Ruijie Xu" w:date="2022-03-10T12:31:00Z">
              <w:rPr>
                <w:color w:val="000000" w:themeColor="text1"/>
              </w:rPr>
            </w:rPrChange>
          </w:rPr>
          <w:delText xml:space="preserve">, </w:delText>
        </w:r>
      </w:del>
      <w:ins w:id="5646" w:author="Liliana Salvador" w:date="2022-02-26T15:22:00Z">
        <w:del w:id="5647" w:author="Ruijie Xu" w:date="2022-03-10T12:18:00Z">
          <w:r w:rsidR="00EC4BBA" w:rsidRPr="002B42A7" w:rsidDel="00536BD5">
            <w:rPr>
              <w:rFonts w:ascii="Times New Roman" w:hAnsi="Times New Roman" w:cs="Times New Roman"/>
              <w:color w:val="000000" w:themeColor="text1"/>
              <w:rPrChange w:id="5648" w:author="Ruijie Xu" w:date="2022-03-10T12:31:00Z">
                <w:rPr>
                  <w:color w:val="000000" w:themeColor="text1"/>
                </w:rPr>
              </w:rPrChange>
            </w:rPr>
            <w:delText xml:space="preserve"> the</w:delText>
          </w:r>
        </w:del>
      </w:ins>
      <w:del w:id="5649" w:author="Ruijie Xu" w:date="2022-02-11T09:22:00Z">
        <w:r w:rsidR="00D0036D" w:rsidRPr="002B42A7" w:rsidDel="00184217">
          <w:rPr>
            <w:rFonts w:ascii="Times New Roman" w:hAnsi="Times New Roman" w:cs="Times New Roman"/>
            <w:color w:val="000000" w:themeColor="text1"/>
            <w:rPrChange w:id="5650" w:author="Ruijie Xu" w:date="2022-03-10T12:31:00Z">
              <w:rPr>
                <w:color w:val="000000" w:themeColor="text1"/>
              </w:rPr>
            </w:rPrChange>
          </w:rPr>
          <w:delText xml:space="preserve">which describes the evenness of the microbial communities </w:delText>
        </w:r>
      </w:del>
      <w:del w:id="5651" w:author="Ruijie Xu" w:date="2022-02-11T09:28:00Z">
        <w:r w:rsidR="00D0036D" w:rsidRPr="002B42A7" w:rsidDel="00C24A9F">
          <w:rPr>
            <w:rFonts w:ascii="Times New Roman" w:hAnsi="Times New Roman" w:cs="Times New Roman"/>
            <w:color w:val="000000" w:themeColor="text1"/>
            <w:rPrChange w:id="5652" w:author="Ruijie Xu" w:date="2022-03-10T12:31:00Z">
              <w:rPr>
                <w:color w:val="000000" w:themeColor="text1"/>
              </w:rPr>
            </w:rPrChange>
          </w:rPr>
          <w:delText>within</w:delText>
        </w:r>
      </w:del>
      <w:del w:id="5653" w:author="Ruijie Xu" w:date="2022-02-11T09:34:00Z">
        <w:r w:rsidR="00D0036D" w:rsidRPr="002B42A7" w:rsidDel="005636CA">
          <w:rPr>
            <w:rFonts w:ascii="Times New Roman" w:hAnsi="Times New Roman" w:cs="Times New Roman"/>
            <w:color w:val="000000" w:themeColor="text1"/>
            <w:rPrChange w:id="5654"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655"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656" w:author="Ruijie Xu" w:date="2022-03-10T12:31:00Z">
            <w:rPr>
              <w:color w:val="000000" w:themeColor="text1"/>
            </w:rPr>
          </w:rPrChange>
        </w:rPr>
        <w:t>w</w:t>
      </w:r>
      <w:del w:id="5657" w:author="Liliana Salvador" w:date="2022-02-23T20:39:00Z">
        <w:r w:rsidR="00D0036D" w:rsidRPr="002B42A7" w:rsidDel="0088072A">
          <w:rPr>
            <w:rFonts w:ascii="Times New Roman" w:hAnsi="Times New Roman" w:cs="Times New Roman"/>
            <w:color w:val="000000" w:themeColor="text1"/>
            <w:rPrChange w:id="5658" w:author="Ruijie Xu" w:date="2022-03-10T12:31:00Z">
              <w:rPr>
                <w:color w:val="000000" w:themeColor="text1"/>
              </w:rPr>
            </w:rPrChange>
          </w:rPr>
          <w:delText>er</w:delText>
        </w:r>
      </w:del>
      <w:ins w:id="5659" w:author="Liliana Salvador" w:date="2022-02-26T15:24:00Z">
        <w:r w:rsidR="00EC4BBA" w:rsidRPr="002B42A7">
          <w:rPr>
            <w:rFonts w:ascii="Times New Roman" w:hAnsi="Times New Roman" w:cs="Times New Roman"/>
            <w:color w:val="000000" w:themeColor="text1"/>
            <w:rPrChange w:id="5660" w:author="Ruijie Xu" w:date="2022-03-10T12:31:00Z">
              <w:rPr>
                <w:color w:val="000000" w:themeColor="text1"/>
              </w:rPr>
            </w:rPrChange>
          </w:rPr>
          <w:t>ere</w:t>
        </w:r>
      </w:ins>
      <w:del w:id="5661" w:author="Liliana Salvador" w:date="2022-02-23T20:39:00Z">
        <w:r w:rsidR="00D0036D" w:rsidRPr="002B42A7" w:rsidDel="0088072A">
          <w:rPr>
            <w:rFonts w:ascii="Times New Roman" w:hAnsi="Times New Roman" w:cs="Times New Roman"/>
            <w:color w:val="000000" w:themeColor="text1"/>
            <w:rPrChange w:id="5662"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663" w:author="Ruijie Xu" w:date="2022-03-10T12:31:00Z">
            <w:rPr>
              <w:color w:val="000000" w:themeColor="text1"/>
            </w:rPr>
          </w:rPrChange>
        </w:rPr>
        <w:t xml:space="preserve"> </w:t>
      </w:r>
      <w:ins w:id="5664" w:author="Ruijie Xu" w:date="2022-03-04T13:48:00Z">
        <w:r w:rsidR="002B774D" w:rsidRPr="002B42A7">
          <w:rPr>
            <w:rFonts w:ascii="Times New Roman" w:hAnsi="Times New Roman" w:cs="Times New Roman"/>
            <w:color w:val="000000" w:themeColor="text1"/>
            <w:rPrChange w:id="5665" w:author="Ruijie Xu" w:date="2022-03-10T12:31:00Z">
              <w:rPr>
                <w:color w:val="000000" w:themeColor="text1"/>
              </w:rPr>
            </w:rPrChange>
          </w:rPr>
          <w:t xml:space="preserve">mostly </w:t>
        </w:r>
      </w:ins>
      <w:del w:id="5666" w:author="Rajeev, Sree" w:date="2022-03-01T14:06:00Z">
        <w:r w:rsidR="00D0036D" w:rsidRPr="002B42A7" w:rsidDel="00666430">
          <w:rPr>
            <w:rFonts w:ascii="Times New Roman" w:hAnsi="Times New Roman" w:cs="Times New Roman"/>
            <w:color w:val="000000" w:themeColor="text1"/>
            <w:rPrChange w:id="5667" w:author="Ruijie Xu" w:date="2022-03-10T12:31:00Z">
              <w:rPr>
                <w:color w:val="000000" w:themeColor="text1"/>
              </w:rPr>
            </w:rPrChange>
          </w:rPr>
          <w:delText xml:space="preserve">also found </w:delText>
        </w:r>
      </w:del>
      <w:del w:id="5668" w:author="Liliana Salvador" w:date="2022-02-23T21:22:00Z">
        <w:r w:rsidR="00D0036D" w:rsidRPr="002B42A7" w:rsidDel="001A0C95">
          <w:rPr>
            <w:rFonts w:ascii="Times New Roman" w:hAnsi="Times New Roman" w:cs="Times New Roman"/>
            <w:color w:val="000000" w:themeColor="text1"/>
            <w:rPrChange w:id="5669"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670" w:author="Ruijie Xu" w:date="2022-03-10T12:31:00Z">
            <w:rPr>
              <w:color w:val="000000" w:themeColor="text1"/>
            </w:rPr>
          </w:rPrChange>
        </w:rPr>
        <w:t>similar</w:t>
      </w:r>
      <w:del w:id="5671" w:author="Liliana Salvador" w:date="2022-02-23T20:39:00Z">
        <w:r w:rsidR="00D0036D" w:rsidRPr="002B42A7" w:rsidDel="0088072A">
          <w:rPr>
            <w:rFonts w:ascii="Times New Roman" w:hAnsi="Times New Roman" w:cs="Times New Roman"/>
            <w:color w:val="000000" w:themeColor="text1"/>
            <w:rPrChange w:id="5672"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673" w:author="Ruijie Xu" w:date="2022-03-10T12:31:00Z">
            <w:rPr>
              <w:color w:val="000000" w:themeColor="text1"/>
            </w:rPr>
          </w:rPrChange>
        </w:rPr>
        <w:t xml:space="preserve"> between </w:t>
      </w:r>
      <w:ins w:id="5674" w:author="Ruijie Xu" w:date="2022-02-27T11:52:00Z">
        <w:r w:rsidR="000071DC" w:rsidRPr="002B42A7">
          <w:rPr>
            <w:rFonts w:ascii="Times New Roman" w:hAnsi="Times New Roman" w:cs="Times New Roman"/>
            <w:color w:val="000000" w:themeColor="text1"/>
            <w:rPrChange w:id="5675" w:author="Ruijie Xu" w:date="2022-03-10T12:31:00Z">
              <w:rPr>
                <w:color w:val="000000" w:themeColor="text1"/>
              </w:rPr>
            </w:rPrChange>
          </w:rPr>
          <w:t>t</w:t>
        </w:r>
      </w:ins>
      <w:ins w:id="5676" w:author="Ruijie Xu" w:date="2022-02-27T11:53:00Z">
        <w:r w:rsidR="000071DC" w:rsidRPr="002B42A7">
          <w:rPr>
            <w:rFonts w:ascii="Times New Roman" w:hAnsi="Times New Roman" w:cs="Times New Roman"/>
            <w:color w:val="000000" w:themeColor="text1"/>
            <w:rPrChange w:id="5677"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678"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679"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680" w:author="Ruijie Xu" w:date="2022-03-10T12:31:00Z">
            <w:rPr>
              <w:color w:val="000000" w:themeColor="text1"/>
            </w:rPr>
          </w:rPrChange>
        </w:rPr>
        <w:t>DBs</w:t>
      </w:r>
      <w:ins w:id="5681" w:author="Ruijie Xu" w:date="2022-02-03T12:23:00Z">
        <w:r w:rsidR="00041F72" w:rsidRPr="002B42A7">
          <w:rPr>
            <w:rFonts w:ascii="Times New Roman" w:hAnsi="Times New Roman" w:cs="Times New Roman"/>
            <w:color w:val="000000" w:themeColor="text1"/>
            <w:rPrChange w:id="5682" w:author="Ruijie Xu" w:date="2022-03-10T12:31:00Z">
              <w:rPr>
                <w:color w:val="000000" w:themeColor="text1"/>
              </w:rPr>
            </w:rPrChange>
          </w:rPr>
          <w:t xml:space="preserve"> </w:t>
        </w:r>
      </w:ins>
      <w:commentRangeEnd w:id="5625"/>
      <w:r w:rsidR="00EC4BBA" w:rsidRPr="002B42A7">
        <w:rPr>
          <w:rStyle w:val="CommentReference"/>
          <w:rFonts w:ascii="Times New Roman" w:hAnsi="Times New Roman" w:cs="Times New Roman"/>
          <w:sz w:val="24"/>
          <w:szCs w:val="24"/>
          <w:rPrChange w:id="5683" w:author="Ruijie Xu" w:date="2022-03-10T12:31:00Z">
            <w:rPr>
              <w:rStyle w:val="CommentReference"/>
            </w:rPr>
          </w:rPrChange>
        </w:rPr>
        <w:commentReference w:id="5625"/>
      </w:r>
      <w:ins w:id="5684" w:author="Ruijie Xu" w:date="2022-02-03T12:23:00Z">
        <w:r w:rsidR="00041F72" w:rsidRPr="002B42A7">
          <w:rPr>
            <w:rFonts w:ascii="Times New Roman" w:hAnsi="Times New Roman" w:cs="Times New Roman"/>
            <w:color w:val="000000" w:themeColor="text1"/>
            <w:rPrChange w:id="5685" w:author="Ruijie Xu" w:date="2022-03-10T12:31:00Z">
              <w:rPr>
                <w:color w:val="000000" w:themeColor="text1"/>
              </w:rPr>
            </w:rPrChange>
          </w:rPr>
          <w:t>(</w:t>
        </w:r>
        <w:commentRangeStart w:id="5686"/>
        <w:r w:rsidR="00041F72" w:rsidRPr="002B42A7">
          <w:rPr>
            <w:rFonts w:ascii="Times New Roman" w:hAnsi="Times New Roman" w:cs="Times New Roman"/>
            <w:color w:val="000000" w:themeColor="text1"/>
            <w:rPrChange w:id="5687" w:author="Ruijie Xu" w:date="2022-03-10T12:31:00Z">
              <w:rPr>
                <w:color w:val="000000" w:themeColor="text1"/>
              </w:rPr>
            </w:rPrChange>
          </w:rPr>
          <w:t xml:space="preserve">Figure </w:t>
        </w:r>
      </w:ins>
      <w:ins w:id="5688" w:author="Ruijie Xu" w:date="2022-03-04T11:07:00Z">
        <w:r w:rsidR="00B23538" w:rsidRPr="002B42A7">
          <w:rPr>
            <w:rFonts w:ascii="Times New Roman" w:hAnsi="Times New Roman" w:cs="Times New Roman"/>
            <w:color w:val="000000" w:themeColor="text1"/>
            <w:rPrChange w:id="5689" w:author="Ruijie Xu" w:date="2022-03-10T12:31:00Z">
              <w:rPr>
                <w:color w:val="000000" w:themeColor="text1"/>
              </w:rPr>
            </w:rPrChange>
          </w:rPr>
          <w:t>3</w:t>
        </w:r>
      </w:ins>
      <w:ins w:id="5690" w:author="Ruijie Xu" w:date="2022-02-03T12:23:00Z">
        <w:r w:rsidR="00041F72" w:rsidRPr="002B42A7">
          <w:rPr>
            <w:rFonts w:ascii="Times New Roman" w:hAnsi="Times New Roman" w:cs="Times New Roman"/>
            <w:color w:val="000000" w:themeColor="text1"/>
            <w:rPrChange w:id="5691" w:author="Ruijie Xu" w:date="2022-03-10T12:31:00Z">
              <w:rPr>
                <w:color w:val="000000" w:themeColor="text1"/>
              </w:rPr>
            </w:rPrChange>
          </w:rPr>
          <w:t>c</w:t>
        </w:r>
      </w:ins>
      <w:commentRangeEnd w:id="5686"/>
      <w:r w:rsidR="00505A57" w:rsidRPr="002B42A7">
        <w:rPr>
          <w:rStyle w:val="CommentReference"/>
          <w:rFonts w:ascii="Times New Roman" w:hAnsi="Times New Roman" w:cs="Times New Roman"/>
          <w:sz w:val="24"/>
          <w:szCs w:val="24"/>
          <w:rPrChange w:id="5692" w:author="Ruijie Xu" w:date="2022-03-10T12:31:00Z">
            <w:rPr>
              <w:rStyle w:val="CommentReference"/>
            </w:rPr>
          </w:rPrChange>
        </w:rPr>
        <w:commentReference w:id="5686"/>
      </w:r>
      <w:ins w:id="5693" w:author="Ruijie Xu" w:date="2022-02-03T12:23:00Z">
        <w:r w:rsidR="00041F72" w:rsidRPr="002B42A7">
          <w:rPr>
            <w:rFonts w:ascii="Times New Roman" w:hAnsi="Times New Roman" w:cs="Times New Roman"/>
            <w:color w:val="000000" w:themeColor="text1"/>
            <w:rPrChange w:id="5694" w:author="Ruijie Xu" w:date="2022-03-10T12:31:00Z">
              <w:rPr>
                <w:color w:val="000000" w:themeColor="text1"/>
              </w:rPr>
            </w:rPrChange>
          </w:rPr>
          <w:t>, Table SI.4)</w:t>
        </w:r>
      </w:ins>
      <w:r w:rsidR="00D0036D" w:rsidRPr="002B42A7">
        <w:rPr>
          <w:rFonts w:ascii="Times New Roman" w:hAnsi="Times New Roman" w:cs="Times New Roman"/>
          <w:color w:val="000000" w:themeColor="text1"/>
          <w:rPrChange w:id="5695" w:author="Ruijie Xu" w:date="2022-03-10T12:31:00Z">
            <w:rPr>
              <w:color w:val="000000" w:themeColor="text1"/>
            </w:rPr>
          </w:rPrChange>
        </w:rPr>
        <w:t xml:space="preserve">. </w:t>
      </w:r>
      <w:commentRangeStart w:id="5696"/>
      <w:r w:rsidR="00D0036D" w:rsidRPr="002B42A7">
        <w:rPr>
          <w:rFonts w:ascii="Times New Roman" w:hAnsi="Times New Roman" w:cs="Times New Roman"/>
          <w:color w:val="000000" w:themeColor="text1"/>
          <w:rPrChange w:id="5697" w:author="Ruijie Xu" w:date="2022-03-10T12:31:00Z">
            <w:rPr>
              <w:color w:val="000000" w:themeColor="text1"/>
            </w:rPr>
          </w:rPrChange>
        </w:rPr>
        <w:t xml:space="preserve">Only the </w:t>
      </w:r>
      <w:ins w:id="5698" w:author="Ruijie Xu" w:date="2022-02-11T09:35:00Z">
        <w:r w:rsidR="00AE3AD8" w:rsidRPr="002B42A7">
          <w:rPr>
            <w:rFonts w:ascii="Times New Roman" w:hAnsi="Times New Roman" w:cs="Times New Roman"/>
            <w:color w:val="000000" w:themeColor="text1"/>
            <w:rPrChange w:id="5699" w:author="Ruijie Xu" w:date="2022-03-10T12:31:00Z">
              <w:rPr>
                <w:color w:val="000000" w:themeColor="text1"/>
              </w:rPr>
            </w:rPrChange>
          </w:rPr>
          <w:t>Simpson</w:t>
        </w:r>
      </w:ins>
      <w:del w:id="5700" w:author="Ruijie Xu" w:date="2022-02-11T09:35:00Z">
        <w:r w:rsidR="00D0036D" w:rsidRPr="002B42A7" w:rsidDel="00AE3AD8">
          <w:rPr>
            <w:rFonts w:ascii="Times New Roman" w:hAnsi="Times New Roman" w:cs="Times New Roman"/>
            <w:color w:val="000000" w:themeColor="text1"/>
            <w:rPrChange w:id="5701"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5702" w:author="Ruijie Xu" w:date="2022-03-10T12:31:00Z">
            <w:rPr>
              <w:color w:val="000000" w:themeColor="text1"/>
            </w:rPr>
          </w:rPrChange>
        </w:rPr>
        <w:t xml:space="preserve"> indices obtained from the results of the standard and customized DBs </w:t>
      </w:r>
      <w:ins w:id="5703" w:author="Liliana Salvador" w:date="2022-02-23T20:39:00Z">
        <w:r w:rsidR="0088072A" w:rsidRPr="002B42A7">
          <w:rPr>
            <w:rFonts w:ascii="Times New Roman" w:hAnsi="Times New Roman" w:cs="Times New Roman"/>
            <w:color w:val="000000" w:themeColor="text1"/>
            <w:rPrChange w:id="5704"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5705" w:author="Ruijie Xu" w:date="2022-03-10T12:31:00Z">
            <w:rPr>
              <w:color w:val="000000" w:themeColor="text1"/>
            </w:rPr>
          </w:rPrChange>
        </w:rPr>
        <w:t xml:space="preserve">were </w:t>
      </w:r>
      <w:del w:id="5706" w:author="Rajeev, Sree" w:date="2022-03-01T14:06:00Z">
        <w:r w:rsidR="00D0036D" w:rsidRPr="002B42A7" w:rsidDel="00666430">
          <w:rPr>
            <w:rFonts w:ascii="Times New Roman" w:hAnsi="Times New Roman" w:cs="Times New Roman"/>
            <w:color w:val="000000" w:themeColor="text1"/>
            <w:rPrChange w:id="5707" w:author="Ruijie Xu" w:date="2022-03-10T12:31:00Z">
              <w:rPr>
                <w:color w:val="000000" w:themeColor="text1"/>
              </w:rPr>
            </w:rPrChange>
          </w:rPr>
          <w:delText xml:space="preserve">found </w:delText>
        </w:r>
      </w:del>
      <w:ins w:id="5708" w:author="Liliana Salvador" w:date="2022-02-23T20:39:00Z">
        <w:del w:id="5709" w:author="Rajeev, Sree" w:date="2022-03-01T14:06:00Z">
          <w:r w:rsidR="0088072A" w:rsidRPr="002B42A7" w:rsidDel="00666430">
            <w:rPr>
              <w:rFonts w:ascii="Times New Roman" w:hAnsi="Times New Roman" w:cs="Times New Roman"/>
              <w:color w:val="000000" w:themeColor="text1"/>
              <w:rPrChange w:id="5710"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5711" w:author="Ruijie Xu" w:date="2022-03-10T12:31:00Z">
            <w:rPr>
              <w:color w:val="000000" w:themeColor="text1"/>
            </w:rPr>
          </w:rPrChange>
        </w:rPr>
        <w:t xml:space="preserve">significantly different </w:t>
      </w:r>
      <w:commentRangeEnd w:id="5696"/>
      <w:r w:rsidR="00EC4BBA" w:rsidRPr="002B42A7">
        <w:rPr>
          <w:rStyle w:val="CommentReference"/>
          <w:rFonts w:ascii="Times New Roman" w:hAnsi="Times New Roman" w:cs="Times New Roman"/>
          <w:sz w:val="24"/>
          <w:szCs w:val="24"/>
          <w:rPrChange w:id="5712" w:author="Ruijie Xu" w:date="2022-03-10T12:31:00Z">
            <w:rPr>
              <w:rStyle w:val="CommentReference"/>
            </w:rPr>
          </w:rPrChange>
        </w:rPr>
        <w:commentReference w:id="5696"/>
      </w:r>
      <w:del w:id="5713" w:author="Liliana Salvador" w:date="2022-02-23T20:39:00Z">
        <w:r w:rsidR="00D0036D" w:rsidRPr="002B42A7" w:rsidDel="0088072A">
          <w:rPr>
            <w:rFonts w:ascii="Times New Roman" w:hAnsi="Times New Roman" w:cs="Times New Roman"/>
            <w:color w:val="000000" w:themeColor="text1"/>
            <w:rPrChange w:id="5714"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5715"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5716" w:author="Ruijie Xu" w:date="2022-03-10T12:31:00Z">
            <w:rPr>
              <w:color w:val="000000" w:themeColor="text1"/>
            </w:rPr>
          </w:rPrChange>
        </w:rPr>
        <w:t>(</w:t>
      </w:r>
      <w:commentRangeStart w:id="5717"/>
      <w:r w:rsidR="008B1B63" w:rsidRPr="002B42A7">
        <w:rPr>
          <w:rFonts w:ascii="Times New Roman" w:hAnsi="Times New Roman" w:cs="Times New Roman"/>
          <w:color w:val="000000" w:themeColor="text1"/>
          <w:rPrChange w:id="5718" w:author="Ruijie Xu" w:date="2022-03-10T12:31:00Z">
            <w:rPr>
              <w:color w:val="000000" w:themeColor="text1"/>
            </w:rPr>
          </w:rPrChange>
        </w:rPr>
        <w:t xml:space="preserve">Figure </w:t>
      </w:r>
      <w:ins w:id="5719" w:author="Ruijie Xu" w:date="2022-03-04T11:07:00Z">
        <w:r w:rsidR="00B23538" w:rsidRPr="002B42A7">
          <w:rPr>
            <w:rFonts w:ascii="Times New Roman" w:hAnsi="Times New Roman" w:cs="Times New Roman"/>
            <w:color w:val="000000" w:themeColor="text1"/>
            <w:rPrChange w:id="5720" w:author="Ruijie Xu" w:date="2022-03-10T12:31:00Z">
              <w:rPr>
                <w:color w:val="000000" w:themeColor="text1"/>
              </w:rPr>
            </w:rPrChange>
          </w:rPr>
          <w:t>3</w:t>
        </w:r>
      </w:ins>
      <w:del w:id="5721" w:author="Ruijie Xu" w:date="2022-03-04T11:07:00Z">
        <w:r w:rsidR="008B1B63" w:rsidRPr="002B42A7" w:rsidDel="00B23538">
          <w:rPr>
            <w:rFonts w:ascii="Times New Roman" w:hAnsi="Times New Roman" w:cs="Times New Roman"/>
            <w:color w:val="000000" w:themeColor="text1"/>
            <w:rPrChange w:id="5722" w:author="Ruijie Xu" w:date="2022-03-10T12:31:00Z">
              <w:rPr>
                <w:color w:val="000000" w:themeColor="text1"/>
              </w:rPr>
            </w:rPrChange>
          </w:rPr>
          <w:delText>2</w:delText>
        </w:r>
      </w:del>
      <w:ins w:id="5723" w:author="Ruijie Xu" w:date="2022-02-03T12:23:00Z">
        <w:r w:rsidR="00041F72" w:rsidRPr="002B42A7">
          <w:rPr>
            <w:rFonts w:ascii="Times New Roman" w:hAnsi="Times New Roman" w:cs="Times New Roman"/>
            <w:color w:val="000000" w:themeColor="text1"/>
            <w:rPrChange w:id="5724" w:author="Ruijie Xu" w:date="2022-03-10T12:31:00Z">
              <w:rPr>
                <w:color w:val="000000" w:themeColor="text1"/>
              </w:rPr>
            </w:rPrChange>
          </w:rPr>
          <w:t>c</w:t>
        </w:r>
      </w:ins>
      <w:commentRangeEnd w:id="5717"/>
      <w:r w:rsidR="00505A57" w:rsidRPr="002B42A7">
        <w:rPr>
          <w:rStyle w:val="CommentReference"/>
          <w:rFonts w:ascii="Times New Roman" w:hAnsi="Times New Roman" w:cs="Times New Roman"/>
          <w:sz w:val="24"/>
          <w:szCs w:val="24"/>
          <w:rPrChange w:id="5725" w:author="Ruijie Xu" w:date="2022-03-10T12:31:00Z">
            <w:rPr>
              <w:rStyle w:val="CommentReference"/>
            </w:rPr>
          </w:rPrChange>
        </w:rPr>
        <w:commentReference w:id="5717"/>
      </w:r>
      <w:del w:id="5726" w:author="Ruijie Xu" w:date="2022-02-03T12:23:00Z">
        <w:r w:rsidR="008B1B63" w:rsidRPr="002B42A7" w:rsidDel="00041F72">
          <w:rPr>
            <w:rFonts w:ascii="Times New Roman" w:hAnsi="Times New Roman" w:cs="Times New Roman"/>
            <w:color w:val="000000" w:themeColor="text1"/>
            <w:rPrChange w:id="5727"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5728" w:author="Ruijie Xu" w:date="2022-03-10T12:31:00Z">
            <w:rPr>
              <w:color w:val="000000" w:themeColor="text1"/>
            </w:rPr>
          </w:rPrChange>
        </w:rPr>
        <w:t xml:space="preserve">, Table </w:t>
      </w:r>
      <w:ins w:id="5729" w:author="Ruijie Xu" w:date="2022-02-02T13:11:00Z">
        <w:r w:rsidR="00C92296" w:rsidRPr="002B42A7">
          <w:rPr>
            <w:rFonts w:ascii="Times New Roman" w:hAnsi="Times New Roman" w:cs="Times New Roman"/>
            <w:color w:val="000000" w:themeColor="text1"/>
            <w:rPrChange w:id="5730" w:author="Ruijie Xu" w:date="2022-03-10T12:31:00Z">
              <w:rPr>
                <w:color w:val="000000" w:themeColor="text1"/>
              </w:rPr>
            </w:rPrChange>
          </w:rPr>
          <w:t>S</w:t>
        </w:r>
      </w:ins>
      <w:r w:rsidR="008B1B63" w:rsidRPr="002B42A7">
        <w:rPr>
          <w:rFonts w:ascii="Times New Roman" w:hAnsi="Times New Roman" w:cs="Times New Roman"/>
          <w:color w:val="000000" w:themeColor="text1"/>
          <w:rPrChange w:id="5731" w:author="Ruijie Xu" w:date="2022-03-10T12:31:00Z">
            <w:rPr>
              <w:color w:val="000000" w:themeColor="text1"/>
            </w:rPr>
          </w:rPrChange>
        </w:rPr>
        <w:t>I.</w:t>
      </w:r>
      <w:ins w:id="5732" w:author="Ruijie Xu" w:date="2022-02-03T12:23:00Z">
        <w:r w:rsidR="00041F72" w:rsidRPr="002B42A7">
          <w:rPr>
            <w:rFonts w:ascii="Times New Roman" w:hAnsi="Times New Roman" w:cs="Times New Roman"/>
            <w:color w:val="000000" w:themeColor="text1"/>
            <w:rPrChange w:id="5733" w:author="Ruijie Xu" w:date="2022-03-10T12:31:00Z">
              <w:rPr>
                <w:color w:val="000000" w:themeColor="text1"/>
              </w:rPr>
            </w:rPrChange>
          </w:rPr>
          <w:t>4</w:t>
        </w:r>
      </w:ins>
      <w:del w:id="5734" w:author="Ruijie Xu" w:date="2022-02-03T12:23:00Z">
        <w:r w:rsidR="008B1B63" w:rsidRPr="002B42A7" w:rsidDel="00041F72">
          <w:rPr>
            <w:rFonts w:ascii="Times New Roman" w:hAnsi="Times New Roman" w:cs="Times New Roman"/>
            <w:color w:val="000000" w:themeColor="text1"/>
            <w:rPrChange w:id="5735"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5736" w:author="Ruijie Xu" w:date="2022-03-10T12:31:00Z">
            <w:rPr>
              <w:color w:val="000000" w:themeColor="text1"/>
            </w:rPr>
          </w:rPrChange>
        </w:rPr>
        <w:t>)</w:t>
      </w:r>
      <w:r w:rsidR="00D0036D" w:rsidRPr="002B42A7">
        <w:rPr>
          <w:rFonts w:ascii="Times New Roman" w:hAnsi="Times New Roman" w:cs="Times New Roman"/>
          <w:color w:val="000000" w:themeColor="text1"/>
          <w:rPrChange w:id="5737"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5738" w:author="Liliana Salvador" w:date="2022-02-26T15:36:00Z"/>
          <w:rFonts w:ascii="Times New Roman" w:hAnsi="Times New Roman" w:cs="Times New Roman"/>
          <w:color w:val="000000" w:themeColor="text1"/>
          <w:rPrChange w:id="5739" w:author="Ruijie Xu" w:date="2022-03-10T12:31:00Z">
            <w:rPr>
              <w:ins w:id="5740" w:author="Liliana Salvador" w:date="2022-02-26T15:36:00Z"/>
              <w:color w:val="000000" w:themeColor="text1"/>
            </w:rPr>
          </w:rPrChange>
        </w:rPr>
      </w:pPr>
    </w:p>
    <w:p w14:paraId="29299B70" w14:textId="18507A6D" w:rsidR="00C355C5" w:rsidRPr="002B42A7" w:rsidDel="0076730B" w:rsidRDefault="0007796B">
      <w:pPr>
        <w:spacing w:line="480" w:lineRule="auto"/>
        <w:ind w:firstLine="720"/>
        <w:rPr>
          <w:ins w:id="5741" w:author="Liliana Salvador" w:date="2022-02-26T16:02:00Z"/>
          <w:del w:id="5742" w:author="Ruijie Xu" w:date="2022-02-27T12:04:00Z"/>
          <w:rFonts w:ascii="Times New Roman" w:hAnsi="Times New Roman" w:cs="Times New Roman"/>
          <w:color w:val="000000" w:themeColor="text1"/>
          <w:rPrChange w:id="5743" w:author="Ruijie Xu" w:date="2022-03-10T12:31:00Z">
            <w:rPr>
              <w:ins w:id="5744" w:author="Liliana Salvador" w:date="2022-02-26T16:02:00Z"/>
              <w:del w:id="5745" w:author="Ruijie Xu" w:date="2022-02-27T12:04:00Z"/>
              <w:color w:val="000000" w:themeColor="text1"/>
            </w:rPr>
          </w:rPrChange>
        </w:rPr>
      </w:pPr>
      <w:bookmarkStart w:id="5746" w:name="OLE_LINK12"/>
      <w:bookmarkStart w:id="5747" w:name="OLE_LINK13"/>
      <w:bookmarkEnd w:id="5511"/>
      <w:bookmarkEnd w:id="5512"/>
      <w:bookmarkEnd w:id="5544"/>
      <w:bookmarkEnd w:id="5545"/>
      <w:ins w:id="5748" w:author="Liliana Salvador" w:date="2022-02-26T16:14:00Z">
        <w:del w:id="5749" w:author="Ruijie Xu" w:date="2022-03-04T11:08:00Z">
          <w:r w:rsidRPr="002B42A7" w:rsidDel="00B23538">
            <w:rPr>
              <w:rFonts w:ascii="Times New Roman" w:hAnsi="Times New Roman" w:cs="Times New Roman"/>
              <w:bCs/>
              <w:i/>
              <w:color w:val="000000" w:themeColor="text1"/>
              <w:rPrChange w:id="5750"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5751"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5752" w:author="Ruijie Xu" w:date="2022-03-10T12:31:00Z">
                <w:rPr>
                  <w:bCs/>
                  <w:i/>
                  <w:color w:val="000000" w:themeColor="text1"/>
                </w:rPr>
              </w:rPrChange>
            </w:rPr>
            <w:delText xml:space="preserve">-diversity) </w:delText>
          </w:r>
        </w:del>
      </w:ins>
      <w:ins w:id="5753" w:author="Liliana Salvador" w:date="2022-02-26T15:36:00Z">
        <w:del w:id="5754" w:author="Ruijie Xu" w:date="2022-03-04T11:08:00Z">
          <w:r w:rsidR="00505A57" w:rsidRPr="002B42A7" w:rsidDel="00B23538">
            <w:rPr>
              <w:rFonts w:ascii="Times New Roman" w:hAnsi="Times New Roman" w:cs="Times New Roman"/>
              <w:bCs/>
              <w:i/>
              <w:color w:val="000000" w:themeColor="text1"/>
              <w:rPrChange w:id="5755" w:author="Ruijie Xu" w:date="2022-03-10T12:31:00Z">
                <w:rPr>
                  <w:bCs/>
                  <w:i/>
                  <w:color w:val="000000" w:themeColor="text1"/>
                </w:rPr>
              </w:rPrChange>
            </w:rPr>
            <w:delText>- Software</w:delText>
          </w:r>
        </w:del>
      </w:ins>
      <w:ins w:id="5756" w:author="Ruijie Xu" w:date="2022-02-02T13:08:00Z">
        <w:del w:id="5757" w:author="Liliana Salvador" w:date="2022-02-26T15:38:00Z">
          <w:r w:rsidR="00C355C5" w:rsidRPr="002B42A7" w:rsidDel="00505A57">
            <w:rPr>
              <w:rFonts w:ascii="Times New Roman" w:hAnsi="Times New Roman" w:cs="Times New Roman"/>
              <w:color w:val="000000" w:themeColor="text1"/>
              <w:rPrChange w:id="5758" w:author="Ruijie Xu" w:date="2022-03-10T12:31:00Z">
                <w:rPr>
                  <w:color w:val="000000" w:themeColor="text1"/>
                </w:rPr>
              </w:rPrChange>
            </w:rPr>
            <w:delText>In contrast, t</w:delText>
          </w:r>
        </w:del>
      </w:ins>
      <w:ins w:id="5759" w:author="Ruijie Xu" w:date="2022-02-02T13:07:00Z">
        <w:del w:id="5760" w:author="Liliana Salvador" w:date="2022-02-26T15:38:00Z">
          <w:r w:rsidR="00C355C5" w:rsidRPr="002B42A7" w:rsidDel="00505A57">
            <w:rPr>
              <w:rFonts w:ascii="Times New Roman" w:hAnsi="Times New Roman" w:cs="Times New Roman"/>
              <w:color w:val="000000" w:themeColor="text1"/>
              <w:rPrChange w:id="5761" w:author="Ruijie Xu" w:date="2022-03-10T12:31:00Z">
                <w:rPr>
                  <w:color w:val="000000" w:themeColor="text1"/>
                </w:rPr>
              </w:rPrChange>
            </w:rPr>
            <w:delText>he within-sample characterizations using different software’</w:delText>
          </w:r>
        </w:del>
        <w:del w:id="5762" w:author="Liliana Salvador" w:date="2022-02-23T20:39:00Z">
          <w:r w:rsidR="00C355C5" w:rsidRPr="002B42A7" w:rsidDel="0088072A">
            <w:rPr>
              <w:rFonts w:ascii="Times New Roman" w:hAnsi="Times New Roman" w:cs="Times New Roman"/>
              <w:color w:val="000000" w:themeColor="text1"/>
              <w:rPrChange w:id="5763" w:author="Ruijie Xu" w:date="2022-03-10T12:31:00Z">
                <w:rPr>
                  <w:color w:val="000000" w:themeColor="text1"/>
                </w:rPr>
              </w:rPrChange>
            </w:rPr>
            <w:delText>s</w:delText>
          </w:r>
        </w:del>
        <w:del w:id="5764" w:author="Liliana Salvador" w:date="2022-02-26T15:38:00Z">
          <w:r w:rsidR="00C355C5" w:rsidRPr="002B42A7" w:rsidDel="00505A57">
            <w:rPr>
              <w:rFonts w:ascii="Times New Roman" w:hAnsi="Times New Roman" w:cs="Times New Roman"/>
              <w:color w:val="000000" w:themeColor="text1"/>
              <w:rPrChange w:id="5765" w:author="Ruijie Xu" w:date="2022-03-10T12:31:00Z">
                <w:rPr>
                  <w:color w:val="000000" w:themeColor="text1"/>
                </w:rPr>
              </w:rPrChange>
            </w:rPr>
            <w:delText xml:space="preserve"> classification results </w:delText>
          </w:r>
        </w:del>
        <w:del w:id="5766" w:author="Liliana Salvador" w:date="2022-02-23T21:06:00Z">
          <w:r w:rsidR="00C355C5" w:rsidRPr="002B42A7" w:rsidDel="00710CF0">
            <w:rPr>
              <w:rFonts w:ascii="Times New Roman" w:hAnsi="Times New Roman" w:cs="Times New Roman"/>
              <w:color w:val="000000" w:themeColor="text1"/>
              <w:rPrChange w:id="5767" w:author="Ruijie Xu" w:date="2022-03-10T12:31:00Z">
                <w:rPr>
                  <w:color w:val="000000" w:themeColor="text1"/>
                </w:rPr>
              </w:rPrChange>
            </w:rPr>
            <w:delText>are</w:delText>
          </w:r>
        </w:del>
        <w:del w:id="5768" w:author="Liliana Salvador" w:date="2022-02-26T15:38:00Z">
          <w:r w:rsidR="00C355C5" w:rsidRPr="002B42A7" w:rsidDel="00505A57">
            <w:rPr>
              <w:rFonts w:ascii="Times New Roman" w:hAnsi="Times New Roman" w:cs="Times New Roman"/>
              <w:color w:val="000000" w:themeColor="text1"/>
              <w:rPrChange w:id="5769" w:author="Ruijie Xu" w:date="2022-03-10T12:31:00Z">
                <w:rPr>
                  <w:color w:val="000000" w:themeColor="text1"/>
                </w:rPr>
              </w:rPrChange>
            </w:rPr>
            <w:delText xml:space="preserve"> more dis</w:delText>
          </w:r>
        </w:del>
      </w:ins>
      <w:ins w:id="5770" w:author="Ruijie Xu" w:date="2022-02-02T13:08:00Z">
        <w:del w:id="5771" w:author="Liliana Salvador" w:date="2022-02-26T15:38:00Z">
          <w:r w:rsidR="00C355C5" w:rsidRPr="002B42A7" w:rsidDel="00505A57">
            <w:rPr>
              <w:rFonts w:ascii="Times New Roman" w:hAnsi="Times New Roman" w:cs="Times New Roman"/>
              <w:color w:val="000000" w:themeColor="text1"/>
              <w:rPrChange w:id="5772" w:author="Ruijie Xu" w:date="2022-03-10T12:31:00Z">
                <w:rPr>
                  <w:color w:val="000000" w:themeColor="text1"/>
                </w:rPr>
              </w:rPrChange>
            </w:rPr>
            <w:delText>crepant from each other</w:delText>
          </w:r>
        </w:del>
      </w:ins>
      <w:ins w:id="5773" w:author="Ruijie Xu" w:date="2022-02-03T12:24:00Z">
        <w:del w:id="5774" w:author="Liliana Salvador" w:date="2022-02-23T21:13:00Z">
          <w:r w:rsidR="008A2545" w:rsidRPr="002B42A7" w:rsidDel="00710CF0">
            <w:rPr>
              <w:rFonts w:ascii="Times New Roman" w:hAnsi="Times New Roman" w:cs="Times New Roman"/>
              <w:color w:val="000000" w:themeColor="text1"/>
              <w:rPrChange w:id="5775" w:author="Ruijie Xu" w:date="2022-03-10T12:31:00Z">
                <w:rPr>
                  <w:color w:val="000000" w:themeColor="text1"/>
                </w:rPr>
              </w:rPrChange>
            </w:rPr>
            <w:delText xml:space="preserve"> </w:delText>
          </w:r>
        </w:del>
        <w:del w:id="5776" w:author="Liliana Salvador" w:date="2022-02-26T15:38:00Z">
          <w:r w:rsidR="008A2545" w:rsidRPr="002B42A7" w:rsidDel="00505A57">
            <w:rPr>
              <w:rFonts w:ascii="Times New Roman" w:hAnsi="Times New Roman" w:cs="Times New Roman"/>
              <w:color w:val="000000" w:themeColor="text1"/>
              <w:rPrChange w:id="5777" w:author="Ruijie Xu" w:date="2022-03-10T12:31:00Z">
                <w:rPr>
                  <w:color w:val="000000" w:themeColor="text1"/>
                </w:rPr>
              </w:rPrChange>
            </w:rPr>
            <w:delText>(Table SII.5)</w:delText>
          </w:r>
        </w:del>
      </w:ins>
      <w:ins w:id="5778" w:author="Ruijie Xu" w:date="2022-02-02T13:08:00Z">
        <w:del w:id="5779" w:author="Liliana Salvador" w:date="2022-02-26T15:38:00Z">
          <w:r w:rsidR="00C355C5" w:rsidRPr="002B42A7" w:rsidDel="00505A57">
            <w:rPr>
              <w:rFonts w:ascii="Times New Roman" w:hAnsi="Times New Roman" w:cs="Times New Roman"/>
              <w:color w:val="000000" w:themeColor="text1"/>
              <w:rPrChange w:id="5780" w:author="Ruijie Xu" w:date="2022-03-10T12:31:00Z">
                <w:rPr>
                  <w:color w:val="000000" w:themeColor="text1"/>
                </w:rPr>
              </w:rPrChange>
            </w:rPr>
            <w:delText xml:space="preserve">. </w:delText>
          </w:r>
        </w:del>
      </w:ins>
      <w:ins w:id="5781" w:author="Ruijie Xu" w:date="2022-02-02T13:12:00Z">
        <w:del w:id="5782" w:author="Liliana Salvador" w:date="2022-02-23T21:14:00Z">
          <w:r w:rsidR="00C92296" w:rsidRPr="002B42A7" w:rsidDel="001A0C95">
            <w:rPr>
              <w:rFonts w:ascii="Times New Roman" w:hAnsi="Times New Roman" w:cs="Times New Roman"/>
              <w:color w:val="000000" w:themeColor="text1"/>
              <w:rPrChange w:id="5783" w:author="Ruijie Xu" w:date="2022-03-10T12:31:00Z">
                <w:rPr>
                  <w:color w:val="000000" w:themeColor="text1"/>
                </w:rPr>
              </w:rPrChange>
            </w:rPr>
            <w:delText>Starting from t</w:delText>
          </w:r>
        </w:del>
      </w:ins>
      <w:ins w:id="5784" w:author="Liliana Salvador" w:date="2022-02-23T21:14:00Z">
        <w:r w:rsidR="001A0C95" w:rsidRPr="002B42A7">
          <w:rPr>
            <w:rFonts w:ascii="Times New Roman" w:hAnsi="Times New Roman" w:cs="Times New Roman"/>
            <w:color w:val="000000" w:themeColor="text1"/>
            <w:rPrChange w:id="5785" w:author="Ruijie Xu" w:date="2022-03-10T12:31:00Z">
              <w:rPr>
                <w:color w:val="000000" w:themeColor="text1"/>
              </w:rPr>
            </w:rPrChange>
          </w:rPr>
          <w:t>T</w:t>
        </w:r>
      </w:ins>
      <w:ins w:id="5786" w:author="Ruijie Xu" w:date="2022-02-02T13:08:00Z">
        <w:r w:rsidR="00C355C5" w:rsidRPr="002B42A7">
          <w:rPr>
            <w:rFonts w:ascii="Times New Roman" w:hAnsi="Times New Roman" w:cs="Times New Roman"/>
            <w:color w:val="000000" w:themeColor="text1"/>
            <w:rPrChange w:id="5787" w:author="Ruijie Xu" w:date="2022-03-10T12:31:00Z">
              <w:rPr>
                <w:color w:val="000000" w:themeColor="text1"/>
              </w:rPr>
            </w:rPrChange>
          </w:rPr>
          <w:t>he</w:t>
        </w:r>
      </w:ins>
      <w:ins w:id="5788" w:author="Ruijie Xu" w:date="2022-02-02T13:06:00Z">
        <w:r w:rsidR="00C355C5" w:rsidRPr="002B42A7">
          <w:rPr>
            <w:rFonts w:ascii="Times New Roman" w:hAnsi="Times New Roman" w:cs="Times New Roman"/>
            <w:color w:val="000000" w:themeColor="text1"/>
            <w:rPrChange w:id="5789" w:author="Ruijie Xu" w:date="2022-03-10T12:31:00Z">
              <w:rPr>
                <w:color w:val="000000" w:themeColor="text1"/>
              </w:rPr>
            </w:rPrChange>
          </w:rPr>
          <w:t xml:space="preserve"> number</w:t>
        </w:r>
        <w:del w:id="5790" w:author="Liliana Salvador" w:date="2022-02-23T21:07:00Z">
          <w:r w:rsidR="00C355C5" w:rsidRPr="002B42A7" w:rsidDel="00710CF0">
            <w:rPr>
              <w:rFonts w:ascii="Times New Roman" w:hAnsi="Times New Roman" w:cs="Times New Roman"/>
              <w:color w:val="000000" w:themeColor="text1"/>
              <w:rPrChange w:id="5791"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792" w:author="Ruijie Xu" w:date="2022-03-10T12:31:00Z">
              <w:rPr>
                <w:color w:val="000000" w:themeColor="text1"/>
              </w:rPr>
            </w:rPrChange>
          </w:rPr>
          <w:t xml:space="preserve"> of unique </w:t>
        </w:r>
      </w:ins>
      <w:ins w:id="5793" w:author="Liliana Salvador" w:date="2022-02-26T15:48:00Z">
        <w:r w:rsidR="00EF098A" w:rsidRPr="002B42A7">
          <w:rPr>
            <w:rFonts w:ascii="Times New Roman" w:hAnsi="Times New Roman" w:cs="Times New Roman"/>
            <w:color w:val="000000" w:themeColor="text1"/>
            <w:rPrChange w:id="5794" w:author="Ruijie Xu" w:date="2022-03-10T12:31:00Z">
              <w:rPr>
                <w:color w:val="000000" w:themeColor="text1"/>
              </w:rPr>
            </w:rPrChange>
          </w:rPr>
          <w:t xml:space="preserve">observed </w:t>
        </w:r>
      </w:ins>
      <w:ins w:id="5795" w:author="Ruijie Xu" w:date="2022-02-02T13:06:00Z">
        <w:r w:rsidR="00C355C5" w:rsidRPr="002B42A7">
          <w:rPr>
            <w:rFonts w:ascii="Times New Roman" w:hAnsi="Times New Roman" w:cs="Times New Roman"/>
            <w:color w:val="000000" w:themeColor="text1"/>
            <w:rPrChange w:id="5796" w:author="Ruijie Xu" w:date="2022-03-10T12:31:00Z">
              <w:rPr>
                <w:color w:val="000000" w:themeColor="text1"/>
              </w:rPr>
            </w:rPrChange>
          </w:rPr>
          <w:t xml:space="preserve">taxa </w:t>
        </w:r>
        <w:del w:id="5797" w:author="Liliana Salvador" w:date="2022-02-26T15:48:00Z">
          <w:r w:rsidR="00C355C5" w:rsidRPr="002B42A7" w:rsidDel="00EF098A">
            <w:rPr>
              <w:rFonts w:ascii="Times New Roman" w:hAnsi="Times New Roman" w:cs="Times New Roman"/>
              <w:color w:val="000000" w:themeColor="text1"/>
              <w:rPrChange w:id="5798" w:author="Ruijie Xu" w:date="2022-03-10T12:31:00Z">
                <w:rPr>
                  <w:color w:val="000000" w:themeColor="text1"/>
                </w:rPr>
              </w:rPrChange>
            </w:rPr>
            <w:delText>observed</w:delText>
          </w:r>
        </w:del>
      </w:ins>
      <w:ins w:id="5799" w:author="Ruijie Xu" w:date="2022-02-03T12:24:00Z">
        <w:del w:id="5800" w:author="Liliana Salvador" w:date="2022-02-26T15:48:00Z">
          <w:r w:rsidR="008A2545" w:rsidRPr="002B42A7" w:rsidDel="00EF098A">
            <w:rPr>
              <w:rFonts w:ascii="Times New Roman" w:hAnsi="Times New Roman" w:cs="Times New Roman"/>
              <w:color w:val="000000" w:themeColor="text1"/>
              <w:rPrChange w:id="5801"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5802" w:author="Ruijie Xu" w:date="2022-03-10T12:31:00Z">
              <w:rPr>
                <w:color w:val="000000" w:themeColor="text1"/>
              </w:rPr>
            </w:rPrChange>
          </w:rPr>
          <w:t xml:space="preserve">(Table </w:t>
        </w:r>
      </w:ins>
      <w:ins w:id="5803" w:author="Ruijie Xu" w:date="2022-02-03T12:25:00Z">
        <w:r w:rsidR="008A2545" w:rsidRPr="002B42A7">
          <w:rPr>
            <w:rFonts w:ascii="Times New Roman" w:hAnsi="Times New Roman" w:cs="Times New Roman"/>
            <w:color w:val="000000" w:themeColor="text1"/>
            <w:rPrChange w:id="5804" w:author="Ruijie Xu" w:date="2022-03-10T12:31:00Z">
              <w:rPr>
                <w:color w:val="000000" w:themeColor="text1"/>
              </w:rPr>
            </w:rPrChange>
          </w:rPr>
          <w:t xml:space="preserve">SII.5, Figure </w:t>
        </w:r>
      </w:ins>
      <w:ins w:id="5805" w:author="Ruijie Xu" w:date="2022-02-03T12:54:00Z">
        <w:r w:rsidR="004A2C21" w:rsidRPr="002B42A7">
          <w:rPr>
            <w:rFonts w:ascii="Times New Roman" w:hAnsi="Times New Roman" w:cs="Times New Roman"/>
            <w:color w:val="000000" w:themeColor="text1"/>
            <w:rPrChange w:id="5806" w:author="Ruijie Xu" w:date="2022-03-10T12:31:00Z">
              <w:rPr>
                <w:color w:val="000000" w:themeColor="text1"/>
              </w:rPr>
            </w:rPrChange>
          </w:rPr>
          <w:t>3</w:t>
        </w:r>
      </w:ins>
      <w:ins w:id="5807" w:author="Ruijie Xu" w:date="2022-02-03T12:25:00Z">
        <w:r w:rsidR="008A2545" w:rsidRPr="002B42A7">
          <w:rPr>
            <w:rFonts w:ascii="Times New Roman" w:hAnsi="Times New Roman" w:cs="Times New Roman"/>
            <w:color w:val="000000" w:themeColor="text1"/>
            <w:rPrChange w:id="5808" w:author="Ruijie Xu" w:date="2022-03-10T12:31:00Z">
              <w:rPr>
                <w:color w:val="000000" w:themeColor="text1"/>
              </w:rPr>
            </w:rPrChange>
          </w:rPr>
          <w:t>d</w:t>
        </w:r>
      </w:ins>
      <w:ins w:id="5809" w:author="Ruijie Xu" w:date="2022-02-03T12:24:00Z">
        <w:r w:rsidR="008A2545" w:rsidRPr="002B42A7">
          <w:rPr>
            <w:rFonts w:ascii="Times New Roman" w:hAnsi="Times New Roman" w:cs="Times New Roman"/>
            <w:color w:val="000000" w:themeColor="text1"/>
            <w:rPrChange w:id="5810" w:author="Ruijie Xu" w:date="2022-03-10T12:31:00Z">
              <w:rPr>
                <w:color w:val="000000" w:themeColor="text1"/>
              </w:rPr>
            </w:rPrChange>
          </w:rPr>
          <w:t>)</w:t>
        </w:r>
      </w:ins>
      <w:ins w:id="5811" w:author="Liliana Salvador" w:date="2022-02-23T21:14:00Z">
        <w:r w:rsidR="001A0C95" w:rsidRPr="002B42A7">
          <w:rPr>
            <w:rFonts w:ascii="Times New Roman" w:hAnsi="Times New Roman" w:cs="Times New Roman"/>
            <w:color w:val="000000" w:themeColor="text1"/>
            <w:rPrChange w:id="5812" w:author="Ruijie Xu" w:date="2022-03-10T12:31:00Z">
              <w:rPr>
                <w:color w:val="000000" w:themeColor="text1"/>
              </w:rPr>
            </w:rPrChange>
          </w:rPr>
          <w:t xml:space="preserve"> </w:t>
        </w:r>
      </w:ins>
      <w:ins w:id="5813" w:author="Liliana Salvador" w:date="2022-02-26T15:40:00Z">
        <w:r w:rsidR="00505A57" w:rsidRPr="002B42A7">
          <w:rPr>
            <w:rFonts w:ascii="Times New Roman" w:hAnsi="Times New Roman" w:cs="Times New Roman"/>
            <w:color w:val="000000" w:themeColor="text1"/>
            <w:rPrChange w:id="5814" w:author="Ruijie Xu" w:date="2022-03-10T12:31:00Z">
              <w:rPr>
                <w:color w:val="000000" w:themeColor="text1"/>
              </w:rPr>
            </w:rPrChange>
          </w:rPr>
          <w:t xml:space="preserve">across different software </w:t>
        </w:r>
      </w:ins>
      <w:ins w:id="5815" w:author="Ruijie Xu" w:date="2022-02-02T13:10:00Z">
        <w:del w:id="5816" w:author="Liliana Salvador" w:date="2022-02-23T21:14:00Z">
          <w:r w:rsidR="00C92296" w:rsidRPr="002B42A7" w:rsidDel="001A0C95">
            <w:rPr>
              <w:rFonts w:ascii="Times New Roman" w:hAnsi="Times New Roman" w:cs="Times New Roman"/>
              <w:color w:val="000000" w:themeColor="text1"/>
              <w:rPrChange w:id="5817" w:author="Ruijie Xu" w:date="2022-03-10T12:31:00Z">
                <w:rPr>
                  <w:color w:val="000000" w:themeColor="text1"/>
                </w:rPr>
              </w:rPrChange>
            </w:rPr>
            <w:delText xml:space="preserve">, which </w:delText>
          </w:r>
        </w:del>
      </w:ins>
      <w:ins w:id="5818" w:author="Ruijie Xu" w:date="2022-02-02T13:06:00Z">
        <w:r w:rsidR="00C355C5" w:rsidRPr="002B42A7">
          <w:rPr>
            <w:rFonts w:ascii="Times New Roman" w:hAnsi="Times New Roman" w:cs="Times New Roman"/>
            <w:color w:val="000000" w:themeColor="text1"/>
            <w:rPrChange w:id="5819" w:author="Ruijie Xu" w:date="2022-03-10T12:31:00Z">
              <w:rPr>
                <w:color w:val="000000" w:themeColor="text1"/>
              </w:rPr>
            </w:rPrChange>
          </w:rPr>
          <w:t xml:space="preserve">were largely </w:t>
        </w:r>
      </w:ins>
      <w:ins w:id="5820" w:author="Ruijie Xu" w:date="2022-02-02T13:25:00Z">
        <w:r w:rsidR="00785589" w:rsidRPr="002B42A7">
          <w:rPr>
            <w:rFonts w:ascii="Times New Roman" w:hAnsi="Times New Roman" w:cs="Times New Roman"/>
            <w:color w:val="000000" w:themeColor="text1"/>
            <w:rPrChange w:id="5821" w:author="Ruijie Xu" w:date="2022-03-10T12:31:00Z">
              <w:rPr>
                <w:color w:val="000000" w:themeColor="text1"/>
              </w:rPr>
            </w:rPrChange>
          </w:rPr>
          <w:t>diverge</w:t>
        </w:r>
      </w:ins>
      <w:ins w:id="5822" w:author="Liliana Salvador" w:date="2022-02-23T21:14:00Z">
        <w:r w:rsidR="001A0C95" w:rsidRPr="002B42A7">
          <w:rPr>
            <w:rFonts w:ascii="Times New Roman" w:hAnsi="Times New Roman" w:cs="Times New Roman"/>
            <w:color w:val="000000" w:themeColor="text1"/>
            <w:rPrChange w:id="5823" w:author="Ruijie Xu" w:date="2022-03-10T12:31:00Z">
              <w:rPr>
                <w:color w:val="000000" w:themeColor="text1"/>
              </w:rPr>
            </w:rPrChange>
          </w:rPr>
          <w:t>nt</w:t>
        </w:r>
      </w:ins>
      <w:ins w:id="5824" w:author="Liliana Salvador" w:date="2022-02-23T21:15:00Z">
        <w:r w:rsidR="001A0C95" w:rsidRPr="002B42A7">
          <w:rPr>
            <w:rFonts w:ascii="Times New Roman" w:hAnsi="Times New Roman" w:cs="Times New Roman"/>
            <w:color w:val="000000" w:themeColor="text1"/>
            <w:rPrChange w:id="5825" w:author="Ruijie Xu" w:date="2022-03-10T12:31:00Z">
              <w:rPr>
                <w:color w:val="000000" w:themeColor="text1"/>
              </w:rPr>
            </w:rPrChange>
          </w:rPr>
          <w:t xml:space="preserve"> from each other</w:t>
        </w:r>
      </w:ins>
      <w:ins w:id="5826" w:author="Ruijie Xu" w:date="2022-02-02T13:25:00Z">
        <w:del w:id="5827" w:author="Liliana Salvador" w:date="2022-02-23T21:14:00Z">
          <w:r w:rsidR="00785589" w:rsidRPr="002B42A7" w:rsidDel="001A0C95">
            <w:rPr>
              <w:rFonts w:ascii="Times New Roman" w:hAnsi="Times New Roman" w:cs="Times New Roman"/>
              <w:color w:val="000000" w:themeColor="text1"/>
              <w:rPrChange w:id="5828" w:author="Ruijie Xu" w:date="2022-03-10T12:31:00Z">
                <w:rPr>
                  <w:color w:val="000000" w:themeColor="text1"/>
                </w:rPr>
              </w:rPrChange>
            </w:rPr>
            <w:delText>d</w:delText>
          </w:r>
        </w:del>
        <w:del w:id="5829" w:author="Liliana Salvador" w:date="2022-02-26T15:41:00Z">
          <w:r w:rsidR="00785589" w:rsidRPr="002B42A7" w:rsidDel="00505A57">
            <w:rPr>
              <w:rFonts w:ascii="Times New Roman" w:hAnsi="Times New Roman" w:cs="Times New Roman"/>
              <w:color w:val="000000" w:themeColor="text1"/>
              <w:rPrChange w:id="5830" w:author="Ruijie Xu" w:date="2022-03-10T12:31:00Z">
                <w:rPr>
                  <w:color w:val="000000" w:themeColor="text1"/>
                </w:rPr>
              </w:rPrChange>
            </w:rPr>
            <w:delText xml:space="preserve"> when</w:delText>
          </w:r>
        </w:del>
      </w:ins>
      <w:ins w:id="5831" w:author="Ruijie Xu" w:date="2022-02-02T13:06:00Z">
        <w:del w:id="5832" w:author="Liliana Salvador" w:date="2022-02-26T15:41:00Z">
          <w:r w:rsidR="00C355C5" w:rsidRPr="002B42A7" w:rsidDel="00505A57">
            <w:rPr>
              <w:rFonts w:ascii="Times New Roman" w:hAnsi="Times New Roman" w:cs="Times New Roman"/>
              <w:color w:val="000000" w:themeColor="text1"/>
              <w:rPrChange w:id="5833" w:author="Ruijie Xu" w:date="2022-03-10T12:31:00Z">
                <w:rPr>
                  <w:color w:val="000000" w:themeColor="text1"/>
                </w:rPr>
              </w:rPrChange>
            </w:rPr>
            <w:delText xml:space="preserve"> using different sofware</w:delText>
          </w:r>
        </w:del>
        <w:del w:id="5834" w:author="Liliana Salvador" w:date="2022-02-23T21:15:00Z">
          <w:r w:rsidR="00C355C5" w:rsidRPr="002B42A7" w:rsidDel="001A0C95">
            <w:rPr>
              <w:rFonts w:ascii="Times New Roman" w:hAnsi="Times New Roman" w:cs="Times New Roman"/>
              <w:color w:val="000000" w:themeColor="text1"/>
              <w:rPrChange w:id="5835"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836" w:author="Ruijie Xu" w:date="2022-03-10T12:31:00Z">
              <w:rPr>
                <w:color w:val="000000" w:themeColor="text1"/>
              </w:rPr>
            </w:rPrChange>
          </w:rPr>
          <w:t>. Out of the 36 pairwise comparison</w:t>
        </w:r>
      </w:ins>
      <w:ins w:id="5837" w:author="Liliana Salvador" w:date="2022-02-23T21:15:00Z">
        <w:r w:rsidR="001A0C95" w:rsidRPr="002B42A7">
          <w:rPr>
            <w:rFonts w:ascii="Times New Roman" w:hAnsi="Times New Roman" w:cs="Times New Roman"/>
            <w:color w:val="000000" w:themeColor="text1"/>
            <w:rPrChange w:id="5838" w:author="Ruijie Xu" w:date="2022-03-10T12:31:00Z">
              <w:rPr>
                <w:color w:val="000000" w:themeColor="text1"/>
              </w:rPr>
            </w:rPrChange>
          </w:rPr>
          <w:t>s</w:t>
        </w:r>
      </w:ins>
      <w:ins w:id="5839" w:author="Ruijie Xu" w:date="2022-02-02T13:06:00Z">
        <w:r w:rsidR="00C355C5" w:rsidRPr="002B42A7">
          <w:rPr>
            <w:rFonts w:ascii="Times New Roman" w:hAnsi="Times New Roman" w:cs="Times New Roman"/>
            <w:color w:val="000000" w:themeColor="text1"/>
            <w:rPrChange w:id="5840" w:author="Ruijie Xu" w:date="2022-03-10T12:31:00Z">
              <w:rPr>
                <w:color w:val="000000" w:themeColor="text1"/>
              </w:rPr>
            </w:rPrChange>
          </w:rPr>
          <w:t xml:space="preserve"> between different software, only 6 comparisons were not significantly different (Table </w:t>
        </w:r>
      </w:ins>
      <w:ins w:id="5841" w:author="Ruijie Xu" w:date="2022-02-02T13:12:00Z">
        <w:r w:rsidR="00C92296" w:rsidRPr="002B42A7">
          <w:rPr>
            <w:rFonts w:ascii="Times New Roman" w:hAnsi="Times New Roman" w:cs="Times New Roman"/>
            <w:color w:val="000000" w:themeColor="text1"/>
            <w:rPrChange w:id="5842" w:author="Ruijie Xu" w:date="2022-03-10T12:31:00Z">
              <w:rPr>
                <w:color w:val="000000" w:themeColor="text1"/>
              </w:rPr>
            </w:rPrChange>
          </w:rPr>
          <w:t>S</w:t>
        </w:r>
      </w:ins>
      <w:ins w:id="5843" w:author="Ruijie Xu" w:date="2022-02-02T13:06:00Z">
        <w:r w:rsidR="00C355C5" w:rsidRPr="002B42A7">
          <w:rPr>
            <w:rFonts w:ascii="Times New Roman" w:hAnsi="Times New Roman" w:cs="Times New Roman"/>
            <w:color w:val="000000" w:themeColor="text1"/>
            <w:rPrChange w:id="5844" w:author="Ruijie Xu" w:date="2022-03-10T12:31:00Z">
              <w:rPr>
                <w:color w:val="000000" w:themeColor="text1"/>
              </w:rPr>
            </w:rPrChange>
          </w:rPr>
          <w:t>II.</w:t>
        </w:r>
      </w:ins>
      <w:ins w:id="5845" w:author="Ruijie Xu" w:date="2022-02-03T12:25:00Z">
        <w:r w:rsidR="008A2545" w:rsidRPr="002B42A7">
          <w:rPr>
            <w:rFonts w:ascii="Times New Roman" w:hAnsi="Times New Roman" w:cs="Times New Roman"/>
            <w:color w:val="000000" w:themeColor="text1"/>
            <w:rPrChange w:id="5846" w:author="Ruijie Xu" w:date="2022-03-10T12:31:00Z">
              <w:rPr>
                <w:color w:val="000000" w:themeColor="text1"/>
              </w:rPr>
            </w:rPrChange>
          </w:rPr>
          <w:t>5</w:t>
        </w:r>
      </w:ins>
      <w:ins w:id="5847" w:author="Ruijie Xu" w:date="2022-02-02T13:06:00Z">
        <w:r w:rsidR="00C355C5" w:rsidRPr="002B42A7">
          <w:rPr>
            <w:rFonts w:ascii="Times New Roman" w:hAnsi="Times New Roman" w:cs="Times New Roman"/>
            <w:color w:val="000000" w:themeColor="text1"/>
            <w:rPrChange w:id="5848" w:author="Ruijie Xu" w:date="2022-03-10T12:31:00Z">
              <w:rPr>
                <w:color w:val="000000" w:themeColor="text1"/>
              </w:rPr>
            </w:rPrChange>
          </w:rPr>
          <w:t xml:space="preserve">), which </w:t>
        </w:r>
      </w:ins>
      <w:ins w:id="5849" w:author="Liliana Salvador" w:date="2022-02-23T21:16:00Z">
        <w:r w:rsidR="001A0C95" w:rsidRPr="002B42A7">
          <w:rPr>
            <w:rFonts w:ascii="Times New Roman" w:hAnsi="Times New Roman" w:cs="Times New Roman"/>
            <w:color w:val="000000" w:themeColor="text1"/>
            <w:rPrChange w:id="5850" w:author="Ruijie Xu" w:date="2022-03-10T12:31:00Z">
              <w:rPr>
                <w:color w:val="000000" w:themeColor="text1"/>
              </w:rPr>
            </w:rPrChange>
          </w:rPr>
          <w:t>we</w:t>
        </w:r>
      </w:ins>
      <w:ins w:id="5851" w:author="Ruijie Xu" w:date="2022-02-02T13:06:00Z">
        <w:del w:id="5852" w:author="Liliana Salvador" w:date="2022-02-23T21:15:00Z">
          <w:r w:rsidR="00C355C5" w:rsidRPr="002B42A7" w:rsidDel="001A0C95">
            <w:rPr>
              <w:rFonts w:ascii="Times New Roman" w:hAnsi="Times New Roman" w:cs="Times New Roman"/>
              <w:color w:val="000000" w:themeColor="text1"/>
              <w:rPrChange w:id="5853"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5854" w:author="Ruijie Xu" w:date="2022-03-10T12:31:00Z">
              <w:rPr>
                <w:color w:val="000000" w:themeColor="text1"/>
              </w:rPr>
            </w:rPrChange>
          </w:rPr>
          <w:t xml:space="preserve">re BLASTN’s observed taxa with Kraken2, CLARK, and CLARK-s, comparison between CLARK and CLARK-s, and comparison between Centrifuge and Kaiju. </w:t>
        </w:r>
      </w:ins>
      <w:ins w:id="5855" w:author="Ruijie Xu" w:date="2022-02-02T13:19:00Z">
        <w:r w:rsidR="00CE1134" w:rsidRPr="002B42A7">
          <w:rPr>
            <w:rFonts w:ascii="Times New Roman" w:hAnsi="Times New Roman" w:cs="Times New Roman"/>
            <w:color w:val="000000" w:themeColor="text1"/>
            <w:rPrChange w:id="5856" w:author="Ruijie Xu" w:date="2022-03-10T12:31:00Z">
              <w:rPr>
                <w:color w:val="000000" w:themeColor="text1"/>
              </w:rPr>
            </w:rPrChange>
          </w:rPr>
          <w:t>T</w:t>
        </w:r>
      </w:ins>
      <w:ins w:id="5857" w:author="Ruijie Xu" w:date="2022-02-02T13:06:00Z">
        <w:r w:rsidR="00C355C5" w:rsidRPr="002B42A7">
          <w:rPr>
            <w:rFonts w:ascii="Times New Roman" w:hAnsi="Times New Roman" w:cs="Times New Roman"/>
            <w:color w:val="000000" w:themeColor="text1"/>
            <w:rPrChange w:id="5858" w:author="Ruijie Xu" w:date="2022-03-10T12:31:00Z">
              <w:rPr>
                <w:color w:val="000000" w:themeColor="text1"/>
              </w:rPr>
            </w:rPrChange>
          </w:rPr>
          <w:t>he Shannon ind</w:t>
        </w:r>
      </w:ins>
      <w:ins w:id="5859" w:author="Ruijie Xu" w:date="2022-02-27T11:55:00Z">
        <w:r w:rsidR="000071DC" w:rsidRPr="002B42A7">
          <w:rPr>
            <w:rFonts w:ascii="Times New Roman" w:hAnsi="Times New Roman" w:cs="Times New Roman"/>
            <w:color w:val="000000" w:themeColor="text1"/>
            <w:rPrChange w:id="5860" w:author="Ruijie Xu" w:date="2022-03-10T12:31:00Z">
              <w:rPr>
                <w:color w:val="000000" w:themeColor="text1"/>
              </w:rPr>
            </w:rPrChange>
          </w:rPr>
          <w:t>ices</w:t>
        </w:r>
      </w:ins>
      <w:ins w:id="5861" w:author="Liliana Salvador" w:date="2022-02-26T15:45:00Z">
        <w:del w:id="5862" w:author="Ruijie Xu" w:date="2022-02-27T11:55:00Z">
          <w:r w:rsidR="00EF098A" w:rsidRPr="002B42A7" w:rsidDel="000071DC">
            <w:rPr>
              <w:rFonts w:ascii="Times New Roman" w:hAnsi="Times New Roman" w:cs="Times New Roman"/>
              <w:color w:val="000000" w:themeColor="text1"/>
              <w:rPrChange w:id="5863" w:author="Ruijie Xu" w:date="2022-03-10T12:31:00Z">
                <w:rPr>
                  <w:color w:val="000000" w:themeColor="text1"/>
                </w:rPr>
              </w:rPrChange>
            </w:rPr>
            <w:delText>exes</w:delText>
          </w:r>
        </w:del>
      </w:ins>
      <w:ins w:id="5864" w:author="Ruijie Xu" w:date="2022-02-02T13:06:00Z">
        <w:del w:id="5865" w:author="Liliana Salvador" w:date="2022-02-26T15:44:00Z">
          <w:r w:rsidR="00C355C5" w:rsidRPr="002B42A7" w:rsidDel="00EF098A">
            <w:rPr>
              <w:rFonts w:ascii="Times New Roman" w:hAnsi="Times New Roman" w:cs="Times New Roman"/>
              <w:color w:val="000000" w:themeColor="text1"/>
              <w:rPrChange w:id="5866" w:author="Ruijie Xu" w:date="2022-03-10T12:31:00Z">
                <w:rPr>
                  <w:color w:val="000000" w:themeColor="text1"/>
                </w:rPr>
              </w:rPrChange>
            </w:rPr>
            <w:delText>ex</w:delText>
          </w:r>
        </w:del>
        <w:del w:id="5867" w:author="Liliana Salvador" w:date="2022-02-26T15:45:00Z">
          <w:r w:rsidR="00C355C5" w:rsidRPr="002B42A7" w:rsidDel="00EF098A">
            <w:rPr>
              <w:rFonts w:ascii="Times New Roman" w:hAnsi="Times New Roman" w:cs="Times New Roman"/>
              <w:color w:val="000000" w:themeColor="text1"/>
              <w:rPrChange w:id="5868"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5869" w:author="Ruijie Xu" w:date="2022-03-10T12:31:00Z">
              <w:rPr>
                <w:color w:val="000000" w:themeColor="text1"/>
              </w:rPr>
            </w:rPrChange>
          </w:rPr>
          <w:t xml:space="preserve"> </w:t>
        </w:r>
      </w:ins>
      <w:ins w:id="5870" w:author="Ruijie Xu" w:date="2022-02-02T13:19:00Z">
        <w:del w:id="5871" w:author="Liliana Salvador" w:date="2022-02-23T21:23:00Z">
          <w:r w:rsidR="00CE1134" w:rsidRPr="002B42A7" w:rsidDel="001A0C95">
            <w:rPr>
              <w:rFonts w:ascii="Times New Roman" w:hAnsi="Times New Roman" w:cs="Times New Roman"/>
              <w:color w:val="000000" w:themeColor="text1"/>
              <w:rPrChange w:id="5872"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5873" w:author="Ruijie Xu" w:date="2022-03-10T12:31:00Z">
              <w:rPr>
                <w:color w:val="000000" w:themeColor="text1"/>
              </w:rPr>
            </w:rPrChange>
          </w:rPr>
          <w:t>show</w:t>
        </w:r>
      </w:ins>
      <w:ins w:id="5874" w:author="Liliana Salvador" w:date="2022-02-23T21:23:00Z">
        <w:r w:rsidR="001A0C95" w:rsidRPr="002B42A7">
          <w:rPr>
            <w:rFonts w:ascii="Times New Roman" w:hAnsi="Times New Roman" w:cs="Times New Roman"/>
            <w:color w:val="000000" w:themeColor="text1"/>
            <w:rPrChange w:id="5875" w:author="Ruijie Xu" w:date="2022-03-10T12:31:00Z">
              <w:rPr>
                <w:color w:val="000000" w:themeColor="text1"/>
              </w:rPr>
            </w:rPrChange>
          </w:rPr>
          <w:t>ed</w:t>
        </w:r>
      </w:ins>
      <w:ins w:id="5876" w:author="Ruijie Xu" w:date="2022-02-02T13:19:00Z">
        <w:del w:id="5877" w:author="Liliana Salvador" w:date="2022-02-23T21:23:00Z">
          <w:r w:rsidR="00CE1134" w:rsidRPr="002B42A7" w:rsidDel="001A0C95">
            <w:rPr>
              <w:rFonts w:ascii="Times New Roman" w:hAnsi="Times New Roman" w:cs="Times New Roman"/>
              <w:color w:val="000000" w:themeColor="text1"/>
              <w:rPrChange w:id="5878"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5879" w:author="Ruijie Xu" w:date="2022-03-10T12:31:00Z">
              <w:rPr>
                <w:color w:val="000000" w:themeColor="text1"/>
              </w:rPr>
            </w:rPrChange>
          </w:rPr>
          <w:t xml:space="preserve"> more similarity between software</w:t>
        </w:r>
      </w:ins>
      <w:ins w:id="5880" w:author="Liliana Salvador" w:date="2022-02-26T15:48:00Z">
        <w:r w:rsidR="00EF098A" w:rsidRPr="002B42A7">
          <w:rPr>
            <w:rFonts w:ascii="Times New Roman" w:hAnsi="Times New Roman" w:cs="Times New Roman"/>
            <w:color w:val="000000" w:themeColor="text1"/>
            <w:rPrChange w:id="5881" w:author="Ruijie Xu" w:date="2022-03-10T12:31:00Z">
              <w:rPr>
                <w:color w:val="000000" w:themeColor="text1"/>
              </w:rPr>
            </w:rPrChange>
          </w:rPr>
          <w:t xml:space="preserve"> than the </w:t>
        </w:r>
      </w:ins>
      <w:ins w:id="5882" w:author="Liliana Salvador" w:date="2022-02-26T15:49:00Z">
        <w:r w:rsidR="00EF098A" w:rsidRPr="002B42A7">
          <w:rPr>
            <w:rFonts w:ascii="Times New Roman" w:hAnsi="Times New Roman" w:cs="Times New Roman"/>
            <w:color w:val="000000" w:themeColor="text1"/>
            <w:rPrChange w:id="5883" w:author="Ruijie Xu" w:date="2022-03-10T12:31:00Z">
              <w:rPr>
                <w:color w:val="000000" w:themeColor="text1"/>
              </w:rPr>
            </w:rPrChange>
          </w:rPr>
          <w:t xml:space="preserve">unique </w:t>
        </w:r>
      </w:ins>
      <w:ins w:id="5884" w:author="Liliana Salvador" w:date="2022-02-26T15:48:00Z">
        <w:r w:rsidR="00EF098A" w:rsidRPr="002B42A7">
          <w:rPr>
            <w:rFonts w:ascii="Times New Roman" w:hAnsi="Times New Roman" w:cs="Times New Roman"/>
            <w:color w:val="000000" w:themeColor="text1"/>
            <w:rPrChange w:id="5885" w:author="Ruijie Xu" w:date="2022-03-10T12:31:00Z">
              <w:rPr>
                <w:color w:val="000000" w:themeColor="text1"/>
              </w:rPr>
            </w:rPrChange>
          </w:rPr>
          <w:t>observed</w:t>
        </w:r>
      </w:ins>
      <w:ins w:id="5886" w:author="Liliana Salvador" w:date="2022-02-26T15:49:00Z">
        <w:r w:rsidR="00EF098A" w:rsidRPr="002B42A7">
          <w:rPr>
            <w:rFonts w:ascii="Times New Roman" w:hAnsi="Times New Roman" w:cs="Times New Roman"/>
            <w:color w:val="000000" w:themeColor="text1"/>
            <w:rPrChange w:id="5887" w:author="Ruijie Xu" w:date="2022-03-10T12:31:00Z">
              <w:rPr>
                <w:color w:val="000000" w:themeColor="text1"/>
              </w:rPr>
            </w:rPrChange>
          </w:rPr>
          <w:t xml:space="preserve"> taxa</w:t>
        </w:r>
      </w:ins>
      <w:ins w:id="5888" w:author="Ruijie Xu" w:date="2022-02-02T13:19:00Z">
        <w:r w:rsidR="00CE1134" w:rsidRPr="002B42A7">
          <w:rPr>
            <w:rFonts w:ascii="Times New Roman" w:hAnsi="Times New Roman" w:cs="Times New Roman"/>
            <w:color w:val="000000" w:themeColor="text1"/>
            <w:rPrChange w:id="5889" w:author="Ruijie Xu" w:date="2022-03-10T12:31:00Z">
              <w:rPr>
                <w:color w:val="000000" w:themeColor="text1"/>
              </w:rPr>
            </w:rPrChange>
          </w:rPr>
          <w:t xml:space="preserve">, </w:t>
        </w:r>
      </w:ins>
      <w:ins w:id="5890" w:author="Liliana Salvador" w:date="2022-02-23T21:24:00Z">
        <w:r w:rsidR="001A0C95" w:rsidRPr="002B42A7">
          <w:rPr>
            <w:rFonts w:ascii="Times New Roman" w:hAnsi="Times New Roman" w:cs="Times New Roman"/>
            <w:color w:val="000000" w:themeColor="text1"/>
            <w:rPrChange w:id="5891" w:author="Ruijie Xu" w:date="2022-03-10T12:31:00Z">
              <w:rPr>
                <w:color w:val="000000" w:themeColor="text1"/>
              </w:rPr>
            </w:rPrChange>
          </w:rPr>
          <w:t xml:space="preserve">however, </w:t>
        </w:r>
      </w:ins>
      <w:ins w:id="5892" w:author="Liliana Salvador" w:date="2022-02-26T15:49:00Z">
        <w:r w:rsidR="00EF098A" w:rsidRPr="002B42A7">
          <w:rPr>
            <w:rFonts w:ascii="Times New Roman" w:hAnsi="Times New Roman" w:cs="Times New Roman"/>
            <w:color w:val="000000" w:themeColor="text1"/>
            <w:rPrChange w:id="5893" w:author="Ruijie Xu" w:date="2022-03-10T12:31:00Z">
              <w:rPr>
                <w:color w:val="000000" w:themeColor="text1"/>
              </w:rPr>
            </w:rPrChange>
          </w:rPr>
          <w:t>they still</w:t>
        </w:r>
      </w:ins>
      <w:ins w:id="5894" w:author="Liliana Salvador" w:date="2022-02-23T21:24:00Z">
        <w:r w:rsidR="001A0C95" w:rsidRPr="002B42A7">
          <w:rPr>
            <w:rFonts w:ascii="Times New Roman" w:hAnsi="Times New Roman" w:cs="Times New Roman"/>
            <w:color w:val="000000" w:themeColor="text1"/>
            <w:rPrChange w:id="5895"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5896" w:author="Ruijie Xu" w:date="2022-03-10T12:31:00Z">
              <w:rPr>
                <w:color w:val="000000" w:themeColor="text1"/>
              </w:rPr>
            </w:rPrChange>
          </w:rPr>
          <w:t>had</w:t>
        </w:r>
      </w:ins>
      <w:ins w:id="5897" w:author="Ruijie Xu" w:date="2022-02-02T13:19:00Z">
        <w:del w:id="5898" w:author="Liliana Salvador" w:date="2022-02-23T21:24:00Z">
          <w:r w:rsidR="00CE1134" w:rsidRPr="002B42A7" w:rsidDel="001A0C95">
            <w:rPr>
              <w:rFonts w:ascii="Times New Roman" w:hAnsi="Times New Roman" w:cs="Times New Roman"/>
              <w:color w:val="000000" w:themeColor="text1"/>
              <w:rPrChange w:id="5899"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5900" w:author="Ruijie Xu" w:date="2022-03-10T12:31:00Z">
              <w:rPr>
                <w:color w:val="000000" w:themeColor="text1"/>
              </w:rPr>
            </w:rPrChange>
          </w:rPr>
          <w:t xml:space="preserve"> 2</w:t>
        </w:r>
      </w:ins>
      <w:ins w:id="5901" w:author="Ruijie Xu" w:date="2022-02-02T13:06:00Z">
        <w:r w:rsidR="00C355C5" w:rsidRPr="002B42A7">
          <w:rPr>
            <w:rFonts w:ascii="Times New Roman" w:hAnsi="Times New Roman" w:cs="Times New Roman"/>
            <w:color w:val="000000" w:themeColor="text1"/>
            <w:rPrChange w:id="5902" w:author="Ruijie Xu" w:date="2022-03-10T12:31:00Z">
              <w:rPr>
                <w:color w:val="000000" w:themeColor="text1"/>
              </w:rPr>
            </w:rPrChange>
          </w:rPr>
          <w:t>3 out of 36 comparison</w:t>
        </w:r>
      </w:ins>
      <w:ins w:id="5903" w:author="Ruijie Xu" w:date="2022-02-02T13:19:00Z">
        <w:r w:rsidR="00CE1134" w:rsidRPr="002B42A7">
          <w:rPr>
            <w:rFonts w:ascii="Times New Roman" w:hAnsi="Times New Roman" w:cs="Times New Roman"/>
            <w:color w:val="000000" w:themeColor="text1"/>
            <w:rPrChange w:id="5904" w:author="Ruijie Xu" w:date="2022-03-10T12:31:00Z">
              <w:rPr>
                <w:color w:val="000000" w:themeColor="text1"/>
              </w:rPr>
            </w:rPrChange>
          </w:rPr>
          <w:t xml:space="preserve">s </w:t>
        </w:r>
      </w:ins>
      <w:ins w:id="5905" w:author="Ruijie Xu" w:date="2022-02-02T13:20:00Z">
        <w:r w:rsidR="00CE1134" w:rsidRPr="002B42A7">
          <w:rPr>
            <w:rFonts w:ascii="Times New Roman" w:hAnsi="Times New Roman" w:cs="Times New Roman"/>
            <w:color w:val="000000" w:themeColor="text1"/>
            <w:rPrChange w:id="5906" w:author="Ruijie Xu" w:date="2022-03-10T12:31:00Z">
              <w:rPr>
                <w:color w:val="000000" w:themeColor="text1"/>
              </w:rPr>
            </w:rPrChange>
          </w:rPr>
          <w:t>between software</w:t>
        </w:r>
      </w:ins>
      <w:ins w:id="5907" w:author="Ruijie Xu" w:date="2022-02-02T13:06:00Z">
        <w:r w:rsidR="00C355C5" w:rsidRPr="002B42A7">
          <w:rPr>
            <w:rFonts w:ascii="Times New Roman" w:hAnsi="Times New Roman" w:cs="Times New Roman"/>
            <w:color w:val="000000" w:themeColor="text1"/>
            <w:rPrChange w:id="5908" w:author="Ruijie Xu" w:date="2022-03-10T12:31:00Z">
              <w:rPr>
                <w:color w:val="000000" w:themeColor="text1"/>
              </w:rPr>
            </w:rPrChange>
          </w:rPr>
          <w:t xml:space="preserve"> </w:t>
        </w:r>
        <w:del w:id="5909" w:author="Liliana Salvador" w:date="2022-02-23T21:25:00Z">
          <w:r w:rsidR="00C355C5" w:rsidRPr="002B42A7" w:rsidDel="005D549A">
            <w:rPr>
              <w:rFonts w:ascii="Times New Roman" w:hAnsi="Times New Roman" w:cs="Times New Roman"/>
              <w:color w:val="000000" w:themeColor="text1"/>
              <w:rPrChange w:id="5910"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5911" w:author="Ruijie Xu" w:date="2022-03-10T12:31:00Z">
              <w:rPr>
                <w:color w:val="000000" w:themeColor="text1"/>
              </w:rPr>
            </w:rPrChange>
          </w:rPr>
          <w:t>significantly different</w:t>
        </w:r>
      </w:ins>
      <w:ins w:id="5912" w:author="Ruijie Xu" w:date="2022-02-03T12:25:00Z">
        <w:r w:rsidR="008A2545" w:rsidRPr="002B42A7">
          <w:rPr>
            <w:rFonts w:ascii="Times New Roman" w:hAnsi="Times New Roman" w:cs="Times New Roman"/>
            <w:color w:val="000000" w:themeColor="text1"/>
            <w:rPrChange w:id="5913" w:author="Ruijie Xu" w:date="2022-03-10T12:31:00Z">
              <w:rPr>
                <w:color w:val="000000" w:themeColor="text1"/>
              </w:rPr>
            </w:rPrChange>
          </w:rPr>
          <w:t xml:space="preserve"> </w:t>
        </w:r>
      </w:ins>
      <w:ins w:id="5914" w:author="Ruijie Xu" w:date="2022-02-27T11:55:00Z">
        <w:r w:rsidR="000071DC" w:rsidRPr="002B42A7">
          <w:rPr>
            <w:rFonts w:ascii="Times New Roman" w:hAnsi="Times New Roman" w:cs="Times New Roman"/>
            <w:color w:val="000000" w:themeColor="text1"/>
            <w:rPrChange w:id="5915" w:author="Ruijie Xu" w:date="2022-03-10T12:31:00Z">
              <w:rPr>
                <w:color w:val="000000" w:themeColor="text1"/>
              </w:rPr>
            </w:rPrChange>
          </w:rPr>
          <w:t xml:space="preserve">from each other </w:t>
        </w:r>
      </w:ins>
      <w:ins w:id="5916" w:author="Ruijie Xu" w:date="2022-02-03T12:25:00Z">
        <w:r w:rsidR="008A2545" w:rsidRPr="002B42A7">
          <w:rPr>
            <w:rFonts w:ascii="Times New Roman" w:hAnsi="Times New Roman" w:cs="Times New Roman"/>
            <w:color w:val="000000" w:themeColor="text1"/>
            <w:rPrChange w:id="5917" w:author="Ruijie Xu" w:date="2022-03-10T12:31:00Z">
              <w:rPr>
                <w:color w:val="000000" w:themeColor="text1"/>
              </w:rPr>
            </w:rPrChange>
          </w:rPr>
          <w:t>(Table SII.</w:t>
        </w:r>
        <w:r w:rsidR="00F83C0B" w:rsidRPr="002B42A7">
          <w:rPr>
            <w:rFonts w:ascii="Times New Roman" w:hAnsi="Times New Roman" w:cs="Times New Roman"/>
            <w:color w:val="000000" w:themeColor="text1"/>
            <w:rPrChange w:id="5918" w:author="Ruijie Xu" w:date="2022-03-10T12:31:00Z">
              <w:rPr>
                <w:color w:val="000000" w:themeColor="text1"/>
              </w:rPr>
            </w:rPrChange>
          </w:rPr>
          <w:t xml:space="preserve">5, Figure </w:t>
        </w:r>
      </w:ins>
      <w:ins w:id="5919" w:author="Ruijie Xu" w:date="2022-02-03T12:54:00Z">
        <w:r w:rsidR="004A2C21" w:rsidRPr="002B42A7">
          <w:rPr>
            <w:rFonts w:ascii="Times New Roman" w:hAnsi="Times New Roman" w:cs="Times New Roman"/>
            <w:color w:val="000000" w:themeColor="text1"/>
            <w:rPrChange w:id="5920" w:author="Ruijie Xu" w:date="2022-03-10T12:31:00Z">
              <w:rPr>
                <w:color w:val="000000" w:themeColor="text1"/>
              </w:rPr>
            </w:rPrChange>
          </w:rPr>
          <w:t>3</w:t>
        </w:r>
      </w:ins>
      <w:ins w:id="5921" w:author="Ruijie Xu" w:date="2022-02-03T12:25:00Z">
        <w:r w:rsidR="00F83C0B" w:rsidRPr="002B42A7">
          <w:rPr>
            <w:rFonts w:ascii="Times New Roman" w:hAnsi="Times New Roman" w:cs="Times New Roman"/>
            <w:color w:val="000000" w:themeColor="text1"/>
            <w:rPrChange w:id="5922" w:author="Ruijie Xu" w:date="2022-03-10T12:31:00Z">
              <w:rPr>
                <w:color w:val="000000" w:themeColor="text1"/>
              </w:rPr>
            </w:rPrChange>
          </w:rPr>
          <w:t>e)</w:t>
        </w:r>
      </w:ins>
      <w:ins w:id="5923" w:author="Ruijie Xu" w:date="2022-02-02T13:06:00Z">
        <w:r w:rsidR="00C355C5" w:rsidRPr="002B42A7">
          <w:rPr>
            <w:rFonts w:ascii="Times New Roman" w:hAnsi="Times New Roman" w:cs="Times New Roman"/>
            <w:color w:val="000000" w:themeColor="text1"/>
            <w:rPrChange w:id="5924" w:author="Ruijie Xu" w:date="2022-03-10T12:31:00Z">
              <w:rPr>
                <w:color w:val="000000" w:themeColor="text1"/>
              </w:rPr>
            </w:rPrChange>
          </w:rPr>
          <w:t xml:space="preserve">. </w:t>
        </w:r>
      </w:ins>
      <w:commentRangeStart w:id="5925"/>
      <w:ins w:id="5926" w:author="Liliana Salvador" w:date="2022-02-23T21:25:00Z">
        <w:del w:id="5927" w:author="Ruijie Xu" w:date="2022-02-27T12:02:00Z">
          <w:r w:rsidR="00977BCD" w:rsidRPr="002B42A7" w:rsidDel="005043ED">
            <w:rPr>
              <w:rFonts w:ascii="Times New Roman" w:hAnsi="Times New Roman" w:cs="Times New Roman"/>
              <w:color w:val="000000" w:themeColor="text1"/>
              <w:rPrChange w:id="5928" w:author="Ruijie Xu" w:date="2022-03-10T12:31:00Z">
                <w:rPr>
                  <w:color w:val="000000" w:themeColor="text1"/>
                </w:rPr>
              </w:rPrChange>
            </w:rPr>
            <w:delText xml:space="preserve">software </w:delText>
          </w:r>
        </w:del>
      </w:ins>
      <w:ins w:id="5929" w:author="Liliana Salvador" w:date="2022-02-23T21:26:00Z">
        <w:del w:id="5930" w:author="Ruijie Xu" w:date="2022-02-27T12:02:00Z">
          <w:r w:rsidR="00977BCD" w:rsidRPr="002B42A7" w:rsidDel="005043ED">
            <w:rPr>
              <w:rFonts w:ascii="Times New Roman" w:hAnsi="Times New Roman" w:cs="Times New Roman"/>
              <w:color w:val="000000" w:themeColor="text1"/>
              <w:rPrChange w:id="5931" w:author="Ruijie Xu" w:date="2022-03-10T12:31:00Z">
                <w:rPr>
                  <w:color w:val="000000" w:themeColor="text1"/>
                </w:rPr>
              </w:rPrChange>
            </w:rPr>
            <w:delText xml:space="preserve">that were  to be,ere to bely different </w:delText>
          </w:r>
        </w:del>
      </w:ins>
      <w:commentRangeEnd w:id="5925"/>
      <w:del w:id="5932" w:author="Ruijie Xu" w:date="2022-02-27T12:02:00Z">
        <w:r w:rsidR="00E33A4D" w:rsidRPr="002B42A7" w:rsidDel="005043ED">
          <w:rPr>
            <w:rStyle w:val="CommentReference"/>
            <w:rFonts w:ascii="Times New Roman" w:hAnsi="Times New Roman" w:cs="Times New Roman"/>
            <w:sz w:val="24"/>
            <w:szCs w:val="24"/>
            <w:rPrChange w:id="5933" w:author="Ruijie Xu" w:date="2022-03-10T12:31:00Z">
              <w:rPr>
                <w:rStyle w:val="CommentReference"/>
              </w:rPr>
            </w:rPrChange>
          </w:rPr>
          <w:commentReference w:id="5925"/>
        </w:r>
      </w:del>
      <w:ins w:id="5934" w:author="Ruijie Xu" w:date="2022-02-02T13:06:00Z">
        <w:del w:id="5935" w:author="Liliana Salvador" w:date="2022-02-26T15:57:00Z">
          <w:r w:rsidR="00C355C5" w:rsidRPr="002B42A7" w:rsidDel="00E33A4D">
            <w:rPr>
              <w:rFonts w:ascii="Times New Roman" w:hAnsi="Times New Roman" w:cs="Times New Roman"/>
              <w:color w:val="000000" w:themeColor="text1"/>
              <w:rPrChange w:id="5936" w:author="Ruijie Xu" w:date="2022-03-10T12:31:00Z">
                <w:rPr>
                  <w:color w:val="000000" w:themeColor="text1"/>
                </w:rPr>
              </w:rPrChange>
            </w:rPr>
            <w:delText>Shannon indices obtained with</w:delText>
          </w:r>
        </w:del>
      </w:ins>
      <w:ins w:id="5937" w:author="Liliana Salvador" w:date="2022-02-23T21:26:00Z">
        <w:del w:id="5938" w:author="Ruijie Xu" w:date="2022-02-27T12:00:00Z">
          <w:r w:rsidR="00977BCD" w:rsidRPr="002B42A7" w:rsidDel="005043ED">
            <w:rPr>
              <w:rFonts w:ascii="Times New Roman" w:hAnsi="Times New Roman" w:cs="Times New Roman"/>
              <w:color w:val="000000" w:themeColor="text1"/>
              <w:rPrChange w:id="5939" w:author="Ruijie Xu" w:date="2022-03-10T12:31:00Z">
                <w:rPr>
                  <w:color w:val="000000" w:themeColor="text1"/>
                </w:rPr>
              </w:rPrChange>
            </w:rPr>
            <w:delText xml:space="preserve">wereto be </w:delText>
          </w:r>
        </w:del>
      </w:ins>
      <w:ins w:id="5940" w:author="Liliana Salvador" w:date="2022-02-26T15:57:00Z">
        <w:del w:id="5941" w:author="Ruijie Xu" w:date="2022-02-27T12:00:00Z">
          <w:r w:rsidR="00E33A4D" w:rsidRPr="002B42A7" w:rsidDel="005043ED">
            <w:rPr>
              <w:rFonts w:ascii="Times New Roman" w:hAnsi="Times New Roman" w:cs="Times New Roman"/>
              <w:color w:val="000000" w:themeColor="text1"/>
              <w:rPrChange w:id="5942" w:author="Ruijie Xu" w:date="2022-03-10T12:31:00Z">
                <w:rPr>
                  <w:color w:val="000000" w:themeColor="text1"/>
                </w:rPr>
              </w:rPrChange>
            </w:rPr>
            <w:delText>similar to the</w:delText>
          </w:r>
        </w:del>
      </w:ins>
      <w:ins w:id="5943" w:author="Liliana Salvador" w:date="2022-02-23T21:27:00Z">
        <w:del w:id="5944" w:author="Ruijie Xu" w:date="2022-02-27T12:00:00Z">
          <w:r w:rsidR="00977BCD" w:rsidRPr="002B42A7" w:rsidDel="005043ED">
            <w:rPr>
              <w:rFonts w:ascii="Times New Roman" w:hAnsi="Times New Roman" w:cs="Times New Roman"/>
              <w:color w:val="000000" w:themeColor="text1"/>
              <w:rPrChange w:id="5945" w:author="Ruijie Xu" w:date="2022-03-10T12:31:00Z">
                <w:rPr>
                  <w:color w:val="000000" w:themeColor="text1"/>
                </w:rPr>
              </w:rPrChange>
            </w:rPr>
            <w:delText>ones from</w:delText>
          </w:r>
        </w:del>
      </w:ins>
      <w:commentRangeStart w:id="5946"/>
      <w:commentRangeStart w:id="5947"/>
      <w:commentRangeStart w:id="5948"/>
      <w:commentRangeEnd w:id="5946"/>
      <w:del w:id="5949" w:author="Ruijie Xu" w:date="2022-03-04T11:11:00Z">
        <w:r w:rsidR="008F1502" w:rsidRPr="002B42A7" w:rsidDel="00B23538">
          <w:rPr>
            <w:rStyle w:val="CommentReference"/>
            <w:rFonts w:ascii="Times New Roman" w:hAnsi="Times New Roman" w:cs="Times New Roman"/>
            <w:sz w:val="24"/>
            <w:szCs w:val="24"/>
            <w:rPrChange w:id="5950" w:author="Ruijie Xu" w:date="2022-03-10T12:31:00Z">
              <w:rPr>
                <w:rStyle w:val="CommentReference"/>
              </w:rPr>
            </w:rPrChange>
          </w:rPr>
          <w:commentReference w:id="5946"/>
        </w:r>
        <w:commentRangeEnd w:id="5947"/>
        <w:r w:rsidR="00E33A4D" w:rsidRPr="002B42A7" w:rsidDel="00B23538">
          <w:rPr>
            <w:rStyle w:val="CommentReference"/>
            <w:rFonts w:ascii="Times New Roman" w:hAnsi="Times New Roman" w:cs="Times New Roman"/>
            <w:sz w:val="24"/>
            <w:szCs w:val="24"/>
            <w:rPrChange w:id="5951" w:author="Ruijie Xu" w:date="2022-03-10T12:31:00Z">
              <w:rPr>
                <w:rStyle w:val="CommentReference"/>
              </w:rPr>
            </w:rPrChange>
          </w:rPr>
          <w:commentReference w:id="5947"/>
        </w:r>
        <w:commentRangeEnd w:id="5948"/>
        <w:r w:rsidR="00E33A4D" w:rsidRPr="002B42A7" w:rsidDel="00B23538">
          <w:rPr>
            <w:rStyle w:val="CommentReference"/>
            <w:rFonts w:ascii="Times New Roman" w:hAnsi="Times New Roman" w:cs="Times New Roman"/>
            <w:sz w:val="24"/>
            <w:szCs w:val="24"/>
            <w:rPrChange w:id="5952" w:author="Ruijie Xu" w:date="2022-03-10T12:31:00Z">
              <w:rPr>
                <w:rStyle w:val="CommentReference"/>
              </w:rPr>
            </w:rPrChange>
          </w:rPr>
          <w:commentReference w:id="5948"/>
        </w:r>
      </w:del>
      <w:ins w:id="5960" w:author="Ruijie Xu" w:date="2022-02-11T09:33:00Z">
        <w:r w:rsidR="000A10AC" w:rsidRPr="002B42A7">
          <w:rPr>
            <w:rFonts w:ascii="Times New Roman" w:hAnsi="Times New Roman" w:cs="Times New Roman"/>
            <w:color w:val="000000" w:themeColor="text1"/>
            <w:rPrChange w:id="5961" w:author="Ruijie Xu" w:date="2022-03-10T12:31:00Z">
              <w:rPr>
                <w:color w:val="000000" w:themeColor="text1"/>
              </w:rPr>
            </w:rPrChange>
          </w:rPr>
          <w:t>T</w:t>
        </w:r>
      </w:ins>
      <w:ins w:id="5962" w:author="Ruijie Xu" w:date="2022-02-11T09:32:00Z">
        <w:r w:rsidR="00917A88" w:rsidRPr="002B42A7">
          <w:rPr>
            <w:rFonts w:ascii="Times New Roman" w:hAnsi="Times New Roman" w:cs="Times New Roman"/>
            <w:color w:val="000000" w:themeColor="text1"/>
            <w:rPrChange w:id="5963" w:author="Ruijie Xu" w:date="2022-03-10T12:31:00Z">
              <w:rPr>
                <w:color w:val="000000" w:themeColor="text1"/>
              </w:rPr>
            </w:rPrChange>
          </w:rPr>
          <w:t>he Simpso</w:t>
        </w:r>
      </w:ins>
      <w:ins w:id="5964" w:author="Ruijie Xu" w:date="2022-02-27T12:02:00Z">
        <w:r w:rsidR="005043ED" w:rsidRPr="002B42A7">
          <w:rPr>
            <w:rFonts w:ascii="Times New Roman" w:hAnsi="Times New Roman" w:cs="Times New Roman"/>
            <w:color w:val="000000" w:themeColor="text1"/>
            <w:rPrChange w:id="5965" w:author="Ruijie Xu" w:date="2022-03-10T12:31:00Z">
              <w:rPr>
                <w:color w:val="000000" w:themeColor="text1"/>
              </w:rPr>
            </w:rPrChange>
          </w:rPr>
          <w:t>n</w:t>
        </w:r>
      </w:ins>
      <w:ins w:id="5966" w:author="Ruijie Xu" w:date="2022-02-11T09:32:00Z">
        <w:r w:rsidR="00917A88" w:rsidRPr="002B42A7">
          <w:rPr>
            <w:rFonts w:ascii="Times New Roman" w:hAnsi="Times New Roman" w:cs="Times New Roman"/>
            <w:color w:val="000000" w:themeColor="text1"/>
            <w:rPrChange w:id="5967" w:author="Ruijie Xu" w:date="2022-03-10T12:31:00Z">
              <w:rPr>
                <w:color w:val="000000" w:themeColor="text1"/>
              </w:rPr>
            </w:rPrChange>
          </w:rPr>
          <w:t xml:space="preserve"> ind</w:t>
        </w:r>
      </w:ins>
      <w:ins w:id="5968" w:author="Ruijie Xu" w:date="2022-02-27T12:02:00Z">
        <w:r w:rsidR="005043ED" w:rsidRPr="002B42A7">
          <w:rPr>
            <w:rFonts w:ascii="Times New Roman" w:hAnsi="Times New Roman" w:cs="Times New Roman"/>
            <w:color w:val="000000" w:themeColor="text1"/>
            <w:rPrChange w:id="5969" w:author="Ruijie Xu" w:date="2022-03-10T12:31:00Z">
              <w:rPr>
                <w:color w:val="000000" w:themeColor="text1"/>
              </w:rPr>
            </w:rPrChange>
          </w:rPr>
          <w:t>ices</w:t>
        </w:r>
      </w:ins>
      <w:ins w:id="5970" w:author="Liliana Salvador" w:date="2022-02-26T15:54:00Z">
        <w:del w:id="5971" w:author="Ruijie Xu" w:date="2022-02-27T12:02:00Z">
          <w:r w:rsidR="00EF098A" w:rsidRPr="002B42A7" w:rsidDel="005043ED">
            <w:rPr>
              <w:rFonts w:ascii="Times New Roman" w:hAnsi="Times New Roman" w:cs="Times New Roman"/>
              <w:color w:val="000000" w:themeColor="text1"/>
              <w:rPrChange w:id="5972" w:author="Ruijie Xu" w:date="2022-03-10T12:31:00Z">
                <w:rPr>
                  <w:color w:val="000000" w:themeColor="text1"/>
                </w:rPr>
              </w:rPrChange>
            </w:rPr>
            <w:delText>es</w:delText>
          </w:r>
        </w:del>
      </w:ins>
      <w:ins w:id="5973" w:author="Ruijie Xu" w:date="2022-02-11T09:34:00Z">
        <w:r w:rsidR="005636CA" w:rsidRPr="002B42A7">
          <w:rPr>
            <w:rFonts w:ascii="Times New Roman" w:hAnsi="Times New Roman" w:cs="Times New Roman"/>
            <w:color w:val="000000" w:themeColor="text1"/>
            <w:rPrChange w:id="5974" w:author="Ruijie Xu" w:date="2022-03-10T12:31:00Z">
              <w:rPr>
                <w:color w:val="000000" w:themeColor="text1"/>
              </w:rPr>
            </w:rPrChange>
          </w:rPr>
          <w:t xml:space="preserve"> </w:t>
        </w:r>
      </w:ins>
      <w:ins w:id="5975" w:author="Ruijie Xu" w:date="2022-02-02T13:06:00Z">
        <w:r w:rsidR="00C355C5" w:rsidRPr="002B42A7">
          <w:rPr>
            <w:rFonts w:ascii="Times New Roman" w:hAnsi="Times New Roman" w:cs="Times New Roman"/>
            <w:color w:val="000000" w:themeColor="text1"/>
            <w:rPrChange w:id="5976" w:author="Ruijie Xu" w:date="2022-03-10T12:31:00Z">
              <w:rPr>
                <w:color w:val="000000" w:themeColor="text1"/>
              </w:rPr>
            </w:rPrChange>
          </w:rPr>
          <w:t>were</w:t>
        </w:r>
        <w:del w:id="5977" w:author="Liliana Salvador" w:date="2022-03-08T19:48:00Z">
          <w:r w:rsidR="00C355C5" w:rsidRPr="002B42A7" w:rsidDel="00352EA8">
            <w:rPr>
              <w:rFonts w:ascii="Times New Roman" w:hAnsi="Times New Roman" w:cs="Times New Roman"/>
              <w:color w:val="000000" w:themeColor="text1"/>
              <w:rPrChange w:id="5978" w:author="Ruijie Xu" w:date="2022-03-10T12:31:00Z">
                <w:rPr>
                  <w:color w:val="000000" w:themeColor="text1"/>
                </w:rPr>
              </w:rPrChange>
            </w:rPr>
            <w:delText xml:space="preserve"> </w:delText>
          </w:r>
        </w:del>
      </w:ins>
      <w:ins w:id="5979" w:author="Liliana Salvador" w:date="2022-02-26T15:54:00Z">
        <w:r w:rsidR="00E33A4D" w:rsidRPr="002B42A7">
          <w:rPr>
            <w:rFonts w:ascii="Times New Roman" w:hAnsi="Times New Roman" w:cs="Times New Roman"/>
            <w:color w:val="000000" w:themeColor="text1"/>
            <w:rPrChange w:id="5980" w:author="Ruijie Xu" w:date="2022-03-10T12:31:00Z">
              <w:rPr>
                <w:color w:val="000000" w:themeColor="text1"/>
              </w:rPr>
            </w:rPrChange>
          </w:rPr>
          <w:t xml:space="preserve"> </w:t>
        </w:r>
      </w:ins>
      <w:ins w:id="5981" w:author="Ruijie Xu" w:date="2022-02-02T13:06:00Z">
        <w:r w:rsidR="00C355C5" w:rsidRPr="002B42A7">
          <w:rPr>
            <w:rFonts w:ascii="Times New Roman" w:hAnsi="Times New Roman" w:cs="Times New Roman"/>
            <w:color w:val="000000" w:themeColor="text1"/>
            <w:rPrChange w:id="5982" w:author="Ruijie Xu" w:date="2022-03-10T12:31:00Z">
              <w:rPr>
                <w:color w:val="000000" w:themeColor="text1"/>
              </w:rPr>
            </w:rPrChange>
          </w:rPr>
          <w:t xml:space="preserve">least impacted by the differences in classification results across software. Only 7 out of 36 comparison were found </w:t>
        </w:r>
      </w:ins>
      <w:ins w:id="5983" w:author="Liliana Salvador" w:date="2022-02-23T21:28:00Z">
        <w:r w:rsidR="00977BCD" w:rsidRPr="002B42A7">
          <w:rPr>
            <w:rFonts w:ascii="Times New Roman" w:hAnsi="Times New Roman" w:cs="Times New Roman"/>
            <w:color w:val="000000" w:themeColor="text1"/>
            <w:rPrChange w:id="5984" w:author="Ruijie Xu" w:date="2022-03-10T12:31:00Z">
              <w:rPr>
                <w:color w:val="000000" w:themeColor="text1"/>
              </w:rPr>
            </w:rPrChange>
          </w:rPr>
          <w:t xml:space="preserve">to be </w:t>
        </w:r>
      </w:ins>
      <w:ins w:id="5985" w:author="Ruijie Xu" w:date="2022-02-02T13:06:00Z">
        <w:r w:rsidR="00C355C5" w:rsidRPr="002B42A7">
          <w:rPr>
            <w:rFonts w:ascii="Times New Roman" w:hAnsi="Times New Roman" w:cs="Times New Roman"/>
            <w:color w:val="000000" w:themeColor="text1"/>
            <w:rPrChange w:id="5986" w:author="Ruijie Xu" w:date="2022-03-10T12:31:00Z">
              <w:rPr>
                <w:color w:val="000000" w:themeColor="text1"/>
              </w:rPr>
            </w:rPrChange>
          </w:rPr>
          <w:t xml:space="preserve">significantly different </w:t>
        </w:r>
        <w:del w:id="5987" w:author="Liliana Salvador" w:date="2022-02-26T15:54:00Z">
          <w:r w:rsidR="00C355C5" w:rsidRPr="002B42A7" w:rsidDel="00E33A4D">
            <w:rPr>
              <w:rFonts w:ascii="Times New Roman" w:hAnsi="Times New Roman" w:cs="Times New Roman"/>
              <w:color w:val="000000" w:themeColor="text1"/>
              <w:rPrChange w:id="5988" w:author="Ruijie Xu" w:date="2022-03-10T12:31:00Z">
                <w:rPr>
                  <w:color w:val="000000" w:themeColor="text1"/>
                </w:rPr>
              </w:rPrChange>
            </w:rPr>
            <w:delText>in Simpson indices</w:delText>
          </w:r>
        </w:del>
      </w:ins>
      <w:ins w:id="5989" w:author="Ruijie Xu" w:date="2022-02-03T12:26:00Z">
        <w:del w:id="5990" w:author="Liliana Salvador" w:date="2022-02-26T15:54:00Z">
          <w:r w:rsidR="00F83C0B" w:rsidRPr="002B42A7" w:rsidDel="00E33A4D">
            <w:rPr>
              <w:rFonts w:ascii="Times New Roman" w:hAnsi="Times New Roman" w:cs="Times New Roman"/>
              <w:color w:val="000000" w:themeColor="text1"/>
              <w:rPrChange w:id="5991"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5992" w:author="Ruijie Xu" w:date="2022-03-10T12:31:00Z">
              <w:rPr>
                <w:color w:val="000000" w:themeColor="text1"/>
              </w:rPr>
            </w:rPrChange>
          </w:rPr>
          <w:t xml:space="preserve">(Table SII.5, Figure </w:t>
        </w:r>
      </w:ins>
      <w:ins w:id="5993" w:author="Ruijie Xu" w:date="2022-02-03T12:54:00Z">
        <w:r w:rsidR="004A2C21" w:rsidRPr="002B42A7">
          <w:rPr>
            <w:rFonts w:ascii="Times New Roman" w:hAnsi="Times New Roman" w:cs="Times New Roman"/>
            <w:color w:val="000000" w:themeColor="text1"/>
            <w:rPrChange w:id="5994" w:author="Ruijie Xu" w:date="2022-03-10T12:31:00Z">
              <w:rPr>
                <w:color w:val="000000" w:themeColor="text1"/>
              </w:rPr>
            </w:rPrChange>
          </w:rPr>
          <w:t>3</w:t>
        </w:r>
      </w:ins>
      <w:ins w:id="5995" w:author="Ruijie Xu" w:date="2022-02-03T12:26:00Z">
        <w:r w:rsidR="00F83C0B" w:rsidRPr="002B42A7">
          <w:rPr>
            <w:rFonts w:ascii="Times New Roman" w:hAnsi="Times New Roman" w:cs="Times New Roman"/>
            <w:color w:val="000000" w:themeColor="text1"/>
            <w:rPrChange w:id="5996" w:author="Ruijie Xu" w:date="2022-03-10T12:31:00Z">
              <w:rPr>
                <w:color w:val="000000" w:themeColor="text1"/>
              </w:rPr>
            </w:rPrChange>
          </w:rPr>
          <w:t>f)</w:t>
        </w:r>
      </w:ins>
      <w:ins w:id="5997" w:author="Ruijie Xu" w:date="2022-02-02T13:06:00Z">
        <w:r w:rsidR="00C355C5" w:rsidRPr="002B42A7">
          <w:rPr>
            <w:rFonts w:ascii="Times New Roman" w:hAnsi="Times New Roman" w:cs="Times New Roman"/>
            <w:color w:val="000000" w:themeColor="text1"/>
            <w:rPrChange w:id="5998" w:author="Ruijie Xu" w:date="2022-03-10T12:31:00Z">
              <w:rPr>
                <w:color w:val="000000" w:themeColor="text1"/>
              </w:rPr>
            </w:rPrChange>
          </w:rPr>
          <w:t xml:space="preserve">. Most of these </w:t>
        </w:r>
        <w:del w:id="5999" w:author="Liliana Salvador" w:date="2022-03-08T19:49:00Z">
          <w:r w:rsidR="00C355C5" w:rsidRPr="002B42A7" w:rsidDel="00352EA8">
            <w:rPr>
              <w:rFonts w:ascii="Times New Roman" w:hAnsi="Times New Roman" w:cs="Times New Roman"/>
              <w:color w:val="000000" w:themeColor="text1"/>
              <w:rPrChange w:id="6000"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6001" w:author="Ruijie Xu" w:date="2022-03-10T12:31:00Z">
              <w:rPr>
                <w:color w:val="000000" w:themeColor="text1"/>
              </w:rPr>
            </w:rPrChange>
          </w:rPr>
          <w:t xml:space="preserve">were identified </w:t>
        </w:r>
      </w:ins>
      <w:ins w:id="6002" w:author="Liliana Salvador" w:date="2022-02-23T21:29:00Z">
        <w:del w:id="6003" w:author="Ruijie Xu" w:date="2022-03-04T13:50:00Z">
          <w:r w:rsidR="00977BCD" w:rsidRPr="002B42A7" w:rsidDel="002B774D">
            <w:rPr>
              <w:rFonts w:ascii="Times New Roman" w:hAnsi="Times New Roman" w:cs="Times New Roman"/>
              <w:color w:val="000000" w:themeColor="text1"/>
              <w:rPrChange w:id="6004" w:author="Ruijie Xu" w:date="2022-03-10T12:31:00Z">
                <w:rPr>
                  <w:color w:val="000000" w:themeColor="text1"/>
                </w:rPr>
              </w:rPrChange>
            </w:rPr>
            <w:delText>to be</w:delText>
          </w:r>
        </w:del>
      </w:ins>
      <w:ins w:id="6005" w:author="Ruijie Xu" w:date="2022-03-04T13:50:00Z">
        <w:r w:rsidR="002B774D" w:rsidRPr="002B42A7">
          <w:rPr>
            <w:rFonts w:ascii="Times New Roman" w:hAnsi="Times New Roman" w:cs="Times New Roman"/>
            <w:color w:val="000000" w:themeColor="text1"/>
            <w:rPrChange w:id="6006" w:author="Ruijie Xu" w:date="2022-03-10T12:31:00Z">
              <w:rPr>
                <w:color w:val="000000" w:themeColor="text1"/>
              </w:rPr>
            </w:rPrChange>
          </w:rPr>
          <w:t>in comparisons</w:t>
        </w:r>
      </w:ins>
      <w:ins w:id="6007" w:author="Liliana Salvador" w:date="2022-02-23T21:29:00Z">
        <w:r w:rsidR="00977BCD" w:rsidRPr="002B42A7">
          <w:rPr>
            <w:rFonts w:ascii="Times New Roman" w:hAnsi="Times New Roman" w:cs="Times New Roman"/>
            <w:color w:val="000000" w:themeColor="text1"/>
            <w:rPrChange w:id="6008" w:author="Ruijie Xu" w:date="2022-03-10T12:31:00Z">
              <w:rPr>
                <w:color w:val="000000" w:themeColor="text1"/>
              </w:rPr>
            </w:rPrChange>
          </w:rPr>
          <w:t xml:space="preserve"> </w:t>
        </w:r>
      </w:ins>
      <w:ins w:id="6009" w:author="Ruijie Xu" w:date="2022-02-02T13:06:00Z">
        <w:r w:rsidR="00C355C5" w:rsidRPr="002B42A7">
          <w:rPr>
            <w:rFonts w:ascii="Times New Roman" w:hAnsi="Times New Roman" w:cs="Times New Roman"/>
            <w:color w:val="000000" w:themeColor="text1"/>
            <w:rPrChange w:id="6010" w:author="Ruijie Xu" w:date="2022-03-10T12:31:00Z">
              <w:rPr>
                <w:color w:val="000000" w:themeColor="text1"/>
              </w:rPr>
            </w:rPrChange>
          </w:rPr>
          <w:t>between CLARK-s (3/7) and Centrifuge (4/7) with other software</w:t>
        </w:r>
        <w:del w:id="6011" w:author="Liliana Salvador" w:date="2022-02-23T21:29:00Z">
          <w:r w:rsidR="00C355C5" w:rsidRPr="002B42A7" w:rsidDel="00977BCD">
            <w:rPr>
              <w:rFonts w:ascii="Times New Roman" w:hAnsi="Times New Roman" w:cs="Times New Roman"/>
              <w:color w:val="000000" w:themeColor="text1"/>
              <w:rPrChange w:id="6012" w:author="Ruijie Xu" w:date="2022-03-10T12:31:00Z">
                <w:rPr>
                  <w:color w:val="000000" w:themeColor="text1"/>
                </w:rPr>
              </w:rPrChange>
            </w:rPr>
            <w:delText>s</w:delText>
          </w:r>
        </w:del>
      </w:ins>
      <w:ins w:id="6013" w:author="Ruijie Xu" w:date="2022-02-27T12:03:00Z">
        <w:r w:rsidR="0076730B" w:rsidRPr="002B42A7">
          <w:rPr>
            <w:rFonts w:ascii="Times New Roman" w:hAnsi="Times New Roman" w:cs="Times New Roman"/>
            <w:color w:val="000000" w:themeColor="text1"/>
            <w:rPrChange w:id="6014" w:author="Ruijie Xu" w:date="2022-03-10T12:31:00Z">
              <w:rPr>
                <w:color w:val="000000" w:themeColor="text1"/>
              </w:rPr>
            </w:rPrChange>
          </w:rPr>
          <w:t>. The Simpson index between CLARK-s and Centrifug</w:t>
        </w:r>
      </w:ins>
      <w:ins w:id="6015" w:author="Ruijie Xu" w:date="2022-02-27T12:04:00Z">
        <w:r w:rsidR="0076730B" w:rsidRPr="002B42A7">
          <w:rPr>
            <w:rFonts w:ascii="Times New Roman" w:hAnsi="Times New Roman" w:cs="Times New Roman"/>
            <w:color w:val="000000" w:themeColor="text1"/>
            <w:rPrChange w:id="6016" w:author="Ruijie Xu" w:date="2022-03-10T12:31:00Z">
              <w:rPr>
                <w:color w:val="000000" w:themeColor="text1"/>
              </w:rPr>
            </w:rPrChange>
          </w:rPr>
          <w:t>e’s classification</w:t>
        </w:r>
      </w:ins>
      <w:ins w:id="6017" w:author="Liliana Salvador" w:date="2022-03-08T19:49:00Z">
        <w:r w:rsidR="00352EA8" w:rsidRPr="002B42A7">
          <w:rPr>
            <w:rFonts w:ascii="Times New Roman" w:hAnsi="Times New Roman" w:cs="Times New Roman"/>
            <w:color w:val="000000" w:themeColor="text1"/>
            <w:rPrChange w:id="6018" w:author="Ruijie Xu" w:date="2022-03-10T12:31:00Z">
              <w:rPr>
                <w:color w:val="000000" w:themeColor="text1"/>
              </w:rPr>
            </w:rPrChange>
          </w:rPr>
          <w:t>s</w:t>
        </w:r>
      </w:ins>
      <w:ins w:id="6019" w:author="Ruijie Xu" w:date="2022-02-27T12:04:00Z">
        <w:r w:rsidR="0076730B" w:rsidRPr="002B42A7">
          <w:rPr>
            <w:rFonts w:ascii="Times New Roman" w:hAnsi="Times New Roman" w:cs="Times New Roman"/>
            <w:color w:val="000000" w:themeColor="text1"/>
            <w:rPrChange w:id="6020" w:author="Ruijie Xu" w:date="2022-03-10T12:31:00Z">
              <w:rPr>
                <w:color w:val="000000" w:themeColor="text1"/>
              </w:rPr>
            </w:rPrChange>
          </w:rPr>
          <w:t xml:space="preserve"> were also significantly different between ea</w:t>
        </w:r>
      </w:ins>
      <w:ins w:id="6021" w:author="Ruijie Xu" w:date="2022-02-27T12:05:00Z">
        <w:r w:rsidR="0076730B" w:rsidRPr="002B42A7">
          <w:rPr>
            <w:rFonts w:ascii="Times New Roman" w:hAnsi="Times New Roman" w:cs="Times New Roman"/>
            <w:color w:val="000000" w:themeColor="text1"/>
            <w:rPrChange w:id="6022" w:author="Ruijie Xu" w:date="2022-03-10T12:31:00Z">
              <w:rPr>
                <w:color w:val="000000" w:themeColor="text1"/>
              </w:rPr>
            </w:rPrChange>
          </w:rPr>
          <w:t xml:space="preserve">ch other. </w:t>
        </w:r>
      </w:ins>
      <w:commentRangeStart w:id="6023"/>
      <w:commentRangeEnd w:id="6023"/>
      <w:del w:id="6024" w:author="Ruijie Xu" w:date="2022-02-27T12:03:00Z">
        <w:r w:rsidR="00977BCD" w:rsidRPr="002B42A7" w:rsidDel="0076730B">
          <w:rPr>
            <w:rStyle w:val="CommentReference"/>
            <w:rFonts w:ascii="Times New Roman" w:hAnsi="Times New Roman" w:cs="Times New Roman"/>
            <w:sz w:val="24"/>
            <w:szCs w:val="24"/>
            <w:rPrChange w:id="6025" w:author="Ruijie Xu" w:date="2022-03-10T12:31:00Z">
              <w:rPr>
                <w:rStyle w:val="CommentReference"/>
              </w:rPr>
            </w:rPrChange>
          </w:rPr>
          <w:commentReference w:id="6023"/>
        </w:r>
      </w:del>
    </w:p>
    <w:bookmarkEnd w:id="5746"/>
    <w:bookmarkEnd w:id="5747"/>
    <w:p w14:paraId="42BE87CF" w14:textId="77777777" w:rsidR="00E33A4D" w:rsidRPr="002B42A7" w:rsidRDefault="00E33A4D">
      <w:pPr>
        <w:spacing w:line="480" w:lineRule="auto"/>
        <w:ind w:firstLine="720"/>
        <w:rPr>
          <w:ins w:id="6026" w:author="Liliana Salvador" w:date="2022-02-26T16:02:00Z"/>
          <w:rFonts w:ascii="Times New Roman" w:hAnsi="Times New Roman" w:cs="Times New Roman"/>
          <w:color w:val="000000" w:themeColor="text1"/>
          <w:rPrChange w:id="6027" w:author="Ruijie Xu" w:date="2022-03-10T12:31:00Z">
            <w:rPr>
              <w:ins w:id="6028" w:author="Liliana Salvador" w:date="2022-02-26T16:02:00Z"/>
              <w:color w:val="000000" w:themeColor="text1"/>
            </w:rPr>
          </w:rPrChange>
        </w:rPr>
        <w:pPrChange w:id="6029"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6030" w:author="Ruijie Xu" w:date="2022-03-10T12:31:00Z">
            <w:rPr>
              <w:color w:val="000000" w:themeColor="text1"/>
            </w:rPr>
          </w:rPrChange>
        </w:rPr>
        <w:pPrChange w:id="6031" w:author="Liliana Salvador" w:date="2022-02-26T16:02:00Z">
          <w:pPr>
            <w:keepNext/>
            <w:spacing w:line="480" w:lineRule="auto"/>
            <w:ind w:firstLine="720"/>
          </w:pPr>
        </w:pPrChange>
      </w:pPr>
      <w:bookmarkStart w:id="6032" w:name="OLE_LINK1"/>
      <w:bookmarkStart w:id="6033" w:name="OLE_LINK2"/>
      <w:ins w:id="6034" w:author="Liliana Salvador" w:date="2022-02-26T16:04:00Z">
        <w:r w:rsidRPr="002B42A7">
          <w:rPr>
            <w:rFonts w:ascii="Times New Roman" w:hAnsi="Times New Roman" w:cs="Times New Roman"/>
            <w:i/>
            <w:color w:val="000000" w:themeColor="text1"/>
            <w:rPrChange w:id="6035" w:author="Ruijie Xu" w:date="2022-03-10T12:31:00Z">
              <w:rPr>
                <w:color w:val="000000" w:themeColor="text1"/>
              </w:rPr>
            </w:rPrChange>
          </w:rPr>
          <w:t>Between-sample diversity</w:t>
        </w:r>
      </w:ins>
      <w:ins w:id="6036" w:author="Liliana Salvador" w:date="2022-02-26T16:14:00Z">
        <w:r w:rsidR="0007796B" w:rsidRPr="002B42A7">
          <w:rPr>
            <w:rFonts w:ascii="Times New Roman" w:hAnsi="Times New Roman" w:cs="Times New Roman"/>
            <w:i/>
            <w:color w:val="000000" w:themeColor="text1"/>
            <w:rPrChange w:id="6037"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6038"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6039" w:author="Ruijie Xu" w:date="2022-03-10T12:31:00Z">
              <w:rPr>
                <w:i/>
                <w:color w:val="000000" w:themeColor="text1"/>
              </w:rPr>
            </w:rPrChange>
          </w:rPr>
          <w:t>-diversity)</w:t>
        </w:r>
      </w:ins>
      <w:ins w:id="6040" w:author="Liliana Salvador" w:date="2022-02-26T16:11:00Z">
        <w:r w:rsidR="0007796B" w:rsidRPr="002B42A7">
          <w:rPr>
            <w:rFonts w:ascii="Times New Roman" w:hAnsi="Times New Roman" w:cs="Times New Roman"/>
            <w:i/>
            <w:color w:val="000000" w:themeColor="text1"/>
            <w:rPrChange w:id="6041" w:author="Ruijie Xu" w:date="2022-03-10T12:31:00Z">
              <w:rPr>
                <w:i/>
                <w:color w:val="000000" w:themeColor="text1"/>
              </w:rPr>
            </w:rPrChange>
          </w:rPr>
          <w:t xml:space="preserve"> </w:t>
        </w:r>
        <w:del w:id="6042" w:author="Rajeev, Sree" w:date="2022-03-03T11:17:00Z">
          <w:r w:rsidR="0007796B" w:rsidRPr="002B42A7" w:rsidDel="008F1502">
            <w:rPr>
              <w:rFonts w:ascii="Times New Roman" w:hAnsi="Times New Roman" w:cs="Times New Roman"/>
              <w:i/>
              <w:color w:val="000000" w:themeColor="text1"/>
              <w:rPrChange w:id="6043" w:author="Ruijie Xu" w:date="2022-03-10T12:31:00Z">
                <w:rPr>
                  <w:i/>
                  <w:color w:val="000000" w:themeColor="text1"/>
                </w:rPr>
              </w:rPrChange>
            </w:rPr>
            <w:delText xml:space="preserve">- </w:delText>
          </w:r>
        </w:del>
      </w:ins>
      <w:ins w:id="6044" w:author="Liliana Salvador" w:date="2022-02-26T16:14:00Z">
        <w:del w:id="6045" w:author="Rajeev, Sree" w:date="2022-03-03T11:17:00Z">
          <w:r w:rsidR="0007796B" w:rsidRPr="002B42A7" w:rsidDel="008F1502">
            <w:rPr>
              <w:rFonts w:ascii="Times New Roman" w:hAnsi="Times New Roman" w:cs="Times New Roman"/>
              <w:i/>
              <w:color w:val="000000" w:themeColor="text1"/>
              <w:rPrChange w:id="6046" w:author="Ruijie Xu" w:date="2022-03-10T12:31:00Z">
                <w:rPr>
                  <w:i/>
                  <w:color w:val="000000" w:themeColor="text1"/>
                </w:rPr>
              </w:rPrChange>
            </w:rPr>
            <w:delText>DB</w:delText>
          </w:r>
        </w:del>
      </w:ins>
      <w:ins w:id="6047" w:author="Liliana Salvador" w:date="2022-02-26T16:11:00Z">
        <w:del w:id="6048" w:author="Rajeev, Sree" w:date="2022-03-03T11:17:00Z">
          <w:r w:rsidR="0007796B" w:rsidRPr="002B42A7" w:rsidDel="008F1502">
            <w:rPr>
              <w:rFonts w:ascii="Times New Roman" w:hAnsi="Times New Roman" w:cs="Times New Roman"/>
              <w:i/>
              <w:color w:val="000000" w:themeColor="text1"/>
              <w:rPrChange w:id="6049" w:author="Ruijie Xu" w:date="2022-03-10T12:31:00Z">
                <w:rPr>
                  <w:i/>
                  <w:color w:val="000000" w:themeColor="text1"/>
                </w:rPr>
              </w:rPrChange>
            </w:rPr>
            <w:delText>s</w:delText>
          </w:r>
        </w:del>
      </w:ins>
    </w:p>
    <w:bookmarkEnd w:id="6032"/>
    <w:bookmarkEnd w:id="6033"/>
    <w:p w14:paraId="79137D15" w14:textId="7C2C32B9" w:rsidR="000C080D" w:rsidRPr="002B42A7" w:rsidDel="00977BCD" w:rsidRDefault="00D0036D" w:rsidP="000C080D">
      <w:pPr>
        <w:keepNext/>
        <w:spacing w:line="480" w:lineRule="auto"/>
        <w:ind w:firstLine="720"/>
        <w:rPr>
          <w:ins w:id="6050" w:author="Ruijie Xu" w:date="2022-02-02T13:26:00Z"/>
          <w:del w:id="6051" w:author="Liliana Salvador" w:date="2022-02-23T21:30:00Z"/>
          <w:rFonts w:ascii="Times New Roman" w:hAnsi="Times New Roman" w:cs="Times New Roman"/>
          <w:color w:val="000000" w:themeColor="text1"/>
          <w:rPrChange w:id="6052" w:author="Ruijie Xu" w:date="2022-03-10T12:31:00Z">
            <w:rPr>
              <w:ins w:id="6053" w:author="Ruijie Xu" w:date="2022-02-02T13:26:00Z"/>
              <w:del w:id="6054" w:author="Liliana Salvador" w:date="2022-02-23T21:30:00Z"/>
              <w:color w:val="000000" w:themeColor="text1"/>
            </w:rPr>
          </w:rPrChange>
        </w:rPr>
      </w:pPr>
      <w:commentRangeStart w:id="6055"/>
      <w:del w:id="6056" w:author="Ruijie Xu" w:date="2022-02-27T12:05:00Z">
        <w:r w:rsidRPr="002B42A7" w:rsidDel="00224536">
          <w:rPr>
            <w:rFonts w:ascii="Times New Roman" w:hAnsi="Times New Roman" w:cs="Times New Roman"/>
            <w:color w:val="000000" w:themeColor="text1"/>
            <w:rPrChange w:id="6057"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6055"/>
        <w:r w:rsidR="0007796B" w:rsidRPr="002B42A7" w:rsidDel="00224536">
          <w:rPr>
            <w:rStyle w:val="CommentReference"/>
            <w:rFonts w:ascii="Times New Roman" w:hAnsi="Times New Roman" w:cs="Times New Roman"/>
            <w:sz w:val="24"/>
            <w:szCs w:val="24"/>
            <w:rPrChange w:id="6058" w:author="Ruijie Xu" w:date="2022-03-10T12:31:00Z">
              <w:rPr>
                <w:rStyle w:val="CommentReference"/>
              </w:rPr>
            </w:rPrChange>
          </w:rPr>
          <w:commentReference w:id="6055"/>
        </w:r>
      </w:del>
      <w:r w:rsidR="00714493" w:rsidRPr="002B42A7">
        <w:rPr>
          <w:rFonts w:ascii="Times New Roman" w:hAnsi="Times New Roman" w:cs="Times New Roman"/>
          <w:color w:val="000000" w:themeColor="text1"/>
          <w:rPrChange w:id="6059" w:author="Ruijie Xu" w:date="2022-03-10T12:31:00Z">
            <w:rPr>
              <w:color w:val="000000" w:themeColor="text1"/>
            </w:rPr>
          </w:rPrChange>
        </w:rPr>
        <w:t xml:space="preserve">The pairwise relationships between every two </w:t>
      </w:r>
      <w:r w:rsidR="00714493" w:rsidRPr="002B42A7">
        <w:rPr>
          <w:rFonts w:ascii="Times New Roman" w:hAnsi="Times New Roman" w:cs="Times New Roman"/>
          <w:i/>
          <w:color w:val="000000" w:themeColor="text1"/>
          <w:rPrChange w:id="6060" w:author="Ruijie Xu" w:date="2022-03-10T12:31:00Z">
            <w:rPr>
              <w:color w:val="000000" w:themeColor="text1"/>
            </w:rPr>
          </w:rPrChange>
        </w:rPr>
        <w:t>Rattus</w:t>
      </w:r>
      <w:r w:rsidR="00714493" w:rsidRPr="002B42A7">
        <w:rPr>
          <w:rFonts w:ascii="Times New Roman" w:hAnsi="Times New Roman" w:cs="Times New Roman"/>
          <w:color w:val="000000" w:themeColor="text1"/>
          <w:rPrChange w:id="6061" w:author="Ruijie Xu" w:date="2022-03-10T12:31:00Z">
            <w:rPr>
              <w:color w:val="000000" w:themeColor="text1"/>
            </w:rPr>
          </w:rPrChange>
        </w:rPr>
        <w:t xml:space="preserve"> samples </w:t>
      </w:r>
      <w:del w:id="6062" w:author="Liliana Salvador" w:date="2022-02-26T16:07:00Z">
        <w:r w:rsidR="00A310EF" w:rsidRPr="002B42A7" w:rsidDel="0007796B">
          <w:rPr>
            <w:rFonts w:ascii="Times New Roman" w:hAnsi="Times New Roman" w:cs="Times New Roman"/>
            <w:color w:val="000000" w:themeColor="text1"/>
            <w:rPrChange w:id="6063"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6064" w:author="Ruijie Xu" w:date="2022-03-10T12:31:00Z">
            <w:rPr>
              <w:color w:val="000000" w:themeColor="text1"/>
            </w:rPr>
          </w:rPrChange>
        </w:rPr>
        <w:t xml:space="preserve">were </w:t>
      </w:r>
      <w:del w:id="6065" w:author="Liliana Salvador" w:date="2022-02-26T16:09:00Z">
        <w:r w:rsidR="00714493" w:rsidRPr="002B42A7" w:rsidDel="0007796B">
          <w:rPr>
            <w:rFonts w:ascii="Times New Roman" w:hAnsi="Times New Roman" w:cs="Times New Roman"/>
            <w:color w:val="000000" w:themeColor="text1"/>
            <w:rPrChange w:id="6066" w:author="Ruijie Xu" w:date="2022-03-10T12:31:00Z">
              <w:rPr>
                <w:color w:val="000000" w:themeColor="text1"/>
              </w:rPr>
            </w:rPrChange>
          </w:rPr>
          <w:delText xml:space="preserve">described </w:delText>
        </w:r>
      </w:del>
      <w:ins w:id="6067" w:author="Liliana Salvador" w:date="2022-02-26T16:09:00Z">
        <w:r w:rsidR="0007796B" w:rsidRPr="002B42A7">
          <w:rPr>
            <w:rFonts w:ascii="Times New Roman" w:hAnsi="Times New Roman" w:cs="Times New Roman"/>
            <w:color w:val="000000" w:themeColor="text1"/>
            <w:rPrChange w:id="6068"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6069" w:author="Ruijie Xu" w:date="2022-03-10T12:31:00Z">
            <w:rPr>
              <w:color w:val="000000" w:themeColor="text1"/>
            </w:rPr>
          </w:rPrChange>
        </w:rPr>
        <w:t xml:space="preserve">with the Bray-Curtis </w:t>
      </w:r>
      <w:ins w:id="6070" w:author="Liliana Salvador" w:date="2022-02-26T16:08:00Z">
        <w:r w:rsidR="0007796B" w:rsidRPr="002B42A7">
          <w:rPr>
            <w:rFonts w:ascii="Times New Roman" w:hAnsi="Times New Roman" w:cs="Times New Roman"/>
            <w:color w:val="000000" w:themeColor="text1"/>
            <w:rPrChange w:id="6071" w:author="Ruijie Xu" w:date="2022-03-10T12:31:00Z">
              <w:rPr>
                <w:color w:val="000000" w:themeColor="text1"/>
              </w:rPr>
            </w:rPrChange>
          </w:rPr>
          <w:t xml:space="preserve">(BC) </w:t>
        </w:r>
      </w:ins>
      <w:ins w:id="6072" w:author="Liliana Salvador" w:date="2022-02-26T16:07:00Z">
        <w:r w:rsidR="0007796B" w:rsidRPr="002B42A7">
          <w:rPr>
            <w:rFonts w:ascii="Times New Roman" w:hAnsi="Times New Roman" w:cs="Times New Roman"/>
            <w:color w:val="000000" w:themeColor="text1"/>
            <w:rPrChange w:id="6073"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6074" w:author="Ruijie Xu" w:date="2022-03-10T12:31:00Z">
            <w:rPr>
              <w:color w:val="000000" w:themeColor="text1"/>
            </w:rPr>
          </w:rPrChange>
        </w:rPr>
        <w:t>index, and clustered hierarchically</w:t>
      </w:r>
      <w:del w:id="6075" w:author="Ruijie Xu" w:date="2022-02-02T13:21:00Z">
        <w:r w:rsidR="00714493" w:rsidRPr="002B42A7" w:rsidDel="00785589">
          <w:rPr>
            <w:rFonts w:ascii="Times New Roman" w:hAnsi="Times New Roman" w:cs="Times New Roman"/>
            <w:color w:val="000000" w:themeColor="text1"/>
            <w:rPrChange w:id="6076" w:author="Ruijie Xu" w:date="2022-03-10T12:31:00Z">
              <w:rPr>
                <w:color w:val="000000" w:themeColor="text1"/>
              </w:rPr>
            </w:rPrChange>
          </w:rPr>
          <w:delText xml:space="preserve"> (Figur</w:delText>
        </w:r>
      </w:del>
      <w:del w:id="6077" w:author="Ruijie Xu" w:date="2022-02-02T13:20:00Z">
        <w:r w:rsidR="00714493" w:rsidRPr="002B42A7" w:rsidDel="00785589">
          <w:rPr>
            <w:rFonts w:ascii="Times New Roman" w:hAnsi="Times New Roman" w:cs="Times New Roman"/>
            <w:color w:val="000000" w:themeColor="text1"/>
            <w:rPrChange w:id="6078"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6079" w:author="Ruijie Xu" w:date="2022-03-10T12:31:00Z">
            <w:rPr>
              <w:color w:val="000000" w:themeColor="text1"/>
            </w:rPr>
          </w:rPrChange>
        </w:rPr>
        <w:t>.</w:t>
      </w:r>
      <w:r w:rsidR="00A310EF" w:rsidRPr="002B42A7">
        <w:rPr>
          <w:rFonts w:ascii="Times New Roman" w:hAnsi="Times New Roman" w:cs="Times New Roman"/>
          <w:color w:val="000000" w:themeColor="text1"/>
          <w:rPrChange w:id="6080"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6081" w:author="Liliana Salvador" w:date="2022-02-26T16:15:00Z"/>
          <w:rFonts w:ascii="Times New Roman" w:hAnsi="Times New Roman" w:cs="Times New Roman"/>
          <w:color w:val="000000" w:themeColor="text1"/>
          <w:rPrChange w:id="6082" w:author="Ruijie Xu" w:date="2022-03-10T12:31:00Z">
            <w:rPr>
              <w:ins w:id="6083" w:author="Liliana Salvador" w:date="2022-02-26T16:15:00Z"/>
              <w:color w:val="000000" w:themeColor="text1"/>
            </w:rPr>
          </w:rPrChange>
        </w:rPr>
      </w:pPr>
      <w:del w:id="6084" w:author="Ruijie Xu" w:date="2022-02-02T13:26:00Z">
        <w:r w:rsidRPr="002B42A7" w:rsidDel="000C080D">
          <w:rPr>
            <w:rFonts w:ascii="Times New Roman" w:hAnsi="Times New Roman" w:cs="Times New Roman"/>
            <w:color w:val="000000" w:themeColor="text1"/>
            <w:rPrChange w:id="6085"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6086"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6087" w:author="Ruijie Xu" w:date="2022-03-10T12:31:00Z">
              <w:rPr>
                <w:color w:val="000000" w:themeColor="text1"/>
              </w:rPr>
            </w:rPrChange>
          </w:rPr>
          <w:delText>Bray-Curtis indices obtained from the results of different DBs</w:delText>
        </w:r>
      </w:del>
      <w:del w:id="6088" w:author="Ruijie Xu" w:date="2022-02-02T13:21:00Z">
        <w:r w:rsidRPr="002B42A7" w:rsidDel="00785589">
          <w:rPr>
            <w:rFonts w:ascii="Times New Roman" w:hAnsi="Times New Roman" w:cs="Times New Roman"/>
            <w:color w:val="000000" w:themeColor="text1"/>
            <w:rPrChange w:id="6089" w:author="Ruijie Xu" w:date="2022-03-10T12:31:00Z">
              <w:rPr>
                <w:color w:val="000000" w:themeColor="text1"/>
              </w:rPr>
            </w:rPrChange>
          </w:rPr>
          <w:delText xml:space="preserve"> </w:delText>
        </w:r>
      </w:del>
      <w:del w:id="6090" w:author="Ruijie Xu" w:date="2022-02-02T13:26:00Z">
        <w:r w:rsidRPr="002B42A7" w:rsidDel="000C080D">
          <w:rPr>
            <w:rFonts w:ascii="Times New Roman" w:hAnsi="Times New Roman" w:cs="Times New Roman"/>
            <w:color w:val="000000" w:themeColor="text1"/>
            <w:rPrChange w:id="6091" w:author="Ruijie Xu" w:date="2022-03-10T12:31:00Z">
              <w:rPr>
                <w:color w:val="000000" w:themeColor="text1"/>
              </w:rPr>
            </w:rPrChange>
          </w:rPr>
          <w:delText xml:space="preserve">were </w:delText>
        </w:r>
      </w:del>
      <w:del w:id="6092" w:author="Ruijie Xu" w:date="2022-02-02T13:21:00Z">
        <w:r w:rsidRPr="002B42A7" w:rsidDel="00785589">
          <w:rPr>
            <w:rFonts w:ascii="Times New Roman" w:hAnsi="Times New Roman" w:cs="Times New Roman"/>
            <w:color w:val="000000" w:themeColor="text1"/>
            <w:rPrChange w:id="6093"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6094"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6095" w:author="Ruijie Xu" w:date="2022-03-10T12:31:00Z">
              <w:rPr>
                <w:color w:val="000000" w:themeColor="text1"/>
              </w:rPr>
            </w:rPrChange>
          </w:rPr>
          <w:delText>paired Wilicoxon signed rank test</w:delText>
        </w:r>
      </w:del>
      <w:del w:id="6096" w:author="Ruijie Xu" w:date="2022-02-02T13:26:00Z">
        <w:r w:rsidRPr="002B42A7" w:rsidDel="000C080D">
          <w:rPr>
            <w:rFonts w:ascii="Times New Roman" w:hAnsi="Times New Roman" w:cs="Times New Roman"/>
            <w:color w:val="000000" w:themeColor="text1"/>
            <w:rPrChange w:id="6097" w:author="Ruijie Xu" w:date="2022-03-10T12:31:00Z">
              <w:rPr>
                <w:color w:val="000000" w:themeColor="text1"/>
              </w:rPr>
            </w:rPrChange>
          </w:rPr>
          <w:delText xml:space="preserve"> </w:delText>
        </w:r>
      </w:del>
      <w:del w:id="6098" w:author="Ruijie Xu" w:date="2022-02-02T13:21:00Z">
        <w:r w:rsidRPr="002B42A7" w:rsidDel="00785589">
          <w:rPr>
            <w:rFonts w:ascii="Times New Roman" w:hAnsi="Times New Roman" w:cs="Times New Roman"/>
            <w:color w:val="000000" w:themeColor="text1"/>
            <w:rPrChange w:id="6099" w:author="Ruijie Xu" w:date="2022-03-10T12:31:00Z">
              <w:rPr>
                <w:color w:val="000000" w:themeColor="text1"/>
              </w:rPr>
            </w:rPrChange>
          </w:rPr>
          <w:delText>(</w:delText>
        </w:r>
      </w:del>
      <w:del w:id="6100" w:author="Ruijie Xu" w:date="2022-02-02T13:26:00Z">
        <w:r w:rsidRPr="002B42A7" w:rsidDel="000C080D">
          <w:rPr>
            <w:rFonts w:ascii="Times New Roman" w:hAnsi="Times New Roman" w:cs="Times New Roman"/>
            <w:color w:val="000000" w:themeColor="text1"/>
            <w:rPrChange w:id="6101" w:author="Ruijie Xu" w:date="2022-03-10T12:31:00Z">
              <w:rPr>
                <w:color w:val="000000" w:themeColor="text1"/>
              </w:rPr>
            </w:rPrChange>
          </w:rPr>
          <w:delText>Table I.4</w:delText>
        </w:r>
      </w:del>
      <w:del w:id="6102" w:author="Ruijie Xu" w:date="2022-02-02T13:21:00Z">
        <w:r w:rsidRPr="002B42A7" w:rsidDel="00785589">
          <w:rPr>
            <w:rFonts w:ascii="Times New Roman" w:hAnsi="Times New Roman" w:cs="Times New Roman"/>
            <w:color w:val="000000" w:themeColor="text1"/>
            <w:rPrChange w:id="6103" w:author="Ruijie Xu" w:date="2022-03-10T12:31:00Z">
              <w:rPr>
                <w:color w:val="000000" w:themeColor="text1"/>
              </w:rPr>
            </w:rPrChange>
          </w:rPr>
          <w:delText>)</w:delText>
        </w:r>
      </w:del>
      <w:del w:id="6104" w:author="Ruijie Xu" w:date="2022-02-02T13:26:00Z">
        <w:r w:rsidRPr="002B42A7" w:rsidDel="000C080D">
          <w:rPr>
            <w:rFonts w:ascii="Times New Roman" w:hAnsi="Times New Roman" w:cs="Times New Roman"/>
            <w:color w:val="000000" w:themeColor="text1"/>
            <w:rPrChange w:id="610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6106" w:author="Ruijie Xu" w:date="2022-03-10T12:31:00Z">
            <w:rPr>
              <w:color w:val="000000" w:themeColor="text1"/>
            </w:rPr>
          </w:rPrChange>
        </w:rPr>
        <w:t>The</w:t>
      </w:r>
      <w:ins w:id="6107" w:author="Ruijie Xu" w:date="2022-02-02T13:27:00Z">
        <w:r w:rsidR="000C080D" w:rsidRPr="002B42A7">
          <w:rPr>
            <w:rFonts w:ascii="Times New Roman" w:hAnsi="Times New Roman" w:cs="Times New Roman"/>
            <w:color w:val="000000" w:themeColor="text1"/>
            <w:rPrChange w:id="6108" w:author="Ruijie Xu" w:date="2022-03-10T12:31:00Z">
              <w:rPr>
                <w:color w:val="000000" w:themeColor="text1"/>
              </w:rPr>
            </w:rPrChange>
          </w:rPr>
          <w:t xml:space="preserve"> </w:t>
        </w:r>
        <w:del w:id="6109" w:author="Liliana Salvador" w:date="2022-02-26T16:08:00Z">
          <w:r w:rsidR="000C080D" w:rsidRPr="002B42A7" w:rsidDel="0007796B">
            <w:rPr>
              <w:rFonts w:ascii="Times New Roman" w:hAnsi="Times New Roman" w:cs="Times New Roman"/>
              <w:color w:val="000000" w:themeColor="text1"/>
              <w:rPrChange w:id="6110" w:author="Ruijie Xu" w:date="2022-03-10T12:31:00Z">
                <w:rPr>
                  <w:color w:val="000000" w:themeColor="text1"/>
                </w:rPr>
              </w:rPrChange>
            </w:rPr>
            <w:delText>Bray-Curtis</w:delText>
          </w:r>
        </w:del>
      </w:ins>
      <w:del w:id="6111" w:author="Liliana Salvador" w:date="2022-02-26T16:08:00Z">
        <w:r w:rsidR="00650B46" w:rsidRPr="002B42A7" w:rsidDel="0007796B">
          <w:rPr>
            <w:rFonts w:ascii="Times New Roman" w:hAnsi="Times New Roman" w:cs="Times New Roman"/>
            <w:color w:val="000000" w:themeColor="text1"/>
            <w:rPrChange w:id="6112" w:author="Ruijie Xu" w:date="2022-03-10T12:31:00Z">
              <w:rPr>
                <w:color w:val="000000" w:themeColor="text1"/>
              </w:rPr>
            </w:rPrChange>
          </w:rPr>
          <w:delText>se</w:delText>
        </w:r>
      </w:del>
      <w:ins w:id="6113" w:author="Liliana Salvador" w:date="2022-02-26T16:08:00Z">
        <w:r w:rsidR="0007796B" w:rsidRPr="002B42A7">
          <w:rPr>
            <w:rFonts w:ascii="Times New Roman" w:hAnsi="Times New Roman" w:cs="Times New Roman"/>
            <w:color w:val="000000" w:themeColor="text1"/>
            <w:rPrChange w:id="6114" w:author="Ruijie Xu" w:date="2022-03-10T12:31:00Z">
              <w:rPr>
                <w:color w:val="000000" w:themeColor="text1"/>
              </w:rPr>
            </w:rPrChange>
          </w:rPr>
          <w:t>BC</w:t>
        </w:r>
      </w:ins>
      <w:r w:rsidRPr="002B42A7">
        <w:rPr>
          <w:rFonts w:ascii="Times New Roman" w:hAnsi="Times New Roman" w:cs="Times New Roman"/>
          <w:color w:val="000000" w:themeColor="text1"/>
          <w:rPrChange w:id="6115" w:author="Ruijie Xu" w:date="2022-03-10T12:31:00Z">
            <w:rPr>
              <w:color w:val="000000" w:themeColor="text1"/>
            </w:rPr>
          </w:rPrChange>
        </w:rPr>
        <w:t xml:space="preserve"> ind</w:t>
      </w:r>
      <w:ins w:id="6116" w:author="Ruijie Xu" w:date="2022-02-27T12:05:00Z">
        <w:r w:rsidR="00224536" w:rsidRPr="002B42A7">
          <w:rPr>
            <w:rFonts w:ascii="Times New Roman" w:hAnsi="Times New Roman" w:cs="Times New Roman"/>
            <w:color w:val="000000" w:themeColor="text1"/>
            <w:rPrChange w:id="6117" w:author="Ruijie Xu" w:date="2022-03-10T12:31:00Z">
              <w:rPr>
                <w:color w:val="000000" w:themeColor="text1"/>
              </w:rPr>
            </w:rPrChange>
          </w:rPr>
          <w:t>ices</w:t>
        </w:r>
      </w:ins>
      <w:ins w:id="6118" w:author="Liliana Salvador" w:date="2022-02-26T16:08:00Z">
        <w:del w:id="6119" w:author="Ruijie Xu" w:date="2022-02-27T12:05:00Z">
          <w:r w:rsidR="0007796B" w:rsidRPr="002B42A7" w:rsidDel="00224536">
            <w:rPr>
              <w:rFonts w:ascii="Times New Roman" w:hAnsi="Times New Roman" w:cs="Times New Roman"/>
              <w:color w:val="000000" w:themeColor="text1"/>
              <w:rPrChange w:id="6120" w:author="Ruijie Xu" w:date="2022-03-10T12:31:00Z">
                <w:rPr>
                  <w:color w:val="000000" w:themeColor="text1"/>
                </w:rPr>
              </w:rPrChange>
            </w:rPr>
            <w:delText>exes</w:delText>
          </w:r>
        </w:del>
      </w:ins>
      <w:del w:id="6121" w:author="Liliana Salvador" w:date="2022-02-26T16:08:00Z">
        <w:r w:rsidRPr="002B42A7" w:rsidDel="0007796B">
          <w:rPr>
            <w:rFonts w:ascii="Times New Roman" w:hAnsi="Times New Roman" w:cs="Times New Roman"/>
            <w:color w:val="000000" w:themeColor="text1"/>
            <w:rPrChange w:id="6122" w:author="Ruijie Xu" w:date="2022-03-10T12:31:00Z">
              <w:rPr>
                <w:color w:val="000000" w:themeColor="text1"/>
              </w:rPr>
            </w:rPrChange>
          </w:rPr>
          <w:delText>ic</w:delText>
        </w:r>
      </w:del>
      <w:del w:id="6123" w:author="Liliana Salvador" w:date="2022-02-23T21:30:00Z">
        <w:r w:rsidRPr="002B42A7" w:rsidDel="00977BCD">
          <w:rPr>
            <w:rFonts w:ascii="Times New Roman" w:hAnsi="Times New Roman" w:cs="Times New Roman"/>
            <w:color w:val="000000" w:themeColor="text1"/>
            <w:rPrChange w:id="6124" w:author="Ruijie Xu" w:date="2022-03-10T12:31:00Z">
              <w:rPr>
                <w:color w:val="000000" w:themeColor="text1"/>
              </w:rPr>
            </w:rPrChange>
          </w:rPr>
          <w:delText>i</w:delText>
        </w:r>
      </w:del>
      <w:del w:id="6125" w:author="Liliana Salvador" w:date="2022-02-26T16:08:00Z">
        <w:r w:rsidRPr="002B42A7" w:rsidDel="0007796B">
          <w:rPr>
            <w:rFonts w:ascii="Times New Roman" w:hAnsi="Times New Roman" w:cs="Times New Roman"/>
            <w:color w:val="000000" w:themeColor="text1"/>
            <w:rPrChange w:id="6126" w:author="Ruijie Xu" w:date="2022-03-10T12:31:00Z">
              <w:rPr>
                <w:color w:val="000000" w:themeColor="text1"/>
              </w:rPr>
            </w:rPrChange>
          </w:rPr>
          <w:delText>es</w:delText>
        </w:r>
      </w:del>
      <w:r w:rsidRPr="002B42A7">
        <w:rPr>
          <w:rFonts w:ascii="Times New Roman" w:hAnsi="Times New Roman" w:cs="Times New Roman"/>
          <w:color w:val="000000" w:themeColor="text1"/>
          <w:rPrChange w:id="6127" w:author="Ruijie Xu" w:date="2022-03-10T12:31:00Z">
            <w:rPr>
              <w:color w:val="000000" w:themeColor="text1"/>
            </w:rPr>
          </w:rPrChange>
        </w:rPr>
        <w:t xml:space="preserve"> </w:t>
      </w:r>
      <w:del w:id="6128" w:author="Liliana Salvador" w:date="2022-02-26T16:09:00Z">
        <w:r w:rsidRPr="002B42A7" w:rsidDel="0007796B">
          <w:rPr>
            <w:rFonts w:ascii="Times New Roman" w:hAnsi="Times New Roman" w:cs="Times New Roman"/>
            <w:color w:val="000000" w:themeColor="text1"/>
            <w:rPrChange w:id="6129"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6130"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6131"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6132" w:author="Ruijie Xu" w:date="2022-03-10T12:31:00Z">
            <w:rPr>
              <w:color w:val="000000" w:themeColor="text1"/>
            </w:rPr>
          </w:rPrChange>
        </w:rPr>
        <w:t xml:space="preserve">were found </w:t>
      </w:r>
      <w:ins w:id="6133" w:author="Liliana Salvador" w:date="2022-02-23T21:29:00Z">
        <w:r w:rsidR="00977BCD" w:rsidRPr="002B42A7">
          <w:rPr>
            <w:rFonts w:ascii="Times New Roman" w:hAnsi="Times New Roman" w:cs="Times New Roman"/>
            <w:color w:val="000000" w:themeColor="text1"/>
            <w:rPrChange w:id="6134"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6135" w:author="Ruijie Xu" w:date="2022-03-10T12:31:00Z">
            <w:rPr>
              <w:color w:val="000000" w:themeColor="text1"/>
            </w:rPr>
          </w:rPrChange>
        </w:rPr>
        <w:t xml:space="preserve">significantly different </w:t>
      </w:r>
      <w:del w:id="6136" w:author="Liliana Salvador" w:date="2022-02-26T16:16:00Z">
        <w:r w:rsidRPr="002B42A7" w:rsidDel="0010052C">
          <w:rPr>
            <w:rFonts w:ascii="Times New Roman" w:hAnsi="Times New Roman" w:cs="Times New Roman"/>
            <w:color w:val="000000" w:themeColor="text1"/>
            <w:rPrChange w:id="6137" w:author="Ruijie Xu" w:date="2022-03-10T12:31:00Z">
              <w:rPr>
                <w:color w:val="000000" w:themeColor="text1"/>
              </w:rPr>
            </w:rPrChange>
          </w:rPr>
          <w:delText>when using different</w:delText>
        </w:r>
      </w:del>
      <w:ins w:id="6138" w:author="Liliana Salvador" w:date="2022-02-26T16:16:00Z">
        <w:r w:rsidR="0010052C" w:rsidRPr="002B42A7">
          <w:rPr>
            <w:rFonts w:ascii="Times New Roman" w:hAnsi="Times New Roman" w:cs="Times New Roman"/>
            <w:color w:val="000000" w:themeColor="text1"/>
            <w:rPrChange w:id="6139" w:author="Ruijie Xu" w:date="2022-03-10T12:31:00Z">
              <w:rPr>
                <w:color w:val="000000" w:themeColor="text1"/>
              </w:rPr>
            </w:rPrChange>
          </w:rPr>
          <w:t>across all</w:t>
        </w:r>
      </w:ins>
      <w:r w:rsidRPr="002B42A7">
        <w:rPr>
          <w:rFonts w:ascii="Times New Roman" w:hAnsi="Times New Roman" w:cs="Times New Roman"/>
          <w:color w:val="000000" w:themeColor="text1"/>
          <w:rPrChange w:id="6140" w:author="Ruijie Xu" w:date="2022-03-10T12:31:00Z">
            <w:rPr>
              <w:color w:val="000000" w:themeColor="text1"/>
            </w:rPr>
          </w:rPrChange>
        </w:rPr>
        <w:t xml:space="preserve"> DBs</w:t>
      </w:r>
      <w:ins w:id="6141" w:author="Ruijie Xu" w:date="2022-02-02T13:27:00Z">
        <w:del w:id="6142" w:author="Liliana Salvador" w:date="2022-02-26T16:17:00Z">
          <w:r w:rsidR="000C080D" w:rsidRPr="002B42A7" w:rsidDel="0010052C">
            <w:rPr>
              <w:rFonts w:ascii="Times New Roman" w:hAnsi="Times New Roman" w:cs="Times New Roman"/>
              <w:color w:val="000000" w:themeColor="text1"/>
              <w:rPrChange w:id="6143" w:author="Ruijie Xu" w:date="2022-03-10T12:31:00Z">
                <w:rPr>
                  <w:color w:val="000000" w:themeColor="text1"/>
                </w:rPr>
              </w:rPrChange>
            </w:rPr>
            <w:delText xml:space="preserve"> (Table SI.</w:delText>
          </w:r>
        </w:del>
      </w:ins>
      <w:ins w:id="6144" w:author="Ruijie Xu" w:date="2022-02-03T12:27:00Z">
        <w:del w:id="6145" w:author="Liliana Salvador" w:date="2022-02-26T16:17:00Z">
          <w:r w:rsidR="00F83C0B" w:rsidRPr="002B42A7" w:rsidDel="0010052C">
            <w:rPr>
              <w:rFonts w:ascii="Times New Roman" w:hAnsi="Times New Roman" w:cs="Times New Roman"/>
              <w:color w:val="000000" w:themeColor="text1"/>
              <w:rPrChange w:id="6146" w:author="Ruijie Xu" w:date="2022-03-10T12:31:00Z">
                <w:rPr>
                  <w:color w:val="000000" w:themeColor="text1"/>
                </w:rPr>
              </w:rPrChange>
            </w:rPr>
            <w:delText>5</w:delText>
          </w:r>
        </w:del>
      </w:ins>
      <w:ins w:id="6147" w:author="Ruijie Xu" w:date="2022-02-02T13:27:00Z">
        <w:del w:id="6148" w:author="Liliana Salvador" w:date="2022-02-26T16:17:00Z">
          <w:r w:rsidR="000C080D" w:rsidRPr="002B42A7" w:rsidDel="0010052C">
            <w:rPr>
              <w:rFonts w:ascii="Times New Roman" w:hAnsi="Times New Roman" w:cs="Times New Roman"/>
              <w:color w:val="000000" w:themeColor="text1"/>
              <w:rPrChange w:id="6149" w:author="Ruijie Xu" w:date="2022-03-10T12:31:00Z">
                <w:rPr>
                  <w:color w:val="000000" w:themeColor="text1"/>
                </w:rPr>
              </w:rPrChange>
            </w:rPr>
            <w:delText>)</w:delText>
          </w:r>
        </w:del>
      </w:ins>
      <w:del w:id="6150" w:author="Liliana Salvador" w:date="2022-02-26T16:19:00Z">
        <w:r w:rsidRPr="002B42A7" w:rsidDel="0010052C">
          <w:rPr>
            <w:rFonts w:ascii="Times New Roman" w:hAnsi="Times New Roman" w:cs="Times New Roman"/>
            <w:color w:val="000000" w:themeColor="text1"/>
            <w:rPrChange w:id="6151" w:author="Ruijie Xu" w:date="2022-03-10T12:31:00Z">
              <w:rPr>
                <w:color w:val="000000" w:themeColor="text1"/>
              </w:rPr>
            </w:rPrChange>
          </w:rPr>
          <w:delText>. Only the Bray-Curtis indices obtained from the</w:delText>
        </w:r>
      </w:del>
      <w:ins w:id="6152" w:author="Liliana Salvador" w:date="2022-02-26T16:19:00Z">
        <w:r w:rsidR="0010052C" w:rsidRPr="002B42A7">
          <w:rPr>
            <w:rFonts w:ascii="Times New Roman" w:hAnsi="Times New Roman" w:cs="Times New Roman"/>
            <w:color w:val="000000" w:themeColor="text1"/>
            <w:rPrChange w:id="6153" w:author="Ruijie Xu" w:date="2022-03-10T12:31:00Z">
              <w:rPr>
                <w:color w:val="000000" w:themeColor="text1"/>
              </w:rPr>
            </w:rPrChange>
          </w:rPr>
          <w:t>, except for</w:t>
        </w:r>
      </w:ins>
      <w:r w:rsidRPr="002B42A7">
        <w:rPr>
          <w:rFonts w:ascii="Times New Roman" w:hAnsi="Times New Roman" w:cs="Times New Roman"/>
          <w:color w:val="000000" w:themeColor="text1"/>
          <w:rPrChange w:id="6154" w:author="Ruijie Xu" w:date="2022-03-10T12:31:00Z">
            <w:rPr>
              <w:color w:val="000000" w:themeColor="text1"/>
            </w:rPr>
          </w:rPrChange>
        </w:rPr>
        <w:t xml:space="preserve"> </w:t>
      </w:r>
      <w:ins w:id="6155" w:author="Ruijie Xu" w:date="2022-02-27T12:06:00Z">
        <w:r w:rsidR="00224536" w:rsidRPr="002B42A7">
          <w:rPr>
            <w:rFonts w:ascii="Times New Roman" w:hAnsi="Times New Roman" w:cs="Times New Roman"/>
            <w:color w:val="000000" w:themeColor="text1"/>
            <w:rPrChange w:id="6156" w:author="Ruijie Xu" w:date="2022-03-10T12:31:00Z">
              <w:rPr>
                <w:color w:val="000000" w:themeColor="text1"/>
              </w:rPr>
            </w:rPrChange>
          </w:rPr>
          <w:t xml:space="preserve">those reported by the results of </w:t>
        </w:r>
      </w:ins>
      <w:del w:id="6157" w:author="Liliana Salvador" w:date="2022-02-26T16:19:00Z">
        <w:r w:rsidRPr="002B42A7" w:rsidDel="0010052C">
          <w:rPr>
            <w:rFonts w:ascii="Times New Roman" w:hAnsi="Times New Roman" w:cs="Times New Roman"/>
            <w:color w:val="000000" w:themeColor="text1"/>
            <w:rPrChange w:id="6158" w:author="Ruijie Xu" w:date="2022-03-10T12:31:00Z">
              <w:rPr>
                <w:color w:val="000000" w:themeColor="text1"/>
              </w:rPr>
            </w:rPrChange>
          </w:rPr>
          <w:delText xml:space="preserve">results of </w:delText>
        </w:r>
      </w:del>
      <w:r w:rsidRPr="002B42A7">
        <w:rPr>
          <w:rFonts w:ascii="Times New Roman" w:hAnsi="Times New Roman" w:cs="Times New Roman"/>
          <w:color w:val="000000" w:themeColor="text1"/>
          <w:rPrChange w:id="6159" w:author="Ruijie Xu" w:date="2022-03-10T12:31:00Z">
            <w:rPr>
              <w:color w:val="000000" w:themeColor="text1"/>
            </w:rPr>
          </w:rPrChange>
        </w:rPr>
        <w:t xml:space="preserve">maxikraken </w:t>
      </w:r>
      <w:del w:id="6160" w:author="Liliana Salvador" w:date="2022-02-26T16:19:00Z">
        <w:r w:rsidRPr="002B42A7" w:rsidDel="0010052C">
          <w:rPr>
            <w:rFonts w:ascii="Times New Roman" w:hAnsi="Times New Roman" w:cs="Times New Roman"/>
            <w:color w:val="000000" w:themeColor="text1"/>
            <w:rPrChange w:id="6161"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6162" w:author="Ruijie Xu" w:date="2022-03-10T12:31:00Z">
            <w:rPr>
              <w:color w:val="000000" w:themeColor="text1"/>
            </w:rPr>
          </w:rPrChange>
        </w:rPr>
        <w:t xml:space="preserve">and customized </w:t>
      </w:r>
      <w:commentRangeStart w:id="6163"/>
      <w:r w:rsidRPr="002B42A7">
        <w:rPr>
          <w:rFonts w:ascii="Times New Roman" w:hAnsi="Times New Roman" w:cs="Times New Roman"/>
          <w:color w:val="000000" w:themeColor="text1"/>
          <w:rPrChange w:id="6164" w:author="Ruijie Xu" w:date="2022-03-10T12:31:00Z">
            <w:rPr>
              <w:color w:val="000000" w:themeColor="text1"/>
            </w:rPr>
          </w:rPrChange>
        </w:rPr>
        <w:t>DB</w:t>
      </w:r>
      <w:ins w:id="6165" w:author="Liliana Salvador" w:date="2022-02-26T16:19:00Z">
        <w:r w:rsidR="0010052C" w:rsidRPr="002B42A7">
          <w:rPr>
            <w:rFonts w:ascii="Times New Roman" w:hAnsi="Times New Roman" w:cs="Times New Roman"/>
            <w:color w:val="000000" w:themeColor="text1"/>
            <w:rPrChange w:id="6166" w:author="Ruijie Xu" w:date="2022-03-10T12:31:00Z">
              <w:rPr>
                <w:color w:val="000000" w:themeColor="text1"/>
              </w:rPr>
            </w:rPrChange>
          </w:rPr>
          <w:t>s</w:t>
        </w:r>
      </w:ins>
      <w:commentRangeEnd w:id="6163"/>
      <w:ins w:id="6167" w:author="Liliana Salvador" w:date="2022-02-26T16:21:00Z">
        <w:r w:rsidR="0010052C" w:rsidRPr="002B42A7">
          <w:rPr>
            <w:rStyle w:val="CommentReference"/>
            <w:rFonts w:ascii="Times New Roman" w:hAnsi="Times New Roman" w:cs="Times New Roman"/>
            <w:sz w:val="24"/>
            <w:szCs w:val="24"/>
            <w:rPrChange w:id="6168" w:author="Ruijie Xu" w:date="2022-03-10T12:31:00Z">
              <w:rPr>
                <w:rStyle w:val="CommentReference"/>
              </w:rPr>
            </w:rPrChange>
          </w:rPr>
          <w:commentReference w:id="6163"/>
        </w:r>
      </w:ins>
      <w:ins w:id="6169" w:author="Ruijie Xu" w:date="2022-02-27T12:06:00Z">
        <w:r w:rsidR="00224536" w:rsidRPr="002B42A7">
          <w:rPr>
            <w:rFonts w:ascii="Times New Roman" w:hAnsi="Times New Roman" w:cs="Times New Roman"/>
            <w:color w:val="000000" w:themeColor="text1"/>
            <w:rPrChange w:id="6170" w:author="Ruijie Xu" w:date="2022-03-10T12:31:00Z">
              <w:rPr>
                <w:color w:val="000000" w:themeColor="text1"/>
              </w:rPr>
            </w:rPrChange>
          </w:rPr>
          <w:t xml:space="preserve"> (Table SII.6)</w:t>
        </w:r>
      </w:ins>
      <w:del w:id="6171" w:author="Liliana Salvador" w:date="2022-02-26T16:19:00Z">
        <w:r w:rsidRPr="002B42A7" w:rsidDel="0010052C">
          <w:rPr>
            <w:rFonts w:ascii="Times New Roman" w:hAnsi="Times New Roman" w:cs="Times New Roman"/>
            <w:color w:val="000000" w:themeColor="text1"/>
            <w:rPrChange w:id="6172" w:author="Ruijie Xu" w:date="2022-03-10T12:31:00Z">
              <w:rPr>
                <w:color w:val="000000" w:themeColor="text1"/>
              </w:rPr>
            </w:rPrChange>
          </w:rPr>
          <w:delText xml:space="preserve"> were found not different</w:delText>
        </w:r>
      </w:del>
      <w:del w:id="6173" w:author="Liliana Salvador" w:date="2022-02-23T21:32:00Z">
        <w:r w:rsidRPr="002B42A7" w:rsidDel="00977BCD">
          <w:rPr>
            <w:rFonts w:ascii="Times New Roman" w:hAnsi="Times New Roman" w:cs="Times New Roman"/>
            <w:color w:val="000000" w:themeColor="text1"/>
            <w:rPrChange w:id="6174"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6175" w:author="Ruijie Xu" w:date="2022-03-10T12:31:00Z">
            <w:rPr>
              <w:color w:val="000000" w:themeColor="text1"/>
            </w:rPr>
          </w:rPrChange>
        </w:rPr>
        <w:t xml:space="preserve">. </w:t>
      </w:r>
      <w:del w:id="6176" w:author="Liliana Salvador" w:date="2022-02-26T16:20:00Z">
        <w:r w:rsidRPr="002B42A7" w:rsidDel="0010052C">
          <w:rPr>
            <w:rFonts w:ascii="Times New Roman" w:hAnsi="Times New Roman" w:cs="Times New Roman"/>
            <w:color w:val="000000" w:themeColor="text1"/>
            <w:rPrChange w:id="6177" w:author="Ruijie Xu" w:date="2022-03-10T12:31:00Z">
              <w:rPr>
                <w:color w:val="000000" w:themeColor="text1"/>
              </w:rPr>
            </w:rPrChange>
          </w:rPr>
          <w:delText>Furthermore,</w:delText>
        </w:r>
      </w:del>
      <w:ins w:id="6178" w:author="Liliana Salvador" w:date="2022-02-26T16:20:00Z">
        <w:r w:rsidR="0010052C" w:rsidRPr="002B42A7">
          <w:rPr>
            <w:rFonts w:ascii="Times New Roman" w:hAnsi="Times New Roman" w:cs="Times New Roman"/>
            <w:color w:val="000000" w:themeColor="text1"/>
            <w:rPrChange w:id="6179" w:author="Ruijie Xu" w:date="2022-03-10T12:31:00Z">
              <w:rPr>
                <w:color w:val="000000" w:themeColor="text1"/>
              </w:rPr>
            </w:rPrChange>
          </w:rPr>
          <w:t>The</w:t>
        </w:r>
      </w:ins>
      <w:r w:rsidRPr="002B42A7">
        <w:rPr>
          <w:rFonts w:ascii="Times New Roman" w:hAnsi="Times New Roman" w:cs="Times New Roman"/>
          <w:color w:val="000000" w:themeColor="text1"/>
          <w:rPrChange w:id="6180"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6181"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6182" w:author="Ruijie Xu" w:date="2022-03-10T12:31:00Z">
            <w:rPr>
              <w:color w:val="000000" w:themeColor="text1"/>
            </w:rPr>
          </w:rPrChange>
        </w:rPr>
        <w:t xml:space="preserve">clustering </w:t>
      </w:r>
      <w:del w:id="6183" w:author="Liliana Salvador" w:date="2022-02-26T16:21:00Z">
        <w:r w:rsidRPr="002B42A7" w:rsidDel="0010052C">
          <w:rPr>
            <w:rFonts w:ascii="Times New Roman" w:hAnsi="Times New Roman" w:cs="Times New Roman"/>
            <w:color w:val="000000" w:themeColor="text1"/>
            <w:rPrChange w:id="6184" w:author="Ruijie Xu" w:date="2022-03-10T12:31:00Z">
              <w:rPr>
                <w:color w:val="000000" w:themeColor="text1"/>
              </w:rPr>
            </w:rPrChange>
          </w:rPr>
          <w:delText>of the samples</w:delText>
        </w:r>
      </w:del>
      <w:ins w:id="6185" w:author="Liliana Salvador" w:date="2022-02-26T16:21:00Z">
        <w:r w:rsidR="0010052C" w:rsidRPr="002B42A7">
          <w:rPr>
            <w:rFonts w:ascii="Times New Roman" w:hAnsi="Times New Roman" w:cs="Times New Roman"/>
            <w:color w:val="000000" w:themeColor="text1"/>
            <w:rPrChange w:id="6186" w:author="Ruijie Xu" w:date="2022-03-10T12:31:00Z">
              <w:rPr>
                <w:color w:val="000000" w:themeColor="text1"/>
              </w:rPr>
            </w:rPrChange>
          </w:rPr>
          <w:t>analysis</w:t>
        </w:r>
      </w:ins>
      <w:ins w:id="6187" w:author="Ruijie Xu" w:date="2022-02-03T12:27:00Z">
        <w:del w:id="6188" w:author="Liliana Salvador" w:date="2022-02-26T16:21:00Z">
          <w:r w:rsidR="00F83C0B" w:rsidRPr="002B42A7" w:rsidDel="0010052C">
            <w:rPr>
              <w:rFonts w:ascii="Times New Roman" w:hAnsi="Times New Roman" w:cs="Times New Roman"/>
              <w:color w:val="000000" w:themeColor="text1"/>
              <w:rPrChange w:id="6189" w:author="Ruijie Xu" w:date="2022-03-10T12:31:00Z">
                <w:rPr>
                  <w:color w:val="000000" w:themeColor="text1"/>
                </w:rPr>
              </w:rPrChange>
            </w:rPr>
            <w:delText xml:space="preserve"> (Figure </w:delText>
          </w:r>
        </w:del>
      </w:ins>
      <w:ins w:id="6190" w:author="Ruijie Xu" w:date="2022-02-03T12:54:00Z">
        <w:del w:id="6191" w:author="Liliana Salvador" w:date="2022-02-26T16:21:00Z">
          <w:r w:rsidR="004A2C21" w:rsidRPr="002B42A7" w:rsidDel="0010052C">
            <w:rPr>
              <w:rFonts w:ascii="Times New Roman" w:hAnsi="Times New Roman" w:cs="Times New Roman"/>
              <w:color w:val="000000" w:themeColor="text1"/>
              <w:rPrChange w:id="6192" w:author="Ruijie Xu" w:date="2022-03-10T12:31:00Z">
                <w:rPr>
                  <w:color w:val="000000" w:themeColor="text1"/>
                </w:rPr>
              </w:rPrChange>
            </w:rPr>
            <w:delText>4</w:delText>
          </w:r>
        </w:del>
      </w:ins>
      <w:ins w:id="6193" w:author="Ruijie Xu" w:date="2022-02-03T12:27:00Z">
        <w:del w:id="6194" w:author="Liliana Salvador" w:date="2022-02-26T16:21:00Z">
          <w:r w:rsidR="00F83C0B" w:rsidRPr="002B42A7" w:rsidDel="0010052C">
            <w:rPr>
              <w:rFonts w:ascii="Times New Roman" w:hAnsi="Times New Roman" w:cs="Times New Roman"/>
              <w:color w:val="000000" w:themeColor="text1"/>
              <w:rPrChange w:id="6195" w:author="Ruijie Xu" w:date="2022-03-10T12:31:00Z">
                <w:rPr>
                  <w:color w:val="000000" w:themeColor="text1"/>
                </w:rPr>
              </w:rPrChange>
            </w:rPr>
            <w:delText>a)</w:delText>
          </w:r>
        </w:del>
      </w:ins>
      <w:del w:id="6196" w:author="Liliana Salvador" w:date="2022-02-26T16:23:00Z">
        <w:r w:rsidR="00216710" w:rsidRPr="002B42A7" w:rsidDel="0010052C">
          <w:rPr>
            <w:rFonts w:ascii="Times New Roman" w:hAnsi="Times New Roman" w:cs="Times New Roman"/>
            <w:color w:val="000000" w:themeColor="text1"/>
            <w:rPrChange w:id="6197" w:author="Ruijie Xu" w:date="2022-03-10T12:31:00Z">
              <w:rPr>
                <w:color w:val="000000" w:themeColor="text1"/>
              </w:rPr>
            </w:rPrChange>
          </w:rPr>
          <w:delText>, which describes the relationship</w:delText>
        </w:r>
      </w:del>
      <w:del w:id="6198" w:author="Liliana Salvador" w:date="2022-02-23T21:35:00Z">
        <w:r w:rsidR="00216710" w:rsidRPr="002B42A7" w:rsidDel="00FD66F0">
          <w:rPr>
            <w:rFonts w:ascii="Times New Roman" w:hAnsi="Times New Roman" w:cs="Times New Roman"/>
            <w:color w:val="000000" w:themeColor="text1"/>
            <w:rPrChange w:id="6199" w:author="Ruijie Xu" w:date="2022-03-10T12:31:00Z">
              <w:rPr>
                <w:color w:val="000000" w:themeColor="text1"/>
              </w:rPr>
            </w:rPrChange>
          </w:rPr>
          <w:delText>s</w:delText>
        </w:r>
      </w:del>
      <w:del w:id="6200" w:author="Liliana Salvador" w:date="2022-02-26T16:23:00Z">
        <w:r w:rsidR="00216710" w:rsidRPr="002B42A7" w:rsidDel="0010052C">
          <w:rPr>
            <w:rFonts w:ascii="Times New Roman" w:hAnsi="Times New Roman" w:cs="Times New Roman"/>
            <w:color w:val="000000" w:themeColor="text1"/>
            <w:rPrChange w:id="6201"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6202"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6203"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6204"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6205"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6206"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6207" w:author="Ruijie Xu" w:date="2022-03-10T12:31:00Z">
              <w:rPr>
                <w:color w:val="000000" w:themeColor="text1"/>
              </w:rPr>
            </w:rPrChange>
          </w:rPr>
          <w:delText xml:space="preserve">, </w:delText>
        </w:r>
      </w:del>
      <w:del w:id="6208" w:author="Liliana Salvador" w:date="2022-02-23T21:38:00Z">
        <w:r w:rsidR="00216710" w:rsidRPr="002B42A7" w:rsidDel="00FD66F0">
          <w:rPr>
            <w:rFonts w:ascii="Times New Roman" w:hAnsi="Times New Roman" w:cs="Times New Roman"/>
            <w:color w:val="000000" w:themeColor="text1"/>
            <w:rPrChange w:id="6209" w:author="Ruijie Xu" w:date="2022-03-10T12:31:00Z">
              <w:rPr>
                <w:color w:val="000000" w:themeColor="text1"/>
              </w:rPr>
            </w:rPrChange>
          </w:rPr>
          <w:delText xml:space="preserve">has </w:delText>
        </w:r>
      </w:del>
      <w:del w:id="6210" w:author="Liliana Salvador" w:date="2022-02-26T16:23:00Z">
        <w:r w:rsidR="00216710" w:rsidRPr="002B42A7" w:rsidDel="0010052C">
          <w:rPr>
            <w:rFonts w:ascii="Times New Roman" w:hAnsi="Times New Roman" w:cs="Times New Roman"/>
            <w:color w:val="000000" w:themeColor="text1"/>
            <w:rPrChange w:id="6211" w:author="Ruijie Xu" w:date="2022-03-10T12:31:00Z">
              <w:rPr>
                <w:color w:val="000000" w:themeColor="text1"/>
              </w:rPr>
            </w:rPrChange>
          </w:rPr>
          <w:delText>also impacted by the differences in profiling results using</w:delText>
        </w:r>
      </w:del>
      <w:ins w:id="6212" w:author="Liliana Salvador" w:date="2022-02-26T16:23:00Z">
        <w:r w:rsidR="0010052C" w:rsidRPr="002B42A7">
          <w:rPr>
            <w:rFonts w:ascii="Times New Roman" w:hAnsi="Times New Roman" w:cs="Times New Roman"/>
            <w:color w:val="000000" w:themeColor="text1"/>
            <w:rPrChange w:id="6213" w:author="Ruijie Xu" w:date="2022-03-10T12:31:00Z">
              <w:rPr>
                <w:color w:val="000000" w:themeColor="text1"/>
              </w:rPr>
            </w:rPrChange>
          </w:rPr>
          <w:t xml:space="preserve"> also shows dissi</w:t>
        </w:r>
      </w:ins>
      <w:ins w:id="6214" w:author="Liliana Salvador" w:date="2022-02-26T16:24:00Z">
        <w:r w:rsidR="0010052C" w:rsidRPr="002B42A7">
          <w:rPr>
            <w:rFonts w:ascii="Times New Roman" w:hAnsi="Times New Roman" w:cs="Times New Roman"/>
            <w:color w:val="000000" w:themeColor="text1"/>
            <w:rPrChange w:id="6215" w:author="Ruijie Xu" w:date="2022-03-10T12:31:00Z">
              <w:rPr>
                <w:color w:val="000000" w:themeColor="text1"/>
              </w:rPr>
            </w:rPrChange>
          </w:rPr>
          <w:t>milarities</w:t>
        </w:r>
      </w:ins>
      <w:ins w:id="6216" w:author="Liliana Salvador" w:date="2022-02-26T16:23:00Z">
        <w:r w:rsidR="0010052C" w:rsidRPr="002B42A7">
          <w:rPr>
            <w:rFonts w:ascii="Times New Roman" w:hAnsi="Times New Roman" w:cs="Times New Roman"/>
            <w:color w:val="000000" w:themeColor="text1"/>
            <w:rPrChange w:id="6217" w:author="Ruijie Xu" w:date="2022-03-10T12:31:00Z">
              <w:rPr>
                <w:color w:val="000000" w:themeColor="text1"/>
              </w:rPr>
            </w:rPrChange>
          </w:rPr>
          <w:t xml:space="preserve"> across results </w:t>
        </w:r>
      </w:ins>
      <w:ins w:id="6218" w:author="Liliana Salvador" w:date="2022-02-26T16:24:00Z">
        <w:r w:rsidR="0010052C" w:rsidRPr="002B42A7">
          <w:rPr>
            <w:rFonts w:ascii="Times New Roman" w:hAnsi="Times New Roman" w:cs="Times New Roman"/>
            <w:color w:val="000000" w:themeColor="text1"/>
            <w:rPrChange w:id="6219" w:author="Ruijie Xu" w:date="2022-03-10T12:31:00Z">
              <w:rPr>
                <w:color w:val="000000" w:themeColor="text1"/>
              </w:rPr>
            </w:rPrChange>
          </w:rPr>
          <w:t xml:space="preserve">when </w:t>
        </w:r>
      </w:ins>
      <w:ins w:id="6220" w:author="Liliana Salvador" w:date="2022-02-26T16:23:00Z">
        <w:r w:rsidR="0010052C" w:rsidRPr="002B42A7">
          <w:rPr>
            <w:rFonts w:ascii="Times New Roman" w:hAnsi="Times New Roman" w:cs="Times New Roman"/>
            <w:color w:val="000000" w:themeColor="text1"/>
            <w:rPrChange w:id="6221" w:author="Ruijie Xu" w:date="2022-03-10T12:31:00Z">
              <w:rPr>
                <w:color w:val="000000" w:themeColor="text1"/>
              </w:rPr>
            </w:rPrChange>
          </w:rPr>
          <w:t xml:space="preserve">using </w:t>
        </w:r>
      </w:ins>
      <w:del w:id="6222" w:author="Liliana Salvador" w:date="2022-02-26T16:23:00Z">
        <w:r w:rsidR="00216710" w:rsidRPr="002B42A7" w:rsidDel="0010052C">
          <w:rPr>
            <w:rFonts w:ascii="Times New Roman" w:hAnsi="Times New Roman" w:cs="Times New Roman"/>
            <w:color w:val="000000" w:themeColor="text1"/>
            <w:rPrChange w:id="6223"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224" w:author="Ruijie Xu" w:date="2022-03-10T12:31:00Z">
            <w:rPr>
              <w:color w:val="000000" w:themeColor="text1"/>
            </w:rPr>
          </w:rPrChange>
        </w:rPr>
        <w:t>different DBs</w:t>
      </w:r>
      <w:ins w:id="6225" w:author="Liliana Salvador" w:date="2022-02-26T16:21:00Z">
        <w:r w:rsidR="0010052C" w:rsidRPr="002B42A7">
          <w:rPr>
            <w:rFonts w:ascii="Times New Roman" w:hAnsi="Times New Roman" w:cs="Times New Roman"/>
            <w:color w:val="000000" w:themeColor="text1"/>
            <w:rPrChange w:id="6226"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6227" w:author="Ruijie Xu" w:date="2022-03-10T12:31:00Z">
            <w:rPr>
              <w:color w:val="000000" w:themeColor="text1"/>
            </w:rPr>
          </w:rPrChange>
        </w:rPr>
        <w:t xml:space="preserve">. </w:t>
      </w:r>
      <w:del w:id="6228" w:author="Liliana Salvador" w:date="2022-02-26T16:25:00Z">
        <w:r w:rsidR="00216710" w:rsidRPr="002B42A7" w:rsidDel="0010052C">
          <w:rPr>
            <w:rFonts w:ascii="Times New Roman" w:hAnsi="Times New Roman" w:cs="Times New Roman"/>
            <w:color w:val="000000" w:themeColor="text1"/>
            <w:rPrChange w:id="6229" w:author="Ruijie Xu" w:date="2022-03-10T12:31:00Z">
              <w:rPr>
                <w:color w:val="000000" w:themeColor="text1"/>
              </w:rPr>
            </w:rPrChange>
          </w:rPr>
          <w:delText xml:space="preserve">We </w:delText>
        </w:r>
      </w:del>
      <w:del w:id="6230" w:author="Liliana Salvador" w:date="2022-02-23T21:38:00Z">
        <w:r w:rsidR="00216710" w:rsidRPr="002B42A7" w:rsidDel="00FD66F0">
          <w:rPr>
            <w:rFonts w:ascii="Times New Roman" w:hAnsi="Times New Roman" w:cs="Times New Roman"/>
            <w:color w:val="000000" w:themeColor="text1"/>
            <w:rPrChange w:id="6231" w:author="Ruijie Xu" w:date="2022-03-10T12:31:00Z">
              <w:rPr>
                <w:color w:val="000000" w:themeColor="text1"/>
              </w:rPr>
            </w:rPrChange>
          </w:rPr>
          <w:delText xml:space="preserve">have </w:delText>
        </w:r>
      </w:del>
      <w:del w:id="6232" w:author="Liliana Salvador" w:date="2022-02-26T16:25:00Z">
        <w:r w:rsidR="00216710" w:rsidRPr="002B42A7" w:rsidDel="0010052C">
          <w:rPr>
            <w:rFonts w:ascii="Times New Roman" w:hAnsi="Times New Roman" w:cs="Times New Roman"/>
            <w:color w:val="000000" w:themeColor="text1"/>
            <w:rPrChange w:id="6233"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6234"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6235" w:author="Ruijie Xu" w:date="2022-03-10T12:31:00Z">
              <w:rPr>
                <w:color w:val="000000" w:themeColor="text1"/>
              </w:rPr>
            </w:rPrChange>
          </w:rPr>
          <w:delText>t</w:delText>
        </w:r>
      </w:del>
      <w:ins w:id="6236" w:author="Liliana Salvador" w:date="2022-02-26T16:25:00Z">
        <w:r w:rsidR="0010052C" w:rsidRPr="002B42A7">
          <w:rPr>
            <w:rFonts w:ascii="Times New Roman" w:hAnsi="Times New Roman" w:cs="Times New Roman"/>
            <w:color w:val="000000" w:themeColor="text1"/>
            <w:rPrChange w:id="6237" w:author="Ruijie Xu" w:date="2022-03-10T12:31:00Z">
              <w:rPr>
                <w:color w:val="000000" w:themeColor="text1"/>
              </w:rPr>
            </w:rPrChange>
          </w:rPr>
          <w:t>T</w:t>
        </w:r>
      </w:ins>
      <w:r w:rsidR="00216710" w:rsidRPr="002B42A7">
        <w:rPr>
          <w:rFonts w:ascii="Times New Roman" w:hAnsi="Times New Roman" w:cs="Times New Roman"/>
          <w:color w:val="000000" w:themeColor="text1"/>
          <w:rPrChange w:id="6238" w:author="Ruijie Xu" w:date="2022-03-10T12:31:00Z">
            <w:rPr>
              <w:color w:val="000000" w:themeColor="text1"/>
            </w:rPr>
          </w:rPrChange>
        </w:rPr>
        <w:t xml:space="preserve">hree kidney </w:t>
      </w:r>
      <w:r w:rsidR="00216710" w:rsidRPr="002B42A7">
        <w:rPr>
          <w:rFonts w:ascii="Times New Roman" w:hAnsi="Times New Roman" w:cs="Times New Roman"/>
          <w:color w:val="000000" w:themeColor="text1"/>
          <w:rPrChange w:id="6239" w:author="Ruijie Xu" w:date="2022-03-10T12:31:00Z">
            <w:rPr>
              <w:color w:val="000000" w:themeColor="text1"/>
            </w:rPr>
          </w:rPrChange>
        </w:rPr>
        <w:lastRenderedPageBreak/>
        <w:t xml:space="preserve">samples (R22.K, R26.K, and R27.K) were found </w:t>
      </w:r>
      <w:del w:id="6240" w:author="Liliana Salvador" w:date="2022-02-23T21:38:00Z">
        <w:r w:rsidR="00216710" w:rsidRPr="002B42A7" w:rsidDel="00FD66F0">
          <w:rPr>
            <w:rFonts w:ascii="Times New Roman" w:hAnsi="Times New Roman" w:cs="Times New Roman"/>
            <w:color w:val="000000" w:themeColor="text1"/>
            <w:rPrChange w:id="6241" w:author="Ruijie Xu" w:date="2022-03-10T12:31:00Z">
              <w:rPr>
                <w:color w:val="000000" w:themeColor="text1"/>
              </w:rPr>
            </w:rPrChange>
          </w:rPr>
          <w:delText xml:space="preserve">always </w:delText>
        </w:r>
      </w:del>
      <w:ins w:id="6242" w:author="Liliana Salvador" w:date="2022-02-23T21:38:00Z">
        <w:r w:rsidR="00FD66F0" w:rsidRPr="002B42A7">
          <w:rPr>
            <w:rFonts w:ascii="Times New Roman" w:hAnsi="Times New Roman" w:cs="Times New Roman"/>
            <w:color w:val="000000" w:themeColor="text1"/>
            <w:rPrChange w:id="6243"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6244" w:author="Ruijie Xu" w:date="2022-03-10T12:31:00Z">
            <w:rPr>
              <w:color w:val="000000" w:themeColor="text1"/>
            </w:rPr>
          </w:rPrChange>
        </w:rPr>
        <w:t>cluster</w:t>
      </w:r>
      <w:ins w:id="6245" w:author="Liliana Salvador" w:date="2022-02-23T21:38:00Z">
        <w:r w:rsidR="00FD66F0" w:rsidRPr="002B42A7">
          <w:rPr>
            <w:rFonts w:ascii="Times New Roman" w:hAnsi="Times New Roman" w:cs="Times New Roman"/>
            <w:color w:val="000000" w:themeColor="text1"/>
            <w:rPrChange w:id="6246" w:author="Ruijie Xu" w:date="2022-03-10T12:31:00Z">
              <w:rPr>
                <w:color w:val="000000" w:themeColor="text1"/>
              </w:rPr>
            </w:rPrChange>
          </w:rPr>
          <w:t>ed</w:t>
        </w:r>
      </w:ins>
      <w:del w:id="6247" w:author="Liliana Salvador" w:date="2022-02-23T21:38:00Z">
        <w:r w:rsidR="00216710" w:rsidRPr="002B42A7" w:rsidDel="00FD66F0">
          <w:rPr>
            <w:rFonts w:ascii="Times New Roman" w:hAnsi="Times New Roman" w:cs="Times New Roman"/>
            <w:color w:val="000000" w:themeColor="text1"/>
            <w:rPrChange w:id="6248"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6249" w:author="Ruijie Xu" w:date="2022-03-10T12:31:00Z">
            <w:rPr>
              <w:color w:val="000000" w:themeColor="text1"/>
            </w:rPr>
          </w:rPrChange>
        </w:rPr>
        <w:t xml:space="preserve"> with one </w:t>
      </w:r>
      <w:ins w:id="6250" w:author="Ruijie Xu" w:date="2022-02-02T13:28:00Z">
        <w:r w:rsidR="000C080D" w:rsidRPr="002B42A7">
          <w:rPr>
            <w:rFonts w:ascii="Times New Roman" w:hAnsi="Times New Roman" w:cs="Times New Roman"/>
            <w:color w:val="000000" w:themeColor="text1"/>
            <w:rPrChange w:id="6251"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6252" w:author="Ruijie Xu" w:date="2022-03-10T12:31:00Z">
            <w:rPr>
              <w:color w:val="000000" w:themeColor="text1"/>
            </w:rPr>
          </w:rPrChange>
        </w:rPr>
        <w:t>spleen sample</w:t>
      </w:r>
      <w:ins w:id="6253" w:author="Ruijie Xu" w:date="2022-02-02T13:28:00Z">
        <w:del w:id="6254" w:author="Liliana Salvador" w:date="2022-02-26T16:25:00Z">
          <w:r w:rsidR="000C080D" w:rsidRPr="002B42A7" w:rsidDel="0010052C">
            <w:rPr>
              <w:rFonts w:ascii="Times New Roman" w:hAnsi="Times New Roman" w:cs="Times New Roman"/>
              <w:color w:val="000000" w:themeColor="text1"/>
              <w:rPrChange w:id="6255"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6256"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6257" w:author="Ruijie Xu" w:date="2022-03-10T12:31:00Z">
            <w:rPr>
              <w:color w:val="000000" w:themeColor="text1"/>
            </w:rPr>
          </w:rPrChange>
        </w:rPr>
        <w:t xml:space="preserve"> in all four DBs’ classification</w:t>
      </w:r>
      <w:ins w:id="6258" w:author="Ruijie Xu" w:date="2022-02-27T12:07:00Z">
        <w:r w:rsidR="00224536" w:rsidRPr="002B42A7">
          <w:rPr>
            <w:rFonts w:ascii="Times New Roman" w:hAnsi="Times New Roman" w:cs="Times New Roman"/>
            <w:color w:val="000000" w:themeColor="text1"/>
            <w:rPrChange w:id="6259" w:author="Ruijie Xu" w:date="2022-03-10T12:31:00Z">
              <w:rPr>
                <w:color w:val="000000" w:themeColor="text1"/>
              </w:rPr>
            </w:rPrChange>
          </w:rPr>
          <w:t>s</w:t>
        </w:r>
      </w:ins>
      <w:ins w:id="6260" w:author="Ruijie Xu" w:date="2022-02-02T13:28:00Z">
        <w:r w:rsidR="000C080D" w:rsidRPr="002B42A7">
          <w:rPr>
            <w:rFonts w:ascii="Times New Roman" w:hAnsi="Times New Roman" w:cs="Times New Roman"/>
            <w:color w:val="000000" w:themeColor="text1"/>
            <w:rPrChange w:id="6261" w:author="Ruijie Xu" w:date="2022-03-10T12:31:00Z">
              <w:rPr>
                <w:color w:val="000000" w:themeColor="text1"/>
              </w:rPr>
            </w:rPrChange>
          </w:rPr>
          <w:t>.</w:t>
        </w:r>
      </w:ins>
      <w:del w:id="6262" w:author="Ruijie Xu" w:date="2022-02-02T13:28:00Z">
        <w:r w:rsidR="00216710" w:rsidRPr="002B42A7" w:rsidDel="000C080D">
          <w:rPr>
            <w:rFonts w:ascii="Times New Roman" w:hAnsi="Times New Roman" w:cs="Times New Roman"/>
            <w:color w:val="000000" w:themeColor="text1"/>
            <w:rPrChange w:id="6263"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6264" w:author="Ruijie Xu" w:date="2022-03-10T12:31:00Z">
            <w:rPr>
              <w:color w:val="000000" w:themeColor="text1"/>
            </w:rPr>
          </w:rPrChange>
        </w:rPr>
        <w:t xml:space="preserve"> </w:t>
      </w:r>
      <w:ins w:id="6265" w:author="Ruijie Xu" w:date="2022-02-02T13:28:00Z">
        <w:r w:rsidR="000C080D" w:rsidRPr="002B42A7">
          <w:rPr>
            <w:rFonts w:ascii="Times New Roman" w:hAnsi="Times New Roman" w:cs="Times New Roman"/>
            <w:color w:val="000000" w:themeColor="text1"/>
            <w:rPrChange w:id="6266" w:author="Ruijie Xu" w:date="2022-03-10T12:31:00Z">
              <w:rPr>
                <w:color w:val="000000" w:themeColor="text1"/>
              </w:rPr>
            </w:rPrChange>
          </w:rPr>
          <w:t>H</w:t>
        </w:r>
      </w:ins>
      <w:del w:id="6267" w:author="Ruijie Xu" w:date="2022-02-02T13:28:00Z">
        <w:r w:rsidR="00216710" w:rsidRPr="002B42A7" w:rsidDel="000C080D">
          <w:rPr>
            <w:rFonts w:ascii="Times New Roman" w:hAnsi="Times New Roman" w:cs="Times New Roman"/>
            <w:color w:val="000000" w:themeColor="text1"/>
            <w:rPrChange w:id="6268"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6269" w:author="Ruijie Xu" w:date="2022-03-10T12:31:00Z">
            <w:rPr>
              <w:color w:val="000000" w:themeColor="text1"/>
            </w:rPr>
          </w:rPrChange>
        </w:rPr>
        <w:t xml:space="preserve">owever, their relationships with </w:t>
      </w:r>
      <w:ins w:id="6270" w:author="Ruijie Xu" w:date="2022-02-02T13:29:00Z">
        <w:r w:rsidR="000C080D" w:rsidRPr="002B42A7">
          <w:rPr>
            <w:rFonts w:ascii="Times New Roman" w:hAnsi="Times New Roman" w:cs="Times New Roman"/>
            <w:color w:val="000000" w:themeColor="text1"/>
            <w:rPrChange w:id="6271"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6272" w:author="Ruijie Xu" w:date="2022-03-10T12:31:00Z">
            <w:rPr>
              <w:color w:val="000000" w:themeColor="text1"/>
            </w:rPr>
          </w:rPrChange>
        </w:rPr>
        <w:t>spleen sample</w:t>
      </w:r>
      <w:ins w:id="6273" w:author="Liliana Salvador" w:date="2022-02-26T16:25:00Z">
        <w:r w:rsidR="0010052C" w:rsidRPr="002B42A7">
          <w:rPr>
            <w:rFonts w:ascii="Times New Roman" w:hAnsi="Times New Roman" w:cs="Times New Roman"/>
            <w:color w:val="000000" w:themeColor="text1"/>
            <w:rPrChange w:id="6274" w:author="Ruijie Xu" w:date="2022-03-10T12:31:00Z">
              <w:rPr>
                <w:color w:val="000000" w:themeColor="text1"/>
              </w:rPr>
            </w:rPrChange>
          </w:rPr>
          <w:t xml:space="preserve"> (</w:t>
        </w:r>
      </w:ins>
      <w:ins w:id="6275" w:author="Ruijie Xu" w:date="2022-02-02T13:29:00Z">
        <w:del w:id="6276" w:author="Liliana Salvador" w:date="2022-02-26T16:25:00Z">
          <w:r w:rsidR="000C080D" w:rsidRPr="002B42A7" w:rsidDel="0010052C">
            <w:rPr>
              <w:rFonts w:ascii="Times New Roman" w:hAnsi="Times New Roman" w:cs="Times New Roman"/>
              <w:color w:val="000000" w:themeColor="text1"/>
              <w:rPrChange w:id="6277" w:author="Ruijie Xu" w:date="2022-03-10T12:31:00Z">
                <w:rPr>
                  <w:color w:val="000000" w:themeColor="text1"/>
                </w:rPr>
              </w:rPrChange>
            </w:rPr>
            <w:delText xml:space="preserve">, </w:delText>
          </w:r>
        </w:del>
      </w:ins>
      <w:del w:id="6278" w:author="Ruijie Xu" w:date="2022-02-02T13:29:00Z">
        <w:r w:rsidR="00216710" w:rsidRPr="002B42A7" w:rsidDel="000C080D">
          <w:rPr>
            <w:rFonts w:ascii="Times New Roman" w:hAnsi="Times New Roman" w:cs="Times New Roman"/>
            <w:color w:val="000000" w:themeColor="text1"/>
            <w:rPrChange w:id="6279"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280" w:author="Ruijie Xu" w:date="2022-03-10T12:31:00Z">
            <w:rPr>
              <w:color w:val="000000" w:themeColor="text1"/>
            </w:rPr>
          </w:rPrChange>
        </w:rPr>
        <w:t>R27.S</w:t>
      </w:r>
      <w:ins w:id="6281" w:author="Liliana Salvador" w:date="2022-02-26T16:25:00Z">
        <w:r w:rsidR="0010052C" w:rsidRPr="002B42A7">
          <w:rPr>
            <w:rFonts w:ascii="Times New Roman" w:hAnsi="Times New Roman" w:cs="Times New Roman"/>
            <w:color w:val="000000" w:themeColor="text1"/>
            <w:rPrChange w:id="6282" w:author="Ruijie Xu" w:date="2022-03-10T12:31:00Z">
              <w:rPr>
                <w:color w:val="000000" w:themeColor="text1"/>
              </w:rPr>
            </w:rPrChange>
          </w:rPr>
          <w:t>)</w:t>
        </w:r>
      </w:ins>
      <w:ins w:id="6283" w:author="Ruijie Xu" w:date="2022-02-02T13:29:00Z">
        <w:del w:id="6284" w:author="Liliana Salvador" w:date="2022-02-26T16:25:00Z">
          <w:r w:rsidR="000C080D" w:rsidRPr="002B42A7" w:rsidDel="0010052C">
            <w:rPr>
              <w:rFonts w:ascii="Times New Roman" w:hAnsi="Times New Roman" w:cs="Times New Roman"/>
              <w:color w:val="000000" w:themeColor="text1"/>
              <w:rPrChange w:id="6285"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6286" w:author="Ruijie Xu" w:date="2022-03-10T12:31:00Z">
            <w:rPr>
              <w:color w:val="000000" w:themeColor="text1"/>
            </w:rPr>
          </w:rPrChange>
        </w:rPr>
        <w:t xml:space="preserve"> changes with the </w:t>
      </w:r>
      <w:del w:id="6287" w:author="Liliana Salvador" w:date="2022-02-23T21:39:00Z">
        <w:r w:rsidR="00216710" w:rsidRPr="002B42A7" w:rsidDel="00FD66F0">
          <w:rPr>
            <w:rFonts w:ascii="Times New Roman" w:hAnsi="Times New Roman" w:cs="Times New Roman"/>
            <w:color w:val="000000" w:themeColor="text1"/>
            <w:rPrChange w:id="6288" w:author="Ruijie Xu" w:date="2022-03-10T12:31:00Z">
              <w:rPr>
                <w:color w:val="000000" w:themeColor="text1"/>
              </w:rPr>
            </w:rPrChange>
          </w:rPr>
          <w:delText>results of different</w:delText>
        </w:r>
      </w:del>
      <w:ins w:id="6289" w:author="Liliana Salvador" w:date="2022-02-23T21:39:00Z">
        <w:r w:rsidR="00FD66F0" w:rsidRPr="002B42A7">
          <w:rPr>
            <w:rFonts w:ascii="Times New Roman" w:hAnsi="Times New Roman" w:cs="Times New Roman"/>
            <w:color w:val="000000" w:themeColor="text1"/>
            <w:rPrChange w:id="6290"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6291" w:author="Ruijie Xu" w:date="2022-03-10T12:31:00Z">
            <w:rPr>
              <w:color w:val="000000" w:themeColor="text1"/>
            </w:rPr>
          </w:rPrChange>
        </w:rPr>
        <w:t xml:space="preserve"> DB</w:t>
      </w:r>
      <w:ins w:id="6292" w:author="Liliana Salvador" w:date="2022-02-23T21:39:00Z">
        <w:r w:rsidR="00FD66F0" w:rsidRPr="002B42A7">
          <w:rPr>
            <w:rFonts w:ascii="Times New Roman" w:hAnsi="Times New Roman" w:cs="Times New Roman"/>
            <w:color w:val="000000" w:themeColor="text1"/>
            <w:rPrChange w:id="6293" w:author="Ruijie Xu" w:date="2022-03-10T12:31:00Z">
              <w:rPr>
                <w:color w:val="000000" w:themeColor="text1"/>
              </w:rPr>
            </w:rPrChange>
          </w:rPr>
          <w:t xml:space="preserve"> used</w:t>
        </w:r>
      </w:ins>
      <w:del w:id="6294" w:author="Liliana Salvador" w:date="2022-02-23T21:39:00Z">
        <w:r w:rsidR="00216710" w:rsidRPr="002B42A7" w:rsidDel="00FD66F0">
          <w:rPr>
            <w:rFonts w:ascii="Times New Roman" w:hAnsi="Times New Roman" w:cs="Times New Roman"/>
            <w:color w:val="000000" w:themeColor="text1"/>
            <w:rPrChange w:id="6295"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6296" w:author="Ruijie Xu" w:date="2022-03-10T12:31:00Z">
            <w:rPr>
              <w:color w:val="000000" w:themeColor="text1"/>
            </w:rPr>
          </w:rPrChange>
        </w:rPr>
        <w:t>.</w:t>
      </w:r>
      <w:ins w:id="6297" w:author="Ruijie Xu" w:date="2022-02-27T12:07:00Z">
        <w:r w:rsidR="00224536" w:rsidRPr="002B42A7">
          <w:rPr>
            <w:rFonts w:ascii="Times New Roman" w:hAnsi="Times New Roman" w:cs="Times New Roman"/>
            <w:color w:val="000000" w:themeColor="text1"/>
            <w:rPrChange w:id="6298" w:author="Ruijie Xu" w:date="2022-03-10T12:31:00Z">
              <w:rPr>
                <w:color w:val="000000" w:themeColor="text1"/>
              </w:rPr>
            </w:rPrChange>
          </w:rPr>
          <w:t xml:space="preserve"> </w:t>
        </w:r>
      </w:ins>
      <w:del w:id="6299" w:author="Ruijie Xu" w:date="2022-02-27T12:07:00Z">
        <w:r w:rsidR="00216710" w:rsidRPr="002B42A7" w:rsidDel="00224536">
          <w:rPr>
            <w:rFonts w:ascii="Times New Roman" w:hAnsi="Times New Roman" w:cs="Times New Roman"/>
            <w:color w:val="000000" w:themeColor="text1"/>
            <w:rPrChange w:id="6300" w:author="Ruijie Xu" w:date="2022-03-10T12:31:00Z">
              <w:rPr>
                <w:color w:val="000000" w:themeColor="text1"/>
              </w:rPr>
            </w:rPrChange>
          </w:rPr>
          <w:delText xml:space="preserve"> </w:delText>
        </w:r>
        <w:commentRangeStart w:id="6301"/>
        <w:r w:rsidR="00216710" w:rsidRPr="002B42A7" w:rsidDel="00224536">
          <w:rPr>
            <w:rFonts w:ascii="Times New Roman" w:hAnsi="Times New Roman" w:cs="Times New Roman"/>
            <w:color w:val="000000" w:themeColor="text1"/>
            <w:rPrChange w:id="6302" w:author="Ruijie Xu" w:date="2022-03-10T12:31:00Z">
              <w:rPr>
                <w:color w:val="000000" w:themeColor="text1"/>
              </w:rPr>
            </w:rPrChange>
          </w:rPr>
          <w:delText>For example, in the clustering with</w:delText>
        </w:r>
      </w:del>
      <w:ins w:id="6303" w:author="Liliana Salvador" w:date="2022-02-23T21:40:00Z">
        <w:del w:id="6304" w:author="Ruijie Xu" w:date="2022-02-27T12:07:00Z">
          <w:r w:rsidR="00FD66F0" w:rsidRPr="002B42A7" w:rsidDel="00224536">
            <w:rPr>
              <w:rFonts w:ascii="Times New Roman" w:hAnsi="Times New Roman" w:cs="Times New Roman"/>
              <w:color w:val="000000" w:themeColor="text1"/>
              <w:rPrChange w:id="6305" w:author="Ruijie Xu" w:date="2022-03-10T12:31:00Z">
                <w:rPr>
                  <w:color w:val="000000" w:themeColor="text1"/>
                </w:rPr>
              </w:rPrChange>
            </w:rPr>
            <w:delText xml:space="preserve">using </w:delText>
          </w:r>
        </w:del>
      </w:ins>
      <w:del w:id="6306" w:author="Ruijie Xu" w:date="2022-02-27T12:07:00Z">
        <w:r w:rsidR="00216710" w:rsidRPr="002B42A7" w:rsidDel="00224536">
          <w:rPr>
            <w:rFonts w:ascii="Times New Roman" w:hAnsi="Times New Roman" w:cs="Times New Roman"/>
            <w:color w:val="000000" w:themeColor="text1"/>
            <w:rPrChange w:id="6307" w:author="Ruijie Xu" w:date="2022-03-10T12:31:00Z">
              <w:rPr>
                <w:color w:val="000000" w:themeColor="text1"/>
              </w:rPr>
            </w:rPrChange>
          </w:rPr>
          <w:delText xml:space="preserve"> minikraken DB result, R27.S clustered more closely with </w:delText>
        </w:r>
      </w:del>
      <w:ins w:id="6308" w:author="Liliana Salvador" w:date="2022-02-23T21:40:00Z">
        <w:del w:id="6309" w:author="Ruijie Xu" w:date="2022-02-27T12:07:00Z">
          <w:r w:rsidR="00FD66F0" w:rsidRPr="002B42A7" w:rsidDel="00224536">
            <w:rPr>
              <w:rFonts w:ascii="Times New Roman" w:hAnsi="Times New Roman" w:cs="Times New Roman"/>
              <w:color w:val="000000" w:themeColor="text1"/>
              <w:rPrChange w:id="6310" w:author="Ruijie Xu" w:date="2022-03-10T12:31:00Z">
                <w:rPr>
                  <w:color w:val="000000" w:themeColor="text1"/>
                </w:rPr>
              </w:rPrChange>
            </w:rPr>
            <w:delText xml:space="preserve">the </w:delText>
          </w:r>
        </w:del>
      </w:ins>
      <w:del w:id="6311" w:author="Ruijie Xu" w:date="2022-02-27T12:07:00Z">
        <w:r w:rsidR="00216710" w:rsidRPr="002B42A7" w:rsidDel="00224536">
          <w:rPr>
            <w:rFonts w:ascii="Times New Roman" w:hAnsi="Times New Roman" w:cs="Times New Roman"/>
            <w:color w:val="000000" w:themeColor="text1"/>
            <w:rPrChange w:id="6312"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6313"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6314"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6301"/>
        <w:r w:rsidR="00352C26" w:rsidRPr="002B42A7" w:rsidDel="00224536">
          <w:rPr>
            <w:rStyle w:val="CommentReference"/>
            <w:rFonts w:ascii="Times New Roman" w:hAnsi="Times New Roman" w:cs="Times New Roman"/>
            <w:sz w:val="24"/>
            <w:szCs w:val="24"/>
            <w:rPrChange w:id="6315" w:author="Ruijie Xu" w:date="2022-03-10T12:31:00Z">
              <w:rPr>
                <w:rStyle w:val="CommentReference"/>
              </w:rPr>
            </w:rPrChange>
          </w:rPr>
          <w:commentReference w:id="6301"/>
        </w:r>
        <w:r w:rsidR="00216710" w:rsidRPr="002B42A7" w:rsidDel="00224536">
          <w:rPr>
            <w:rFonts w:ascii="Times New Roman" w:hAnsi="Times New Roman" w:cs="Times New Roman"/>
            <w:color w:val="000000" w:themeColor="text1"/>
            <w:rPrChange w:id="6316"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6317" w:author="Ruijie Xu" w:date="2022-03-10T12:31:00Z">
              <w:rPr>
                <w:color w:val="000000" w:themeColor="text1"/>
              </w:rPr>
            </w:rPrChange>
          </w:rPr>
          <w:delText xml:space="preserve"> </w:delText>
        </w:r>
      </w:del>
      <w:bookmarkStart w:id="6318" w:name="OLE_LINK231"/>
      <w:bookmarkStart w:id="6319" w:name="OLE_LINK232"/>
      <w:commentRangeStart w:id="6320"/>
      <w:r w:rsidR="00CD40FF" w:rsidRPr="002B42A7">
        <w:rPr>
          <w:rFonts w:ascii="Times New Roman" w:hAnsi="Times New Roman" w:cs="Times New Roman"/>
          <w:color w:val="000000" w:themeColor="text1"/>
          <w:rPrChange w:id="6321" w:author="Ruijie Xu" w:date="2022-03-10T12:31:00Z">
            <w:rPr>
              <w:color w:val="000000" w:themeColor="text1"/>
            </w:rPr>
          </w:rPrChange>
        </w:rPr>
        <w:t>Despite th</w:t>
      </w:r>
      <w:ins w:id="6322" w:author="Ruijie Xu" w:date="2022-02-27T12:08:00Z">
        <w:r w:rsidR="00224536" w:rsidRPr="002B42A7">
          <w:rPr>
            <w:rFonts w:ascii="Times New Roman" w:hAnsi="Times New Roman" w:cs="Times New Roman"/>
            <w:color w:val="000000" w:themeColor="text1"/>
            <w:rPrChange w:id="6323" w:author="Ruijie Xu" w:date="2022-03-10T12:31:00Z">
              <w:rPr>
                <w:color w:val="000000" w:themeColor="text1"/>
              </w:rPr>
            </w:rPrChange>
          </w:rPr>
          <w:t>e differences</w:t>
        </w:r>
      </w:ins>
      <w:del w:id="6324" w:author="Ruijie Xu" w:date="2022-02-27T12:08:00Z">
        <w:r w:rsidR="00CD40FF" w:rsidRPr="002B42A7" w:rsidDel="00224536">
          <w:rPr>
            <w:rFonts w:ascii="Times New Roman" w:hAnsi="Times New Roman" w:cs="Times New Roman"/>
            <w:color w:val="000000" w:themeColor="text1"/>
            <w:rPrChange w:id="6325"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6326" w:author="Ruijie Xu" w:date="2022-03-10T12:31:00Z">
            <w:rPr>
              <w:color w:val="000000" w:themeColor="text1"/>
            </w:rPr>
          </w:rPrChange>
        </w:rPr>
        <w:t xml:space="preserve"> in th</w:t>
      </w:r>
      <w:ins w:id="6327" w:author="Ruijie Xu" w:date="2022-02-27T12:08:00Z">
        <w:r w:rsidR="003357A5" w:rsidRPr="002B42A7">
          <w:rPr>
            <w:rFonts w:ascii="Times New Roman" w:hAnsi="Times New Roman" w:cs="Times New Roman"/>
            <w:color w:val="000000" w:themeColor="text1"/>
            <w:rPrChange w:id="6328" w:author="Ruijie Xu" w:date="2022-03-10T12:31:00Z">
              <w:rPr>
                <w:color w:val="000000" w:themeColor="text1"/>
              </w:rPr>
            </w:rPrChange>
          </w:rPr>
          <w:t xml:space="preserve">e </w:t>
        </w:r>
      </w:ins>
      <w:ins w:id="6329" w:author="Ruijie Xu" w:date="2022-02-27T12:09:00Z">
        <w:r w:rsidR="003357A5" w:rsidRPr="002B42A7">
          <w:rPr>
            <w:rFonts w:ascii="Times New Roman" w:hAnsi="Times New Roman" w:cs="Times New Roman"/>
            <w:color w:val="000000" w:themeColor="text1"/>
            <w:rPrChange w:id="6330" w:author="Ruijie Xu" w:date="2022-03-10T12:31:00Z">
              <w:rPr>
                <w:color w:val="000000" w:themeColor="text1"/>
              </w:rPr>
            </w:rPrChange>
          </w:rPr>
          <w:t xml:space="preserve">more granular </w:t>
        </w:r>
      </w:ins>
      <w:del w:id="6331" w:author="Ruijie Xu" w:date="2022-02-27T12:08:00Z">
        <w:r w:rsidR="00CD40FF" w:rsidRPr="002B42A7" w:rsidDel="003357A5">
          <w:rPr>
            <w:rFonts w:ascii="Times New Roman" w:hAnsi="Times New Roman" w:cs="Times New Roman"/>
            <w:color w:val="000000" w:themeColor="text1"/>
            <w:rPrChange w:id="6332"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6333"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6334" w:author="Ruijie Xu" w:date="2022-03-10T12:31:00Z">
            <w:rPr>
              <w:color w:val="000000" w:themeColor="text1"/>
            </w:rPr>
          </w:rPrChange>
        </w:rPr>
        <w:t xml:space="preserve">hierarchical </w:t>
      </w:r>
      <w:ins w:id="6335" w:author="Ruijie Xu" w:date="2022-02-27T12:08:00Z">
        <w:r w:rsidR="003357A5" w:rsidRPr="002B42A7">
          <w:rPr>
            <w:rFonts w:ascii="Times New Roman" w:hAnsi="Times New Roman" w:cs="Times New Roman"/>
            <w:color w:val="000000" w:themeColor="text1"/>
            <w:rPrChange w:id="6336" w:author="Ruijie Xu" w:date="2022-03-10T12:31:00Z">
              <w:rPr>
                <w:color w:val="000000" w:themeColor="text1"/>
              </w:rPr>
            </w:rPrChange>
          </w:rPr>
          <w:t>cluster</w:t>
        </w:r>
      </w:ins>
      <w:ins w:id="6337" w:author="Ruijie Xu" w:date="2022-02-27T12:10:00Z">
        <w:r w:rsidR="003357A5" w:rsidRPr="002B42A7">
          <w:rPr>
            <w:rFonts w:ascii="Times New Roman" w:hAnsi="Times New Roman" w:cs="Times New Roman"/>
            <w:color w:val="000000" w:themeColor="text1"/>
            <w:rPrChange w:id="6338" w:author="Ruijie Xu" w:date="2022-03-10T12:31:00Z">
              <w:rPr>
                <w:color w:val="000000" w:themeColor="text1"/>
              </w:rPr>
            </w:rPrChange>
          </w:rPr>
          <w:t>s</w:t>
        </w:r>
      </w:ins>
      <w:ins w:id="6339" w:author="Ruijie Xu" w:date="2022-02-27T12:08:00Z">
        <w:r w:rsidR="003357A5" w:rsidRPr="002B42A7">
          <w:rPr>
            <w:rFonts w:ascii="Times New Roman" w:hAnsi="Times New Roman" w:cs="Times New Roman"/>
            <w:color w:val="000000" w:themeColor="text1"/>
            <w:rPrChange w:id="6340" w:author="Ruijie Xu" w:date="2022-03-10T12:31:00Z">
              <w:rPr>
                <w:color w:val="000000" w:themeColor="text1"/>
              </w:rPr>
            </w:rPrChange>
          </w:rPr>
          <w:t>,</w:t>
        </w:r>
      </w:ins>
      <w:del w:id="6341" w:author="Ruijie Xu" w:date="2022-02-27T12:08:00Z">
        <w:r w:rsidR="00CD40FF" w:rsidRPr="002B42A7" w:rsidDel="003357A5">
          <w:rPr>
            <w:rFonts w:ascii="Times New Roman" w:hAnsi="Times New Roman" w:cs="Times New Roman"/>
            <w:color w:val="000000" w:themeColor="text1"/>
            <w:rPrChange w:id="6342" w:author="Ruijie Xu" w:date="2022-03-10T12:31:00Z">
              <w:rPr>
                <w:color w:val="000000" w:themeColor="text1"/>
              </w:rPr>
            </w:rPrChange>
          </w:rPr>
          <w:delText>levels</w:delText>
        </w:r>
        <w:commentRangeEnd w:id="6320"/>
        <w:r w:rsidR="00352C26" w:rsidRPr="002B42A7" w:rsidDel="003357A5">
          <w:rPr>
            <w:rStyle w:val="CommentReference"/>
            <w:rFonts w:ascii="Times New Roman" w:hAnsi="Times New Roman" w:cs="Times New Roman"/>
            <w:sz w:val="24"/>
            <w:szCs w:val="24"/>
            <w:rPrChange w:id="6343" w:author="Ruijie Xu" w:date="2022-03-10T12:31:00Z">
              <w:rPr>
                <w:rStyle w:val="CommentReference"/>
              </w:rPr>
            </w:rPrChange>
          </w:rPr>
          <w:commentReference w:id="6320"/>
        </w:r>
        <w:r w:rsidR="00CD40FF" w:rsidRPr="002B42A7" w:rsidDel="003357A5">
          <w:rPr>
            <w:rFonts w:ascii="Times New Roman" w:hAnsi="Times New Roman" w:cs="Times New Roman"/>
            <w:color w:val="000000" w:themeColor="text1"/>
            <w:rPrChange w:id="6344" w:author="Ruijie Xu" w:date="2022-03-10T12:31:00Z">
              <w:rPr>
                <w:color w:val="000000" w:themeColor="text1"/>
              </w:rPr>
            </w:rPrChange>
          </w:rPr>
          <w:delText>,</w:delText>
        </w:r>
      </w:del>
      <w:r w:rsidR="00CD40FF" w:rsidRPr="002B42A7">
        <w:rPr>
          <w:rFonts w:ascii="Times New Roman" w:hAnsi="Times New Roman" w:cs="Times New Roman"/>
          <w:color w:val="000000" w:themeColor="text1"/>
          <w:rPrChange w:id="6345" w:author="Ruijie Xu" w:date="2022-03-10T12:31:00Z">
            <w:rPr>
              <w:color w:val="000000" w:themeColor="text1"/>
            </w:rPr>
          </w:rPrChange>
        </w:rPr>
        <w:t xml:space="preserve"> the two major clusters describing the general relationships between samples </w:t>
      </w:r>
      <w:del w:id="6346" w:author="Liliana Salvador" w:date="2022-02-23T21:42:00Z">
        <w:r w:rsidR="00CD40FF" w:rsidRPr="002B42A7" w:rsidDel="00FD66F0">
          <w:rPr>
            <w:rFonts w:ascii="Times New Roman" w:hAnsi="Times New Roman" w:cs="Times New Roman"/>
            <w:color w:val="000000" w:themeColor="text1"/>
            <w:rPrChange w:id="6347" w:author="Ruijie Xu" w:date="2022-03-10T12:31:00Z">
              <w:rPr>
                <w:color w:val="000000" w:themeColor="text1"/>
              </w:rPr>
            </w:rPrChange>
          </w:rPr>
          <w:delText xml:space="preserve">has </w:delText>
        </w:r>
      </w:del>
      <w:ins w:id="6348" w:author="Liliana Salvador" w:date="2022-02-23T21:42:00Z">
        <w:r w:rsidR="00FD66F0" w:rsidRPr="002B42A7">
          <w:rPr>
            <w:rFonts w:ascii="Times New Roman" w:hAnsi="Times New Roman" w:cs="Times New Roman"/>
            <w:color w:val="000000" w:themeColor="text1"/>
            <w:rPrChange w:id="6349"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6350" w:author="Ruijie Xu" w:date="2022-03-10T12:31:00Z">
            <w:rPr>
              <w:color w:val="000000" w:themeColor="text1"/>
            </w:rPr>
          </w:rPrChange>
        </w:rPr>
        <w:t>not chang</w:t>
      </w:r>
      <w:ins w:id="6351" w:author="Liliana Salvador" w:date="2022-02-26T16:28:00Z">
        <w:r w:rsidR="00352C26" w:rsidRPr="002B42A7">
          <w:rPr>
            <w:rFonts w:ascii="Times New Roman" w:hAnsi="Times New Roman" w:cs="Times New Roman"/>
            <w:color w:val="000000" w:themeColor="text1"/>
            <w:rPrChange w:id="6352" w:author="Ruijie Xu" w:date="2022-03-10T12:31:00Z">
              <w:rPr>
                <w:color w:val="000000" w:themeColor="text1"/>
              </w:rPr>
            </w:rPrChange>
          </w:rPr>
          <w:t>e</w:t>
        </w:r>
      </w:ins>
      <w:del w:id="6353" w:author="Liliana Salvador" w:date="2022-02-23T21:42:00Z">
        <w:r w:rsidR="00CD40FF" w:rsidRPr="002B42A7" w:rsidDel="00FD66F0">
          <w:rPr>
            <w:rFonts w:ascii="Times New Roman" w:hAnsi="Times New Roman" w:cs="Times New Roman"/>
            <w:color w:val="000000" w:themeColor="text1"/>
            <w:rPrChange w:id="6354"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6355" w:author="Ruijie Xu" w:date="2022-03-10T12:31:00Z">
            <w:rPr>
              <w:color w:val="000000" w:themeColor="text1"/>
            </w:rPr>
          </w:rPrChange>
        </w:rPr>
        <w:t xml:space="preserve"> </w:t>
      </w:r>
      <w:del w:id="6356" w:author="Liliana Salvador" w:date="2022-02-23T21:42:00Z">
        <w:r w:rsidR="00650B46" w:rsidRPr="002B42A7" w:rsidDel="00FD66F0">
          <w:rPr>
            <w:rFonts w:ascii="Times New Roman" w:hAnsi="Times New Roman" w:cs="Times New Roman"/>
            <w:color w:val="000000" w:themeColor="text1"/>
            <w:rPrChange w:id="6357" w:author="Ruijie Xu" w:date="2022-03-10T12:31:00Z">
              <w:rPr>
                <w:color w:val="000000" w:themeColor="text1"/>
              </w:rPr>
            </w:rPrChange>
          </w:rPr>
          <w:delText>by using</w:delText>
        </w:r>
      </w:del>
      <w:ins w:id="6358" w:author="Liliana Salvador" w:date="2022-02-23T21:42:00Z">
        <w:r w:rsidR="00FD66F0" w:rsidRPr="002B42A7">
          <w:rPr>
            <w:rFonts w:ascii="Times New Roman" w:hAnsi="Times New Roman" w:cs="Times New Roman"/>
            <w:color w:val="000000" w:themeColor="text1"/>
            <w:rPrChange w:id="6359"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6360"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6361" w:author="Ruijie Xu" w:date="2022-03-10T12:31:00Z">
            <w:rPr>
              <w:color w:val="000000" w:themeColor="text1"/>
            </w:rPr>
          </w:rPrChange>
        </w:rPr>
        <w:t xml:space="preserve">different DBs. Three </w:t>
      </w:r>
      <w:ins w:id="6362" w:author="Rajeev, Sree" w:date="2022-03-03T11:18:00Z">
        <w:r w:rsidR="00AB0010" w:rsidRPr="002B42A7">
          <w:rPr>
            <w:rFonts w:ascii="Times New Roman" w:hAnsi="Times New Roman" w:cs="Times New Roman"/>
            <w:color w:val="000000" w:themeColor="text1"/>
            <w:rPrChange w:id="6363" w:author="Ruijie Xu" w:date="2022-03-10T12:31:00Z">
              <w:rPr>
                <w:color w:val="000000" w:themeColor="text1"/>
              </w:rPr>
            </w:rPrChange>
          </w:rPr>
          <w:t>l</w:t>
        </w:r>
      </w:ins>
      <w:del w:id="6364" w:author="Rajeev, Sree" w:date="2022-03-03T11:18:00Z">
        <w:r w:rsidR="00CD40FF" w:rsidRPr="002B42A7" w:rsidDel="00AB0010">
          <w:rPr>
            <w:rFonts w:ascii="Times New Roman" w:hAnsi="Times New Roman" w:cs="Times New Roman"/>
            <w:color w:val="000000" w:themeColor="text1"/>
            <w:rPrChange w:id="6365"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6366" w:author="Ruijie Xu" w:date="2022-03-10T12:31:00Z">
            <w:rPr>
              <w:color w:val="000000" w:themeColor="text1"/>
            </w:rPr>
          </w:rPrChange>
        </w:rPr>
        <w:t xml:space="preserve">ung samples (R22.L, R26.L, and R27.L) </w:t>
      </w:r>
      <w:del w:id="6367" w:author="Liliana Salvador" w:date="2022-02-23T21:42:00Z">
        <w:r w:rsidR="00CD40FF" w:rsidRPr="002B42A7" w:rsidDel="00FD66F0">
          <w:rPr>
            <w:rFonts w:ascii="Times New Roman" w:hAnsi="Times New Roman" w:cs="Times New Roman"/>
            <w:color w:val="000000" w:themeColor="text1"/>
            <w:rPrChange w:id="6368"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6369" w:author="Ruijie Xu" w:date="2022-03-10T12:31:00Z">
            <w:rPr>
              <w:color w:val="000000" w:themeColor="text1"/>
            </w:rPr>
          </w:rPrChange>
        </w:rPr>
        <w:t xml:space="preserve">always clustered closely together away from </w:t>
      </w:r>
      <w:ins w:id="6370" w:author="Liliana Salvador" w:date="2022-02-26T16:29:00Z">
        <w:r w:rsidR="00352C26" w:rsidRPr="002B42A7">
          <w:rPr>
            <w:rFonts w:ascii="Times New Roman" w:hAnsi="Times New Roman" w:cs="Times New Roman"/>
            <w:color w:val="000000" w:themeColor="text1"/>
            <w:rPrChange w:id="6371"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6372" w:author="Ruijie Xu" w:date="2022-03-10T12:31:00Z">
            <w:rPr>
              <w:color w:val="000000" w:themeColor="text1"/>
            </w:rPr>
          </w:rPrChange>
        </w:rPr>
        <w:t xml:space="preserve">other samples, while all </w:t>
      </w:r>
      <w:ins w:id="6373" w:author="Rajeev, Sree" w:date="2022-03-03T11:19:00Z">
        <w:r w:rsidR="00AB0010" w:rsidRPr="002B42A7">
          <w:rPr>
            <w:rFonts w:ascii="Times New Roman" w:hAnsi="Times New Roman" w:cs="Times New Roman"/>
            <w:color w:val="000000" w:themeColor="text1"/>
            <w:rPrChange w:id="6374" w:author="Ruijie Xu" w:date="2022-03-10T12:31:00Z">
              <w:rPr>
                <w:color w:val="000000" w:themeColor="text1"/>
              </w:rPr>
            </w:rPrChange>
          </w:rPr>
          <w:t>k</w:t>
        </w:r>
      </w:ins>
      <w:del w:id="6375" w:author="Rajeev, Sree" w:date="2022-03-03T11:19:00Z">
        <w:r w:rsidR="00CD40FF" w:rsidRPr="002B42A7" w:rsidDel="00AB0010">
          <w:rPr>
            <w:rFonts w:ascii="Times New Roman" w:hAnsi="Times New Roman" w:cs="Times New Roman"/>
            <w:color w:val="000000" w:themeColor="text1"/>
            <w:rPrChange w:id="6376"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6377" w:author="Ruijie Xu" w:date="2022-03-10T12:31:00Z">
            <w:rPr>
              <w:color w:val="000000" w:themeColor="text1"/>
            </w:rPr>
          </w:rPrChange>
        </w:rPr>
        <w:t xml:space="preserve">idney and </w:t>
      </w:r>
      <w:ins w:id="6378" w:author="Rajeev, Sree" w:date="2022-03-03T11:19:00Z">
        <w:r w:rsidR="00AB0010" w:rsidRPr="002B42A7">
          <w:rPr>
            <w:rFonts w:ascii="Times New Roman" w:hAnsi="Times New Roman" w:cs="Times New Roman"/>
            <w:color w:val="000000" w:themeColor="text1"/>
            <w:rPrChange w:id="6379" w:author="Ruijie Xu" w:date="2022-03-10T12:31:00Z">
              <w:rPr>
                <w:color w:val="000000" w:themeColor="text1"/>
              </w:rPr>
            </w:rPrChange>
          </w:rPr>
          <w:t>s</w:t>
        </w:r>
      </w:ins>
      <w:del w:id="6380" w:author="Rajeev, Sree" w:date="2022-03-03T11:19:00Z">
        <w:r w:rsidR="00CD40FF" w:rsidRPr="002B42A7" w:rsidDel="00AB0010">
          <w:rPr>
            <w:rFonts w:ascii="Times New Roman" w:hAnsi="Times New Roman" w:cs="Times New Roman"/>
            <w:color w:val="000000" w:themeColor="text1"/>
            <w:rPrChange w:id="6381"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6382" w:author="Ruijie Xu" w:date="2022-03-10T12:31:00Z">
            <w:rPr>
              <w:color w:val="000000" w:themeColor="text1"/>
            </w:rPr>
          </w:rPrChange>
        </w:rPr>
        <w:t>pleen samples formed a separate cluster with</w:t>
      </w:r>
      <w:ins w:id="6383" w:author="Liliana Salvador" w:date="2022-02-26T16:32:00Z">
        <w:r w:rsidR="00352C26" w:rsidRPr="002B42A7">
          <w:rPr>
            <w:rFonts w:ascii="Times New Roman" w:hAnsi="Times New Roman" w:cs="Times New Roman"/>
            <w:color w:val="000000" w:themeColor="text1"/>
            <w:rPrChange w:id="6384" w:author="Ruijie Xu" w:date="2022-03-10T12:31:00Z">
              <w:rPr>
                <w:color w:val="000000" w:themeColor="text1"/>
              </w:rPr>
            </w:rPrChange>
          </w:rPr>
          <w:t xml:space="preserve"> the other </w:t>
        </w:r>
      </w:ins>
      <w:ins w:id="6385" w:author="Rajeev, Sree" w:date="2022-03-03T11:19:00Z">
        <w:r w:rsidR="00AB0010" w:rsidRPr="002B42A7">
          <w:rPr>
            <w:rFonts w:ascii="Times New Roman" w:hAnsi="Times New Roman" w:cs="Times New Roman"/>
            <w:color w:val="000000" w:themeColor="text1"/>
            <w:rPrChange w:id="6386" w:author="Ruijie Xu" w:date="2022-03-10T12:31:00Z">
              <w:rPr>
                <w:color w:val="000000" w:themeColor="text1"/>
              </w:rPr>
            </w:rPrChange>
          </w:rPr>
          <w:t>l</w:t>
        </w:r>
      </w:ins>
      <w:ins w:id="6387" w:author="Liliana Salvador" w:date="2022-02-26T16:32:00Z">
        <w:del w:id="6388" w:author="Rajeev, Sree" w:date="2022-03-03T11:19:00Z">
          <w:r w:rsidR="00352C26" w:rsidRPr="002B42A7" w:rsidDel="00AB0010">
            <w:rPr>
              <w:rFonts w:ascii="Times New Roman" w:hAnsi="Times New Roman" w:cs="Times New Roman"/>
              <w:color w:val="000000" w:themeColor="text1"/>
              <w:rPrChange w:id="6389"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6390" w:author="Ruijie Xu" w:date="2022-03-10T12:31:00Z">
              <w:rPr>
                <w:color w:val="000000" w:themeColor="text1"/>
              </w:rPr>
            </w:rPrChange>
          </w:rPr>
          <w:t>ung sample (</w:t>
        </w:r>
      </w:ins>
      <w:del w:id="6391" w:author="Liliana Salvador" w:date="2022-02-26T16:32:00Z">
        <w:r w:rsidR="00CD40FF" w:rsidRPr="002B42A7" w:rsidDel="00352C26">
          <w:rPr>
            <w:rFonts w:ascii="Times New Roman" w:hAnsi="Times New Roman" w:cs="Times New Roman"/>
            <w:color w:val="000000" w:themeColor="text1"/>
            <w:rPrChange w:id="6392"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6393" w:author="Ruijie Xu" w:date="2022-03-10T12:31:00Z">
            <w:rPr>
              <w:color w:val="000000" w:themeColor="text1"/>
            </w:rPr>
          </w:rPrChange>
        </w:rPr>
        <w:t>R28.L</w:t>
      </w:r>
      <w:ins w:id="6394" w:author="Liliana Salvador" w:date="2022-02-26T16:32:00Z">
        <w:r w:rsidR="00352C26" w:rsidRPr="002B42A7">
          <w:rPr>
            <w:rFonts w:ascii="Times New Roman" w:hAnsi="Times New Roman" w:cs="Times New Roman"/>
            <w:color w:val="000000" w:themeColor="text1"/>
            <w:rPrChange w:id="6395" w:author="Ruijie Xu" w:date="2022-03-10T12:31:00Z">
              <w:rPr>
                <w:color w:val="000000" w:themeColor="text1"/>
              </w:rPr>
            </w:rPrChange>
          </w:rPr>
          <w:t>)</w:t>
        </w:r>
      </w:ins>
      <w:r w:rsidR="00CD40FF" w:rsidRPr="002B42A7">
        <w:rPr>
          <w:rFonts w:ascii="Times New Roman" w:hAnsi="Times New Roman" w:cs="Times New Roman"/>
          <w:color w:val="000000" w:themeColor="text1"/>
          <w:rPrChange w:id="6396" w:author="Ruijie Xu" w:date="2022-03-10T12:31:00Z">
            <w:rPr>
              <w:color w:val="000000" w:themeColor="text1"/>
            </w:rPr>
          </w:rPrChange>
        </w:rPr>
        <w:t>.</w:t>
      </w:r>
      <w:bookmarkStart w:id="6397" w:name="OLE_LINK15"/>
      <w:bookmarkStart w:id="6398" w:name="OLE_LINK16"/>
    </w:p>
    <w:p w14:paraId="18E75425" w14:textId="4E7A77E6" w:rsidR="0007796B" w:rsidRPr="002B42A7" w:rsidDel="00AB0010" w:rsidRDefault="00487546" w:rsidP="0007796B">
      <w:pPr>
        <w:spacing w:line="480" w:lineRule="auto"/>
        <w:rPr>
          <w:ins w:id="6399" w:author="Liliana Salvador" w:date="2022-02-26T16:15:00Z"/>
          <w:del w:id="6400" w:author="Rajeev, Sree" w:date="2022-03-03T11:19:00Z"/>
          <w:rFonts w:ascii="Times New Roman" w:hAnsi="Times New Roman" w:cs="Times New Roman"/>
          <w:iCs/>
          <w:color w:val="000000" w:themeColor="text1"/>
          <w:rPrChange w:id="6401" w:author="Ruijie Xu" w:date="2022-03-10T12:31:00Z">
            <w:rPr>
              <w:ins w:id="6402" w:author="Liliana Salvador" w:date="2022-02-26T16:15:00Z"/>
              <w:del w:id="6403" w:author="Rajeev, Sree" w:date="2022-03-03T11:19:00Z"/>
              <w:i/>
              <w:color w:val="000000" w:themeColor="text1"/>
            </w:rPr>
          </w:rPrChange>
        </w:rPr>
      </w:pPr>
      <w:ins w:id="6404" w:author="Ruijie Xu" w:date="2022-03-04T13:53:00Z">
        <w:r w:rsidRPr="002B42A7">
          <w:rPr>
            <w:rFonts w:ascii="Times New Roman" w:hAnsi="Times New Roman" w:cs="Times New Roman"/>
            <w:iCs/>
            <w:color w:val="000000" w:themeColor="text1"/>
            <w:rPrChange w:id="6405"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6406" w:author="Ruijie Xu" w:date="2022-02-02T13:29:00Z"/>
          <w:del w:id="6407" w:author="Rajeev, Sree" w:date="2022-03-03T11:19:00Z"/>
          <w:rFonts w:ascii="Times New Roman" w:hAnsi="Times New Roman" w:cs="Times New Roman"/>
          <w:i/>
          <w:color w:val="000000" w:themeColor="text1"/>
          <w:rPrChange w:id="6408" w:author="Ruijie Xu" w:date="2022-03-10T12:31:00Z">
            <w:rPr>
              <w:ins w:id="6409" w:author="Ruijie Xu" w:date="2022-02-02T13:29:00Z"/>
              <w:del w:id="6410" w:author="Rajeev, Sree" w:date="2022-03-03T11:19:00Z"/>
              <w:color w:val="000000" w:themeColor="text1"/>
            </w:rPr>
          </w:rPrChange>
        </w:rPr>
        <w:pPrChange w:id="6411" w:author="Liliana Salvador" w:date="2022-02-26T16:31:00Z">
          <w:pPr>
            <w:keepNext/>
            <w:spacing w:line="480" w:lineRule="auto"/>
            <w:ind w:firstLine="720"/>
          </w:pPr>
        </w:pPrChange>
      </w:pPr>
      <w:ins w:id="6412" w:author="Liliana Salvador" w:date="2022-02-26T16:15:00Z">
        <w:del w:id="6413" w:author="Rajeev, Sree" w:date="2022-03-03T11:19:00Z">
          <w:r w:rsidRPr="002B42A7" w:rsidDel="00AB0010">
            <w:rPr>
              <w:rFonts w:ascii="Times New Roman" w:hAnsi="Times New Roman" w:cs="Times New Roman"/>
              <w:i/>
              <w:color w:val="000000" w:themeColor="text1"/>
              <w:rPrChange w:id="6414"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6415"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6416" w:author="Ruijie Xu" w:date="2022-03-10T12:31:00Z">
                <w:rPr>
                  <w:i/>
                  <w:color w:val="000000" w:themeColor="text1"/>
                </w:rPr>
              </w:rPrChange>
            </w:rPr>
            <w:delText>-diversity) - Software</w:delText>
          </w:r>
        </w:del>
      </w:ins>
    </w:p>
    <w:p w14:paraId="3133CAD3" w14:textId="1D852161" w:rsidR="000C080D" w:rsidRPr="002B42A7" w:rsidDel="00FB545E" w:rsidRDefault="000C080D">
      <w:pPr>
        <w:spacing w:line="480" w:lineRule="auto"/>
        <w:ind w:firstLine="720"/>
        <w:rPr>
          <w:del w:id="6417" w:author="Ruijie Xu" w:date="2022-02-27T12:21:00Z"/>
          <w:rFonts w:ascii="Times New Roman" w:hAnsi="Times New Roman" w:cs="Times New Roman"/>
          <w:color w:val="000000" w:themeColor="text1"/>
          <w:rPrChange w:id="6418" w:author="Ruijie Xu" w:date="2022-03-10T12:31:00Z">
            <w:rPr>
              <w:del w:id="6419" w:author="Ruijie Xu" w:date="2022-02-27T12:21:00Z"/>
              <w:b/>
              <w:bCs/>
              <w:color w:val="000000" w:themeColor="text1"/>
            </w:rPr>
          </w:rPrChange>
        </w:rPr>
        <w:pPrChange w:id="6420" w:author="Ruijie Xu" w:date="2022-02-27T12:21:00Z">
          <w:pPr>
            <w:keepNext/>
            <w:spacing w:line="480" w:lineRule="auto"/>
            <w:ind w:firstLine="720"/>
          </w:pPr>
        </w:pPrChange>
      </w:pPr>
      <w:commentRangeStart w:id="6421"/>
      <w:ins w:id="6422" w:author="Ruijie Xu" w:date="2022-02-02T13:30:00Z">
        <w:r w:rsidRPr="002B42A7">
          <w:rPr>
            <w:rFonts w:ascii="Times New Roman" w:hAnsi="Times New Roman" w:cs="Times New Roman"/>
            <w:color w:val="000000" w:themeColor="text1"/>
            <w:rPrChange w:id="6423" w:author="Ruijie Xu" w:date="2022-03-10T12:31:00Z">
              <w:rPr>
                <w:color w:val="000000" w:themeColor="text1"/>
              </w:rPr>
            </w:rPrChange>
          </w:rPr>
          <w:t>Th</w:t>
        </w:r>
      </w:ins>
      <w:ins w:id="6424" w:author="Ruijie Xu" w:date="2022-02-27T12:21:00Z">
        <w:r w:rsidR="00FB545E" w:rsidRPr="002B42A7">
          <w:rPr>
            <w:rFonts w:ascii="Times New Roman" w:hAnsi="Times New Roman" w:cs="Times New Roman"/>
            <w:color w:val="000000" w:themeColor="text1"/>
            <w:rPrChange w:id="6425" w:author="Ruijie Xu" w:date="2022-03-10T12:31:00Z">
              <w:rPr>
                <w:color w:val="000000" w:themeColor="text1"/>
              </w:rPr>
            </w:rPrChange>
          </w:rPr>
          <w:t xml:space="preserve">e hierarchical </w:t>
        </w:r>
      </w:ins>
      <w:ins w:id="6426" w:author="Ruijie Xu" w:date="2022-02-02T13:30:00Z">
        <w:r w:rsidRPr="002B42A7">
          <w:rPr>
            <w:rFonts w:ascii="Times New Roman" w:hAnsi="Times New Roman" w:cs="Times New Roman"/>
            <w:color w:val="000000" w:themeColor="text1"/>
            <w:rPrChange w:id="6427" w:author="Ruijie Xu" w:date="2022-03-10T12:31:00Z">
              <w:rPr>
                <w:color w:val="000000" w:themeColor="text1"/>
              </w:rPr>
            </w:rPrChange>
          </w:rPr>
          <w:t>cluster</w:t>
        </w:r>
      </w:ins>
      <w:ins w:id="6428" w:author="Ruijie Xu" w:date="2022-02-27T12:23:00Z">
        <w:r w:rsidR="00412083" w:rsidRPr="002B42A7">
          <w:rPr>
            <w:rFonts w:ascii="Times New Roman" w:hAnsi="Times New Roman" w:cs="Times New Roman"/>
            <w:color w:val="000000" w:themeColor="text1"/>
            <w:rPrChange w:id="6429" w:author="Ruijie Xu" w:date="2022-03-10T12:31:00Z">
              <w:rPr>
                <w:color w:val="000000" w:themeColor="text1"/>
              </w:rPr>
            </w:rPrChange>
          </w:rPr>
          <w:t>s</w:t>
        </w:r>
      </w:ins>
      <w:ins w:id="6430" w:author="Ruijie Xu" w:date="2022-02-02T13:30:00Z">
        <w:r w:rsidRPr="002B42A7">
          <w:rPr>
            <w:rFonts w:ascii="Times New Roman" w:hAnsi="Times New Roman" w:cs="Times New Roman"/>
            <w:color w:val="000000" w:themeColor="text1"/>
            <w:rPrChange w:id="6431" w:author="Ruijie Xu" w:date="2022-03-10T12:31:00Z">
              <w:rPr>
                <w:color w:val="000000" w:themeColor="text1"/>
              </w:rPr>
            </w:rPrChange>
          </w:rPr>
          <w:t xml:space="preserve"> </w:t>
        </w:r>
      </w:ins>
      <w:commentRangeEnd w:id="6421"/>
      <w:ins w:id="6432" w:author="Ruijie Xu" w:date="2022-02-27T12:23:00Z">
        <w:r w:rsidR="00270DF5" w:rsidRPr="002B42A7">
          <w:rPr>
            <w:rFonts w:ascii="Times New Roman" w:hAnsi="Times New Roman" w:cs="Times New Roman"/>
            <w:color w:val="000000" w:themeColor="text1"/>
            <w:rPrChange w:id="6433" w:author="Ruijie Xu" w:date="2022-03-10T12:31:00Z">
              <w:rPr>
                <w:color w:val="000000" w:themeColor="text1"/>
              </w:rPr>
            </w:rPrChange>
          </w:rPr>
          <w:t xml:space="preserve">describing the general relationships between samples </w:t>
        </w:r>
      </w:ins>
      <w:ins w:id="6434" w:author="Ruijie Xu" w:date="2022-02-27T12:12:00Z">
        <w:r w:rsidR="007439AC" w:rsidRPr="002B42A7">
          <w:rPr>
            <w:rFonts w:ascii="Times New Roman" w:hAnsi="Times New Roman" w:cs="Times New Roman"/>
            <w:color w:val="000000" w:themeColor="text1"/>
            <w:rPrChange w:id="6435" w:author="Ruijie Xu" w:date="2022-03-10T12:31:00Z">
              <w:rPr>
                <w:color w:val="000000" w:themeColor="text1"/>
              </w:rPr>
            </w:rPrChange>
          </w:rPr>
          <w:t>remained consistent a</w:t>
        </w:r>
      </w:ins>
      <w:ins w:id="6436" w:author="Ruijie Xu" w:date="2022-02-27T12:13:00Z">
        <w:r w:rsidR="007439AC" w:rsidRPr="002B42A7">
          <w:rPr>
            <w:rFonts w:ascii="Times New Roman" w:hAnsi="Times New Roman" w:cs="Times New Roman"/>
            <w:color w:val="000000" w:themeColor="text1"/>
            <w:rPrChange w:id="6437" w:author="Ruijie Xu" w:date="2022-03-10T12:31:00Z">
              <w:rPr>
                <w:color w:val="000000" w:themeColor="text1"/>
              </w:rPr>
            </w:rPrChange>
          </w:rPr>
          <w:t xml:space="preserve">cross all different software </w:t>
        </w:r>
      </w:ins>
      <w:del w:id="6438" w:author="Ruijie Xu" w:date="2022-02-27T12:12:00Z">
        <w:r w:rsidR="0080676F" w:rsidRPr="002B42A7" w:rsidDel="007439AC">
          <w:rPr>
            <w:rStyle w:val="CommentReference"/>
            <w:rFonts w:ascii="Times New Roman" w:hAnsi="Times New Roman" w:cs="Times New Roman"/>
            <w:sz w:val="24"/>
            <w:szCs w:val="24"/>
            <w:rPrChange w:id="6439" w:author="Ruijie Xu" w:date="2022-03-10T12:31:00Z">
              <w:rPr>
                <w:rStyle w:val="CommentReference"/>
              </w:rPr>
            </w:rPrChange>
          </w:rPr>
          <w:commentReference w:id="6421"/>
        </w:r>
      </w:del>
      <w:ins w:id="6440" w:author="Ruijie Xu" w:date="2022-02-03T12:28:00Z">
        <w:r w:rsidR="00F83C0B" w:rsidRPr="002B42A7">
          <w:rPr>
            <w:rFonts w:ascii="Times New Roman" w:hAnsi="Times New Roman" w:cs="Times New Roman"/>
            <w:color w:val="000000" w:themeColor="text1"/>
            <w:rPrChange w:id="6441" w:author="Ruijie Xu" w:date="2022-03-10T12:31:00Z">
              <w:rPr>
                <w:color w:val="000000" w:themeColor="text1"/>
              </w:rPr>
            </w:rPrChange>
          </w:rPr>
          <w:t xml:space="preserve">(Figure </w:t>
        </w:r>
      </w:ins>
      <w:ins w:id="6442" w:author="Ruijie Xu" w:date="2022-02-03T12:54:00Z">
        <w:r w:rsidR="004A2C21" w:rsidRPr="002B42A7">
          <w:rPr>
            <w:rFonts w:ascii="Times New Roman" w:hAnsi="Times New Roman" w:cs="Times New Roman"/>
            <w:color w:val="000000" w:themeColor="text1"/>
            <w:rPrChange w:id="6443" w:author="Ruijie Xu" w:date="2022-03-10T12:31:00Z">
              <w:rPr>
                <w:color w:val="000000" w:themeColor="text1"/>
              </w:rPr>
            </w:rPrChange>
          </w:rPr>
          <w:t>4</w:t>
        </w:r>
      </w:ins>
      <w:ins w:id="6444" w:author="Ruijie Xu" w:date="2022-02-03T12:28:00Z">
        <w:r w:rsidR="00F83C0B" w:rsidRPr="002B42A7">
          <w:rPr>
            <w:rFonts w:ascii="Times New Roman" w:hAnsi="Times New Roman" w:cs="Times New Roman"/>
            <w:color w:val="000000" w:themeColor="text1"/>
            <w:rPrChange w:id="6445" w:author="Ruijie Xu" w:date="2022-03-10T12:31:00Z">
              <w:rPr>
                <w:color w:val="000000" w:themeColor="text1"/>
              </w:rPr>
            </w:rPrChange>
          </w:rPr>
          <w:t>b)</w:t>
        </w:r>
      </w:ins>
      <w:ins w:id="6446" w:author="Ruijie Xu" w:date="2022-02-02T13:31:00Z">
        <w:r w:rsidR="00F8395A" w:rsidRPr="002B42A7">
          <w:rPr>
            <w:rFonts w:ascii="Times New Roman" w:hAnsi="Times New Roman" w:cs="Times New Roman"/>
            <w:color w:val="000000" w:themeColor="text1"/>
            <w:rPrChange w:id="6447" w:author="Ruijie Xu" w:date="2022-03-10T12:31:00Z">
              <w:rPr>
                <w:color w:val="000000" w:themeColor="text1"/>
              </w:rPr>
            </w:rPrChange>
          </w:rPr>
          <w:t xml:space="preserve">. Except for </w:t>
        </w:r>
        <w:del w:id="6448" w:author="Liliana Salvador" w:date="2022-02-25T17:00:00Z">
          <w:r w:rsidR="00F8395A" w:rsidRPr="002B42A7" w:rsidDel="0080676F">
            <w:rPr>
              <w:rFonts w:ascii="Times New Roman" w:hAnsi="Times New Roman" w:cs="Times New Roman"/>
              <w:color w:val="000000" w:themeColor="text1"/>
              <w:rPrChange w:id="6449"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6450" w:author="Ruijie Xu" w:date="2022-03-10T12:31:00Z">
              <w:rPr>
                <w:color w:val="000000" w:themeColor="text1"/>
              </w:rPr>
            </w:rPrChange>
          </w:rPr>
          <w:t>Metaphlan3</w:t>
        </w:r>
        <w:del w:id="6451" w:author="Liliana Salvador" w:date="2022-02-25T17:01:00Z">
          <w:r w:rsidR="00F8395A" w:rsidRPr="002B42A7" w:rsidDel="0080676F">
            <w:rPr>
              <w:rFonts w:ascii="Times New Roman" w:hAnsi="Times New Roman" w:cs="Times New Roman"/>
              <w:color w:val="000000" w:themeColor="text1"/>
              <w:rPrChange w:id="6452" w:author="Ruijie Xu" w:date="2022-03-10T12:31:00Z">
                <w:rPr>
                  <w:color w:val="000000" w:themeColor="text1"/>
                </w:rPr>
              </w:rPrChange>
            </w:rPr>
            <w:delText xml:space="preserve"> </w:delText>
          </w:r>
        </w:del>
        <w:del w:id="6453" w:author="Liliana Salvador" w:date="2022-02-25T17:00:00Z">
          <w:r w:rsidR="00F8395A" w:rsidRPr="002B42A7" w:rsidDel="0080676F">
            <w:rPr>
              <w:rFonts w:ascii="Times New Roman" w:hAnsi="Times New Roman" w:cs="Times New Roman"/>
              <w:color w:val="000000" w:themeColor="text1"/>
              <w:rPrChange w:id="6454"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6455" w:author="Ruijie Xu" w:date="2022-03-10T12:31:00Z">
              <w:rPr>
                <w:color w:val="000000" w:themeColor="text1"/>
              </w:rPr>
            </w:rPrChange>
          </w:rPr>
          <w:t xml:space="preserve">, </w:t>
        </w:r>
      </w:ins>
      <w:ins w:id="6456" w:author="Liliana Salvador" w:date="2022-02-25T17:01:00Z">
        <w:r w:rsidR="0080676F" w:rsidRPr="002B42A7">
          <w:rPr>
            <w:rFonts w:ascii="Times New Roman" w:hAnsi="Times New Roman" w:cs="Times New Roman"/>
            <w:color w:val="000000" w:themeColor="text1"/>
            <w:rPrChange w:id="6457" w:author="Ruijie Xu" w:date="2022-03-10T12:31:00Z">
              <w:rPr>
                <w:color w:val="000000" w:themeColor="text1"/>
              </w:rPr>
            </w:rPrChange>
          </w:rPr>
          <w:t xml:space="preserve">all the other </w:t>
        </w:r>
      </w:ins>
      <w:ins w:id="6458" w:author="Ruijie Xu" w:date="2022-02-02T13:31:00Z">
        <w:del w:id="6459" w:author="Liliana Salvador" w:date="2022-02-25T17:01:00Z">
          <w:r w:rsidR="00F8395A" w:rsidRPr="002B42A7" w:rsidDel="0080676F">
            <w:rPr>
              <w:rFonts w:ascii="Times New Roman" w:hAnsi="Times New Roman" w:cs="Times New Roman"/>
              <w:color w:val="000000" w:themeColor="text1"/>
              <w:rPrChange w:id="6460"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6461" w:author="Ruijie Xu" w:date="2022-03-10T12:31:00Z">
              <w:rPr>
                <w:color w:val="000000" w:themeColor="text1"/>
              </w:rPr>
            </w:rPrChange>
          </w:rPr>
          <w:t xml:space="preserve">software </w:t>
        </w:r>
        <w:del w:id="6462" w:author="Liliana Salvador" w:date="2022-02-25T17:01:00Z">
          <w:r w:rsidR="00F8395A" w:rsidRPr="002B42A7" w:rsidDel="0080676F">
            <w:rPr>
              <w:rFonts w:ascii="Times New Roman" w:hAnsi="Times New Roman" w:cs="Times New Roman"/>
              <w:color w:val="000000" w:themeColor="text1"/>
              <w:rPrChange w:id="6463" w:author="Ruijie Xu" w:date="2022-03-10T12:31:00Z">
                <w:rPr>
                  <w:color w:val="000000" w:themeColor="text1"/>
                </w:rPr>
              </w:rPrChange>
            </w:rPr>
            <w:delText>has clustered</w:delText>
          </w:r>
        </w:del>
      </w:ins>
      <w:ins w:id="6464" w:author="Liliana Salvador" w:date="2022-02-25T17:01:00Z">
        <w:r w:rsidR="0080676F" w:rsidRPr="002B42A7">
          <w:rPr>
            <w:rFonts w:ascii="Times New Roman" w:hAnsi="Times New Roman" w:cs="Times New Roman"/>
            <w:color w:val="000000" w:themeColor="text1"/>
            <w:rPrChange w:id="6465" w:author="Ruijie Xu" w:date="2022-03-10T12:31:00Z">
              <w:rPr>
                <w:color w:val="000000" w:themeColor="text1"/>
              </w:rPr>
            </w:rPrChange>
          </w:rPr>
          <w:t>aggregated</w:t>
        </w:r>
      </w:ins>
      <w:ins w:id="6466" w:author="Ruijie Xu" w:date="2022-02-02T13:31:00Z">
        <w:r w:rsidR="00F8395A" w:rsidRPr="002B42A7">
          <w:rPr>
            <w:rFonts w:ascii="Times New Roman" w:hAnsi="Times New Roman" w:cs="Times New Roman"/>
            <w:color w:val="000000" w:themeColor="text1"/>
            <w:rPrChange w:id="6467" w:author="Ruijie Xu" w:date="2022-03-10T12:31:00Z">
              <w:rPr>
                <w:color w:val="000000" w:themeColor="text1"/>
              </w:rPr>
            </w:rPrChange>
          </w:rPr>
          <w:t xml:space="preserve"> the </w:t>
        </w:r>
        <w:r w:rsidR="00F8395A" w:rsidRPr="002B42A7">
          <w:rPr>
            <w:rFonts w:ascii="Times New Roman" w:hAnsi="Times New Roman" w:cs="Times New Roman"/>
            <w:i/>
            <w:color w:val="000000" w:themeColor="text1"/>
            <w:rPrChange w:id="6468" w:author="Ruijie Xu" w:date="2022-03-10T12:31:00Z">
              <w:rPr>
                <w:color w:val="000000" w:themeColor="text1"/>
              </w:rPr>
            </w:rPrChange>
          </w:rPr>
          <w:t>Rattus</w:t>
        </w:r>
        <w:r w:rsidR="00F8395A" w:rsidRPr="002B42A7">
          <w:rPr>
            <w:rFonts w:ascii="Times New Roman" w:hAnsi="Times New Roman" w:cs="Times New Roman"/>
            <w:color w:val="000000" w:themeColor="text1"/>
            <w:rPrChange w:id="6469" w:author="Ruijie Xu" w:date="2022-03-10T12:31:00Z">
              <w:rPr>
                <w:color w:val="000000" w:themeColor="text1"/>
              </w:rPr>
            </w:rPrChange>
          </w:rPr>
          <w:t xml:space="preserve"> samples into two large clusters</w:t>
        </w:r>
      </w:ins>
      <w:ins w:id="6470" w:author="Liliana Salvador" w:date="2022-02-25T17:02:00Z">
        <w:r w:rsidR="0080676F" w:rsidRPr="002B42A7">
          <w:rPr>
            <w:rFonts w:ascii="Times New Roman" w:hAnsi="Times New Roman" w:cs="Times New Roman"/>
            <w:color w:val="000000" w:themeColor="text1"/>
            <w:rPrChange w:id="6471" w:author="Ruijie Xu" w:date="2022-03-10T12:31:00Z">
              <w:rPr>
                <w:color w:val="000000" w:themeColor="text1"/>
              </w:rPr>
            </w:rPrChange>
          </w:rPr>
          <w:t>: the</w:t>
        </w:r>
      </w:ins>
      <w:ins w:id="6472" w:author="Ruijie Xu" w:date="2022-02-02T13:31:00Z">
        <w:del w:id="6473" w:author="Liliana Salvador" w:date="2022-02-25T17:02:00Z">
          <w:r w:rsidR="00F8395A" w:rsidRPr="002B42A7" w:rsidDel="0080676F">
            <w:rPr>
              <w:rFonts w:ascii="Times New Roman" w:hAnsi="Times New Roman" w:cs="Times New Roman"/>
              <w:color w:val="000000" w:themeColor="text1"/>
              <w:rPrChange w:id="6474"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6475" w:author="Ruijie Xu" w:date="2022-03-10T12:31:00Z">
              <w:rPr>
                <w:color w:val="000000" w:themeColor="text1"/>
              </w:rPr>
            </w:rPrChange>
          </w:rPr>
          <w:t xml:space="preserve"> first </w:t>
        </w:r>
        <w:del w:id="6476" w:author="Liliana Salvador" w:date="2022-02-25T17:02:00Z">
          <w:r w:rsidR="00F8395A" w:rsidRPr="002B42A7" w:rsidDel="0080676F">
            <w:rPr>
              <w:rFonts w:ascii="Times New Roman" w:hAnsi="Times New Roman" w:cs="Times New Roman"/>
              <w:color w:val="000000" w:themeColor="text1"/>
              <w:rPrChange w:id="6477" w:author="Ruijie Xu" w:date="2022-03-10T12:31:00Z">
                <w:rPr>
                  <w:color w:val="000000" w:themeColor="text1"/>
                </w:rPr>
              </w:rPrChange>
            </w:rPr>
            <w:delText>cluster included</w:delText>
          </w:r>
        </w:del>
      </w:ins>
      <w:ins w:id="6478" w:author="Liliana Salvador" w:date="2022-02-25T17:02:00Z">
        <w:r w:rsidR="0080676F" w:rsidRPr="002B42A7">
          <w:rPr>
            <w:rFonts w:ascii="Times New Roman" w:hAnsi="Times New Roman" w:cs="Times New Roman"/>
            <w:color w:val="000000" w:themeColor="text1"/>
            <w:rPrChange w:id="6479" w:author="Ruijie Xu" w:date="2022-03-10T12:31:00Z">
              <w:rPr>
                <w:color w:val="000000" w:themeColor="text1"/>
              </w:rPr>
            </w:rPrChange>
          </w:rPr>
          <w:t>w</w:t>
        </w:r>
        <w:r w:rsidR="00371C1D" w:rsidRPr="002B42A7">
          <w:rPr>
            <w:rFonts w:ascii="Times New Roman" w:hAnsi="Times New Roman" w:cs="Times New Roman"/>
            <w:color w:val="000000" w:themeColor="text1"/>
            <w:rPrChange w:id="6480" w:author="Ruijie Xu" w:date="2022-03-10T12:31:00Z">
              <w:rPr>
                <w:color w:val="000000" w:themeColor="text1"/>
              </w:rPr>
            </w:rPrChange>
          </w:rPr>
          <w:t>ith</w:t>
        </w:r>
      </w:ins>
      <w:ins w:id="6481" w:author="Ruijie Xu" w:date="2022-02-02T13:31:00Z">
        <w:r w:rsidR="00F8395A" w:rsidRPr="002B42A7">
          <w:rPr>
            <w:rFonts w:ascii="Times New Roman" w:hAnsi="Times New Roman" w:cs="Times New Roman"/>
            <w:color w:val="000000" w:themeColor="text1"/>
            <w:rPrChange w:id="6482" w:author="Ruijie Xu" w:date="2022-03-10T12:31:00Z">
              <w:rPr>
                <w:color w:val="000000" w:themeColor="text1"/>
              </w:rPr>
            </w:rPrChange>
          </w:rPr>
          <w:t xml:space="preserve"> three </w:t>
        </w:r>
      </w:ins>
      <w:ins w:id="6483" w:author="Rajeev, Sree" w:date="2022-03-01T14:10:00Z">
        <w:r w:rsidR="00666430" w:rsidRPr="002B42A7">
          <w:rPr>
            <w:rFonts w:ascii="Times New Roman" w:hAnsi="Times New Roman" w:cs="Times New Roman"/>
            <w:color w:val="000000" w:themeColor="text1"/>
            <w:rPrChange w:id="6484" w:author="Ruijie Xu" w:date="2022-03-10T12:31:00Z">
              <w:rPr>
                <w:color w:val="000000" w:themeColor="text1"/>
              </w:rPr>
            </w:rPrChange>
          </w:rPr>
          <w:t>l</w:t>
        </w:r>
      </w:ins>
      <w:ins w:id="6485" w:author="Liliana Salvador" w:date="2022-02-25T17:03:00Z">
        <w:del w:id="6486" w:author="Rajeev, Sree" w:date="2022-03-01T14:10:00Z">
          <w:r w:rsidR="00371C1D" w:rsidRPr="002B42A7" w:rsidDel="00666430">
            <w:rPr>
              <w:rFonts w:ascii="Times New Roman" w:hAnsi="Times New Roman" w:cs="Times New Roman"/>
              <w:color w:val="000000" w:themeColor="text1"/>
              <w:rPrChange w:id="6487" w:author="Ruijie Xu" w:date="2022-03-10T12:31:00Z">
                <w:rPr>
                  <w:color w:val="000000" w:themeColor="text1"/>
                </w:rPr>
              </w:rPrChange>
            </w:rPr>
            <w:delText>L</w:delText>
          </w:r>
        </w:del>
      </w:ins>
      <w:ins w:id="6488" w:author="Ruijie Xu" w:date="2022-02-02T13:31:00Z">
        <w:del w:id="6489" w:author="Liliana Salvador" w:date="2022-02-25T17:03:00Z">
          <w:r w:rsidR="00F8395A" w:rsidRPr="002B42A7" w:rsidDel="00371C1D">
            <w:rPr>
              <w:rFonts w:ascii="Times New Roman" w:hAnsi="Times New Roman" w:cs="Times New Roman"/>
              <w:color w:val="000000" w:themeColor="text1"/>
              <w:rPrChange w:id="6490"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491" w:author="Ruijie Xu" w:date="2022-03-10T12:31:00Z">
              <w:rPr>
                <w:color w:val="000000" w:themeColor="text1"/>
              </w:rPr>
            </w:rPrChange>
          </w:rPr>
          <w:t xml:space="preserve">ung samples (R22.L, R26.L and R27.L) and </w:t>
        </w:r>
      </w:ins>
      <w:ins w:id="6492" w:author="Liliana Salvador" w:date="2022-02-25T17:03:00Z">
        <w:r w:rsidR="00371C1D" w:rsidRPr="002B42A7">
          <w:rPr>
            <w:rFonts w:ascii="Times New Roman" w:hAnsi="Times New Roman" w:cs="Times New Roman"/>
            <w:color w:val="000000" w:themeColor="text1"/>
            <w:rPrChange w:id="6493" w:author="Ruijie Xu" w:date="2022-03-10T12:31:00Z">
              <w:rPr>
                <w:color w:val="000000" w:themeColor="text1"/>
              </w:rPr>
            </w:rPrChange>
          </w:rPr>
          <w:t xml:space="preserve">the </w:t>
        </w:r>
      </w:ins>
      <w:ins w:id="6494" w:author="Ruijie Xu" w:date="2022-02-02T13:31:00Z">
        <w:r w:rsidR="00F8395A" w:rsidRPr="002B42A7">
          <w:rPr>
            <w:rFonts w:ascii="Times New Roman" w:hAnsi="Times New Roman" w:cs="Times New Roman"/>
            <w:color w:val="000000" w:themeColor="text1"/>
            <w:rPrChange w:id="6495" w:author="Ruijie Xu" w:date="2022-03-10T12:31:00Z">
              <w:rPr>
                <w:color w:val="000000" w:themeColor="text1"/>
              </w:rPr>
            </w:rPrChange>
          </w:rPr>
          <w:t xml:space="preserve">second </w:t>
        </w:r>
        <w:del w:id="6496" w:author="Liliana Salvador" w:date="2022-02-25T17:03:00Z">
          <w:r w:rsidR="00F8395A" w:rsidRPr="002B42A7" w:rsidDel="00371C1D">
            <w:rPr>
              <w:rFonts w:ascii="Times New Roman" w:hAnsi="Times New Roman" w:cs="Times New Roman"/>
              <w:color w:val="000000" w:themeColor="text1"/>
              <w:rPrChange w:id="6497"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6498" w:author="Ruijie Xu" w:date="2022-03-10T12:31:00Z">
              <w:rPr>
                <w:color w:val="000000" w:themeColor="text1"/>
              </w:rPr>
            </w:rPrChange>
          </w:rPr>
          <w:t xml:space="preserve">with </w:t>
        </w:r>
      </w:ins>
      <w:ins w:id="6499" w:author="Liliana Salvador" w:date="2022-02-25T17:03:00Z">
        <w:r w:rsidR="00371C1D" w:rsidRPr="002B42A7">
          <w:rPr>
            <w:rFonts w:ascii="Times New Roman" w:hAnsi="Times New Roman" w:cs="Times New Roman"/>
            <w:color w:val="000000" w:themeColor="text1"/>
            <w:rPrChange w:id="6500" w:author="Ruijie Xu" w:date="2022-03-10T12:31:00Z">
              <w:rPr>
                <w:color w:val="000000" w:themeColor="text1"/>
              </w:rPr>
            </w:rPrChange>
          </w:rPr>
          <w:t xml:space="preserve">a combination of </w:t>
        </w:r>
      </w:ins>
      <w:ins w:id="6501" w:author="Ruijie Xu" w:date="2022-02-02T13:31:00Z">
        <w:r w:rsidR="00F8395A" w:rsidRPr="002B42A7">
          <w:rPr>
            <w:rFonts w:ascii="Times New Roman" w:hAnsi="Times New Roman" w:cs="Times New Roman"/>
            <w:color w:val="000000" w:themeColor="text1"/>
            <w:rPrChange w:id="6502" w:author="Ruijie Xu" w:date="2022-03-10T12:31:00Z">
              <w:rPr>
                <w:color w:val="000000" w:themeColor="text1"/>
              </w:rPr>
            </w:rPrChange>
          </w:rPr>
          <w:t xml:space="preserve">all the </w:t>
        </w:r>
      </w:ins>
      <w:ins w:id="6503" w:author="Liliana Salvador" w:date="2022-03-08T19:51:00Z">
        <w:r w:rsidR="00352EA8" w:rsidRPr="002B42A7">
          <w:rPr>
            <w:rFonts w:ascii="Times New Roman" w:hAnsi="Times New Roman" w:cs="Times New Roman"/>
            <w:color w:val="000000" w:themeColor="text1"/>
            <w:rPrChange w:id="6504" w:author="Ruijie Xu" w:date="2022-03-10T12:31:00Z">
              <w:rPr>
                <w:color w:val="000000" w:themeColor="text1"/>
              </w:rPr>
            </w:rPrChange>
          </w:rPr>
          <w:t>k</w:t>
        </w:r>
      </w:ins>
      <w:ins w:id="6505" w:author="Ruijie Xu" w:date="2022-02-02T13:31:00Z">
        <w:del w:id="6506" w:author="Liliana Salvador" w:date="2022-03-08T19:51:00Z">
          <w:r w:rsidR="00F8395A" w:rsidRPr="002B42A7" w:rsidDel="00352EA8">
            <w:rPr>
              <w:rFonts w:ascii="Times New Roman" w:hAnsi="Times New Roman" w:cs="Times New Roman"/>
              <w:color w:val="000000" w:themeColor="text1"/>
              <w:rPrChange w:id="6507"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6508" w:author="Ruijie Xu" w:date="2022-03-10T12:31:00Z">
              <w:rPr>
                <w:color w:val="000000" w:themeColor="text1"/>
              </w:rPr>
            </w:rPrChange>
          </w:rPr>
          <w:t xml:space="preserve">idney and </w:t>
        </w:r>
      </w:ins>
      <w:ins w:id="6509" w:author="Liliana Salvador" w:date="2022-03-08T19:51:00Z">
        <w:r w:rsidR="00352EA8" w:rsidRPr="002B42A7">
          <w:rPr>
            <w:rFonts w:ascii="Times New Roman" w:hAnsi="Times New Roman" w:cs="Times New Roman"/>
            <w:color w:val="000000" w:themeColor="text1"/>
            <w:rPrChange w:id="6510" w:author="Ruijie Xu" w:date="2022-03-10T12:31:00Z">
              <w:rPr>
                <w:color w:val="000000" w:themeColor="text1"/>
              </w:rPr>
            </w:rPrChange>
          </w:rPr>
          <w:t>s</w:t>
        </w:r>
      </w:ins>
      <w:ins w:id="6511" w:author="Ruijie Xu" w:date="2022-02-02T13:31:00Z">
        <w:del w:id="6512" w:author="Liliana Salvador" w:date="2022-03-08T19:51:00Z">
          <w:r w:rsidR="00F8395A" w:rsidRPr="002B42A7" w:rsidDel="00352EA8">
            <w:rPr>
              <w:rFonts w:ascii="Times New Roman" w:hAnsi="Times New Roman" w:cs="Times New Roman"/>
              <w:color w:val="000000" w:themeColor="text1"/>
              <w:rPrChange w:id="6513"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6514" w:author="Ruijie Xu" w:date="2022-03-10T12:31:00Z">
              <w:rPr>
                <w:color w:val="000000" w:themeColor="text1"/>
              </w:rPr>
            </w:rPrChange>
          </w:rPr>
          <w:t>pleen samples</w:t>
        </w:r>
      </w:ins>
      <w:ins w:id="6515" w:author="Liliana Salvador" w:date="2022-02-26T16:37:00Z">
        <w:r w:rsidR="00197BBC" w:rsidRPr="002B42A7">
          <w:rPr>
            <w:rFonts w:ascii="Times New Roman" w:hAnsi="Times New Roman" w:cs="Times New Roman"/>
            <w:color w:val="000000" w:themeColor="text1"/>
            <w:rPrChange w:id="6516" w:author="Ruijie Xu" w:date="2022-03-10T12:31:00Z">
              <w:rPr>
                <w:color w:val="000000" w:themeColor="text1"/>
              </w:rPr>
            </w:rPrChange>
          </w:rPr>
          <w:t>,</w:t>
        </w:r>
      </w:ins>
      <w:ins w:id="6517" w:author="Ruijie Xu" w:date="2022-02-02T13:31:00Z">
        <w:r w:rsidR="00F8395A" w:rsidRPr="002B42A7">
          <w:rPr>
            <w:rFonts w:ascii="Times New Roman" w:hAnsi="Times New Roman" w:cs="Times New Roman"/>
            <w:color w:val="000000" w:themeColor="text1"/>
            <w:rPrChange w:id="6518" w:author="Ruijie Xu" w:date="2022-03-10T12:31:00Z">
              <w:rPr>
                <w:color w:val="000000" w:themeColor="text1"/>
              </w:rPr>
            </w:rPrChange>
          </w:rPr>
          <w:t xml:space="preserve"> </w:t>
        </w:r>
        <w:del w:id="6519" w:author="Liliana Salvador" w:date="2022-02-25T17:04:00Z">
          <w:r w:rsidR="00F8395A" w:rsidRPr="002B42A7" w:rsidDel="00371C1D">
            <w:rPr>
              <w:rFonts w:ascii="Times New Roman" w:hAnsi="Times New Roman" w:cs="Times New Roman"/>
              <w:color w:val="000000" w:themeColor="text1"/>
              <w:rPrChange w:id="6520" w:author="Ruijie Xu" w:date="2022-03-10T12:31:00Z">
                <w:rPr>
                  <w:color w:val="000000" w:themeColor="text1"/>
                </w:rPr>
              </w:rPrChange>
            </w:rPr>
            <w:delText>as well as</w:delText>
          </w:r>
        </w:del>
      </w:ins>
      <w:ins w:id="6521" w:author="Liliana Salvador" w:date="2022-02-26T16:37:00Z">
        <w:r w:rsidR="00053B7D" w:rsidRPr="002B42A7">
          <w:rPr>
            <w:rFonts w:ascii="Times New Roman" w:hAnsi="Times New Roman" w:cs="Times New Roman"/>
            <w:color w:val="000000" w:themeColor="text1"/>
            <w:rPrChange w:id="6522" w:author="Ruijie Xu" w:date="2022-03-10T12:31:00Z">
              <w:rPr>
                <w:color w:val="000000" w:themeColor="text1"/>
              </w:rPr>
            </w:rPrChange>
          </w:rPr>
          <w:t>and</w:t>
        </w:r>
      </w:ins>
      <w:ins w:id="6523" w:author="Ruijie Xu" w:date="2022-02-02T13:31:00Z">
        <w:r w:rsidR="00F8395A" w:rsidRPr="002B42A7">
          <w:rPr>
            <w:rFonts w:ascii="Times New Roman" w:hAnsi="Times New Roman" w:cs="Times New Roman"/>
            <w:color w:val="000000" w:themeColor="text1"/>
            <w:rPrChange w:id="6524" w:author="Ruijie Xu" w:date="2022-03-10T12:31:00Z">
              <w:rPr>
                <w:color w:val="000000" w:themeColor="text1"/>
              </w:rPr>
            </w:rPrChange>
          </w:rPr>
          <w:t xml:space="preserve"> </w:t>
        </w:r>
        <w:del w:id="6525" w:author="Liliana Salvador" w:date="2022-02-25T17:03:00Z">
          <w:r w:rsidR="00F8395A" w:rsidRPr="002B42A7" w:rsidDel="00371C1D">
            <w:rPr>
              <w:rFonts w:ascii="Times New Roman" w:hAnsi="Times New Roman" w:cs="Times New Roman"/>
              <w:color w:val="000000" w:themeColor="text1"/>
              <w:rPrChange w:id="6526" w:author="Ruijie Xu" w:date="2022-03-10T12:31:00Z">
                <w:rPr>
                  <w:color w:val="000000" w:themeColor="text1"/>
                </w:rPr>
              </w:rPrChange>
            </w:rPr>
            <w:delText>the</w:delText>
          </w:r>
        </w:del>
      </w:ins>
      <w:ins w:id="6527" w:author="Liliana Salvador" w:date="2022-02-25T17:03:00Z">
        <w:r w:rsidR="00371C1D" w:rsidRPr="002B42A7">
          <w:rPr>
            <w:rFonts w:ascii="Times New Roman" w:hAnsi="Times New Roman" w:cs="Times New Roman"/>
            <w:color w:val="000000" w:themeColor="text1"/>
            <w:rPrChange w:id="6528" w:author="Ruijie Xu" w:date="2022-03-10T12:31:00Z">
              <w:rPr>
                <w:color w:val="000000" w:themeColor="text1"/>
              </w:rPr>
            </w:rPrChange>
          </w:rPr>
          <w:t>one</w:t>
        </w:r>
      </w:ins>
      <w:ins w:id="6529" w:author="Ruijie Xu" w:date="2022-02-02T13:31:00Z">
        <w:r w:rsidR="00F8395A" w:rsidRPr="002B42A7">
          <w:rPr>
            <w:rFonts w:ascii="Times New Roman" w:hAnsi="Times New Roman" w:cs="Times New Roman"/>
            <w:color w:val="000000" w:themeColor="text1"/>
            <w:rPrChange w:id="6530" w:author="Ruijie Xu" w:date="2022-03-10T12:31:00Z">
              <w:rPr>
                <w:color w:val="000000" w:themeColor="text1"/>
              </w:rPr>
            </w:rPrChange>
          </w:rPr>
          <w:t xml:space="preserve"> </w:t>
        </w:r>
      </w:ins>
      <w:ins w:id="6531" w:author="Rajeev, Sree" w:date="2022-03-01T14:10:00Z">
        <w:r w:rsidR="00666430" w:rsidRPr="002B42A7">
          <w:rPr>
            <w:rFonts w:ascii="Times New Roman" w:hAnsi="Times New Roman" w:cs="Times New Roman"/>
            <w:color w:val="000000" w:themeColor="text1"/>
            <w:rPrChange w:id="6532" w:author="Ruijie Xu" w:date="2022-03-10T12:31:00Z">
              <w:rPr>
                <w:color w:val="000000" w:themeColor="text1"/>
              </w:rPr>
            </w:rPrChange>
          </w:rPr>
          <w:t>l</w:t>
        </w:r>
      </w:ins>
      <w:ins w:id="6533" w:author="Ruijie Xu" w:date="2022-02-02T13:31:00Z">
        <w:del w:id="6534" w:author="Rajeev, Sree" w:date="2022-03-01T14:10:00Z">
          <w:r w:rsidR="00F8395A" w:rsidRPr="002B42A7" w:rsidDel="00666430">
            <w:rPr>
              <w:rFonts w:ascii="Times New Roman" w:hAnsi="Times New Roman" w:cs="Times New Roman"/>
              <w:color w:val="000000" w:themeColor="text1"/>
              <w:rPrChange w:id="6535"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536" w:author="Ruijie Xu" w:date="2022-03-10T12:31:00Z">
              <w:rPr>
                <w:color w:val="000000" w:themeColor="text1"/>
              </w:rPr>
            </w:rPrChange>
          </w:rPr>
          <w:t xml:space="preserve">ung sample </w:t>
        </w:r>
        <w:del w:id="6537" w:author="Liliana Salvador" w:date="2022-02-25T17:04:00Z">
          <w:r w:rsidR="00F8395A" w:rsidRPr="002B42A7" w:rsidDel="00371C1D">
            <w:rPr>
              <w:rFonts w:ascii="Times New Roman" w:hAnsi="Times New Roman" w:cs="Times New Roman"/>
              <w:color w:val="000000" w:themeColor="text1"/>
              <w:rPrChange w:id="6538" w:author="Ruijie Xu" w:date="2022-03-10T12:31:00Z">
                <w:rPr>
                  <w:color w:val="000000" w:themeColor="text1"/>
                </w:rPr>
              </w:rPrChange>
            </w:rPr>
            <w:delText>of Rattus subject R28</w:delText>
          </w:r>
        </w:del>
        <w:del w:id="6539" w:author="Liliana Salvador" w:date="2022-02-26T16:35:00Z">
          <w:r w:rsidR="00F8395A" w:rsidRPr="002B42A7" w:rsidDel="00352C26">
            <w:rPr>
              <w:rFonts w:ascii="Times New Roman" w:hAnsi="Times New Roman" w:cs="Times New Roman"/>
              <w:color w:val="000000" w:themeColor="text1"/>
              <w:rPrChange w:id="6540"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541" w:author="Ruijie Xu" w:date="2022-03-10T12:31:00Z">
              <w:rPr>
                <w:color w:val="000000" w:themeColor="text1"/>
              </w:rPr>
            </w:rPrChange>
          </w:rPr>
          <w:t>(R28.L).</w:t>
        </w:r>
      </w:ins>
      <w:ins w:id="6542" w:author="Ruijie Xu" w:date="2022-02-02T13:32:00Z">
        <w:r w:rsidR="00F8395A" w:rsidRPr="002B42A7">
          <w:rPr>
            <w:rFonts w:ascii="Times New Roman" w:hAnsi="Times New Roman" w:cs="Times New Roman"/>
            <w:color w:val="000000" w:themeColor="text1"/>
            <w:rPrChange w:id="6543" w:author="Ruijie Xu" w:date="2022-03-10T12:31:00Z">
              <w:rPr>
                <w:color w:val="000000" w:themeColor="text1"/>
              </w:rPr>
            </w:rPrChange>
          </w:rPr>
          <w:t xml:space="preserve"> </w:t>
        </w:r>
      </w:ins>
      <w:ins w:id="6544" w:author="Ruijie Xu" w:date="2022-02-27T12:16:00Z">
        <w:r w:rsidR="00907223" w:rsidRPr="002B42A7">
          <w:rPr>
            <w:rFonts w:ascii="Times New Roman" w:hAnsi="Times New Roman" w:cs="Times New Roman"/>
            <w:color w:val="000000" w:themeColor="text1"/>
            <w:rPrChange w:id="6545" w:author="Ruijie Xu" w:date="2022-03-10T12:31:00Z">
              <w:rPr>
                <w:color w:val="000000" w:themeColor="text1"/>
              </w:rPr>
            </w:rPrChange>
          </w:rPr>
          <w:t>When comparing the</w:t>
        </w:r>
      </w:ins>
      <w:ins w:id="6546" w:author="Ruijie Xu" w:date="2022-02-27T12:17:00Z">
        <w:r w:rsidR="00907223" w:rsidRPr="002B42A7">
          <w:rPr>
            <w:rFonts w:ascii="Times New Roman" w:hAnsi="Times New Roman" w:cs="Times New Roman"/>
            <w:color w:val="000000" w:themeColor="text1"/>
            <w:rPrChange w:id="6547" w:author="Ruijie Xu" w:date="2022-03-10T12:31:00Z">
              <w:rPr>
                <w:color w:val="000000" w:themeColor="text1"/>
              </w:rPr>
            </w:rPrChange>
          </w:rPr>
          <w:t xml:space="preserve"> BC indices reported by different software</w:t>
        </w:r>
      </w:ins>
      <w:ins w:id="6548" w:author="Liliana Salvador" w:date="2022-02-26T16:39:00Z">
        <w:del w:id="6549" w:author="Ruijie Xu" w:date="2022-02-27T12:16:00Z">
          <w:r w:rsidR="00197BBC" w:rsidRPr="002B42A7" w:rsidDel="00907223">
            <w:rPr>
              <w:rFonts w:ascii="Times New Roman" w:hAnsi="Times New Roman" w:cs="Times New Roman"/>
              <w:color w:val="000000" w:themeColor="text1"/>
              <w:rPrChange w:id="6550" w:author="Ruijie Xu" w:date="2022-03-10T12:31:00Z">
                <w:rPr>
                  <w:color w:val="000000" w:themeColor="text1"/>
                </w:rPr>
              </w:rPrChange>
            </w:rPr>
            <w:delText xml:space="preserve">By </w:delText>
          </w:r>
          <w:commentRangeStart w:id="6551"/>
          <w:r w:rsidR="00197BBC" w:rsidRPr="002B42A7" w:rsidDel="00907223">
            <w:rPr>
              <w:rFonts w:ascii="Times New Roman" w:hAnsi="Times New Roman" w:cs="Times New Roman"/>
              <w:color w:val="000000" w:themeColor="text1"/>
              <w:rPrChange w:id="6552" w:author="Ruijie Xu" w:date="2022-03-10T12:31:00Z">
                <w:rPr>
                  <w:color w:val="000000" w:themeColor="text1"/>
                </w:rPr>
              </w:rPrChange>
            </w:rPr>
            <w:delText>v</w:delText>
          </w:r>
        </w:del>
        <w:del w:id="6553" w:author="Ruijie Xu" w:date="2022-02-27T12:15:00Z">
          <w:r w:rsidR="00197BBC" w:rsidRPr="002B42A7" w:rsidDel="00907223">
            <w:rPr>
              <w:rFonts w:ascii="Times New Roman" w:hAnsi="Times New Roman" w:cs="Times New Roman"/>
              <w:color w:val="000000" w:themeColor="text1"/>
              <w:rPrChange w:id="6554" w:author="Ruijie Xu" w:date="2022-03-10T12:31:00Z">
                <w:rPr>
                  <w:color w:val="000000" w:themeColor="text1"/>
                </w:rPr>
              </w:rPrChange>
            </w:rPr>
            <w:delText xml:space="preserve">all </w:delText>
          </w:r>
        </w:del>
        <w:del w:id="6555" w:author="Ruijie Xu" w:date="2022-02-27T12:16:00Z">
          <w:r w:rsidR="00197BBC" w:rsidRPr="002B42A7" w:rsidDel="00907223">
            <w:rPr>
              <w:rFonts w:ascii="Times New Roman" w:hAnsi="Times New Roman" w:cs="Times New Roman"/>
              <w:color w:val="000000" w:themeColor="text1"/>
              <w:rPrChange w:id="6556" w:author="Ruijie Xu" w:date="2022-03-10T12:31:00Z">
                <w:rPr>
                  <w:color w:val="000000" w:themeColor="text1"/>
                </w:rPr>
              </w:rPrChange>
            </w:rPr>
            <w:delText>with-</w:delText>
          </w:r>
        </w:del>
      </w:ins>
      <w:ins w:id="6557" w:author="Ruijie Xu" w:date="2022-02-03T12:28:00Z">
        <w:r w:rsidR="00F83C0B" w:rsidRPr="002B42A7">
          <w:rPr>
            <w:rFonts w:ascii="Times New Roman" w:hAnsi="Times New Roman" w:cs="Times New Roman"/>
            <w:color w:val="000000" w:themeColor="text1"/>
            <w:rPrChange w:id="6558" w:author="Ruijie Xu" w:date="2022-03-10T12:31:00Z">
              <w:rPr>
                <w:color w:val="000000" w:themeColor="text1"/>
              </w:rPr>
            </w:rPrChange>
          </w:rPr>
          <w:t xml:space="preserve"> (</w:t>
        </w:r>
      </w:ins>
      <w:ins w:id="6559" w:author="Ruijie Xu" w:date="2022-02-03T12:29:00Z">
        <w:r w:rsidR="00F83C0B" w:rsidRPr="002B42A7">
          <w:rPr>
            <w:rFonts w:ascii="Times New Roman" w:hAnsi="Times New Roman" w:cs="Times New Roman"/>
            <w:color w:val="000000" w:themeColor="text1"/>
            <w:rPrChange w:id="6560" w:author="Ruijie Xu" w:date="2022-03-10T12:31:00Z">
              <w:rPr>
                <w:color w:val="000000" w:themeColor="text1"/>
              </w:rPr>
            </w:rPrChange>
          </w:rPr>
          <w:t>Table SII.6)</w:t>
        </w:r>
      </w:ins>
      <w:ins w:id="6561" w:author="Ruijie Xu" w:date="2022-02-02T13:29:00Z">
        <w:r w:rsidRPr="002B42A7">
          <w:rPr>
            <w:rFonts w:ascii="Times New Roman" w:hAnsi="Times New Roman" w:cs="Times New Roman"/>
            <w:color w:val="000000" w:themeColor="text1"/>
            <w:rPrChange w:id="6562" w:author="Ruijie Xu" w:date="2022-03-10T12:31:00Z">
              <w:rPr>
                <w:color w:val="000000" w:themeColor="text1"/>
              </w:rPr>
            </w:rPrChange>
          </w:rPr>
          <w:t xml:space="preserve">, we </w:t>
        </w:r>
        <w:del w:id="6563" w:author="Liliana Salvador" w:date="2022-02-26T16:41:00Z">
          <w:r w:rsidRPr="002B42A7" w:rsidDel="00197BBC">
            <w:rPr>
              <w:rFonts w:ascii="Times New Roman" w:hAnsi="Times New Roman" w:cs="Times New Roman"/>
              <w:color w:val="000000" w:themeColor="text1"/>
              <w:rPrChange w:id="6564" w:author="Ruijie Xu" w:date="2022-03-10T12:31:00Z">
                <w:rPr>
                  <w:color w:val="000000" w:themeColor="text1"/>
                </w:rPr>
              </w:rPrChange>
            </w:rPr>
            <w:delText>identified</w:delText>
          </w:r>
        </w:del>
      </w:ins>
      <w:ins w:id="6565" w:author="Liliana Salvador" w:date="2022-02-26T16:41:00Z">
        <w:r w:rsidR="00197BBC" w:rsidRPr="002B42A7">
          <w:rPr>
            <w:rFonts w:ascii="Times New Roman" w:hAnsi="Times New Roman" w:cs="Times New Roman"/>
            <w:color w:val="000000" w:themeColor="text1"/>
            <w:rPrChange w:id="6566" w:author="Ruijie Xu" w:date="2022-03-10T12:31:00Z">
              <w:rPr>
                <w:color w:val="000000" w:themeColor="text1"/>
              </w:rPr>
            </w:rPrChange>
          </w:rPr>
          <w:t>found</w:t>
        </w:r>
      </w:ins>
      <w:ins w:id="6567" w:author="Ruijie Xu" w:date="2022-02-02T13:29:00Z">
        <w:r w:rsidRPr="002B42A7">
          <w:rPr>
            <w:rFonts w:ascii="Times New Roman" w:hAnsi="Times New Roman" w:cs="Times New Roman"/>
            <w:color w:val="000000" w:themeColor="text1"/>
            <w:rPrChange w:id="6568" w:author="Ruijie Xu" w:date="2022-03-10T12:31:00Z">
              <w:rPr>
                <w:color w:val="000000" w:themeColor="text1"/>
              </w:rPr>
            </w:rPrChange>
          </w:rPr>
          <w:t xml:space="preserve"> that </w:t>
        </w:r>
        <w:del w:id="6569" w:author="Liliana Salvador" w:date="2022-02-26T16:40:00Z">
          <w:r w:rsidRPr="002B42A7" w:rsidDel="00197BBC">
            <w:rPr>
              <w:rFonts w:ascii="Times New Roman" w:hAnsi="Times New Roman" w:cs="Times New Roman"/>
              <w:color w:val="000000" w:themeColor="text1"/>
              <w:rPrChange w:id="6570"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571" w:author="Ruijie Xu" w:date="2022-03-10T12:31:00Z">
              <w:rPr>
                <w:color w:val="000000" w:themeColor="text1"/>
              </w:rPr>
            </w:rPrChange>
          </w:rPr>
          <w:t>BLASTN</w:t>
        </w:r>
      </w:ins>
      <w:ins w:id="6572" w:author="Ruijie Xu" w:date="2022-02-27T12:17:00Z">
        <w:r w:rsidR="00907223" w:rsidRPr="002B42A7">
          <w:rPr>
            <w:rFonts w:ascii="Times New Roman" w:hAnsi="Times New Roman" w:cs="Times New Roman"/>
            <w:color w:val="000000" w:themeColor="text1"/>
            <w:rPrChange w:id="6573" w:author="Ruijie Xu" w:date="2022-03-10T12:31:00Z">
              <w:rPr>
                <w:color w:val="000000" w:themeColor="text1"/>
              </w:rPr>
            </w:rPrChange>
          </w:rPr>
          <w:t>’s BC indices</w:t>
        </w:r>
      </w:ins>
      <w:ins w:id="6574" w:author="Ruijie Xu" w:date="2022-02-02T13:29:00Z">
        <w:r w:rsidRPr="002B42A7">
          <w:rPr>
            <w:rFonts w:ascii="Times New Roman" w:hAnsi="Times New Roman" w:cs="Times New Roman"/>
            <w:color w:val="000000" w:themeColor="text1"/>
            <w:rPrChange w:id="6575" w:author="Ruijie Xu" w:date="2022-03-10T12:31:00Z">
              <w:rPr>
                <w:color w:val="000000" w:themeColor="text1"/>
              </w:rPr>
            </w:rPrChange>
          </w:rPr>
          <w:t xml:space="preserve"> w</w:t>
        </w:r>
        <w:del w:id="6576" w:author="Liliana Salvador" w:date="2022-03-08T19:51:00Z">
          <w:r w:rsidRPr="002B42A7" w:rsidDel="00352EA8">
            <w:rPr>
              <w:rFonts w:ascii="Times New Roman" w:hAnsi="Times New Roman" w:cs="Times New Roman"/>
              <w:color w:val="000000" w:themeColor="text1"/>
              <w:rPrChange w:id="6577" w:author="Ruijie Xu" w:date="2022-03-10T12:31:00Z">
                <w:rPr>
                  <w:color w:val="000000" w:themeColor="text1"/>
                </w:rPr>
              </w:rPrChange>
            </w:rPr>
            <w:delText>as</w:delText>
          </w:r>
        </w:del>
      </w:ins>
      <w:ins w:id="6578" w:author="Liliana Salvador" w:date="2022-03-08T19:52:00Z">
        <w:r w:rsidR="00352EA8" w:rsidRPr="002B42A7">
          <w:rPr>
            <w:rFonts w:ascii="Times New Roman" w:hAnsi="Times New Roman" w:cs="Times New Roman"/>
            <w:color w:val="000000" w:themeColor="text1"/>
            <w:rPrChange w:id="6579" w:author="Ruijie Xu" w:date="2022-03-10T12:31:00Z">
              <w:rPr>
                <w:color w:val="000000" w:themeColor="text1"/>
              </w:rPr>
            </w:rPrChange>
          </w:rPr>
          <w:t>ere</w:t>
        </w:r>
      </w:ins>
      <w:ins w:id="6580" w:author="Ruijie Xu" w:date="2022-02-02T13:29:00Z">
        <w:r w:rsidRPr="002B42A7">
          <w:rPr>
            <w:rFonts w:ascii="Times New Roman" w:hAnsi="Times New Roman" w:cs="Times New Roman"/>
            <w:color w:val="000000" w:themeColor="text1"/>
            <w:rPrChange w:id="6581" w:author="Ruijie Xu" w:date="2022-03-10T12:31:00Z">
              <w:rPr>
                <w:color w:val="000000" w:themeColor="text1"/>
              </w:rPr>
            </w:rPrChange>
          </w:rPr>
          <w:t xml:space="preserve"> </w:t>
        </w:r>
      </w:ins>
      <w:ins w:id="6582" w:author="Ruijie Xu" w:date="2022-02-27T12:15:00Z">
        <w:r w:rsidR="00907223" w:rsidRPr="002B42A7">
          <w:rPr>
            <w:rFonts w:ascii="Times New Roman" w:hAnsi="Times New Roman" w:cs="Times New Roman"/>
            <w:color w:val="000000" w:themeColor="text1"/>
            <w:rPrChange w:id="6583" w:author="Ruijie Xu" w:date="2022-03-10T12:31:00Z">
              <w:rPr>
                <w:color w:val="000000" w:themeColor="text1"/>
              </w:rPr>
            </w:rPrChange>
          </w:rPr>
          <w:t>more similar</w:t>
        </w:r>
      </w:ins>
      <w:ins w:id="6584" w:author="Ruijie Xu" w:date="2022-02-02T13:29:00Z">
        <w:r w:rsidRPr="002B42A7">
          <w:rPr>
            <w:rFonts w:ascii="Times New Roman" w:hAnsi="Times New Roman" w:cs="Times New Roman"/>
            <w:color w:val="000000" w:themeColor="text1"/>
            <w:rPrChange w:id="6585" w:author="Ruijie Xu" w:date="2022-03-10T12:31:00Z">
              <w:rPr>
                <w:color w:val="000000" w:themeColor="text1"/>
              </w:rPr>
            </w:rPrChange>
          </w:rPr>
          <w:t xml:space="preserve"> </w:t>
        </w:r>
        <w:del w:id="6586" w:author="Liliana Salvador" w:date="2022-03-08T19:52:00Z">
          <w:r w:rsidRPr="002B42A7" w:rsidDel="00352EA8">
            <w:rPr>
              <w:rFonts w:ascii="Times New Roman" w:hAnsi="Times New Roman" w:cs="Times New Roman"/>
              <w:color w:val="000000" w:themeColor="text1"/>
              <w:rPrChange w:id="6587" w:author="Ruijie Xu" w:date="2022-03-10T12:31:00Z">
                <w:rPr>
                  <w:color w:val="000000" w:themeColor="text1"/>
                </w:rPr>
              </w:rPrChange>
            </w:rPr>
            <w:delText xml:space="preserve">from </w:delText>
          </w:r>
        </w:del>
      </w:ins>
      <w:ins w:id="6588" w:author="Ruijie Xu" w:date="2022-02-27T12:17:00Z">
        <w:del w:id="6589" w:author="Liliana Salvador" w:date="2022-03-08T19:52:00Z">
          <w:r w:rsidR="006C2374" w:rsidRPr="002B42A7" w:rsidDel="00352EA8">
            <w:rPr>
              <w:rFonts w:ascii="Times New Roman" w:hAnsi="Times New Roman" w:cs="Times New Roman"/>
              <w:color w:val="000000" w:themeColor="text1"/>
              <w:rPrChange w:id="6590" w:author="Ruijie Xu" w:date="2022-03-10T12:31:00Z">
                <w:rPr>
                  <w:color w:val="000000" w:themeColor="text1"/>
                </w:rPr>
              </w:rPrChange>
            </w:rPr>
            <w:delText>that</w:delText>
          </w:r>
        </w:del>
      </w:ins>
      <w:ins w:id="6591" w:author="Liliana Salvador" w:date="2022-03-08T19:52:00Z">
        <w:r w:rsidR="00352EA8" w:rsidRPr="002B42A7">
          <w:rPr>
            <w:rFonts w:ascii="Times New Roman" w:hAnsi="Times New Roman" w:cs="Times New Roman"/>
            <w:color w:val="000000" w:themeColor="text1"/>
            <w:rPrChange w:id="6592" w:author="Ruijie Xu" w:date="2022-03-10T12:31:00Z">
              <w:rPr>
                <w:color w:val="000000" w:themeColor="text1"/>
              </w:rPr>
            </w:rPrChange>
          </w:rPr>
          <w:t>than the ones</w:t>
        </w:r>
      </w:ins>
      <w:ins w:id="6593" w:author="Ruijie Xu" w:date="2022-02-27T12:17:00Z">
        <w:r w:rsidR="006C2374" w:rsidRPr="002B42A7">
          <w:rPr>
            <w:rFonts w:ascii="Times New Roman" w:hAnsi="Times New Roman" w:cs="Times New Roman"/>
            <w:color w:val="000000" w:themeColor="text1"/>
            <w:rPrChange w:id="6594" w:author="Ruijie Xu" w:date="2022-03-10T12:31:00Z">
              <w:rPr>
                <w:color w:val="000000" w:themeColor="text1"/>
              </w:rPr>
            </w:rPrChange>
          </w:rPr>
          <w:t xml:space="preserve"> of </w:t>
        </w:r>
      </w:ins>
      <w:ins w:id="6595" w:author="Ruijie Xu" w:date="2022-02-02T13:29:00Z">
        <w:del w:id="6596" w:author="Liliana Salvador" w:date="2022-02-26T16:42:00Z">
          <w:r w:rsidRPr="002B42A7" w:rsidDel="00197BBC">
            <w:rPr>
              <w:rFonts w:ascii="Times New Roman" w:hAnsi="Times New Roman" w:cs="Times New Roman"/>
              <w:color w:val="000000" w:themeColor="text1"/>
              <w:rPrChange w:id="6597"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598" w:author="Ruijie Xu" w:date="2022-03-10T12:31:00Z">
              <w:rPr>
                <w:color w:val="000000" w:themeColor="text1"/>
              </w:rPr>
            </w:rPrChange>
          </w:rPr>
          <w:t xml:space="preserve">Kraken2, Bracken, and Centrifuge, </w:t>
        </w:r>
        <w:del w:id="6599" w:author="Liliana Salvador" w:date="2022-02-26T16:42:00Z">
          <w:r w:rsidRPr="002B42A7" w:rsidDel="00197BBC">
            <w:rPr>
              <w:rFonts w:ascii="Times New Roman" w:hAnsi="Times New Roman" w:cs="Times New Roman"/>
              <w:color w:val="000000" w:themeColor="text1"/>
              <w:rPrChange w:id="6600" w:author="Ruijie Xu" w:date="2022-03-10T12:31:00Z">
                <w:rPr>
                  <w:color w:val="000000" w:themeColor="text1"/>
                </w:rPr>
              </w:rPrChange>
            </w:rPr>
            <w:delText>and between-sample relationships evaluated using</w:delText>
          </w:r>
        </w:del>
      </w:ins>
      <w:ins w:id="6601" w:author="Liliana Salvador" w:date="2022-02-26T16:42:00Z">
        <w:r w:rsidR="00197BBC" w:rsidRPr="002B42A7">
          <w:rPr>
            <w:rFonts w:ascii="Times New Roman" w:hAnsi="Times New Roman" w:cs="Times New Roman"/>
            <w:color w:val="000000" w:themeColor="text1"/>
            <w:rPrChange w:id="6602" w:author="Ruijie Xu" w:date="2022-03-10T12:31:00Z">
              <w:rPr>
                <w:color w:val="000000" w:themeColor="text1"/>
              </w:rPr>
            </w:rPrChange>
          </w:rPr>
          <w:t>while</w:t>
        </w:r>
      </w:ins>
      <w:ins w:id="6603" w:author="Ruijie Xu" w:date="2022-02-02T13:29:00Z">
        <w:r w:rsidRPr="002B42A7">
          <w:rPr>
            <w:rFonts w:ascii="Times New Roman" w:hAnsi="Times New Roman" w:cs="Times New Roman"/>
            <w:color w:val="000000" w:themeColor="text1"/>
            <w:rPrChange w:id="6604" w:author="Ruijie Xu" w:date="2022-03-10T12:31:00Z">
              <w:rPr>
                <w:color w:val="000000" w:themeColor="text1"/>
              </w:rPr>
            </w:rPrChange>
          </w:rPr>
          <w:t xml:space="preserve"> </w:t>
        </w:r>
      </w:ins>
      <w:ins w:id="6605" w:author="Ruijie Xu" w:date="2022-03-04T13:53:00Z">
        <w:r w:rsidR="00487546" w:rsidRPr="002B42A7">
          <w:rPr>
            <w:rFonts w:ascii="Times New Roman" w:hAnsi="Times New Roman" w:cs="Times New Roman"/>
            <w:color w:val="000000" w:themeColor="text1"/>
            <w:rPrChange w:id="6606" w:author="Ruijie Xu" w:date="2022-03-10T12:31:00Z">
              <w:rPr>
                <w:color w:val="000000" w:themeColor="text1"/>
              </w:rPr>
            </w:rPrChange>
          </w:rPr>
          <w:t xml:space="preserve">the </w:t>
        </w:r>
      </w:ins>
      <w:ins w:id="6607" w:author="Ruijie Xu" w:date="2022-02-27T12:18:00Z">
        <w:r w:rsidR="006C2374" w:rsidRPr="002B42A7">
          <w:rPr>
            <w:rFonts w:ascii="Times New Roman" w:hAnsi="Times New Roman" w:cs="Times New Roman"/>
            <w:color w:val="000000" w:themeColor="text1"/>
            <w:rPrChange w:id="6608" w:author="Ruijie Xu" w:date="2022-03-10T12:31:00Z">
              <w:rPr>
                <w:color w:val="000000" w:themeColor="text1"/>
              </w:rPr>
            </w:rPrChange>
          </w:rPr>
          <w:t xml:space="preserve">BC indices of </w:t>
        </w:r>
      </w:ins>
      <w:ins w:id="6609" w:author="Ruijie Xu" w:date="2022-02-02T13:29:00Z">
        <w:r w:rsidRPr="002B42A7">
          <w:rPr>
            <w:rFonts w:ascii="Times New Roman" w:hAnsi="Times New Roman" w:cs="Times New Roman"/>
            <w:color w:val="000000" w:themeColor="text1"/>
            <w:rPrChange w:id="6610" w:author="Ruijie Xu" w:date="2022-03-10T12:31:00Z">
              <w:rPr>
                <w:color w:val="000000" w:themeColor="text1"/>
              </w:rPr>
            </w:rPrChange>
          </w:rPr>
          <w:t xml:space="preserve">CLARK and CLARK-s </w:t>
        </w:r>
      </w:ins>
      <w:ins w:id="6611" w:author="Liliana Salvador" w:date="2022-03-08T19:52:00Z">
        <w:r w:rsidR="00352EA8" w:rsidRPr="002B42A7">
          <w:rPr>
            <w:rFonts w:ascii="Times New Roman" w:hAnsi="Times New Roman" w:cs="Times New Roman"/>
            <w:color w:val="000000" w:themeColor="text1"/>
            <w:rPrChange w:id="6612" w:author="Ruijie Xu" w:date="2022-03-10T12:31:00Z">
              <w:rPr>
                <w:color w:val="000000" w:themeColor="text1"/>
              </w:rPr>
            </w:rPrChange>
          </w:rPr>
          <w:t>we</w:t>
        </w:r>
      </w:ins>
      <w:ins w:id="6613" w:author="Ruijie Xu" w:date="2022-02-02T13:29:00Z">
        <w:del w:id="6614" w:author="Liliana Salvador" w:date="2022-03-08T19:52:00Z">
          <w:r w:rsidRPr="002B42A7" w:rsidDel="00352EA8">
            <w:rPr>
              <w:rFonts w:ascii="Times New Roman" w:hAnsi="Times New Roman" w:cs="Times New Roman"/>
              <w:color w:val="000000" w:themeColor="text1"/>
              <w:rPrChange w:id="6615" w:author="Ruijie Xu" w:date="2022-03-10T12:31:00Z">
                <w:rPr>
                  <w:color w:val="000000" w:themeColor="text1"/>
                </w:rPr>
              </w:rPrChange>
            </w:rPr>
            <w:delText>a</w:delText>
          </w:r>
        </w:del>
        <w:r w:rsidRPr="002B42A7">
          <w:rPr>
            <w:rFonts w:ascii="Times New Roman" w:hAnsi="Times New Roman" w:cs="Times New Roman"/>
            <w:color w:val="000000" w:themeColor="text1"/>
            <w:rPrChange w:id="6616" w:author="Ruijie Xu" w:date="2022-03-10T12:31:00Z">
              <w:rPr>
                <w:color w:val="000000" w:themeColor="text1"/>
              </w:rPr>
            </w:rPrChange>
          </w:rPr>
          <w:t xml:space="preserve">re </w:t>
        </w:r>
      </w:ins>
      <w:ins w:id="6617" w:author="Ruijie Xu" w:date="2022-02-27T12:18:00Z">
        <w:r w:rsidR="006C2374" w:rsidRPr="002B42A7">
          <w:rPr>
            <w:rFonts w:ascii="Times New Roman" w:hAnsi="Times New Roman" w:cs="Times New Roman"/>
            <w:color w:val="000000" w:themeColor="text1"/>
            <w:rPrChange w:id="6618" w:author="Ruijie Xu" w:date="2022-03-10T12:31:00Z">
              <w:rPr>
                <w:color w:val="000000" w:themeColor="text1"/>
              </w:rPr>
            </w:rPrChange>
          </w:rPr>
          <w:t>more simil</w:t>
        </w:r>
      </w:ins>
      <w:ins w:id="6619" w:author="Ruijie Xu" w:date="2022-02-27T12:19:00Z">
        <w:r w:rsidR="00E27B43" w:rsidRPr="002B42A7">
          <w:rPr>
            <w:rFonts w:ascii="Times New Roman" w:hAnsi="Times New Roman" w:cs="Times New Roman"/>
            <w:color w:val="000000" w:themeColor="text1"/>
            <w:rPrChange w:id="6620" w:author="Ruijie Xu" w:date="2022-03-10T12:31:00Z">
              <w:rPr>
                <w:color w:val="000000" w:themeColor="text1"/>
              </w:rPr>
            </w:rPrChange>
          </w:rPr>
          <w:t>a</w:t>
        </w:r>
      </w:ins>
      <w:ins w:id="6621" w:author="Ruijie Xu" w:date="2022-02-27T12:18:00Z">
        <w:r w:rsidR="006C2374" w:rsidRPr="002B42A7">
          <w:rPr>
            <w:rFonts w:ascii="Times New Roman" w:hAnsi="Times New Roman" w:cs="Times New Roman"/>
            <w:color w:val="000000" w:themeColor="text1"/>
            <w:rPrChange w:id="6622" w:author="Ruijie Xu" w:date="2022-03-10T12:31:00Z">
              <w:rPr>
                <w:color w:val="000000" w:themeColor="text1"/>
              </w:rPr>
            </w:rPrChange>
          </w:rPr>
          <w:t>r with those reported by</w:t>
        </w:r>
      </w:ins>
      <w:ins w:id="6623" w:author="Ruijie Xu" w:date="2022-02-27T12:19:00Z">
        <w:r w:rsidR="006C2374" w:rsidRPr="002B42A7">
          <w:rPr>
            <w:rFonts w:ascii="Times New Roman" w:hAnsi="Times New Roman" w:cs="Times New Roman"/>
            <w:color w:val="000000" w:themeColor="text1"/>
            <w:rPrChange w:id="6624"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625" w:author="Ruijie Xu" w:date="2022-03-10T12:31:00Z">
              <w:rPr>
                <w:color w:val="000000" w:themeColor="text1"/>
              </w:rPr>
            </w:rPrChange>
          </w:rPr>
          <w:t xml:space="preserve">Diamond, Kaiju, </w:t>
        </w:r>
      </w:ins>
      <w:ins w:id="6626" w:author="Ruijie Xu" w:date="2022-02-27T12:20:00Z">
        <w:r w:rsidR="00E27B43" w:rsidRPr="002B42A7">
          <w:rPr>
            <w:rFonts w:ascii="Times New Roman" w:hAnsi="Times New Roman" w:cs="Times New Roman"/>
            <w:color w:val="000000" w:themeColor="text1"/>
            <w:rPrChange w:id="6627" w:author="Ruijie Xu" w:date="2022-03-10T12:31:00Z">
              <w:rPr>
                <w:color w:val="000000" w:themeColor="text1"/>
              </w:rPr>
            </w:rPrChange>
          </w:rPr>
          <w:t>and Kraken2</w:t>
        </w:r>
      </w:ins>
      <w:commentRangeStart w:id="6628"/>
      <w:commentRangeEnd w:id="6628"/>
      <w:del w:id="6629" w:author="Ruijie Xu" w:date="2022-02-27T12:20:00Z">
        <w:r w:rsidR="00197BBC" w:rsidRPr="002B42A7" w:rsidDel="00E27B43">
          <w:rPr>
            <w:rStyle w:val="CommentReference"/>
            <w:rFonts w:ascii="Times New Roman" w:hAnsi="Times New Roman" w:cs="Times New Roman"/>
            <w:sz w:val="24"/>
            <w:szCs w:val="24"/>
            <w:rPrChange w:id="6630" w:author="Ruijie Xu" w:date="2022-03-10T12:31:00Z">
              <w:rPr>
                <w:rStyle w:val="CommentReference"/>
              </w:rPr>
            </w:rPrChange>
          </w:rPr>
          <w:commentReference w:id="6628"/>
        </w:r>
      </w:del>
      <w:ins w:id="6631" w:author="Ruijie Xu" w:date="2022-02-02T13:29:00Z">
        <w:r w:rsidRPr="002B42A7">
          <w:rPr>
            <w:rFonts w:ascii="Times New Roman" w:hAnsi="Times New Roman" w:cs="Times New Roman"/>
            <w:color w:val="000000" w:themeColor="text1"/>
            <w:rPrChange w:id="6632" w:author="Ruijie Xu" w:date="2022-03-10T12:31:00Z">
              <w:rPr>
                <w:color w:val="000000" w:themeColor="text1"/>
              </w:rPr>
            </w:rPrChange>
          </w:rPr>
          <w:t>. Metaphlan3, with 5 out of 12 samples unclassified</w:t>
        </w:r>
        <w:del w:id="6633" w:author="Liliana Salvador" w:date="2022-02-26T16:44:00Z">
          <w:r w:rsidRPr="002B42A7" w:rsidDel="00197BBC">
            <w:rPr>
              <w:rFonts w:ascii="Times New Roman" w:hAnsi="Times New Roman" w:cs="Times New Roman"/>
              <w:color w:val="000000" w:themeColor="text1"/>
              <w:rPrChange w:id="6634"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635" w:author="Ruijie Xu" w:date="2022-03-10T12:31:00Z">
              <w:rPr>
                <w:color w:val="000000" w:themeColor="text1"/>
              </w:rPr>
            </w:rPrChange>
          </w:rPr>
          <w:t xml:space="preserve">, was significantly different </w:t>
        </w:r>
        <w:del w:id="6636" w:author="Liliana Salvador" w:date="2022-03-08T19:55:00Z">
          <w:r w:rsidRPr="002B42A7" w:rsidDel="00352EA8">
            <w:rPr>
              <w:rFonts w:ascii="Times New Roman" w:hAnsi="Times New Roman" w:cs="Times New Roman"/>
              <w:color w:val="000000" w:themeColor="text1"/>
              <w:rPrChange w:id="6637" w:author="Ruijie Xu" w:date="2022-03-10T12:31:00Z">
                <w:rPr>
                  <w:color w:val="000000" w:themeColor="text1"/>
                </w:rPr>
              </w:rPrChange>
            </w:rPr>
            <w:delText xml:space="preserve">in the between-sample relationships </w:delText>
          </w:r>
        </w:del>
        <w:del w:id="6638" w:author="Liliana Salvador" w:date="2022-03-08T19:54:00Z">
          <w:r w:rsidRPr="002B42A7" w:rsidDel="00352EA8">
            <w:rPr>
              <w:rFonts w:ascii="Times New Roman" w:hAnsi="Times New Roman" w:cs="Times New Roman"/>
              <w:color w:val="000000" w:themeColor="text1"/>
              <w:rPrChange w:id="6639"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640" w:author="Ruijie Xu" w:date="2022-03-10T12:31:00Z">
              <w:rPr>
                <w:color w:val="000000" w:themeColor="text1"/>
              </w:rPr>
            </w:rPrChange>
          </w:rPr>
          <w:t xml:space="preserve">from </w:t>
        </w:r>
      </w:ins>
      <w:ins w:id="6641" w:author="Liliana Salvador" w:date="2022-03-08T19:55:00Z">
        <w:r w:rsidR="00352EA8" w:rsidRPr="002B42A7">
          <w:rPr>
            <w:rFonts w:ascii="Times New Roman" w:hAnsi="Times New Roman" w:cs="Times New Roman"/>
            <w:color w:val="000000" w:themeColor="text1"/>
            <w:rPrChange w:id="6642" w:author="Ruijie Xu" w:date="2022-03-10T12:31:00Z">
              <w:rPr>
                <w:color w:val="000000" w:themeColor="text1"/>
              </w:rPr>
            </w:rPrChange>
          </w:rPr>
          <w:t xml:space="preserve">the </w:t>
        </w:r>
      </w:ins>
      <w:ins w:id="6643" w:author="Ruijie Xu" w:date="2022-02-02T13:29:00Z">
        <w:r w:rsidRPr="002B42A7">
          <w:rPr>
            <w:rFonts w:ascii="Times New Roman" w:hAnsi="Times New Roman" w:cs="Times New Roman"/>
            <w:color w:val="000000" w:themeColor="text1"/>
            <w:rPrChange w:id="6644" w:author="Ruijie Xu" w:date="2022-03-10T12:31:00Z">
              <w:rPr>
                <w:color w:val="000000" w:themeColor="text1"/>
              </w:rPr>
            </w:rPrChange>
          </w:rPr>
          <w:t xml:space="preserve">other software (Table </w:t>
        </w:r>
      </w:ins>
      <w:ins w:id="6645" w:author="Ruijie Xu" w:date="2022-02-02T13:36:00Z">
        <w:r w:rsidR="00F8395A" w:rsidRPr="002B42A7">
          <w:rPr>
            <w:rFonts w:ascii="Times New Roman" w:hAnsi="Times New Roman" w:cs="Times New Roman"/>
            <w:color w:val="000000" w:themeColor="text1"/>
            <w:rPrChange w:id="6646" w:author="Ruijie Xu" w:date="2022-03-10T12:31:00Z">
              <w:rPr>
                <w:color w:val="000000" w:themeColor="text1"/>
              </w:rPr>
            </w:rPrChange>
          </w:rPr>
          <w:t>S</w:t>
        </w:r>
      </w:ins>
      <w:ins w:id="6647" w:author="Ruijie Xu" w:date="2022-02-02T13:29:00Z">
        <w:r w:rsidRPr="002B42A7">
          <w:rPr>
            <w:rFonts w:ascii="Times New Roman" w:hAnsi="Times New Roman" w:cs="Times New Roman"/>
            <w:color w:val="000000" w:themeColor="text1"/>
            <w:rPrChange w:id="6648" w:author="Ruijie Xu" w:date="2022-03-10T12:31:00Z">
              <w:rPr>
                <w:color w:val="000000" w:themeColor="text1"/>
              </w:rPr>
            </w:rPrChange>
          </w:rPr>
          <w:t>II.</w:t>
        </w:r>
      </w:ins>
      <w:bookmarkStart w:id="6649" w:name="OLE_LINK239"/>
      <w:bookmarkStart w:id="6650" w:name="OLE_LINK240"/>
      <w:ins w:id="6651" w:author="Ruijie Xu" w:date="2022-02-03T12:29:00Z">
        <w:r w:rsidR="00F83C0B" w:rsidRPr="002B42A7">
          <w:rPr>
            <w:rFonts w:ascii="Times New Roman" w:hAnsi="Times New Roman" w:cs="Times New Roman"/>
            <w:color w:val="000000" w:themeColor="text1"/>
            <w:rPrChange w:id="6652" w:author="Ruijie Xu" w:date="2022-03-10T12:31:00Z">
              <w:rPr>
                <w:color w:val="000000" w:themeColor="text1"/>
              </w:rPr>
            </w:rPrChange>
          </w:rPr>
          <w:t>6</w:t>
        </w:r>
      </w:ins>
      <w:ins w:id="6653" w:author="Ruijie Xu" w:date="2022-02-02T13:29:00Z">
        <w:r w:rsidRPr="002B42A7">
          <w:rPr>
            <w:rFonts w:ascii="Times New Roman" w:hAnsi="Times New Roman" w:cs="Times New Roman"/>
            <w:color w:val="000000" w:themeColor="text1"/>
            <w:rPrChange w:id="6654" w:author="Ruijie Xu" w:date="2022-03-10T12:31:00Z">
              <w:rPr>
                <w:color w:val="000000" w:themeColor="text1"/>
              </w:rPr>
            </w:rPrChange>
          </w:rPr>
          <w:t xml:space="preserve">). </w:t>
        </w:r>
      </w:ins>
      <w:bookmarkEnd w:id="6649"/>
      <w:bookmarkEnd w:id="6650"/>
      <w:commentRangeEnd w:id="6551"/>
      <w:del w:id="6655" w:author="Ruijie Xu" w:date="2022-02-27T12:21:00Z">
        <w:r w:rsidR="00197BBC" w:rsidRPr="002B42A7" w:rsidDel="00FB545E">
          <w:rPr>
            <w:rStyle w:val="CommentReference"/>
            <w:rFonts w:ascii="Times New Roman" w:hAnsi="Times New Roman" w:cs="Times New Roman"/>
            <w:sz w:val="24"/>
            <w:szCs w:val="24"/>
            <w:rPrChange w:id="6656" w:author="Ruijie Xu" w:date="2022-03-10T12:31:00Z">
              <w:rPr>
                <w:rStyle w:val="CommentReference"/>
              </w:rPr>
            </w:rPrChange>
          </w:rPr>
          <w:commentReference w:id="6551"/>
        </w:r>
      </w:del>
    </w:p>
    <w:bookmarkEnd w:id="6318"/>
    <w:bookmarkEnd w:id="6319"/>
    <w:p w14:paraId="13F1CF55" w14:textId="59521A16" w:rsidR="00654B1F" w:rsidRPr="002B42A7" w:rsidDel="002073EC" w:rsidRDefault="00C0014F">
      <w:pPr>
        <w:spacing w:line="480" w:lineRule="auto"/>
        <w:rPr>
          <w:del w:id="6657" w:author="Ruijie Xu" w:date="2022-02-02T13:36:00Z"/>
          <w:rFonts w:ascii="Times New Roman" w:hAnsi="Times New Roman" w:cs="Times New Roman"/>
          <w:b/>
          <w:bCs/>
          <w:color w:val="000000" w:themeColor="text1"/>
          <w:rPrChange w:id="6658" w:author="Ruijie Xu" w:date="2022-03-10T12:31:00Z">
            <w:rPr>
              <w:del w:id="6659" w:author="Ruijie Xu" w:date="2022-02-02T13:36:00Z"/>
              <w:b/>
              <w:bCs/>
              <w:color w:val="000000" w:themeColor="text1"/>
            </w:rPr>
          </w:rPrChange>
        </w:rPr>
      </w:pPr>
      <w:del w:id="6660" w:author="Ruijie Xu" w:date="2022-02-02T13:36:00Z">
        <w:r w:rsidRPr="002B42A7" w:rsidDel="00F8395A">
          <w:rPr>
            <w:rFonts w:ascii="Times New Roman" w:hAnsi="Times New Roman" w:cs="Times New Roman"/>
            <w:b/>
            <w:bCs/>
            <w:color w:val="000000" w:themeColor="text1"/>
            <w:rPrChange w:id="6661"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662"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663"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664"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665"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666"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667"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668"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669"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670"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671" w:author="Liliana Salvador" w:date="2022-02-26T17:30:00Z"/>
          <w:rFonts w:ascii="Times New Roman" w:hAnsi="Times New Roman" w:cs="Times New Roman"/>
          <w:b/>
          <w:bCs/>
          <w:color w:val="000000" w:themeColor="text1"/>
          <w:rPrChange w:id="6672" w:author="Ruijie Xu" w:date="2022-03-10T12:31:00Z">
            <w:rPr>
              <w:ins w:id="6673"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674" w:author="Ruijie Xu" w:date="2022-02-02T13:36:00Z"/>
          <w:rFonts w:ascii="Times New Roman" w:hAnsi="Times New Roman" w:cs="Times New Roman"/>
          <w:i/>
          <w:iCs/>
          <w:color w:val="000000" w:themeColor="text1"/>
          <w:rPrChange w:id="6675" w:author="Ruijie Xu" w:date="2022-03-10T12:31:00Z">
            <w:rPr>
              <w:del w:id="6676" w:author="Ruijie Xu" w:date="2022-02-02T13:36:00Z"/>
              <w:color w:val="000000" w:themeColor="text1"/>
            </w:rPr>
          </w:rPrChange>
        </w:rPr>
      </w:pPr>
      <w:del w:id="6677" w:author="Ruijie Xu" w:date="2022-02-02T13:36:00Z">
        <w:r w:rsidRPr="002B42A7" w:rsidDel="00F8395A">
          <w:rPr>
            <w:rFonts w:ascii="Times New Roman" w:hAnsi="Times New Roman" w:cs="Times New Roman"/>
            <w:i/>
            <w:iCs/>
            <w:color w:val="000000" w:themeColor="text1"/>
            <w:rPrChange w:id="6678"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679"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680"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681"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682"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683"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684"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685"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686"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687"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688"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689"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690"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691"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692"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693"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694"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695"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696"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697"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698"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699"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700"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701" w:author="Ruijie Xu" w:date="2022-03-10T12:31:00Z">
              <w:rPr>
                <w:color w:val="000000" w:themeColor="text1"/>
              </w:rPr>
            </w:rPrChange>
          </w:rPr>
          <w:delText xml:space="preserve">and </w:delText>
        </w:r>
      </w:del>
      <w:del w:id="6702" w:author="Ruijie Xu" w:date="2022-02-01T13:44:00Z">
        <w:r w:rsidR="00942B09" w:rsidRPr="002B42A7" w:rsidDel="00537B08">
          <w:rPr>
            <w:rFonts w:ascii="Times New Roman" w:hAnsi="Times New Roman" w:cs="Times New Roman"/>
            <w:i/>
            <w:iCs/>
            <w:color w:val="000000" w:themeColor="text1"/>
            <w:rPrChange w:id="6703" w:author="Ruijie Xu" w:date="2022-03-10T12:31:00Z">
              <w:rPr>
                <w:color w:val="000000" w:themeColor="text1"/>
              </w:rPr>
            </w:rPrChange>
          </w:rPr>
          <w:delText>Blastn</w:delText>
        </w:r>
      </w:del>
      <w:del w:id="6704" w:author="Ruijie Xu" w:date="2022-02-02T13:36:00Z">
        <w:r w:rsidR="00942B09" w:rsidRPr="002B42A7" w:rsidDel="00F8395A">
          <w:rPr>
            <w:rFonts w:ascii="Times New Roman" w:hAnsi="Times New Roman" w:cs="Times New Roman"/>
            <w:i/>
            <w:iCs/>
            <w:color w:val="000000" w:themeColor="text1"/>
            <w:rPrChange w:id="6705"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706"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6707"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6708"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6709"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6710" w:author="Ruijie Xu" w:date="2022-02-02T13:36:00Z"/>
          <w:rFonts w:ascii="Times New Roman" w:hAnsi="Times New Roman" w:cs="Times New Roman"/>
          <w:i/>
          <w:iCs/>
          <w:color w:val="000000" w:themeColor="text1"/>
          <w:rPrChange w:id="6711" w:author="Ruijie Xu" w:date="2022-03-10T12:31:00Z">
            <w:rPr>
              <w:del w:id="6712" w:author="Ruijie Xu" w:date="2022-02-02T13:36:00Z"/>
              <w:color w:val="000000" w:themeColor="text1"/>
            </w:rPr>
          </w:rPrChange>
        </w:rPr>
      </w:pPr>
      <w:del w:id="6713" w:author="Ruijie Xu" w:date="2022-02-02T13:36:00Z">
        <w:r w:rsidRPr="002B42A7" w:rsidDel="00F8395A">
          <w:rPr>
            <w:rFonts w:ascii="Times New Roman" w:hAnsi="Times New Roman" w:cs="Times New Roman"/>
            <w:i/>
            <w:iCs/>
            <w:color w:val="000000" w:themeColor="text1"/>
            <w:rPrChange w:id="6714"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6715"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6716"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6717"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6718"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6719"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720"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6721"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722"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6723"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6724"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6725"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726"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6727"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6728"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729"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6730"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731" w:author="Ruijie Xu" w:date="2022-03-10T12:31:00Z">
              <w:rPr>
                <w:color w:val="000000" w:themeColor="text1"/>
              </w:rPr>
            </w:rPrChange>
          </w:rPr>
          <w:delText xml:space="preserve">499 using Diamond </w:delText>
        </w:r>
        <w:bookmarkStart w:id="6732" w:name="OLE_LINK145"/>
        <w:bookmarkStart w:id="6733" w:name="OLE_LINK146"/>
        <w:r w:rsidR="003D1032" w:rsidRPr="002B42A7" w:rsidDel="00F8395A">
          <w:rPr>
            <w:rFonts w:ascii="Times New Roman" w:hAnsi="Times New Roman" w:cs="Times New Roman"/>
            <w:i/>
            <w:iCs/>
            <w:color w:val="000000" w:themeColor="text1"/>
            <w:rPrChange w:id="6734" w:author="Ruijie Xu" w:date="2022-03-10T12:31:00Z">
              <w:rPr>
                <w:color w:val="000000" w:themeColor="text1"/>
              </w:rPr>
            </w:rPrChange>
          </w:rPr>
          <w:delText xml:space="preserve">(Table II.1). </w:delText>
        </w:r>
        <w:bookmarkEnd w:id="6732"/>
        <w:bookmarkEnd w:id="6733"/>
        <w:r w:rsidR="003D1032" w:rsidRPr="002B42A7" w:rsidDel="00F8395A">
          <w:rPr>
            <w:rFonts w:ascii="Times New Roman" w:hAnsi="Times New Roman" w:cs="Times New Roman"/>
            <w:i/>
            <w:iCs/>
            <w:color w:val="000000" w:themeColor="text1"/>
            <w:rPrChange w:id="6735"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6736"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6737"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6738"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6739" w:author="Ruijie Xu" w:date="2022-03-10T12:31:00Z">
              <w:rPr>
                <w:color w:val="000000" w:themeColor="text1"/>
              </w:rPr>
            </w:rPrChange>
          </w:rPr>
          <w:delText xml:space="preserve">1252 (SD: 1408), 32748 (SD: 32178), 133 (SD: 112), 111068 (SD: 113203), and 4011 (SD: 4325) reads with these </w:delText>
        </w:r>
        <w:bookmarkStart w:id="6740" w:name="OLE_LINK171"/>
        <w:bookmarkStart w:id="6741" w:name="OLE_LINK172"/>
        <w:r w:rsidR="0054399B" w:rsidRPr="002B42A7" w:rsidDel="00F8395A">
          <w:rPr>
            <w:rFonts w:ascii="Times New Roman" w:hAnsi="Times New Roman" w:cs="Times New Roman"/>
            <w:i/>
            <w:iCs/>
            <w:color w:val="000000" w:themeColor="text1"/>
            <w:rPrChange w:id="6742"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6743" w:author="Ruijie Xu" w:date="2022-03-10T12:31:00Z">
              <w:rPr>
                <w:color w:val="000000" w:themeColor="text1"/>
              </w:rPr>
            </w:rPrChange>
          </w:rPr>
          <w:delText xml:space="preserve">samples </w:delText>
        </w:r>
        <w:bookmarkEnd w:id="6740"/>
        <w:bookmarkEnd w:id="6741"/>
        <w:r w:rsidR="006553AA" w:rsidRPr="002B42A7" w:rsidDel="00F8395A">
          <w:rPr>
            <w:rFonts w:ascii="Times New Roman" w:hAnsi="Times New Roman" w:cs="Times New Roman"/>
            <w:i/>
            <w:iCs/>
            <w:color w:val="000000" w:themeColor="text1"/>
            <w:rPrChange w:id="6744"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6745"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6746"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6747" w:author="Ruijie Xu" w:date="2022-02-02T13:36:00Z"/>
          <w:rFonts w:ascii="Times New Roman" w:hAnsi="Times New Roman" w:cs="Times New Roman"/>
          <w:i/>
          <w:iCs/>
          <w:color w:val="000000" w:themeColor="text1"/>
          <w:rPrChange w:id="6748" w:author="Ruijie Xu" w:date="2022-03-10T12:31:00Z">
            <w:rPr>
              <w:del w:id="6749" w:author="Ruijie Xu" w:date="2022-02-02T13:36:00Z"/>
              <w:color w:val="000000" w:themeColor="text1"/>
            </w:rPr>
          </w:rPrChange>
        </w:rPr>
      </w:pPr>
      <w:del w:id="6750" w:author="Ruijie Xu" w:date="2022-02-02T13:36:00Z">
        <w:r w:rsidRPr="002B42A7" w:rsidDel="00F8395A">
          <w:rPr>
            <w:rFonts w:ascii="Times New Roman" w:hAnsi="Times New Roman" w:cs="Times New Roman"/>
            <w:i/>
            <w:iCs/>
            <w:color w:val="000000" w:themeColor="text1"/>
            <w:rPrChange w:id="6751"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6752"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6753"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6754"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6755"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6756"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6757"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6758"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6759"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6760"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6761"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6762"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6763"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6764"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6765"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6766"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767"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6768"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769"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6770"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6771"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6772"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773"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6774"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6775"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6776" w:author="Ruijie Xu" w:date="2022-03-10T12:31:00Z">
              <w:rPr>
                <w:color w:val="000000" w:themeColor="text1"/>
              </w:rPr>
            </w:rPrChange>
          </w:rPr>
          <w:delText xml:space="preserve"> </w:delText>
        </w:r>
      </w:del>
      <w:del w:id="6777" w:author="Ruijie Xu" w:date="2022-02-01T13:44:00Z">
        <w:r w:rsidR="00145D31" w:rsidRPr="002B42A7" w:rsidDel="00537B08">
          <w:rPr>
            <w:rFonts w:ascii="Times New Roman" w:hAnsi="Times New Roman" w:cs="Times New Roman"/>
            <w:i/>
            <w:iCs/>
            <w:color w:val="000000" w:themeColor="text1"/>
            <w:rPrChange w:id="6778" w:author="Ruijie Xu" w:date="2022-03-10T12:31:00Z">
              <w:rPr>
                <w:color w:val="000000" w:themeColor="text1"/>
              </w:rPr>
            </w:rPrChange>
          </w:rPr>
          <w:delText>Blastn</w:delText>
        </w:r>
      </w:del>
      <w:del w:id="6779" w:author="Ruijie Xu" w:date="2022-02-02T13:36:00Z">
        <w:r w:rsidR="00EB029D" w:rsidRPr="002B42A7" w:rsidDel="00F8395A">
          <w:rPr>
            <w:rFonts w:ascii="Times New Roman" w:hAnsi="Times New Roman" w:cs="Times New Roman"/>
            <w:i/>
            <w:iCs/>
            <w:color w:val="000000" w:themeColor="text1"/>
            <w:rPrChange w:id="6780"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6781"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6782"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6783"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784"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6785"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6786"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6787"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6788"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6789"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6790"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6791" w:author="Ruijie Xu" w:date="2022-02-01T13:44:00Z">
        <w:r w:rsidR="00CE3385" w:rsidRPr="002B42A7" w:rsidDel="00537B08">
          <w:rPr>
            <w:rFonts w:ascii="Times New Roman" w:hAnsi="Times New Roman" w:cs="Times New Roman"/>
            <w:i/>
            <w:iCs/>
            <w:color w:val="000000" w:themeColor="text1"/>
            <w:rPrChange w:id="6792" w:author="Ruijie Xu" w:date="2022-03-10T12:31:00Z">
              <w:rPr>
                <w:color w:val="000000" w:themeColor="text1"/>
              </w:rPr>
            </w:rPrChange>
          </w:rPr>
          <w:delText>Blastn</w:delText>
        </w:r>
      </w:del>
      <w:del w:id="6793" w:author="Ruijie Xu" w:date="2022-02-02T13:36:00Z">
        <w:r w:rsidR="00CE3385" w:rsidRPr="002B42A7" w:rsidDel="00F8395A">
          <w:rPr>
            <w:rFonts w:ascii="Times New Roman" w:hAnsi="Times New Roman" w:cs="Times New Roman"/>
            <w:i/>
            <w:iCs/>
            <w:color w:val="000000" w:themeColor="text1"/>
            <w:rPrChange w:id="6794"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6795"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6796"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6797"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6798" w:author="Ruijie Xu" w:date="2022-03-10T12:31:00Z">
              <w:rPr>
                <w:color w:val="000000" w:themeColor="text1"/>
              </w:rPr>
            </w:rPrChange>
          </w:rPr>
          <w:delText xml:space="preserve"> </w:delText>
        </w:r>
        <w:bookmarkStart w:id="6799" w:name="OLE_LINK147"/>
        <w:bookmarkStart w:id="6800" w:name="OLE_LINK148"/>
      </w:del>
    </w:p>
    <w:bookmarkEnd w:id="6799"/>
    <w:bookmarkEnd w:id="6800"/>
    <w:p w14:paraId="7F36171D" w14:textId="74AB49CE" w:rsidR="00D16DEC" w:rsidRPr="002B42A7" w:rsidDel="00F8395A" w:rsidRDefault="00D16DEC" w:rsidP="00973D53">
      <w:pPr>
        <w:spacing w:line="480" w:lineRule="auto"/>
        <w:ind w:firstLine="720"/>
        <w:rPr>
          <w:del w:id="6801" w:author="Ruijie Xu" w:date="2022-02-02T13:36:00Z"/>
          <w:rFonts w:ascii="Times New Roman" w:hAnsi="Times New Roman" w:cs="Times New Roman"/>
          <w:i/>
          <w:iCs/>
          <w:color w:val="000000" w:themeColor="text1"/>
          <w:rPrChange w:id="6802" w:author="Ruijie Xu" w:date="2022-03-10T12:31:00Z">
            <w:rPr>
              <w:del w:id="6803" w:author="Ruijie Xu" w:date="2022-02-02T13:36:00Z"/>
              <w:color w:val="000000" w:themeColor="text1"/>
            </w:rPr>
          </w:rPrChange>
        </w:rPr>
      </w:pPr>
      <w:del w:id="6804" w:author="Ruijie Xu" w:date="2022-02-02T13:36:00Z">
        <w:r w:rsidRPr="002B42A7" w:rsidDel="00F8395A">
          <w:rPr>
            <w:rFonts w:ascii="Times New Roman" w:hAnsi="Times New Roman" w:cs="Times New Roman"/>
            <w:i/>
            <w:iCs/>
            <w:color w:val="000000" w:themeColor="text1"/>
            <w:rPrChange w:id="6805"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6806"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807"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6808"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809"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6810"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811"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6812"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6813"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6814" w:name="OLE_LINK155"/>
        <w:bookmarkStart w:id="6815" w:name="OLE_LINK156"/>
        <w:r w:rsidR="000F77E8" w:rsidRPr="002B42A7" w:rsidDel="00F8395A">
          <w:rPr>
            <w:rFonts w:ascii="Times New Roman" w:hAnsi="Times New Roman" w:cs="Times New Roman"/>
            <w:i/>
            <w:iCs/>
            <w:color w:val="000000" w:themeColor="text1"/>
            <w:rPrChange w:id="6816" w:author="Ruijie Xu" w:date="2022-03-10T12:31:00Z">
              <w:rPr>
                <w:color w:val="000000" w:themeColor="text1"/>
              </w:rPr>
            </w:rPrChange>
          </w:rPr>
          <w:delText>“p_</w:delText>
        </w:r>
        <w:bookmarkStart w:id="6817" w:name="OLE_LINK153"/>
        <w:bookmarkStart w:id="6818" w:name="OLE_LINK154"/>
        <w:r w:rsidR="000F77E8" w:rsidRPr="002B42A7" w:rsidDel="00F8395A">
          <w:rPr>
            <w:rFonts w:ascii="Times New Roman" w:hAnsi="Times New Roman" w:cs="Times New Roman"/>
            <w:i/>
            <w:iCs/>
            <w:color w:val="000000" w:themeColor="text1"/>
            <w:rPrChange w:id="6819" w:author="Ruijie Xu" w:date="2022-03-10T12:31:00Z">
              <w:rPr>
                <w:color w:val="000000" w:themeColor="text1"/>
              </w:rPr>
            </w:rPrChange>
          </w:rPr>
          <w:delText>Pisuviricota</w:delText>
        </w:r>
        <w:bookmarkEnd w:id="6817"/>
        <w:bookmarkEnd w:id="6818"/>
        <w:r w:rsidR="000F77E8" w:rsidRPr="002B42A7" w:rsidDel="00F8395A">
          <w:rPr>
            <w:rFonts w:ascii="Times New Roman" w:hAnsi="Times New Roman" w:cs="Times New Roman"/>
            <w:i/>
            <w:iCs/>
            <w:color w:val="000000" w:themeColor="text1"/>
            <w:rPrChange w:id="6820" w:author="Ruijie Xu" w:date="2022-03-10T12:31:00Z">
              <w:rPr>
                <w:color w:val="000000" w:themeColor="text1"/>
              </w:rPr>
            </w:rPrChange>
          </w:rPr>
          <w:delText xml:space="preserve">”, </w:delText>
        </w:r>
        <w:bookmarkEnd w:id="6814"/>
        <w:bookmarkEnd w:id="6815"/>
        <w:r w:rsidR="000F77E8" w:rsidRPr="002B42A7" w:rsidDel="00F8395A">
          <w:rPr>
            <w:rFonts w:ascii="Times New Roman" w:hAnsi="Times New Roman" w:cs="Times New Roman"/>
            <w:i/>
            <w:iCs/>
            <w:color w:val="000000" w:themeColor="text1"/>
            <w:rPrChange w:id="6821" w:author="Ruijie Xu" w:date="2022-03-10T12:31:00Z">
              <w:rPr>
                <w:color w:val="000000" w:themeColor="text1"/>
              </w:rPr>
            </w:rPrChange>
          </w:rPr>
          <w:delText xml:space="preserve">has contributed to over 85% (569/665) of the reads classified in sample R22.K using </w:delText>
        </w:r>
      </w:del>
      <w:del w:id="6822" w:author="Ruijie Xu" w:date="2022-02-01T13:44:00Z">
        <w:r w:rsidR="000F77E8" w:rsidRPr="002B42A7" w:rsidDel="00537B08">
          <w:rPr>
            <w:rFonts w:ascii="Times New Roman" w:hAnsi="Times New Roman" w:cs="Times New Roman"/>
            <w:i/>
            <w:iCs/>
            <w:color w:val="000000" w:themeColor="text1"/>
            <w:rPrChange w:id="6823" w:author="Ruijie Xu" w:date="2022-03-10T12:31:00Z">
              <w:rPr>
                <w:color w:val="000000" w:themeColor="text1"/>
              </w:rPr>
            </w:rPrChange>
          </w:rPr>
          <w:delText>Blastn</w:delText>
        </w:r>
      </w:del>
      <w:del w:id="6824" w:author="Ruijie Xu" w:date="2022-02-02T13:36:00Z">
        <w:r w:rsidR="000F77E8" w:rsidRPr="002B42A7" w:rsidDel="00F8395A">
          <w:rPr>
            <w:rFonts w:ascii="Times New Roman" w:hAnsi="Times New Roman" w:cs="Times New Roman"/>
            <w:i/>
            <w:iCs/>
            <w:color w:val="000000" w:themeColor="text1"/>
            <w:rPrChange w:id="6825"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6826"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6827" w:author="Ruijie Xu" w:date="2022-03-10T12:31:00Z">
              <w:rPr>
                <w:color w:val="000000" w:themeColor="text1"/>
              </w:rPr>
            </w:rPrChange>
          </w:rPr>
          <w:delText xml:space="preserve"> taxa, </w:delText>
        </w:r>
        <w:bookmarkStart w:id="6828" w:name="OLE_LINK157"/>
        <w:bookmarkStart w:id="6829" w:name="OLE_LINK158"/>
        <w:bookmarkStart w:id="6830" w:name="OLE_LINK159"/>
        <w:r w:rsidR="000F77E8" w:rsidRPr="002B42A7" w:rsidDel="00F8395A">
          <w:rPr>
            <w:rFonts w:ascii="Times New Roman" w:hAnsi="Times New Roman" w:cs="Times New Roman"/>
            <w:i/>
            <w:iCs/>
            <w:color w:val="000000" w:themeColor="text1"/>
            <w:rPrChange w:id="6831" w:author="Ruijie Xu" w:date="2022-03-10T12:31:00Z">
              <w:rPr>
                <w:color w:val="000000" w:themeColor="text1"/>
              </w:rPr>
            </w:rPrChange>
          </w:rPr>
          <w:delText xml:space="preserve">“p__Uroviricota” </w:delText>
        </w:r>
        <w:bookmarkEnd w:id="6828"/>
        <w:bookmarkEnd w:id="6829"/>
        <w:bookmarkEnd w:id="6830"/>
        <w:r w:rsidR="000F77E8" w:rsidRPr="002B42A7" w:rsidDel="00F8395A">
          <w:rPr>
            <w:rFonts w:ascii="Times New Roman" w:hAnsi="Times New Roman" w:cs="Times New Roman"/>
            <w:i/>
            <w:iCs/>
            <w:color w:val="000000" w:themeColor="text1"/>
            <w:rPrChange w:id="6832" w:author="Ruijie Xu" w:date="2022-03-10T12:31:00Z">
              <w:rPr>
                <w:color w:val="000000" w:themeColor="text1"/>
              </w:rPr>
            </w:rPrChange>
          </w:rPr>
          <w:delText xml:space="preserve">and </w:delText>
        </w:r>
        <w:bookmarkStart w:id="6833" w:name="OLE_LINK173"/>
        <w:bookmarkStart w:id="6834" w:name="OLE_LINK174"/>
        <w:r w:rsidR="000F77E8" w:rsidRPr="002B42A7" w:rsidDel="00F8395A">
          <w:rPr>
            <w:rFonts w:ascii="Times New Roman" w:hAnsi="Times New Roman" w:cs="Times New Roman"/>
            <w:i/>
            <w:iCs/>
            <w:color w:val="000000" w:themeColor="text1"/>
            <w:rPrChange w:id="6835"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6836"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6837" w:author="Ruijie Xu" w:date="2022-03-10T12:31:00Z">
              <w:rPr>
                <w:color w:val="000000" w:themeColor="text1"/>
              </w:rPr>
            </w:rPrChange>
          </w:rPr>
          <w:delText xml:space="preserve"> </w:delText>
        </w:r>
        <w:bookmarkEnd w:id="6833"/>
        <w:bookmarkEnd w:id="6834"/>
        <w:r w:rsidR="001F33BA" w:rsidRPr="002B42A7" w:rsidDel="00F8395A">
          <w:rPr>
            <w:rFonts w:ascii="Times New Roman" w:hAnsi="Times New Roman" w:cs="Times New Roman"/>
            <w:i/>
            <w:iCs/>
            <w:color w:val="000000" w:themeColor="text1"/>
            <w:rPrChange w:id="6838"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6839"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6840"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6841"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6842"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6843"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6844"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6845"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6846"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6847" w:author="Ruijie Xu" w:date="2022-03-10T12:31:00Z">
              <w:rPr>
                <w:color w:val="000000" w:themeColor="text1"/>
              </w:rPr>
            </w:rPrChange>
          </w:rPr>
          <w:delText xml:space="preserve"> also observed in sample R26.K, R26.S, and R27.K, where </w:delText>
        </w:r>
      </w:del>
      <w:del w:id="6848" w:author="Ruijie Xu" w:date="2022-02-01T13:44:00Z">
        <w:r w:rsidR="000F77E8" w:rsidRPr="002B42A7" w:rsidDel="00537B08">
          <w:rPr>
            <w:rFonts w:ascii="Times New Roman" w:hAnsi="Times New Roman" w:cs="Times New Roman"/>
            <w:i/>
            <w:iCs/>
            <w:color w:val="000000" w:themeColor="text1"/>
            <w:rPrChange w:id="6849" w:author="Ruijie Xu" w:date="2022-03-10T12:31:00Z">
              <w:rPr>
                <w:color w:val="000000" w:themeColor="text1"/>
              </w:rPr>
            </w:rPrChange>
          </w:rPr>
          <w:delText>Blastn</w:delText>
        </w:r>
      </w:del>
      <w:del w:id="6850" w:author="Ruijie Xu" w:date="2022-02-02T13:36:00Z">
        <w:r w:rsidR="000F77E8" w:rsidRPr="002B42A7" w:rsidDel="00F8395A">
          <w:rPr>
            <w:rFonts w:ascii="Times New Roman" w:hAnsi="Times New Roman" w:cs="Times New Roman"/>
            <w:i/>
            <w:iCs/>
            <w:color w:val="000000" w:themeColor="text1"/>
            <w:rPrChange w:id="6851"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6852"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6853" w:author="Ruijie Xu" w:date="2022-03-10T12:31:00Z">
              <w:rPr>
                <w:color w:val="000000" w:themeColor="text1"/>
              </w:rPr>
            </w:rPrChange>
          </w:rPr>
          <w:delText>reads into “p_</w:delText>
        </w:r>
        <w:bookmarkStart w:id="6854" w:name="OLE_LINK177"/>
        <w:bookmarkStart w:id="6855" w:name="OLE_LINK178"/>
        <w:r w:rsidR="000F77E8" w:rsidRPr="002B42A7" w:rsidDel="00F8395A">
          <w:rPr>
            <w:rFonts w:ascii="Times New Roman" w:hAnsi="Times New Roman" w:cs="Times New Roman"/>
            <w:i/>
            <w:iCs/>
            <w:color w:val="000000" w:themeColor="text1"/>
            <w:rPrChange w:id="6856" w:author="Ruijie Xu" w:date="2022-03-10T12:31:00Z">
              <w:rPr>
                <w:color w:val="000000" w:themeColor="text1"/>
              </w:rPr>
            </w:rPrChange>
          </w:rPr>
          <w:delText>Pisuviricota</w:delText>
        </w:r>
        <w:bookmarkEnd w:id="6854"/>
        <w:bookmarkEnd w:id="6855"/>
        <w:r w:rsidR="000F77E8" w:rsidRPr="002B42A7" w:rsidDel="00F8395A">
          <w:rPr>
            <w:rFonts w:ascii="Times New Roman" w:hAnsi="Times New Roman" w:cs="Times New Roman"/>
            <w:i/>
            <w:iCs/>
            <w:color w:val="000000" w:themeColor="text1"/>
            <w:rPrChange w:id="6857"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6858"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859"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6860"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6861" w:author="Ruijie Xu" w:date="2022-03-10T12:31:00Z">
              <w:rPr>
                <w:color w:val="000000" w:themeColor="text1"/>
              </w:rPr>
            </w:rPrChange>
          </w:rPr>
          <w:delText>of reads into Virus taxon “p__</w:delText>
        </w:r>
        <w:bookmarkStart w:id="6862" w:name="OLE_LINK179"/>
        <w:bookmarkStart w:id="6863" w:name="OLE_LINK180"/>
        <w:r w:rsidR="000F77E8" w:rsidRPr="002B42A7" w:rsidDel="00F8395A">
          <w:rPr>
            <w:rFonts w:ascii="Times New Roman" w:hAnsi="Times New Roman" w:cs="Times New Roman"/>
            <w:i/>
            <w:iCs/>
            <w:color w:val="000000" w:themeColor="text1"/>
            <w:rPrChange w:id="6864" w:author="Ruijie Xu" w:date="2022-03-10T12:31:00Z">
              <w:rPr>
                <w:color w:val="000000" w:themeColor="text1"/>
              </w:rPr>
            </w:rPrChange>
          </w:rPr>
          <w:delText>Uroviricota</w:delText>
        </w:r>
        <w:bookmarkEnd w:id="6862"/>
        <w:bookmarkEnd w:id="6863"/>
        <w:r w:rsidR="000F77E8" w:rsidRPr="002B42A7" w:rsidDel="00F8395A">
          <w:rPr>
            <w:rFonts w:ascii="Times New Roman" w:hAnsi="Times New Roman" w:cs="Times New Roman"/>
            <w:i/>
            <w:iCs/>
            <w:color w:val="000000" w:themeColor="text1"/>
            <w:rPrChange w:id="6865"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6866"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867"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6868"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6869"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6870"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871"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6872"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6873"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6874"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6875"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6876"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6877"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6878"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879"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6880"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6881"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6882"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6883"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6884"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6885"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6886"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6887"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6888"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6889"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6890"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6891"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6892"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6893" w:author="Ruijie Xu" w:date="2022-03-10T12:31:00Z">
              <w:rPr>
                <w:color w:val="000000" w:themeColor="text1"/>
              </w:rPr>
            </w:rPrChange>
          </w:rPr>
          <w:delText xml:space="preserve">’s reads as  </w:delText>
        </w:r>
        <w:bookmarkStart w:id="6894" w:name="OLE_LINK175"/>
        <w:bookmarkStart w:id="6895" w:name="OLE_LINK176"/>
        <w:r w:rsidR="00A773E5" w:rsidRPr="002B42A7" w:rsidDel="00F8395A">
          <w:rPr>
            <w:rFonts w:ascii="Times New Roman" w:hAnsi="Times New Roman" w:cs="Times New Roman"/>
            <w:i/>
            <w:iCs/>
            <w:color w:val="000000" w:themeColor="text1"/>
            <w:rPrChange w:id="6896"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6897" w:author="Ruijie Xu" w:date="2022-03-10T12:31:00Z">
              <w:rPr>
                <w:color w:val="000000" w:themeColor="text1"/>
              </w:rPr>
            </w:rPrChange>
          </w:rPr>
          <w:delText>Proteobacteria</w:delText>
        </w:r>
        <w:bookmarkEnd w:id="6894"/>
        <w:bookmarkEnd w:id="6895"/>
        <w:r w:rsidR="006B4FD5" w:rsidRPr="002B42A7" w:rsidDel="00F8395A">
          <w:rPr>
            <w:rFonts w:ascii="Times New Roman" w:hAnsi="Times New Roman" w:cs="Times New Roman"/>
            <w:i/>
            <w:iCs/>
            <w:color w:val="000000" w:themeColor="text1"/>
            <w:rPrChange w:id="6898"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6899"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6900"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901"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6902"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6903"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6904"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905"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6906"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6907"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6908"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6909"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6910"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6911"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6912"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6913"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6914"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6915"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6916"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6917"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6918"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6919"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6920"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6921"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6922"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6923" w:name="OLE_LINK160"/>
        <w:bookmarkStart w:id="6924" w:name="OLE_LINK161"/>
        <w:bookmarkStart w:id="6925" w:name="OLE_LINK162"/>
        <w:r w:rsidR="000D341C" w:rsidRPr="002B42A7" w:rsidDel="00F8395A">
          <w:rPr>
            <w:rFonts w:ascii="Times New Roman" w:hAnsi="Times New Roman" w:cs="Times New Roman"/>
            <w:i/>
            <w:iCs/>
            <w:color w:val="000000" w:themeColor="text1"/>
            <w:rPrChange w:id="6926" w:author="Ruijie Xu" w:date="2022-03-10T12:31:00Z">
              <w:rPr>
                <w:color w:val="000000" w:themeColor="text1"/>
              </w:rPr>
            </w:rPrChange>
          </w:rPr>
          <w:delText xml:space="preserve">“p__Firmicutes” </w:delText>
        </w:r>
        <w:bookmarkEnd w:id="6923"/>
        <w:bookmarkEnd w:id="6924"/>
        <w:bookmarkEnd w:id="6925"/>
        <w:r w:rsidR="000D341C" w:rsidRPr="002B42A7" w:rsidDel="00F8395A">
          <w:rPr>
            <w:rFonts w:ascii="Times New Roman" w:hAnsi="Times New Roman" w:cs="Times New Roman"/>
            <w:i/>
            <w:iCs/>
            <w:color w:val="000000" w:themeColor="text1"/>
            <w:rPrChange w:id="6927"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6928"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6929"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6930" w:author="Ruijie Xu" w:date="2022-03-10T12:31:00Z">
              <w:rPr>
                <w:color w:val="000000" w:themeColor="text1"/>
              </w:rPr>
            </w:rPrChange>
          </w:rPr>
          <w:delText xml:space="preserve">, </w:delText>
        </w:r>
        <w:bookmarkStart w:id="6931" w:name="OLE_LINK25"/>
        <w:bookmarkStart w:id="6932" w:name="OLE_LINK41"/>
        <w:r w:rsidR="000D341C" w:rsidRPr="002B42A7" w:rsidDel="00F8395A">
          <w:rPr>
            <w:rFonts w:ascii="Times New Roman" w:hAnsi="Times New Roman" w:cs="Times New Roman"/>
            <w:i/>
            <w:iCs/>
            <w:color w:val="000000" w:themeColor="text1"/>
            <w:rPrChange w:id="6933" w:author="Ruijie Xu" w:date="2022-03-10T12:31:00Z">
              <w:rPr>
                <w:color w:val="000000" w:themeColor="text1"/>
              </w:rPr>
            </w:rPrChange>
          </w:rPr>
          <w:delText xml:space="preserve">“p__Firmicutes” </w:delText>
        </w:r>
        <w:bookmarkEnd w:id="6931"/>
        <w:bookmarkEnd w:id="6932"/>
        <w:r w:rsidR="006005AB" w:rsidRPr="002B42A7" w:rsidDel="00F8395A">
          <w:rPr>
            <w:rFonts w:ascii="Times New Roman" w:hAnsi="Times New Roman" w:cs="Times New Roman"/>
            <w:i/>
            <w:iCs/>
            <w:color w:val="000000" w:themeColor="text1"/>
            <w:rPrChange w:id="6934"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6935"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6936"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6937"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6938"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6939"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940"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6941"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6942"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943"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6944"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6945"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6946"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6947"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6948"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6949"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6950"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6951"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6952"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6953"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6954"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6955"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6956"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6957"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6958"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6959"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6960"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6961"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6962"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6963"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6964"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6965"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6966"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6967"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6968"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6969"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6970"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6971" w:author="Ruijie Xu" w:date="2022-02-02T13:36:00Z"/>
          <w:rFonts w:ascii="Times New Roman" w:hAnsi="Times New Roman" w:cs="Times New Roman"/>
          <w:i/>
          <w:iCs/>
          <w:color w:val="000000" w:themeColor="text1"/>
          <w:rPrChange w:id="6972" w:author="Ruijie Xu" w:date="2022-03-10T12:31:00Z">
            <w:rPr>
              <w:del w:id="6973" w:author="Ruijie Xu" w:date="2022-02-02T13:36:00Z"/>
              <w:color w:val="000000" w:themeColor="text1"/>
            </w:rPr>
          </w:rPrChange>
        </w:rPr>
      </w:pPr>
      <w:del w:id="6974" w:author="Ruijie Xu" w:date="2022-02-02T13:36:00Z">
        <w:r w:rsidRPr="002B42A7" w:rsidDel="00F8395A">
          <w:rPr>
            <w:rFonts w:ascii="Times New Roman" w:hAnsi="Times New Roman" w:cs="Times New Roman"/>
            <w:i/>
            <w:iCs/>
            <w:color w:val="000000" w:themeColor="text1"/>
            <w:rPrChange w:id="6975"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6976"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6977"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6978"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6979"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6980"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6981"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6982"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983"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6984"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6985"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6986"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6987"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6988"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6989"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990"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6991"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6992"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6993"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6994"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6995" w:author="Ruijie Xu" w:date="2022-03-10T12:31:00Z">
              <w:rPr>
                <w:color w:val="000000" w:themeColor="text1"/>
              </w:rPr>
            </w:rPrChange>
          </w:rPr>
          <w:delText xml:space="preserve"> (</w:delText>
        </w:r>
      </w:del>
      <w:del w:id="6996" w:author="Ruijie Xu" w:date="2022-02-02T11:02:00Z">
        <w:r w:rsidR="00D72FF8" w:rsidRPr="002B42A7" w:rsidDel="00463AA7">
          <w:rPr>
            <w:rFonts w:ascii="Times New Roman" w:hAnsi="Times New Roman" w:cs="Times New Roman"/>
            <w:i/>
            <w:iCs/>
            <w:color w:val="000000" w:themeColor="text1"/>
            <w:rPrChange w:id="6997" w:author="Ruijie Xu" w:date="2022-03-10T12:31:00Z">
              <w:rPr>
                <w:i/>
                <w:iCs/>
                <w:color w:val="000000" w:themeColor="text1"/>
              </w:rPr>
            </w:rPrChange>
          </w:rPr>
          <w:delText>Leptospira</w:delText>
        </w:r>
      </w:del>
      <w:del w:id="6998" w:author="Ruijie Xu" w:date="2022-02-02T13:36:00Z">
        <w:r w:rsidR="00D72FF8" w:rsidRPr="002B42A7" w:rsidDel="00F8395A">
          <w:rPr>
            <w:rFonts w:ascii="Times New Roman" w:hAnsi="Times New Roman" w:cs="Times New Roman"/>
            <w:i/>
            <w:iCs/>
            <w:color w:val="000000" w:themeColor="text1"/>
            <w:rPrChange w:id="6999"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7000"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01" w:author="Ruijie Xu" w:date="2022-03-10T12:31:00Z">
              <w:rPr>
                <w:i/>
                <w:iCs/>
                <w:color w:val="000000" w:themeColor="text1"/>
              </w:rPr>
            </w:rPrChange>
          </w:rPr>
          <w:delText xml:space="preserve"> </w:delText>
        </w:r>
      </w:del>
      <w:del w:id="7002" w:author="Ruijie Xu" w:date="2022-02-02T11:02:00Z">
        <w:r w:rsidR="00D72FF8" w:rsidRPr="002B42A7" w:rsidDel="00463AA7">
          <w:rPr>
            <w:rFonts w:ascii="Times New Roman" w:hAnsi="Times New Roman" w:cs="Times New Roman"/>
            <w:i/>
            <w:iCs/>
            <w:color w:val="000000" w:themeColor="text1"/>
            <w:rPrChange w:id="7003" w:author="Ruijie Xu" w:date="2022-03-10T12:31:00Z">
              <w:rPr>
                <w:i/>
                <w:iCs/>
                <w:color w:val="000000" w:themeColor="text1"/>
              </w:rPr>
            </w:rPrChange>
          </w:rPr>
          <w:delText>Leptospira</w:delText>
        </w:r>
      </w:del>
      <w:del w:id="7004" w:author="Ruijie Xu" w:date="2022-02-02T13:36:00Z">
        <w:r w:rsidR="00D72FF8" w:rsidRPr="002B42A7" w:rsidDel="00F8395A">
          <w:rPr>
            <w:rFonts w:ascii="Times New Roman" w:hAnsi="Times New Roman" w:cs="Times New Roman"/>
            <w:i/>
            <w:iCs/>
            <w:color w:val="000000" w:themeColor="text1"/>
            <w:rPrChange w:id="7005"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7006"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07"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7008"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09" w:author="Ruijie Xu" w:date="2022-03-10T12:31:00Z">
              <w:rPr>
                <w:i/>
                <w:iCs/>
                <w:color w:val="000000" w:themeColor="text1"/>
              </w:rPr>
            </w:rPrChange>
          </w:rPr>
          <w:delText xml:space="preserve"> </w:delText>
        </w:r>
        <w:bookmarkStart w:id="7010" w:name="OLE_LINK183"/>
        <w:bookmarkStart w:id="7011" w:name="OLE_LINK184"/>
        <w:r w:rsidR="00D72FF8" w:rsidRPr="002B42A7" w:rsidDel="00F8395A">
          <w:rPr>
            <w:rFonts w:ascii="Times New Roman" w:hAnsi="Times New Roman" w:cs="Times New Roman"/>
            <w:i/>
            <w:iCs/>
            <w:color w:val="000000" w:themeColor="text1"/>
            <w:rPrChange w:id="7012" w:author="Ruijie Xu" w:date="2022-03-10T12:31:00Z">
              <w:rPr>
                <w:i/>
                <w:iCs/>
                <w:color w:val="000000" w:themeColor="text1"/>
              </w:rPr>
            </w:rPrChange>
          </w:rPr>
          <w:delText>Bordetella</w:delText>
        </w:r>
        <w:bookmarkEnd w:id="7010"/>
        <w:bookmarkEnd w:id="7011"/>
        <w:r w:rsidR="00D72FF8" w:rsidRPr="002B42A7" w:rsidDel="00F8395A">
          <w:rPr>
            <w:rFonts w:ascii="Times New Roman" w:hAnsi="Times New Roman" w:cs="Times New Roman"/>
            <w:i/>
            <w:iCs/>
            <w:color w:val="000000" w:themeColor="text1"/>
            <w:rPrChange w:id="7013"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7014"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15"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7016"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17"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7018"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19"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7020"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21"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7022"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7023"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7024"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7025"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7026"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7027"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7028"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7029"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7030"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7031"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7032"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7033"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7034"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7035"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7036"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7037"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7038"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7039"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7040"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7041"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7042"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7043"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7044" w:author="Ruijie Xu" w:date="2022-03-10T12:31:00Z">
              <w:rPr>
                <w:color w:val="000000" w:themeColor="text1"/>
              </w:rPr>
            </w:rPrChange>
          </w:rPr>
          <w:delText xml:space="preserve">In addition, </w:delText>
        </w:r>
      </w:del>
      <w:del w:id="7045" w:author="Ruijie Xu" w:date="2022-02-01T13:44:00Z">
        <w:r w:rsidR="00626DA0" w:rsidRPr="002B42A7" w:rsidDel="00537B08">
          <w:rPr>
            <w:rFonts w:ascii="Times New Roman" w:hAnsi="Times New Roman" w:cs="Times New Roman"/>
            <w:i/>
            <w:iCs/>
            <w:color w:val="000000" w:themeColor="text1"/>
            <w:rPrChange w:id="7046" w:author="Ruijie Xu" w:date="2022-03-10T12:31:00Z">
              <w:rPr>
                <w:color w:val="000000" w:themeColor="text1"/>
              </w:rPr>
            </w:rPrChange>
          </w:rPr>
          <w:delText>Blastn</w:delText>
        </w:r>
      </w:del>
      <w:del w:id="7047" w:author="Ruijie Xu" w:date="2022-02-02T13:36:00Z">
        <w:r w:rsidR="00626DA0" w:rsidRPr="002B42A7" w:rsidDel="00F8395A">
          <w:rPr>
            <w:rFonts w:ascii="Times New Roman" w:hAnsi="Times New Roman" w:cs="Times New Roman"/>
            <w:i/>
            <w:iCs/>
            <w:color w:val="000000" w:themeColor="text1"/>
            <w:rPrChange w:id="7048"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7049"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7050"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7051"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7052"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7053"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7054"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7055"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7056"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7057"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7058"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7059"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7060"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7061"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7062"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7063"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7064"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7065"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7066"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7067" w:author="Ruijie Xu" w:date="2022-03-10T12:31:00Z">
              <w:rPr>
                <w:color w:val="000000" w:themeColor="text1"/>
              </w:rPr>
            </w:rPrChange>
          </w:rPr>
          <w:delText xml:space="preserve">Metaphlan3 in this case, has identified most number of unique species taxa (18 taxa), while </w:delText>
        </w:r>
      </w:del>
      <w:del w:id="7068" w:author="Ruijie Xu" w:date="2022-02-01T13:44:00Z">
        <w:r w:rsidR="00573B3C" w:rsidRPr="002B42A7" w:rsidDel="00537B08">
          <w:rPr>
            <w:rFonts w:ascii="Times New Roman" w:hAnsi="Times New Roman" w:cs="Times New Roman"/>
            <w:i/>
            <w:iCs/>
            <w:color w:val="000000" w:themeColor="text1"/>
            <w:rPrChange w:id="7069" w:author="Ruijie Xu" w:date="2022-03-10T12:31:00Z">
              <w:rPr>
                <w:color w:val="000000" w:themeColor="text1"/>
              </w:rPr>
            </w:rPrChange>
          </w:rPr>
          <w:delText>Blastn</w:delText>
        </w:r>
      </w:del>
      <w:del w:id="7070" w:author="Ruijie Xu" w:date="2022-02-02T13:36:00Z">
        <w:r w:rsidR="00573B3C" w:rsidRPr="002B42A7" w:rsidDel="00F8395A">
          <w:rPr>
            <w:rFonts w:ascii="Times New Roman" w:hAnsi="Times New Roman" w:cs="Times New Roman"/>
            <w:i/>
            <w:iCs/>
            <w:color w:val="000000" w:themeColor="text1"/>
            <w:rPrChange w:id="7071"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7072"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7073"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7074"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7075"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7076"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7077"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7078"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7079" w:author="Ruijie Xu" w:date="2022-02-02T13:37:00Z"/>
          <w:rFonts w:ascii="Times New Roman" w:hAnsi="Times New Roman" w:cs="Times New Roman"/>
          <w:i/>
          <w:iCs/>
          <w:color w:val="000000" w:themeColor="text1"/>
          <w:rPrChange w:id="7080" w:author="Ruijie Xu" w:date="2022-03-10T12:31:00Z">
            <w:rPr>
              <w:del w:id="7081" w:author="Ruijie Xu" w:date="2022-02-02T13:37:00Z"/>
              <w:b/>
              <w:bCs/>
              <w:color w:val="000000" w:themeColor="text1"/>
            </w:rPr>
          </w:rPrChange>
        </w:rPr>
      </w:pPr>
      <w:del w:id="7082" w:author="Ruijie Xu" w:date="2022-02-02T13:37:00Z">
        <w:r w:rsidRPr="002B42A7" w:rsidDel="00F8395A">
          <w:rPr>
            <w:rFonts w:ascii="Times New Roman" w:hAnsi="Times New Roman" w:cs="Times New Roman"/>
            <w:i/>
            <w:iCs/>
            <w:color w:val="000000" w:themeColor="text1"/>
            <w:rPrChange w:id="7083"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7084"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7085"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7086" w:author="Ruijie Xu" w:date="2022-02-02T13:37:00Z"/>
          <w:rFonts w:ascii="Times New Roman" w:hAnsi="Times New Roman" w:cs="Times New Roman"/>
          <w:i/>
          <w:iCs/>
          <w:color w:val="000000" w:themeColor="text1"/>
          <w:rPrChange w:id="7087" w:author="Ruijie Xu" w:date="2022-03-10T12:31:00Z">
            <w:rPr>
              <w:del w:id="7088" w:author="Ruijie Xu" w:date="2022-02-02T13:37:00Z"/>
              <w:color w:val="000000" w:themeColor="text1"/>
            </w:rPr>
          </w:rPrChange>
        </w:rPr>
      </w:pPr>
      <w:del w:id="7089" w:author="Ruijie Xu" w:date="2022-02-02T13:37:00Z">
        <w:r w:rsidRPr="002B42A7" w:rsidDel="00F8395A">
          <w:rPr>
            <w:rFonts w:ascii="Times New Roman" w:hAnsi="Times New Roman" w:cs="Times New Roman"/>
            <w:i/>
            <w:iCs/>
            <w:color w:val="000000" w:themeColor="text1"/>
            <w:rPrChange w:id="7090"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7091"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7092"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7093"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7094"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7095"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7096"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7097"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7098"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7099"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7100"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101"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7102" w:author="Ruijie Xu" w:date="2022-02-02T13:37:00Z"/>
          <w:rFonts w:ascii="Times New Roman" w:hAnsi="Times New Roman" w:cs="Times New Roman"/>
          <w:i/>
          <w:iCs/>
          <w:color w:val="000000" w:themeColor="text1"/>
          <w:rPrChange w:id="7103" w:author="Ruijie Xu" w:date="2022-03-10T12:31:00Z">
            <w:rPr>
              <w:del w:id="7104" w:author="Ruijie Xu" w:date="2022-02-02T13:37:00Z"/>
              <w:color w:val="000000" w:themeColor="text1"/>
            </w:rPr>
          </w:rPrChange>
        </w:rPr>
      </w:pPr>
      <w:del w:id="7105" w:author="Ruijie Xu" w:date="2022-02-02T13:37:00Z">
        <w:r w:rsidRPr="002B42A7" w:rsidDel="00F8395A">
          <w:rPr>
            <w:rFonts w:ascii="Times New Roman" w:hAnsi="Times New Roman" w:cs="Times New Roman"/>
            <w:i/>
            <w:iCs/>
            <w:color w:val="000000" w:themeColor="text1"/>
            <w:rPrChange w:id="7106"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7107"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7108"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7109"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7110"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7111"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7112"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7113"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7114"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7115"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7116"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7117"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7118"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7119"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7120"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7121"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7122"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7123"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7124"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7125"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126"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127"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7128"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7129"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7130"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7131"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7132"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7133"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7134"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7135"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7136"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7137" w:author="Ruijie Xu" w:date="2022-03-10T12:31:00Z">
              <w:rPr>
                <w:color w:val="000000" w:themeColor="text1"/>
              </w:rPr>
            </w:rPrChange>
          </w:rPr>
          <w:delText xml:space="preserve">(Table II.4), which are </w:delText>
        </w:r>
      </w:del>
      <w:del w:id="7138" w:author="Ruijie Xu" w:date="2022-02-01T13:44:00Z">
        <w:r w:rsidR="00B85E50" w:rsidRPr="002B42A7" w:rsidDel="00537B08">
          <w:rPr>
            <w:rFonts w:ascii="Times New Roman" w:hAnsi="Times New Roman" w:cs="Times New Roman"/>
            <w:i/>
            <w:iCs/>
            <w:color w:val="000000" w:themeColor="text1"/>
            <w:rPrChange w:id="7139" w:author="Ruijie Xu" w:date="2022-03-10T12:31:00Z">
              <w:rPr>
                <w:color w:val="000000" w:themeColor="text1"/>
              </w:rPr>
            </w:rPrChange>
          </w:rPr>
          <w:delText>Blastn</w:delText>
        </w:r>
      </w:del>
      <w:del w:id="7140" w:author="Ruijie Xu" w:date="2022-02-02T13:37:00Z">
        <w:r w:rsidR="00B85E50" w:rsidRPr="002B42A7" w:rsidDel="00F8395A">
          <w:rPr>
            <w:rFonts w:ascii="Times New Roman" w:hAnsi="Times New Roman" w:cs="Times New Roman"/>
            <w:i/>
            <w:iCs/>
            <w:color w:val="000000" w:themeColor="text1"/>
            <w:rPrChange w:id="7141"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7142"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7143"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7144"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145"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7146"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147"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7148"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7149"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7150"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7151"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7152"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7153"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7154"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7155"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7156"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7157"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7158"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7159"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7160"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7161" w:author="Ruijie Xu" w:date="2022-03-10T12:31:00Z">
              <w:rPr>
                <w:color w:val="000000" w:themeColor="text1"/>
              </w:rPr>
            </w:rPrChange>
          </w:rPr>
          <w:delText xml:space="preserve">. Shannon indices obtained with </w:delText>
        </w:r>
      </w:del>
      <w:del w:id="7162" w:author="Ruijie Xu" w:date="2022-02-01T13:44:00Z">
        <w:r w:rsidR="00092FFA" w:rsidRPr="002B42A7" w:rsidDel="00537B08">
          <w:rPr>
            <w:rFonts w:ascii="Times New Roman" w:hAnsi="Times New Roman" w:cs="Times New Roman"/>
            <w:i/>
            <w:iCs/>
            <w:color w:val="000000" w:themeColor="text1"/>
            <w:rPrChange w:id="7163" w:author="Ruijie Xu" w:date="2022-03-10T12:31:00Z">
              <w:rPr>
                <w:color w:val="000000" w:themeColor="text1"/>
              </w:rPr>
            </w:rPrChange>
          </w:rPr>
          <w:delText>Blastn</w:delText>
        </w:r>
      </w:del>
      <w:del w:id="7164" w:author="Ruijie Xu" w:date="2022-02-02T13:37:00Z">
        <w:r w:rsidR="00092FFA" w:rsidRPr="002B42A7" w:rsidDel="00F8395A">
          <w:rPr>
            <w:rFonts w:ascii="Times New Roman" w:hAnsi="Times New Roman" w:cs="Times New Roman"/>
            <w:i/>
            <w:iCs/>
            <w:color w:val="000000" w:themeColor="text1"/>
            <w:rPrChange w:id="7165"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7166"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7167"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7168" w:author="Ruijie Xu" w:date="2022-03-10T12:31:00Z">
              <w:rPr>
                <w:color w:val="000000" w:themeColor="text1"/>
              </w:rPr>
            </w:rPrChange>
          </w:rPr>
          <w:delText xml:space="preserve">the Shannon indices obtained from </w:delText>
        </w:r>
      </w:del>
      <w:del w:id="7169" w:author="Ruijie Xu" w:date="2022-02-01T13:44:00Z">
        <w:r w:rsidR="00F7317E" w:rsidRPr="002B42A7" w:rsidDel="00537B08">
          <w:rPr>
            <w:rFonts w:ascii="Times New Roman" w:hAnsi="Times New Roman" w:cs="Times New Roman"/>
            <w:i/>
            <w:iCs/>
            <w:color w:val="000000" w:themeColor="text1"/>
            <w:rPrChange w:id="7170" w:author="Ruijie Xu" w:date="2022-03-10T12:31:00Z">
              <w:rPr>
                <w:color w:val="000000" w:themeColor="text1"/>
              </w:rPr>
            </w:rPrChange>
          </w:rPr>
          <w:delText>Blastn</w:delText>
        </w:r>
      </w:del>
      <w:del w:id="7171" w:author="Ruijie Xu" w:date="2022-02-02T13:37:00Z">
        <w:r w:rsidR="00F7317E" w:rsidRPr="002B42A7" w:rsidDel="00F8395A">
          <w:rPr>
            <w:rFonts w:ascii="Times New Roman" w:hAnsi="Times New Roman" w:cs="Times New Roman"/>
            <w:i/>
            <w:iCs/>
            <w:color w:val="000000" w:themeColor="text1"/>
            <w:rPrChange w:id="7172"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7173"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7174"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175"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7176"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7177"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178"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7179"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7180"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181"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7182"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7183"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7184"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7185"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7186"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7187"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7188"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7189"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7190"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7191"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7192"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7193"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194"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7195"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7196"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197"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7198"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199"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7200"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7201"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7202"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7203" w:author="Ruijie Xu" w:date="2022-02-02T13:37:00Z"/>
          <w:rFonts w:ascii="Times New Roman" w:hAnsi="Times New Roman" w:cs="Times New Roman"/>
          <w:i/>
          <w:iCs/>
          <w:color w:val="000000" w:themeColor="text1"/>
          <w:rPrChange w:id="7204" w:author="Ruijie Xu" w:date="2022-03-10T12:31:00Z">
            <w:rPr>
              <w:del w:id="7205" w:author="Ruijie Xu" w:date="2022-02-02T13:37:00Z"/>
              <w:color w:val="000000" w:themeColor="text1"/>
            </w:rPr>
          </w:rPrChange>
        </w:rPr>
      </w:pPr>
      <w:del w:id="7206" w:author="Ruijie Xu" w:date="2022-02-02T13:37:00Z">
        <w:r w:rsidRPr="002B42A7" w:rsidDel="00F8395A">
          <w:rPr>
            <w:rFonts w:ascii="Times New Roman" w:hAnsi="Times New Roman" w:cs="Times New Roman"/>
            <w:i/>
            <w:iCs/>
            <w:color w:val="000000" w:themeColor="text1"/>
            <w:rPrChange w:id="7207"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7208"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7209"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7210"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7211"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7212"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7213"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7214"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7215"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7216"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7217"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7218"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7219"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7220"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7221"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7222"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7223" w:author="Ruijie Xu" w:date="2022-03-10T12:31:00Z">
              <w:rPr>
                <w:color w:val="000000" w:themeColor="text1"/>
              </w:rPr>
            </w:rPrChange>
          </w:rPr>
          <w:delText xml:space="preserve">the pairwise between-sample relationships evaluated using </w:delText>
        </w:r>
      </w:del>
      <w:del w:id="7224" w:author="Ruijie Xu" w:date="2022-02-01T13:44:00Z">
        <w:r w:rsidR="0011714C" w:rsidRPr="002B42A7" w:rsidDel="00537B08">
          <w:rPr>
            <w:rFonts w:ascii="Times New Roman" w:hAnsi="Times New Roman" w:cs="Times New Roman"/>
            <w:i/>
            <w:iCs/>
            <w:color w:val="000000" w:themeColor="text1"/>
            <w:rPrChange w:id="7225" w:author="Ruijie Xu" w:date="2022-03-10T12:31:00Z">
              <w:rPr>
                <w:color w:val="000000" w:themeColor="text1"/>
              </w:rPr>
            </w:rPrChange>
          </w:rPr>
          <w:delText>Blastn</w:delText>
        </w:r>
      </w:del>
      <w:del w:id="7226" w:author="Ruijie Xu" w:date="2022-02-02T13:37:00Z">
        <w:r w:rsidR="0011714C" w:rsidRPr="002B42A7" w:rsidDel="00F8395A">
          <w:rPr>
            <w:rFonts w:ascii="Times New Roman" w:hAnsi="Times New Roman" w:cs="Times New Roman"/>
            <w:i/>
            <w:iCs/>
            <w:color w:val="000000" w:themeColor="text1"/>
            <w:rPrChange w:id="7227"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7228"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7229" w:author="Ruijie Xu" w:date="2022-03-10T12:31:00Z">
              <w:rPr>
                <w:color w:val="000000" w:themeColor="text1"/>
              </w:rPr>
            </w:rPrChange>
          </w:rPr>
          <w:delText xml:space="preserve">, and between-sample relationships evaluated using CLARK and CLARK-s are not different from most other softwares except for </w:delText>
        </w:r>
      </w:del>
      <w:del w:id="7230" w:author="Ruijie Xu" w:date="2022-02-01T13:44:00Z">
        <w:r w:rsidR="008D4D1A" w:rsidRPr="002B42A7" w:rsidDel="00537B08">
          <w:rPr>
            <w:rFonts w:ascii="Times New Roman" w:hAnsi="Times New Roman" w:cs="Times New Roman"/>
            <w:i/>
            <w:iCs/>
            <w:color w:val="000000" w:themeColor="text1"/>
            <w:rPrChange w:id="7231" w:author="Ruijie Xu" w:date="2022-03-10T12:31:00Z">
              <w:rPr>
                <w:color w:val="000000" w:themeColor="text1"/>
              </w:rPr>
            </w:rPrChange>
          </w:rPr>
          <w:delText>Blastn</w:delText>
        </w:r>
      </w:del>
      <w:del w:id="7232" w:author="Ruijie Xu" w:date="2022-02-02T13:37:00Z">
        <w:r w:rsidR="008D4D1A" w:rsidRPr="002B42A7" w:rsidDel="00F8395A">
          <w:rPr>
            <w:rFonts w:ascii="Times New Roman" w:hAnsi="Times New Roman" w:cs="Times New Roman"/>
            <w:i/>
            <w:iCs/>
            <w:color w:val="000000" w:themeColor="text1"/>
            <w:rPrChange w:id="7233"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7234"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7235"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7236"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7237"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7238"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7239"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7240"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7241"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7242"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7243"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7244"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7245"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7246"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7247"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7248"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7249"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7250"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7251"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7252"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7253" w:author="Ruijie Xu" w:date="2022-02-01T13:44:00Z">
        <w:r w:rsidR="00571708" w:rsidRPr="002B42A7" w:rsidDel="00537B08">
          <w:rPr>
            <w:rFonts w:ascii="Times New Roman" w:hAnsi="Times New Roman" w:cs="Times New Roman"/>
            <w:i/>
            <w:iCs/>
            <w:color w:val="000000" w:themeColor="text1"/>
            <w:rPrChange w:id="7254" w:author="Ruijie Xu" w:date="2022-03-10T12:31:00Z">
              <w:rPr>
                <w:color w:val="000000" w:themeColor="text1"/>
              </w:rPr>
            </w:rPrChange>
          </w:rPr>
          <w:delText>Blastn</w:delText>
        </w:r>
      </w:del>
      <w:del w:id="7255" w:author="Ruijie Xu" w:date="2022-02-02T13:37:00Z">
        <w:r w:rsidR="00964EFE" w:rsidRPr="002B42A7" w:rsidDel="00F8395A">
          <w:rPr>
            <w:rFonts w:ascii="Times New Roman" w:hAnsi="Times New Roman" w:cs="Times New Roman"/>
            <w:i/>
            <w:iCs/>
            <w:color w:val="000000" w:themeColor="text1"/>
            <w:rPrChange w:id="7256"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7257"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7258"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7259"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7260"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7261"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7262"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7263"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7264"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7265"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7266" w:author="Ruijie Xu" w:date="2022-03-10T12:31:00Z">
              <w:rPr>
                <w:color w:val="000000" w:themeColor="text1"/>
              </w:rPr>
            </w:rPrChange>
          </w:rPr>
          <w:delText xml:space="preserve">. However, in </w:delText>
        </w:r>
      </w:del>
      <w:del w:id="7267" w:author="Ruijie Xu" w:date="2022-02-01T13:44:00Z">
        <w:r w:rsidR="00C92B68" w:rsidRPr="002B42A7" w:rsidDel="00537B08">
          <w:rPr>
            <w:rFonts w:ascii="Times New Roman" w:hAnsi="Times New Roman" w:cs="Times New Roman"/>
            <w:i/>
            <w:iCs/>
            <w:color w:val="000000" w:themeColor="text1"/>
            <w:rPrChange w:id="7268" w:author="Ruijie Xu" w:date="2022-03-10T12:31:00Z">
              <w:rPr>
                <w:color w:val="000000" w:themeColor="text1"/>
              </w:rPr>
            </w:rPrChange>
          </w:rPr>
          <w:delText>Blastn</w:delText>
        </w:r>
      </w:del>
      <w:del w:id="7269" w:author="Ruijie Xu" w:date="2022-02-02T13:37:00Z">
        <w:r w:rsidR="00C92B68" w:rsidRPr="002B42A7" w:rsidDel="00F8395A">
          <w:rPr>
            <w:rFonts w:ascii="Times New Roman" w:hAnsi="Times New Roman" w:cs="Times New Roman"/>
            <w:i/>
            <w:iCs/>
            <w:color w:val="000000" w:themeColor="text1"/>
            <w:rPrChange w:id="7270"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7271" w:author="Ruijie Xu" w:date="2022-03-04T13:01:00Z"/>
          <w:rFonts w:ascii="Times New Roman" w:hAnsi="Times New Roman" w:cs="Times New Roman"/>
          <w:i/>
          <w:iCs/>
          <w:color w:val="000000" w:themeColor="text1"/>
          <w:rPrChange w:id="7272" w:author="Ruijie Xu" w:date="2022-03-10T12:31:00Z">
            <w:rPr>
              <w:ins w:id="7273" w:author="Ruijie Xu" w:date="2022-03-04T13:01:00Z"/>
              <w:i/>
              <w:iCs/>
              <w:color w:val="000000" w:themeColor="text1"/>
            </w:rPr>
          </w:rPrChange>
        </w:rPr>
      </w:pPr>
      <w:r w:rsidRPr="002B42A7">
        <w:rPr>
          <w:rFonts w:ascii="Times New Roman" w:hAnsi="Times New Roman" w:cs="Times New Roman"/>
          <w:i/>
          <w:iCs/>
          <w:color w:val="000000" w:themeColor="text1"/>
          <w:rPrChange w:id="7274" w:author="Ruijie Xu" w:date="2022-03-10T12:31:00Z">
            <w:rPr>
              <w:b/>
              <w:bCs/>
              <w:color w:val="000000" w:themeColor="text1"/>
            </w:rPr>
          </w:rPrChange>
        </w:rPr>
        <w:t>D</w:t>
      </w:r>
      <w:ins w:id="7275" w:author="Rajeev, Sree" w:date="2022-03-03T11:20:00Z">
        <w:r w:rsidR="00AB0010" w:rsidRPr="002B42A7">
          <w:rPr>
            <w:rFonts w:ascii="Times New Roman" w:hAnsi="Times New Roman" w:cs="Times New Roman"/>
            <w:i/>
            <w:iCs/>
            <w:color w:val="000000" w:themeColor="text1"/>
            <w:rPrChange w:id="7276"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7277" w:author="Ruijie Xu" w:date="2022-03-10T12:31:00Z">
            <w:rPr>
              <w:b/>
              <w:bCs/>
              <w:color w:val="000000" w:themeColor="text1"/>
            </w:rPr>
          </w:rPrChange>
        </w:rPr>
        <w:t>A</w:t>
      </w:r>
      <w:ins w:id="7278" w:author="Rajeev, Sree" w:date="2022-03-03T11:20:00Z">
        <w:r w:rsidR="00AB0010" w:rsidRPr="002B42A7">
          <w:rPr>
            <w:rFonts w:ascii="Times New Roman" w:hAnsi="Times New Roman" w:cs="Times New Roman"/>
            <w:i/>
            <w:iCs/>
            <w:color w:val="000000" w:themeColor="text1"/>
            <w:rPrChange w:id="7279"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7280"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7281" w:author="Ruijie Xu" w:date="2022-03-04T13:05:00Z"/>
          <w:del w:id="7282" w:author="Liliana Salvador" w:date="2022-03-08T19:59:00Z"/>
          <w:rFonts w:ascii="Times New Roman" w:hAnsi="Times New Roman" w:cs="Times New Roman"/>
          <w:color w:val="000000" w:themeColor="text1"/>
          <w:rPrChange w:id="7283" w:author="Ruijie Xu" w:date="2022-03-10T12:31:00Z">
            <w:rPr>
              <w:ins w:id="7284" w:author="Ruijie Xu" w:date="2022-03-04T13:05:00Z"/>
              <w:del w:id="7285" w:author="Liliana Salvador" w:date="2022-03-08T19:59:00Z"/>
              <w:color w:val="000000" w:themeColor="text1"/>
            </w:rPr>
          </w:rPrChange>
        </w:rPr>
        <w:pPrChange w:id="7286" w:author="Ruijie Xu" w:date="2022-03-04T13:10:00Z">
          <w:pPr>
            <w:spacing w:line="480" w:lineRule="auto"/>
          </w:pPr>
        </w:pPrChange>
      </w:pPr>
      <w:bookmarkStart w:id="7287" w:name="OLE_LINK33"/>
      <w:bookmarkStart w:id="7288" w:name="OLE_LINK34"/>
      <w:ins w:id="7289" w:author="Ruijie Xu" w:date="2022-03-04T13:02:00Z">
        <w:r w:rsidRPr="002B42A7">
          <w:rPr>
            <w:rFonts w:ascii="Times New Roman" w:hAnsi="Times New Roman" w:cs="Times New Roman"/>
            <w:color w:val="000000" w:themeColor="text1"/>
            <w:rPrChange w:id="7290" w:author="Ruijie Xu" w:date="2022-03-10T12:31:00Z">
              <w:rPr>
                <w:color w:val="000000" w:themeColor="text1"/>
              </w:rPr>
            </w:rPrChange>
          </w:rPr>
          <w:t xml:space="preserve">DA taxa between samples </w:t>
        </w:r>
      </w:ins>
      <w:ins w:id="7291" w:author="Ruijie Xu" w:date="2022-03-04T13:54:00Z">
        <w:r w:rsidR="00487546" w:rsidRPr="002B42A7">
          <w:rPr>
            <w:rFonts w:ascii="Times New Roman" w:hAnsi="Times New Roman" w:cs="Times New Roman"/>
            <w:color w:val="000000" w:themeColor="text1"/>
            <w:rPrChange w:id="7292" w:author="Ruijie Xu" w:date="2022-03-10T12:31:00Z">
              <w:rPr>
                <w:color w:val="000000" w:themeColor="text1"/>
              </w:rPr>
            </w:rPrChange>
          </w:rPr>
          <w:t xml:space="preserve">of different tissues </w:t>
        </w:r>
      </w:ins>
      <w:ins w:id="7293" w:author="Ruijie Xu" w:date="2022-03-04T13:03:00Z">
        <w:r w:rsidRPr="002B42A7">
          <w:rPr>
            <w:rFonts w:ascii="Times New Roman" w:hAnsi="Times New Roman" w:cs="Times New Roman"/>
            <w:color w:val="000000" w:themeColor="text1"/>
            <w:rPrChange w:id="7294" w:author="Ruijie Xu" w:date="2022-03-10T12:31:00Z">
              <w:rPr>
                <w:color w:val="000000" w:themeColor="text1"/>
              </w:rPr>
            </w:rPrChange>
          </w:rPr>
          <w:t xml:space="preserve">were identified </w:t>
        </w:r>
      </w:ins>
      <w:ins w:id="7295" w:author="Ruijie Xu" w:date="2022-03-04T13:04:00Z">
        <w:r w:rsidRPr="002B42A7">
          <w:rPr>
            <w:rFonts w:ascii="Times New Roman" w:hAnsi="Times New Roman" w:cs="Times New Roman"/>
            <w:color w:val="000000" w:themeColor="text1"/>
            <w:rPrChange w:id="7296" w:author="Ruijie Xu" w:date="2022-03-10T12:31:00Z">
              <w:rPr>
                <w:color w:val="000000" w:themeColor="text1"/>
              </w:rPr>
            </w:rPrChange>
          </w:rPr>
          <w:t>to show the most significantly different microbial taxa between the microbiome of two tissues</w:t>
        </w:r>
      </w:ins>
      <w:ins w:id="7297" w:author="Ruijie Xu" w:date="2022-03-04T13:55:00Z">
        <w:del w:id="7298" w:author="Liliana Salvador" w:date="2022-03-08T19:56:00Z">
          <w:r w:rsidR="00487546" w:rsidRPr="002B42A7" w:rsidDel="00352EA8">
            <w:rPr>
              <w:rFonts w:ascii="Times New Roman" w:hAnsi="Times New Roman" w:cs="Times New Roman"/>
              <w:color w:val="000000" w:themeColor="text1"/>
              <w:rPrChange w:id="7299" w:author="Ruijie Xu" w:date="2022-03-10T12:31:00Z">
                <w:rPr>
                  <w:color w:val="000000" w:themeColor="text1"/>
                </w:rPr>
              </w:rPrChange>
            </w:rPr>
            <w:delText xml:space="preserve"> in comparison</w:delText>
          </w:r>
        </w:del>
      </w:ins>
      <w:ins w:id="7300" w:author="Ruijie Xu" w:date="2022-03-04T13:04:00Z">
        <w:r w:rsidRPr="002B42A7">
          <w:rPr>
            <w:rFonts w:ascii="Times New Roman" w:hAnsi="Times New Roman" w:cs="Times New Roman"/>
            <w:color w:val="000000" w:themeColor="text1"/>
            <w:rPrChange w:id="7301" w:author="Ruijie Xu" w:date="2022-03-10T12:31:00Z">
              <w:rPr>
                <w:color w:val="000000" w:themeColor="text1"/>
              </w:rPr>
            </w:rPrChange>
          </w:rPr>
          <w:t xml:space="preserve">. </w:t>
        </w:r>
      </w:ins>
    </w:p>
    <w:p w14:paraId="0CA8584A" w14:textId="3D349BF4" w:rsidR="001E602D" w:rsidRPr="002B42A7" w:rsidRDefault="00487546">
      <w:pPr>
        <w:spacing w:line="480" w:lineRule="auto"/>
        <w:ind w:firstLine="720"/>
        <w:rPr>
          <w:ins w:id="7302" w:author="Rajeev, Sree" w:date="2022-03-02T12:40:00Z"/>
          <w:rFonts w:ascii="Times New Roman" w:hAnsi="Times New Roman" w:cs="Times New Roman"/>
          <w:color w:val="000000" w:themeColor="text1"/>
          <w:rPrChange w:id="7303" w:author="Ruijie Xu" w:date="2022-03-10T12:31:00Z">
            <w:rPr>
              <w:ins w:id="7304" w:author="Rajeev, Sree" w:date="2022-03-02T12:40:00Z"/>
              <w:b/>
              <w:bCs/>
              <w:color w:val="000000" w:themeColor="text1"/>
            </w:rPr>
          </w:rPrChange>
        </w:rPr>
        <w:pPrChange w:id="7305" w:author="Liliana Salvador" w:date="2022-03-08T19:59:00Z">
          <w:pPr>
            <w:spacing w:line="480" w:lineRule="auto"/>
          </w:pPr>
        </w:pPrChange>
      </w:pPr>
      <w:ins w:id="7306" w:author="Ruijie Xu" w:date="2022-03-04T13:55:00Z">
        <w:r w:rsidRPr="002B42A7">
          <w:rPr>
            <w:rFonts w:ascii="Times New Roman" w:hAnsi="Times New Roman" w:cs="Times New Roman"/>
            <w:color w:val="000000" w:themeColor="text1"/>
            <w:rPrChange w:id="7307" w:author="Ruijie Xu" w:date="2022-03-10T12:31:00Z">
              <w:rPr>
                <w:color w:val="000000" w:themeColor="text1"/>
              </w:rPr>
            </w:rPrChange>
          </w:rPr>
          <w:t>For DA taxa identified from lung versus kidney samples a</w:t>
        </w:r>
      </w:ins>
      <w:ins w:id="7308" w:author="Ruijie Xu" w:date="2022-03-04T13:05:00Z">
        <w:r w:rsidR="001E602D" w:rsidRPr="002B42A7">
          <w:rPr>
            <w:rFonts w:ascii="Times New Roman" w:hAnsi="Times New Roman" w:cs="Times New Roman"/>
            <w:color w:val="000000" w:themeColor="text1"/>
            <w:rPrChange w:id="7309" w:author="Ruijie Xu" w:date="2022-03-10T12:31:00Z">
              <w:rPr>
                <w:color w:val="000000" w:themeColor="text1"/>
              </w:rPr>
            </w:rPrChange>
          </w:rPr>
          <w:t xml:space="preserve">t the species level, the number of DA taxon identified </w:t>
        </w:r>
        <w:del w:id="7310" w:author="Liliana Salvador" w:date="2022-03-08T20:00:00Z">
          <w:r w:rsidR="001E602D" w:rsidRPr="002B42A7" w:rsidDel="00585D58">
            <w:rPr>
              <w:rFonts w:ascii="Times New Roman" w:hAnsi="Times New Roman" w:cs="Times New Roman"/>
              <w:color w:val="000000" w:themeColor="text1"/>
              <w:rPrChange w:id="7311" w:author="Ruijie Xu" w:date="2022-03-10T12:31:00Z">
                <w:rPr>
                  <w:color w:val="000000" w:themeColor="text1"/>
                </w:rPr>
              </w:rPrChange>
            </w:rPr>
            <w:delText>using the classification results of</w:delText>
          </w:r>
        </w:del>
      </w:ins>
      <w:ins w:id="7312" w:author="Liliana Salvador" w:date="2022-03-08T20:00:00Z">
        <w:r w:rsidR="00585D58" w:rsidRPr="002B42A7">
          <w:rPr>
            <w:rFonts w:ascii="Times New Roman" w:hAnsi="Times New Roman" w:cs="Times New Roman"/>
            <w:color w:val="000000" w:themeColor="text1"/>
            <w:rPrChange w:id="7313" w:author="Ruijie Xu" w:date="2022-03-10T12:31:00Z">
              <w:rPr>
                <w:color w:val="000000" w:themeColor="text1"/>
              </w:rPr>
            </w:rPrChange>
          </w:rPr>
          <w:t>by</w:t>
        </w:r>
      </w:ins>
      <w:ins w:id="7314" w:author="Ruijie Xu" w:date="2022-03-04T13:05:00Z">
        <w:r w:rsidR="001E602D" w:rsidRPr="002B42A7">
          <w:rPr>
            <w:rFonts w:ascii="Times New Roman" w:hAnsi="Times New Roman" w:cs="Times New Roman"/>
            <w:color w:val="000000" w:themeColor="text1"/>
            <w:rPrChange w:id="7315" w:author="Ruijie Xu" w:date="2022-03-10T12:31:00Z">
              <w:rPr>
                <w:color w:val="000000" w:themeColor="text1"/>
              </w:rPr>
            </w:rPrChange>
          </w:rPr>
          <w:t xml:space="preserve"> </w:t>
        </w:r>
      </w:ins>
      <w:ins w:id="7316" w:author="Liliana Salvador" w:date="2022-03-08T20:00:00Z">
        <w:r w:rsidR="00585D58" w:rsidRPr="002B42A7">
          <w:rPr>
            <w:rFonts w:ascii="Times New Roman" w:hAnsi="Times New Roman" w:cs="Times New Roman"/>
            <w:color w:val="000000" w:themeColor="text1"/>
            <w:rPrChange w:id="7317" w:author="Ruijie Xu" w:date="2022-03-10T12:31:00Z">
              <w:rPr>
                <w:color w:val="000000" w:themeColor="text1"/>
              </w:rPr>
            </w:rPrChange>
          </w:rPr>
          <w:t xml:space="preserve">the use of </w:t>
        </w:r>
      </w:ins>
      <w:ins w:id="7318" w:author="Ruijie Xu" w:date="2022-03-04T13:05:00Z">
        <w:r w:rsidR="001E602D" w:rsidRPr="002B42A7">
          <w:rPr>
            <w:rFonts w:ascii="Times New Roman" w:hAnsi="Times New Roman" w:cs="Times New Roman"/>
            <w:color w:val="000000" w:themeColor="text1"/>
            <w:rPrChange w:id="7319" w:author="Ruijie Xu" w:date="2022-03-10T12:31:00Z">
              <w:rPr>
                <w:color w:val="000000" w:themeColor="text1"/>
              </w:rPr>
            </w:rPrChange>
          </w:rPr>
          <w:t xml:space="preserve">different software ranged </w:t>
        </w:r>
        <w:del w:id="7320" w:author="Liliana Salvador" w:date="2022-03-08T20:00:00Z">
          <w:r w:rsidR="001E602D" w:rsidRPr="002B42A7" w:rsidDel="00585D58">
            <w:rPr>
              <w:rFonts w:ascii="Times New Roman" w:hAnsi="Times New Roman" w:cs="Times New Roman"/>
              <w:color w:val="000000" w:themeColor="text1"/>
              <w:rPrChange w:id="7321"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7322" w:author="Ruijie Xu" w:date="2022-03-10T12:31:00Z">
              <w:rPr>
                <w:color w:val="000000" w:themeColor="text1"/>
              </w:rPr>
            </w:rPrChange>
          </w:rPr>
          <w:t xml:space="preserve">from 10 (Diamond) to 596 (Centrifuge) (Table SII.7, Figure 5a).  The abundance was significantly higher in in the kidney </w:t>
        </w:r>
        <w:del w:id="7323" w:author="Liliana Salvador" w:date="2022-03-08T20:01:00Z">
          <w:r w:rsidR="001E602D" w:rsidRPr="002B42A7" w:rsidDel="00585D58">
            <w:rPr>
              <w:rFonts w:ascii="Times New Roman" w:hAnsi="Times New Roman" w:cs="Times New Roman"/>
              <w:color w:val="000000" w:themeColor="text1"/>
              <w:rPrChange w:id="7324"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7325"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7326" w:author="Ruijie Xu" w:date="2022-03-10T12:31:00Z">
              <w:rPr>
                <w:i/>
                <w:iCs/>
                <w:color w:val="000000" w:themeColor="text1"/>
              </w:rPr>
            </w:rPrChange>
          </w:rPr>
          <w:t>Bordetella pseudohinzii</w:t>
        </w:r>
        <w:r w:rsidR="001E602D" w:rsidRPr="002B42A7">
          <w:rPr>
            <w:rFonts w:ascii="Times New Roman" w:hAnsi="Times New Roman" w:cs="Times New Roman"/>
            <w:color w:val="000000" w:themeColor="text1"/>
            <w:rPrChange w:id="7327"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328" w:author="Ruijie Xu" w:date="2022-03-10T12:31:00Z">
              <w:rPr>
                <w:i/>
                <w:iCs/>
                <w:color w:val="000000" w:themeColor="text1"/>
              </w:rPr>
            </w:rPrChange>
          </w:rPr>
          <w:t>Bordetella bronchiseptica</w:t>
        </w:r>
        <w:r w:rsidR="001E602D" w:rsidRPr="002B42A7">
          <w:rPr>
            <w:rFonts w:ascii="Times New Roman" w:hAnsi="Times New Roman" w:cs="Times New Roman"/>
            <w:color w:val="000000" w:themeColor="text1"/>
            <w:rPrChange w:id="7329"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330" w:author="Ruijie Xu" w:date="2022-03-10T12:31:00Z">
              <w:rPr>
                <w:i/>
                <w:iCs/>
                <w:color w:val="000000" w:themeColor="text1"/>
              </w:rPr>
            </w:rPrChange>
          </w:rPr>
          <w:t>Leptospira interrogans</w:t>
        </w:r>
        <w:r w:rsidR="001E602D" w:rsidRPr="002B42A7">
          <w:rPr>
            <w:rFonts w:ascii="Times New Roman" w:hAnsi="Times New Roman" w:cs="Times New Roman"/>
            <w:color w:val="000000" w:themeColor="text1"/>
            <w:rPrChange w:id="7331"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332" w:author="Ruijie Xu" w:date="2022-03-10T12:31:00Z">
              <w:rPr>
                <w:i/>
                <w:iCs/>
                <w:color w:val="000000" w:themeColor="text1"/>
              </w:rPr>
            </w:rPrChange>
          </w:rPr>
          <w:t xml:space="preserve">Leptospira </w:t>
        </w:r>
        <w:r w:rsidR="001E602D" w:rsidRPr="002B42A7">
          <w:rPr>
            <w:rFonts w:ascii="Times New Roman" w:hAnsi="Times New Roman" w:cs="Times New Roman"/>
            <w:i/>
            <w:iCs/>
            <w:color w:val="000000" w:themeColor="text1"/>
            <w:rPrChange w:id="7333" w:author="Ruijie Xu" w:date="2022-03-10T12:31:00Z">
              <w:rPr>
                <w:i/>
                <w:iCs/>
                <w:color w:val="000000" w:themeColor="text1"/>
              </w:rPr>
            </w:rPrChange>
          </w:rPr>
          <w:lastRenderedPageBreak/>
          <w:t>borgpeterseni</w:t>
        </w:r>
        <w:r w:rsidR="001E602D" w:rsidRPr="002B42A7">
          <w:rPr>
            <w:rFonts w:ascii="Times New Roman" w:hAnsi="Times New Roman" w:cs="Times New Roman"/>
            <w:color w:val="000000" w:themeColor="text1"/>
            <w:rPrChange w:id="7334" w:author="Ruijie Xu" w:date="2022-03-10T12:31:00Z">
              <w:rPr>
                <w:color w:val="000000" w:themeColor="text1"/>
              </w:rPr>
            </w:rPrChange>
          </w:rPr>
          <w:t xml:space="preserve">, and </w:t>
        </w:r>
        <w:r w:rsidR="001E602D" w:rsidRPr="002B42A7">
          <w:rPr>
            <w:rFonts w:ascii="Times New Roman" w:hAnsi="Times New Roman" w:cs="Times New Roman"/>
            <w:i/>
            <w:iCs/>
            <w:color w:val="000000" w:themeColor="text1"/>
            <w:rPrChange w:id="7335" w:author="Ruijie Xu" w:date="2022-03-10T12:31:00Z">
              <w:rPr>
                <w:i/>
                <w:iCs/>
                <w:color w:val="000000" w:themeColor="text1"/>
              </w:rPr>
            </w:rPrChange>
          </w:rPr>
          <w:t>Mycoplasm pulmonis</w:t>
        </w:r>
        <w:r w:rsidR="001E602D" w:rsidRPr="002B42A7">
          <w:rPr>
            <w:rFonts w:ascii="Times New Roman" w:hAnsi="Times New Roman" w:cs="Times New Roman"/>
            <w:color w:val="000000" w:themeColor="text1"/>
            <w:rPrChange w:id="7336" w:author="Ruijie Xu" w:date="2022-03-10T12:31:00Z">
              <w:rPr>
                <w:color w:val="000000" w:themeColor="text1"/>
              </w:rPr>
            </w:rPrChange>
          </w:rPr>
          <w:t>) were classified by all software (Table SII.7). Kaiju and Centrifuge ha</w:t>
        </w:r>
      </w:ins>
      <w:ins w:id="7337" w:author="Liliana Salvador" w:date="2022-03-08T20:01:00Z">
        <w:r w:rsidR="00585D58" w:rsidRPr="002B42A7">
          <w:rPr>
            <w:rFonts w:ascii="Times New Roman" w:hAnsi="Times New Roman" w:cs="Times New Roman"/>
            <w:color w:val="000000" w:themeColor="text1"/>
            <w:rPrChange w:id="7338" w:author="Ruijie Xu" w:date="2022-03-10T12:31:00Z">
              <w:rPr>
                <w:color w:val="000000" w:themeColor="text1"/>
              </w:rPr>
            </w:rPrChange>
          </w:rPr>
          <w:t>d</w:t>
        </w:r>
      </w:ins>
      <w:ins w:id="7339" w:author="Ruijie Xu" w:date="2022-03-04T13:05:00Z">
        <w:del w:id="7340" w:author="Liliana Salvador" w:date="2022-03-08T20:01:00Z">
          <w:r w:rsidR="001E602D" w:rsidRPr="002B42A7" w:rsidDel="00585D58">
            <w:rPr>
              <w:rFonts w:ascii="Times New Roman" w:hAnsi="Times New Roman" w:cs="Times New Roman"/>
              <w:color w:val="000000" w:themeColor="text1"/>
              <w:rPrChange w:id="7341"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7342" w:author="Ruijie Xu" w:date="2022-03-10T12:31:00Z">
              <w:rPr>
                <w:color w:val="000000" w:themeColor="text1"/>
              </w:rPr>
            </w:rPrChange>
          </w:rPr>
          <w:t xml:space="preserve"> the highest number of distinct DA taxa (390 and 376 taxa, respectively) (Figure 5a). Although Centrifuge identified the largest number of DA species taxa, Kaiju identified the highest number of unique phylum taxa (42), </w:t>
        </w:r>
        <w:commentRangeStart w:id="7343"/>
        <w:r w:rsidR="001E602D" w:rsidRPr="002B42A7">
          <w:rPr>
            <w:rFonts w:ascii="Times New Roman" w:hAnsi="Times New Roman" w:cs="Times New Roman"/>
            <w:color w:val="000000" w:themeColor="text1"/>
            <w:rPrChange w:id="7344" w:author="Ruijie Xu" w:date="2022-03-10T12:31:00Z">
              <w:rPr>
                <w:color w:val="000000" w:themeColor="text1"/>
              </w:rPr>
            </w:rPrChange>
          </w:rPr>
          <w:t xml:space="preserve">which means that many of Centrifuge’s DA species have the same phylum taxonomy (Figure 5a). </w:t>
        </w:r>
        <w:commentRangeEnd w:id="7343"/>
        <w:r w:rsidR="001E602D" w:rsidRPr="002B42A7">
          <w:rPr>
            <w:rStyle w:val="CommentReference"/>
            <w:rFonts w:ascii="Times New Roman" w:hAnsi="Times New Roman" w:cs="Times New Roman"/>
            <w:sz w:val="24"/>
            <w:szCs w:val="24"/>
            <w:rPrChange w:id="7345" w:author="Ruijie Xu" w:date="2022-03-10T12:31:00Z">
              <w:rPr>
                <w:rStyle w:val="CommentReference"/>
              </w:rPr>
            </w:rPrChange>
          </w:rPr>
          <w:commentReference w:id="7343"/>
        </w:r>
      </w:ins>
    </w:p>
    <w:bookmarkEnd w:id="7287"/>
    <w:bookmarkEnd w:id="7288"/>
    <w:p w14:paraId="4F5B307F" w14:textId="521061DB" w:rsidR="00ED5945" w:rsidRPr="002B42A7" w:rsidDel="00487546" w:rsidRDefault="00ED5945" w:rsidP="00ED5945">
      <w:pPr>
        <w:spacing w:line="480" w:lineRule="auto"/>
        <w:rPr>
          <w:ins w:id="7346" w:author="Rajeev, Sree" w:date="2022-03-02T12:40:00Z"/>
          <w:del w:id="7347" w:author="Ruijie Xu" w:date="2022-03-04T13:56:00Z"/>
          <w:rFonts w:ascii="Times New Roman" w:hAnsi="Times New Roman" w:cs="Times New Roman"/>
          <w:i/>
          <w:color w:val="000000" w:themeColor="text1"/>
          <w:highlight w:val="yellow"/>
          <w:rPrChange w:id="7348" w:author="Ruijie Xu" w:date="2022-03-10T12:31:00Z">
            <w:rPr>
              <w:ins w:id="7349" w:author="Rajeev, Sree" w:date="2022-03-02T12:40:00Z"/>
              <w:del w:id="7350" w:author="Ruijie Xu" w:date="2022-03-04T13:56:00Z"/>
              <w:i/>
              <w:color w:val="000000" w:themeColor="text1"/>
            </w:rPr>
          </w:rPrChange>
        </w:rPr>
      </w:pPr>
      <w:ins w:id="7351" w:author="Rajeev, Sree" w:date="2022-03-02T12:40:00Z">
        <w:del w:id="7352" w:author="Ruijie Xu" w:date="2022-03-10T12:12:00Z">
          <w:r w:rsidRPr="002B42A7" w:rsidDel="004910A0">
            <w:rPr>
              <w:rFonts w:ascii="Times New Roman" w:hAnsi="Times New Roman" w:cs="Times New Roman"/>
              <w:color w:val="000000" w:themeColor="text1"/>
              <w:highlight w:val="yellow"/>
              <w:rPrChange w:id="7353"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7354" w:author="Ruijie Xu" w:date="2022-03-04T13:06:00Z"/>
          <w:rFonts w:ascii="Times New Roman" w:hAnsi="Times New Roman" w:cs="Times New Roman"/>
          <w:color w:val="000000" w:themeColor="text1"/>
          <w:rPrChange w:id="7355" w:author="Ruijie Xu" w:date="2022-03-10T12:31:00Z">
            <w:rPr>
              <w:ins w:id="7356" w:author="Ruijie Xu" w:date="2022-03-04T13:06:00Z"/>
              <w:color w:val="000000" w:themeColor="text1"/>
            </w:rPr>
          </w:rPrChange>
        </w:rPr>
      </w:pPr>
      <w:commentRangeStart w:id="7357"/>
      <w:ins w:id="7358" w:author="Rajeev, Sree" w:date="2022-03-02T12:40:00Z">
        <w:r w:rsidRPr="002B42A7">
          <w:rPr>
            <w:rFonts w:ascii="Times New Roman" w:hAnsi="Times New Roman" w:cs="Times New Roman"/>
            <w:color w:val="000000" w:themeColor="text1"/>
            <w:highlight w:val="yellow"/>
            <w:rPrChange w:id="7359" w:author="Ruijie Xu" w:date="2022-03-10T12:31:00Z">
              <w:rPr>
                <w:color w:val="000000" w:themeColor="text1"/>
              </w:rPr>
            </w:rPrChange>
          </w:rPr>
          <w:t>At the Phylum level</w:t>
        </w:r>
        <w:del w:id="7360" w:author="Ruijie Xu" w:date="2022-03-10T12:13:00Z">
          <w:r w:rsidRPr="002B42A7" w:rsidDel="004910A0">
            <w:rPr>
              <w:rFonts w:ascii="Times New Roman" w:hAnsi="Times New Roman" w:cs="Times New Roman"/>
              <w:color w:val="000000" w:themeColor="text1"/>
              <w:highlight w:val="yellow"/>
              <w:rPrChange w:id="7361" w:author="Ruijie Xu" w:date="2022-03-10T12:31:00Z">
                <w:rPr>
                  <w:color w:val="000000" w:themeColor="text1"/>
                </w:rPr>
              </w:rPrChange>
            </w:rPr>
            <w:delText xml:space="preserve"> analysis</w:delText>
          </w:r>
        </w:del>
      </w:ins>
      <w:ins w:id="7362" w:author="Ruijie Xu" w:date="2022-03-10T12:12:00Z">
        <w:r w:rsidR="004910A0" w:rsidRPr="002B42A7">
          <w:rPr>
            <w:rFonts w:ascii="Times New Roman" w:hAnsi="Times New Roman" w:cs="Times New Roman"/>
            <w:color w:val="000000" w:themeColor="text1"/>
            <w:highlight w:val="yellow"/>
            <w:rPrChange w:id="7363" w:author="Ruijie Xu" w:date="2022-03-10T12:31:00Z">
              <w:rPr>
                <w:color w:val="000000" w:themeColor="text1"/>
                <w:highlight w:val="yellow"/>
              </w:rPr>
            </w:rPrChange>
          </w:rPr>
          <w:t xml:space="preserve"> lung vs. kidney </w:t>
        </w:r>
      </w:ins>
      <w:ins w:id="7364" w:author="Ruijie Xu" w:date="2022-03-10T12:13:00Z">
        <w:r w:rsidR="004910A0" w:rsidRPr="002B42A7">
          <w:rPr>
            <w:rFonts w:ascii="Times New Roman" w:hAnsi="Times New Roman" w:cs="Times New Roman"/>
            <w:color w:val="000000" w:themeColor="text1"/>
            <w:highlight w:val="yellow"/>
            <w:rPrChange w:id="7365" w:author="Ruijie Xu" w:date="2022-03-10T12:31:00Z">
              <w:rPr>
                <w:color w:val="000000" w:themeColor="text1"/>
                <w:highlight w:val="yellow"/>
              </w:rPr>
            </w:rPrChange>
          </w:rPr>
          <w:t>analysis</w:t>
        </w:r>
      </w:ins>
      <w:ins w:id="7366" w:author="Rajeev, Sree" w:date="2022-03-02T12:40:00Z">
        <w:r w:rsidRPr="002B42A7">
          <w:rPr>
            <w:rFonts w:ascii="Times New Roman" w:hAnsi="Times New Roman" w:cs="Times New Roman"/>
            <w:color w:val="000000" w:themeColor="text1"/>
            <w:highlight w:val="yellow"/>
            <w:rPrChange w:id="7367" w:author="Ruijie Xu" w:date="2022-03-10T12:31:00Z">
              <w:rPr>
                <w:color w:val="000000" w:themeColor="text1"/>
              </w:rPr>
            </w:rPrChange>
          </w:rPr>
          <w:t xml:space="preserve">, </w:t>
        </w:r>
      </w:ins>
      <w:ins w:id="7368" w:author="Rajeev, Sree" w:date="2022-03-02T12:41:00Z">
        <w:r w:rsidRPr="002B42A7">
          <w:rPr>
            <w:rFonts w:ascii="Times New Roman" w:hAnsi="Times New Roman" w:cs="Times New Roman"/>
            <w:color w:val="000000" w:themeColor="text1"/>
            <w:highlight w:val="yellow"/>
            <w:rPrChange w:id="7369" w:author="Ruijie Xu" w:date="2022-03-10T12:31:00Z">
              <w:rPr>
                <w:color w:val="000000" w:themeColor="text1"/>
              </w:rPr>
            </w:rPrChange>
          </w:rPr>
          <w:t xml:space="preserve">the results were consistent </w:t>
        </w:r>
      </w:ins>
      <w:ins w:id="7370" w:author="Rajeev, Sree" w:date="2022-03-02T12:40:00Z">
        <w:del w:id="7371" w:author="Ruijie Xu" w:date="2022-03-10T12:13:00Z">
          <w:r w:rsidRPr="002B42A7" w:rsidDel="003F05AA">
            <w:rPr>
              <w:rFonts w:ascii="Times New Roman" w:hAnsi="Times New Roman" w:cs="Times New Roman"/>
              <w:color w:val="000000" w:themeColor="text1"/>
              <w:highlight w:val="yellow"/>
              <w:rPrChange w:id="7372"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373" w:author="Ruijie Xu" w:date="2022-03-10T12:31:00Z">
              <w:rPr>
                <w:color w:val="000000" w:themeColor="text1"/>
              </w:rPr>
            </w:rPrChange>
          </w:rPr>
          <w:t>for all software</w:t>
        </w:r>
      </w:ins>
      <w:ins w:id="7374" w:author="Rajeev, Sree" w:date="2022-03-02T12:42:00Z">
        <w:r w:rsidRPr="002B42A7">
          <w:rPr>
            <w:rFonts w:ascii="Times New Roman" w:hAnsi="Times New Roman" w:cs="Times New Roman"/>
            <w:color w:val="000000" w:themeColor="text1"/>
            <w:highlight w:val="yellow"/>
            <w:rPrChange w:id="7375" w:author="Ruijie Xu" w:date="2022-03-10T12:31:00Z">
              <w:rPr>
                <w:color w:val="000000" w:themeColor="text1"/>
              </w:rPr>
            </w:rPrChange>
          </w:rPr>
          <w:t xml:space="preserve"> except </w:t>
        </w:r>
      </w:ins>
      <w:ins w:id="7376" w:author="Ruijie Xu" w:date="2022-03-04T13:57:00Z">
        <w:r w:rsidR="00487546" w:rsidRPr="002B42A7">
          <w:rPr>
            <w:rFonts w:ascii="Times New Roman" w:hAnsi="Times New Roman" w:cs="Times New Roman"/>
            <w:color w:val="000000" w:themeColor="text1"/>
            <w:highlight w:val="yellow"/>
            <w:rPrChange w:id="7377" w:author="Ruijie Xu" w:date="2022-03-10T12:31:00Z">
              <w:rPr>
                <w:color w:val="000000" w:themeColor="text1"/>
                <w:highlight w:val="yellow"/>
              </w:rPr>
            </w:rPrChange>
          </w:rPr>
          <w:t>for</w:t>
        </w:r>
      </w:ins>
      <w:ins w:id="7378" w:author="Rajeev, Sree" w:date="2022-03-02T12:42:00Z">
        <w:del w:id="7379" w:author="Ruijie Xu" w:date="2022-03-04T13:57:00Z">
          <w:r w:rsidRPr="002B42A7" w:rsidDel="00487546">
            <w:rPr>
              <w:rFonts w:ascii="Times New Roman" w:hAnsi="Times New Roman" w:cs="Times New Roman"/>
              <w:color w:val="000000" w:themeColor="text1"/>
              <w:highlight w:val="yellow"/>
              <w:rPrChange w:id="7380" w:author="Ruijie Xu" w:date="2022-03-10T12:31:00Z">
                <w:rPr>
                  <w:color w:val="000000" w:themeColor="text1"/>
                </w:rPr>
              </w:rPrChange>
            </w:rPr>
            <w:delText>that</w:delText>
          </w:r>
        </w:del>
      </w:ins>
      <w:ins w:id="7381" w:author="Ruijie Xu" w:date="2022-03-04T13:57:00Z">
        <w:r w:rsidR="00487546" w:rsidRPr="002B42A7">
          <w:rPr>
            <w:rFonts w:ascii="Times New Roman" w:hAnsi="Times New Roman" w:cs="Times New Roman"/>
            <w:color w:val="000000" w:themeColor="text1"/>
            <w:highlight w:val="yellow"/>
            <w:rPrChange w:id="7382" w:author="Ruijie Xu" w:date="2022-03-10T12:31:00Z">
              <w:rPr>
                <w:color w:val="000000" w:themeColor="text1"/>
                <w:highlight w:val="yellow"/>
              </w:rPr>
            </w:rPrChange>
          </w:rPr>
          <w:t xml:space="preserve"> </w:t>
        </w:r>
      </w:ins>
      <w:ins w:id="7383" w:author="Rajeev, Sree" w:date="2022-03-02T12:42:00Z">
        <w:del w:id="7384" w:author="Ruijie Xu" w:date="2022-03-04T13:57:00Z">
          <w:r w:rsidRPr="002B42A7" w:rsidDel="00487546">
            <w:rPr>
              <w:rFonts w:ascii="Times New Roman" w:hAnsi="Times New Roman" w:cs="Times New Roman"/>
              <w:color w:val="000000" w:themeColor="text1"/>
              <w:highlight w:val="yellow"/>
              <w:rPrChange w:id="7385" w:author="Ruijie Xu" w:date="2022-03-10T12:31:00Z">
                <w:rPr>
                  <w:color w:val="000000" w:themeColor="text1"/>
                </w:rPr>
              </w:rPrChange>
            </w:rPr>
            <w:delText xml:space="preserve"> </w:delText>
          </w:r>
        </w:del>
      </w:ins>
      <w:ins w:id="7386" w:author="Rajeev, Sree" w:date="2022-03-02T12:40:00Z">
        <w:del w:id="7387" w:author="Ruijie Xu" w:date="2022-03-04T13:57:00Z">
          <w:r w:rsidRPr="002B42A7" w:rsidDel="00487546">
            <w:rPr>
              <w:rFonts w:ascii="Times New Roman" w:hAnsi="Times New Roman" w:cs="Times New Roman"/>
              <w:color w:val="000000" w:themeColor="text1"/>
              <w:highlight w:val="yellow"/>
              <w:rPrChange w:id="7388"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389" w:author="Ruijie Xu" w:date="2022-03-10T12:31:00Z">
              <w:rPr>
                <w:color w:val="000000" w:themeColor="text1"/>
              </w:rPr>
            </w:rPrChange>
          </w:rPr>
          <w:t>Diamond</w:t>
        </w:r>
      </w:ins>
      <w:ins w:id="7390" w:author="Ruijie Xu" w:date="2022-03-04T13:57:00Z">
        <w:r w:rsidR="00487546" w:rsidRPr="002B42A7">
          <w:rPr>
            <w:rFonts w:ascii="Times New Roman" w:hAnsi="Times New Roman" w:cs="Times New Roman"/>
            <w:color w:val="000000" w:themeColor="text1"/>
            <w:highlight w:val="yellow"/>
            <w:rPrChange w:id="7391" w:author="Ruijie Xu" w:date="2022-03-10T12:31:00Z">
              <w:rPr>
                <w:color w:val="000000" w:themeColor="text1"/>
                <w:highlight w:val="yellow"/>
              </w:rPr>
            </w:rPrChange>
          </w:rPr>
          <w:t>, which</w:t>
        </w:r>
      </w:ins>
      <w:ins w:id="7392" w:author="Rajeev, Sree" w:date="2022-03-02T12:40:00Z">
        <w:r w:rsidRPr="002B42A7">
          <w:rPr>
            <w:rFonts w:ascii="Times New Roman" w:hAnsi="Times New Roman" w:cs="Times New Roman"/>
            <w:color w:val="000000" w:themeColor="text1"/>
            <w:highlight w:val="yellow"/>
            <w:rPrChange w:id="7393" w:author="Ruijie Xu" w:date="2022-03-10T12:31:00Z">
              <w:rPr>
                <w:color w:val="000000" w:themeColor="text1"/>
              </w:rPr>
            </w:rPrChange>
          </w:rPr>
          <w:t xml:space="preserve"> </w:t>
        </w:r>
      </w:ins>
      <w:commentRangeEnd w:id="7357"/>
      <w:ins w:id="7394" w:author="Rajeev, Sree" w:date="2022-03-02T12:43:00Z">
        <w:r w:rsidRPr="002B42A7">
          <w:rPr>
            <w:rStyle w:val="CommentReference"/>
            <w:rFonts w:ascii="Times New Roman" w:hAnsi="Times New Roman" w:cs="Times New Roman"/>
            <w:sz w:val="24"/>
            <w:szCs w:val="24"/>
            <w:highlight w:val="yellow"/>
            <w:rPrChange w:id="7395" w:author="Ruijie Xu" w:date="2022-03-10T12:31:00Z">
              <w:rPr>
                <w:rStyle w:val="CommentReference"/>
              </w:rPr>
            </w:rPrChange>
          </w:rPr>
          <w:commentReference w:id="7357"/>
        </w:r>
      </w:ins>
      <w:ins w:id="7396" w:author="Rajeev, Sree" w:date="2022-03-02T12:40:00Z">
        <w:r w:rsidRPr="002B42A7">
          <w:rPr>
            <w:rFonts w:ascii="Times New Roman" w:hAnsi="Times New Roman" w:cs="Times New Roman"/>
            <w:color w:val="000000" w:themeColor="text1"/>
            <w:highlight w:val="yellow"/>
            <w:rPrChange w:id="7397" w:author="Ruijie Xu" w:date="2022-03-10T12:31:00Z">
              <w:rPr>
                <w:color w:val="000000" w:themeColor="text1"/>
              </w:rPr>
            </w:rPrChange>
          </w:rPr>
          <w:t>missed four taxa ("p__Aquificae”, “p__Fusobacteria”, “p__Firmicutes”, and “p__Cyanobacteria”)</w:t>
        </w:r>
      </w:ins>
      <w:ins w:id="7398" w:author="Ruijie Xu" w:date="2022-03-10T12:13:00Z">
        <w:r w:rsidR="007B7DB2" w:rsidRPr="002B42A7">
          <w:rPr>
            <w:rFonts w:ascii="Times New Roman" w:hAnsi="Times New Roman" w:cs="Times New Roman"/>
            <w:color w:val="000000" w:themeColor="text1"/>
            <w:highlight w:val="yellow"/>
            <w:rPrChange w:id="7399" w:author="Ruijie Xu" w:date="2022-03-10T12:31:00Z">
              <w:rPr>
                <w:color w:val="000000" w:themeColor="text1"/>
                <w:highlight w:val="yellow"/>
              </w:rPr>
            </w:rPrChange>
          </w:rPr>
          <w:t xml:space="preserve"> (Figure 5c)</w:t>
        </w:r>
      </w:ins>
      <w:ins w:id="7400" w:author="Rajeev, Sree" w:date="2022-03-02T12:40:00Z">
        <w:del w:id="7401" w:author="Liliana Salvador" w:date="2022-03-08T20:02:00Z">
          <w:r w:rsidRPr="002B42A7" w:rsidDel="00585D58">
            <w:rPr>
              <w:rFonts w:ascii="Times New Roman" w:hAnsi="Times New Roman" w:cs="Times New Roman"/>
              <w:color w:val="000000" w:themeColor="text1"/>
              <w:highlight w:val="yellow"/>
              <w:rPrChange w:id="7402"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7403" w:author="Ruijie Xu" w:date="2022-03-10T12:31:00Z">
              <w:rPr>
                <w:color w:val="000000" w:themeColor="text1"/>
              </w:rPr>
            </w:rPrChange>
          </w:rPr>
          <w:t>.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reported  “p__Candidatus Micrarchaeota” and "p__Candidatus Lokiarchaeota”. Finally, Kaiju uniquely reported “p__Candidatus Thermoplasmatota”.</w:t>
        </w:r>
      </w:ins>
    </w:p>
    <w:p w14:paraId="4BCAFB02" w14:textId="64AD712B" w:rsidR="001E602D" w:rsidRPr="002B42A7" w:rsidRDefault="001E602D">
      <w:pPr>
        <w:spacing w:line="480" w:lineRule="auto"/>
        <w:rPr>
          <w:ins w:id="7404" w:author="Ruijie Xu" w:date="2022-02-27T12:28:00Z"/>
          <w:rFonts w:ascii="Times New Roman" w:hAnsi="Times New Roman" w:cs="Times New Roman"/>
          <w:color w:val="000000" w:themeColor="text1"/>
          <w:rPrChange w:id="7405" w:author="Ruijie Xu" w:date="2022-03-10T12:31:00Z">
            <w:rPr>
              <w:ins w:id="7406" w:author="Ruijie Xu" w:date="2022-02-27T12:28:00Z"/>
              <w:b/>
              <w:bCs/>
              <w:color w:val="000000" w:themeColor="text1"/>
            </w:rPr>
          </w:rPrChange>
        </w:rPr>
      </w:pPr>
      <w:ins w:id="7407" w:author="Ruijie Xu" w:date="2022-03-04T13:06:00Z">
        <w:r w:rsidRPr="002B42A7">
          <w:rPr>
            <w:rFonts w:ascii="Times New Roman" w:hAnsi="Times New Roman" w:cs="Times New Roman"/>
            <w:color w:val="000000" w:themeColor="text1"/>
            <w:highlight w:val="cyan"/>
            <w:rPrChange w:id="7408" w:author="Ruijie Xu" w:date="2022-03-10T12:31:00Z">
              <w:rPr>
                <w:color w:val="000000" w:themeColor="text1"/>
              </w:rPr>
            </w:rPrChange>
          </w:rPr>
          <w:t xml:space="preserve">DA taxa </w:t>
        </w:r>
        <w:del w:id="7409" w:author="Liliana Salvador" w:date="2022-03-08T20:03:00Z">
          <w:r w:rsidRPr="002B42A7" w:rsidDel="00585D58">
            <w:rPr>
              <w:rFonts w:ascii="Times New Roman" w:hAnsi="Times New Roman" w:cs="Times New Roman"/>
              <w:color w:val="000000" w:themeColor="text1"/>
              <w:highlight w:val="cyan"/>
              <w:rPrChange w:id="7410" w:author="Ruijie Xu" w:date="2022-03-10T12:31:00Z">
                <w:rPr>
                  <w:color w:val="000000" w:themeColor="text1"/>
                </w:rPr>
              </w:rPrChange>
            </w:rPr>
            <w:delText>has also been</w:delText>
          </w:r>
        </w:del>
      </w:ins>
      <w:ins w:id="7411" w:author="Liliana Salvador" w:date="2022-03-08T20:03:00Z">
        <w:r w:rsidR="00585D58" w:rsidRPr="002B42A7">
          <w:rPr>
            <w:rFonts w:ascii="Times New Roman" w:hAnsi="Times New Roman" w:cs="Times New Roman"/>
            <w:color w:val="000000" w:themeColor="text1"/>
            <w:highlight w:val="cyan"/>
            <w:rPrChange w:id="7412" w:author="Ruijie Xu" w:date="2022-03-10T12:31:00Z">
              <w:rPr>
                <w:color w:val="000000" w:themeColor="text1"/>
                <w:highlight w:val="cyan"/>
              </w:rPr>
            </w:rPrChange>
          </w:rPr>
          <w:t>were also</w:t>
        </w:r>
      </w:ins>
      <w:ins w:id="7413" w:author="Ruijie Xu" w:date="2022-03-04T13:06:00Z">
        <w:r w:rsidRPr="002B42A7">
          <w:rPr>
            <w:rFonts w:ascii="Times New Roman" w:hAnsi="Times New Roman" w:cs="Times New Roman"/>
            <w:color w:val="000000" w:themeColor="text1"/>
            <w:highlight w:val="cyan"/>
            <w:rPrChange w:id="7414" w:author="Ruijie Xu" w:date="2022-03-10T12:31:00Z">
              <w:rPr>
                <w:color w:val="000000" w:themeColor="text1"/>
              </w:rPr>
            </w:rPrChange>
          </w:rPr>
          <w:t xml:space="preserve"> identified between </w:t>
        </w:r>
      </w:ins>
      <w:ins w:id="7415" w:author="Ruijie Xu" w:date="2022-03-04T13:13:00Z">
        <w:r w:rsidR="00510AC1" w:rsidRPr="002B42A7">
          <w:rPr>
            <w:rFonts w:ascii="Times New Roman" w:hAnsi="Times New Roman" w:cs="Times New Roman"/>
            <w:color w:val="000000" w:themeColor="text1"/>
            <w:highlight w:val="cyan"/>
            <w:rPrChange w:id="7416" w:author="Ruijie Xu" w:date="2022-03-10T12:31:00Z">
              <w:rPr>
                <w:color w:val="000000" w:themeColor="text1"/>
              </w:rPr>
            </w:rPrChange>
          </w:rPr>
          <w:t xml:space="preserve">the </w:t>
        </w:r>
      </w:ins>
      <w:ins w:id="7417" w:author="Ruijie Xu" w:date="2022-03-04T13:06:00Z">
        <w:r w:rsidRPr="002B42A7">
          <w:rPr>
            <w:rFonts w:ascii="Times New Roman" w:hAnsi="Times New Roman" w:cs="Times New Roman"/>
            <w:color w:val="000000" w:themeColor="text1"/>
            <w:highlight w:val="cyan"/>
            <w:rPrChange w:id="7418" w:author="Ruijie Xu" w:date="2022-03-10T12:31:00Z">
              <w:rPr>
                <w:color w:val="000000" w:themeColor="text1"/>
              </w:rPr>
            </w:rPrChange>
          </w:rPr>
          <w:t>microbiomes of lung an</w:t>
        </w:r>
      </w:ins>
      <w:ins w:id="7419" w:author="Ruijie Xu" w:date="2022-03-04T13:07:00Z">
        <w:r w:rsidRPr="002B42A7">
          <w:rPr>
            <w:rFonts w:ascii="Times New Roman" w:hAnsi="Times New Roman" w:cs="Times New Roman"/>
            <w:color w:val="000000" w:themeColor="text1"/>
            <w:highlight w:val="cyan"/>
            <w:rPrChange w:id="7420" w:author="Ruijie Xu" w:date="2022-03-10T12:31:00Z">
              <w:rPr>
                <w:color w:val="000000" w:themeColor="text1"/>
              </w:rPr>
            </w:rPrChange>
          </w:rPr>
          <w:t xml:space="preserve">d spleen </w:t>
        </w:r>
        <w:del w:id="7421" w:author="Liliana Salvador" w:date="2022-03-08T20:04:00Z">
          <w:r w:rsidRPr="002B42A7" w:rsidDel="00585D58">
            <w:rPr>
              <w:rFonts w:ascii="Times New Roman" w:hAnsi="Times New Roman" w:cs="Times New Roman"/>
              <w:color w:val="000000" w:themeColor="text1"/>
              <w:highlight w:val="cyan"/>
              <w:rPrChange w:id="7422"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7423" w:author="Ruijie Xu" w:date="2022-03-10T12:31:00Z">
              <w:rPr>
                <w:color w:val="000000" w:themeColor="text1"/>
              </w:rPr>
            </w:rPrChange>
          </w:rPr>
          <w:t xml:space="preserve">and between </w:t>
        </w:r>
        <w:del w:id="7424" w:author="Liliana Salvador" w:date="2022-03-08T20:03:00Z">
          <w:r w:rsidRPr="002B42A7" w:rsidDel="00585D58">
            <w:rPr>
              <w:rFonts w:ascii="Times New Roman" w:hAnsi="Times New Roman" w:cs="Times New Roman"/>
              <w:color w:val="000000" w:themeColor="text1"/>
              <w:highlight w:val="cyan"/>
              <w:rPrChange w:id="7425"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7426" w:author="Ruijie Xu" w:date="2022-03-10T12:31:00Z">
              <w:rPr>
                <w:color w:val="000000" w:themeColor="text1"/>
              </w:rPr>
            </w:rPrChange>
          </w:rPr>
          <w:t xml:space="preserve">kidney </w:t>
        </w:r>
      </w:ins>
      <w:ins w:id="7427" w:author="Ruijie Xu" w:date="2022-03-04T13:14:00Z">
        <w:r w:rsidR="00510AC1" w:rsidRPr="002B42A7">
          <w:rPr>
            <w:rFonts w:ascii="Times New Roman" w:hAnsi="Times New Roman" w:cs="Times New Roman"/>
            <w:color w:val="000000" w:themeColor="text1"/>
            <w:highlight w:val="cyan"/>
            <w:rPrChange w:id="7428" w:author="Ruijie Xu" w:date="2022-03-10T12:31:00Z">
              <w:rPr>
                <w:color w:val="000000" w:themeColor="text1"/>
              </w:rPr>
            </w:rPrChange>
          </w:rPr>
          <w:t>and spleen</w:t>
        </w:r>
      </w:ins>
      <w:ins w:id="7429" w:author="Ruijie Xu" w:date="2022-03-04T13:07:00Z">
        <w:r w:rsidRPr="002B42A7">
          <w:rPr>
            <w:rFonts w:ascii="Times New Roman" w:hAnsi="Times New Roman" w:cs="Times New Roman"/>
            <w:color w:val="000000" w:themeColor="text1"/>
            <w:highlight w:val="cyan"/>
            <w:rPrChange w:id="7430" w:author="Ruijie Xu" w:date="2022-03-10T12:31:00Z">
              <w:rPr>
                <w:color w:val="000000" w:themeColor="text1"/>
              </w:rPr>
            </w:rPrChange>
          </w:rPr>
          <w:t xml:space="preserve"> samples. </w:t>
        </w:r>
      </w:ins>
      <w:ins w:id="7431" w:author="Ruijie Xu" w:date="2022-03-04T13:11:00Z">
        <w:r w:rsidRPr="002B42A7">
          <w:rPr>
            <w:rFonts w:ascii="Times New Roman" w:hAnsi="Times New Roman" w:cs="Times New Roman"/>
            <w:color w:val="000000" w:themeColor="text1"/>
            <w:highlight w:val="cyan"/>
            <w:rPrChange w:id="7432" w:author="Ruijie Xu" w:date="2022-03-10T12:31:00Z">
              <w:rPr>
                <w:color w:val="000000" w:themeColor="text1"/>
              </w:rPr>
            </w:rPrChange>
          </w:rPr>
          <w:t xml:space="preserve">Kaiju and Centrifuge were </w:t>
        </w:r>
        <w:del w:id="7433" w:author="Liliana Salvador" w:date="2022-03-08T20:05:00Z">
          <w:r w:rsidRPr="002B42A7" w:rsidDel="00585D58">
            <w:rPr>
              <w:rFonts w:ascii="Times New Roman" w:hAnsi="Times New Roman" w:cs="Times New Roman"/>
              <w:color w:val="000000" w:themeColor="text1"/>
              <w:highlight w:val="cyan"/>
              <w:rPrChange w:id="7434" w:author="Ruijie Xu" w:date="2022-03-10T12:31:00Z">
                <w:rPr>
                  <w:color w:val="000000" w:themeColor="text1"/>
                </w:rPr>
              </w:rPrChange>
            </w:rPr>
            <w:delText>still</w:delText>
          </w:r>
        </w:del>
      </w:ins>
      <w:ins w:id="7435" w:author="Liliana Salvador" w:date="2022-03-08T20:05:00Z">
        <w:r w:rsidR="00585D58" w:rsidRPr="002B42A7">
          <w:rPr>
            <w:rFonts w:ascii="Times New Roman" w:hAnsi="Times New Roman" w:cs="Times New Roman"/>
            <w:color w:val="000000" w:themeColor="text1"/>
            <w:highlight w:val="cyan"/>
            <w:rPrChange w:id="7436" w:author="Ruijie Xu" w:date="2022-03-10T12:31:00Z">
              <w:rPr>
                <w:color w:val="000000" w:themeColor="text1"/>
                <w:highlight w:val="cyan"/>
              </w:rPr>
            </w:rPrChange>
          </w:rPr>
          <w:t>the</w:t>
        </w:r>
      </w:ins>
      <w:ins w:id="7437" w:author="Ruijie Xu" w:date="2022-03-04T13:11:00Z">
        <w:r w:rsidRPr="002B42A7">
          <w:rPr>
            <w:rFonts w:ascii="Times New Roman" w:hAnsi="Times New Roman" w:cs="Times New Roman"/>
            <w:color w:val="000000" w:themeColor="text1"/>
            <w:highlight w:val="cyan"/>
            <w:rPrChange w:id="7438" w:author="Ruijie Xu" w:date="2022-03-10T12:31:00Z">
              <w:rPr>
                <w:color w:val="000000" w:themeColor="text1"/>
              </w:rPr>
            </w:rPrChange>
          </w:rPr>
          <w:t xml:space="preserve"> most sensitive in DA identification between </w:t>
        </w:r>
      </w:ins>
      <w:ins w:id="7439" w:author="Ruijie Xu" w:date="2022-03-04T13:12:00Z">
        <w:r w:rsidRPr="002B42A7">
          <w:rPr>
            <w:rFonts w:ascii="Times New Roman" w:hAnsi="Times New Roman" w:cs="Times New Roman"/>
            <w:color w:val="000000" w:themeColor="text1"/>
            <w:highlight w:val="cyan"/>
            <w:rPrChange w:id="7440" w:author="Ruijie Xu" w:date="2022-03-10T12:31:00Z">
              <w:rPr>
                <w:color w:val="000000" w:themeColor="text1"/>
              </w:rPr>
            </w:rPrChange>
          </w:rPr>
          <w:t>lung and spleen</w:t>
        </w:r>
      </w:ins>
      <w:ins w:id="7441" w:author="Ruijie Xu" w:date="2022-03-04T13:58:00Z">
        <w:r w:rsidR="00487546" w:rsidRPr="002B42A7">
          <w:rPr>
            <w:rFonts w:ascii="Times New Roman" w:hAnsi="Times New Roman" w:cs="Times New Roman"/>
            <w:color w:val="000000" w:themeColor="text1"/>
            <w:highlight w:val="cyan"/>
            <w:rPrChange w:id="7442" w:author="Ruijie Xu" w:date="2022-03-10T12:31:00Z">
              <w:rPr>
                <w:color w:val="000000" w:themeColor="text1"/>
                <w:highlight w:val="cyan"/>
              </w:rPr>
            </w:rPrChange>
          </w:rPr>
          <w:t xml:space="preserve"> samples</w:t>
        </w:r>
      </w:ins>
      <w:ins w:id="7443" w:author="Ruijie Xu" w:date="2022-03-10T10:16:00Z">
        <w:r w:rsidR="007A62C5" w:rsidRPr="002B42A7">
          <w:rPr>
            <w:rFonts w:ascii="Times New Roman" w:hAnsi="Times New Roman" w:cs="Times New Roman"/>
            <w:color w:val="000000" w:themeColor="text1"/>
            <w:highlight w:val="cyan"/>
            <w:rPrChange w:id="7444" w:author="Ruijie Xu" w:date="2022-03-10T12:31:00Z">
              <w:rPr>
                <w:color w:val="000000" w:themeColor="text1"/>
                <w:highlight w:val="cyan"/>
              </w:rPr>
            </w:rPrChange>
          </w:rPr>
          <w:t xml:space="preserve">. </w:t>
        </w:r>
      </w:ins>
      <w:commentRangeStart w:id="7445"/>
      <w:ins w:id="7446" w:author="Liliana Salvador" w:date="2022-03-08T20:05:00Z">
        <w:del w:id="7447" w:author="Ruijie Xu" w:date="2022-03-10T10:16:00Z">
          <w:r w:rsidR="00585D58" w:rsidRPr="002B42A7" w:rsidDel="007A62C5">
            <w:rPr>
              <w:rFonts w:ascii="Times New Roman" w:hAnsi="Times New Roman" w:cs="Times New Roman"/>
              <w:color w:val="000000" w:themeColor="text1"/>
              <w:highlight w:val="cyan"/>
              <w:rPrChange w:id="7448" w:author="Ruijie Xu" w:date="2022-03-10T12:31:00Z">
                <w:rPr>
                  <w:color w:val="000000" w:themeColor="text1"/>
                  <w:highlight w:val="cyan"/>
                </w:rPr>
              </w:rPrChange>
            </w:rPr>
            <w:delText>as</w:delText>
          </w:r>
        </w:del>
      </w:ins>
      <w:commentRangeEnd w:id="7445"/>
      <w:del w:id="7449" w:author="Ruijie Xu" w:date="2022-03-10T10:16:00Z">
        <w:r w:rsidR="000D56DE" w:rsidRPr="002B42A7" w:rsidDel="007A62C5">
          <w:rPr>
            <w:rStyle w:val="CommentReference"/>
            <w:rFonts w:ascii="Times New Roman" w:hAnsi="Times New Roman" w:cs="Times New Roman"/>
            <w:sz w:val="24"/>
            <w:szCs w:val="24"/>
            <w:rPrChange w:id="7450" w:author="Ruijie Xu" w:date="2022-03-10T12:31:00Z">
              <w:rPr>
                <w:rStyle w:val="CommentReference"/>
              </w:rPr>
            </w:rPrChange>
          </w:rPr>
          <w:commentReference w:id="7445"/>
        </w:r>
      </w:del>
      <w:ins w:id="7451" w:author="Ruijie Xu" w:date="2022-03-04T13:16:00Z">
        <w:r w:rsidR="00510AC1" w:rsidRPr="002B42A7">
          <w:rPr>
            <w:rFonts w:ascii="Times New Roman" w:hAnsi="Times New Roman" w:cs="Times New Roman"/>
            <w:color w:val="000000" w:themeColor="text1"/>
            <w:highlight w:val="cyan"/>
            <w:rPrChange w:id="7452" w:author="Ruijie Xu" w:date="2022-03-10T12:31:00Z">
              <w:rPr>
                <w:color w:val="000000" w:themeColor="text1"/>
              </w:rPr>
            </w:rPrChange>
          </w:rPr>
          <w:t>Diamond w</w:t>
        </w:r>
      </w:ins>
      <w:ins w:id="7453" w:author="Ruijie Xu" w:date="2022-03-04T13:58:00Z">
        <w:del w:id="7454" w:author="Liliana Salvador" w:date="2022-03-08T20:10:00Z">
          <w:r w:rsidR="00487546" w:rsidRPr="002B42A7" w:rsidDel="000D56DE">
            <w:rPr>
              <w:rFonts w:ascii="Times New Roman" w:hAnsi="Times New Roman" w:cs="Times New Roman"/>
              <w:color w:val="000000" w:themeColor="text1"/>
              <w:highlight w:val="cyan"/>
              <w:rPrChange w:id="7455" w:author="Ruijie Xu" w:date="2022-03-10T12:31:00Z">
                <w:rPr>
                  <w:color w:val="000000" w:themeColor="text1"/>
                  <w:highlight w:val="cyan"/>
                </w:rPr>
              </w:rPrChange>
            </w:rPr>
            <w:delText>ere</w:delText>
          </w:r>
        </w:del>
      </w:ins>
      <w:ins w:id="7456" w:author="Ruijie Xu" w:date="2022-03-04T13:16:00Z">
        <w:del w:id="7457" w:author="Liliana Salvador" w:date="2022-03-08T20:10:00Z">
          <w:r w:rsidR="00510AC1" w:rsidRPr="002B42A7" w:rsidDel="000D56DE">
            <w:rPr>
              <w:rFonts w:ascii="Times New Roman" w:hAnsi="Times New Roman" w:cs="Times New Roman"/>
              <w:color w:val="000000" w:themeColor="text1"/>
              <w:highlight w:val="cyan"/>
              <w:rPrChange w:id="7458" w:author="Ruijie Xu" w:date="2022-03-10T12:31:00Z">
                <w:rPr>
                  <w:color w:val="000000" w:themeColor="text1"/>
                </w:rPr>
              </w:rPrChange>
            </w:rPr>
            <w:delText xml:space="preserve"> found</w:delText>
          </w:r>
        </w:del>
      </w:ins>
      <w:ins w:id="7459" w:author="Liliana Salvador" w:date="2022-03-08T20:10:00Z">
        <w:r w:rsidR="000D56DE" w:rsidRPr="002B42A7">
          <w:rPr>
            <w:rFonts w:ascii="Times New Roman" w:hAnsi="Times New Roman" w:cs="Times New Roman"/>
            <w:color w:val="000000" w:themeColor="text1"/>
            <w:highlight w:val="cyan"/>
            <w:rPrChange w:id="7460" w:author="Ruijie Xu" w:date="2022-03-10T12:31:00Z">
              <w:rPr>
                <w:color w:val="000000" w:themeColor="text1"/>
                <w:highlight w:val="cyan"/>
              </w:rPr>
            </w:rPrChange>
          </w:rPr>
          <w:t>as the</w:t>
        </w:r>
      </w:ins>
      <w:ins w:id="7461" w:author="Ruijie Xu" w:date="2022-03-04T13:16:00Z">
        <w:r w:rsidR="00510AC1" w:rsidRPr="002B42A7">
          <w:rPr>
            <w:rFonts w:ascii="Times New Roman" w:hAnsi="Times New Roman" w:cs="Times New Roman"/>
            <w:color w:val="000000" w:themeColor="text1"/>
            <w:highlight w:val="cyan"/>
            <w:rPrChange w:id="7462" w:author="Ruijie Xu" w:date="2022-03-10T12:31:00Z">
              <w:rPr>
                <w:color w:val="000000" w:themeColor="text1"/>
              </w:rPr>
            </w:rPrChange>
          </w:rPr>
          <w:t xml:space="preserve"> least sensitive in the DA analysis across all </w:t>
        </w:r>
        <w:commentRangeStart w:id="7463"/>
        <w:commentRangeStart w:id="7464"/>
        <w:commentRangeStart w:id="7465"/>
        <w:r w:rsidR="00510AC1" w:rsidRPr="002B42A7">
          <w:rPr>
            <w:rFonts w:ascii="Times New Roman" w:hAnsi="Times New Roman" w:cs="Times New Roman"/>
            <w:color w:val="000000" w:themeColor="text1"/>
            <w:highlight w:val="cyan"/>
            <w:rPrChange w:id="7466" w:author="Ruijie Xu" w:date="2022-03-10T12:31:00Z">
              <w:rPr>
                <w:color w:val="000000" w:themeColor="text1"/>
              </w:rPr>
            </w:rPrChange>
          </w:rPr>
          <w:t>three</w:t>
        </w:r>
      </w:ins>
      <w:commentRangeEnd w:id="7463"/>
      <w:r w:rsidR="000D56DE" w:rsidRPr="002B42A7">
        <w:rPr>
          <w:rStyle w:val="CommentReference"/>
          <w:rFonts w:ascii="Times New Roman" w:hAnsi="Times New Roman" w:cs="Times New Roman"/>
          <w:sz w:val="24"/>
          <w:szCs w:val="24"/>
          <w:rPrChange w:id="7467" w:author="Ruijie Xu" w:date="2022-03-10T12:31:00Z">
            <w:rPr>
              <w:rStyle w:val="CommentReference"/>
            </w:rPr>
          </w:rPrChange>
        </w:rPr>
        <w:commentReference w:id="7463"/>
      </w:r>
      <w:commentRangeEnd w:id="7464"/>
      <w:r w:rsidR="007A62C5" w:rsidRPr="002B42A7">
        <w:rPr>
          <w:rStyle w:val="CommentReference"/>
          <w:rFonts w:ascii="Times New Roman" w:hAnsi="Times New Roman" w:cs="Times New Roman"/>
          <w:sz w:val="24"/>
          <w:szCs w:val="24"/>
          <w:rPrChange w:id="7468" w:author="Ruijie Xu" w:date="2022-03-10T12:31:00Z">
            <w:rPr>
              <w:rStyle w:val="CommentReference"/>
            </w:rPr>
          </w:rPrChange>
        </w:rPr>
        <w:commentReference w:id="7464"/>
      </w:r>
      <w:commentRangeEnd w:id="7465"/>
      <w:r w:rsidR="007A62C5" w:rsidRPr="002B42A7">
        <w:rPr>
          <w:rStyle w:val="CommentReference"/>
          <w:rFonts w:ascii="Times New Roman" w:hAnsi="Times New Roman" w:cs="Times New Roman"/>
          <w:sz w:val="24"/>
          <w:szCs w:val="24"/>
          <w:rPrChange w:id="7469" w:author="Ruijie Xu" w:date="2022-03-10T12:31:00Z">
            <w:rPr>
              <w:rStyle w:val="CommentReference"/>
            </w:rPr>
          </w:rPrChange>
        </w:rPr>
        <w:commentReference w:id="7465"/>
      </w:r>
      <w:ins w:id="7470" w:author="Ruijie Xu" w:date="2022-03-04T13:16:00Z">
        <w:r w:rsidR="00510AC1" w:rsidRPr="002B42A7">
          <w:rPr>
            <w:rFonts w:ascii="Times New Roman" w:hAnsi="Times New Roman" w:cs="Times New Roman"/>
            <w:color w:val="000000" w:themeColor="text1"/>
            <w:highlight w:val="cyan"/>
            <w:rPrChange w:id="7471" w:author="Ruijie Xu" w:date="2022-03-10T12:31:00Z">
              <w:rPr>
                <w:color w:val="000000" w:themeColor="text1"/>
              </w:rPr>
            </w:rPrChange>
          </w:rPr>
          <w:t xml:space="preserve"> comparisons between tissues. </w:t>
        </w:r>
      </w:ins>
      <w:ins w:id="7472" w:author="Ruijie Xu" w:date="2022-03-04T13:07:00Z">
        <w:r w:rsidRPr="002B42A7">
          <w:rPr>
            <w:rFonts w:ascii="Times New Roman" w:hAnsi="Times New Roman" w:cs="Times New Roman"/>
            <w:color w:val="000000" w:themeColor="text1"/>
            <w:highlight w:val="cyan"/>
            <w:rPrChange w:id="7473" w:author="Ruijie Xu" w:date="2022-03-10T12:31:00Z">
              <w:rPr>
                <w:color w:val="000000" w:themeColor="text1"/>
              </w:rPr>
            </w:rPrChange>
          </w:rPr>
          <w:t xml:space="preserve">The detailed comparisons </w:t>
        </w:r>
      </w:ins>
      <w:ins w:id="7474" w:author="Liliana Salvador" w:date="2022-03-08T20:11:00Z">
        <w:r w:rsidR="000D56DE" w:rsidRPr="002B42A7">
          <w:rPr>
            <w:rFonts w:ascii="Times New Roman" w:hAnsi="Times New Roman" w:cs="Times New Roman"/>
            <w:color w:val="000000" w:themeColor="text1"/>
            <w:highlight w:val="cyan"/>
            <w:rPrChange w:id="7475" w:author="Ruijie Xu" w:date="2022-03-10T12:31:00Z">
              <w:rPr>
                <w:color w:val="000000" w:themeColor="text1"/>
                <w:highlight w:val="cyan"/>
              </w:rPr>
            </w:rPrChange>
          </w:rPr>
          <w:t>are</w:t>
        </w:r>
      </w:ins>
      <w:ins w:id="7476" w:author="Ruijie Xu" w:date="2022-03-04T13:07:00Z">
        <w:del w:id="7477" w:author="Liliana Salvador" w:date="2022-03-08T20:11:00Z">
          <w:r w:rsidRPr="002B42A7" w:rsidDel="000D56DE">
            <w:rPr>
              <w:rFonts w:ascii="Times New Roman" w:hAnsi="Times New Roman" w:cs="Times New Roman"/>
              <w:color w:val="000000" w:themeColor="text1"/>
              <w:highlight w:val="cyan"/>
              <w:rPrChange w:id="7478"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7479" w:author="Ruijie Xu" w:date="2022-03-10T12:31:00Z">
              <w:rPr>
                <w:color w:val="000000" w:themeColor="text1"/>
              </w:rPr>
            </w:rPrChange>
          </w:rPr>
          <w:t xml:space="preserve"> described in supplementary </w:t>
        </w:r>
      </w:ins>
      <w:ins w:id="7480" w:author="Ruijie Xu" w:date="2022-03-04T13:59:00Z">
        <w:r w:rsidR="00487546" w:rsidRPr="002B42A7">
          <w:rPr>
            <w:rFonts w:ascii="Times New Roman" w:hAnsi="Times New Roman" w:cs="Times New Roman"/>
            <w:color w:val="000000" w:themeColor="text1"/>
            <w:highlight w:val="cyan"/>
            <w:rPrChange w:id="7481" w:author="Ruijie Xu" w:date="2022-03-10T12:31:00Z">
              <w:rPr>
                <w:color w:val="000000" w:themeColor="text1"/>
                <w:highlight w:val="cyan"/>
              </w:rPr>
            </w:rPrChange>
          </w:rPr>
          <w:t>Text2</w:t>
        </w:r>
      </w:ins>
      <w:ins w:id="7482" w:author="Ruijie Xu" w:date="2022-03-04T13:07:00Z">
        <w:r w:rsidRPr="002B42A7">
          <w:rPr>
            <w:rFonts w:ascii="Times New Roman" w:hAnsi="Times New Roman" w:cs="Times New Roman"/>
            <w:color w:val="000000" w:themeColor="text1"/>
            <w:highlight w:val="cyan"/>
            <w:rPrChange w:id="7483" w:author="Ruijie Xu" w:date="2022-03-10T12:31:00Z">
              <w:rPr>
                <w:color w:val="000000" w:themeColor="text1"/>
              </w:rPr>
            </w:rPrChange>
          </w:rPr>
          <w:t>.</w:t>
        </w:r>
      </w:ins>
    </w:p>
    <w:p w14:paraId="4EA24A2A" w14:textId="77777777" w:rsidR="000752D6" w:rsidRPr="002B42A7" w:rsidDel="000752D6" w:rsidRDefault="000752D6">
      <w:pPr>
        <w:spacing w:line="480" w:lineRule="auto"/>
        <w:rPr>
          <w:del w:id="7484" w:author="Ruijie Xu" w:date="2022-02-27T12:28:00Z"/>
          <w:rFonts w:ascii="Times New Roman" w:hAnsi="Times New Roman" w:cs="Times New Roman"/>
          <w:b/>
          <w:bCs/>
          <w:i/>
          <w:iCs/>
          <w:color w:val="000000" w:themeColor="text1"/>
          <w:rPrChange w:id="7485" w:author="Ruijie Xu" w:date="2022-03-10T12:31:00Z">
            <w:rPr>
              <w:del w:id="7486" w:author="Ruijie Xu" w:date="2022-02-27T12:28:00Z"/>
              <w:b/>
              <w:bCs/>
              <w:color w:val="000000" w:themeColor="text1"/>
            </w:rPr>
          </w:rPrChange>
        </w:rPr>
      </w:pPr>
    </w:p>
    <w:p w14:paraId="22E5D433" w14:textId="09E37A6A" w:rsidR="009D24B7" w:rsidRPr="002B42A7" w:rsidDel="000752D6" w:rsidRDefault="00C41DEE">
      <w:pPr>
        <w:spacing w:line="480" w:lineRule="auto"/>
        <w:rPr>
          <w:ins w:id="7487" w:author="Liliana Salvador" w:date="2022-02-26T17:32:00Z"/>
          <w:del w:id="7488" w:author="Ruijie Xu" w:date="2022-02-27T12:26:00Z"/>
          <w:rFonts w:ascii="Times New Roman" w:hAnsi="Times New Roman" w:cs="Times New Roman"/>
          <w:i/>
          <w:iCs/>
          <w:color w:val="000000" w:themeColor="text1"/>
          <w:rPrChange w:id="7489" w:author="Ruijie Xu" w:date="2022-03-10T12:31:00Z">
            <w:rPr>
              <w:ins w:id="7490" w:author="Liliana Salvador" w:date="2022-02-26T17:32:00Z"/>
              <w:del w:id="7491" w:author="Ruijie Xu" w:date="2022-02-27T12:26:00Z"/>
              <w:color w:val="000000" w:themeColor="text1"/>
            </w:rPr>
          </w:rPrChange>
        </w:rPr>
      </w:pPr>
      <w:commentRangeStart w:id="7492"/>
      <w:del w:id="7493" w:author="Ruijie Xu" w:date="2022-02-02T13:37:00Z">
        <w:r w:rsidRPr="002B42A7" w:rsidDel="005A69D3">
          <w:rPr>
            <w:rFonts w:ascii="Times New Roman" w:hAnsi="Times New Roman" w:cs="Times New Roman"/>
            <w:i/>
            <w:iCs/>
            <w:color w:val="000000" w:themeColor="text1"/>
            <w:rPrChange w:id="7494" w:author="Ruijie Xu" w:date="2022-03-10T12:31:00Z">
              <w:rPr>
                <w:color w:val="000000" w:themeColor="text1"/>
              </w:rPr>
            </w:rPrChange>
          </w:rPr>
          <w:delText>We have also identified the</w:delText>
        </w:r>
      </w:del>
      <w:del w:id="7495" w:author="Ruijie Xu" w:date="2022-02-27T12:24:00Z">
        <w:r w:rsidRPr="002B42A7" w:rsidDel="000752D6">
          <w:rPr>
            <w:rFonts w:ascii="Times New Roman" w:hAnsi="Times New Roman" w:cs="Times New Roman"/>
            <w:i/>
            <w:iCs/>
            <w:color w:val="000000" w:themeColor="text1"/>
            <w:rPrChange w:id="7496"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7497"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7498" w:author="Ruijie Xu" w:date="2022-03-10T12:31:00Z">
              <w:rPr>
                <w:color w:val="000000" w:themeColor="text1"/>
              </w:rPr>
            </w:rPrChange>
          </w:rPr>
          <w:delText xml:space="preserve"> taxa between the samples of different tissues. </w:delText>
        </w:r>
        <w:commentRangeEnd w:id="7492"/>
        <w:r w:rsidR="00197BBC" w:rsidRPr="002B42A7" w:rsidDel="000752D6">
          <w:rPr>
            <w:rStyle w:val="CommentReference"/>
            <w:rFonts w:ascii="Times New Roman" w:hAnsi="Times New Roman" w:cs="Times New Roman"/>
            <w:i/>
            <w:iCs/>
            <w:sz w:val="24"/>
            <w:szCs w:val="24"/>
            <w:rPrChange w:id="7499" w:author="Ruijie Xu" w:date="2022-03-10T12:31:00Z">
              <w:rPr>
                <w:rStyle w:val="CommentReference"/>
              </w:rPr>
            </w:rPrChange>
          </w:rPr>
          <w:commentReference w:id="7492"/>
        </w:r>
      </w:del>
      <w:del w:id="7500" w:author="Ruijie Xu" w:date="2022-02-27T12:26:00Z">
        <w:r w:rsidR="00165BF9" w:rsidRPr="002B42A7" w:rsidDel="000752D6">
          <w:rPr>
            <w:rFonts w:ascii="Times New Roman" w:hAnsi="Times New Roman" w:cs="Times New Roman"/>
            <w:i/>
            <w:iCs/>
            <w:color w:val="000000" w:themeColor="text1"/>
            <w:rPrChange w:id="7501" w:author="Ruijie Xu" w:date="2022-03-10T12:31:00Z">
              <w:rPr>
                <w:color w:val="000000" w:themeColor="text1"/>
              </w:rPr>
            </w:rPrChange>
          </w:rPr>
          <w:delText xml:space="preserve">The microbial communities of the lung samples </w:delText>
        </w:r>
        <w:commentRangeStart w:id="7502"/>
        <w:r w:rsidR="00165BF9" w:rsidRPr="002B42A7" w:rsidDel="000752D6">
          <w:rPr>
            <w:rFonts w:ascii="Times New Roman" w:hAnsi="Times New Roman" w:cs="Times New Roman"/>
            <w:i/>
            <w:iCs/>
            <w:color w:val="000000" w:themeColor="text1"/>
            <w:rPrChange w:id="7503"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7504"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7505" w:author="Ruijie Xu" w:date="2022-03-10T12:31:00Z">
              <w:rPr>
                <w:color w:val="000000" w:themeColor="text1"/>
              </w:rPr>
            </w:rPrChange>
          </w:rPr>
          <w:delText xml:space="preserve">distinctive </w:delText>
        </w:r>
        <w:commentRangeEnd w:id="7502"/>
        <w:r w:rsidR="00A92FC0" w:rsidRPr="002B42A7" w:rsidDel="000752D6">
          <w:rPr>
            <w:rStyle w:val="CommentReference"/>
            <w:rFonts w:ascii="Times New Roman" w:hAnsi="Times New Roman" w:cs="Times New Roman"/>
            <w:i/>
            <w:iCs/>
            <w:sz w:val="24"/>
            <w:szCs w:val="24"/>
            <w:rPrChange w:id="7506" w:author="Ruijie Xu" w:date="2022-03-10T12:31:00Z">
              <w:rPr>
                <w:rStyle w:val="CommentReference"/>
              </w:rPr>
            </w:rPrChange>
          </w:rPr>
          <w:commentReference w:id="7502"/>
        </w:r>
        <w:r w:rsidR="00165BF9" w:rsidRPr="002B42A7" w:rsidDel="000752D6">
          <w:rPr>
            <w:rFonts w:ascii="Times New Roman" w:hAnsi="Times New Roman" w:cs="Times New Roman"/>
            <w:i/>
            <w:iCs/>
            <w:color w:val="000000" w:themeColor="text1"/>
            <w:rPrChange w:id="7507" w:author="Ruijie Xu" w:date="2022-03-10T12:31:00Z">
              <w:rPr>
                <w:color w:val="000000" w:themeColor="text1"/>
              </w:rPr>
            </w:rPrChange>
          </w:rPr>
          <w:delText xml:space="preserve">from that of spleen and kidney samples </w:delText>
        </w:r>
        <w:commentRangeStart w:id="7508"/>
        <w:r w:rsidR="00165BF9" w:rsidRPr="002B42A7" w:rsidDel="000752D6">
          <w:rPr>
            <w:rFonts w:ascii="Times New Roman" w:hAnsi="Times New Roman" w:cs="Times New Roman"/>
            <w:i/>
            <w:iCs/>
            <w:color w:val="000000" w:themeColor="text1"/>
            <w:rPrChange w:id="7509" w:author="Ruijie Xu" w:date="2022-03-10T12:31:00Z">
              <w:rPr>
                <w:color w:val="000000" w:themeColor="text1"/>
              </w:rPr>
            </w:rPrChange>
          </w:rPr>
          <w:delText>despite the differences in the classification results reported by different software</w:delText>
        </w:r>
        <w:commentRangeEnd w:id="7508"/>
        <w:r w:rsidR="00A92FC0" w:rsidRPr="002B42A7" w:rsidDel="000752D6">
          <w:rPr>
            <w:rStyle w:val="CommentReference"/>
            <w:rFonts w:ascii="Times New Roman" w:hAnsi="Times New Roman" w:cs="Times New Roman"/>
            <w:i/>
            <w:iCs/>
            <w:sz w:val="24"/>
            <w:szCs w:val="24"/>
            <w:rPrChange w:id="7510" w:author="Ruijie Xu" w:date="2022-03-10T12:31:00Z">
              <w:rPr>
                <w:rStyle w:val="CommentReference"/>
              </w:rPr>
            </w:rPrChange>
          </w:rPr>
          <w:commentReference w:id="7508"/>
        </w:r>
        <w:r w:rsidR="002F4BCE" w:rsidRPr="002B42A7" w:rsidDel="000752D6">
          <w:rPr>
            <w:rFonts w:ascii="Times New Roman" w:hAnsi="Times New Roman" w:cs="Times New Roman"/>
            <w:i/>
            <w:iCs/>
            <w:color w:val="000000" w:themeColor="text1"/>
            <w:rPrChange w:id="7511" w:author="Ruijie Xu" w:date="2022-03-10T12:31:00Z">
              <w:rPr>
                <w:color w:val="000000" w:themeColor="text1"/>
              </w:rPr>
            </w:rPrChange>
          </w:rPr>
          <w:delText xml:space="preserve">. </w:delText>
        </w:r>
        <w:commentRangeStart w:id="7512"/>
        <w:r w:rsidR="002F4BCE" w:rsidRPr="002B42A7" w:rsidDel="000752D6">
          <w:rPr>
            <w:rFonts w:ascii="Times New Roman" w:hAnsi="Times New Roman" w:cs="Times New Roman"/>
            <w:i/>
            <w:iCs/>
            <w:color w:val="000000" w:themeColor="text1"/>
            <w:rPrChange w:id="7513"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7514"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7515"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7516"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7517"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7518"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7519" w:author="Ruijie Xu" w:date="2022-03-10T12:31:00Z">
              <w:rPr>
                <w:color w:val="000000" w:themeColor="text1"/>
              </w:rPr>
            </w:rPrChange>
          </w:rPr>
          <w:delText xml:space="preserve"> taxa between the lung samples and the kidney samples. </w:delText>
        </w:r>
        <w:commentRangeEnd w:id="7512"/>
        <w:r w:rsidR="00A92FC0" w:rsidRPr="002B42A7" w:rsidDel="000752D6">
          <w:rPr>
            <w:rStyle w:val="CommentReference"/>
            <w:rFonts w:ascii="Times New Roman" w:hAnsi="Times New Roman" w:cs="Times New Roman"/>
            <w:i/>
            <w:iCs/>
            <w:sz w:val="24"/>
            <w:szCs w:val="24"/>
            <w:rPrChange w:id="7520" w:author="Ruijie Xu" w:date="2022-03-10T12:31:00Z">
              <w:rPr>
                <w:rStyle w:val="CommentReference"/>
              </w:rPr>
            </w:rPrChange>
          </w:rPr>
          <w:commentReference w:id="7512"/>
        </w:r>
      </w:del>
    </w:p>
    <w:p w14:paraId="0CDD276F" w14:textId="2AED49EA" w:rsidR="00070E2B" w:rsidRPr="002B42A7" w:rsidDel="00ED5945" w:rsidRDefault="00070E2B">
      <w:pPr>
        <w:spacing w:line="480" w:lineRule="auto"/>
        <w:rPr>
          <w:del w:id="7521" w:author="Rajeev, Sree" w:date="2022-03-02T12:39:00Z"/>
          <w:rFonts w:ascii="Times New Roman" w:hAnsi="Times New Roman" w:cs="Times New Roman"/>
          <w:i/>
          <w:iCs/>
          <w:color w:val="000000" w:themeColor="text1"/>
          <w:u w:val="single"/>
          <w:rPrChange w:id="7522" w:author="Ruijie Xu" w:date="2022-03-10T12:31:00Z">
            <w:rPr>
              <w:del w:id="7523" w:author="Rajeev, Sree" w:date="2022-03-02T12:39:00Z"/>
              <w:color w:val="000000" w:themeColor="text1"/>
            </w:rPr>
          </w:rPrChange>
        </w:rPr>
      </w:pPr>
      <w:ins w:id="7524" w:author="Liliana Salvador" w:date="2022-02-26T17:32:00Z">
        <w:del w:id="7525" w:author="Rajeev, Sree" w:date="2022-03-02T12:39:00Z">
          <w:r w:rsidRPr="002B42A7" w:rsidDel="00ED5945">
            <w:rPr>
              <w:rFonts w:ascii="Times New Roman" w:hAnsi="Times New Roman" w:cs="Times New Roman"/>
              <w:i/>
              <w:iCs/>
              <w:color w:val="000000" w:themeColor="text1"/>
              <w:u w:val="single"/>
              <w:rPrChange w:id="7526"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7527" w:author="Liliana Salvador" w:date="2022-02-26T17:30:00Z"/>
          <w:del w:id="7528" w:author="Ruijie Xu" w:date="2022-02-27T12:28:00Z"/>
          <w:rFonts w:ascii="Times New Roman" w:hAnsi="Times New Roman" w:cs="Times New Roman"/>
          <w:color w:val="000000" w:themeColor="text1"/>
          <w:u w:val="single"/>
          <w:rPrChange w:id="7529" w:author="Ruijie Xu" w:date="2022-03-10T12:31:00Z">
            <w:rPr>
              <w:ins w:id="7530" w:author="Liliana Salvador" w:date="2022-02-26T17:30:00Z"/>
              <w:del w:id="7531" w:author="Ruijie Xu" w:date="2022-02-27T12:28:00Z"/>
              <w:color w:val="000000" w:themeColor="text1"/>
            </w:rPr>
          </w:rPrChange>
        </w:rPr>
      </w:pPr>
      <w:del w:id="7532" w:author="Ruijie Xu" w:date="2022-02-27T12:28:00Z">
        <w:r w:rsidRPr="002B42A7" w:rsidDel="000752D6">
          <w:rPr>
            <w:rFonts w:ascii="Times New Roman" w:hAnsi="Times New Roman" w:cs="Times New Roman"/>
            <w:color w:val="000000" w:themeColor="text1"/>
            <w:u w:val="single"/>
            <w:rPrChange w:id="7533" w:author="Ruijie Xu" w:date="2022-03-10T12:31:00Z">
              <w:rPr>
                <w:color w:val="000000" w:themeColor="text1"/>
              </w:rPr>
            </w:rPrChange>
          </w:rPr>
          <w:delText>Since Metaphlan3 wa</w:delText>
        </w:r>
      </w:del>
      <w:ins w:id="7534" w:author="Liliana Salvador" w:date="2022-02-26T17:11:00Z">
        <w:del w:id="7535" w:author="Ruijie Xu" w:date="2022-02-27T12:28:00Z">
          <w:r w:rsidR="00582025" w:rsidRPr="002B42A7" w:rsidDel="000752D6">
            <w:rPr>
              <w:rFonts w:ascii="Times New Roman" w:hAnsi="Times New Roman" w:cs="Times New Roman"/>
              <w:color w:val="000000" w:themeColor="text1"/>
              <w:u w:val="single"/>
              <w:rPrChange w:id="7536" w:author="Ruijie Xu" w:date="2022-03-10T12:31:00Z">
                <w:rPr>
                  <w:color w:val="000000" w:themeColor="text1"/>
                </w:rPr>
              </w:rPrChange>
            </w:rPr>
            <w:delText>s</w:delText>
          </w:r>
        </w:del>
      </w:ins>
      <w:del w:id="7537" w:author="Ruijie Xu" w:date="2022-02-27T12:28:00Z">
        <w:r w:rsidRPr="002B42A7" w:rsidDel="000752D6">
          <w:rPr>
            <w:rFonts w:ascii="Times New Roman" w:hAnsi="Times New Roman" w:cs="Times New Roman"/>
            <w:color w:val="000000" w:themeColor="text1"/>
            <w:u w:val="single"/>
            <w:rPrChange w:id="7538" w:author="Ruijie Xu" w:date="2022-03-10T12:31:00Z">
              <w:rPr>
                <w:color w:val="000000" w:themeColor="text1"/>
              </w:rPr>
            </w:rPrChange>
          </w:rPr>
          <w:delText>n not able to classif</w:delText>
        </w:r>
      </w:del>
      <w:del w:id="7539" w:author="Ruijie Xu" w:date="2022-02-27T12:27:00Z">
        <w:r w:rsidRPr="002B42A7" w:rsidDel="000752D6">
          <w:rPr>
            <w:rFonts w:ascii="Times New Roman" w:hAnsi="Times New Roman" w:cs="Times New Roman"/>
            <w:color w:val="000000" w:themeColor="text1"/>
            <w:u w:val="single"/>
            <w:rPrChange w:id="7540" w:author="Ruijie Xu" w:date="2022-03-10T12:31:00Z">
              <w:rPr>
                <w:color w:val="000000" w:themeColor="text1"/>
              </w:rPr>
            </w:rPrChange>
          </w:rPr>
          <w:delText xml:space="preserve">y </w:delText>
        </w:r>
        <w:commentRangeStart w:id="7541"/>
        <w:r w:rsidRPr="002B42A7" w:rsidDel="000752D6">
          <w:rPr>
            <w:rFonts w:ascii="Times New Roman" w:hAnsi="Times New Roman" w:cs="Times New Roman"/>
            <w:color w:val="000000" w:themeColor="text1"/>
            <w:u w:val="single"/>
            <w:rPrChange w:id="7542" w:author="Ruijie Xu" w:date="2022-03-10T12:31:00Z">
              <w:rPr>
                <w:color w:val="000000" w:themeColor="text1"/>
              </w:rPr>
            </w:rPrChange>
          </w:rPr>
          <w:delText>2 lung samples and 2 kidney samples</w:delText>
        </w:r>
        <w:commentRangeEnd w:id="7541"/>
        <w:r w:rsidR="00B911C3" w:rsidRPr="002B42A7" w:rsidDel="000752D6">
          <w:rPr>
            <w:rStyle w:val="CommentReference"/>
            <w:rFonts w:ascii="Times New Roman" w:hAnsi="Times New Roman" w:cs="Times New Roman"/>
            <w:sz w:val="24"/>
            <w:szCs w:val="24"/>
            <w:u w:val="single"/>
            <w:rPrChange w:id="7543" w:author="Ruijie Xu" w:date="2022-03-10T12:31:00Z">
              <w:rPr>
                <w:rStyle w:val="CommentReference"/>
              </w:rPr>
            </w:rPrChange>
          </w:rPr>
          <w:commentReference w:id="7541"/>
        </w:r>
      </w:del>
      <w:del w:id="7544" w:author="Ruijie Xu" w:date="2022-02-27T12:28:00Z">
        <w:r w:rsidRPr="002B42A7" w:rsidDel="000752D6">
          <w:rPr>
            <w:rFonts w:ascii="Times New Roman" w:hAnsi="Times New Roman" w:cs="Times New Roman"/>
            <w:color w:val="000000" w:themeColor="text1"/>
            <w:u w:val="single"/>
            <w:rPrChange w:id="7545" w:author="Ruijie Xu" w:date="2022-03-10T12:31:00Z">
              <w:rPr>
                <w:color w:val="000000" w:themeColor="text1"/>
              </w:rPr>
            </w:rPrChange>
          </w:rPr>
          <w:delText>, we will exclude</w:delText>
        </w:r>
      </w:del>
      <w:ins w:id="7546" w:author="Liliana Salvador" w:date="2022-02-26T16:53:00Z">
        <w:del w:id="7547" w:author="Ruijie Xu" w:date="2022-02-27T12:28:00Z">
          <w:r w:rsidR="00A92FC0" w:rsidRPr="002B42A7" w:rsidDel="000752D6">
            <w:rPr>
              <w:rFonts w:ascii="Times New Roman" w:hAnsi="Times New Roman" w:cs="Times New Roman"/>
              <w:color w:val="000000" w:themeColor="text1"/>
              <w:u w:val="single"/>
              <w:rPrChange w:id="7548" w:author="Ruijie Xu" w:date="2022-03-10T12:31:00Z">
                <w:rPr>
                  <w:color w:val="000000" w:themeColor="text1"/>
                </w:rPr>
              </w:rPrChange>
            </w:rPr>
            <w:delText xml:space="preserve">d </w:delText>
          </w:r>
        </w:del>
      </w:ins>
      <w:del w:id="7549" w:author="Ruijie Xu" w:date="2022-02-27T12:28:00Z">
        <w:r w:rsidRPr="002B42A7" w:rsidDel="000752D6">
          <w:rPr>
            <w:rFonts w:ascii="Times New Roman" w:hAnsi="Times New Roman" w:cs="Times New Roman"/>
            <w:color w:val="000000" w:themeColor="text1"/>
            <w:u w:val="single"/>
            <w:rPrChange w:id="7550" w:author="Ruijie Xu" w:date="2022-03-10T12:31:00Z">
              <w:rPr>
                <w:color w:val="000000" w:themeColor="text1"/>
              </w:rPr>
            </w:rPrChange>
          </w:rPr>
          <w:delText xml:space="preserve"> the </w:delText>
        </w:r>
      </w:del>
      <w:ins w:id="7551" w:author="Liliana Salvador" w:date="2022-02-26T16:53:00Z">
        <w:del w:id="7552" w:author="Ruijie Xu" w:date="2022-02-27T12:28:00Z">
          <w:r w:rsidR="00A92FC0" w:rsidRPr="002B42A7" w:rsidDel="000752D6">
            <w:rPr>
              <w:rFonts w:ascii="Times New Roman" w:hAnsi="Times New Roman" w:cs="Times New Roman"/>
              <w:color w:val="000000" w:themeColor="text1"/>
              <w:u w:val="single"/>
              <w:rPrChange w:id="7553" w:author="Ruijie Xu" w:date="2022-03-10T12:31:00Z">
                <w:rPr>
                  <w:color w:val="000000" w:themeColor="text1"/>
                </w:rPr>
              </w:rPrChange>
            </w:rPr>
            <w:delText xml:space="preserve">Metaphlan3 </w:delText>
          </w:r>
        </w:del>
      </w:ins>
      <w:del w:id="7554" w:author="Ruijie Xu" w:date="2022-02-27T12:28:00Z">
        <w:r w:rsidRPr="002B42A7" w:rsidDel="000752D6">
          <w:rPr>
            <w:rFonts w:ascii="Times New Roman" w:hAnsi="Times New Roman" w:cs="Times New Roman"/>
            <w:color w:val="000000" w:themeColor="text1"/>
            <w:u w:val="single"/>
            <w:rPrChange w:id="7555"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556" w:author="Liliana Salvador" w:date="2022-02-26T17:30:00Z"/>
          <w:del w:id="7557" w:author="Rajeev, Sree" w:date="2022-03-02T12:44:00Z"/>
          <w:rFonts w:ascii="Times New Roman" w:hAnsi="Times New Roman" w:cs="Times New Roman"/>
          <w:color w:val="000000" w:themeColor="text1"/>
          <w:u w:val="single"/>
          <w:rPrChange w:id="7558" w:author="Ruijie Xu" w:date="2022-03-10T12:31:00Z">
            <w:rPr>
              <w:ins w:id="7559" w:author="Liliana Salvador" w:date="2022-02-26T17:30:00Z"/>
              <w:del w:id="7560" w:author="Rajeev, Sree" w:date="2022-03-02T12:44:00Z"/>
              <w:color w:val="000000" w:themeColor="text1"/>
            </w:rPr>
          </w:rPrChange>
        </w:rPr>
      </w:pPr>
      <w:ins w:id="7561" w:author="Liliana Salvador" w:date="2022-02-26T17:30:00Z">
        <w:del w:id="7562" w:author="Rajeev, Sree" w:date="2022-03-02T12:44:00Z">
          <w:r w:rsidRPr="002B42A7" w:rsidDel="00ED5945">
            <w:rPr>
              <w:rFonts w:ascii="Times New Roman" w:hAnsi="Times New Roman" w:cs="Times New Roman"/>
              <w:color w:val="000000" w:themeColor="text1"/>
              <w:u w:val="single"/>
              <w:rPrChange w:id="7563" w:author="Ruijie Xu" w:date="2022-03-10T12:31:00Z">
                <w:rPr>
                  <w:color w:val="000000" w:themeColor="text1"/>
                </w:rPr>
              </w:rPrChange>
            </w:rPr>
            <w:delText>Species</w:delText>
          </w:r>
        </w:del>
      </w:ins>
      <w:ins w:id="7564" w:author="Liliana Salvador" w:date="2022-02-26T17:31:00Z">
        <w:del w:id="7565" w:author="Rajeev, Sree" w:date="2022-03-02T12:44:00Z">
          <w:r w:rsidRPr="002B42A7" w:rsidDel="00ED5945">
            <w:rPr>
              <w:rFonts w:ascii="Times New Roman" w:hAnsi="Times New Roman" w:cs="Times New Roman"/>
              <w:color w:val="000000" w:themeColor="text1"/>
              <w:u w:val="single"/>
              <w:rPrChange w:id="7566"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567" w:author="Liliana Salvador" w:date="2022-02-26T17:31:00Z"/>
          <w:del w:id="7568" w:author="Ruijie Xu" w:date="2022-03-04T13:05:00Z"/>
          <w:rFonts w:ascii="Times New Roman" w:hAnsi="Times New Roman" w:cs="Times New Roman"/>
          <w:color w:val="000000" w:themeColor="text1"/>
          <w:rPrChange w:id="7569" w:author="Ruijie Xu" w:date="2022-03-10T12:31:00Z">
            <w:rPr>
              <w:ins w:id="7570" w:author="Liliana Salvador" w:date="2022-02-26T17:31:00Z"/>
              <w:del w:id="7571" w:author="Ruijie Xu" w:date="2022-03-04T13:05:00Z"/>
              <w:color w:val="000000" w:themeColor="text1"/>
            </w:rPr>
          </w:rPrChange>
        </w:rPr>
      </w:pPr>
      <w:del w:id="7572" w:author="Ruijie Xu" w:date="2022-03-04T13:05:00Z">
        <w:r w:rsidRPr="002B42A7" w:rsidDel="001E602D">
          <w:rPr>
            <w:rFonts w:ascii="Times New Roman" w:hAnsi="Times New Roman" w:cs="Times New Roman"/>
            <w:color w:val="000000" w:themeColor="text1"/>
            <w:rPrChange w:id="7573"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574"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575"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576" w:author="Ruijie Xu" w:date="2022-03-10T12:31:00Z">
              <w:rPr>
                <w:color w:val="000000" w:themeColor="text1"/>
              </w:rPr>
            </w:rPrChange>
          </w:rPr>
          <w:delText>identified using the classification results of different software range</w:delText>
        </w:r>
      </w:del>
      <w:ins w:id="7577" w:author="Rajeev, Sree" w:date="2022-03-03T11:23:00Z">
        <w:del w:id="7578" w:author="Ruijie Xu" w:date="2022-03-04T13:05:00Z">
          <w:r w:rsidR="00AB0010" w:rsidRPr="002B42A7" w:rsidDel="001E602D">
            <w:rPr>
              <w:rFonts w:ascii="Times New Roman" w:hAnsi="Times New Roman" w:cs="Times New Roman"/>
              <w:color w:val="000000" w:themeColor="text1"/>
              <w:rPrChange w:id="7579" w:author="Ruijie Xu" w:date="2022-03-10T12:31:00Z">
                <w:rPr>
                  <w:color w:val="000000" w:themeColor="text1"/>
                </w:rPr>
              </w:rPrChange>
            </w:rPr>
            <w:delText>d widely</w:delText>
          </w:r>
        </w:del>
      </w:ins>
      <w:del w:id="7580" w:author="Ruijie Xu" w:date="2022-03-04T13:05:00Z">
        <w:r w:rsidR="00235870" w:rsidRPr="002B42A7" w:rsidDel="001E602D">
          <w:rPr>
            <w:rFonts w:ascii="Times New Roman" w:hAnsi="Times New Roman" w:cs="Times New Roman"/>
            <w:color w:val="000000" w:themeColor="text1"/>
            <w:rPrChange w:id="7581"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582"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583" w:author="Ruijie Xu" w:date="2022-03-10T12:31:00Z">
              <w:rPr>
                <w:color w:val="000000" w:themeColor="text1"/>
              </w:rPr>
            </w:rPrChange>
          </w:rPr>
          <w:delText xml:space="preserve"> (Diamond) to 596 (Centrifuge)</w:delText>
        </w:r>
      </w:del>
      <w:ins w:id="7584" w:author="Rajeev, Sree" w:date="2022-03-02T12:45:00Z">
        <w:del w:id="7585" w:author="Ruijie Xu" w:date="2022-03-04T13:05:00Z">
          <w:r w:rsidR="00ED5945" w:rsidRPr="002B42A7" w:rsidDel="001E602D">
            <w:rPr>
              <w:rFonts w:ascii="Times New Roman" w:hAnsi="Times New Roman" w:cs="Times New Roman"/>
              <w:color w:val="000000" w:themeColor="text1"/>
              <w:rPrChange w:id="7586" w:author="Ruijie Xu" w:date="2022-03-10T12:31:00Z">
                <w:rPr>
                  <w:color w:val="000000" w:themeColor="text1"/>
                </w:rPr>
              </w:rPrChange>
            </w:rPr>
            <w:delText xml:space="preserve">. </w:delText>
          </w:r>
        </w:del>
      </w:ins>
      <w:del w:id="7587" w:author="Ruijie Xu" w:date="2022-03-04T13:05:00Z">
        <w:r w:rsidR="005B42B5" w:rsidRPr="002B42A7" w:rsidDel="001E602D">
          <w:rPr>
            <w:rFonts w:ascii="Times New Roman" w:hAnsi="Times New Roman" w:cs="Times New Roman"/>
            <w:color w:val="000000" w:themeColor="text1"/>
            <w:rPrChange w:id="7588"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589" w:author="Ruijie Xu" w:date="2022-03-10T12:31:00Z">
              <w:rPr>
                <w:color w:val="000000" w:themeColor="text1"/>
              </w:rPr>
            </w:rPrChange>
          </w:rPr>
          <w:delText xml:space="preserve">with more </w:delText>
        </w:r>
      </w:del>
      <w:ins w:id="7590" w:author="Rajeev, Sree" w:date="2022-03-02T12:46:00Z">
        <w:del w:id="7591" w:author="Ruijie Xu" w:date="2022-03-04T13:05:00Z">
          <w:r w:rsidR="00AE548C" w:rsidRPr="002B42A7" w:rsidDel="001E602D">
            <w:rPr>
              <w:rFonts w:ascii="Times New Roman" w:hAnsi="Times New Roman" w:cs="Times New Roman"/>
              <w:color w:val="000000" w:themeColor="text1"/>
              <w:rPrChange w:id="7592" w:author="Ruijie Xu" w:date="2022-03-10T12:31:00Z">
                <w:rPr>
                  <w:color w:val="000000" w:themeColor="text1"/>
                </w:rPr>
              </w:rPrChange>
            </w:rPr>
            <w:delText xml:space="preserve">The </w:delText>
          </w:r>
        </w:del>
      </w:ins>
      <w:del w:id="7593" w:author="Ruijie Xu" w:date="2022-03-04T13:05:00Z">
        <w:r w:rsidR="00634366" w:rsidRPr="002B42A7" w:rsidDel="001E602D">
          <w:rPr>
            <w:rFonts w:ascii="Times New Roman" w:hAnsi="Times New Roman" w:cs="Times New Roman"/>
            <w:color w:val="000000" w:themeColor="text1"/>
            <w:rPrChange w:id="7594" w:author="Ruijie Xu" w:date="2022-03-10T12:31:00Z">
              <w:rPr>
                <w:color w:val="000000" w:themeColor="text1"/>
              </w:rPr>
            </w:rPrChange>
          </w:rPr>
          <w:delText xml:space="preserve">taxa </w:delText>
        </w:r>
      </w:del>
      <w:ins w:id="7595" w:author="Rajeev, Sree" w:date="2022-03-02T12:46:00Z">
        <w:del w:id="7596" w:author="Ruijie Xu" w:date="2022-03-04T13:05:00Z">
          <w:r w:rsidR="00AE548C" w:rsidRPr="002B42A7" w:rsidDel="001E602D">
            <w:rPr>
              <w:rFonts w:ascii="Times New Roman" w:hAnsi="Times New Roman" w:cs="Times New Roman"/>
              <w:color w:val="000000" w:themeColor="text1"/>
              <w:rPrChange w:id="7597" w:author="Ruijie Xu" w:date="2022-03-10T12:31:00Z">
                <w:rPr>
                  <w:color w:val="000000" w:themeColor="text1"/>
                </w:rPr>
              </w:rPrChange>
            </w:rPr>
            <w:delText xml:space="preserve">abundance was </w:delText>
          </w:r>
        </w:del>
      </w:ins>
      <w:del w:id="7598" w:author="Ruijie Xu" w:date="2022-03-04T13:05:00Z">
        <w:r w:rsidR="00634366" w:rsidRPr="002B42A7" w:rsidDel="001E602D">
          <w:rPr>
            <w:rFonts w:ascii="Times New Roman" w:hAnsi="Times New Roman" w:cs="Times New Roman"/>
            <w:color w:val="000000" w:themeColor="text1"/>
            <w:rPrChange w:id="7599" w:author="Ruijie Xu" w:date="2022-03-10T12:31:00Z">
              <w:rPr>
                <w:color w:val="000000" w:themeColor="text1"/>
              </w:rPr>
            </w:rPrChange>
          </w:rPr>
          <w:delText xml:space="preserve">significantly higher in abundance in the </w:delText>
        </w:r>
      </w:del>
      <w:ins w:id="7600" w:author="Rajeev, Sree" w:date="2022-03-02T12:46:00Z">
        <w:del w:id="7601" w:author="Ruijie Xu" w:date="2022-03-04T13:05:00Z">
          <w:r w:rsidR="00AE548C" w:rsidRPr="002B42A7" w:rsidDel="001E602D">
            <w:rPr>
              <w:rFonts w:ascii="Times New Roman" w:hAnsi="Times New Roman" w:cs="Times New Roman"/>
              <w:color w:val="000000" w:themeColor="text1"/>
              <w:rPrChange w:id="7602" w:author="Ruijie Xu" w:date="2022-03-10T12:31:00Z">
                <w:rPr>
                  <w:color w:val="000000" w:themeColor="text1"/>
                </w:rPr>
              </w:rPrChange>
            </w:rPr>
            <w:delText>k</w:delText>
          </w:r>
        </w:del>
      </w:ins>
      <w:del w:id="7603" w:author="Ruijie Xu" w:date="2022-03-04T13:05:00Z">
        <w:r w:rsidR="00634366" w:rsidRPr="002B42A7" w:rsidDel="001E602D">
          <w:rPr>
            <w:rFonts w:ascii="Times New Roman" w:hAnsi="Times New Roman" w:cs="Times New Roman"/>
            <w:color w:val="000000" w:themeColor="text1"/>
            <w:rPrChange w:id="7604" w:author="Ruijie Xu" w:date="2022-03-10T12:31:00Z">
              <w:rPr>
                <w:color w:val="000000" w:themeColor="text1"/>
              </w:rPr>
            </w:rPrChange>
          </w:rPr>
          <w:delText>Kidney samples than that of</w:delText>
        </w:r>
      </w:del>
      <w:ins w:id="7605" w:author="Liliana Salvador" w:date="2022-02-26T17:17:00Z">
        <w:del w:id="7606" w:author="Ruijie Xu" w:date="2022-03-04T13:05:00Z">
          <w:r w:rsidR="00B911C3" w:rsidRPr="002B42A7" w:rsidDel="001E602D">
            <w:rPr>
              <w:rFonts w:ascii="Times New Roman" w:hAnsi="Times New Roman" w:cs="Times New Roman"/>
              <w:color w:val="000000" w:themeColor="text1"/>
              <w:rPrChange w:id="7607" w:author="Ruijie Xu" w:date="2022-03-10T12:31:00Z">
                <w:rPr>
                  <w:color w:val="000000" w:themeColor="text1"/>
                </w:rPr>
              </w:rPrChange>
            </w:rPr>
            <w:delText>in the</w:delText>
          </w:r>
        </w:del>
      </w:ins>
      <w:del w:id="7608" w:author="Ruijie Xu" w:date="2022-03-04T13:05:00Z">
        <w:r w:rsidR="00634366" w:rsidRPr="002B42A7" w:rsidDel="001E602D">
          <w:rPr>
            <w:rFonts w:ascii="Times New Roman" w:hAnsi="Times New Roman" w:cs="Times New Roman"/>
            <w:color w:val="000000" w:themeColor="text1"/>
            <w:rPrChange w:id="7609" w:author="Ruijie Xu" w:date="2022-03-10T12:31:00Z">
              <w:rPr>
                <w:color w:val="000000" w:themeColor="text1"/>
              </w:rPr>
            </w:rPrChange>
          </w:rPr>
          <w:delText xml:space="preserve"> </w:delText>
        </w:r>
      </w:del>
      <w:ins w:id="7610" w:author="Rajeev, Sree" w:date="2022-03-02T12:46:00Z">
        <w:del w:id="7611" w:author="Ruijie Xu" w:date="2022-03-04T13:05:00Z">
          <w:r w:rsidR="00AE548C" w:rsidRPr="002B42A7" w:rsidDel="001E602D">
            <w:rPr>
              <w:rFonts w:ascii="Times New Roman" w:hAnsi="Times New Roman" w:cs="Times New Roman"/>
              <w:color w:val="000000" w:themeColor="text1"/>
              <w:rPrChange w:id="7612" w:author="Ruijie Xu" w:date="2022-03-10T12:31:00Z">
                <w:rPr>
                  <w:color w:val="000000" w:themeColor="text1"/>
                </w:rPr>
              </w:rPrChange>
            </w:rPr>
            <w:delText>l</w:delText>
          </w:r>
        </w:del>
      </w:ins>
      <w:del w:id="7613" w:author="Ruijie Xu" w:date="2022-03-04T13:05:00Z">
        <w:r w:rsidR="00634366" w:rsidRPr="002B42A7" w:rsidDel="001E602D">
          <w:rPr>
            <w:rFonts w:ascii="Times New Roman" w:hAnsi="Times New Roman" w:cs="Times New Roman"/>
            <w:color w:val="000000" w:themeColor="text1"/>
            <w:rPrChange w:id="7614"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615" w:author="Ruijie Xu" w:date="2022-03-10T12:31:00Z">
              <w:rPr>
                <w:color w:val="000000" w:themeColor="text1"/>
              </w:rPr>
            </w:rPrChange>
          </w:rPr>
          <w:delText xml:space="preserve">with </w:delText>
        </w:r>
      </w:del>
      <w:ins w:id="7616" w:author="Liliana Salvador" w:date="2022-02-26T17:18:00Z">
        <w:del w:id="7617" w:author="Ruijie Xu" w:date="2022-03-04T13:05:00Z">
          <w:r w:rsidR="00B911C3" w:rsidRPr="002B42A7" w:rsidDel="001E602D">
            <w:rPr>
              <w:rFonts w:ascii="Times New Roman" w:hAnsi="Times New Roman" w:cs="Times New Roman"/>
              <w:color w:val="000000" w:themeColor="text1"/>
              <w:rPrChange w:id="7618" w:author="Ruijie Xu" w:date="2022-03-10T12:31:00Z">
                <w:rPr>
                  <w:color w:val="000000" w:themeColor="text1"/>
                </w:rPr>
              </w:rPrChange>
            </w:rPr>
            <w:delText xml:space="preserve">for </w:delText>
          </w:r>
        </w:del>
      </w:ins>
      <w:del w:id="7619" w:author="Ruijie Xu" w:date="2022-03-04T13:05:00Z">
        <w:r w:rsidR="00554EEE" w:rsidRPr="002B42A7" w:rsidDel="001E602D">
          <w:rPr>
            <w:rFonts w:ascii="Times New Roman" w:hAnsi="Times New Roman" w:cs="Times New Roman"/>
            <w:color w:val="000000" w:themeColor="text1"/>
            <w:rPrChange w:id="7620"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621"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622" w:author="Ruijie Xu" w:date="2022-03-10T12:31:00Z">
              <w:rPr>
                <w:color w:val="000000" w:themeColor="text1"/>
              </w:rPr>
            </w:rPrChange>
          </w:rPr>
          <w:delText xml:space="preserve">(Figure </w:delText>
        </w:r>
      </w:del>
      <w:del w:id="7623" w:author="Ruijie Xu" w:date="2022-02-03T12:31:00Z">
        <w:r w:rsidR="00634366" w:rsidRPr="002B42A7" w:rsidDel="00F83C0B">
          <w:rPr>
            <w:rFonts w:ascii="Times New Roman" w:hAnsi="Times New Roman" w:cs="Times New Roman"/>
            <w:color w:val="000000" w:themeColor="text1"/>
            <w:rPrChange w:id="7624" w:author="Ruijie Xu" w:date="2022-03-10T12:31:00Z">
              <w:rPr>
                <w:color w:val="000000" w:themeColor="text1"/>
              </w:rPr>
            </w:rPrChange>
          </w:rPr>
          <w:delText>S2</w:delText>
        </w:r>
      </w:del>
      <w:del w:id="7625" w:author="Ruijie Xu" w:date="2022-03-04T13:05:00Z">
        <w:r w:rsidR="00634366" w:rsidRPr="002B42A7" w:rsidDel="001E602D">
          <w:rPr>
            <w:rFonts w:ascii="Times New Roman" w:hAnsi="Times New Roman" w:cs="Times New Roman"/>
            <w:color w:val="000000" w:themeColor="text1"/>
            <w:rPrChange w:id="7626"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627"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628"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629"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630"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631"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632"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633"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634"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635" w:author="Ruijie Xu" w:date="2022-03-10T12:31:00Z">
              <w:rPr>
                <w:color w:val="000000" w:themeColor="text1"/>
              </w:rPr>
            </w:rPrChange>
          </w:rPr>
          <w:delText xml:space="preserve">, </w:delText>
        </w:r>
      </w:del>
      <w:del w:id="7636" w:author="Ruijie Xu" w:date="2022-02-02T11:02:00Z">
        <w:r w:rsidR="00152FFB" w:rsidRPr="002B42A7" w:rsidDel="00463AA7">
          <w:rPr>
            <w:rFonts w:ascii="Times New Roman" w:hAnsi="Times New Roman" w:cs="Times New Roman"/>
            <w:i/>
            <w:iCs/>
            <w:color w:val="000000" w:themeColor="text1"/>
            <w:rPrChange w:id="7637" w:author="Ruijie Xu" w:date="2022-03-10T12:31:00Z">
              <w:rPr>
                <w:i/>
                <w:iCs/>
                <w:color w:val="000000" w:themeColor="text1"/>
              </w:rPr>
            </w:rPrChange>
          </w:rPr>
          <w:delText>Leptospira</w:delText>
        </w:r>
      </w:del>
      <w:del w:id="7638" w:author="Ruijie Xu" w:date="2022-03-04T13:05:00Z">
        <w:r w:rsidR="00152FFB" w:rsidRPr="002B42A7" w:rsidDel="001E602D">
          <w:rPr>
            <w:rFonts w:ascii="Times New Roman" w:hAnsi="Times New Roman" w:cs="Times New Roman"/>
            <w:i/>
            <w:iCs/>
            <w:color w:val="000000" w:themeColor="text1"/>
            <w:rPrChange w:id="7639"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640" w:author="Ruijie Xu" w:date="2022-03-10T12:31:00Z">
              <w:rPr>
                <w:color w:val="000000" w:themeColor="text1"/>
              </w:rPr>
            </w:rPrChange>
          </w:rPr>
          <w:delText xml:space="preserve">, </w:delText>
        </w:r>
      </w:del>
      <w:del w:id="7641" w:author="Ruijie Xu" w:date="2022-02-02T11:02:00Z">
        <w:r w:rsidR="00152FFB" w:rsidRPr="002B42A7" w:rsidDel="00463AA7">
          <w:rPr>
            <w:rFonts w:ascii="Times New Roman" w:hAnsi="Times New Roman" w:cs="Times New Roman"/>
            <w:i/>
            <w:iCs/>
            <w:color w:val="000000" w:themeColor="text1"/>
            <w:rPrChange w:id="7642" w:author="Ruijie Xu" w:date="2022-03-10T12:31:00Z">
              <w:rPr>
                <w:i/>
                <w:iCs/>
                <w:color w:val="000000" w:themeColor="text1"/>
              </w:rPr>
            </w:rPrChange>
          </w:rPr>
          <w:delText>Leptospira</w:delText>
        </w:r>
      </w:del>
      <w:del w:id="7643" w:author="Ruijie Xu" w:date="2022-03-04T13:05:00Z">
        <w:r w:rsidR="00152FFB" w:rsidRPr="002B42A7" w:rsidDel="001E602D">
          <w:rPr>
            <w:rFonts w:ascii="Times New Roman" w:hAnsi="Times New Roman" w:cs="Times New Roman"/>
            <w:i/>
            <w:iCs/>
            <w:color w:val="000000" w:themeColor="text1"/>
            <w:rPrChange w:id="7644"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645"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646" w:author="Ruijie Xu" w:date="2022-03-10T12:31:00Z">
              <w:rPr>
                <w:color w:val="000000" w:themeColor="text1"/>
              </w:rPr>
            </w:rPrChange>
          </w:rPr>
          <w:delText xml:space="preserve">and </w:delText>
        </w:r>
        <w:bookmarkStart w:id="7647" w:name="OLE_LINK191"/>
        <w:bookmarkStart w:id="7648" w:name="OLE_LINK192"/>
        <w:r w:rsidR="001211FD" w:rsidRPr="002B42A7" w:rsidDel="001E602D">
          <w:rPr>
            <w:rFonts w:ascii="Times New Roman" w:hAnsi="Times New Roman" w:cs="Times New Roman"/>
            <w:i/>
            <w:iCs/>
            <w:color w:val="000000" w:themeColor="text1"/>
            <w:rPrChange w:id="7649" w:author="Ruijie Xu" w:date="2022-03-10T12:31:00Z">
              <w:rPr>
                <w:i/>
                <w:iCs/>
                <w:color w:val="000000" w:themeColor="text1"/>
              </w:rPr>
            </w:rPrChange>
          </w:rPr>
          <w:delText>Mycoplasm pulmonis</w:delText>
        </w:r>
        <w:bookmarkEnd w:id="7647"/>
        <w:bookmarkEnd w:id="7648"/>
        <w:r w:rsidR="00152FFB" w:rsidRPr="002B42A7" w:rsidDel="001E602D">
          <w:rPr>
            <w:rFonts w:ascii="Times New Roman" w:hAnsi="Times New Roman" w:cs="Times New Roman"/>
            <w:color w:val="000000" w:themeColor="text1"/>
            <w:rPrChange w:id="7650" w:author="Ruijie Xu" w:date="2022-03-10T12:31:00Z">
              <w:rPr>
                <w:color w:val="000000" w:themeColor="text1"/>
              </w:rPr>
            </w:rPrChange>
          </w:rPr>
          <w:delText>)</w:delText>
        </w:r>
      </w:del>
      <w:ins w:id="7651" w:author="Liliana Salvador" w:date="2022-02-26T17:20:00Z">
        <w:del w:id="7652" w:author="Ruijie Xu" w:date="2022-03-04T13:05:00Z">
          <w:r w:rsidR="00B911C3" w:rsidRPr="002B42A7" w:rsidDel="001E602D">
            <w:rPr>
              <w:rFonts w:ascii="Times New Roman" w:hAnsi="Times New Roman" w:cs="Times New Roman"/>
              <w:color w:val="000000" w:themeColor="text1"/>
              <w:rPrChange w:id="7653" w:author="Ruijie Xu" w:date="2022-03-10T12:31:00Z">
                <w:rPr>
                  <w:color w:val="000000" w:themeColor="text1"/>
                </w:rPr>
              </w:rPrChange>
            </w:rPr>
            <w:delText xml:space="preserve">were </w:delText>
          </w:r>
        </w:del>
      </w:ins>
      <w:ins w:id="7654" w:author="Rajeev, Sree" w:date="2022-03-02T12:46:00Z">
        <w:del w:id="7655" w:author="Ruijie Xu" w:date="2022-03-04T13:05:00Z">
          <w:r w:rsidR="00AE548C" w:rsidRPr="002B42A7" w:rsidDel="001E602D">
            <w:rPr>
              <w:rFonts w:ascii="Times New Roman" w:hAnsi="Times New Roman" w:cs="Times New Roman"/>
              <w:color w:val="000000" w:themeColor="text1"/>
              <w:rPrChange w:id="7656" w:author="Ruijie Xu" w:date="2022-03-10T12:31:00Z">
                <w:rPr>
                  <w:color w:val="000000" w:themeColor="text1"/>
                </w:rPr>
              </w:rPrChange>
            </w:rPr>
            <w:delText xml:space="preserve">classified </w:delText>
          </w:r>
        </w:del>
      </w:ins>
      <w:ins w:id="7657" w:author="Liliana Salvador" w:date="2022-02-26T17:20:00Z">
        <w:del w:id="7658" w:author="Ruijie Xu" w:date="2022-03-04T13:05:00Z">
          <w:r w:rsidR="00B911C3" w:rsidRPr="002B42A7" w:rsidDel="001E602D">
            <w:rPr>
              <w:rFonts w:ascii="Times New Roman" w:hAnsi="Times New Roman" w:cs="Times New Roman"/>
              <w:color w:val="000000" w:themeColor="text1"/>
              <w:rPrChange w:id="7659" w:author="Ruijie Xu" w:date="2022-03-10T12:31:00Z">
                <w:rPr>
                  <w:color w:val="000000" w:themeColor="text1"/>
                </w:rPr>
              </w:rPrChange>
            </w:rPr>
            <w:delText xml:space="preserve">found by all software </w:delText>
          </w:r>
        </w:del>
      </w:ins>
      <w:del w:id="7660" w:author="Ruijie Xu" w:date="2022-03-04T13:05:00Z">
        <w:r w:rsidR="00692F18" w:rsidRPr="002B42A7" w:rsidDel="001E602D">
          <w:rPr>
            <w:rFonts w:ascii="Times New Roman" w:hAnsi="Times New Roman" w:cs="Times New Roman"/>
            <w:color w:val="000000" w:themeColor="text1"/>
            <w:rPrChange w:id="7661"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662" w:author="Ruijie Xu" w:date="2022-03-10T12:31:00Z">
              <w:rPr>
                <w:color w:val="000000" w:themeColor="text1"/>
              </w:rPr>
            </w:rPrChange>
          </w:rPr>
          <w:delText>Kaiju</w:delText>
        </w:r>
      </w:del>
      <w:del w:id="7663" w:author="Ruijie Xu" w:date="2022-02-27T12:30:00Z">
        <w:r w:rsidR="00692F18" w:rsidRPr="002B42A7" w:rsidDel="00DC11E3">
          <w:rPr>
            <w:rFonts w:ascii="Times New Roman" w:hAnsi="Times New Roman" w:cs="Times New Roman"/>
            <w:color w:val="000000" w:themeColor="text1"/>
            <w:rPrChange w:id="7664" w:author="Ruijie Xu" w:date="2022-03-10T12:31:00Z">
              <w:rPr>
                <w:color w:val="000000" w:themeColor="text1"/>
              </w:rPr>
            </w:rPrChange>
          </w:rPr>
          <w:delText>,</w:delText>
        </w:r>
      </w:del>
      <w:del w:id="7665" w:author="Ruijie Xu" w:date="2022-03-04T13:05:00Z">
        <w:r w:rsidR="00692F18" w:rsidRPr="002B42A7" w:rsidDel="001E602D">
          <w:rPr>
            <w:rFonts w:ascii="Times New Roman" w:hAnsi="Times New Roman" w:cs="Times New Roman"/>
            <w:color w:val="000000" w:themeColor="text1"/>
            <w:rPrChange w:id="7666"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667" w:author="Ruijie Xu" w:date="2022-03-10T12:31:00Z">
              <w:rPr>
                <w:color w:val="000000" w:themeColor="text1"/>
              </w:rPr>
            </w:rPrChange>
          </w:rPr>
          <w:delText>Centrifuge</w:delText>
        </w:r>
      </w:del>
      <w:del w:id="7668" w:author="Ruijie Xu" w:date="2022-02-27T12:30:00Z">
        <w:r w:rsidR="00692F18" w:rsidRPr="002B42A7" w:rsidDel="00DC11E3">
          <w:rPr>
            <w:rFonts w:ascii="Times New Roman" w:hAnsi="Times New Roman" w:cs="Times New Roman"/>
            <w:color w:val="000000" w:themeColor="text1"/>
            <w:rPrChange w:id="7669" w:author="Ruijie Xu" w:date="2022-03-10T12:31:00Z">
              <w:rPr>
                <w:color w:val="000000" w:themeColor="text1"/>
              </w:rPr>
            </w:rPrChange>
          </w:rPr>
          <w:delText xml:space="preserve">, </w:delText>
        </w:r>
      </w:del>
      <w:commentRangeStart w:id="7670"/>
      <w:ins w:id="7671" w:author="Liliana Salvador" w:date="2022-02-26T17:20:00Z">
        <w:del w:id="7672" w:author="Ruijie Xu" w:date="2022-02-27T12:30:00Z">
          <w:r w:rsidR="00B911C3" w:rsidRPr="002B42A7" w:rsidDel="00DC11E3">
            <w:rPr>
              <w:rFonts w:ascii="Times New Roman" w:hAnsi="Times New Roman" w:cs="Times New Roman"/>
              <w:color w:val="000000" w:themeColor="text1"/>
              <w:rPrChange w:id="7673" w:author="Ruijie Xu" w:date="2022-03-10T12:31:00Z">
                <w:rPr>
                  <w:color w:val="000000" w:themeColor="text1"/>
                </w:rPr>
              </w:rPrChange>
            </w:rPr>
            <w:delText xml:space="preserve">and </w:delText>
          </w:r>
        </w:del>
      </w:ins>
      <w:del w:id="7674" w:author="Ruijie Xu" w:date="2022-02-01T13:44:00Z">
        <w:r w:rsidR="00692F18" w:rsidRPr="002B42A7" w:rsidDel="00537B08">
          <w:rPr>
            <w:rFonts w:ascii="Times New Roman" w:hAnsi="Times New Roman" w:cs="Times New Roman"/>
            <w:color w:val="000000" w:themeColor="text1"/>
            <w:rPrChange w:id="7675" w:author="Ruijie Xu" w:date="2022-03-10T12:31:00Z">
              <w:rPr>
                <w:color w:val="000000" w:themeColor="text1"/>
              </w:rPr>
            </w:rPrChange>
          </w:rPr>
          <w:delText>Blastn</w:delText>
        </w:r>
      </w:del>
      <w:del w:id="7676" w:author="Ruijie Xu" w:date="2022-02-27T12:30:00Z">
        <w:r w:rsidR="00692F18" w:rsidRPr="002B42A7" w:rsidDel="00DC11E3">
          <w:rPr>
            <w:rFonts w:ascii="Times New Roman" w:hAnsi="Times New Roman" w:cs="Times New Roman"/>
            <w:color w:val="000000" w:themeColor="text1"/>
            <w:rPrChange w:id="7677" w:author="Ruijie Xu" w:date="2022-03-10T12:31:00Z">
              <w:rPr>
                <w:color w:val="000000" w:themeColor="text1"/>
              </w:rPr>
            </w:rPrChange>
          </w:rPr>
          <w:delText xml:space="preserve"> </w:delText>
        </w:r>
        <w:commentRangeEnd w:id="7670"/>
        <w:r w:rsidR="002073EC" w:rsidRPr="002B42A7" w:rsidDel="00DC11E3">
          <w:rPr>
            <w:rStyle w:val="CommentReference"/>
            <w:rFonts w:ascii="Times New Roman" w:hAnsi="Times New Roman" w:cs="Times New Roman"/>
            <w:sz w:val="24"/>
            <w:szCs w:val="24"/>
            <w:rPrChange w:id="7678" w:author="Ruijie Xu" w:date="2022-03-10T12:31:00Z">
              <w:rPr>
                <w:rStyle w:val="CommentReference"/>
              </w:rPr>
            </w:rPrChange>
          </w:rPr>
          <w:commentReference w:id="7670"/>
        </w:r>
        <w:r w:rsidR="00692F18" w:rsidRPr="002B42A7" w:rsidDel="00DC11E3">
          <w:rPr>
            <w:rFonts w:ascii="Times New Roman" w:hAnsi="Times New Roman" w:cs="Times New Roman"/>
            <w:color w:val="000000" w:themeColor="text1"/>
            <w:rPrChange w:id="7679" w:author="Ruijie Xu" w:date="2022-03-10T12:31:00Z">
              <w:rPr>
                <w:color w:val="000000" w:themeColor="text1"/>
              </w:rPr>
            </w:rPrChange>
          </w:rPr>
          <w:delText>h</w:delText>
        </w:r>
      </w:del>
      <w:del w:id="7680" w:author="Ruijie Xu" w:date="2022-03-04T13:05:00Z">
        <w:r w:rsidR="00692F18" w:rsidRPr="002B42A7" w:rsidDel="001E602D">
          <w:rPr>
            <w:rFonts w:ascii="Times New Roman" w:hAnsi="Times New Roman" w:cs="Times New Roman"/>
            <w:color w:val="000000" w:themeColor="text1"/>
            <w:rPrChange w:id="7681"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682" w:author="Ruijie Xu" w:date="2022-03-10T12:31:00Z">
              <w:rPr>
                <w:color w:val="000000" w:themeColor="text1"/>
              </w:rPr>
            </w:rPrChange>
          </w:rPr>
          <w:delText xml:space="preserve"> most </w:delText>
        </w:r>
      </w:del>
      <w:ins w:id="7683" w:author="Liliana Salvador" w:date="2022-02-26T17:20:00Z">
        <w:del w:id="7684" w:author="Ruijie Xu" w:date="2022-03-04T13:05:00Z">
          <w:r w:rsidR="00B911C3" w:rsidRPr="002B42A7" w:rsidDel="001E602D">
            <w:rPr>
              <w:rFonts w:ascii="Times New Roman" w:hAnsi="Times New Roman" w:cs="Times New Roman"/>
              <w:color w:val="000000" w:themeColor="text1"/>
              <w:rPrChange w:id="7685" w:author="Ruijie Xu" w:date="2022-03-10T12:31:00Z">
                <w:rPr>
                  <w:color w:val="000000" w:themeColor="text1"/>
                </w:rPr>
              </w:rPrChange>
            </w:rPr>
            <w:delText xml:space="preserve">highest </w:delText>
          </w:r>
        </w:del>
      </w:ins>
      <w:del w:id="7686" w:author="Ruijie Xu" w:date="2022-03-04T13:05:00Z">
        <w:r w:rsidR="00845590" w:rsidRPr="002B42A7" w:rsidDel="001E602D">
          <w:rPr>
            <w:rFonts w:ascii="Times New Roman" w:hAnsi="Times New Roman" w:cs="Times New Roman"/>
            <w:color w:val="000000" w:themeColor="text1"/>
            <w:rPrChange w:id="7687"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688"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7689"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7690"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7691" w:author="Ruijie Xu" w:date="2022-03-10T12:31:00Z">
              <w:rPr>
                <w:color w:val="000000" w:themeColor="text1"/>
              </w:rPr>
            </w:rPrChange>
          </w:rPr>
          <w:delText>390</w:delText>
        </w:r>
      </w:del>
      <w:del w:id="7692" w:author="Ruijie Xu" w:date="2022-02-27T12:31:00Z">
        <w:r w:rsidR="00845590" w:rsidRPr="002B42A7" w:rsidDel="00DC11E3">
          <w:rPr>
            <w:rFonts w:ascii="Times New Roman" w:hAnsi="Times New Roman" w:cs="Times New Roman"/>
            <w:color w:val="000000" w:themeColor="text1"/>
            <w:rPrChange w:id="7693" w:author="Ruijie Xu" w:date="2022-03-10T12:31:00Z">
              <w:rPr>
                <w:color w:val="000000" w:themeColor="text1"/>
              </w:rPr>
            </w:rPrChange>
          </w:rPr>
          <w:delText>,</w:delText>
        </w:r>
      </w:del>
      <w:del w:id="7694" w:author="Ruijie Xu" w:date="2022-03-04T13:05:00Z">
        <w:r w:rsidR="00845590" w:rsidRPr="002B42A7" w:rsidDel="001E602D">
          <w:rPr>
            <w:rFonts w:ascii="Times New Roman" w:hAnsi="Times New Roman" w:cs="Times New Roman"/>
            <w:color w:val="000000" w:themeColor="text1"/>
            <w:rPrChange w:id="7695"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7696" w:author="Ruijie Xu" w:date="2022-03-10T12:31:00Z">
              <w:rPr>
                <w:color w:val="000000" w:themeColor="text1"/>
              </w:rPr>
            </w:rPrChange>
          </w:rPr>
          <w:delText>376</w:delText>
        </w:r>
      </w:del>
      <w:del w:id="7697" w:author="Ruijie Xu" w:date="2022-02-27T12:31:00Z">
        <w:r w:rsidR="00423339" w:rsidRPr="002B42A7" w:rsidDel="00DC11E3">
          <w:rPr>
            <w:rFonts w:ascii="Times New Roman" w:hAnsi="Times New Roman" w:cs="Times New Roman"/>
            <w:color w:val="000000" w:themeColor="text1"/>
            <w:rPrChange w:id="7698"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7699"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7700"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7701" w:author="Ruijie Xu" w:date="2022-03-10T12:31:00Z">
              <w:rPr>
                <w:color w:val="000000" w:themeColor="text1"/>
              </w:rPr>
            </w:rPrChange>
          </w:rPr>
          <w:delText xml:space="preserve"> taxa</w:delText>
        </w:r>
      </w:del>
      <w:del w:id="7702" w:author="Ruijie Xu" w:date="2022-03-04T13:05:00Z">
        <w:r w:rsidR="00423339" w:rsidRPr="002B42A7" w:rsidDel="001E602D">
          <w:rPr>
            <w:rFonts w:ascii="Times New Roman" w:hAnsi="Times New Roman" w:cs="Times New Roman"/>
            <w:color w:val="000000" w:themeColor="text1"/>
            <w:rPrChange w:id="7703"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7704"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7705" w:author="Ruijie Xu" w:date="2022-03-10T12:31:00Z">
              <w:rPr>
                <w:color w:val="000000" w:themeColor="text1"/>
              </w:rPr>
            </w:rPrChange>
          </w:rPr>
          <w:delText xml:space="preserve">(Figure </w:delText>
        </w:r>
      </w:del>
      <w:del w:id="7706" w:author="Ruijie Xu" w:date="2022-02-03T12:32:00Z">
        <w:r w:rsidR="00FF01FC" w:rsidRPr="002B42A7" w:rsidDel="005901EC">
          <w:rPr>
            <w:rFonts w:ascii="Times New Roman" w:hAnsi="Times New Roman" w:cs="Times New Roman"/>
            <w:color w:val="000000" w:themeColor="text1"/>
            <w:rPrChange w:id="7707" w:author="Ruijie Xu" w:date="2022-03-10T12:31:00Z">
              <w:rPr>
                <w:color w:val="000000" w:themeColor="text1"/>
              </w:rPr>
            </w:rPrChange>
          </w:rPr>
          <w:delText>7</w:delText>
        </w:r>
      </w:del>
      <w:del w:id="7708" w:author="Ruijie Xu" w:date="2022-03-04T13:05:00Z">
        <w:r w:rsidR="00B9548D" w:rsidRPr="002B42A7" w:rsidDel="001E602D">
          <w:rPr>
            <w:rFonts w:ascii="Times New Roman" w:hAnsi="Times New Roman" w:cs="Times New Roman"/>
            <w:color w:val="000000" w:themeColor="text1"/>
            <w:rPrChange w:id="7709"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7710"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7711"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7712" w:author="Ruijie Xu" w:date="2022-03-10T12:31:00Z">
              <w:rPr>
                <w:color w:val="000000" w:themeColor="text1"/>
              </w:rPr>
            </w:rPrChange>
          </w:rPr>
          <w:delText>Furthermore, a</w:delText>
        </w:r>
      </w:del>
      <w:ins w:id="7713" w:author="Liliana Salvador" w:date="2022-02-26T17:22:00Z">
        <w:del w:id="7714" w:author="Ruijie Xu" w:date="2022-03-04T13:05:00Z">
          <w:r w:rsidR="002073EC" w:rsidRPr="002B42A7" w:rsidDel="001E602D">
            <w:rPr>
              <w:rFonts w:ascii="Times New Roman" w:hAnsi="Times New Roman" w:cs="Times New Roman"/>
              <w:color w:val="000000" w:themeColor="text1"/>
              <w:rPrChange w:id="7715" w:author="Ruijie Xu" w:date="2022-03-10T12:31:00Z">
                <w:rPr>
                  <w:color w:val="000000" w:themeColor="text1"/>
                </w:rPr>
              </w:rPrChange>
            </w:rPr>
            <w:delText>A</w:delText>
          </w:r>
        </w:del>
      </w:ins>
      <w:del w:id="7716" w:author="Ruijie Xu" w:date="2022-03-04T13:05:00Z">
        <w:r w:rsidR="000038B7" w:rsidRPr="002B42A7" w:rsidDel="001E602D">
          <w:rPr>
            <w:rFonts w:ascii="Times New Roman" w:hAnsi="Times New Roman" w:cs="Times New Roman"/>
            <w:color w:val="000000" w:themeColor="text1"/>
            <w:rPrChange w:id="7717"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7718"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719" w:author="Ruijie Xu" w:date="2022-03-10T12:31:00Z">
              <w:rPr>
                <w:color w:val="000000" w:themeColor="text1"/>
              </w:rPr>
            </w:rPrChange>
          </w:rPr>
          <w:delText xml:space="preserve"> species tax</w:delText>
        </w:r>
      </w:del>
      <w:del w:id="7720" w:author="Ruijie Xu" w:date="2022-02-27T12:32:00Z">
        <w:r w:rsidR="000038B7" w:rsidRPr="002B42A7" w:rsidDel="00C24E4D">
          <w:rPr>
            <w:rFonts w:ascii="Times New Roman" w:hAnsi="Times New Roman" w:cs="Times New Roman"/>
            <w:color w:val="000000" w:themeColor="text1"/>
            <w:rPrChange w:id="7721" w:author="Ruijie Xu" w:date="2022-03-10T12:31:00Z">
              <w:rPr>
                <w:color w:val="000000" w:themeColor="text1"/>
              </w:rPr>
            </w:rPrChange>
          </w:rPr>
          <w:delText>on,</w:delText>
        </w:r>
      </w:del>
      <w:del w:id="7722" w:author="Ruijie Xu" w:date="2022-03-04T13:05:00Z">
        <w:r w:rsidR="000038B7" w:rsidRPr="002B42A7" w:rsidDel="001E602D">
          <w:rPr>
            <w:rFonts w:ascii="Times New Roman" w:hAnsi="Times New Roman" w:cs="Times New Roman"/>
            <w:color w:val="000000" w:themeColor="text1"/>
            <w:rPrChange w:id="7723" w:author="Ruijie Xu" w:date="2022-03-10T12:31:00Z">
              <w:rPr>
                <w:color w:val="000000" w:themeColor="text1"/>
              </w:rPr>
            </w:rPrChange>
          </w:rPr>
          <w:delText xml:space="preserve"> Kaiju has identified the most </w:delText>
        </w:r>
      </w:del>
      <w:ins w:id="7724" w:author="Liliana Salvador" w:date="2022-02-26T17:23:00Z">
        <w:del w:id="7725" w:author="Ruijie Xu" w:date="2022-03-04T13:05:00Z">
          <w:r w:rsidR="002073EC" w:rsidRPr="002B42A7" w:rsidDel="001E602D">
            <w:rPr>
              <w:rFonts w:ascii="Times New Roman" w:hAnsi="Times New Roman" w:cs="Times New Roman"/>
              <w:color w:val="000000" w:themeColor="text1"/>
              <w:rPrChange w:id="7726" w:author="Ruijie Xu" w:date="2022-03-10T12:31:00Z">
                <w:rPr>
                  <w:color w:val="000000" w:themeColor="text1"/>
                </w:rPr>
              </w:rPrChange>
            </w:rPr>
            <w:delText xml:space="preserve">highest </w:delText>
          </w:r>
        </w:del>
      </w:ins>
      <w:del w:id="7727" w:author="Ruijie Xu" w:date="2022-03-04T13:05:00Z">
        <w:r w:rsidR="000038B7" w:rsidRPr="002B42A7" w:rsidDel="001E602D">
          <w:rPr>
            <w:rFonts w:ascii="Times New Roman" w:hAnsi="Times New Roman" w:cs="Times New Roman"/>
            <w:color w:val="000000" w:themeColor="text1"/>
            <w:rPrChange w:id="7728"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7729"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7730" w:author="Ruijie Xu" w:date="2022-03-10T12:31:00Z">
              <w:rPr>
                <w:color w:val="000000" w:themeColor="text1"/>
              </w:rPr>
            </w:rPrChange>
          </w:rPr>
          <w:delText xml:space="preserve">, </w:delText>
        </w:r>
        <w:commentRangeStart w:id="7731"/>
        <w:r w:rsidR="000038B7" w:rsidRPr="002B42A7" w:rsidDel="001E602D">
          <w:rPr>
            <w:rFonts w:ascii="Times New Roman" w:hAnsi="Times New Roman" w:cs="Times New Roman"/>
            <w:color w:val="000000" w:themeColor="text1"/>
            <w:rPrChange w:id="7732" w:author="Ruijie Xu" w:date="2022-03-10T12:31:00Z">
              <w:rPr>
                <w:color w:val="000000" w:themeColor="text1"/>
              </w:rPr>
            </w:rPrChange>
          </w:rPr>
          <w:delText xml:space="preserve">which means </w:delText>
        </w:r>
      </w:del>
      <w:ins w:id="7733" w:author="Liliana Salvador" w:date="2022-02-26T17:25:00Z">
        <w:del w:id="7734" w:author="Ruijie Xu" w:date="2022-03-04T13:05:00Z">
          <w:r w:rsidR="002073EC" w:rsidRPr="002B42A7" w:rsidDel="001E602D">
            <w:rPr>
              <w:rFonts w:ascii="Times New Roman" w:hAnsi="Times New Roman" w:cs="Times New Roman"/>
              <w:color w:val="000000" w:themeColor="text1"/>
              <w:rPrChange w:id="7735" w:author="Ruijie Xu" w:date="2022-03-10T12:31:00Z">
                <w:rPr>
                  <w:color w:val="000000" w:themeColor="text1"/>
                </w:rPr>
              </w:rPrChange>
            </w:rPr>
            <w:delText xml:space="preserve">that </w:delText>
          </w:r>
        </w:del>
      </w:ins>
      <w:del w:id="7736" w:author="Ruijie Xu" w:date="2022-03-04T13:05:00Z">
        <w:r w:rsidR="000038B7" w:rsidRPr="002B42A7" w:rsidDel="001E602D">
          <w:rPr>
            <w:rFonts w:ascii="Times New Roman" w:hAnsi="Times New Roman" w:cs="Times New Roman"/>
            <w:color w:val="000000" w:themeColor="text1"/>
            <w:rPrChange w:id="7737"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7738"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7739"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7740"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741" w:author="Ruijie Xu" w:date="2022-03-10T12:31:00Z">
              <w:rPr>
                <w:color w:val="000000" w:themeColor="text1"/>
              </w:rPr>
            </w:rPrChange>
          </w:rPr>
          <w:delText xml:space="preserve"> species ha</w:delText>
        </w:r>
      </w:del>
      <w:ins w:id="7742" w:author="Liliana Salvador" w:date="2022-02-26T17:25:00Z">
        <w:del w:id="7743" w:author="Ruijie Xu" w:date="2022-03-04T13:05:00Z">
          <w:r w:rsidR="002073EC" w:rsidRPr="002B42A7" w:rsidDel="001E602D">
            <w:rPr>
              <w:rFonts w:ascii="Times New Roman" w:hAnsi="Times New Roman" w:cs="Times New Roman"/>
              <w:color w:val="000000" w:themeColor="text1"/>
              <w:rPrChange w:id="7744" w:author="Ruijie Xu" w:date="2022-03-10T12:31:00Z">
                <w:rPr>
                  <w:color w:val="000000" w:themeColor="text1"/>
                </w:rPr>
              </w:rPrChange>
            </w:rPr>
            <w:delText>ve</w:delText>
          </w:r>
        </w:del>
      </w:ins>
      <w:del w:id="7745" w:author="Ruijie Xu" w:date="2022-03-04T13:05:00Z">
        <w:r w:rsidR="000038B7" w:rsidRPr="002B42A7" w:rsidDel="001E602D">
          <w:rPr>
            <w:rFonts w:ascii="Times New Roman" w:hAnsi="Times New Roman" w:cs="Times New Roman"/>
            <w:color w:val="000000" w:themeColor="text1"/>
            <w:rPrChange w:id="7746" w:author="Ruijie Xu" w:date="2022-03-10T12:31:00Z">
              <w:rPr>
                <w:color w:val="000000" w:themeColor="text1"/>
              </w:rPr>
            </w:rPrChange>
          </w:rPr>
          <w:delText>s the same phylum taxonom</w:delText>
        </w:r>
      </w:del>
      <w:del w:id="7747" w:author="Ruijie Xu" w:date="2022-02-27T12:33:00Z">
        <w:r w:rsidR="000038B7" w:rsidRPr="002B42A7" w:rsidDel="00C24E4D">
          <w:rPr>
            <w:rFonts w:ascii="Times New Roman" w:hAnsi="Times New Roman" w:cs="Times New Roman"/>
            <w:color w:val="000000" w:themeColor="text1"/>
            <w:rPrChange w:id="7748" w:author="Ruijie Xu" w:date="2022-03-10T12:31:00Z">
              <w:rPr>
                <w:color w:val="000000" w:themeColor="text1"/>
              </w:rPr>
            </w:rPrChange>
          </w:rPr>
          <w:delText>y taxa</w:delText>
        </w:r>
      </w:del>
      <w:del w:id="7749" w:author="Ruijie Xu" w:date="2022-03-04T13:05:00Z">
        <w:r w:rsidR="004A3268" w:rsidRPr="002B42A7" w:rsidDel="001E602D">
          <w:rPr>
            <w:rFonts w:ascii="Times New Roman" w:hAnsi="Times New Roman" w:cs="Times New Roman"/>
            <w:color w:val="000000" w:themeColor="text1"/>
            <w:rPrChange w:id="7750" w:author="Ruijie Xu" w:date="2022-03-10T12:31:00Z">
              <w:rPr>
                <w:color w:val="000000" w:themeColor="text1"/>
              </w:rPr>
            </w:rPrChange>
          </w:rPr>
          <w:delText xml:space="preserve"> (Figure </w:delText>
        </w:r>
      </w:del>
      <w:del w:id="7751" w:author="Ruijie Xu" w:date="2022-02-03T12:33:00Z">
        <w:r w:rsidR="004A3268" w:rsidRPr="002B42A7" w:rsidDel="005901EC">
          <w:rPr>
            <w:rFonts w:ascii="Times New Roman" w:hAnsi="Times New Roman" w:cs="Times New Roman"/>
            <w:color w:val="000000" w:themeColor="text1"/>
            <w:rPrChange w:id="7752" w:author="Ruijie Xu" w:date="2022-03-10T12:31:00Z">
              <w:rPr>
                <w:color w:val="000000" w:themeColor="text1"/>
              </w:rPr>
            </w:rPrChange>
          </w:rPr>
          <w:delText>7</w:delText>
        </w:r>
      </w:del>
      <w:del w:id="7753" w:author="Ruijie Xu" w:date="2022-03-04T13:05:00Z">
        <w:r w:rsidR="004A3268" w:rsidRPr="002B42A7" w:rsidDel="001E602D">
          <w:rPr>
            <w:rFonts w:ascii="Times New Roman" w:hAnsi="Times New Roman" w:cs="Times New Roman"/>
            <w:color w:val="000000" w:themeColor="text1"/>
            <w:rPrChange w:id="7754"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7755" w:author="Ruijie Xu" w:date="2022-03-10T12:31:00Z">
              <w:rPr>
                <w:color w:val="000000" w:themeColor="text1"/>
              </w:rPr>
            </w:rPrChange>
          </w:rPr>
          <w:delText xml:space="preserve">. </w:delText>
        </w:r>
        <w:commentRangeEnd w:id="7731"/>
        <w:r w:rsidR="002073EC" w:rsidRPr="002B42A7" w:rsidDel="001E602D">
          <w:rPr>
            <w:rStyle w:val="CommentReference"/>
            <w:rFonts w:ascii="Times New Roman" w:hAnsi="Times New Roman" w:cs="Times New Roman"/>
            <w:sz w:val="24"/>
            <w:szCs w:val="24"/>
            <w:rPrChange w:id="7756" w:author="Ruijie Xu" w:date="2022-03-10T12:31:00Z">
              <w:rPr>
                <w:rStyle w:val="CommentReference"/>
              </w:rPr>
            </w:rPrChange>
          </w:rPr>
          <w:commentReference w:id="7731"/>
        </w:r>
      </w:del>
      <w:del w:id="7757" w:author="Ruijie Xu" w:date="2022-02-27T12:36:00Z">
        <w:r w:rsidR="00152381" w:rsidRPr="002B42A7" w:rsidDel="00F06949">
          <w:rPr>
            <w:rFonts w:ascii="Times New Roman" w:hAnsi="Times New Roman" w:cs="Times New Roman"/>
            <w:color w:val="000000" w:themeColor="text1"/>
            <w:rPrChange w:id="7758"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7759"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7760" w:author="Ruijie Xu" w:date="2022-03-10T12:31:00Z">
              <w:rPr>
                <w:color w:val="000000" w:themeColor="text1"/>
              </w:rPr>
            </w:rPrChange>
          </w:rPr>
          <w:delText xml:space="preserve"> </w:delText>
        </w:r>
      </w:del>
      <w:ins w:id="7761" w:author="Liliana Salvador" w:date="2022-02-26T17:26:00Z">
        <w:del w:id="7762" w:author="Ruijie Xu" w:date="2022-02-27T12:36:00Z">
          <w:r w:rsidR="002073EC" w:rsidRPr="002B42A7" w:rsidDel="00F06949">
            <w:rPr>
              <w:rFonts w:ascii="Times New Roman" w:hAnsi="Times New Roman" w:cs="Times New Roman"/>
              <w:color w:val="000000" w:themeColor="text1"/>
              <w:rPrChange w:id="7763" w:author="Ruijie Xu" w:date="2022-03-10T12:31:00Z">
                <w:rPr>
                  <w:color w:val="000000" w:themeColor="text1"/>
                </w:rPr>
              </w:rPrChange>
            </w:rPr>
            <w:delText>of</w:delText>
          </w:r>
        </w:del>
      </w:ins>
      <w:del w:id="7764" w:author="Ruijie Xu" w:date="2022-02-27T12:36:00Z">
        <w:r w:rsidR="00132E12" w:rsidRPr="002B42A7" w:rsidDel="00F06949">
          <w:rPr>
            <w:rFonts w:ascii="Times New Roman" w:hAnsi="Times New Roman" w:cs="Times New Roman"/>
            <w:color w:val="000000" w:themeColor="text1"/>
            <w:rPrChange w:id="7765"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7766"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7767"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7768"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7769"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7770" w:author="Ruijie Xu" w:date="2022-03-10T12:31:00Z">
              <w:rPr>
                <w:color w:val="000000" w:themeColor="text1"/>
              </w:rPr>
            </w:rPrChange>
          </w:rPr>
          <w:delText xml:space="preserve"> taxa across </w:delText>
        </w:r>
      </w:del>
      <w:ins w:id="7771" w:author="Liliana Salvador" w:date="2022-02-26T17:27:00Z">
        <w:del w:id="7772" w:author="Ruijie Xu" w:date="2022-02-27T12:36:00Z">
          <w:r w:rsidR="002073EC" w:rsidRPr="002B42A7" w:rsidDel="00F06949">
            <w:rPr>
              <w:rFonts w:ascii="Times New Roman" w:hAnsi="Times New Roman" w:cs="Times New Roman"/>
              <w:color w:val="000000" w:themeColor="text1"/>
              <w:rPrChange w:id="7773" w:author="Ruijie Xu" w:date="2022-03-10T12:31:00Z">
                <w:rPr>
                  <w:color w:val="000000" w:themeColor="text1"/>
                </w:rPr>
              </w:rPrChange>
            </w:rPr>
            <w:delText xml:space="preserve">the </w:delText>
          </w:r>
        </w:del>
      </w:ins>
      <w:del w:id="7774" w:author="Ruijie Xu" w:date="2022-02-27T12:36:00Z">
        <w:r w:rsidR="0015611C" w:rsidRPr="002B42A7" w:rsidDel="00F06949">
          <w:rPr>
            <w:rFonts w:ascii="Times New Roman" w:hAnsi="Times New Roman" w:cs="Times New Roman"/>
            <w:color w:val="000000" w:themeColor="text1"/>
            <w:rPrChange w:id="7775" w:author="Ruijie Xu" w:date="2022-03-10T12:31:00Z">
              <w:rPr>
                <w:color w:val="000000" w:themeColor="text1"/>
              </w:rPr>
            </w:rPrChange>
          </w:rPr>
          <w:delText xml:space="preserve">different software </w:delText>
        </w:r>
      </w:del>
      <w:ins w:id="7776" w:author="Liliana Salvador" w:date="2022-02-26T17:27:00Z">
        <w:del w:id="7777" w:author="Ruijie Xu" w:date="2022-02-27T12:36:00Z">
          <w:r w:rsidR="002073EC" w:rsidRPr="002B42A7" w:rsidDel="00F06949">
            <w:rPr>
              <w:rFonts w:ascii="Times New Roman" w:hAnsi="Times New Roman" w:cs="Times New Roman"/>
              <w:color w:val="000000" w:themeColor="text1"/>
              <w:rPrChange w:id="7778" w:author="Ruijie Xu" w:date="2022-03-10T12:31:00Z">
                <w:rPr>
                  <w:color w:val="000000" w:themeColor="text1"/>
                </w:rPr>
              </w:rPrChange>
            </w:rPr>
            <w:delText>(</w:delText>
          </w:r>
        </w:del>
      </w:ins>
      <w:del w:id="7779" w:author="Ruijie Xu" w:date="2022-02-27T12:36:00Z">
        <w:r w:rsidR="006B62AD" w:rsidRPr="002B42A7" w:rsidDel="00F06949">
          <w:rPr>
            <w:rFonts w:ascii="Times New Roman" w:hAnsi="Times New Roman" w:cs="Times New Roman"/>
            <w:color w:val="000000" w:themeColor="text1"/>
            <w:rPrChange w:id="7780"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7781" w:author="Ruijie Xu" w:date="2022-03-10T12:31:00Z">
              <w:rPr>
                <w:color w:val="000000" w:themeColor="text1"/>
              </w:rPr>
            </w:rPrChange>
          </w:rPr>
          <w:delText xml:space="preserve">Figure </w:delText>
        </w:r>
      </w:del>
      <w:ins w:id="7782" w:author="Liliana Salvador" w:date="2022-02-26T17:27:00Z">
        <w:del w:id="7783" w:author="Ruijie Xu" w:date="2022-02-27T12:36:00Z">
          <w:r w:rsidR="002073EC" w:rsidRPr="002B42A7" w:rsidDel="00F06949">
            <w:rPr>
              <w:rFonts w:ascii="Times New Roman" w:hAnsi="Times New Roman" w:cs="Times New Roman"/>
              <w:color w:val="000000" w:themeColor="text1"/>
              <w:rPrChange w:id="7784" w:author="Ruijie Xu" w:date="2022-03-10T12:31:00Z">
                <w:rPr>
                  <w:color w:val="000000" w:themeColor="text1"/>
                </w:rPr>
              </w:rPrChange>
            </w:rPr>
            <w:delText>)</w:delText>
          </w:r>
        </w:del>
      </w:ins>
      <w:del w:id="7785" w:author="Ruijie Xu" w:date="2022-02-03T12:33:00Z">
        <w:r w:rsidR="0015611C" w:rsidRPr="002B42A7" w:rsidDel="005901EC">
          <w:rPr>
            <w:rFonts w:ascii="Times New Roman" w:hAnsi="Times New Roman" w:cs="Times New Roman"/>
            <w:color w:val="000000" w:themeColor="text1"/>
            <w:rPrChange w:id="7786" w:author="Ruijie Xu" w:date="2022-03-10T12:31:00Z">
              <w:rPr>
                <w:color w:val="000000" w:themeColor="text1"/>
              </w:rPr>
            </w:rPrChange>
          </w:rPr>
          <w:delText>8</w:delText>
        </w:r>
      </w:del>
      <w:del w:id="7787" w:author="Ruijie Xu" w:date="2022-02-27T12:36:00Z">
        <w:r w:rsidR="0015611C" w:rsidRPr="002B42A7" w:rsidDel="00F06949">
          <w:rPr>
            <w:rFonts w:ascii="Times New Roman" w:hAnsi="Times New Roman" w:cs="Times New Roman"/>
            <w:color w:val="000000" w:themeColor="text1"/>
            <w:rPrChange w:id="7788"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7789"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7790" w:author="Ruijie Xu" w:date="2022-02-27T12:36:00Z"/>
          <w:del w:id="7791" w:author="Rajeev, Sree" w:date="2022-03-02T12:40:00Z"/>
          <w:rFonts w:ascii="Times New Roman" w:hAnsi="Times New Roman" w:cs="Times New Roman"/>
          <w:iCs/>
          <w:color w:val="000000" w:themeColor="text1"/>
          <w:u w:val="single"/>
          <w:rPrChange w:id="7792" w:author="Ruijie Xu" w:date="2022-03-10T12:31:00Z">
            <w:rPr>
              <w:ins w:id="7793" w:author="Ruijie Xu" w:date="2022-02-27T12:36:00Z"/>
              <w:del w:id="7794" w:author="Rajeev, Sree" w:date="2022-03-02T12:40:00Z"/>
              <w:i/>
              <w:color w:val="000000" w:themeColor="text1"/>
            </w:rPr>
          </w:rPrChange>
        </w:rPr>
      </w:pPr>
      <w:ins w:id="7795" w:author="Liliana Salvador" w:date="2022-02-26T17:31:00Z">
        <w:del w:id="7796" w:author="Rajeev, Sree" w:date="2022-03-02T12:40:00Z">
          <w:r w:rsidRPr="002B42A7" w:rsidDel="00ED5945">
            <w:rPr>
              <w:rFonts w:ascii="Times New Roman" w:hAnsi="Times New Roman" w:cs="Times New Roman"/>
              <w:iCs/>
              <w:color w:val="000000" w:themeColor="text1"/>
              <w:u w:val="single"/>
              <w:rPrChange w:id="7797"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7798"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7799" w:author="Liliana Salvador" w:date="2022-02-26T17:31:00Z"/>
          <w:del w:id="7800" w:author="Rajeev, Sree" w:date="2022-03-02T12:40:00Z"/>
          <w:rFonts w:ascii="Times New Roman" w:hAnsi="Times New Roman" w:cs="Times New Roman"/>
          <w:i/>
          <w:color w:val="000000" w:themeColor="text1"/>
          <w:rPrChange w:id="7801" w:author="Ruijie Xu" w:date="2022-03-10T12:31:00Z">
            <w:rPr>
              <w:ins w:id="7802" w:author="Liliana Salvador" w:date="2022-02-26T17:31:00Z"/>
              <w:del w:id="7803" w:author="Rajeev, Sree" w:date="2022-03-02T12:40:00Z"/>
              <w:color w:val="000000" w:themeColor="text1"/>
            </w:rPr>
          </w:rPrChange>
        </w:rPr>
      </w:pPr>
      <w:ins w:id="7804" w:author="Ruijie Xu" w:date="2022-02-27T12:36:00Z">
        <w:del w:id="7805" w:author="Rajeev, Sree" w:date="2022-03-02T12:40:00Z">
          <w:r w:rsidRPr="002B42A7" w:rsidDel="00ED5945">
            <w:rPr>
              <w:rFonts w:ascii="Times New Roman" w:hAnsi="Times New Roman" w:cs="Times New Roman"/>
              <w:color w:val="000000" w:themeColor="text1"/>
              <w:rPrChange w:id="7806"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7807" w:author="Liliana Salvador" w:date="2022-02-26T17:31:00Z"/>
          <w:del w:id="7808" w:author="Rajeev, Sree" w:date="2022-03-02T12:40:00Z"/>
          <w:rFonts w:ascii="Times New Roman" w:hAnsi="Times New Roman" w:cs="Times New Roman"/>
          <w:color w:val="000000" w:themeColor="text1"/>
          <w:rPrChange w:id="7809" w:author="Ruijie Xu" w:date="2022-03-10T12:31:00Z">
            <w:rPr>
              <w:ins w:id="7810" w:author="Liliana Salvador" w:date="2022-02-26T17:31:00Z"/>
              <w:del w:id="7811" w:author="Rajeev, Sree" w:date="2022-03-02T12:40:00Z"/>
              <w:color w:val="000000" w:themeColor="text1"/>
            </w:rPr>
          </w:rPrChange>
        </w:rPr>
      </w:pPr>
      <w:del w:id="7812" w:author="Rajeev, Sree" w:date="2022-03-02T12:40:00Z">
        <w:r w:rsidRPr="002B42A7" w:rsidDel="00ED5945">
          <w:rPr>
            <w:rFonts w:ascii="Times New Roman" w:hAnsi="Times New Roman" w:cs="Times New Roman"/>
            <w:color w:val="000000" w:themeColor="text1"/>
            <w:rPrChange w:id="7813" w:author="Ruijie Xu" w:date="2022-03-10T12:31:00Z">
              <w:rPr>
                <w:color w:val="000000" w:themeColor="text1"/>
              </w:rPr>
            </w:rPrChange>
          </w:rPr>
          <w:delText xml:space="preserve">At the Phylum level analysis, </w:delText>
        </w:r>
      </w:del>
      <w:ins w:id="7814" w:author="Liliana Salvador" w:date="2022-02-26T17:27:00Z">
        <w:del w:id="7815" w:author="Rajeev, Sree" w:date="2022-03-02T12:40:00Z">
          <w:r w:rsidR="002073EC" w:rsidRPr="002B42A7" w:rsidDel="00ED5945">
            <w:rPr>
              <w:rFonts w:ascii="Times New Roman" w:hAnsi="Times New Roman" w:cs="Times New Roman"/>
              <w:color w:val="000000" w:themeColor="text1"/>
              <w:rPrChange w:id="7816" w:author="Ruijie Xu" w:date="2022-03-10T12:31:00Z">
                <w:rPr>
                  <w:color w:val="000000" w:themeColor="text1"/>
                </w:rPr>
              </w:rPrChange>
            </w:rPr>
            <w:delText xml:space="preserve">the </w:delText>
          </w:r>
        </w:del>
      </w:ins>
      <w:del w:id="7817" w:author="Rajeev, Sree" w:date="2022-03-02T12:40:00Z">
        <w:r w:rsidRPr="002B42A7" w:rsidDel="00ED5945">
          <w:rPr>
            <w:rFonts w:ascii="Times New Roman" w:hAnsi="Times New Roman" w:cs="Times New Roman"/>
            <w:color w:val="000000" w:themeColor="text1"/>
            <w:rPrChange w:id="7818"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7819" w:author="Ruijie Xu" w:date="2022-03-10T12:31:00Z">
              <w:rPr>
                <w:color w:val="000000" w:themeColor="text1"/>
              </w:rPr>
            </w:rPrChange>
          </w:rPr>
          <w:delText xml:space="preserve"> </w:delText>
        </w:r>
        <w:bookmarkStart w:id="7820" w:name="OLE_LINK193"/>
        <w:bookmarkStart w:id="7821" w:name="OLE_LINK194"/>
        <w:r w:rsidRPr="002B42A7" w:rsidDel="00ED5945">
          <w:rPr>
            <w:rFonts w:ascii="Times New Roman" w:hAnsi="Times New Roman" w:cs="Times New Roman"/>
            <w:color w:val="000000" w:themeColor="text1"/>
            <w:rPrChange w:id="7822" w:author="Ruijie Xu" w:date="2022-03-10T12:31:00Z">
              <w:rPr>
                <w:color w:val="000000" w:themeColor="text1"/>
              </w:rPr>
            </w:rPrChange>
          </w:rPr>
          <w:delText>“p__Bacterodietes”,“p__Protebacteria”</w:delText>
        </w:r>
        <w:bookmarkEnd w:id="7820"/>
        <w:bookmarkEnd w:id="7821"/>
        <w:r w:rsidR="00484E79" w:rsidRPr="002B42A7" w:rsidDel="00ED5945">
          <w:rPr>
            <w:rFonts w:ascii="Times New Roman" w:hAnsi="Times New Roman" w:cs="Times New Roman"/>
            <w:color w:val="000000" w:themeColor="text1"/>
            <w:rPrChange w:id="7823"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7824"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7825"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7826" w:author="Ruijie Xu" w:date="2022-03-10T12:31:00Z">
              <w:rPr>
                <w:color w:val="000000" w:themeColor="text1"/>
              </w:rPr>
            </w:rPrChange>
          </w:rPr>
          <w:delText xml:space="preserve"> w</w:delText>
        </w:r>
      </w:del>
      <w:ins w:id="7827" w:author="Liliana Salvador" w:date="2022-02-26T17:28:00Z">
        <w:del w:id="7828" w:author="Rajeev, Sree" w:date="2022-03-02T12:40:00Z">
          <w:r w:rsidR="002073EC" w:rsidRPr="002B42A7" w:rsidDel="00ED5945">
            <w:rPr>
              <w:rFonts w:ascii="Times New Roman" w:hAnsi="Times New Roman" w:cs="Times New Roman"/>
              <w:color w:val="000000" w:themeColor="text1"/>
              <w:rPrChange w:id="7829" w:author="Ruijie Xu" w:date="2022-03-10T12:31:00Z">
                <w:rPr>
                  <w:color w:val="000000" w:themeColor="text1"/>
                </w:rPr>
              </w:rPrChange>
            </w:rPr>
            <w:delText>ere</w:delText>
          </w:r>
        </w:del>
      </w:ins>
      <w:del w:id="7830" w:author="Rajeev, Sree" w:date="2022-03-02T12:40:00Z">
        <w:r w:rsidRPr="002B42A7" w:rsidDel="00ED5945">
          <w:rPr>
            <w:rFonts w:ascii="Times New Roman" w:hAnsi="Times New Roman" w:cs="Times New Roman"/>
            <w:color w:val="000000" w:themeColor="text1"/>
            <w:rPrChange w:id="7831" w:author="Ruijie Xu" w:date="2022-03-10T12:31:00Z">
              <w:rPr>
                <w:color w:val="000000" w:themeColor="text1"/>
              </w:rPr>
            </w:rPrChange>
          </w:rPr>
          <w:delText>as found present in the results of</w:delText>
        </w:r>
      </w:del>
      <w:ins w:id="7832" w:author="Liliana Salvador" w:date="2022-02-26T17:28:00Z">
        <w:del w:id="7833" w:author="Rajeev, Sree" w:date="2022-03-02T12:40:00Z">
          <w:r w:rsidR="002073EC" w:rsidRPr="002B42A7" w:rsidDel="00ED5945">
            <w:rPr>
              <w:rFonts w:ascii="Times New Roman" w:hAnsi="Times New Roman" w:cs="Times New Roman"/>
              <w:color w:val="000000" w:themeColor="text1"/>
              <w:rPrChange w:id="7834" w:author="Ruijie Xu" w:date="2022-03-10T12:31:00Z">
                <w:rPr>
                  <w:color w:val="000000" w:themeColor="text1"/>
                </w:rPr>
              </w:rPrChange>
            </w:rPr>
            <w:delText>for</w:delText>
          </w:r>
        </w:del>
      </w:ins>
      <w:del w:id="7835" w:author="Rajeev, Sree" w:date="2022-03-02T12:40:00Z">
        <w:r w:rsidRPr="002B42A7" w:rsidDel="00ED5945">
          <w:rPr>
            <w:rFonts w:ascii="Times New Roman" w:hAnsi="Times New Roman" w:cs="Times New Roman"/>
            <w:color w:val="000000" w:themeColor="text1"/>
            <w:rPrChange w:id="7836"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7837" w:author="Ruijie Xu" w:date="2022-03-10T12:31:00Z">
              <w:rPr>
                <w:color w:val="000000" w:themeColor="text1"/>
              </w:rPr>
            </w:rPrChange>
          </w:rPr>
          <w:delText>Diamond was missing</w:delText>
        </w:r>
      </w:del>
      <w:ins w:id="7838" w:author="Liliana Salvador" w:date="2022-02-26T17:28:00Z">
        <w:del w:id="7839" w:author="Rajeev, Sree" w:date="2022-03-02T12:40:00Z">
          <w:r w:rsidR="002073EC" w:rsidRPr="002B42A7" w:rsidDel="00ED5945">
            <w:rPr>
              <w:rFonts w:ascii="Times New Roman" w:hAnsi="Times New Roman" w:cs="Times New Roman"/>
              <w:color w:val="000000" w:themeColor="text1"/>
              <w:rPrChange w:id="7840" w:author="Ruijie Xu" w:date="2022-03-10T12:31:00Z">
                <w:rPr>
                  <w:color w:val="000000" w:themeColor="text1"/>
                </w:rPr>
              </w:rPrChange>
            </w:rPr>
            <w:delText>missed</w:delText>
          </w:r>
        </w:del>
      </w:ins>
      <w:del w:id="7841" w:author="Rajeev, Sree" w:date="2022-03-02T12:40:00Z">
        <w:r w:rsidR="00B00D2F" w:rsidRPr="002B42A7" w:rsidDel="00ED5945">
          <w:rPr>
            <w:rFonts w:ascii="Times New Roman" w:hAnsi="Times New Roman" w:cs="Times New Roman"/>
            <w:color w:val="000000" w:themeColor="text1"/>
            <w:rPrChange w:id="7842" w:author="Ruijie Xu" w:date="2022-03-10T12:31:00Z">
              <w:rPr>
                <w:color w:val="000000" w:themeColor="text1"/>
              </w:rPr>
            </w:rPrChange>
          </w:rPr>
          <w:delText xml:space="preserve"> four taxa that were identified by rest of the software </w:delText>
        </w:r>
        <w:bookmarkStart w:id="7843" w:name="OLE_LINK199"/>
        <w:bookmarkStart w:id="7844" w:name="OLE_LINK200"/>
        <w:r w:rsidR="00B00D2F" w:rsidRPr="002B42A7" w:rsidDel="00ED5945">
          <w:rPr>
            <w:rFonts w:ascii="Times New Roman" w:hAnsi="Times New Roman" w:cs="Times New Roman"/>
            <w:color w:val="000000" w:themeColor="text1"/>
            <w:rPrChange w:id="7845" w:author="Ruijie Xu" w:date="2022-03-10T12:31:00Z">
              <w:rPr>
                <w:color w:val="000000" w:themeColor="text1"/>
              </w:rPr>
            </w:rPrChange>
          </w:rPr>
          <w:delText xml:space="preserve">("p__Aquificae”, “p__Fusobacteria”, </w:delText>
        </w:r>
        <w:bookmarkStart w:id="7846" w:name="OLE_LINK197"/>
        <w:bookmarkStart w:id="7847" w:name="OLE_LINK198"/>
        <w:bookmarkStart w:id="7848" w:name="OLE_LINK195"/>
        <w:bookmarkStart w:id="7849" w:name="OLE_LINK196"/>
        <w:bookmarkEnd w:id="7843"/>
        <w:bookmarkEnd w:id="7844"/>
        <w:r w:rsidR="00B00D2F" w:rsidRPr="002B42A7" w:rsidDel="00ED5945">
          <w:rPr>
            <w:rFonts w:ascii="Times New Roman" w:hAnsi="Times New Roman" w:cs="Times New Roman"/>
            <w:color w:val="000000" w:themeColor="text1"/>
            <w:rPrChange w:id="7850"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7851"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7852"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7853"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7854" w:author="Ruijie Xu" w:date="2022-03-10T12:31:00Z">
              <w:rPr>
                <w:color w:val="000000" w:themeColor="text1"/>
              </w:rPr>
            </w:rPrChange>
          </w:rPr>
          <w:delText>Cyanobacteria”</w:delText>
        </w:r>
        <w:bookmarkEnd w:id="7846"/>
        <w:bookmarkEnd w:id="7847"/>
        <w:r w:rsidR="00B00D2F" w:rsidRPr="002B42A7" w:rsidDel="00ED5945">
          <w:rPr>
            <w:rFonts w:ascii="Times New Roman" w:hAnsi="Times New Roman" w:cs="Times New Roman"/>
            <w:color w:val="000000" w:themeColor="text1"/>
            <w:rPrChange w:id="7855" w:author="Ruijie Xu" w:date="2022-03-10T12:31:00Z">
              <w:rPr>
                <w:color w:val="000000" w:themeColor="text1"/>
              </w:rPr>
            </w:rPrChange>
          </w:rPr>
          <w:delText>)</w:delText>
        </w:r>
      </w:del>
      <w:ins w:id="7856" w:author="Liliana Salvador" w:date="2022-02-26T17:28:00Z">
        <w:del w:id="7857" w:author="Rajeev, Sree" w:date="2022-03-02T12:40:00Z">
          <w:r w:rsidR="002073EC" w:rsidRPr="002B42A7" w:rsidDel="00ED5945">
            <w:rPr>
              <w:rFonts w:ascii="Times New Roman" w:hAnsi="Times New Roman" w:cs="Times New Roman"/>
              <w:color w:val="000000" w:themeColor="text1"/>
              <w:rPrChange w:id="7858" w:author="Ruijie Xu" w:date="2022-03-10T12:31:00Z">
                <w:rPr>
                  <w:color w:val="000000" w:themeColor="text1"/>
                </w:rPr>
              </w:rPrChange>
            </w:rPr>
            <w:delText xml:space="preserve"> that were identified by the rest of the software</w:delText>
          </w:r>
        </w:del>
      </w:ins>
      <w:del w:id="7859" w:author="Rajeev, Sree" w:date="2022-03-02T12:40:00Z">
        <w:r w:rsidR="00B00D2F" w:rsidRPr="002B42A7" w:rsidDel="00ED5945">
          <w:rPr>
            <w:rFonts w:ascii="Times New Roman" w:hAnsi="Times New Roman" w:cs="Times New Roman"/>
            <w:color w:val="000000" w:themeColor="text1"/>
            <w:rPrChange w:id="7860" w:author="Ruijie Xu" w:date="2022-03-10T12:31:00Z">
              <w:rPr>
                <w:color w:val="000000" w:themeColor="text1"/>
              </w:rPr>
            </w:rPrChange>
          </w:rPr>
          <w:delText xml:space="preserve">. </w:delText>
        </w:r>
        <w:bookmarkEnd w:id="7848"/>
        <w:bookmarkEnd w:id="7849"/>
        <w:r w:rsidR="00B325BA" w:rsidRPr="002B42A7" w:rsidDel="00ED5945">
          <w:rPr>
            <w:rFonts w:ascii="Times New Roman" w:hAnsi="Times New Roman" w:cs="Times New Roman"/>
            <w:color w:val="000000" w:themeColor="text1"/>
            <w:rPrChange w:id="7861"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7862" w:author="Ruijie Xu" w:date="2022-03-10T12:31:00Z">
              <w:rPr>
                <w:color w:val="000000" w:themeColor="text1"/>
              </w:rPr>
            </w:rPrChange>
          </w:rPr>
          <w:delText xml:space="preserve"> were th</w:delText>
        </w:r>
      </w:del>
      <w:ins w:id="7863" w:author="Ruijie Xu" w:date="2022-02-27T12:33:00Z">
        <w:del w:id="7864" w:author="Rajeev, Sree" w:date="2022-03-02T12:40:00Z">
          <w:r w:rsidR="00C24E4D" w:rsidRPr="002B42A7" w:rsidDel="00ED5945">
            <w:rPr>
              <w:rFonts w:ascii="Times New Roman" w:hAnsi="Times New Roman" w:cs="Times New Roman"/>
              <w:color w:val="000000" w:themeColor="text1"/>
              <w:rPrChange w:id="7865" w:author="Ruijie Xu" w:date="2022-03-10T12:31:00Z">
                <w:rPr>
                  <w:color w:val="000000" w:themeColor="text1"/>
                </w:rPr>
              </w:rPrChange>
            </w:rPr>
            <w:delText>e</w:delText>
          </w:r>
        </w:del>
      </w:ins>
      <w:del w:id="7866" w:author="Rajeev, Sree" w:date="2022-03-02T12:40:00Z">
        <w:r w:rsidR="00C9136F" w:rsidRPr="002B42A7" w:rsidDel="00ED5945">
          <w:rPr>
            <w:rFonts w:ascii="Times New Roman" w:hAnsi="Times New Roman" w:cs="Times New Roman"/>
            <w:color w:val="000000" w:themeColor="text1"/>
            <w:rPrChange w:id="7867" w:author="Ruijie Xu" w:date="2022-03-10T12:31:00Z">
              <w:rPr>
                <w:color w:val="000000" w:themeColor="text1"/>
              </w:rPr>
            </w:rPrChange>
          </w:rPr>
          <w:delText xml:space="preserve"> only two software </w:delText>
        </w:r>
      </w:del>
      <w:ins w:id="7868" w:author="Liliana Salvador" w:date="2022-02-26T17:28:00Z">
        <w:del w:id="7869" w:author="Rajeev, Sree" w:date="2022-03-02T12:40:00Z">
          <w:r w:rsidR="002073EC" w:rsidRPr="002B42A7" w:rsidDel="00ED5945">
            <w:rPr>
              <w:rFonts w:ascii="Times New Roman" w:hAnsi="Times New Roman" w:cs="Times New Roman"/>
              <w:color w:val="000000" w:themeColor="text1"/>
              <w:rPrChange w:id="7870" w:author="Ruijie Xu" w:date="2022-03-10T12:31:00Z">
                <w:rPr>
                  <w:color w:val="000000" w:themeColor="text1"/>
                </w:rPr>
              </w:rPrChange>
            </w:rPr>
            <w:delText xml:space="preserve">that </w:delText>
          </w:r>
        </w:del>
      </w:ins>
      <w:del w:id="7871" w:author="Rajeev, Sree" w:date="2022-03-02T12:40:00Z">
        <w:r w:rsidR="00C9136F" w:rsidRPr="002B42A7" w:rsidDel="00ED5945">
          <w:rPr>
            <w:rFonts w:ascii="Times New Roman" w:hAnsi="Times New Roman" w:cs="Times New Roman"/>
            <w:color w:val="000000" w:themeColor="text1"/>
            <w:rPrChange w:id="7872"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7873"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7874"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7875"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7876"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7877"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7878"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7879" w:author="Ruijie Xu" w:date="2022-03-10T12:31:00Z">
              <w:rPr>
                <w:color w:val="000000" w:themeColor="text1"/>
              </w:rPr>
            </w:rPrChange>
          </w:rPr>
          <w:delText xml:space="preserve">irus taxon </w:delText>
        </w:r>
      </w:del>
      <w:ins w:id="7880" w:author="Liliana Salvador" w:date="2022-02-26T17:29:00Z">
        <w:del w:id="7881" w:author="Rajeev, Sree" w:date="2022-03-02T12:40:00Z">
          <w:r w:rsidR="002073EC" w:rsidRPr="002B42A7" w:rsidDel="00ED5945">
            <w:rPr>
              <w:rFonts w:ascii="Times New Roman" w:hAnsi="Times New Roman" w:cs="Times New Roman"/>
              <w:color w:val="000000" w:themeColor="text1"/>
              <w:rPrChange w:id="7882" w:author="Ruijie Xu" w:date="2022-03-10T12:31:00Z">
                <w:rPr>
                  <w:color w:val="000000" w:themeColor="text1"/>
                </w:rPr>
              </w:rPrChange>
            </w:rPr>
            <w:delText>(</w:delText>
          </w:r>
        </w:del>
      </w:ins>
      <w:del w:id="7883" w:author="Rajeev, Sree" w:date="2022-03-02T12:40:00Z">
        <w:r w:rsidR="00FA118B" w:rsidRPr="002B42A7" w:rsidDel="00ED5945">
          <w:rPr>
            <w:rFonts w:ascii="Times New Roman" w:hAnsi="Times New Roman" w:cs="Times New Roman"/>
            <w:color w:val="000000" w:themeColor="text1"/>
            <w:rPrChange w:id="7884"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7885" w:author="Ruijie Xu" w:date="2022-03-10T12:31:00Z">
              <w:rPr>
                <w:color w:val="000000" w:themeColor="text1"/>
              </w:rPr>
            </w:rPrChange>
          </w:rPr>
          <w:delText xml:space="preserve">, and Kaiju reported </w:delText>
        </w:r>
        <w:bookmarkStart w:id="7886" w:name="OLE_LINK203"/>
        <w:bookmarkStart w:id="7887" w:name="OLE_LINK204"/>
        <w:r w:rsidR="00C9136F" w:rsidRPr="002B42A7" w:rsidDel="00ED5945">
          <w:rPr>
            <w:rFonts w:ascii="Times New Roman" w:hAnsi="Times New Roman" w:cs="Times New Roman"/>
            <w:color w:val="000000" w:themeColor="text1"/>
            <w:rPrChange w:id="7888"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7889"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7890"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7891" w:author="Ruijie Xu" w:date="2022-03-10T12:31:00Z">
              <w:rPr>
                <w:color w:val="000000" w:themeColor="text1"/>
              </w:rPr>
            </w:rPrChange>
          </w:rPr>
          <w:delText xml:space="preserve"> and “p__Uroviricota”</w:delText>
        </w:r>
      </w:del>
      <w:ins w:id="7892" w:author="Liliana Salvador" w:date="2022-02-26T17:29:00Z">
        <w:del w:id="7893" w:author="Rajeev, Sree" w:date="2022-03-02T12:40:00Z">
          <w:r w:rsidR="002073EC" w:rsidRPr="002B42A7" w:rsidDel="00ED5945">
            <w:rPr>
              <w:rFonts w:ascii="Times New Roman" w:hAnsi="Times New Roman" w:cs="Times New Roman"/>
              <w:color w:val="000000" w:themeColor="text1"/>
              <w:rPrChange w:id="7894" w:author="Ruijie Xu" w:date="2022-03-10T12:31:00Z">
                <w:rPr>
                  <w:color w:val="000000" w:themeColor="text1"/>
                </w:rPr>
              </w:rPrChange>
            </w:rPr>
            <w:delText>) as DA.</w:delText>
          </w:r>
        </w:del>
      </w:ins>
      <w:del w:id="7895" w:author="Rajeev, Sree" w:date="2022-03-02T12:40:00Z">
        <w:r w:rsidR="00EF00DC" w:rsidRPr="002B42A7" w:rsidDel="00ED5945">
          <w:rPr>
            <w:rFonts w:ascii="Times New Roman" w:hAnsi="Times New Roman" w:cs="Times New Roman"/>
            <w:color w:val="000000" w:themeColor="text1"/>
            <w:rPrChange w:id="7896" w:author="Ruijie Xu" w:date="2022-03-10T12:31:00Z">
              <w:rPr>
                <w:color w:val="000000" w:themeColor="text1"/>
              </w:rPr>
            </w:rPrChange>
          </w:rPr>
          <w:delText xml:space="preserve">, </w:delText>
        </w:r>
        <w:bookmarkEnd w:id="7886"/>
        <w:bookmarkEnd w:id="7887"/>
        <w:r w:rsidR="00EF00DC" w:rsidRPr="002B42A7" w:rsidDel="00ED5945">
          <w:rPr>
            <w:rFonts w:ascii="Times New Roman" w:hAnsi="Times New Roman" w:cs="Times New Roman"/>
            <w:color w:val="000000" w:themeColor="text1"/>
            <w:rPrChange w:id="7897"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7898"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899" w:author="Ruijie Xu" w:date="2022-03-10T12:31:00Z">
              <w:rPr>
                <w:color w:val="000000" w:themeColor="text1"/>
              </w:rPr>
            </w:rPrChange>
          </w:rPr>
          <w:delText>Archaea taxa w</w:delText>
        </w:r>
      </w:del>
      <w:ins w:id="7900" w:author="Liliana Salvador" w:date="2022-02-26T17:29:00Z">
        <w:del w:id="7901" w:author="Rajeev, Sree" w:date="2022-03-02T12:40:00Z">
          <w:r w:rsidR="002073EC" w:rsidRPr="002B42A7" w:rsidDel="00ED5945">
            <w:rPr>
              <w:rFonts w:ascii="Times New Roman" w:hAnsi="Times New Roman" w:cs="Times New Roman"/>
              <w:color w:val="000000" w:themeColor="text1"/>
              <w:rPrChange w:id="7902" w:author="Ruijie Xu" w:date="2022-03-10T12:31:00Z">
                <w:rPr>
                  <w:color w:val="000000" w:themeColor="text1"/>
                </w:rPr>
              </w:rPrChange>
            </w:rPr>
            <w:delText>ere</w:delText>
          </w:r>
        </w:del>
      </w:ins>
      <w:del w:id="7903" w:author="Rajeev, Sree" w:date="2022-03-02T12:40:00Z">
        <w:r w:rsidR="002D4618" w:rsidRPr="002B42A7" w:rsidDel="00ED5945">
          <w:rPr>
            <w:rFonts w:ascii="Times New Roman" w:hAnsi="Times New Roman" w:cs="Times New Roman"/>
            <w:color w:val="000000" w:themeColor="text1"/>
            <w:rPrChange w:id="7904"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7905"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906"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7907" w:author="Ruijie Xu" w:date="2022-03-10T12:31:00Z">
              <w:rPr>
                <w:color w:val="000000" w:themeColor="text1"/>
              </w:rPr>
            </w:rPrChange>
          </w:rPr>
          <w:delText>, and Blastn</w:delText>
        </w:r>
      </w:del>
      <w:ins w:id="7908" w:author="Ruijie Xu" w:date="2022-02-01T13:44:00Z">
        <w:del w:id="7909" w:author="Rajeev, Sree" w:date="2022-03-02T12:40:00Z">
          <w:r w:rsidR="00537B08" w:rsidRPr="002B42A7" w:rsidDel="00ED5945">
            <w:rPr>
              <w:rFonts w:ascii="Times New Roman" w:hAnsi="Times New Roman" w:cs="Times New Roman"/>
              <w:color w:val="000000" w:themeColor="text1"/>
              <w:rPrChange w:id="7910" w:author="Ruijie Xu" w:date="2022-03-10T12:31:00Z">
                <w:rPr>
                  <w:color w:val="000000" w:themeColor="text1"/>
                </w:rPr>
              </w:rPrChange>
            </w:rPr>
            <w:delText>BLASTN</w:delText>
          </w:r>
        </w:del>
      </w:ins>
      <w:del w:id="7911" w:author="Rajeev, Sree" w:date="2022-03-02T12:40:00Z">
        <w:r w:rsidR="001F7300" w:rsidRPr="002B42A7" w:rsidDel="00ED5945">
          <w:rPr>
            <w:rFonts w:ascii="Times New Roman" w:hAnsi="Times New Roman" w:cs="Times New Roman"/>
            <w:color w:val="000000" w:themeColor="text1"/>
            <w:rPrChange w:id="7912"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7913"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7914"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7915" w:author="Ruijie Xu" w:date="2022-03-10T12:31:00Z">
              <w:rPr>
                <w:color w:val="000000" w:themeColor="text1"/>
              </w:rPr>
            </w:rPrChange>
          </w:rPr>
          <w:delText xml:space="preserve"> </w:delText>
        </w:r>
        <w:bookmarkStart w:id="7916" w:name="OLE_LINK201"/>
        <w:bookmarkStart w:id="7917" w:name="OLE_LINK202"/>
        <w:r w:rsidR="00B03DDE" w:rsidRPr="002B42A7" w:rsidDel="00ED5945">
          <w:rPr>
            <w:rFonts w:ascii="Times New Roman" w:hAnsi="Times New Roman" w:cs="Times New Roman"/>
            <w:color w:val="000000" w:themeColor="text1"/>
            <w:rPrChange w:id="7918" w:author="Ruijie Xu" w:date="2022-03-10T12:31:00Z">
              <w:rPr>
                <w:color w:val="000000" w:themeColor="text1"/>
              </w:rPr>
            </w:rPrChange>
          </w:rPr>
          <w:delText xml:space="preserve">"p__Euryarchaeota”, </w:delText>
        </w:r>
        <w:bookmarkEnd w:id="7916"/>
        <w:bookmarkEnd w:id="7917"/>
        <w:r w:rsidR="00B03DDE" w:rsidRPr="002B42A7" w:rsidDel="00ED5945">
          <w:rPr>
            <w:rFonts w:ascii="Times New Roman" w:hAnsi="Times New Roman" w:cs="Times New Roman"/>
            <w:color w:val="000000" w:themeColor="text1"/>
            <w:rPrChange w:id="7919"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7920" w:author="Ruijie Xu" w:date="2022-03-10T12:31:00Z">
              <w:rPr>
                <w:color w:val="000000" w:themeColor="text1"/>
              </w:rPr>
            </w:rPrChange>
          </w:rPr>
          <w:delText xml:space="preserve">Kaiju uniquely </w:delText>
        </w:r>
      </w:del>
      <w:ins w:id="7921" w:author="Liliana Salvador" w:date="2022-02-26T17:29:00Z">
        <w:del w:id="7922" w:author="Rajeev, Sree" w:date="2022-03-02T12:40:00Z">
          <w:r w:rsidR="002073EC" w:rsidRPr="002B42A7" w:rsidDel="00ED5945">
            <w:rPr>
              <w:rFonts w:ascii="Times New Roman" w:hAnsi="Times New Roman" w:cs="Times New Roman"/>
              <w:color w:val="000000" w:themeColor="text1"/>
              <w:rPrChange w:id="7923" w:author="Ruijie Xu" w:date="2022-03-10T12:31:00Z">
                <w:rPr>
                  <w:color w:val="000000" w:themeColor="text1"/>
                </w:rPr>
              </w:rPrChange>
            </w:rPr>
            <w:delText>reported</w:delText>
          </w:r>
        </w:del>
      </w:ins>
      <w:ins w:id="7924" w:author="Liliana Salvador" w:date="2022-02-26T17:30:00Z">
        <w:del w:id="7925" w:author="Rajeev, Sree" w:date="2022-03-02T12:40:00Z">
          <w:r w:rsidR="002073EC" w:rsidRPr="002B42A7" w:rsidDel="00ED5945">
            <w:rPr>
              <w:rFonts w:ascii="Times New Roman" w:hAnsi="Times New Roman" w:cs="Times New Roman"/>
              <w:color w:val="000000" w:themeColor="text1"/>
              <w:rPrChange w:id="7926" w:author="Ruijie Xu" w:date="2022-03-10T12:31:00Z">
                <w:rPr>
                  <w:color w:val="000000" w:themeColor="text1"/>
                </w:rPr>
              </w:rPrChange>
            </w:rPr>
            <w:delText xml:space="preserve"> </w:delText>
          </w:r>
        </w:del>
      </w:ins>
      <w:del w:id="7927" w:author="Rajeev, Sree" w:date="2022-03-02T12:40:00Z">
        <w:r w:rsidR="00A45BC2" w:rsidRPr="002B42A7" w:rsidDel="00ED5945">
          <w:rPr>
            <w:rFonts w:ascii="Times New Roman" w:hAnsi="Times New Roman" w:cs="Times New Roman"/>
            <w:color w:val="000000" w:themeColor="text1"/>
            <w:rPrChange w:id="7928"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7929" w:author="Liliana Salvador" w:date="2022-02-26T17:31:00Z"/>
          <w:del w:id="7930" w:author="Ruijie Xu" w:date="2022-03-04T12:58:00Z"/>
          <w:rFonts w:ascii="Times New Roman" w:hAnsi="Times New Roman" w:cs="Times New Roman"/>
          <w:color w:val="000000" w:themeColor="text1"/>
          <w:rPrChange w:id="7931" w:author="Ruijie Xu" w:date="2022-03-10T12:31:00Z">
            <w:rPr>
              <w:ins w:id="7932" w:author="Liliana Salvador" w:date="2022-02-26T17:31:00Z"/>
              <w:del w:id="7933" w:author="Ruijie Xu" w:date="2022-03-04T12:58:00Z"/>
              <w:color w:val="000000" w:themeColor="text1"/>
            </w:rPr>
          </w:rPrChange>
        </w:rPr>
      </w:pPr>
    </w:p>
    <w:p w14:paraId="1CBFAC25" w14:textId="4F3872F8" w:rsidR="00070E2B" w:rsidRPr="002B42A7" w:rsidDel="001E602D" w:rsidRDefault="00070E2B" w:rsidP="00070E2B">
      <w:pPr>
        <w:spacing w:line="480" w:lineRule="auto"/>
        <w:rPr>
          <w:ins w:id="7934" w:author="Liliana Salvador" w:date="2022-02-26T17:33:00Z"/>
          <w:del w:id="7935" w:author="Ruijie Xu" w:date="2022-03-04T12:58:00Z"/>
          <w:rFonts w:ascii="Times New Roman" w:hAnsi="Times New Roman" w:cs="Times New Roman"/>
          <w:i/>
          <w:iCs/>
          <w:color w:val="000000" w:themeColor="text1"/>
          <w:rPrChange w:id="7936" w:author="Ruijie Xu" w:date="2022-03-10T12:31:00Z">
            <w:rPr>
              <w:ins w:id="7937" w:author="Liliana Salvador" w:date="2022-02-26T17:33:00Z"/>
              <w:del w:id="7938" w:author="Ruijie Xu" w:date="2022-03-04T12:58:00Z"/>
              <w:color w:val="000000" w:themeColor="text1"/>
              <w:u w:val="single"/>
            </w:rPr>
          </w:rPrChange>
        </w:rPr>
      </w:pPr>
      <w:commentRangeStart w:id="7939"/>
      <w:ins w:id="7940" w:author="Liliana Salvador" w:date="2022-02-26T17:33:00Z">
        <w:del w:id="7941" w:author="Ruijie Xu" w:date="2022-03-04T12:58:00Z">
          <w:r w:rsidRPr="002B42A7" w:rsidDel="001E602D">
            <w:rPr>
              <w:rFonts w:ascii="Times New Roman" w:hAnsi="Times New Roman" w:cs="Times New Roman"/>
              <w:i/>
              <w:iCs/>
              <w:color w:val="000000" w:themeColor="text1"/>
              <w:rPrChange w:id="7942"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7943" w:author="Ruijie Xu" w:date="2022-03-04T12:58:00Z"/>
          <w:rFonts w:ascii="Times New Roman" w:hAnsi="Times New Roman" w:cs="Times New Roman"/>
          <w:i/>
          <w:color w:val="000000" w:themeColor="text1"/>
          <w:rPrChange w:id="7944" w:author="Ruijie Xu" w:date="2022-03-10T12:31:00Z">
            <w:rPr>
              <w:del w:id="7945"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7946" w:author="Liliana Salvador" w:date="2022-02-26T17:33:00Z"/>
          <w:del w:id="7947" w:author="Ruijie Xu" w:date="2022-03-04T12:58:00Z"/>
          <w:rFonts w:ascii="Times New Roman" w:hAnsi="Times New Roman" w:cs="Times New Roman"/>
          <w:color w:val="000000" w:themeColor="text1"/>
          <w:rPrChange w:id="7948" w:author="Ruijie Xu" w:date="2022-03-10T12:31:00Z">
            <w:rPr>
              <w:ins w:id="7949" w:author="Liliana Salvador" w:date="2022-02-26T17:33:00Z"/>
              <w:del w:id="7950" w:author="Ruijie Xu" w:date="2022-03-04T12:58:00Z"/>
              <w:color w:val="000000" w:themeColor="text1"/>
            </w:rPr>
          </w:rPrChange>
        </w:rPr>
      </w:pPr>
      <w:del w:id="7951" w:author="Ruijie Xu" w:date="2022-03-04T12:58:00Z">
        <w:r w:rsidRPr="002B42A7" w:rsidDel="001E602D">
          <w:rPr>
            <w:rFonts w:ascii="Times New Roman" w:hAnsi="Times New Roman" w:cs="Times New Roman"/>
            <w:color w:val="000000" w:themeColor="text1"/>
            <w:rPrChange w:id="7952"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7953"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954"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7955" w:author="Liliana Salvador" w:date="2022-02-26T17:33:00Z"/>
          <w:del w:id="7956" w:author="Ruijie Xu" w:date="2022-03-04T12:58:00Z"/>
          <w:rFonts w:ascii="Times New Roman" w:hAnsi="Times New Roman" w:cs="Times New Roman"/>
          <w:iCs/>
          <w:color w:val="000000" w:themeColor="text1"/>
          <w:u w:val="single"/>
          <w:rPrChange w:id="7957" w:author="Ruijie Xu" w:date="2022-03-10T12:31:00Z">
            <w:rPr>
              <w:ins w:id="7958" w:author="Liliana Salvador" w:date="2022-02-26T17:33:00Z"/>
              <w:del w:id="7959" w:author="Ruijie Xu" w:date="2022-03-04T12:58:00Z"/>
              <w:iCs/>
              <w:color w:val="000000" w:themeColor="text1"/>
            </w:rPr>
          </w:rPrChange>
        </w:rPr>
        <w:pPrChange w:id="7960" w:author="Liliana Salvador" w:date="2022-02-26T17:33:00Z">
          <w:pPr>
            <w:spacing w:line="480" w:lineRule="auto"/>
            <w:ind w:firstLine="720"/>
          </w:pPr>
        </w:pPrChange>
      </w:pPr>
      <w:ins w:id="7961" w:author="Liliana Salvador" w:date="2022-02-26T17:33:00Z">
        <w:del w:id="7962" w:author="Ruijie Xu" w:date="2022-03-04T12:58:00Z">
          <w:r w:rsidRPr="002B42A7" w:rsidDel="001E602D">
            <w:rPr>
              <w:rFonts w:ascii="Times New Roman" w:hAnsi="Times New Roman" w:cs="Times New Roman"/>
              <w:iCs/>
              <w:color w:val="000000" w:themeColor="text1"/>
              <w:u w:val="single"/>
              <w:rPrChange w:id="7963"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7964" w:author="Liliana Salvador" w:date="2022-02-26T18:50:00Z"/>
          <w:del w:id="7965" w:author="Ruijie Xu" w:date="2022-03-04T12:58:00Z"/>
          <w:rFonts w:ascii="Times New Roman" w:hAnsi="Times New Roman" w:cs="Times New Roman"/>
          <w:color w:val="000000" w:themeColor="text1"/>
          <w:rPrChange w:id="7966" w:author="Ruijie Xu" w:date="2022-03-10T12:31:00Z">
            <w:rPr>
              <w:ins w:id="7967" w:author="Liliana Salvador" w:date="2022-02-26T18:50:00Z"/>
              <w:del w:id="7968" w:author="Ruijie Xu" w:date="2022-03-04T12:58:00Z"/>
              <w:color w:val="000000" w:themeColor="text1"/>
            </w:rPr>
          </w:rPrChange>
        </w:rPr>
      </w:pPr>
      <w:del w:id="7969" w:author="Ruijie Xu" w:date="2022-03-04T12:58:00Z">
        <w:r w:rsidRPr="002B42A7" w:rsidDel="001E602D">
          <w:rPr>
            <w:rFonts w:ascii="Times New Roman" w:hAnsi="Times New Roman" w:cs="Times New Roman"/>
            <w:color w:val="000000" w:themeColor="text1"/>
            <w:rPrChange w:id="7970" w:author="Ruijie Xu" w:date="2022-03-10T12:31:00Z">
              <w:rPr>
                <w:color w:val="000000" w:themeColor="text1"/>
              </w:rPr>
            </w:rPrChange>
          </w:rPr>
          <w:delText xml:space="preserve">Kaiju in this case has identified the most </w:delText>
        </w:r>
      </w:del>
      <w:ins w:id="7971" w:author="Liliana Salvador" w:date="2022-02-26T17:34:00Z">
        <w:del w:id="7972" w:author="Ruijie Xu" w:date="2022-03-04T12:58:00Z">
          <w:r w:rsidR="00070E2B" w:rsidRPr="002B42A7" w:rsidDel="001E602D">
            <w:rPr>
              <w:rFonts w:ascii="Times New Roman" w:hAnsi="Times New Roman" w:cs="Times New Roman"/>
              <w:color w:val="000000" w:themeColor="text1"/>
              <w:rPrChange w:id="7973" w:author="Ruijie Xu" w:date="2022-03-10T12:31:00Z">
                <w:rPr>
                  <w:color w:val="000000" w:themeColor="text1"/>
                </w:rPr>
              </w:rPrChange>
            </w:rPr>
            <w:delText>highe</w:delText>
          </w:r>
        </w:del>
      </w:ins>
      <w:ins w:id="7974" w:author="Liliana Salvador" w:date="2022-02-26T17:35:00Z">
        <w:del w:id="7975" w:author="Ruijie Xu" w:date="2022-03-04T12:58:00Z">
          <w:r w:rsidR="00070E2B" w:rsidRPr="002B42A7" w:rsidDel="001E602D">
            <w:rPr>
              <w:rFonts w:ascii="Times New Roman" w:hAnsi="Times New Roman" w:cs="Times New Roman"/>
              <w:color w:val="000000" w:themeColor="text1"/>
              <w:rPrChange w:id="7976" w:author="Ruijie Xu" w:date="2022-03-10T12:31:00Z">
                <w:rPr>
                  <w:color w:val="000000" w:themeColor="text1"/>
                </w:rPr>
              </w:rPrChange>
            </w:rPr>
            <w:delText>st</w:delText>
          </w:r>
        </w:del>
      </w:ins>
      <w:ins w:id="7977" w:author="Liliana Salvador" w:date="2022-02-26T17:34:00Z">
        <w:del w:id="7978" w:author="Ruijie Xu" w:date="2022-03-04T12:58:00Z">
          <w:r w:rsidR="00070E2B" w:rsidRPr="002B42A7" w:rsidDel="001E602D">
            <w:rPr>
              <w:rFonts w:ascii="Times New Roman" w:hAnsi="Times New Roman" w:cs="Times New Roman"/>
              <w:color w:val="000000" w:themeColor="text1"/>
              <w:rPrChange w:id="7979" w:author="Ruijie Xu" w:date="2022-03-10T12:31:00Z">
                <w:rPr>
                  <w:color w:val="000000" w:themeColor="text1"/>
                </w:rPr>
              </w:rPrChange>
            </w:rPr>
            <w:delText xml:space="preserve"> </w:delText>
          </w:r>
        </w:del>
      </w:ins>
      <w:del w:id="7980" w:author="Ruijie Xu" w:date="2022-03-04T12:58:00Z">
        <w:r w:rsidRPr="002B42A7" w:rsidDel="001E602D">
          <w:rPr>
            <w:rFonts w:ascii="Times New Roman" w:hAnsi="Times New Roman" w:cs="Times New Roman"/>
            <w:color w:val="000000" w:themeColor="text1"/>
            <w:rPrChange w:id="7981"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982"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983" w:author="Ruijie Xu" w:date="2022-03-10T12:31:00Z">
              <w:rPr>
                <w:color w:val="000000" w:themeColor="text1"/>
              </w:rPr>
            </w:rPrChange>
          </w:rPr>
          <w:delText xml:space="preserve"> species (484 taxa), while Diamond has identified </w:delText>
        </w:r>
      </w:del>
      <w:ins w:id="7984" w:author="Liliana Salvador" w:date="2022-02-26T17:34:00Z">
        <w:del w:id="7985" w:author="Ruijie Xu" w:date="2022-03-04T12:58:00Z">
          <w:r w:rsidR="00070E2B" w:rsidRPr="002B42A7" w:rsidDel="001E602D">
            <w:rPr>
              <w:rFonts w:ascii="Times New Roman" w:hAnsi="Times New Roman" w:cs="Times New Roman"/>
              <w:color w:val="000000" w:themeColor="text1"/>
              <w:rPrChange w:id="7986" w:author="Ruijie Xu" w:date="2022-03-10T12:31:00Z">
                <w:rPr>
                  <w:color w:val="000000" w:themeColor="text1"/>
                </w:rPr>
              </w:rPrChange>
            </w:rPr>
            <w:delText xml:space="preserve">the </w:delText>
          </w:r>
        </w:del>
      </w:ins>
      <w:del w:id="7987" w:author="Ruijie Xu" w:date="2022-03-04T12:58:00Z">
        <w:r w:rsidRPr="002B42A7" w:rsidDel="001E602D">
          <w:rPr>
            <w:rFonts w:ascii="Times New Roman" w:hAnsi="Times New Roman" w:cs="Times New Roman"/>
            <w:color w:val="000000" w:themeColor="text1"/>
            <w:rPrChange w:id="7988" w:author="Ruijie Xu" w:date="2022-03-10T12:31:00Z">
              <w:rPr>
                <w:color w:val="000000" w:themeColor="text1"/>
              </w:rPr>
            </w:rPrChange>
          </w:rPr>
          <w:delText xml:space="preserve">least </w:delText>
        </w:r>
      </w:del>
      <w:ins w:id="7989" w:author="Liliana Salvador" w:date="2022-02-26T17:35:00Z">
        <w:del w:id="7990" w:author="Ruijie Xu" w:date="2022-03-04T12:58:00Z">
          <w:r w:rsidR="00070E2B" w:rsidRPr="002B42A7" w:rsidDel="001E602D">
            <w:rPr>
              <w:rFonts w:ascii="Times New Roman" w:hAnsi="Times New Roman" w:cs="Times New Roman"/>
              <w:color w:val="000000" w:themeColor="text1"/>
              <w:rPrChange w:id="7991" w:author="Ruijie Xu" w:date="2022-03-10T12:31:00Z">
                <w:rPr>
                  <w:color w:val="000000" w:themeColor="text1"/>
                </w:rPr>
              </w:rPrChange>
            </w:rPr>
            <w:delText xml:space="preserve">lowest </w:delText>
          </w:r>
        </w:del>
      </w:ins>
      <w:del w:id="7992" w:author="Ruijie Xu" w:date="2022-03-04T12:58:00Z">
        <w:r w:rsidRPr="002B42A7" w:rsidDel="001E602D">
          <w:rPr>
            <w:rFonts w:ascii="Times New Roman" w:hAnsi="Times New Roman" w:cs="Times New Roman"/>
            <w:color w:val="000000" w:themeColor="text1"/>
            <w:rPrChange w:id="7993"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7994"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7995"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7996"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7997"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7998"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7999" w:author="Ruijie Xu" w:date="2022-03-10T12:31:00Z">
              <w:rPr>
                <w:color w:val="000000" w:themeColor="text1"/>
              </w:rPr>
            </w:rPrChange>
          </w:rPr>
          <w:delText xml:space="preserve"> more abundant in the lung </w:delText>
        </w:r>
      </w:del>
      <w:ins w:id="8000" w:author="Liliana Salvador" w:date="2022-02-26T18:41:00Z">
        <w:del w:id="8001" w:author="Ruijie Xu" w:date="2022-03-04T12:58:00Z">
          <w:r w:rsidR="00CB2CC4" w:rsidRPr="002B42A7" w:rsidDel="001E602D">
            <w:rPr>
              <w:rFonts w:ascii="Times New Roman" w:hAnsi="Times New Roman" w:cs="Times New Roman"/>
              <w:color w:val="000000" w:themeColor="text1"/>
              <w:rPrChange w:id="8002" w:author="Ruijie Xu" w:date="2022-03-10T12:31:00Z">
                <w:rPr>
                  <w:color w:val="000000" w:themeColor="text1"/>
                </w:rPr>
              </w:rPrChange>
            </w:rPr>
            <w:delText xml:space="preserve">than in the </w:delText>
          </w:r>
        </w:del>
      </w:ins>
      <w:ins w:id="8003" w:author="Liliana Salvador" w:date="2022-02-26T18:42:00Z">
        <w:del w:id="8004" w:author="Ruijie Xu" w:date="2022-03-04T12:58:00Z">
          <w:r w:rsidR="00CB2CC4" w:rsidRPr="002B42A7" w:rsidDel="001E602D">
            <w:rPr>
              <w:rFonts w:ascii="Times New Roman" w:hAnsi="Times New Roman" w:cs="Times New Roman"/>
              <w:color w:val="000000" w:themeColor="text1"/>
              <w:rPrChange w:id="8005" w:author="Ruijie Xu" w:date="2022-03-10T12:31:00Z">
                <w:rPr>
                  <w:color w:val="000000" w:themeColor="text1"/>
                </w:rPr>
              </w:rPrChange>
            </w:rPr>
            <w:delText xml:space="preserve">spleen </w:delText>
          </w:r>
        </w:del>
      </w:ins>
      <w:del w:id="8006" w:author="Ruijie Xu" w:date="2022-03-04T12:58:00Z">
        <w:r w:rsidR="00F63ED3" w:rsidRPr="002B42A7" w:rsidDel="001E602D">
          <w:rPr>
            <w:rFonts w:ascii="Times New Roman" w:hAnsi="Times New Roman" w:cs="Times New Roman"/>
            <w:color w:val="000000" w:themeColor="text1"/>
            <w:rPrChange w:id="8007"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8008" w:author="Ruijie Xu" w:date="2022-03-10T12:31:00Z">
              <w:rPr>
                <w:color w:val="000000" w:themeColor="text1"/>
              </w:rPr>
            </w:rPrChange>
          </w:rPr>
          <w:delText>Six species</w:delText>
        </w:r>
      </w:del>
      <w:ins w:id="8009" w:author="Liliana Salvador" w:date="2022-02-26T18:42:00Z">
        <w:del w:id="8010" w:author="Ruijie Xu" w:date="2022-03-04T12:58:00Z">
          <w:r w:rsidR="00CB2CC4" w:rsidRPr="002B42A7" w:rsidDel="001E602D">
            <w:rPr>
              <w:rFonts w:ascii="Times New Roman" w:hAnsi="Times New Roman" w:cs="Times New Roman"/>
              <w:color w:val="000000" w:themeColor="text1"/>
              <w:rPrChange w:id="8011"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12"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8013"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14"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8015"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16"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8017"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18"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8019"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20"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8021"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8022"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8023" w:author="Ruijie Xu" w:date="2022-03-10T12:31:00Z">
                <w:rPr>
                  <w:color w:val="000000" w:themeColor="text1"/>
                </w:rPr>
              </w:rPrChange>
            </w:rPr>
            <w:delText>)</w:delText>
          </w:r>
        </w:del>
      </w:ins>
      <w:del w:id="8024" w:author="Ruijie Xu" w:date="2022-03-04T12:58:00Z">
        <w:r w:rsidR="00E70E1A" w:rsidRPr="002B42A7" w:rsidDel="001E602D">
          <w:rPr>
            <w:rFonts w:ascii="Times New Roman" w:hAnsi="Times New Roman" w:cs="Times New Roman"/>
            <w:color w:val="000000" w:themeColor="text1"/>
            <w:rPrChange w:id="8025" w:author="Ruijie Xu" w:date="2022-03-10T12:31:00Z">
              <w:rPr>
                <w:color w:val="000000" w:themeColor="text1"/>
              </w:rPr>
            </w:rPrChange>
          </w:rPr>
          <w:delText xml:space="preserve"> were overlapping between</w:delText>
        </w:r>
      </w:del>
      <w:ins w:id="8026" w:author="Liliana Salvador" w:date="2022-02-26T18:45:00Z">
        <w:del w:id="8027" w:author="Ruijie Xu" w:date="2022-03-04T12:58:00Z">
          <w:r w:rsidR="00CB2CC4" w:rsidRPr="002B42A7" w:rsidDel="001E602D">
            <w:rPr>
              <w:rFonts w:ascii="Times New Roman" w:hAnsi="Times New Roman" w:cs="Times New Roman"/>
              <w:color w:val="000000" w:themeColor="text1"/>
              <w:rPrChange w:id="8028" w:author="Ruijie Xu" w:date="2022-03-10T12:31:00Z">
                <w:rPr>
                  <w:color w:val="000000" w:themeColor="text1"/>
                </w:rPr>
              </w:rPrChange>
            </w:rPr>
            <w:delText>were identified as</w:delText>
          </w:r>
        </w:del>
      </w:ins>
      <w:del w:id="8029" w:author="Ruijie Xu" w:date="2022-03-04T12:58:00Z">
        <w:r w:rsidR="00E70E1A" w:rsidRPr="002B42A7" w:rsidDel="001E602D">
          <w:rPr>
            <w:rFonts w:ascii="Times New Roman" w:hAnsi="Times New Roman" w:cs="Times New Roman"/>
            <w:color w:val="000000" w:themeColor="text1"/>
            <w:rPrChange w:id="8030"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8031"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8032"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8033"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8034"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8035"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36"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8037"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38"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8039"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40"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8041"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42"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8043"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44"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8045"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8046"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8047"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8048" w:author="Ruijie Xu" w:date="2022-03-10T12:31:00Z">
              <w:rPr>
                <w:color w:val="000000" w:themeColor="text1"/>
              </w:rPr>
            </w:rPrChange>
          </w:rPr>
          <w:delText>)</w:delText>
        </w:r>
      </w:del>
      <w:commentRangeStart w:id="8049"/>
      <w:del w:id="8050" w:author="Ruijie Xu" w:date="2022-02-27T12:35:00Z">
        <w:r w:rsidR="00904E62" w:rsidRPr="002B42A7" w:rsidDel="00F06949">
          <w:rPr>
            <w:rFonts w:ascii="Times New Roman" w:hAnsi="Times New Roman" w:cs="Times New Roman"/>
            <w:color w:val="000000" w:themeColor="text1"/>
            <w:rPrChange w:id="8051" w:author="Ruijie Xu" w:date="2022-03-10T12:31:00Z">
              <w:rPr>
                <w:color w:val="000000" w:themeColor="text1"/>
              </w:rPr>
            </w:rPrChange>
          </w:rPr>
          <w:delText>,</w:delText>
        </w:r>
      </w:del>
      <w:ins w:id="8052" w:author="Liliana Salvador" w:date="2022-02-26T18:45:00Z">
        <w:del w:id="8053" w:author="Ruijie Xu" w:date="2022-02-27T12:35:00Z">
          <w:r w:rsidR="00CB2CC4" w:rsidRPr="002B42A7" w:rsidDel="00F06949">
            <w:rPr>
              <w:rFonts w:ascii="Times New Roman" w:hAnsi="Times New Roman" w:cs="Times New Roman"/>
              <w:color w:val="000000" w:themeColor="text1"/>
              <w:rPrChange w:id="8054" w:author="Ruijie Xu" w:date="2022-03-10T12:31:00Z">
                <w:rPr>
                  <w:color w:val="000000" w:themeColor="text1"/>
                </w:rPr>
              </w:rPrChange>
            </w:rPr>
            <w:delText xml:space="preserve"> and</w:delText>
          </w:r>
        </w:del>
      </w:ins>
      <w:del w:id="8055" w:author="Ruijie Xu" w:date="2022-02-27T12:35:00Z">
        <w:r w:rsidR="00904E62" w:rsidRPr="002B42A7" w:rsidDel="00F06949">
          <w:rPr>
            <w:rFonts w:ascii="Times New Roman" w:hAnsi="Times New Roman" w:cs="Times New Roman"/>
            <w:color w:val="000000" w:themeColor="text1"/>
            <w:rPrChange w:id="8056" w:author="Ruijie Xu" w:date="2022-03-10T12:31:00Z">
              <w:rPr>
                <w:color w:val="000000" w:themeColor="text1"/>
              </w:rPr>
            </w:rPrChange>
          </w:rPr>
          <w:delText xml:space="preserve"> three of the</w:delText>
        </w:r>
      </w:del>
      <w:ins w:id="8057" w:author="Liliana Salvador" w:date="2022-02-26T18:46:00Z">
        <w:del w:id="8058" w:author="Ruijie Xu" w:date="2022-02-27T12:35:00Z">
          <w:r w:rsidR="00CB2CC4" w:rsidRPr="002B42A7" w:rsidDel="00F06949">
            <w:rPr>
              <w:rFonts w:ascii="Times New Roman" w:hAnsi="Times New Roman" w:cs="Times New Roman"/>
              <w:color w:val="000000" w:themeColor="text1"/>
              <w:rPrChange w:id="8059" w:author="Ruijie Xu" w:date="2022-03-10T12:31:00Z">
                <w:rPr>
                  <w:color w:val="000000" w:themeColor="text1"/>
                </w:rPr>
              </w:rPrChange>
            </w:rPr>
            <w:delText>se</w:delText>
          </w:r>
        </w:del>
      </w:ins>
      <w:del w:id="8060" w:author="Ruijie Xu" w:date="2022-02-27T12:35:00Z">
        <w:r w:rsidR="00904E62" w:rsidRPr="002B42A7" w:rsidDel="00F06949">
          <w:rPr>
            <w:rFonts w:ascii="Times New Roman" w:hAnsi="Times New Roman" w:cs="Times New Roman"/>
            <w:color w:val="000000" w:themeColor="text1"/>
            <w:rPrChange w:id="8061"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8062"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8063" w:author="Ruijie Xu" w:date="2022-03-10T12:31:00Z">
              <w:rPr>
                <w:color w:val="000000" w:themeColor="text1"/>
              </w:rPr>
            </w:rPrChange>
          </w:rPr>
          <w:delText xml:space="preserve"> species overlapped among all</w:delText>
        </w:r>
      </w:del>
      <w:ins w:id="8064" w:author="Liliana Salvador" w:date="2022-02-26T18:46:00Z">
        <w:del w:id="8065" w:author="Ruijie Xu" w:date="2022-02-27T12:35:00Z">
          <w:r w:rsidR="00CB2CC4" w:rsidRPr="002B42A7" w:rsidDel="00F06949">
            <w:rPr>
              <w:rFonts w:ascii="Times New Roman" w:hAnsi="Times New Roman" w:cs="Times New Roman"/>
              <w:color w:val="000000" w:themeColor="text1"/>
              <w:rPrChange w:id="8066" w:author="Ruijie Xu" w:date="2022-03-10T12:31:00Z">
                <w:rPr>
                  <w:color w:val="000000" w:themeColor="text1"/>
                </w:rPr>
              </w:rPrChange>
            </w:rPr>
            <w:delText>by all</w:delText>
          </w:r>
        </w:del>
      </w:ins>
      <w:del w:id="8067" w:author="Ruijie Xu" w:date="2022-02-27T12:35:00Z">
        <w:r w:rsidR="00904E62" w:rsidRPr="002B42A7" w:rsidDel="00F06949">
          <w:rPr>
            <w:rFonts w:ascii="Times New Roman" w:hAnsi="Times New Roman" w:cs="Times New Roman"/>
            <w:color w:val="000000" w:themeColor="text1"/>
            <w:rPrChange w:id="8068"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8069"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8070" w:author="Ruijie Xu" w:date="2022-03-10T12:31:00Z">
              <w:rPr>
                <w:color w:val="000000" w:themeColor="text1"/>
              </w:rPr>
            </w:rPrChange>
          </w:rPr>
          <w:delText>comparison</w:delText>
        </w:r>
        <w:commentRangeEnd w:id="8049"/>
        <w:r w:rsidR="00CB2CC4" w:rsidRPr="002B42A7" w:rsidDel="00F06949">
          <w:rPr>
            <w:rStyle w:val="CommentReference"/>
            <w:rFonts w:ascii="Times New Roman" w:hAnsi="Times New Roman" w:cs="Times New Roman"/>
            <w:sz w:val="24"/>
            <w:szCs w:val="24"/>
            <w:rPrChange w:id="8071" w:author="Ruijie Xu" w:date="2022-03-10T12:31:00Z">
              <w:rPr>
                <w:rStyle w:val="CommentReference"/>
              </w:rPr>
            </w:rPrChange>
          </w:rPr>
          <w:commentReference w:id="8049"/>
        </w:r>
        <w:r w:rsidR="00A9558B" w:rsidRPr="002B42A7" w:rsidDel="00F06949">
          <w:rPr>
            <w:rFonts w:ascii="Times New Roman" w:hAnsi="Times New Roman" w:cs="Times New Roman"/>
            <w:color w:val="000000" w:themeColor="text1"/>
            <w:rPrChange w:id="8072" w:author="Ruijie Xu" w:date="2022-03-10T12:31:00Z">
              <w:rPr>
                <w:color w:val="000000" w:themeColor="text1"/>
              </w:rPr>
            </w:rPrChange>
          </w:rPr>
          <w:delText xml:space="preserve">. </w:delText>
        </w:r>
      </w:del>
      <w:del w:id="8073" w:author="Ruijie Xu" w:date="2022-03-04T12:58:00Z">
        <w:r w:rsidR="0061783E" w:rsidRPr="002B42A7" w:rsidDel="001E602D">
          <w:rPr>
            <w:rFonts w:ascii="Times New Roman" w:hAnsi="Times New Roman" w:cs="Times New Roman"/>
            <w:color w:val="000000" w:themeColor="text1"/>
            <w:rPrChange w:id="8074" w:author="Ruijie Xu" w:date="2022-03-10T12:31:00Z">
              <w:rPr>
                <w:color w:val="000000" w:themeColor="text1"/>
              </w:rPr>
            </w:rPrChange>
          </w:rPr>
          <w:delText xml:space="preserve">Kaiju still has the most </w:delText>
        </w:r>
      </w:del>
      <w:ins w:id="8075" w:author="Liliana Salvador" w:date="2022-02-26T18:48:00Z">
        <w:del w:id="8076" w:author="Ruijie Xu" w:date="2022-03-04T12:58:00Z">
          <w:r w:rsidR="00CB2CC4" w:rsidRPr="002B42A7" w:rsidDel="001E602D">
            <w:rPr>
              <w:rFonts w:ascii="Times New Roman" w:hAnsi="Times New Roman" w:cs="Times New Roman"/>
              <w:color w:val="000000" w:themeColor="text1"/>
              <w:rPrChange w:id="8077" w:author="Ruijie Xu" w:date="2022-03-10T12:31:00Z">
                <w:rPr>
                  <w:color w:val="000000" w:themeColor="text1"/>
                </w:rPr>
              </w:rPrChange>
            </w:rPr>
            <w:delText xml:space="preserve">highest </w:delText>
          </w:r>
        </w:del>
      </w:ins>
      <w:del w:id="8078" w:author="Ruijie Xu" w:date="2022-03-04T12:58:00Z">
        <w:r w:rsidR="0061783E" w:rsidRPr="002B42A7" w:rsidDel="001E602D">
          <w:rPr>
            <w:rFonts w:ascii="Times New Roman" w:hAnsi="Times New Roman" w:cs="Times New Roman"/>
            <w:color w:val="000000" w:themeColor="text1"/>
            <w:rPrChange w:id="8079"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8080"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8081"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8082" w:author="Ruijie Xu" w:date="2022-03-10T12:31:00Z">
              <w:rPr>
                <w:color w:val="000000" w:themeColor="text1"/>
              </w:rPr>
            </w:rPrChange>
          </w:rPr>
          <w:delText xml:space="preserve">, followed by centrifuge (268 taxa), and </w:delText>
        </w:r>
      </w:del>
      <w:del w:id="8083" w:author="Ruijie Xu" w:date="2022-02-01T13:44:00Z">
        <w:r w:rsidR="003E69BC" w:rsidRPr="002B42A7" w:rsidDel="00537B08">
          <w:rPr>
            <w:rFonts w:ascii="Times New Roman" w:hAnsi="Times New Roman" w:cs="Times New Roman"/>
            <w:color w:val="000000" w:themeColor="text1"/>
            <w:rPrChange w:id="8084" w:author="Ruijie Xu" w:date="2022-03-10T12:31:00Z">
              <w:rPr>
                <w:color w:val="000000" w:themeColor="text1"/>
              </w:rPr>
            </w:rPrChange>
          </w:rPr>
          <w:delText>Blastn</w:delText>
        </w:r>
      </w:del>
      <w:del w:id="8085" w:author="Ruijie Xu" w:date="2022-03-04T12:58:00Z">
        <w:r w:rsidR="003E69BC" w:rsidRPr="002B42A7" w:rsidDel="001E602D">
          <w:rPr>
            <w:rFonts w:ascii="Times New Roman" w:hAnsi="Times New Roman" w:cs="Times New Roman"/>
            <w:color w:val="000000" w:themeColor="text1"/>
            <w:rPrChange w:id="8086"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8087" w:author="Ruijie Xu" w:date="2022-03-10T12:31:00Z">
              <w:rPr>
                <w:color w:val="000000" w:themeColor="text1"/>
              </w:rPr>
            </w:rPrChange>
          </w:rPr>
          <w:delText xml:space="preserve"> (Figure </w:delText>
        </w:r>
      </w:del>
      <w:del w:id="8088" w:author="Ruijie Xu" w:date="2022-02-03T12:35:00Z">
        <w:r w:rsidR="00B5581D" w:rsidRPr="002B42A7" w:rsidDel="005901EC">
          <w:rPr>
            <w:rFonts w:ascii="Times New Roman" w:hAnsi="Times New Roman" w:cs="Times New Roman"/>
            <w:color w:val="000000" w:themeColor="text1"/>
            <w:rPrChange w:id="8089" w:author="Ruijie Xu" w:date="2022-03-10T12:31:00Z">
              <w:rPr>
                <w:color w:val="000000" w:themeColor="text1"/>
              </w:rPr>
            </w:rPrChange>
          </w:rPr>
          <w:delText>S10</w:delText>
        </w:r>
      </w:del>
      <w:del w:id="8090" w:author="Ruijie Xu" w:date="2022-03-04T12:58:00Z">
        <w:r w:rsidR="00B5581D" w:rsidRPr="002B42A7" w:rsidDel="001E602D">
          <w:rPr>
            <w:rFonts w:ascii="Times New Roman" w:hAnsi="Times New Roman" w:cs="Times New Roman"/>
            <w:color w:val="000000" w:themeColor="text1"/>
            <w:rPrChange w:id="8091"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8092"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8093" w:author="Liliana Salvador" w:date="2022-02-26T18:50:00Z"/>
          <w:del w:id="8094" w:author="Ruijie Xu" w:date="2022-03-04T12:58:00Z"/>
          <w:rFonts w:ascii="Times New Roman" w:hAnsi="Times New Roman" w:cs="Times New Roman"/>
          <w:iCs/>
          <w:color w:val="000000" w:themeColor="text1"/>
          <w:u w:val="single"/>
          <w:rPrChange w:id="8095" w:author="Ruijie Xu" w:date="2022-03-10T12:31:00Z">
            <w:rPr>
              <w:ins w:id="8096" w:author="Liliana Salvador" w:date="2022-02-26T18:50:00Z"/>
              <w:del w:id="8097" w:author="Ruijie Xu" w:date="2022-03-04T12:58:00Z"/>
              <w:iCs/>
              <w:color w:val="000000" w:themeColor="text1"/>
            </w:rPr>
          </w:rPrChange>
        </w:rPr>
        <w:pPrChange w:id="8098" w:author="Liliana Salvador" w:date="2022-02-26T18:50:00Z">
          <w:pPr>
            <w:spacing w:line="480" w:lineRule="auto"/>
            <w:ind w:firstLine="720"/>
          </w:pPr>
        </w:pPrChange>
      </w:pPr>
      <w:ins w:id="8099" w:author="Liliana Salvador" w:date="2022-02-26T18:50:00Z">
        <w:del w:id="8100" w:author="Ruijie Xu" w:date="2022-03-04T12:58:00Z">
          <w:r w:rsidRPr="002B42A7" w:rsidDel="001E602D">
            <w:rPr>
              <w:rFonts w:ascii="Times New Roman" w:hAnsi="Times New Roman" w:cs="Times New Roman"/>
              <w:iCs/>
              <w:color w:val="000000" w:themeColor="text1"/>
              <w:u w:val="single"/>
              <w:rPrChange w:id="8101"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8102" w:author="Ruijie Xu" w:date="2022-03-04T12:58:00Z"/>
          <w:rFonts w:ascii="Times New Roman" w:hAnsi="Times New Roman" w:cs="Times New Roman"/>
          <w:color w:val="000000" w:themeColor="text1"/>
          <w:rPrChange w:id="8103" w:author="Ruijie Xu" w:date="2022-03-10T12:31:00Z">
            <w:rPr>
              <w:del w:id="8104" w:author="Ruijie Xu" w:date="2022-03-04T12:58:00Z"/>
              <w:color w:val="000000" w:themeColor="text1"/>
            </w:rPr>
          </w:rPrChange>
        </w:rPr>
        <w:pPrChange w:id="8105" w:author="Ruijie Xu" w:date="2022-02-03T12:33:00Z">
          <w:pPr>
            <w:spacing w:line="480" w:lineRule="auto"/>
          </w:pPr>
        </w:pPrChange>
      </w:pPr>
      <w:ins w:id="8106" w:author="Liliana Salvador" w:date="2022-02-26T18:50:00Z">
        <w:del w:id="8107" w:author="Ruijie Xu" w:date="2022-03-04T12:58:00Z">
          <w:r w:rsidRPr="002B42A7" w:rsidDel="001E602D">
            <w:rPr>
              <w:rFonts w:ascii="Times New Roman" w:hAnsi="Times New Roman" w:cs="Times New Roman"/>
              <w:color w:val="000000" w:themeColor="text1"/>
              <w:rPrChange w:id="8108" w:author="Ruijie Xu" w:date="2022-03-10T12:31:00Z">
                <w:rPr>
                  <w:color w:val="000000" w:themeColor="text1"/>
                </w:rPr>
              </w:rPrChange>
            </w:rPr>
            <w:delText>At</w:delText>
          </w:r>
        </w:del>
      </w:ins>
      <w:del w:id="8109" w:author="Ruijie Xu" w:date="2022-03-04T12:58:00Z">
        <w:r w:rsidR="00E923F1" w:rsidRPr="002B42A7" w:rsidDel="001E602D">
          <w:rPr>
            <w:rFonts w:ascii="Times New Roman" w:hAnsi="Times New Roman" w:cs="Times New Roman"/>
            <w:color w:val="000000" w:themeColor="text1"/>
            <w:rPrChange w:id="8110" w:author="Ruijie Xu" w:date="2022-03-10T12:31:00Z">
              <w:rPr>
                <w:color w:val="000000" w:themeColor="text1"/>
              </w:rPr>
            </w:rPrChange>
          </w:rPr>
          <w:delText>On the Phylum level, “p__Bacterodietes”, “p__Tenericutes”, “p__Cyanobacteria” ,“p__Protebacteria”, and “p__Firmicutes” w</w:delText>
        </w:r>
      </w:del>
      <w:ins w:id="8111" w:author="Liliana Salvador" w:date="2022-02-26T18:51:00Z">
        <w:del w:id="8112" w:author="Ruijie Xu" w:date="2022-03-04T12:58:00Z">
          <w:r w:rsidRPr="002B42A7" w:rsidDel="001E602D">
            <w:rPr>
              <w:rFonts w:ascii="Times New Roman" w:hAnsi="Times New Roman" w:cs="Times New Roman"/>
              <w:color w:val="000000" w:themeColor="text1"/>
              <w:rPrChange w:id="8113" w:author="Ruijie Xu" w:date="2022-03-10T12:31:00Z">
                <w:rPr>
                  <w:color w:val="000000" w:themeColor="text1"/>
                </w:rPr>
              </w:rPrChange>
            </w:rPr>
            <w:delText>ere as DA</w:delText>
          </w:r>
        </w:del>
      </w:ins>
      <w:del w:id="8114" w:author="Ruijie Xu" w:date="2022-03-04T12:58:00Z">
        <w:r w:rsidR="00E923F1" w:rsidRPr="002B42A7" w:rsidDel="001E602D">
          <w:rPr>
            <w:rFonts w:ascii="Times New Roman" w:hAnsi="Times New Roman" w:cs="Times New Roman"/>
            <w:color w:val="000000" w:themeColor="text1"/>
            <w:rPrChange w:id="8115" w:author="Ruijie Xu" w:date="2022-03-10T12:31:00Z">
              <w:rPr>
                <w:color w:val="000000" w:themeColor="text1"/>
              </w:rPr>
            </w:rPrChange>
          </w:rPr>
          <w:delText xml:space="preserve">as identified by all </w:delText>
        </w:r>
      </w:del>
      <w:ins w:id="8116" w:author="Liliana Salvador" w:date="2022-02-26T18:51:00Z">
        <w:del w:id="8117" w:author="Ruijie Xu" w:date="2022-03-04T12:58:00Z">
          <w:r w:rsidRPr="002B42A7" w:rsidDel="001E602D">
            <w:rPr>
              <w:rFonts w:ascii="Times New Roman" w:hAnsi="Times New Roman" w:cs="Times New Roman"/>
              <w:color w:val="000000" w:themeColor="text1"/>
              <w:rPrChange w:id="8118" w:author="Ruijie Xu" w:date="2022-03-10T12:31:00Z">
                <w:rPr>
                  <w:color w:val="000000" w:themeColor="text1"/>
                </w:rPr>
              </w:rPrChange>
            </w:rPr>
            <w:delText xml:space="preserve">the </w:delText>
          </w:r>
        </w:del>
      </w:ins>
      <w:del w:id="8119" w:author="Ruijie Xu" w:date="2022-03-04T12:58:00Z">
        <w:r w:rsidR="00E923F1" w:rsidRPr="002B42A7" w:rsidDel="001E602D">
          <w:rPr>
            <w:rFonts w:ascii="Times New Roman" w:hAnsi="Times New Roman" w:cs="Times New Roman"/>
            <w:color w:val="000000" w:themeColor="text1"/>
            <w:rPrChange w:id="8120"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8121"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8122"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8123" w:author="Ruijie Xu" w:date="2022-02-01T13:44:00Z">
        <w:r w:rsidR="00E923F1" w:rsidRPr="002B42A7" w:rsidDel="00537B08">
          <w:rPr>
            <w:rFonts w:ascii="Times New Roman" w:hAnsi="Times New Roman" w:cs="Times New Roman"/>
            <w:color w:val="000000" w:themeColor="text1"/>
            <w:rPrChange w:id="8124" w:author="Ruijie Xu" w:date="2022-03-10T12:31:00Z">
              <w:rPr>
                <w:color w:val="000000" w:themeColor="text1"/>
              </w:rPr>
            </w:rPrChange>
          </w:rPr>
          <w:delText>Blastn</w:delText>
        </w:r>
      </w:del>
      <w:del w:id="8125" w:author="Ruijie Xu" w:date="2022-03-04T12:58:00Z">
        <w:r w:rsidR="00E923F1" w:rsidRPr="002B42A7" w:rsidDel="001E602D">
          <w:rPr>
            <w:rFonts w:ascii="Times New Roman" w:hAnsi="Times New Roman" w:cs="Times New Roman"/>
            <w:color w:val="000000" w:themeColor="text1"/>
            <w:rPrChange w:id="8126"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8127" w:author="Ruijie Xu" w:date="2022-03-10T12:31:00Z">
              <w:rPr>
                <w:color w:val="000000" w:themeColor="text1"/>
              </w:rPr>
            </w:rPrChange>
          </w:rPr>
          <w:delText xml:space="preserve">, </w:delText>
        </w:r>
      </w:del>
      <w:ins w:id="8128" w:author="Liliana Salvador" w:date="2022-02-26T19:04:00Z">
        <w:del w:id="8129" w:author="Ruijie Xu" w:date="2022-03-04T12:58:00Z">
          <w:r w:rsidR="007564EF" w:rsidRPr="002B42A7" w:rsidDel="001E602D">
            <w:rPr>
              <w:rFonts w:ascii="Times New Roman" w:hAnsi="Times New Roman" w:cs="Times New Roman"/>
              <w:color w:val="000000" w:themeColor="text1"/>
              <w:rPrChange w:id="8130" w:author="Ruijie Xu" w:date="2022-03-10T12:31:00Z">
                <w:rPr>
                  <w:color w:val="000000" w:themeColor="text1"/>
                </w:rPr>
              </w:rPrChange>
            </w:rPr>
            <w:delText xml:space="preserve">however, </w:delText>
          </w:r>
        </w:del>
      </w:ins>
      <w:ins w:id="8131" w:author="Liliana Salvador" w:date="2022-02-26T19:05:00Z">
        <w:del w:id="8132" w:author="Ruijie Xu" w:date="2022-03-04T12:58:00Z">
          <w:r w:rsidR="007564EF" w:rsidRPr="002B42A7" w:rsidDel="001E602D">
            <w:rPr>
              <w:rFonts w:ascii="Times New Roman" w:hAnsi="Times New Roman" w:cs="Times New Roman"/>
              <w:color w:val="000000" w:themeColor="text1"/>
              <w:rPrChange w:id="8133" w:author="Ruijie Xu" w:date="2022-03-10T12:31:00Z">
                <w:rPr>
                  <w:color w:val="000000" w:themeColor="text1"/>
                </w:rPr>
              </w:rPrChange>
            </w:rPr>
            <w:delText xml:space="preserve">the </w:delText>
          </w:r>
        </w:del>
      </w:ins>
      <w:del w:id="8134" w:author="Ruijie Xu" w:date="2022-03-04T12:58:00Z">
        <w:r w:rsidR="00A34273" w:rsidRPr="002B42A7" w:rsidDel="001E602D">
          <w:rPr>
            <w:rFonts w:ascii="Times New Roman" w:hAnsi="Times New Roman" w:cs="Times New Roman"/>
            <w:color w:val="000000" w:themeColor="text1"/>
            <w:rPrChange w:id="8135"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8136" w:author="Liliana Salvador" w:date="2022-02-26T19:05:00Z">
        <w:del w:id="8137" w:author="Ruijie Xu" w:date="2022-03-04T12:58:00Z">
          <w:r w:rsidR="00E205F0" w:rsidRPr="002B42A7" w:rsidDel="001E602D">
            <w:rPr>
              <w:rFonts w:ascii="Times New Roman" w:hAnsi="Times New Roman" w:cs="Times New Roman"/>
              <w:color w:val="000000" w:themeColor="text1"/>
              <w:rPrChange w:id="8138" w:author="Ruijie Xu" w:date="2022-03-10T12:31:00Z">
                <w:rPr>
                  <w:color w:val="000000" w:themeColor="text1"/>
                </w:rPr>
              </w:rPrChange>
            </w:rPr>
            <w:delText xml:space="preserve">only </w:delText>
          </w:r>
        </w:del>
      </w:ins>
      <w:del w:id="8139" w:author="Ruijie Xu" w:date="2022-03-04T12:58:00Z">
        <w:r w:rsidR="00A34273" w:rsidRPr="002B42A7" w:rsidDel="001E602D">
          <w:rPr>
            <w:rFonts w:ascii="Times New Roman" w:hAnsi="Times New Roman" w:cs="Times New Roman"/>
            <w:color w:val="000000" w:themeColor="text1"/>
            <w:rPrChange w:id="8140" w:author="Ruijie Xu" w:date="2022-03-10T12:31:00Z">
              <w:rPr>
                <w:color w:val="000000" w:themeColor="text1"/>
              </w:rPr>
            </w:rPrChange>
          </w:rPr>
          <w:delText xml:space="preserve">identified </w:delText>
        </w:r>
      </w:del>
      <w:ins w:id="8141" w:author="Liliana Salvador" w:date="2022-02-26T19:05:00Z">
        <w:del w:id="8142" w:author="Ruijie Xu" w:date="2022-03-04T12:58:00Z">
          <w:r w:rsidR="00E205F0" w:rsidRPr="002B42A7" w:rsidDel="001E602D">
            <w:rPr>
              <w:rFonts w:ascii="Times New Roman" w:hAnsi="Times New Roman" w:cs="Times New Roman"/>
              <w:color w:val="000000" w:themeColor="text1"/>
              <w:rPrChange w:id="8143" w:author="Ruijie Xu" w:date="2022-03-10T12:31:00Z">
                <w:rPr>
                  <w:color w:val="000000" w:themeColor="text1"/>
                </w:rPr>
              </w:rPrChange>
            </w:rPr>
            <w:delText xml:space="preserve">the </w:delText>
          </w:r>
        </w:del>
      </w:ins>
      <w:del w:id="8144" w:author="Ruijie Xu" w:date="2022-03-04T12:58:00Z">
        <w:r w:rsidR="00A34273" w:rsidRPr="002B42A7" w:rsidDel="001E602D">
          <w:rPr>
            <w:rFonts w:ascii="Times New Roman" w:hAnsi="Times New Roman" w:cs="Times New Roman"/>
            <w:color w:val="000000" w:themeColor="text1"/>
            <w:rPrChange w:id="8145" w:author="Ruijie Xu" w:date="2022-03-10T12:31:00Z">
              <w:rPr>
                <w:color w:val="000000" w:themeColor="text1"/>
              </w:rPr>
            </w:rPrChange>
          </w:rPr>
          <w:delText>virus taxa only reported “p__Nucleocytoviricota” and “p__Uroviricota”. Morever, in this comparison, CLARK</w:delText>
        </w:r>
      </w:del>
      <w:ins w:id="8146" w:author="Liliana Salvador" w:date="2022-02-26T19:06:00Z">
        <w:del w:id="8147" w:author="Ruijie Xu" w:date="2022-03-04T12:58:00Z">
          <w:r w:rsidR="00E205F0" w:rsidRPr="002B42A7" w:rsidDel="001E602D">
            <w:rPr>
              <w:rFonts w:ascii="Times New Roman" w:hAnsi="Times New Roman" w:cs="Times New Roman"/>
              <w:color w:val="000000" w:themeColor="text1"/>
              <w:rPrChange w:id="8148" w:author="Ruijie Xu" w:date="2022-03-10T12:31:00Z">
                <w:rPr>
                  <w:color w:val="000000" w:themeColor="text1"/>
                </w:rPr>
              </w:rPrChange>
            </w:rPr>
            <w:delText xml:space="preserve"> </w:delText>
          </w:r>
        </w:del>
      </w:ins>
      <w:del w:id="8149" w:author="Ruijie Xu" w:date="2022-03-04T12:58:00Z">
        <w:r w:rsidR="00A34273" w:rsidRPr="002B42A7" w:rsidDel="001E602D">
          <w:rPr>
            <w:rFonts w:ascii="Times New Roman" w:hAnsi="Times New Roman" w:cs="Times New Roman"/>
            <w:color w:val="000000" w:themeColor="text1"/>
            <w:rPrChange w:id="8150" w:author="Ruijie Xu" w:date="2022-03-10T12:31:00Z">
              <w:rPr>
                <w:color w:val="000000" w:themeColor="text1"/>
              </w:rPr>
            </w:rPrChange>
          </w:rPr>
          <w:delText xml:space="preserve"> has also reported </w:delText>
        </w:r>
      </w:del>
      <w:ins w:id="8151" w:author="Liliana Salvador" w:date="2022-02-26T19:06:00Z">
        <w:del w:id="8152" w:author="Ruijie Xu" w:date="2022-03-04T12:58:00Z">
          <w:r w:rsidR="00E205F0" w:rsidRPr="002B42A7" w:rsidDel="001E602D">
            <w:rPr>
              <w:rFonts w:ascii="Times New Roman" w:hAnsi="Times New Roman" w:cs="Times New Roman"/>
              <w:color w:val="000000" w:themeColor="text1"/>
              <w:rPrChange w:id="8153" w:author="Ruijie Xu" w:date="2022-03-10T12:31:00Z">
                <w:rPr>
                  <w:color w:val="000000" w:themeColor="text1"/>
                </w:rPr>
              </w:rPrChange>
            </w:rPr>
            <w:delText xml:space="preserve">the </w:delText>
          </w:r>
        </w:del>
      </w:ins>
      <w:del w:id="8154" w:author="Ruijie Xu" w:date="2022-03-04T12:58:00Z">
        <w:r w:rsidR="00A34273" w:rsidRPr="002B42A7" w:rsidDel="001E602D">
          <w:rPr>
            <w:rFonts w:ascii="Times New Roman" w:hAnsi="Times New Roman" w:cs="Times New Roman"/>
            <w:color w:val="000000" w:themeColor="text1"/>
            <w:rPrChange w:id="8155"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8156" w:author="Liliana Salvador" w:date="2022-02-26T19:07:00Z"/>
          <w:del w:id="8157" w:author="Ruijie Xu" w:date="2022-03-04T12:58:00Z"/>
          <w:rFonts w:ascii="Times New Roman" w:hAnsi="Times New Roman" w:cs="Times New Roman"/>
          <w:color w:val="000000" w:themeColor="text1"/>
          <w:rPrChange w:id="8158" w:author="Ruijie Xu" w:date="2022-03-10T12:31:00Z">
            <w:rPr>
              <w:ins w:id="8159" w:author="Liliana Salvador" w:date="2022-02-26T19:07:00Z"/>
              <w:del w:id="8160" w:author="Ruijie Xu" w:date="2022-03-04T12:58:00Z"/>
              <w:color w:val="000000" w:themeColor="text1"/>
            </w:rPr>
          </w:rPrChange>
        </w:rPr>
      </w:pPr>
    </w:p>
    <w:p w14:paraId="5111261B" w14:textId="50F4B726" w:rsidR="00E205F0" w:rsidRPr="002B42A7" w:rsidDel="001E602D" w:rsidRDefault="00E205F0">
      <w:pPr>
        <w:spacing w:line="480" w:lineRule="auto"/>
        <w:rPr>
          <w:ins w:id="8161" w:author="Liliana Salvador" w:date="2022-02-26T19:10:00Z"/>
          <w:del w:id="8162" w:author="Ruijie Xu" w:date="2022-03-04T12:58:00Z"/>
          <w:rFonts w:ascii="Times New Roman" w:hAnsi="Times New Roman" w:cs="Times New Roman"/>
          <w:i/>
          <w:iCs/>
          <w:color w:val="000000" w:themeColor="text1"/>
          <w:rPrChange w:id="8163" w:author="Ruijie Xu" w:date="2022-03-10T12:31:00Z">
            <w:rPr>
              <w:ins w:id="8164" w:author="Liliana Salvador" w:date="2022-02-26T19:10:00Z"/>
              <w:del w:id="8165" w:author="Ruijie Xu" w:date="2022-03-04T12:58:00Z"/>
              <w:color w:val="000000" w:themeColor="text1"/>
              <w:u w:val="single"/>
            </w:rPr>
          </w:rPrChange>
        </w:rPr>
      </w:pPr>
      <w:ins w:id="8166" w:author="Liliana Salvador" w:date="2022-02-26T19:07:00Z">
        <w:del w:id="8167" w:author="Ruijie Xu" w:date="2022-03-04T12:58:00Z">
          <w:r w:rsidRPr="002B42A7" w:rsidDel="001E602D">
            <w:rPr>
              <w:rFonts w:ascii="Times New Roman" w:hAnsi="Times New Roman" w:cs="Times New Roman"/>
              <w:i/>
              <w:iCs/>
              <w:color w:val="000000" w:themeColor="text1"/>
              <w:rPrChange w:id="8168"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8169" w:author="Liliana Salvador" w:date="2022-02-26T19:11:00Z"/>
          <w:del w:id="8170" w:author="Ruijie Xu" w:date="2022-03-04T12:58:00Z"/>
          <w:rFonts w:ascii="Times New Roman" w:hAnsi="Times New Roman" w:cs="Times New Roman"/>
          <w:color w:val="000000" w:themeColor="text1"/>
          <w:rPrChange w:id="8171" w:author="Ruijie Xu" w:date="2022-03-10T12:31:00Z">
            <w:rPr>
              <w:ins w:id="8172" w:author="Liliana Salvador" w:date="2022-02-26T19:11:00Z"/>
              <w:del w:id="8173" w:author="Ruijie Xu" w:date="2022-03-04T12:58:00Z"/>
              <w:color w:val="000000" w:themeColor="text1"/>
            </w:rPr>
          </w:rPrChange>
        </w:rPr>
      </w:pPr>
      <w:del w:id="8174" w:author="Ruijie Xu" w:date="2022-03-04T12:58:00Z">
        <w:r w:rsidRPr="002B42A7" w:rsidDel="001E602D">
          <w:rPr>
            <w:rFonts w:ascii="Times New Roman" w:hAnsi="Times New Roman" w:cs="Times New Roman"/>
            <w:color w:val="000000" w:themeColor="text1"/>
            <w:rPrChange w:id="8175"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8176"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8177"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8178" w:author="Ruijie Xu" w:date="2022-03-10T12:31:00Z">
              <w:rPr>
                <w:color w:val="000000" w:themeColor="text1"/>
              </w:rPr>
            </w:rPrChange>
          </w:rPr>
          <w:delText xml:space="preserve"> species </w:delText>
        </w:r>
      </w:del>
      <w:ins w:id="8179" w:author="Liliana Salvador" w:date="2022-02-26T19:11:00Z">
        <w:del w:id="8180" w:author="Ruijie Xu" w:date="2022-03-04T12:58:00Z">
          <w:r w:rsidR="00E205F0" w:rsidRPr="002B42A7" w:rsidDel="001E602D">
            <w:rPr>
              <w:rFonts w:ascii="Times New Roman" w:hAnsi="Times New Roman" w:cs="Times New Roman"/>
              <w:color w:val="000000" w:themeColor="text1"/>
              <w:rPrChange w:id="8181" w:author="Ruijie Xu" w:date="2022-03-10T12:31:00Z">
                <w:rPr>
                  <w:color w:val="000000" w:themeColor="text1"/>
                </w:rPr>
              </w:rPrChange>
            </w:rPr>
            <w:delText xml:space="preserve">taxa </w:delText>
          </w:r>
        </w:del>
      </w:ins>
      <w:del w:id="8182" w:author="Ruijie Xu" w:date="2022-03-04T12:58:00Z">
        <w:r w:rsidR="002F6659" w:rsidRPr="002B42A7" w:rsidDel="001E602D">
          <w:rPr>
            <w:rFonts w:ascii="Times New Roman" w:hAnsi="Times New Roman" w:cs="Times New Roman"/>
            <w:color w:val="000000" w:themeColor="text1"/>
            <w:rPrChange w:id="8183"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8184" w:author="Liliana Salvador" w:date="2022-02-26T19:11:00Z"/>
          <w:del w:id="8185" w:author="Ruijie Xu" w:date="2022-03-04T12:58:00Z"/>
          <w:rFonts w:ascii="Times New Roman" w:hAnsi="Times New Roman" w:cs="Times New Roman"/>
          <w:i/>
          <w:color w:val="000000" w:themeColor="text1"/>
          <w:u w:val="single"/>
          <w:rPrChange w:id="8186" w:author="Ruijie Xu" w:date="2022-03-10T12:31:00Z">
            <w:rPr>
              <w:ins w:id="8187" w:author="Liliana Salvador" w:date="2022-02-26T19:11:00Z"/>
              <w:del w:id="8188"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8189" w:author="Liliana Salvador" w:date="2022-02-26T19:11:00Z"/>
          <w:del w:id="8190" w:author="Ruijie Xu" w:date="2022-03-04T12:58:00Z"/>
          <w:rFonts w:ascii="Times New Roman" w:hAnsi="Times New Roman" w:cs="Times New Roman"/>
          <w:iCs/>
          <w:color w:val="000000" w:themeColor="text1"/>
          <w:u w:val="single"/>
          <w:rPrChange w:id="8191" w:author="Ruijie Xu" w:date="2022-03-10T12:31:00Z">
            <w:rPr>
              <w:ins w:id="8192" w:author="Liliana Salvador" w:date="2022-02-26T19:11:00Z"/>
              <w:del w:id="8193" w:author="Ruijie Xu" w:date="2022-03-04T12:58:00Z"/>
              <w:i/>
              <w:color w:val="000000" w:themeColor="text1"/>
              <w:u w:val="single"/>
            </w:rPr>
          </w:rPrChange>
        </w:rPr>
      </w:pPr>
      <w:ins w:id="8194" w:author="Liliana Salvador" w:date="2022-02-26T19:11:00Z">
        <w:del w:id="8195" w:author="Ruijie Xu" w:date="2022-03-04T12:58:00Z">
          <w:r w:rsidRPr="002B42A7" w:rsidDel="001E602D">
            <w:rPr>
              <w:rFonts w:ascii="Times New Roman" w:hAnsi="Times New Roman" w:cs="Times New Roman"/>
              <w:iCs/>
              <w:color w:val="000000" w:themeColor="text1"/>
              <w:u w:val="single"/>
              <w:rPrChange w:id="8196"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8197" w:author="Liliana Salvador" w:date="2022-02-26T19:10:00Z"/>
          <w:del w:id="8198" w:author="Ruijie Xu" w:date="2022-03-04T12:58:00Z"/>
          <w:rFonts w:ascii="Times New Roman" w:hAnsi="Times New Roman" w:cs="Times New Roman"/>
          <w:color w:val="000000" w:themeColor="text1"/>
          <w:rPrChange w:id="8199" w:author="Ruijie Xu" w:date="2022-03-10T12:31:00Z">
            <w:rPr>
              <w:ins w:id="8200" w:author="Liliana Salvador" w:date="2022-02-26T19:10:00Z"/>
              <w:del w:id="8201" w:author="Ruijie Xu" w:date="2022-03-04T12:58:00Z"/>
              <w:color w:val="000000" w:themeColor="text1"/>
            </w:rPr>
          </w:rPrChange>
        </w:rPr>
      </w:pPr>
      <w:del w:id="8202" w:author="Ruijie Xu" w:date="2022-03-04T12:58:00Z">
        <w:r w:rsidRPr="002B42A7" w:rsidDel="001E602D">
          <w:rPr>
            <w:rFonts w:ascii="Times New Roman" w:hAnsi="Times New Roman" w:cs="Times New Roman"/>
            <w:color w:val="000000" w:themeColor="text1"/>
            <w:rPrChange w:id="8203" w:author="Ruijie Xu" w:date="2022-03-10T12:31:00Z">
              <w:rPr>
                <w:color w:val="000000" w:themeColor="text1"/>
              </w:rPr>
            </w:rPrChange>
          </w:rPr>
          <w:delText xml:space="preserve">The number of species identified ranges from 6 by Diamond and 57 by </w:delText>
        </w:r>
      </w:del>
      <w:del w:id="8204" w:author="Ruijie Xu" w:date="2022-02-01T13:44:00Z">
        <w:r w:rsidRPr="002B42A7" w:rsidDel="00537B08">
          <w:rPr>
            <w:rFonts w:ascii="Times New Roman" w:hAnsi="Times New Roman" w:cs="Times New Roman"/>
            <w:color w:val="000000" w:themeColor="text1"/>
            <w:rPrChange w:id="8205" w:author="Ruijie Xu" w:date="2022-03-10T12:31:00Z">
              <w:rPr>
                <w:color w:val="000000" w:themeColor="text1"/>
              </w:rPr>
            </w:rPrChange>
          </w:rPr>
          <w:delText>Blastn</w:delText>
        </w:r>
      </w:del>
      <w:del w:id="8206" w:author="Ruijie Xu" w:date="2022-03-04T12:58:00Z">
        <w:r w:rsidR="008B3EF9" w:rsidRPr="002B42A7" w:rsidDel="001E602D">
          <w:rPr>
            <w:rFonts w:ascii="Times New Roman" w:hAnsi="Times New Roman" w:cs="Times New Roman"/>
            <w:color w:val="000000" w:themeColor="text1"/>
            <w:rPrChange w:id="8207" w:author="Ruijie Xu" w:date="2022-03-10T12:31:00Z">
              <w:rPr>
                <w:color w:val="000000" w:themeColor="text1"/>
              </w:rPr>
            </w:rPrChange>
          </w:rPr>
          <w:delText xml:space="preserve"> (</w:delText>
        </w:r>
      </w:del>
      <w:del w:id="8208" w:author="Ruijie Xu" w:date="2022-02-03T12:36:00Z">
        <w:r w:rsidR="00C33259" w:rsidRPr="002B42A7" w:rsidDel="00B27320">
          <w:rPr>
            <w:rFonts w:ascii="Times New Roman" w:hAnsi="Times New Roman" w:cs="Times New Roman"/>
            <w:color w:val="000000" w:themeColor="text1"/>
            <w:rPrChange w:id="8209" w:author="Ruijie Xu" w:date="2022-03-10T12:31:00Z">
              <w:rPr>
                <w:color w:val="000000" w:themeColor="text1"/>
              </w:rPr>
            </w:rPrChange>
          </w:rPr>
          <w:delText>Table II.8</w:delText>
        </w:r>
      </w:del>
      <w:del w:id="8210" w:author="Ruijie Xu" w:date="2022-03-04T12:58:00Z">
        <w:r w:rsidR="008B3EF9" w:rsidRPr="002B42A7" w:rsidDel="001E602D">
          <w:rPr>
            <w:rFonts w:ascii="Times New Roman" w:hAnsi="Times New Roman" w:cs="Times New Roman"/>
            <w:color w:val="000000" w:themeColor="text1"/>
            <w:rPrChange w:id="8211"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8212"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8213"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8214" w:author="Ruijie Xu" w:date="2022-03-10T12:31:00Z">
              <w:rPr>
                <w:color w:val="000000" w:themeColor="text1"/>
              </w:rPr>
            </w:rPrChange>
          </w:rPr>
          <w:delText>More taxa w</w:delText>
        </w:r>
      </w:del>
      <w:ins w:id="8215" w:author="Liliana Salvador" w:date="2022-02-26T19:07:00Z">
        <w:del w:id="8216" w:author="Ruijie Xu" w:date="2022-03-04T12:58:00Z">
          <w:r w:rsidR="00E205F0" w:rsidRPr="002B42A7" w:rsidDel="001E602D">
            <w:rPr>
              <w:rFonts w:ascii="Times New Roman" w:hAnsi="Times New Roman" w:cs="Times New Roman"/>
              <w:color w:val="000000" w:themeColor="text1"/>
              <w:rPrChange w:id="8217" w:author="Ruijie Xu" w:date="2022-03-10T12:31:00Z">
                <w:rPr>
                  <w:color w:val="000000" w:themeColor="text1"/>
                </w:rPr>
              </w:rPrChange>
            </w:rPr>
            <w:delText>ere</w:delText>
          </w:r>
        </w:del>
      </w:ins>
      <w:del w:id="8218" w:author="Ruijie Xu" w:date="2022-03-04T12:58:00Z">
        <w:r w:rsidR="00C66531" w:rsidRPr="002B42A7" w:rsidDel="001E602D">
          <w:rPr>
            <w:rFonts w:ascii="Times New Roman" w:hAnsi="Times New Roman" w:cs="Times New Roman"/>
            <w:color w:val="000000" w:themeColor="text1"/>
            <w:rPrChange w:id="8219" w:author="Ruijie Xu" w:date="2022-03-10T12:31:00Z">
              <w:rPr>
                <w:color w:val="000000" w:themeColor="text1"/>
              </w:rPr>
            </w:rPrChange>
          </w:rPr>
          <w:delText>as identified significantly abundant in the Kidney samples compare to</w:delText>
        </w:r>
      </w:del>
      <w:ins w:id="8220" w:author="Liliana Salvador" w:date="2022-02-26T19:07:00Z">
        <w:del w:id="8221" w:author="Ruijie Xu" w:date="2022-03-04T12:58:00Z">
          <w:r w:rsidR="00E205F0" w:rsidRPr="002B42A7" w:rsidDel="001E602D">
            <w:rPr>
              <w:rFonts w:ascii="Times New Roman" w:hAnsi="Times New Roman" w:cs="Times New Roman"/>
              <w:color w:val="000000" w:themeColor="text1"/>
              <w:rPrChange w:id="8222" w:author="Ruijie Xu" w:date="2022-03-10T12:31:00Z">
                <w:rPr>
                  <w:color w:val="000000" w:themeColor="text1"/>
                </w:rPr>
              </w:rPrChange>
            </w:rPr>
            <w:delText>than in</w:delText>
          </w:r>
        </w:del>
      </w:ins>
      <w:del w:id="8223" w:author="Ruijie Xu" w:date="2022-03-04T12:58:00Z">
        <w:r w:rsidR="00C66531" w:rsidRPr="002B42A7" w:rsidDel="001E602D">
          <w:rPr>
            <w:rFonts w:ascii="Times New Roman" w:hAnsi="Times New Roman" w:cs="Times New Roman"/>
            <w:color w:val="000000" w:themeColor="text1"/>
            <w:rPrChange w:id="8224"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8225" w:author="Ruijie Xu" w:date="2022-03-10T12:31:00Z">
              <w:rPr>
                <w:color w:val="000000" w:themeColor="text1"/>
              </w:rPr>
            </w:rPrChange>
          </w:rPr>
          <w:delText xml:space="preserve">, especially </w:delText>
        </w:r>
      </w:del>
      <w:ins w:id="8226" w:author="Liliana Salvador" w:date="2022-02-26T19:08:00Z">
        <w:del w:id="8227" w:author="Ruijie Xu" w:date="2022-03-04T12:58:00Z">
          <w:r w:rsidR="00E205F0" w:rsidRPr="002B42A7" w:rsidDel="001E602D">
            <w:rPr>
              <w:rFonts w:ascii="Times New Roman" w:hAnsi="Times New Roman" w:cs="Times New Roman"/>
              <w:color w:val="000000" w:themeColor="text1"/>
              <w:rPrChange w:id="8228" w:author="Ruijie Xu" w:date="2022-03-10T12:31:00Z">
                <w:rPr>
                  <w:color w:val="000000" w:themeColor="text1"/>
                </w:rPr>
              </w:rPrChange>
            </w:rPr>
            <w:delText>at</w:delText>
          </w:r>
        </w:del>
      </w:ins>
      <w:del w:id="8229" w:author="Ruijie Xu" w:date="2022-03-04T12:58:00Z">
        <w:r w:rsidR="00C66531" w:rsidRPr="002B42A7" w:rsidDel="001E602D">
          <w:rPr>
            <w:rFonts w:ascii="Times New Roman" w:hAnsi="Times New Roman" w:cs="Times New Roman"/>
            <w:color w:val="000000" w:themeColor="text1"/>
            <w:rPrChange w:id="8230"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8231" w:author="Ruijie Xu" w:date="2022-03-10T12:31:00Z">
              <w:rPr>
                <w:color w:val="000000" w:themeColor="text1"/>
              </w:rPr>
            </w:rPrChange>
          </w:rPr>
          <w:delText xml:space="preserve"> (Figure S</w:delText>
        </w:r>
      </w:del>
      <w:del w:id="8232" w:author="Ruijie Xu" w:date="2022-02-03T12:37:00Z">
        <w:r w:rsidR="00E96CAD" w:rsidRPr="002B42A7" w:rsidDel="00B27320">
          <w:rPr>
            <w:rFonts w:ascii="Times New Roman" w:hAnsi="Times New Roman" w:cs="Times New Roman"/>
            <w:color w:val="000000" w:themeColor="text1"/>
            <w:rPrChange w:id="8233" w:author="Ruijie Xu" w:date="2022-03-10T12:31:00Z">
              <w:rPr>
                <w:color w:val="000000" w:themeColor="text1"/>
              </w:rPr>
            </w:rPrChange>
          </w:rPr>
          <w:delText>8</w:delText>
        </w:r>
      </w:del>
      <w:del w:id="8234" w:author="Ruijie Xu" w:date="2022-03-04T12:58:00Z">
        <w:r w:rsidR="00E96CAD" w:rsidRPr="002B42A7" w:rsidDel="001E602D">
          <w:rPr>
            <w:rFonts w:ascii="Times New Roman" w:hAnsi="Times New Roman" w:cs="Times New Roman"/>
            <w:color w:val="000000" w:themeColor="text1"/>
            <w:rPrChange w:id="8235"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8236"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8237"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8238" w:author="Ruijie Xu" w:date="2022-03-10T12:31:00Z">
              <w:rPr>
                <w:color w:val="000000" w:themeColor="text1"/>
              </w:rPr>
            </w:rPrChange>
          </w:rPr>
          <w:delText xml:space="preserve">Kaiju, the software </w:delText>
        </w:r>
      </w:del>
      <w:ins w:id="8239" w:author="Liliana Salvador" w:date="2022-02-26T19:08:00Z">
        <w:del w:id="8240" w:author="Ruijie Xu" w:date="2022-03-04T12:58:00Z">
          <w:r w:rsidR="00E205F0" w:rsidRPr="002B42A7" w:rsidDel="001E602D">
            <w:rPr>
              <w:rFonts w:ascii="Times New Roman" w:hAnsi="Times New Roman" w:cs="Times New Roman"/>
              <w:color w:val="000000" w:themeColor="text1"/>
              <w:rPrChange w:id="8241" w:author="Ruijie Xu" w:date="2022-03-10T12:31:00Z">
                <w:rPr>
                  <w:color w:val="000000" w:themeColor="text1"/>
                </w:rPr>
              </w:rPrChange>
            </w:rPr>
            <w:delText xml:space="preserve">that </w:delText>
          </w:r>
        </w:del>
      </w:ins>
      <w:del w:id="8242" w:author="Ruijie Xu" w:date="2022-03-04T12:58:00Z">
        <w:r w:rsidR="00B81751" w:rsidRPr="002B42A7" w:rsidDel="001E602D">
          <w:rPr>
            <w:rFonts w:ascii="Times New Roman" w:hAnsi="Times New Roman" w:cs="Times New Roman"/>
            <w:color w:val="000000" w:themeColor="text1"/>
            <w:rPrChange w:id="8243"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8244"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8245" w:author="Ruijie Xu" w:date="2022-03-10T12:31:00Z">
              <w:rPr>
                <w:color w:val="000000" w:themeColor="text1"/>
              </w:rPr>
            </w:rPrChange>
          </w:rPr>
          <w:delText xml:space="preserve"> taxa at the species level, has five out of ten distinct taxa reported as </w:delText>
        </w:r>
      </w:del>
      <w:del w:id="8246" w:author="Ruijie Xu" w:date="2022-02-03T12:37:00Z">
        <w:r w:rsidR="00B81751" w:rsidRPr="002B42A7" w:rsidDel="00B27320">
          <w:rPr>
            <w:rFonts w:ascii="Times New Roman" w:hAnsi="Times New Roman" w:cs="Times New Roman"/>
            <w:color w:val="000000" w:themeColor="text1"/>
            <w:rPrChange w:id="8247" w:author="Ruijie Xu" w:date="2022-03-10T12:31:00Z">
              <w:rPr>
                <w:color w:val="000000" w:themeColor="text1"/>
              </w:rPr>
            </w:rPrChange>
          </w:rPr>
          <w:delText>Viruese</w:delText>
        </w:r>
      </w:del>
      <w:del w:id="8248" w:author="Ruijie Xu" w:date="2022-03-04T12:58:00Z">
        <w:r w:rsidR="00B81751" w:rsidRPr="002B42A7" w:rsidDel="001E602D">
          <w:rPr>
            <w:rFonts w:ascii="Times New Roman" w:hAnsi="Times New Roman" w:cs="Times New Roman"/>
            <w:color w:val="000000" w:themeColor="text1"/>
            <w:rPrChange w:id="8249" w:author="Ruijie Xu" w:date="2022-03-10T12:31:00Z">
              <w:rPr>
                <w:color w:val="000000" w:themeColor="text1"/>
              </w:rPr>
            </w:rPrChange>
          </w:rPr>
          <w:delText xml:space="preserve"> (Figure S</w:delText>
        </w:r>
      </w:del>
      <w:del w:id="8250" w:author="Ruijie Xu" w:date="2022-02-03T12:37:00Z">
        <w:r w:rsidR="00B81751" w:rsidRPr="002B42A7" w:rsidDel="00B27320">
          <w:rPr>
            <w:rFonts w:ascii="Times New Roman" w:hAnsi="Times New Roman" w:cs="Times New Roman"/>
            <w:color w:val="000000" w:themeColor="text1"/>
            <w:rPrChange w:id="8251" w:author="Ruijie Xu" w:date="2022-03-10T12:31:00Z">
              <w:rPr>
                <w:color w:val="000000" w:themeColor="text1"/>
              </w:rPr>
            </w:rPrChange>
          </w:rPr>
          <w:delText>5</w:delText>
        </w:r>
      </w:del>
      <w:del w:id="8252" w:author="Ruijie Xu" w:date="2022-03-04T12:58:00Z">
        <w:r w:rsidR="00B81751" w:rsidRPr="002B42A7" w:rsidDel="001E602D">
          <w:rPr>
            <w:rFonts w:ascii="Times New Roman" w:hAnsi="Times New Roman" w:cs="Times New Roman"/>
            <w:color w:val="000000" w:themeColor="text1"/>
            <w:rPrChange w:id="8253" w:author="Ruijie Xu" w:date="2022-03-10T12:31:00Z">
              <w:rPr>
                <w:color w:val="000000" w:themeColor="text1"/>
              </w:rPr>
            </w:rPrChange>
          </w:rPr>
          <w:delText xml:space="preserve">). In general, </w:delText>
        </w:r>
      </w:del>
      <w:ins w:id="8254" w:author="Liliana Salvador" w:date="2022-02-26T19:08:00Z">
        <w:del w:id="8255" w:author="Ruijie Xu" w:date="2022-03-04T12:58:00Z">
          <w:r w:rsidR="00E205F0" w:rsidRPr="002B42A7" w:rsidDel="001E602D">
            <w:rPr>
              <w:rFonts w:ascii="Times New Roman" w:hAnsi="Times New Roman" w:cs="Times New Roman"/>
              <w:color w:val="000000" w:themeColor="text1"/>
              <w:rPrChange w:id="8256" w:author="Ruijie Xu" w:date="2022-03-10T12:31:00Z">
                <w:rPr>
                  <w:color w:val="000000" w:themeColor="text1"/>
                </w:rPr>
              </w:rPrChange>
            </w:rPr>
            <w:delText>o</w:delText>
          </w:r>
        </w:del>
      </w:ins>
      <w:del w:id="8257" w:author="Ruijie Xu" w:date="2022-03-04T12:58:00Z">
        <w:r w:rsidR="00780BEC" w:rsidRPr="002B42A7" w:rsidDel="001E602D">
          <w:rPr>
            <w:rFonts w:ascii="Times New Roman" w:hAnsi="Times New Roman" w:cs="Times New Roman"/>
            <w:color w:val="000000" w:themeColor="text1"/>
            <w:rPrChange w:id="8258"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8259"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8260" w:author="Ruijie Xu" w:date="2022-03-10T12:31:00Z">
              <w:rPr>
                <w:color w:val="000000" w:themeColor="text1"/>
              </w:rPr>
            </w:rPrChange>
          </w:rPr>
          <w:delText>(</w:delText>
        </w:r>
      </w:del>
      <w:del w:id="8261" w:author="Ruijie Xu" w:date="2022-02-02T11:02:00Z">
        <w:r w:rsidR="007E081C" w:rsidRPr="002B42A7" w:rsidDel="00463AA7">
          <w:rPr>
            <w:rFonts w:ascii="Times New Roman" w:hAnsi="Times New Roman" w:cs="Times New Roman"/>
            <w:i/>
            <w:iCs/>
            <w:color w:val="000000" w:themeColor="text1"/>
            <w:rPrChange w:id="8262" w:author="Ruijie Xu" w:date="2022-03-10T12:31:00Z">
              <w:rPr>
                <w:i/>
                <w:iCs/>
                <w:color w:val="000000" w:themeColor="text1"/>
              </w:rPr>
            </w:rPrChange>
          </w:rPr>
          <w:delText>Leptospira</w:delText>
        </w:r>
      </w:del>
      <w:del w:id="8263" w:author="Ruijie Xu" w:date="2022-03-04T12:58:00Z">
        <w:r w:rsidR="007E081C" w:rsidRPr="002B42A7" w:rsidDel="001E602D">
          <w:rPr>
            <w:rFonts w:ascii="Times New Roman" w:hAnsi="Times New Roman" w:cs="Times New Roman"/>
            <w:i/>
            <w:iCs/>
            <w:color w:val="000000" w:themeColor="text1"/>
            <w:rPrChange w:id="8264"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8265"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8266"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8267"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8268"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8269" w:author="Ruijie Xu" w:date="2022-03-10T12:31:00Z">
              <w:rPr>
                <w:color w:val="000000" w:themeColor="text1"/>
              </w:rPr>
            </w:rPrChange>
          </w:rPr>
          <w:delText>w</w:delText>
        </w:r>
      </w:del>
      <w:ins w:id="8270" w:author="Liliana Salvador" w:date="2022-02-26T19:08:00Z">
        <w:del w:id="8271" w:author="Ruijie Xu" w:date="2022-03-04T12:58:00Z">
          <w:r w:rsidR="00E205F0" w:rsidRPr="002B42A7" w:rsidDel="001E602D">
            <w:rPr>
              <w:rFonts w:ascii="Times New Roman" w:hAnsi="Times New Roman" w:cs="Times New Roman"/>
              <w:color w:val="000000" w:themeColor="text1"/>
              <w:rPrChange w:id="8272" w:author="Ruijie Xu" w:date="2022-03-10T12:31:00Z">
                <w:rPr>
                  <w:color w:val="000000" w:themeColor="text1"/>
                </w:rPr>
              </w:rPrChange>
            </w:rPr>
            <w:delText>ere</w:delText>
          </w:r>
        </w:del>
      </w:ins>
      <w:del w:id="8273" w:author="Ruijie Xu" w:date="2022-03-04T12:58:00Z">
        <w:r w:rsidRPr="002B42A7" w:rsidDel="001E602D">
          <w:rPr>
            <w:rFonts w:ascii="Times New Roman" w:hAnsi="Times New Roman" w:cs="Times New Roman"/>
            <w:color w:val="000000" w:themeColor="text1"/>
            <w:rPrChange w:id="8274"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8275"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8276" w:author="Ruijie Xu" w:date="2022-03-10T12:31:00Z">
              <w:rPr>
                <w:color w:val="000000" w:themeColor="text1"/>
              </w:rPr>
            </w:rPrChange>
          </w:rPr>
          <w:delText xml:space="preserve">all </w:delText>
        </w:r>
      </w:del>
      <w:ins w:id="8277" w:author="Liliana Salvador" w:date="2022-02-26T19:09:00Z">
        <w:del w:id="8278" w:author="Ruijie Xu" w:date="2022-02-27T12:38:00Z">
          <w:r w:rsidR="00E205F0" w:rsidRPr="002B42A7" w:rsidDel="00F06949">
            <w:rPr>
              <w:rFonts w:ascii="Times New Roman" w:hAnsi="Times New Roman" w:cs="Times New Roman"/>
              <w:color w:val="000000" w:themeColor="text1"/>
              <w:rPrChange w:id="8279" w:author="Ruijie Xu" w:date="2022-03-10T12:31:00Z">
                <w:rPr>
                  <w:color w:val="000000" w:themeColor="text1"/>
                </w:rPr>
              </w:rPrChange>
            </w:rPr>
            <w:delText>classified</w:delText>
          </w:r>
        </w:del>
        <w:del w:id="8280" w:author="Ruijie Xu" w:date="2022-03-04T12:58:00Z">
          <w:r w:rsidR="00E205F0" w:rsidRPr="002B42A7" w:rsidDel="001E602D">
            <w:rPr>
              <w:rFonts w:ascii="Times New Roman" w:hAnsi="Times New Roman" w:cs="Times New Roman"/>
              <w:color w:val="000000" w:themeColor="text1"/>
              <w:rPrChange w:id="8281" w:author="Ruijie Xu" w:date="2022-03-10T12:31:00Z">
                <w:rPr>
                  <w:color w:val="000000" w:themeColor="text1"/>
                </w:rPr>
              </w:rPrChange>
            </w:rPr>
            <w:delText xml:space="preserve"> by all </w:delText>
          </w:r>
        </w:del>
      </w:ins>
      <w:del w:id="8282" w:author="Ruijie Xu" w:date="2022-03-04T12:58:00Z">
        <w:r w:rsidRPr="002B42A7" w:rsidDel="001E602D">
          <w:rPr>
            <w:rFonts w:ascii="Times New Roman" w:hAnsi="Times New Roman" w:cs="Times New Roman"/>
            <w:color w:val="000000" w:themeColor="text1"/>
            <w:rPrChange w:id="8283" w:author="Ruijie Xu" w:date="2022-03-10T12:31:00Z">
              <w:rPr>
                <w:color w:val="000000" w:themeColor="text1"/>
              </w:rPr>
            </w:rPrChange>
          </w:rPr>
          <w:delText>software</w:delText>
        </w:r>
      </w:del>
      <w:ins w:id="8284" w:author="Liliana Salvador" w:date="2022-02-26T19:09:00Z">
        <w:del w:id="8285" w:author="Ruijie Xu" w:date="2022-03-04T12:58:00Z">
          <w:r w:rsidR="00E205F0" w:rsidRPr="002B42A7" w:rsidDel="001E602D">
            <w:rPr>
              <w:rFonts w:ascii="Times New Roman" w:hAnsi="Times New Roman" w:cs="Times New Roman"/>
              <w:color w:val="000000" w:themeColor="text1"/>
              <w:rPrChange w:id="8286" w:author="Ruijie Xu" w:date="2022-03-10T12:31:00Z">
                <w:rPr>
                  <w:color w:val="000000" w:themeColor="text1"/>
                </w:rPr>
              </w:rPrChange>
            </w:rPr>
            <w:delText xml:space="preserve"> </w:delText>
          </w:r>
        </w:del>
      </w:ins>
      <w:del w:id="8287" w:author="Ruijie Xu" w:date="2022-03-04T12:58:00Z">
        <w:r w:rsidRPr="002B42A7" w:rsidDel="001E602D">
          <w:rPr>
            <w:rFonts w:ascii="Times New Roman" w:hAnsi="Times New Roman" w:cs="Times New Roman"/>
            <w:color w:val="000000" w:themeColor="text1"/>
            <w:rPrChange w:id="8288"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8289"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8290" w:author="Ruijie Xu" w:date="2022-03-10T12:31:00Z">
              <w:rPr>
                <w:color w:val="000000" w:themeColor="text1"/>
              </w:rPr>
            </w:rPrChange>
          </w:rPr>
          <w:delText xml:space="preserve"> (</w:delText>
        </w:r>
      </w:del>
      <w:bookmarkStart w:id="8291" w:name="OLE_LINK189"/>
      <w:bookmarkStart w:id="8292" w:name="OLE_LINK190"/>
      <w:del w:id="8293" w:author="Ruijie Xu" w:date="2022-02-03T12:38:00Z">
        <w:r w:rsidR="002B1E77" w:rsidRPr="002B42A7" w:rsidDel="00B27320">
          <w:rPr>
            <w:rFonts w:ascii="Times New Roman" w:hAnsi="Times New Roman" w:cs="Times New Roman"/>
            <w:color w:val="000000" w:themeColor="text1"/>
            <w:rPrChange w:id="8294" w:author="Ruijie Xu" w:date="2022-03-10T12:31:00Z">
              <w:rPr>
                <w:color w:val="000000" w:themeColor="text1"/>
              </w:rPr>
            </w:rPrChange>
          </w:rPr>
          <w:delText>Figure</w:delText>
        </w:r>
      </w:del>
      <w:del w:id="8295" w:author="Ruijie Xu" w:date="2022-03-04T12:58:00Z">
        <w:r w:rsidR="002B1E77" w:rsidRPr="002B42A7" w:rsidDel="001E602D">
          <w:rPr>
            <w:rFonts w:ascii="Times New Roman" w:hAnsi="Times New Roman" w:cs="Times New Roman"/>
            <w:color w:val="000000" w:themeColor="text1"/>
            <w:rPrChange w:id="8296" w:author="Ruijie Xu" w:date="2022-03-10T12:31:00Z">
              <w:rPr>
                <w:color w:val="000000" w:themeColor="text1"/>
              </w:rPr>
            </w:rPrChange>
          </w:rPr>
          <w:delText xml:space="preserve"> S</w:delText>
        </w:r>
      </w:del>
      <w:del w:id="8297" w:author="Ruijie Xu" w:date="2022-02-03T12:37:00Z">
        <w:r w:rsidR="002B1E77" w:rsidRPr="002B42A7" w:rsidDel="00B27320">
          <w:rPr>
            <w:rFonts w:ascii="Times New Roman" w:hAnsi="Times New Roman" w:cs="Times New Roman"/>
            <w:color w:val="000000" w:themeColor="text1"/>
            <w:rPrChange w:id="8298" w:author="Ruijie Xu" w:date="2022-03-10T12:31:00Z">
              <w:rPr>
                <w:color w:val="000000" w:themeColor="text1"/>
              </w:rPr>
            </w:rPrChange>
          </w:rPr>
          <w:delText>5</w:delText>
        </w:r>
      </w:del>
      <w:bookmarkEnd w:id="8291"/>
      <w:bookmarkEnd w:id="8292"/>
      <w:del w:id="8299" w:author="Ruijie Xu" w:date="2022-03-04T12:58:00Z">
        <w:r w:rsidR="0045640F" w:rsidRPr="002B42A7" w:rsidDel="001E602D">
          <w:rPr>
            <w:rFonts w:ascii="Times New Roman" w:hAnsi="Times New Roman" w:cs="Times New Roman"/>
            <w:color w:val="000000" w:themeColor="text1"/>
            <w:rPrChange w:id="8300" w:author="Ruijie Xu" w:date="2022-03-10T12:31:00Z">
              <w:rPr>
                <w:color w:val="000000" w:themeColor="text1"/>
              </w:rPr>
            </w:rPrChange>
          </w:rPr>
          <w:delText>, Figure S</w:delText>
        </w:r>
      </w:del>
      <w:del w:id="8301" w:author="Ruijie Xu" w:date="2022-02-03T12:38:00Z">
        <w:r w:rsidR="0045640F" w:rsidRPr="002B42A7" w:rsidDel="00B27320">
          <w:rPr>
            <w:rFonts w:ascii="Times New Roman" w:hAnsi="Times New Roman" w:cs="Times New Roman"/>
            <w:color w:val="000000" w:themeColor="text1"/>
            <w:rPrChange w:id="8302" w:author="Ruijie Xu" w:date="2022-03-10T12:31:00Z">
              <w:rPr>
                <w:color w:val="000000" w:themeColor="text1"/>
              </w:rPr>
            </w:rPrChange>
          </w:rPr>
          <w:delText>6</w:delText>
        </w:r>
      </w:del>
      <w:del w:id="8303" w:author="Ruijie Xu" w:date="2022-03-04T12:58:00Z">
        <w:r w:rsidR="002B1E77" w:rsidRPr="002B42A7" w:rsidDel="001E602D">
          <w:rPr>
            <w:rFonts w:ascii="Times New Roman" w:hAnsi="Times New Roman" w:cs="Times New Roman"/>
            <w:color w:val="000000" w:themeColor="text1"/>
            <w:rPrChange w:id="8304"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8305"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8306" w:author="Liliana Salvador" w:date="2022-02-26T19:10:00Z"/>
          <w:del w:id="8307" w:author="Ruijie Xu" w:date="2022-03-04T12:58:00Z"/>
          <w:rFonts w:ascii="Times New Roman" w:hAnsi="Times New Roman" w:cs="Times New Roman"/>
          <w:color w:val="000000" w:themeColor="text1"/>
          <w:rPrChange w:id="8308" w:author="Ruijie Xu" w:date="2022-03-10T12:31:00Z">
            <w:rPr>
              <w:ins w:id="8309" w:author="Liliana Salvador" w:date="2022-02-26T19:10:00Z"/>
              <w:del w:id="8310" w:author="Ruijie Xu" w:date="2022-03-04T12:58:00Z"/>
              <w:color w:val="000000" w:themeColor="text1"/>
            </w:rPr>
          </w:rPrChange>
        </w:rPr>
      </w:pPr>
    </w:p>
    <w:p w14:paraId="2E0D70AA" w14:textId="5BC5B1D4" w:rsidR="00E205F0" w:rsidRPr="002B42A7" w:rsidDel="001E602D" w:rsidRDefault="00E205F0">
      <w:pPr>
        <w:spacing w:line="480" w:lineRule="auto"/>
        <w:rPr>
          <w:ins w:id="8311" w:author="Liliana Salvador" w:date="2022-02-26T19:10:00Z"/>
          <w:del w:id="8312" w:author="Ruijie Xu" w:date="2022-03-04T12:58:00Z"/>
          <w:rFonts w:ascii="Times New Roman" w:hAnsi="Times New Roman" w:cs="Times New Roman"/>
          <w:iCs/>
          <w:color w:val="000000" w:themeColor="text1"/>
          <w:u w:val="single"/>
          <w:rPrChange w:id="8313" w:author="Ruijie Xu" w:date="2022-03-10T12:31:00Z">
            <w:rPr>
              <w:ins w:id="8314" w:author="Liliana Salvador" w:date="2022-02-26T19:10:00Z"/>
              <w:del w:id="8315" w:author="Ruijie Xu" w:date="2022-03-04T12:58:00Z"/>
              <w:iCs/>
              <w:color w:val="000000" w:themeColor="text1"/>
            </w:rPr>
          </w:rPrChange>
        </w:rPr>
      </w:pPr>
      <w:ins w:id="8316" w:author="Liliana Salvador" w:date="2022-02-26T19:10:00Z">
        <w:del w:id="8317" w:author="Ruijie Xu" w:date="2022-03-04T12:58:00Z">
          <w:r w:rsidRPr="002B42A7" w:rsidDel="001E602D">
            <w:rPr>
              <w:rFonts w:ascii="Times New Roman" w:hAnsi="Times New Roman" w:cs="Times New Roman"/>
              <w:iCs/>
              <w:color w:val="000000" w:themeColor="text1"/>
              <w:u w:val="single"/>
              <w:rPrChange w:id="8318"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8319" w:author="Ruijie Xu" w:date="2022-03-04T12:58:00Z"/>
          <w:rFonts w:ascii="Times New Roman" w:hAnsi="Times New Roman" w:cs="Times New Roman"/>
          <w:color w:val="000000" w:themeColor="text1"/>
          <w:rPrChange w:id="8320" w:author="Ruijie Xu" w:date="2022-03-10T12:31:00Z">
            <w:rPr>
              <w:del w:id="8321" w:author="Ruijie Xu" w:date="2022-03-04T12:58:00Z"/>
              <w:color w:val="000000" w:themeColor="text1"/>
            </w:rPr>
          </w:rPrChange>
        </w:rPr>
      </w:pPr>
      <w:del w:id="8322" w:author="Ruijie Xu" w:date="2022-03-04T12:58:00Z">
        <w:r w:rsidRPr="002B42A7" w:rsidDel="001E602D">
          <w:rPr>
            <w:rFonts w:ascii="Times New Roman" w:hAnsi="Times New Roman" w:cs="Times New Roman"/>
            <w:color w:val="000000" w:themeColor="text1"/>
            <w:rPrChange w:id="8323"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8324"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8325" w:author="Ruijie Xu" w:date="2022-03-10T12:31:00Z">
              <w:rPr>
                <w:color w:val="000000" w:themeColor="text1"/>
              </w:rPr>
            </w:rPrChange>
          </w:rPr>
          <w:delText xml:space="preserve"> “p__Firmicutes” was identified </w:delText>
        </w:r>
      </w:del>
      <w:ins w:id="8326" w:author="Liliana Salvador" w:date="2022-02-26T19:12:00Z">
        <w:del w:id="8327" w:author="Ruijie Xu" w:date="2022-03-04T12:58:00Z">
          <w:r w:rsidR="00E205F0" w:rsidRPr="002B42A7" w:rsidDel="001E602D">
            <w:rPr>
              <w:rFonts w:ascii="Times New Roman" w:hAnsi="Times New Roman" w:cs="Times New Roman"/>
              <w:color w:val="000000" w:themeColor="text1"/>
              <w:rPrChange w:id="8328" w:author="Ruijie Xu" w:date="2022-03-10T12:31:00Z">
                <w:rPr>
                  <w:color w:val="000000" w:themeColor="text1"/>
                </w:rPr>
              </w:rPrChange>
            </w:rPr>
            <w:delText xml:space="preserve">as the DA taxon </w:delText>
          </w:r>
        </w:del>
      </w:ins>
      <w:del w:id="8329" w:author="Ruijie Xu" w:date="2022-03-04T12:58:00Z">
        <w:r w:rsidRPr="002B42A7" w:rsidDel="001E602D">
          <w:rPr>
            <w:rFonts w:ascii="Times New Roman" w:hAnsi="Times New Roman" w:cs="Times New Roman"/>
            <w:color w:val="000000" w:themeColor="text1"/>
            <w:rPrChange w:id="8330" w:author="Ruijie Xu" w:date="2022-03-10T12:31:00Z">
              <w:rPr>
                <w:color w:val="000000" w:themeColor="text1"/>
              </w:rPr>
            </w:rPrChange>
          </w:rPr>
          <w:delText>from the classifications of</w:delText>
        </w:r>
      </w:del>
      <w:ins w:id="8331" w:author="Liliana Salvador" w:date="2022-02-26T19:12:00Z">
        <w:del w:id="8332" w:author="Ruijie Xu" w:date="2022-03-04T12:58:00Z">
          <w:r w:rsidR="00E205F0" w:rsidRPr="002B42A7" w:rsidDel="001E602D">
            <w:rPr>
              <w:rFonts w:ascii="Times New Roman" w:hAnsi="Times New Roman" w:cs="Times New Roman"/>
              <w:color w:val="000000" w:themeColor="text1"/>
              <w:rPrChange w:id="8333" w:author="Ruijie Xu" w:date="2022-03-10T12:31:00Z">
                <w:rPr>
                  <w:color w:val="000000" w:themeColor="text1"/>
                </w:rPr>
              </w:rPrChange>
            </w:rPr>
            <w:delText>by</w:delText>
          </w:r>
        </w:del>
      </w:ins>
      <w:del w:id="8334" w:author="Ruijie Xu" w:date="2022-03-04T12:58:00Z">
        <w:r w:rsidRPr="002B42A7" w:rsidDel="001E602D">
          <w:rPr>
            <w:rFonts w:ascii="Times New Roman" w:hAnsi="Times New Roman" w:cs="Times New Roman"/>
            <w:color w:val="000000" w:themeColor="text1"/>
            <w:rPrChange w:id="8335"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8336"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337"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8338"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8339" w:author="Ruijie Xu" w:date="2022-03-10T12:31:00Z">
              <w:rPr>
                <w:color w:val="000000" w:themeColor="text1"/>
              </w:rPr>
            </w:rPrChange>
          </w:rPr>
          <w:delText xml:space="preserve">. Kaiju has identified </w:delText>
        </w:r>
      </w:del>
      <w:ins w:id="8340" w:author="Liliana Salvador" w:date="2022-02-26T19:12:00Z">
        <w:del w:id="8341" w:author="Ruijie Xu" w:date="2022-02-27T12:38:00Z">
          <w:r w:rsidR="00E205F0" w:rsidRPr="002B42A7" w:rsidDel="00F06949">
            <w:rPr>
              <w:rFonts w:ascii="Times New Roman" w:hAnsi="Times New Roman" w:cs="Times New Roman"/>
              <w:color w:val="000000" w:themeColor="text1"/>
              <w:rPrChange w:id="8342" w:author="Ruijie Xu" w:date="2022-03-10T12:31:00Z">
                <w:rPr>
                  <w:color w:val="000000" w:themeColor="text1"/>
                </w:rPr>
              </w:rPrChange>
            </w:rPr>
            <w:delText xml:space="preserve">as a DA taxon </w:delText>
          </w:r>
        </w:del>
      </w:ins>
      <w:del w:id="8343" w:author="Ruijie Xu" w:date="2022-03-04T12:58:00Z">
        <w:r w:rsidRPr="002B42A7" w:rsidDel="001E602D">
          <w:rPr>
            <w:rFonts w:ascii="Times New Roman" w:hAnsi="Times New Roman" w:cs="Times New Roman"/>
            <w:color w:val="000000" w:themeColor="text1"/>
            <w:rPrChange w:id="8344"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8345"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346" w:author="Ruijie Xu" w:date="2022-03-10T12:31:00Z">
              <w:rPr>
                <w:color w:val="000000" w:themeColor="text1"/>
              </w:rPr>
            </w:rPrChange>
          </w:rPr>
          <w:delText xml:space="preserve"> taxon. </w:delText>
        </w:r>
        <w:commentRangeEnd w:id="7939"/>
        <w:r w:rsidR="00AB0010" w:rsidRPr="002B42A7" w:rsidDel="001E602D">
          <w:rPr>
            <w:rStyle w:val="CommentReference"/>
            <w:rFonts w:ascii="Times New Roman" w:hAnsi="Times New Roman" w:cs="Times New Roman"/>
            <w:sz w:val="24"/>
            <w:szCs w:val="24"/>
            <w:rPrChange w:id="8347" w:author="Ruijie Xu" w:date="2022-03-10T12:31:00Z">
              <w:rPr>
                <w:rStyle w:val="CommentReference"/>
              </w:rPr>
            </w:rPrChange>
          </w:rPr>
          <w:commentReference w:id="7939"/>
        </w:r>
      </w:del>
    </w:p>
    <w:p w14:paraId="166B5E34" w14:textId="524C8321" w:rsidR="00E205F0" w:rsidRPr="002B42A7" w:rsidDel="001E602D" w:rsidRDefault="00E205F0" w:rsidP="00537A4F">
      <w:pPr>
        <w:spacing w:line="480" w:lineRule="auto"/>
        <w:rPr>
          <w:ins w:id="8348" w:author="Liliana Salvador" w:date="2022-02-26T19:11:00Z"/>
          <w:del w:id="8349" w:author="Ruijie Xu" w:date="2022-03-04T12:58:00Z"/>
          <w:rFonts w:ascii="Times New Roman" w:hAnsi="Times New Roman" w:cs="Times New Roman"/>
          <w:b/>
          <w:i/>
          <w:color w:val="000000" w:themeColor="text1"/>
          <w:rPrChange w:id="8350" w:author="Ruijie Xu" w:date="2022-03-10T12:31:00Z">
            <w:rPr>
              <w:ins w:id="8351" w:author="Liliana Salvador" w:date="2022-02-26T19:11:00Z"/>
              <w:del w:id="8352" w:author="Ruijie Xu" w:date="2022-03-04T12:58:00Z"/>
              <w:b/>
              <w:i/>
              <w:color w:val="000000" w:themeColor="text1"/>
            </w:rPr>
          </w:rPrChange>
        </w:rPr>
      </w:pPr>
    </w:p>
    <w:p w14:paraId="176098EB" w14:textId="110BCBE2" w:rsidR="00D47D9F" w:rsidRPr="002B42A7" w:rsidRDefault="004635B1" w:rsidP="00537A4F">
      <w:pPr>
        <w:spacing w:line="480" w:lineRule="auto"/>
        <w:rPr>
          <w:ins w:id="8353" w:author="Liliana Salvador" w:date="2022-02-26T19:23:00Z"/>
          <w:rFonts w:ascii="Times New Roman" w:hAnsi="Times New Roman" w:cs="Times New Roman"/>
          <w:b/>
          <w:color w:val="000000" w:themeColor="text1"/>
          <w:rPrChange w:id="8354" w:author="Ruijie Xu" w:date="2022-03-10T12:31:00Z">
            <w:rPr>
              <w:ins w:id="8355" w:author="Liliana Salvador" w:date="2022-02-26T19:23:00Z"/>
              <w:b/>
              <w:color w:val="000000" w:themeColor="text1"/>
            </w:rPr>
          </w:rPrChange>
        </w:rPr>
      </w:pPr>
      <w:del w:id="8356" w:author="Ruijie Xu" w:date="2022-02-02T11:02:00Z">
        <w:r w:rsidRPr="002B42A7" w:rsidDel="00463AA7">
          <w:rPr>
            <w:rFonts w:ascii="Times New Roman" w:hAnsi="Times New Roman" w:cs="Times New Roman"/>
            <w:b/>
            <w:i/>
            <w:color w:val="000000" w:themeColor="text1"/>
            <w:rPrChange w:id="8357" w:author="Ruijie Xu" w:date="2022-03-10T12:31:00Z">
              <w:rPr>
                <w:b/>
                <w:i/>
                <w:color w:val="000000" w:themeColor="text1"/>
              </w:rPr>
            </w:rPrChange>
          </w:rPr>
          <w:delText>Leptospira</w:delText>
        </w:r>
      </w:del>
      <w:ins w:id="8358" w:author="Rajeev, Sree" w:date="2022-03-03T11:25:00Z">
        <w:r w:rsidR="00AB0010" w:rsidRPr="002B42A7">
          <w:rPr>
            <w:rFonts w:ascii="Times New Roman" w:hAnsi="Times New Roman" w:cs="Times New Roman"/>
            <w:b/>
            <w:color w:val="000000" w:themeColor="text1"/>
            <w:rPrChange w:id="8359" w:author="Ruijie Xu" w:date="2022-03-10T12:31:00Z">
              <w:rPr>
                <w:b/>
                <w:color w:val="000000" w:themeColor="text1"/>
              </w:rPr>
            </w:rPrChange>
          </w:rPr>
          <w:t xml:space="preserve">Pathogen detection </w:t>
        </w:r>
      </w:ins>
      <w:ins w:id="8360" w:author="Ruijie Xu" w:date="2022-02-02T11:02:00Z">
        <w:del w:id="8361" w:author="Rajeev, Sree" w:date="2022-03-03T11:25:00Z">
          <w:r w:rsidR="00463AA7" w:rsidRPr="002B42A7" w:rsidDel="00AB0010">
            <w:rPr>
              <w:rFonts w:ascii="Times New Roman" w:hAnsi="Times New Roman" w:cs="Times New Roman"/>
              <w:b/>
              <w:i/>
              <w:color w:val="000000" w:themeColor="text1"/>
              <w:rPrChange w:id="8362" w:author="Ruijie Xu" w:date="2022-03-10T12:31:00Z">
                <w:rPr>
                  <w:b/>
                  <w:i/>
                  <w:color w:val="000000" w:themeColor="text1"/>
                </w:rPr>
              </w:rPrChange>
            </w:rPr>
            <w:delText>Leptospira</w:delText>
          </w:r>
        </w:del>
      </w:ins>
      <w:del w:id="8363" w:author="Rajeev, Sree" w:date="2022-03-03T11:25:00Z">
        <w:r w:rsidRPr="002B42A7" w:rsidDel="00AB0010">
          <w:rPr>
            <w:rFonts w:ascii="Times New Roman" w:hAnsi="Times New Roman" w:cs="Times New Roman"/>
            <w:b/>
            <w:color w:val="000000" w:themeColor="text1"/>
            <w:rPrChange w:id="8364" w:author="Ruijie Xu" w:date="2022-03-10T12:31:00Z">
              <w:rPr>
                <w:b/>
                <w:color w:val="000000" w:themeColor="text1"/>
              </w:rPr>
            </w:rPrChange>
          </w:rPr>
          <w:delText xml:space="preserve"> </w:delText>
        </w:r>
      </w:del>
      <w:del w:id="8365" w:author="Rajeev, Sree" w:date="2022-03-03T11:26:00Z">
        <w:r w:rsidRPr="002B42A7" w:rsidDel="00AB0010">
          <w:rPr>
            <w:rFonts w:ascii="Times New Roman" w:hAnsi="Times New Roman" w:cs="Times New Roman"/>
            <w:b/>
            <w:color w:val="000000" w:themeColor="text1"/>
            <w:rPrChange w:id="8366" w:author="Ruijie Xu" w:date="2022-03-10T12:31:00Z">
              <w:rPr>
                <w:b/>
                <w:color w:val="000000" w:themeColor="text1"/>
              </w:rPr>
            </w:rPrChange>
          </w:rPr>
          <w:delText>detection</w:delText>
        </w:r>
      </w:del>
      <w:del w:id="8367" w:author="Liliana Salvador" w:date="2022-03-08T20:07:00Z">
        <w:r w:rsidRPr="002B42A7" w:rsidDel="000D56DE">
          <w:rPr>
            <w:rFonts w:ascii="Times New Roman" w:hAnsi="Times New Roman" w:cs="Times New Roman"/>
            <w:b/>
            <w:color w:val="000000" w:themeColor="text1"/>
            <w:rPrChange w:id="8368"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8369" w:author="Ruijie Xu" w:date="2022-03-10T12:15:00Z"/>
          <w:rFonts w:ascii="Times New Roman" w:hAnsi="Times New Roman" w:cs="Times New Roman"/>
          <w:color w:val="000000" w:themeColor="text1"/>
          <w:rPrChange w:id="8370" w:author="Ruijie Xu" w:date="2022-03-10T12:31:00Z">
            <w:rPr>
              <w:del w:id="8371" w:author="Ruijie Xu" w:date="2022-03-10T12:15:00Z"/>
              <w:b/>
              <w:color w:val="000000" w:themeColor="text1"/>
            </w:rPr>
          </w:rPrChange>
        </w:rPr>
      </w:pPr>
      <w:ins w:id="8372" w:author="Ruijie Xu" w:date="2022-03-10T12:16:00Z">
        <w:r w:rsidRPr="002B42A7">
          <w:rPr>
            <w:rFonts w:ascii="Times New Roman" w:hAnsi="Times New Roman" w:cs="Times New Roman"/>
            <w:color w:val="000000" w:themeColor="text1"/>
            <w:rPrChange w:id="8373" w:author="Ruijie Xu" w:date="2022-03-10T12:31:00Z">
              <w:rPr>
                <w:color w:val="000000" w:themeColor="text1"/>
              </w:rPr>
            </w:rPrChange>
          </w:rPr>
          <w:t xml:space="preserve">The presence of </w:t>
        </w:r>
      </w:ins>
      <w:ins w:id="8374" w:author="Rajeev, Sree" w:date="2022-03-03T11:27:00Z">
        <w:del w:id="8375" w:author="Ruijie Xu" w:date="2022-03-10T12:15:00Z">
          <w:r w:rsidR="00AB0010" w:rsidRPr="002B42A7" w:rsidDel="007F0B36">
            <w:rPr>
              <w:rFonts w:ascii="Times New Roman" w:hAnsi="Times New Roman" w:cs="Times New Roman"/>
              <w:color w:val="000000" w:themeColor="text1"/>
              <w:rPrChange w:id="8376" w:author="Ruijie Xu" w:date="2022-03-10T12:31:00Z">
                <w:rPr>
                  <w:color w:val="000000" w:themeColor="text1"/>
                </w:rPr>
              </w:rPrChange>
            </w:rPr>
            <w:delText xml:space="preserve">We focused on </w:delText>
          </w:r>
        </w:del>
        <w:del w:id="8377" w:author="Ruijie Xu" w:date="2022-03-04T11:23:00Z">
          <w:r w:rsidR="00AB0010" w:rsidRPr="002B42A7" w:rsidDel="00B23538">
            <w:rPr>
              <w:rFonts w:ascii="Times New Roman" w:hAnsi="Times New Roman" w:cs="Times New Roman"/>
              <w:color w:val="000000" w:themeColor="text1"/>
              <w:rPrChange w:id="8378" w:author="Ruijie Xu" w:date="2022-03-10T12:31:00Z">
                <w:rPr>
                  <w:color w:val="000000" w:themeColor="text1"/>
                </w:rPr>
              </w:rPrChange>
            </w:rPr>
            <w:delText xml:space="preserve"> </w:delText>
          </w:r>
        </w:del>
        <w:del w:id="8379" w:author="Ruijie Xu" w:date="2022-03-10T12:15:00Z">
          <w:r w:rsidR="00AB0010" w:rsidRPr="002B42A7" w:rsidDel="007F0B36">
            <w:rPr>
              <w:rFonts w:ascii="Times New Roman" w:hAnsi="Times New Roman" w:cs="Times New Roman"/>
              <w:bCs/>
              <w:i/>
              <w:iCs/>
              <w:color w:val="000000" w:themeColor="text1"/>
              <w:rPrChange w:id="8380"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8381"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8382" w:author="Ruijie Xu" w:date="2022-03-10T12:31:00Z">
                <w:rPr>
                  <w:color w:val="000000" w:themeColor="text1"/>
                </w:rPr>
              </w:rPrChange>
            </w:rPr>
            <w:delText>s</w:delText>
          </w:r>
        </w:del>
      </w:ins>
      <w:ins w:id="8383" w:author="Rajeev, Sree" w:date="2022-03-03T11:26:00Z">
        <w:del w:id="8384" w:author="Ruijie Xu" w:date="2022-03-10T12:15:00Z">
          <w:r w:rsidR="00AB0010" w:rsidRPr="002B42A7" w:rsidDel="007F0B36">
            <w:rPr>
              <w:rFonts w:ascii="Times New Roman" w:hAnsi="Times New Roman" w:cs="Times New Roman"/>
              <w:color w:val="000000" w:themeColor="text1"/>
              <w:rPrChange w:id="8385"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8386" w:author="Ruijie Xu" w:date="2022-03-10T12:31:00Z">
                <w:rPr>
                  <w:color w:val="000000" w:themeColor="text1"/>
                </w:rPr>
              </w:rPrChange>
            </w:rPr>
            <w:delText>the major reservoirs of th</w:delText>
          </w:r>
        </w:del>
      </w:ins>
      <w:ins w:id="8387" w:author="Rajeev, Sree" w:date="2022-03-03T11:27:00Z">
        <w:del w:id="8388" w:author="Ruijie Xu" w:date="2022-03-10T12:15:00Z">
          <w:r w:rsidR="00AB0010" w:rsidRPr="002B42A7" w:rsidDel="007F0B36">
            <w:rPr>
              <w:rFonts w:ascii="Times New Roman" w:hAnsi="Times New Roman" w:cs="Times New Roman"/>
              <w:color w:val="000000" w:themeColor="text1"/>
              <w:rPrChange w:id="8389" w:author="Ruijie Xu" w:date="2022-03-10T12:31:00Z">
                <w:rPr>
                  <w:color w:val="000000" w:themeColor="text1"/>
                </w:rPr>
              </w:rPrChange>
            </w:rPr>
            <w:delText>is</w:delText>
          </w:r>
        </w:del>
      </w:ins>
      <w:ins w:id="8390" w:author="Rajeev, Sree" w:date="2022-03-03T11:26:00Z">
        <w:del w:id="8391" w:author="Ruijie Xu" w:date="2022-03-10T12:15:00Z">
          <w:r w:rsidR="00AB0010" w:rsidRPr="002B42A7" w:rsidDel="007F0B36">
            <w:rPr>
              <w:rFonts w:ascii="Times New Roman" w:hAnsi="Times New Roman" w:cs="Times New Roman"/>
              <w:color w:val="000000" w:themeColor="text1"/>
              <w:rPrChange w:id="8392" w:author="Ruijie Xu" w:date="2022-03-10T12:31:00Z">
                <w:rPr>
                  <w:color w:val="000000" w:themeColor="text1"/>
                </w:rPr>
              </w:rPrChange>
            </w:rPr>
            <w:delText xml:space="preserve"> major zoonotic pathogen</w:delText>
          </w:r>
        </w:del>
      </w:ins>
      <w:ins w:id="8393" w:author="Rajeev, Sree" w:date="2022-03-03T11:27:00Z">
        <w:del w:id="8394" w:author="Ruijie Xu" w:date="2022-03-10T12:15:00Z">
          <w:r w:rsidR="00AB0010" w:rsidRPr="002B42A7" w:rsidDel="007F0B36">
            <w:rPr>
              <w:rFonts w:ascii="Times New Roman" w:hAnsi="Times New Roman" w:cs="Times New Roman"/>
              <w:color w:val="000000" w:themeColor="text1"/>
              <w:rPrChange w:id="8395" w:author="Ruijie Xu" w:date="2022-03-10T12:31:00Z">
                <w:rPr>
                  <w:color w:val="000000" w:themeColor="text1"/>
                </w:rPr>
              </w:rPrChange>
            </w:rPr>
            <w:delText xml:space="preserve">. </w:delText>
          </w:r>
        </w:del>
      </w:ins>
      <w:ins w:id="8396" w:author="Rajeev, Sree" w:date="2022-03-03T11:26:00Z">
        <w:del w:id="8397" w:author="Ruijie Xu" w:date="2022-03-10T12:15:00Z">
          <w:r w:rsidR="00AB0010" w:rsidRPr="002B42A7" w:rsidDel="007F0B36">
            <w:rPr>
              <w:rFonts w:ascii="Times New Roman" w:hAnsi="Times New Roman" w:cs="Times New Roman"/>
              <w:color w:val="000000" w:themeColor="text1"/>
              <w:rPrChange w:id="8398" w:author="Ruijie Xu" w:date="2022-03-10T12:31:00Z">
                <w:rPr>
                  <w:color w:val="000000" w:themeColor="text1"/>
                </w:rPr>
              </w:rPrChange>
            </w:rPr>
            <w:delText xml:space="preserve"> </w:delText>
          </w:r>
        </w:del>
        <w:del w:id="8399" w:author="Ruijie Xu" w:date="2022-03-04T11:24:00Z">
          <w:r w:rsidR="00AB0010" w:rsidRPr="002B42A7" w:rsidDel="00B23538">
            <w:rPr>
              <w:rFonts w:ascii="Times New Roman" w:hAnsi="Times New Roman" w:cs="Times New Roman"/>
              <w:color w:val="000000" w:themeColor="text1"/>
              <w:rPrChange w:id="8400" w:author="Ruijie Xu" w:date="2022-03-10T12:31:00Z">
                <w:rPr>
                  <w:color w:val="000000" w:themeColor="text1"/>
                </w:rPr>
              </w:rPrChange>
            </w:rPr>
            <w:delText xml:space="preserve"> </w:delText>
          </w:r>
        </w:del>
      </w:ins>
      <w:ins w:id="8401" w:author="Liliana Salvador" w:date="2022-02-26T19:24:00Z">
        <w:del w:id="8402" w:author="Ruijie Xu" w:date="2022-03-10T12:15:00Z">
          <w:r w:rsidR="00592CFC" w:rsidRPr="002B42A7" w:rsidDel="007F0B36">
            <w:rPr>
              <w:rFonts w:ascii="Times New Roman" w:hAnsi="Times New Roman" w:cs="Times New Roman"/>
              <w:color w:val="000000" w:themeColor="text1"/>
              <w:rPrChange w:id="8403" w:author="Ruijie Xu" w:date="2022-03-10T12:31:00Z">
                <w:rPr>
                  <w:b/>
                  <w:color w:val="000000" w:themeColor="text1"/>
                </w:rPr>
              </w:rPrChange>
            </w:rPr>
            <w:delText>Different software</w:delText>
          </w:r>
        </w:del>
      </w:ins>
    </w:p>
    <w:p w14:paraId="58C78A2C" w14:textId="2F3BFE8C" w:rsidR="00592CFC" w:rsidRPr="002B42A7" w:rsidDel="00B1228A" w:rsidRDefault="00D47D9F">
      <w:pPr>
        <w:spacing w:line="480" w:lineRule="auto"/>
        <w:rPr>
          <w:ins w:id="8404" w:author="Liliana Salvador" w:date="2022-02-26T19:24:00Z"/>
          <w:del w:id="8405" w:author="Rajeev, Sree" w:date="2022-03-03T11:30:00Z"/>
          <w:rFonts w:ascii="Times New Roman" w:hAnsi="Times New Roman" w:cs="Times New Roman"/>
          <w:bCs/>
          <w:color w:val="000000" w:themeColor="text1"/>
          <w:rPrChange w:id="8406" w:author="Ruijie Xu" w:date="2022-03-10T12:31:00Z">
            <w:rPr>
              <w:ins w:id="8407" w:author="Liliana Salvador" w:date="2022-02-26T19:24:00Z"/>
              <w:del w:id="8408" w:author="Rajeev, Sree" w:date="2022-03-03T11:30:00Z"/>
              <w:bCs/>
              <w:color w:val="000000" w:themeColor="text1"/>
            </w:rPr>
          </w:rPrChange>
        </w:rPr>
      </w:pPr>
      <w:del w:id="8409" w:author="Rajeev, Sree" w:date="2022-03-03T11:27:00Z">
        <w:r w:rsidRPr="002B42A7" w:rsidDel="00AB0010">
          <w:rPr>
            <w:rFonts w:ascii="Times New Roman" w:hAnsi="Times New Roman" w:cs="Times New Roman"/>
            <w:bCs/>
            <w:color w:val="000000" w:themeColor="text1"/>
            <w:rPrChange w:id="8410"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8411" w:author="Ruijie Xu" w:date="2022-03-10T12:31:00Z">
              <w:rPr>
                <w:bCs/>
                <w:iCs/>
                <w:color w:val="000000" w:themeColor="text1"/>
              </w:rPr>
            </w:rPrChange>
          </w:rPr>
          <w:delText>Leptosp</w:delText>
        </w:r>
      </w:del>
      <w:ins w:id="8412" w:author="Rajeev, Sree" w:date="2022-03-03T11:28:00Z">
        <w:del w:id="8413" w:author="Ruijie Xu" w:date="2022-03-10T12:15:00Z">
          <w:r w:rsidR="00AB0010" w:rsidRPr="002B42A7" w:rsidDel="007F0B36">
            <w:rPr>
              <w:rFonts w:ascii="Times New Roman" w:hAnsi="Times New Roman" w:cs="Times New Roman"/>
              <w:bCs/>
              <w:color w:val="000000" w:themeColor="text1"/>
              <w:rPrChange w:id="8414" w:author="Ruijie Xu" w:date="2022-03-10T12:31:00Z">
                <w:rPr>
                  <w:bCs/>
                  <w:color w:val="000000" w:themeColor="text1"/>
                </w:rPr>
              </w:rPrChange>
            </w:rPr>
            <w:delText>We</w:delText>
          </w:r>
        </w:del>
        <w:del w:id="8415" w:author="Ruijie Xu" w:date="2022-03-04T11:24:00Z">
          <w:r w:rsidR="00AB0010" w:rsidRPr="002B42A7" w:rsidDel="00B23538">
            <w:rPr>
              <w:rFonts w:ascii="Times New Roman" w:hAnsi="Times New Roman" w:cs="Times New Roman"/>
              <w:bCs/>
              <w:color w:val="000000" w:themeColor="text1"/>
              <w:rPrChange w:id="8416" w:author="Ruijie Xu" w:date="2022-03-10T12:31:00Z">
                <w:rPr>
                  <w:bCs/>
                  <w:color w:val="000000" w:themeColor="text1"/>
                </w:rPr>
              </w:rPrChange>
            </w:rPr>
            <w:delText xml:space="preserve"> </w:delText>
          </w:r>
        </w:del>
      </w:ins>
      <w:del w:id="8417" w:author="Ruijie Xu" w:date="2022-03-10T12:15:00Z">
        <w:r w:rsidRPr="002B42A7" w:rsidDel="007F0B36">
          <w:rPr>
            <w:rFonts w:ascii="Times New Roman" w:hAnsi="Times New Roman" w:cs="Times New Roman"/>
            <w:bCs/>
            <w:iCs/>
            <w:color w:val="000000" w:themeColor="text1"/>
            <w:rPrChange w:id="8418"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8419" w:author="Ruijie Xu" w:date="2022-03-10T12:31:00Z">
              <w:rPr>
                <w:bCs/>
                <w:color w:val="000000" w:themeColor="text1"/>
              </w:rPr>
            </w:rPrChange>
          </w:rPr>
          <w:delText xml:space="preserve"> was identified </w:delText>
        </w:r>
      </w:del>
      <w:ins w:id="8420" w:author="Rajeev, Sree" w:date="2022-03-03T11:28:00Z">
        <w:r w:rsidR="00AB0010" w:rsidRPr="002B42A7">
          <w:rPr>
            <w:rFonts w:ascii="Times New Roman" w:hAnsi="Times New Roman" w:cs="Times New Roman"/>
            <w:bCs/>
            <w:i/>
            <w:color w:val="000000" w:themeColor="text1"/>
            <w:rPrChange w:id="8421" w:author="Ruijie Xu" w:date="2022-03-10T12:31:00Z">
              <w:rPr>
                <w:bCs/>
                <w:color w:val="000000" w:themeColor="text1"/>
              </w:rPr>
            </w:rPrChange>
          </w:rPr>
          <w:t>Leptospir</w:t>
        </w:r>
        <w:del w:id="8422" w:author="Liliana Salvador" w:date="2022-03-08T20:12:00Z">
          <w:r w:rsidR="00AB0010" w:rsidRPr="002B42A7" w:rsidDel="000D56DE">
            <w:rPr>
              <w:rFonts w:ascii="Times New Roman" w:hAnsi="Times New Roman" w:cs="Times New Roman"/>
              <w:bCs/>
              <w:i/>
              <w:color w:val="000000" w:themeColor="text1"/>
              <w:rPrChange w:id="8423"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8424"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8425" w:author="Ruijie Xu" w:date="2022-03-10T12:31:00Z">
              <w:rPr>
                <w:bCs/>
                <w:color w:val="000000" w:themeColor="text1"/>
              </w:rPr>
            </w:rPrChange>
          </w:rPr>
          <w:t xml:space="preserve"> </w:t>
        </w:r>
      </w:ins>
      <w:ins w:id="8426" w:author="Ruijie Xu" w:date="2022-03-10T12:15:00Z">
        <w:r w:rsidR="007F0B36" w:rsidRPr="002B42A7">
          <w:rPr>
            <w:rFonts w:ascii="Times New Roman" w:hAnsi="Times New Roman" w:cs="Times New Roman"/>
            <w:bCs/>
            <w:color w:val="000000" w:themeColor="text1"/>
            <w:rPrChange w:id="8427" w:author="Ruijie Xu" w:date="2022-03-10T12:31:00Z">
              <w:rPr>
                <w:bCs/>
                <w:color w:val="000000" w:themeColor="text1"/>
              </w:rPr>
            </w:rPrChange>
          </w:rPr>
          <w:t xml:space="preserve">was </w:t>
        </w:r>
      </w:ins>
      <w:ins w:id="8428" w:author="Ruijie Xu" w:date="2022-03-10T12:16:00Z">
        <w:r w:rsidR="007F0B36" w:rsidRPr="002B42A7">
          <w:rPr>
            <w:rFonts w:ascii="Times New Roman" w:hAnsi="Times New Roman" w:cs="Times New Roman"/>
            <w:bCs/>
            <w:color w:val="000000" w:themeColor="text1"/>
            <w:rPrChange w:id="8429" w:author="Ruijie Xu" w:date="2022-03-10T12:31:00Z">
              <w:rPr>
                <w:bCs/>
                <w:color w:val="000000" w:themeColor="text1"/>
              </w:rPr>
            </w:rPrChange>
          </w:rPr>
          <w:t xml:space="preserve">identified </w:t>
        </w:r>
      </w:ins>
      <w:del w:id="8430" w:author="Ruijie Xu" w:date="2022-03-10T12:16:00Z">
        <w:r w:rsidRPr="002B42A7" w:rsidDel="00522E63">
          <w:rPr>
            <w:rFonts w:ascii="Times New Roman" w:hAnsi="Times New Roman" w:cs="Times New Roman"/>
            <w:bCs/>
            <w:color w:val="000000" w:themeColor="text1"/>
            <w:rPrChange w:id="8431" w:author="Ruijie Xu" w:date="2022-03-10T12:31:00Z">
              <w:rPr>
                <w:bCs/>
                <w:color w:val="000000" w:themeColor="text1"/>
              </w:rPr>
            </w:rPrChange>
          </w:rPr>
          <w:delText>in the three tissues of all four subjects</w:delText>
        </w:r>
      </w:del>
      <w:ins w:id="8432" w:author="Liliana Salvador" w:date="2022-02-26T19:13:00Z">
        <w:del w:id="8433" w:author="Ruijie Xu" w:date="2022-03-10T12:16:00Z">
          <w:r w:rsidR="00E205F0" w:rsidRPr="002B42A7" w:rsidDel="00522E63">
            <w:rPr>
              <w:rFonts w:ascii="Times New Roman" w:hAnsi="Times New Roman" w:cs="Times New Roman"/>
              <w:bCs/>
              <w:color w:val="000000" w:themeColor="text1"/>
              <w:rPrChange w:id="8434" w:author="Ruijie Xu" w:date="2022-03-10T12:31:00Z">
                <w:rPr>
                  <w:bCs/>
                  <w:color w:val="000000" w:themeColor="text1"/>
                </w:rPr>
              </w:rPrChange>
            </w:rPr>
            <w:delText xml:space="preserve"> </w:delText>
          </w:r>
        </w:del>
      </w:ins>
      <w:ins w:id="8435" w:author="Liliana Salvador" w:date="2022-02-26T19:14:00Z">
        <w:r w:rsidR="00E205F0" w:rsidRPr="002B42A7">
          <w:rPr>
            <w:rFonts w:ascii="Times New Roman" w:hAnsi="Times New Roman" w:cs="Times New Roman"/>
            <w:bCs/>
            <w:color w:val="000000" w:themeColor="text1"/>
            <w:rPrChange w:id="8436" w:author="Ruijie Xu" w:date="2022-03-10T12:31:00Z">
              <w:rPr>
                <w:bCs/>
                <w:color w:val="000000" w:themeColor="text1"/>
              </w:rPr>
            </w:rPrChange>
          </w:rPr>
          <w:t>by</w:t>
        </w:r>
      </w:ins>
      <w:ins w:id="8437" w:author="Ruijie Xu" w:date="2022-03-10T12:16:00Z">
        <w:r w:rsidR="00522E63" w:rsidRPr="002B42A7">
          <w:rPr>
            <w:rFonts w:ascii="Times New Roman" w:hAnsi="Times New Roman" w:cs="Times New Roman"/>
            <w:bCs/>
            <w:color w:val="000000" w:themeColor="text1"/>
            <w:rPrChange w:id="8438" w:author="Ruijie Xu" w:date="2022-03-10T12:31:00Z">
              <w:rPr>
                <w:bCs/>
                <w:color w:val="000000" w:themeColor="text1"/>
              </w:rPr>
            </w:rPrChange>
          </w:rPr>
          <w:t xml:space="preserve"> all</w:t>
        </w:r>
      </w:ins>
      <w:ins w:id="8439" w:author="Liliana Salvador" w:date="2022-02-26T19:14:00Z">
        <w:del w:id="8440" w:author="Ruijie Xu" w:date="2022-03-10T12:16:00Z">
          <w:r w:rsidR="00E205F0" w:rsidRPr="002B42A7" w:rsidDel="00522E63">
            <w:rPr>
              <w:rFonts w:ascii="Times New Roman" w:hAnsi="Times New Roman" w:cs="Times New Roman"/>
              <w:bCs/>
              <w:color w:val="000000" w:themeColor="text1"/>
              <w:rPrChange w:id="8441"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8442" w:author="Ruijie Xu" w:date="2022-03-10T12:31:00Z">
              <w:rPr>
                <w:bCs/>
                <w:color w:val="000000" w:themeColor="text1"/>
              </w:rPr>
            </w:rPrChange>
          </w:rPr>
          <w:t xml:space="preserve"> nine software</w:t>
        </w:r>
      </w:ins>
      <w:ins w:id="8443" w:author="Ruijie Xu" w:date="2022-03-10T12:16:00Z">
        <w:r w:rsidR="00522E63" w:rsidRPr="002B42A7">
          <w:rPr>
            <w:rFonts w:ascii="Times New Roman" w:hAnsi="Times New Roman" w:cs="Times New Roman"/>
            <w:bCs/>
            <w:color w:val="000000" w:themeColor="text1"/>
            <w:rPrChange w:id="8444"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8445" w:author="Ruijie Xu" w:date="2022-03-10T12:31:00Z">
            <w:rPr>
              <w:bCs/>
              <w:color w:val="000000" w:themeColor="text1"/>
            </w:rPr>
          </w:rPrChange>
        </w:rPr>
        <w:t xml:space="preserve">, </w:t>
      </w:r>
      <w:del w:id="8446" w:author="Liliana Salvador" w:date="2022-02-26T19:14:00Z">
        <w:r w:rsidRPr="002B42A7" w:rsidDel="00E205F0">
          <w:rPr>
            <w:rFonts w:ascii="Times New Roman" w:hAnsi="Times New Roman" w:cs="Times New Roman"/>
            <w:bCs/>
            <w:color w:val="000000" w:themeColor="text1"/>
            <w:rPrChange w:id="8447" w:author="Ruijie Xu" w:date="2022-03-10T12:31:00Z">
              <w:rPr>
                <w:bCs/>
                <w:color w:val="000000" w:themeColor="text1"/>
              </w:rPr>
            </w:rPrChange>
          </w:rPr>
          <w:delText xml:space="preserve">but </w:delText>
        </w:r>
      </w:del>
      <w:ins w:id="8448" w:author="Liliana Salvador" w:date="2022-02-26T19:14:00Z">
        <w:r w:rsidR="00E205F0" w:rsidRPr="002B42A7">
          <w:rPr>
            <w:rFonts w:ascii="Times New Roman" w:hAnsi="Times New Roman" w:cs="Times New Roman"/>
            <w:bCs/>
            <w:color w:val="000000" w:themeColor="text1"/>
            <w:rPrChange w:id="8449"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8450" w:author="Ruijie Xu" w:date="2022-03-10T12:31:00Z">
            <w:rPr>
              <w:bCs/>
              <w:color w:val="000000" w:themeColor="text1"/>
            </w:rPr>
          </w:rPrChange>
        </w:rPr>
        <w:t>each software</w:t>
      </w:r>
      <w:del w:id="8451" w:author="Liliana Salvador" w:date="2022-02-26T19:14:00Z">
        <w:r w:rsidRPr="002B42A7" w:rsidDel="00E205F0">
          <w:rPr>
            <w:rFonts w:ascii="Times New Roman" w:hAnsi="Times New Roman" w:cs="Times New Roman"/>
            <w:bCs/>
            <w:color w:val="000000" w:themeColor="text1"/>
            <w:rPrChange w:id="8452"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453"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8454" w:author="Ruijie Xu" w:date="2022-03-10T12:31:00Z">
            <w:rPr>
              <w:bCs/>
              <w:color w:val="000000" w:themeColor="text1"/>
            </w:rPr>
          </w:rPrChange>
        </w:rPr>
        <w:t>Leptospira</w:t>
      </w:r>
      <w:r w:rsidRPr="002B42A7">
        <w:rPr>
          <w:rFonts w:ascii="Times New Roman" w:hAnsi="Times New Roman" w:cs="Times New Roman"/>
          <w:bCs/>
          <w:color w:val="000000" w:themeColor="text1"/>
          <w:rPrChange w:id="8455"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8456" w:author="Ruijie Xu" w:date="2022-03-10T12:31:00Z">
            <w:rPr>
              <w:bCs/>
              <w:color w:val="000000" w:themeColor="text1"/>
            </w:rPr>
          </w:rPrChange>
        </w:rPr>
        <w:t xml:space="preserve"> (Table I</w:t>
      </w:r>
      <w:ins w:id="8457" w:author="Ruijie Xu" w:date="2022-02-03T12:38:00Z">
        <w:r w:rsidR="006E787C" w:rsidRPr="002B42A7">
          <w:rPr>
            <w:rFonts w:ascii="Times New Roman" w:hAnsi="Times New Roman" w:cs="Times New Roman"/>
            <w:bCs/>
            <w:color w:val="000000" w:themeColor="text1"/>
            <w:rPrChange w:id="8458"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8459" w:author="Ruijie Xu" w:date="2022-03-10T12:31:00Z">
            <w:rPr>
              <w:bCs/>
              <w:color w:val="000000" w:themeColor="text1"/>
            </w:rPr>
          </w:rPrChange>
        </w:rPr>
        <w:t>)</w:t>
      </w:r>
      <w:r w:rsidRPr="002B42A7">
        <w:rPr>
          <w:rFonts w:ascii="Times New Roman" w:hAnsi="Times New Roman" w:cs="Times New Roman"/>
          <w:bCs/>
          <w:color w:val="000000" w:themeColor="text1"/>
          <w:rPrChange w:id="8460"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461" w:author="Ruijie Xu" w:date="2022-03-10T12:31:00Z">
            <w:rPr>
              <w:bCs/>
              <w:color w:val="000000" w:themeColor="text1"/>
            </w:rPr>
          </w:rPrChange>
        </w:rPr>
        <w:t xml:space="preserve"> Centrifuge </w:t>
      </w:r>
      <w:del w:id="8462" w:author="Liliana Salvador" w:date="2022-03-08T20:12:00Z">
        <w:r w:rsidR="0004003B" w:rsidRPr="002B42A7" w:rsidDel="000D56DE">
          <w:rPr>
            <w:rFonts w:ascii="Times New Roman" w:hAnsi="Times New Roman" w:cs="Times New Roman"/>
            <w:bCs/>
            <w:color w:val="000000" w:themeColor="text1"/>
            <w:rPrChange w:id="8463" w:author="Ruijie Xu" w:date="2022-03-10T12:31:00Z">
              <w:rPr>
                <w:bCs/>
                <w:color w:val="000000" w:themeColor="text1"/>
              </w:rPr>
            </w:rPrChange>
          </w:rPr>
          <w:delText xml:space="preserve">is </w:delText>
        </w:r>
      </w:del>
      <w:ins w:id="8464" w:author="Liliana Salvador" w:date="2022-03-08T20:12:00Z">
        <w:r w:rsidR="000D56DE" w:rsidRPr="002B42A7">
          <w:rPr>
            <w:rFonts w:ascii="Times New Roman" w:hAnsi="Times New Roman" w:cs="Times New Roman"/>
            <w:bCs/>
            <w:color w:val="000000" w:themeColor="text1"/>
            <w:rPrChange w:id="8465"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8466" w:author="Ruijie Xu" w:date="2022-03-10T12:31:00Z">
            <w:rPr>
              <w:bCs/>
              <w:color w:val="000000" w:themeColor="text1"/>
            </w:rPr>
          </w:rPrChange>
        </w:rPr>
        <w:t xml:space="preserve">the only </w:t>
      </w:r>
      <w:del w:id="8467" w:author="Liliana Salvador" w:date="2022-03-08T20:13:00Z">
        <w:r w:rsidR="0004003B" w:rsidRPr="002B42A7" w:rsidDel="000D56DE">
          <w:rPr>
            <w:rFonts w:ascii="Times New Roman" w:hAnsi="Times New Roman" w:cs="Times New Roman"/>
            <w:bCs/>
            <w:color w:val="000000" w:themeColor="text1"/>
            <w:rPrChange w:id="8468" w:author="Ruijie Xu" w:date="2022-03-10T12:31:00Z">
              <w:rPr>
                <w:bCs/>
                <w:color w:val="000000" w:themeColor="text1"/>
              </w:rPr>
            </w:rPrChange>
          </w:rPr>
          <w:delText xml:space="preserve">software </w:delText>
        </w:r>
      </w:del>
      <w:ins w:id="8469" w:author="Liliana Salvador" w:date="2022-03-08T20:13:00Z">
        <w:r w:rsidR="000D56DE" w:rsidRPr="002B42A7">
          <w:rPr>
            <w:rFonts w:ascii="Times New Roman" w:hAnsi="Times New Roman" w:cs="Times New Roman"/>
            <w:bCs/>
            <w:color w:val="000000" w:themeColor="text1"/>
            <w:rPrChange w:id="8470" w:author="Ruijie Xu" w:date="2022-03-10T12:31:00Z">
              <w:rPr>
                <w:bCs/>
                <w:color w:val="000000" w:themeColor="text1"/>
              </w:rPr>
            </w:rPrChange>
          </w:rPr>
          <w:t xml:space="preserve">one </w:t>
        </w:r>
      </w:ins>
      <w:ins w:id="8471" w:author="Liliana Salvador" w:date="2022-02-26T19:14:00Z">
        <w:r w:rsidR="00E205F0" w:rsidRPr="002B42A7">
          <w:rPr>
            <w:rFonts w:ascii="Times New Roman" w:hAnsi="Times New Roman" w:cs="Times New Roman"/>
            <w:bCs/>
            <w:color w:val="000000" w:themeColor="text1"/>
            <w:rPrChange w:id="8472"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8473"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8474"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8475" w:author="Ruijie Xu" w:date="2022-03-10T12:31:00Z">
            <w:rPr>
              <w:bCs/>
              <w:color w:val="000000" w:themeColor="text1"/>
            </w:rPr>
          </w:rPrChange>
        </w:rPr>
        <w:t xml:space="preserve"> in all </w:t>
      </w:r>
      <w:ins w:id="8476" w:author="Liliana Salvador" w:date="2022-02-26T19:14:00Z">
        <w:r w:rsidR="00E205F0" w:rsidRPr="002B42A7">
          <w:rPr>
            <w:rFonts w:ascii="Times New Roman" w:hAnsi="Times New Roman" w:cs="Times New Roman"/>
            <w:bCs/>
            <w:color w:val="000000" w:themeColor="text1"/>
            <w:rPrChange w:id="8477"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8478"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8479" w:author="Ruijie Xu" w:date="2022-03-10T12:31:00Z">
            <w:rPr>
              <w:bCs/>
              <w:color w:val="000000" w:themeColor="text1"/>
            </w:rPr>
          </w:rPrChange>
        </w:rPr>
        <w:t xml:space="preserve"> Rattus sample</w:t>
      </w:r>
      <w:ins w:id="8480" w:author="Liliana Salvador" w:date="2022-02-26T19:14:00Z">
        <w:r w:rsidR="00E205F0" w:rsidRPr="002B42A7">
          <w:rPr>
            <w:rFonts w:ascii="Times New Roman" w:hAnsi="Times New Roman" w:cs="Times New Roman"/>
            <w:bCs/>
            <w:color w:val="000000" w:themeColor="text1"/>
            <w:rPrChange w:id="8481"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8482" w:author="Ruijie Xu" w:date="2022-03-10T12:31:00Z">
            <w:rPr>
              <w:bCs/>
              <w:color w:val="000000" w:themeColor="text1"/>
            </w:rPr>
          </w:rPrChange>
        </w:rPr>
        <w:t xml:space="preserve">, where </w:t>
      </w:r>
      <w:ins w:id="8483" w:author="Ruijie Xu" w:date="2022-02-27T12:40:00Z">
        <w:r w:rsidR="00F06949" w:rsidRPr="002B42A7">
          <w:rPr>
            <w:rFonts w:ascii="Times New Roman" w:hAnsi="Times New Roman" w:cs="Times New Roman"/>
            <w:bCs/>
            <w:color w:val="000000" w:themeColor="text1"/>
            <w:rPrChange w:id="8484" w:author="Ruijie Xu" w:date="2022-03-10T12:31:00Z">
              <w:rPr>
                <w:bCs/>
                <w:color w:val="000000" w:themeColor="text1"/>
              </w:rPr>
            </w:rPrChange>
          </w:rPr>
          <w:t xml:space="preserve">9 </w:t>
        </w:r>
      </w:ins>
      <w:commentRangeStart w:id="8485"/>
      <w:del w:id="8486" w:author="Ruijie Xu" w:date="2022-02-27T12:40:00Z">
        <w:r w:rsidR="008477F1" w:rsidRPr="002B42A7" w:rsidDel="00F06949">
          <w:rPr>
            <w:rFonts w:ascii="Times New Roman" w:hAnsi="Times New Roman" w:cs="Times New Roman"/>
            <w:bCs/>
            <w:color w:val="000000" w:themeColor="text1"/>
            <w:rPrChange w:id="8487" w:author="Ruijie Xu" w:date="2022-03-10T12:31:00Z">
              <w:rPr>
                <w:bCs/>
                <w:color w:val="000000" w:themeColor="text1"/>
              </w:rPr>
            </w:rPrChange>
          </w:rPr>
          <w:delText>8</w:delText>
        </w:r>
        <w:commentRangeEnd w:id="8485"/>
        <w:r w:rsidR="00592CFC" w:rsidRPr="002B42A7" w:rsidDel="00F06949">
          <w:rPr>
            <w:rStyle w:val="CommentReference"/>
            <w:rFonts w:ascii="Times New Roman" w:hAnsi="Times New Roman" w:cs="Times New Roman"/>
            <w:sz w:val="24"/>
            <w:szCs w:val="24"/>
            <w:rPrChange w:id="8488" w:author="Ruijie Xu" w:date="2022-03-10T12:31:00Z">
              <w:rPr>
                <w:rStyle w:val="CommentReference"/>
              </w:rPr>
            </w:rPrChange>
          </w:rPr>
          <w:commentReference w:id="8485"/>
        </w:r>
        <w:r w:rsidR="003C1945" w:rsidRPr="002B42A7" w:rsidDel="00F06949">
          <w:rPr>
            <w:rFonts w:ascii="Times New Roman" w:hAnsi="Times New Roman" w:cs="Times New Roman"/>
            <w:bCs/>
            <w:color w:val="000000" w:themeColor="text1"/>
            <w:rPrChange w:id="8489"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8490"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8491"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8492" w:author="Ruijie Xu" w:date="2022-03-10T12:31:00Z">
            <w:rPr>
              <w:bCs/>
              <w:color w:val="000000" w:themeColor="text1"/>
            </w:rPr>
          </w:rPrChange>
        </w:rPr>
        <w:t xml:space="preserve"> </w:t>
      </w:r>
      <w:del w:id="8493" w:author="Rajeev, Sree" w:date="2022-03-03T11:29:00Z">
        <w:r w:rsidR="003C1945" w:rsidRPr="002B42A7" w:rsidDel="00B1228A">
          <w:rPr>
            <w:rFonts w:ascii="Times New Roman" w:hAnsi="Times New Roman" w:cs="Times New Roman"/>
            <w:bCs/>
            <w:color w:val="000000" w:themeColor="text1"/>
            <w:rPrChange w:id="8494" w:author="Ruijie Xu" w:date="2022-03-10T12:31:00Z">
              <w:rPr>
                <w:bCs/>
                <w:color w:val="000000" w:themeColor="text1"/>
              </w:rPr>
            </w:rPrChange>
          </w:rPr>
          <w:delText xml:space="preserve">species </w:delText>
        </w:r>
      </w:del>
      <w:ins w:id="8495" w:author="Rajeev, Sree" w:date="2022-03-03T11:29:00Z">
        <w:r w:rsidR="00B1228A" w:rsidRPr="002B42A7">
          <w:rPr>
            <w:rFonts w:ascii="Times New Roman" w:hAnsi="Times New Roman" w:cs="Times New Roman"/>
            <w:bCs/>
            <w:color w:val="000000" w:themeColor="text1"/>
            <w:rPrChange w:id="8496" w:author="Ruijie Xu" w:date="2022-03-10T12:31:00Z">
              <w:rPr>
                <w:bCs/>
                <w:color w:val="000000" w:themeColor="text1"/>
              </w:rPr>
            </w:rPrChange>
          </w:rPr>
          <w:t>s</w:t>
        </w:r>
        <w:del w:id="8497" w:author="Liliana Salvador" w:date="2022-03-08T20:14:00Z">
          <w:r w:rsidR="00B1228A" w:rsidRPr="002B42A7" w:rsidDel="00862B74">
            <w:rPr>
              <w:rFonts w:ascii="Times New Roman" w:hAnsi="Times New Roman" w:cs="Times New Roman"/>
              <w:bCs/>
              <w:color w:val="000000" w:themeColor="text1"/>
              <w:rPrChange w:id="8498" w:author="Ruijie Xu" w:date="2022-03-10T12:31:00Z">
                <w:rPr>
                  <w:bCs/>
                  <w:color w:val="000000" w:themeColor="text1"/>
                </w:rPr>
              </w:rPrChange>
            </w:rPr>
            <w:delText>equences</w:delText>
          </w:r>
        </w:del>
      </w:ins>
      <w:ins w:id="8499" w:author="Liliana Salvador" w:date="2022-03-08T20:14:00Z">
        <w:r w:rsidR="00862B74" w:rsidRPr="002B42A7">
          <w:rPr>
            <w:rFonts w:ascii="Times New Roman" w:hAnsi="Times New Roman" w:cs="Times New Roman"/>
            <w:bCs/>
            <w:color w:val="000000" w:themeColor="text1"/>
            <w:rPrChange w:id="8500" w:author="Ruijie Xu" w:date="2022-03-10T12:31:00Z">
              <w:rPr>
                <w:bCs/>
                <w:color w:val="000000" w:themeColor="text1"/>
              </w:rPr>
            </w:rPrChange>
          </w:rPr>
          <w:t>pecies</w:t>
        </w:r>
      </w:ins>
      <w:ins w:id="8501" w:author="Rajeev, Sree" w:date="2022-03-03T11:29:00Z">
        <w:r w:rsidR="00B1228A" w:rsidRPr="002B42A7">
          <w:rPr>
            <w:rFonts w:ascii="Times New Roman" w:hAnsi="Times New Roman" w:cs="Times New Roman"/>
            <w:bCs/>
            <w:color w:val="000000" w:themeColor="text1"/>
            <w:rPrChange w:id="8502" w:author="Ruijie Xu" w:date="2022-03-10T12:31:00Z">
              <w:rPr>
                <w:bCs/>
                <w:color w:val="000000" w:themeColor="text1"/>
              </w:rPr>
            </w:rPrChange>
          </w:rPr>
          <w:t xml:space="preserve"> </w:t>
        </w:r>
      </w:ins>
      <w:del w:id="8503" w:author="Liliana Salvador" w:date="2022-02-26T19:14:00Z">
        <w:r w:rsidR="003C1945" w:rsidRPr="002B42A7" w:rsidDel="00E205F0">
          <w:rPr>
            <w:rFonts w:ascii="Times New Roman" w:hAnsi="Times New Roman" w:cs="Times New Roman"/>
            <w:bCs/>
            <w:color w:val="000000" w:themeColor="text1"/>
            <w:rPrChange w:id="8504" w:author="Ruijie Xu" w:date="2022-03-10T12:31:00Z">
              <w:rPr>
                <w:bCs/>
                <w:color w:val="000000" w:themeColor="text1"/>
              </w:rPr>
            </w:rPrChange>
          </w:rPr>
          <w:delText xml:space="preserve">has been </w:delText>
        </w:r>
      </w:del>
      <w:ins w:id="8505" w:author="Liliana Salvador" w:date="2022-02-26T19:14:00Z">
        <w:r w:rsidR="00E205F0" w:rsidRPr="002B42A7">
          <w:rPr>
            <w:rFonts w:ascii="Times New Roman" w:hAnsi="Times New Roman" w:cs="Times New Roman"/>
            <w:bCs/>
            <w:color w:val="000000" w:themeColor="text1"/>
            <w:rPrChange w:id="8506" w:author="Ruijie Xu" w:date="2022-03-10T12:31:00Z">
              <w:rPr>
                <w:bCs/>
                <w:color w:val="000000" w:themeColor="text1"/>
              </w:rPr>
            </w:rPrChange>
          </w:rPr>
          <w:t>were</w:t>
        </w:r>
      </w:ins>
      <w:ins w:id="8507" w:author="Liliana Salvador" w:date="2022-02-26T19:15:00Z">
        <w:r w:rsidR="00592CFC" w:rsidRPr="002B42A7">
          <w:rPr>
            <w:rFonts w:ascii="Times New Roman" w:hAnsi="Times New Roman" w:cs="Times New Roman"/>
            <w:bCs/>
            <w:color w:val="000000" w:themeColor="text1"/>
            <w:rPrChange w:id="8508"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8509"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8510" w:author="Ruijie Xu" w:date="2022-03-10T12:31:00Z">
            <w:rPr>
              <w:bCs/>
              <w:color w:val="000000" w:themeColor="text1"/>
            </w:rPr>
          </w:rPrChange>
        </w:rPr>
        <w:t xml:space="preserve"> </w:t>
      </w:r>
      <w:bookmarkStart w:id="8511" w:name="OLE_LINK205"/>
      <w:bookmarkStart w:id="8512" w:name="OLE_LINK206"/>
      <w:r w:rsidR="003F2918" w:rsidRPr="002B42A7">
        <w:rPr>
          <w:rFonts w:ascii="Times New Roman" w:hAnsi="Times New Roman" w:cs="Times New Roman"/>
          <w:bCs/>
          <w:color w:val="000000" w:themeColor="text1"/>
          <w:rPrChange w:id="8513" w:author="Ruijie Xu" w:date="2022-03-10T12:31:00Z">
            <w:rPr>
              <w:bCs/>
              <w:color w:val="000000" w:themeColor="text1"/>
            </w:rPr>
          </w:rPrChange>
        </w:rPr>
        <w:t>(8 from the pathogenic group</w:t>
      </w:r>
      <w:ins w:id="8514" w:author="Liliana Salvador" w:date="2022-03-08T20:13:00Z">
        <w:r w:rsidR="000D56DE" w:rsidRPr="002B42A7">
          <w:rPr>
            <w:rFonts w:ascii="Times New Roman" w:hAnsi="Times New Roman" w:cs="Times New Roman"/>
            <w:bCs/>
            <w:color w:val="000000" w:themeColor="text1"/>
            <w:rPrChange w:id="8515" w:author="Ruijie Xu" w:date="2022-03-10T12:31:00Z">
              <w:rPr>
                <w:bCs/>
                <w:color w:val="000000" w:themeColor="text1"/>
              </w:rPr>
            </w:rPrChange>
          </w:rPr>
          <w:t xml:space="preserve"> and </w:t>
        </w:r>
      </w:ins>
      <w:del w:id="8516" w:author="Liliana Salvador" w:date="2022-03-08T20:13:00Z">
        <w:r w:rsidR="003F2918" w:rsidRPr="002B42A7" w:rsidDel="000D56DE">
          <w:rPr>
            <w:rFonts w:ascii="Times New Roman" w:hAnsi="Times New Roman" w:cs="Times New Roman"/>
            <w:bCs/>
            <w:color w:val="000000" w:themeColor="text1"/>
            <w:rPrChange w:id="8517"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8518" w:author="Ruijie Xu" w:date="2022-03-10T12:31:00Z">
            <w:rPr>
              <w:bCs/>
              <w:color w:val="000000" w:themeColor="text1"/>
            </w:rPr>
          </w:rPrChange>
        </w:rPr>
        <w:t>1 from the saprophytic group)</w:t>
      </w:r>
      <w:bookmarkEnd w:id="8511"/>
      <w:bookmarkEnd w:id="8512"/>
      <w:ins w:id="8519" w:author="Ruijie Xu" w:date="2022-02-03T12:40:00Z">
        <w:r w:rsidR="006E787C" w:rsidRPr="002B42A7">
          <w:rPr>
            <w:rFonts w:ascii="Times New Roman" w:hAnsi="Times New Roman" w:cs="Times New Roman"/>
            <w:bCs/>
            <w:color w:val="000000" w:themeColor="text1"/>
            <w:rPrChange w:id="8520" w:author="Ruijie Xu" w:date="2022-03-10T12:31:00Z">
              <w:rPr>
                <w:bCs/>
                <w:color w:val="000000" w:themeColor="text1"/>
              </w:rPr>
            </w:rPrChange>
          </w:rPr>
          <w:t xml:space="preserve"> </w:t>
        </w:r>
        <w:bookmarkStart w:id="8521" w:name="OLE_LINK241"/>
        <w:bookmarkStart w:id="8522" w:name="OLE_LINK242"/>
        <w:bookmarkStart w:id="8523" w:name="OLE_LINK243"/>
        <w:r w:rsidR="006E787C" w:rsidRPr="002B42A7">
          <w:rPr>
            <w:rFonts w:ascii="Times New Roman" w:hAnsi="Times New Roman" w:cs="Times New Roman"/>
            <w:bCs/>
            <w:color w:val="000000" w:themeColor="text1"/>
            <w:rPrChange w:id="8524"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8525"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526" w:author="Ruijie Xu" w:date="2022-03-10T12:31:00Z">
            <w:rPr>
              <w:bCs/>
              <w:color w:val="000000" w:themeColor="text1"/>
            </w:rPr>
          </w:rPrChange>
        </w:rPr>
        <w:t xml:space="preserve"> </w:t>
      </w:r>
      <w:bookmarkEnd w:id="8521"/>
      <w:bookmarkEnd w:id="8522"/>
      <w:bookmarkEnd w:id="8523"/>
      <w:r w:rsidR="008477F1" w:rsidRPr="002B42A7">
        <w:rPr>
          <w:rFonts w:ascii="Times New Roman" w:hAnsi="Times New Roman" w:cs="Times New Roman"/>
          <w:bCs/>
          <w:color w:val="000000" w:themeColor="text1"/>
          <w:rPrChange w:id="8527" w:author="Ruijie Xu" w:date="2022-03-10T12:31:00Z">
            <w:rPr>
              <w:bCs/>
              <w:color w:val="000000" w:themeColor="text1"/>
            </w:rPr>
          </w:rPrChange>
        </w:rPr>
        <w:t xml:space="preserve">Kaiju </w:t>
      </w:r>
      <w:del w:id="8528" w:author="Liliana Salvador" w:date="2022-02-26T19:15:00Z">
        <w:r w:rsidR="008477F1" w:rsidRPr="002B42A7" w:rsidDel="00592CFC">
          <w:rPr>
            <w:rFonts w:ascii="Times New Roman" w:hAnsi="Times New Roman" w:cs="Times New Roman"/>
            <w:bCs/>
            <w:color w:val="000000" w:themeColor="text1"/>
            <w:rPrChange w:id="8529"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8530"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8531"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8532"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8533"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8534" w:author="Ruijie Xu" w:date="2022-03-10T12:31:00Z">
            <w:rPr>
              <w:bCs/>
              <w:color w:val="000000" w:themeColor="text1"/>
            </w:rPr>
          </w:rPrChange>
        </w:rPr>
        <w:t>with 8 unique species (7 from the pathogenic group</w:t>
      </w:r>
      <w:ins w:id="8535" w:author="Liliana Salvador" w:date="2022-03-08T20:14:00Z">
        <w:r w:rsidR="00862B74" w:rsidRPr="002B42A7">
          <w:rPr>
            <w:rFonts w:ascii="Times New Roman" w:hAnsi="Times New Roman" w:cs="Times New Roman"/>
            <w:bCs/>
            <w:color w:val="000000" w:themeColor="text1"/>
            <w:rPrChange w:id="8536" w:author="Ruijie Xu" w:date="2022-03-10T12:31:00Z">
              <w:rPr>
                <w:bCs/>
                <w:color w:val="000000" w:themeColor="text1"/>
              </w:rPr>
            </w:rPrChange>
          </w:rPr>
          <w:t xml:space="preserve"> and</w:t>
        </w:r>
      </w:ins>
      <w:del w:id="8537" w:author="Liliana Salvador" w:date="2022-03-08T20:14:00Z">
        <w:r w:rsidR="008477F1" w:rsidRPr="002B42A7" w:rsidDel="00862B74">
          <w:rPr>
            <w:rFonts w:ascii="Times New Roman" w:hAnsi="Times New Roman" w:cs="Times New Roman"/>
            <w:bCs/>
            <w:color w:val="000000" w:themeColor="text1"/>
            <w:rPrChange w:id="8538"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539" w:author="Ruijie Xu" w:date="2022-03-10T12:31:00Z">
            <w:rPr>
              <w:bCs/>
              <w:color w:val="000000" w:themeColor="text1"/>
            </w:rPr>
          </w:rPrChange>
        </w:rPr>
        <w:t xml:space="preserve"> 1 from the saprophytic group)</w:t>
      </w:r>
      <w:ins w:id="8540" w:author="Ruijie Xu" w:date="2022-02-03T12:41:00Z">
        <w:r w:rsidR="006E787C" w:rsidRPr="002B42A7">
          <w:rPr>
            <w:rFonts w:ascii="Times New Roman" w:hAnsi="Times New Roman" w:cs="Times New Roman"/>
            <w:bCs/>
            <w:color w:val="000000" w:themeColor="text1"/>
            <w:rPrChange w:id="8541" w:author="Ruijie Xu" w:date="2022-03-10T12:31:00Z">
              <w:rPr>
                <w:bCs/>
                <w:color w:val="000000" w:themeColor="text1"/>
              </w:rPr>
            </w:rPrChange>
          </w:rPr>
          <w:t xml:space="preserve"> (Table </w:t>
        </w:r>
        <w:r w:rsidR="006E787C" w:rsidRPr="002B42A7">
          <w:rPr>
            <w:rFonts w:ascii="Times New Roman" w:hAnsi="Times New Roman" w:cs="Times New Roman"/>
            <w:bCs/>
            <w:color w:val="000000" w:themeColor="text1"/>
            <w:rPrChange w:id="8542" w:author="Ruijie Xu" w:date="2022-03-10T12:31:00Z">
              <w:rPr>
                <w:bCs/>
                <w:color w:val="000000" w:themeColor="text1"/>
              </w:rPr>
            </w:rPrChange>
          </w:rPr>
          <w:lastRenderedPageBreak/>
          <w:t>SIII.1).</w:t>
        </w:r>
      </w:ins>
      <w:del w:id="8543" w:author="Ruijie Xu" w:date="2022-02-03T12:41:00Z">
        <w:r w:rsidR="008477F1" w:rsidRPr="002B42A7" w:rsidDel="006E787C">
          <w:rPr>
            <w:rFonts w:ascii="Times New Roman" w:hAnsi="Times New Roman" w:cs="Times New Roman"/>
            <w:bCs/>
            <w:color w:val="000000" w:themeColor="text1"/>
            <w:rPrChange w:id="8544"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545"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8546" w:author="Ruijie Xu" w:date="2022-03-10T12:31:00Z">
            <w:rPr>
              <w:bCs/>
              <w:color w:val="000000" w:themeColor="text1"/>
            </w:rPr>
          </w:rPrChange>
        </w:rPr>
        <w:t xml:space="preserve">Kraken2, following Centrifuge and Kaiju, </w:t>
      </w:r>
      <w:del w:id="8547" w:author="Liliana Salvador" w:date="2022-02-26T19:16:00Z">
        <w:r w:rsidR="00563D5B" w:rsidRPr="002B42A7" w:rsidDel="00592CFC">
          <w:rPr>
            <w:rFonts w:ascii="Times New Roman" w:hAnsi="Times New Roman" w:cs="Times New Roman"/>
            <w:bCs/>
            <w:color w:val="000000" w:themeColor="text1"/>
            <w:rPrChange w:id="8548"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549"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550"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551"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552" w:author="Ruijie Xu" w:date="2022-03-10T12:31:00Z">
            <w:rPr>
              <w:bCs/>
              <w:color w:val="000000" w:themeColor="text1"/>
            </w:rPr>
          </w:rPrChange>
        </w:rPr>
        <w:t>3 unique species all from the pathogenic group</w:t>
      </w:r>
      <w:ins w:id="8553" w:author="Ruijie Xu" w:date="2022-02-03T12:41:00Z">
        <w:r w:rsidR="006E787C" w:rsidRPr="002B42A7">
          <w:rPr>
            <w:rFonts w:ascii="Times New Roman" w:hAnsi="Times New Roman" w:cs="Times New Roman"/>
            <w:bCs/>
            <w:color w:val="000000" w:themeColor="text1"/>
            <w:rPrChange w:id="8554"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555"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556"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557"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558" w:author="Ruijie Xu" w:date="2022-03-10T12:31:00Z">
            <w:rPr>
              <w:bCs/>
              <w:color w:val="000000" w:themeColor="text1"/>
            </w:rPr>
          </w:rPrChange>
        </w:rPr>
        <w:t xml:space="preserve">ll software </w:t>
      </w:r>
      <w:del w:id="8559" w:author="Liliana Salvador" w:date="2022-02-26T19:16:00Z">
        <w:r w:rsidR="00E8325F" w:rsidRPr="002B42A7" w:rsidDel="00592CFC">
          <w:rPr>
            <w:rFonts w:ascii="Times New Roman" w:hAnsi="Times New Roman" w:cs="Times New Roman"/>
            <w:bCs/>
            <w:color w:val="000000" w:themeColor="text1"/>
            <w:rPrChange w:id="8560"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561"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562"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563"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564" w:author="Ruijie Xu" w:date="2022-03-10T12:31:00Z">
            <w:rPr>
              <w:bCs/>
              <w:color w:val="000000" w:themeColor="text1"/>
            </w:rPr>
          </w:rPrChange>
        </w:rPr>
        <w:t xml:space="preserve"> from </w:t>
      </w:r>
      <w:ins w:id="8565" w:author="Liliana Salvador" w:date="2022-02-26T19:17:00Z">
        <w:r w:rsidR="00592CFC" w:rsidRPr="002B42A7">
          <w:rPr>
            <w:rFonts w:ascii="Times New Roman" w:hAnsi="Times New Roman" w:cs="Times New Roman"/>
            <w:bCs/>
            <w:color w:val="000000" w:themeColor="text1"/>
            <w:rPrChange w:id="8566"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567"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568"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569"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570" w:author="Ruijie Xu" w:date="2022-03-10T12:31:00Z">
            <w:rPr>
              <w:bCs/>
              <w:color w:val="000000" w:themeColor="text1"/>
            </w:rPr>
          </w:rPrChange>
        </w:rPr>
        <w:t>K</w:t>
      </w:r>
      <w:ins w:id="8571" w:author="Liliana Salvador" w:date="2022-02-26T19:17:00Z">
        <w:r w:rsidR="00592CFC" w:rsidRPr="002B42A7">
          <w:rPr>
            <w:rFonts w:ascii="Times New Roman" w:hAnsi="Times New Roman" w:cs="Times New Roman"/>
            <w:bCs/>
            <w:color w:val="000000" w:themeColor="text1"/>
            <w:rPrChange w:id="8572"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573" w:author="Ruijie Xu" w:date="2022-03-10T12:31:00Z">
            <w:rPr>
              <w:bCs/>
              <w:color w:val="000000" w:themeColor="text1"/>
            </w:rPr>
          </w:rPrChange>
        </w:rPr>
        <w:t>, which ha</w:t>
      </w:r>
      <w:ins w:id="8574" w:author="Liliana Salvador" w:date="2022-02-26T19:17:00Z">
        <w:r w:rsidR="00592CFC" w:rsidRPr="002B42A7">
          <w:rPr>
            <w:rFonts w:ascii="Times New Roman" w:hAnsi="Times New Roman" w:cs="Times New Roman"/>
            <w:bCs/>
            <w:color w:val="000000" w:themeColor="text1"/>
            <w:rPrChange w:id="8575" w:author="Ruijie Xu" w:date="2022-03-10T12:31:00Z">
              <w:rPr>
                <w:bCs/>
                <w:color w:val="000000" w:themeColor="text1"/>
              </w:rPr>
            </w:rPrChange>
          </w:rPr>
          <w:t>ve on average</w:t>
        </w:r>
      </w:ins>
      <w:del w:id="8576" w:author="Liliana Salvador" w:date="2022-02-26T19:17:00Z">
        <w:r w:rsidR="00DB434A" w:rsidRPr="002B42A7" w:rsidDel="00592CFC">
          <w:rPr>
            <w:rFonts w:ascii="Times New Roman" w:hAnsi="Times New Roman" w:cs="Times New Roman"/>
            <w:bCs/>
            <w:color w:val="000000" w:themeColor="text1"/>
            <w:rPrChange w:id="8577"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578"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579"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580" w:author="Ruijie Xu" w:date="2022-03-10T12:31:00Z">
            <w:rPr>
              <w:bCs/>
              <w:color w:val="000000" w:themeColor="text1"/>
            </w:rPr>
          </w:rPrChange>
        </w:rPr>
        <w:t xml:space="preserve"> </w:t>
      </w:r>
      <w:del w:id="8581" w:author="Liliana Salvador" w:date="2022-02-26T19:17:00Z">
        <w:r w:rsidR="00DB434A" w:rsidRPr="002B42A7" w:rsidDel="00592CFC">
          <w:rPr>
            <w:rFonts w:ascii="Times New Roman" w:hAnsi="Times New Roman" w:cs="Times New Roman"/>
            <w:bCs/>
            <w:color w:val="000000" w:themeColor="text1"/>
            <w:rPrChange w:id="8582" w:author="Ruijie Xu" w:date="2022-03-10T12:31:00Z">
              <w:rPr>
                <w:bCs/>
                <w:color w:val="000000" w:themeColor="text1"/>
              </w:rPr>
            </w:rPrChange>
          </w:rPr>
          <w:delText>on average</w:delText>
        </w:r>
      </w:del>
      <w:ins w:id="8583" w:author="Ruijie Xu" w:date="2022-02-03T12:41:00Z">
        <w:del w:id="8584" w:author="Liliana Salvador" w:date="2022-02-26T19:17:00Z">
          <w:r w:rsidR="006E787C" w:rsidRPr="002B42A7" w:rsidDel="00592CFC">
            <w:rPr>
              <w:rFonts w:ascii="Times New Roman" w:hAnsi="Times New Roman" w:cs="Times New Roman"/>
              <w:bCs/>
              <w:color w:val="000000" w:themeColor="text1"/>
              <w:rPrChange w:id="8585"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586"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587"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588"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589"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590"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591" w:author="Ruijie Xu" w:date="2022-03-10T12:31:00Z">
            <w:rPr>
              <w:bCs/>
              <w:color w:val="000000" w:themeColor="text1"/>
            </w:rPr>
          </w:rPrChange>
        </w:rPr>
        <w:t xml:space="preserve"> </w:t>
      </w:r>
      <w:commentRangeStart w:id="8592"/>
      <w:del w:id="8593" w:author="Ruijie Xu" w:date="2022-02-01T13:44:00Z">
        <w:r w:rsidR="00955866" w:rsidRPr="002B42A7" w:rsidDel="00537B08">
          <w:rPr>
            <w:rFonts w:ascii="Times New Roman" w:hAnsi="Times New Roman" w:cs="Times New Roman"/>
            <w:bCs/>
            <w:color w:val="000000" w:themeColor="text1"/>
            <w:rPrChange w:id="8594" w:author="Ruijie Xu" w:date="2022-03-10T12:31:00Z">
              <w:rPr>
                <w:bCs/>
                <w:color w:val="000000" w:themeColor="text1"/>
              </w:rPr>
            </w:rPrChange>
          </w:rPr>
          <w:delText>Blastn</w:delText>
        </w:r>
      </w:del>
      <w:ins w:id="8595" w:author="Ruijie Xu" w:date="2022-02-01T13:44:00Z">
        <w:r w:rsidR="00537B08" w:rsidRPr="002B42A7">
          <w:rPr>
            <w:rFonts w:ascii="Times New Roman" w:hAnsi="Times New Roman" w:cs="Times New Roman"/>
            <w:bCs/>
            <w:color w:val="000000" w:themeColor="text1"/>
            <w:rPrChange w:id="8596" w:author="Ruijie Xu" w:date="2022-03-10T12:31:00Z">
              <w:rPr>
                <w:bCs/>
                <w:color w:val="000000" w:themeColor="text1"/>
              </w:rPr>
            </w:rPrChange>
          </w:rPr>
          <w:t>BLASTN</w:t>
        </w:r>
      </w:ins>
      <w:ins w:id="8597" w:author="Ruijie Xu" w:date="2022-02-27T12:42:00Z">
        <w:r w:rsidR="0093526E" w:rsidRPr="002B42A7">
          <w:rPr>
            <w:rFonts w:ascii="Times New Roman" w:hAnsi="Times New Roman" w:cs="Times New Roman"/>
            <w:bCs/>
            <w:color w:val="000000" w:themeColor="text1"/>
            <w:rPrChange w:id="8598" w:author="Ruijie Xu" w:date="2022-03-10T12:31:00Z">
              <w:rPr>
                <w:bCs/>
                <w:color w:val="000000" w:themeColor="text1"/>
              </w:rPr>
            </w:rPrChange>
          </w:rPr>
          <w:t>, Centrifuge, Kaiju, Kra</w:t>
        </w:r>
      </w:ins>
      <w:ins w:id="8599" w:author="Ruijie Xu" w:date="2022-02-27T12:43:00Z">
        <w:r w:rsidR="0093526E" w:rsidRPr="002B42A7">
          <w:rPr>
            <w:rFonts w:ascii="Times New Roman" w:hAnsi="Times New Roman" w:cs="Times New Roman"/>
            <w:bCs/>
            <w:color w:val="000000" w:themeColor="text1"/>
            <w:rPrChange w:id="8600"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601"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602" w:author="Ruijie Xu" w:date="2022-03-10T12:31:00Z">
            <w:rPr>
              <w:bCs/>
              <w:color w:val="000000" w:themeColor="text1"/>
            </w:rPr>
          </w:rPrChange>
        </w:rPr>
        <w:t xml:space="preserve"> </w:t>
      </w:r>
      <w:ins w:id="8603" w:author="Ruijie Xu" w:date="2022-02-27T12:43:00Z">
        <w:del w:id="8604" w:author="Liliana Salvador" w:date="2022-03-08T20:14:00Z">
          <w:r w:rsidR="0093526E" w:rsidRPr="002B42A7" w:rsidDel="00862B74">
            <w:rPr>
              <w:rFonts w:ascii="Times New Roman" w:hAnsi="Times New Roman" w:cs="Times New Roman"/>
              <w:bCs/>
              <w:color w:val="000000" w:themeColor="text1"/>
              <w:rPrChange w:id="8605" w:author="Ruijie Xu" w:date="2022-03-10T12:31:00Z">
                <w:rPr>
                  <w:bCs/>
                  <w:color w:val="000000" w:themeColor="text1"/>
                </w:rPr>
              </w:rPrChange>
            </w:rPr>
            <w:delText xml:space="preserve">has all </w:delText>
          </w:r>
        </w:del>
      </w:ins>
      <w:del w:id="8606" w:author="Liliana Salvador" w:date="2022-02-26T19:18:00Z">
        <w:r w:rsidR="00BD72D1" w:rsidRPr="002B42A7" w:rsidDel="00592CFC">
          <w:rPr>
            <w:rFonts w:ascii="Times New Roman" w:hAnsi="Times New Roman" w:cs="Times New Roman"/>
            <w:bCs/>
            <w:color w:val="000000" w:themeColor="text1"/>
            <w:rPrChange w:id="8607"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608"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609"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610" w:author="Ruijie Xu" w:date="2022-03-10T12:31:00Z">
            <w:rPr>
              <w:bCs/>
              <w:color w:val="000000" w:themeColor="text1"/>
            </w:rPr>
          </w:rPrChange>
        </w:rPr>
        <w:t>Leptospira</w:t>
      </w:r>
      <w:r w:rsidR="00955866" w:rsidRPr="002B42A7">
        <w:rPr>
          <w:rFonts w:ascii="Times New Roman" w:hAnsi="Times New Roman" w:cs="Times New Roman"/>
          <w:bCs/>
          <w:color w:val="000000" w:themeColor="text1"/>
          <w:rPrChange w:id="8611" w:author="Ruijie Xu" w:date="2022-03-10T12:31:00Z">
            <w:rPr>
              <w:bCs/>
              <w:color w:val="000000" w:themeColor="text1"/>
            </w:rPr>
          </w:rPrChange>
        </w:rPr>
        <w:t xml:space="preserve"> from </w:t>
      </w:r>
      <w:ins w:id="8612" w:author="Liliana Salvador" w:date="2022-02-26T19:18:00Z">
        <w:r w:rsidR="00592CFC" w:rsidRPr="002B42A7">
          <w:rPr>
            <w:rFonts w:ascii="Times New Roman" w:hAnsi="Times New Roman" w:cs="Times New Roman"/>
            <w:bCs/>
            <w:color w:val="000000" w:themeColor="text1"/>
            <w:rPrChange w:id="8613"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614" w:author="Ruijie Xu" w:date="2022-03-10T12:31:00Z">
            <w:rPr>
              <w:bCs/>
              <w:color w:val="000000" w:themeColor="text1"/>
            </w:rPr>
          </w:rPrChange>
        </w:rPr>
        <w:t>R22.L</w:t>
      </w:r>
      <w:ins w:id="8615" w:author="Liliana Salvador" w:date="2022-02-26T19:18:00Z">
        <w:r w:rsidR="00592CFC" w:rsidRPr="002B42A7">
          <w:rPr>
            <w:rFonts w:ascii="Times New Roman" w:hAnsi="Times New Roman" w:cs="Times New Roman"/>
            <w:bCs/>
            <w:color w:val="000000" w:themeColor="text1"/>
            <w:rPrChange w:id="8616" w:author="Ruijie Xu" w:date="2022-03-10T12:31:00Z">
              <w:rPr>
                <w:bCs/>
                <w:color w:val="000000" w:themeColor="text1"/>
              </w:rPr>
            </w:rPrChange>
          </w:rPr>
          <w:t>)</w:t>
        </w:r>
      </w:ins>
      <w:del w:id="8617" w:author="Ruijie Xu" w:date="2022-02-27T12:43:00Z">
        <w:r w:rsidR="00955866" w:rsidRPr="002B42A7" w:rsidDel="0093526E">
          <w:rPr>
            <w:rFonts w:ascii="Times New Roman" w:hAnsi="Times New Roman" w:cs="Times New Roman"/>
            <w:bCs/>
            <w:color w:val="000000" w:themeColor="text1"/>
            <w:rPrChange w:id="8618" w:author="Ruijie Xu" w:date="2022-03-10T12:31:00Z">
              <w:rPr>
                <w:bCs/>
                <w:color w:val="000000" w:themeColor="text1"/>
              </w:rPr>
            </w:rPrChange>
          </w:rPr>
          <w:delText>, which was also identified by Centrifuge, Kaiju, and Kraken2</w:delText>
        </w:r>
        <w:commentRangeEnd w:id="8592"/>
        <w:r w:rsidR="00592CFC" w:rsidRPr="002B42A7" w:rsidDel="0093526E">
          <w:rPr>
            <w:rStyle w:val="CommentReference"/>
            <w:rFonts w:ascii="Times New Roman" w:hAnsi="Times New Roman" w:cs="Times New Roman"/>
            <w:sz w:val="24"/>
            <w:szCs w:val="24"/>
            <w:rPrChange w:id="8619" w:author="Ruijie Xu" w:date="2022-03-10T12:31:00Z">
              <w:rPr>
                <w:rStyle w:val="CommentReference"/>
              </w:rPr>
            </w:rPrChange>
          </w:rPr>
          <w:commentReference w:id="8592"/>
        </w:r>
      </w:del>
      <w:r w:rsidR="00955866" w:rsidRPr="002B42A7">
        <w:rPr>
          <w:rFonts w:ascii="Times New Roman" w:hAnsi="Times New Roman" w:cs="Times New Roman"/>
          <w:bCs/>
          <w:color w:val="000000" w:themeColor="text1"/>
          <w:rPrChange w:id="8620"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621" w:author="Ruijie Xu" w:date="2022-03-10T12:31:00Z">
            <w:rPr>
              <w:bCs/>
              <w:color w:val="000000" w:themeColor="text1"/>
            </w:rPr>
          </w:rPrChange>
        </w:rPr>
        <w:t xml:space="preserve">Metaphlan3 </w:t>
      </w:r>
      <w:del w:id="8622" w:author="Liliana Salvador" w:date="2022-02-26T19:21:00Z">
        <w:r w:rsidR="00645C23" w:rsidRPr="002B42A7" w:rsidDel="00592CFC">
          <w:rPr>
            <w:rFonts w:ascii="Times New Roman" w:hAnsi="Times New Roman" w:cs="Times New Roman"/>
            <w:bCs/>
            <w:color w:val="000000" w:themeColor="text1"/>
            <w:rPrChange w:id="8623"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624"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625"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626" w:author="Ruijie Xu" w:date="2022-03-10T12:31:00Z">
            <w:rPr>
              <w:bCs/>
              <w:color w:val="000000" w:themeColor="text1"/>
            </w:rPr>
          </w:rPrChange>
        </w:rPr>
        <w:t xml:space="preserve"> in</w:t>
      </w:r>
      <w:ins w:id="8627" w:author="Liliana Salvador" w:date="2022-02-26T19:21:00Z">
        <w:r w:rsidR="00592CFC" w:rsidRPr="002B42A7">
          <w:rPr>
            <w:rFonts w:ascii="Times New Roman" w:hAnsi="Times New Roman" w:cs="Times New Roman"/>
            <w:bCs/>
            <w:color w:val="000000" w:themeColor="text1"/>
            <w:rPrChange w:id="8628"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629" w:author="Ruijie Xu" w:date="2022-03-10T12:31:00Z">
            <w:rPr>
              <w:bCs/>
              <w:color w:val="000000" w:themeColor="text1"/>
            </w:rPr>
          </w:rPrChange>
        </w:rPr>
        <w:t xml:space="preserve"> </w:t>
      </w:r>
      <w:ins w:id="8630" w:author="Liliana Salvador" w:date="2022-02-26T19:21:00Z">
        <w:r w:rsidR="00592CFC" w:rsidRPr="002B42A7">
          <w:rPr>
            <w:rFonts w:ascii="Times New Roman" w:hAnsi="Times New Roman" w:cs="Times New Roman"/>
            <w:bCs/>
            <w:color w:val="000000" w:themeColor="text1"/>
            <w:rPrChange w:id="8631"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632"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633"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634" w:author="Ruijie Xu" w:date="2022-03-10T12:31:00Z">
            <w:rPr>
              <w:bCs/>
              <w:color w:val="000000" w:themeColor="text1"/>
            </w:rPr>
          </w:rPrChange>
        </w:rPr>
        <w:t>.K</w:t>
      </w:r>
      <w:ins w:id="8635" w:author="Liliana Salvador" w:date="2022-02-26T19:21:00Z">
        <w:r w:rsidR="00592CFC" w:rsidRPr="002B42A7">
          <w:rPr>
            <w:rFonts w:ascii="Times New Roman" w:hAnsi="Times New Roman" w:cs="Times New Roman"/>
            <w:bCs/>
            <w:color w:val="000000" w:themeColor="text1"/>
            <w:rPrChange w:id="8636"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637"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638"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639" w:author="Ruijie Xu" w:date="2022-03-10T12:31:00Z">
            <w:rPr>
              <w:bCs/>
              <w:color w:val="000000" w:themeColor="text1"/>
            </w:rPr>
          </w:rPrChange>
        </w:rPr>
        <w:t>All samples identified by at least three software ha</w:t>
      </w:r>
      <w:ins w:id="8640" w:author="Liliana Salvador" w:date="2022-03-08T20:15:00Z">
        <w:r w:rsidR="00862B74" w:rsidRPr="002B42A7">
          <w:rPr>
            <w:rFonts w:ascii="Times New Roman" w:hAnsi="Times New Roman" w:cs="Times New Roman"/>
            <w:bCs/>
            <w:color w:val="000000" w:themeColor="text1"/>
            <w:rPrChange w:id="8641" w:author="Ruijie Xu" w:date="2022-03-10T12:31:00Z">
              <w:rPr>
                <w:bCs/>
                <w:color w:val="000000" w:themeColor="text1"/>
              </w:rPr>
            </w:rPrChange>
          </w:rPr>
          <w:t>d</w:t>
        </w:r>
      </w:ins>
      <w:del w:id="8642" w:author="Liliana Salvador" w:date="2022-02-26T19:21:00Z">
        <w:r w:rsidR="00142F3A" w:rsidRPr="002B42A7" w:rsidDel="00592CFC">
          <w:rPr>
            <w:rFonts w:ascii="Times New Roman" w:hAnsi="Times New Roman" w:cs="Times New Roman"/>
            <w:bCs/>
            <w:color w:val="000000" w:themeColor="text1"/>
            <w:rPrChange w:id="8643"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644" w:author="Ruijie Xu" w:date="2022-03-10T12:31:00Z">
            <w:rPr>
              <w:bCs/>
              <w:color w:val="000000" w:themeColor="text1"/>
            </w:rPr>
          </w:rPrChange>
        </w:rPr>
        <w:t xml:space="preserve"> at least</w:t>
      </w:r>
      <w:ins w:id="8645" w:author="Liliana Salvador" w:date="2022-02-26T19:21:00Z">
        <w:r w:rsidR="00592CFC" w:rsidRPr="002B42A7">
          <w:rPr>
            <w:rFonts w:ascii="Times New Roman" w:hAnsi="Times New Roman" w:cs="Times New Roman"/>
            <w:bCs/>
            <w:color w:val="000000" w:themeColor="text1"/>
            <w:rPrChange w:id="8646"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647"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648"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649"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650" w:author="Ruijie Xu" w:date="2022-03-10T12:31:00Z">
            <w:rPr>
              <w:bCs/>
              <w:color w:val="000000" w:themeColor="text1"/>
            </w:rPr>
          </w:rPrChange>
        </w:rPr>
        <w:t xml:space="preserve"> </w:t>
      </w:r>
      <w:del w:id="8651" w:author="Liliana Salvador" w:date="2022-02-26T19:21:00Z">
        <w:r w:rsidR="004F10F4" w:rsidRPr="002B42A7" w:rsidDel="00592CFC">
          <w:rPr>
            <w:rFonts w:ascii="Times New Roman" w:hAnsi="Times New Roman" w:cs="Times New Roman"/>
            <w:bCs/>
            <w:color w:val="000000" w:themeColor="text1"/>
            <w:rPrChange w:id="8652"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653" w:author="Ruijie Xu" w:date="2022-03-10T12:31:00Z">
            <w:rPr>
              <w:bCs/>
              <w:color w:val="000000" w:themeColor="text1"/>
            </w:rPr>
          </w:rPrChange>
        </w:rPr>
        <w:t>(Table SIII.</w:t>
      </w:r>
      <w:ins w:id="8654" w:author="Ruijie Xu" w:date="2022-02-03T12:42:00Z">
        <w:r w:rsidR="006E787C" w:rsidRPr="002B42A7">
          <w:rPr>
            <w:rFonts w:ascii="Times New Roman" w:hAnsi="Times New Roman" w:cs="Times New Roman"/>
            <w:bCs/>
            <w:color w:val="000000" w:themeColor="text1"/>
            <w:rPrChange w:id="8655" w:author="Ruijie Xu" w:date="2022-03-10T12:31:00Z">
              <w:rPr>
                <w:bCs/>
                <w:color w:val="000000" w:themeColor="text1"/>
              </w:rPr>
            </w:rPrChange>
          </w:rPr>
          <w:t>2</w:t>
        </w:r>
      </w:ins>
      <w:del w:id="8656" w:author="Ruijie Xu" w:date="2022-02-03T12:42:00Z">
        <w:r w:rsidR="004F10F4" w:rsidRPr="002B42A7" w:rsidDel="006E787C">
          <w:rPr>
            <w:rFonts w:ascii="Times New Roman" w:hAnsi="Times New Roman" w:cs="Times New Roman"/>
            <w:bCs/>
            <w:color w:val="000000" w:themeColor="text1"/>
            <w:rPrChange w:id="8657"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658"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659" w:author="Ruijie Xu" w:date="2022-03-10T12:31:00Z">
            <w:rPr>
              <w:bCs/>
              <w:color w:val="000000" w:themeColor="text1"/>
            </w:rPr>
          </w:rPrChange>
        </w:rPr>
        <w:t xml:space="preserve"> Samples that were only identified by Kaiju or Centrifuge ha</w:t>
      </w:r>
      <w:ins w:id="8660" w:author="Liliana Salvador" w:date="2022-03-08T20:15:00Z">
        <w:r w:rsidR="0076624A" w:rsidRPr="002B42A7">
          <w:rPr>
            <w:rFonts w:ascii="Times New Roman" w:hAnsi="Times New Roman" w:cs="Times New Roman"/>
            <w:bCs/>
            <w:color w:val="000000" w:themeColor="text1"/>
            <w:rPrChange w:id="8661" w:author="Ruijie Xu" w:date="2022-03-10T12:31:00Z">
              <w:rPr>
                <w:bCs/>
                <w:color w:val="000000" w:themeColor="text1"/>
              </w:rPr>
            </w:rPrChange>
          </w:rPr>
          <w:t>d</w:t>
        </w:r>
      </w:ins>
      <w:ins w:id="8662" w:author="Liliana Salvador" w:date="2022-02-26T19:22:00Z">
        <w:r w:rsidR="00592CFC" w:rsidRPr="002B42A7">
          <w:rPr>
            <w:rFonts w:ascii="Times New Roman" w:hAnsi="Times New Roman" w:cs="Times New Roman"/>
            <w:bCs/>
            <w:color w:val="000000" w:themeColor="text1"/>
            <w:rPrChange w:id="8663" w:author="Ruijie Xu" w:date="2022-03-10T12:31:00Z">
              <w:rPr>
                <w:bCs/>
                <w:color w:val="000000" w:themeColor="text1"/>
              </w:rPr>
            </w:rPrChange>
          </w:rPr>
          <w:t xml:space="preserve"> on average</w:t>
        </w:r>
      </w:ins>
      <w:del w:id="8664" w:author="Liliana Salvador" w:date="2022-02-26T19:22:00Z">
        <w:r w:rsidR="0099483B" w:rsidRPr="002B42A7" w:rsidDel="00592CFC">
          <w:rPr>
            <w:rFonts w:ascii="Times New Roman" w:hAnsi="Times New Roman" w:cs="Times New Roman"/>
            <w:bCs/>
            <w:color w:val="000000" w:themeColor="text1"/>
            <w:rPrChange w:id="8665"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666"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667"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668"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669"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670"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671" w:author="Ruijie Xu" w:date="2022-03-10T12:31:00Z">
            <w:rPr>
              <w:bCs/>
              <w:color w:val="000000" w:themeColor="text1"/>
            </w:rPr>
          </w:rPrChange>
        </w:rPr>
        <w:t xml:space="preserve">Leptospira </w:t>
      </w:r>
      <w:del w:id="8672" w:author="Liliana Salvador" w:date="2022-02-26T19:22:00Z">
        <w:r w:rsidR="0099483B" w:rsidRPr="002B42A7" w:rsidDel="00592CFC">
          <w:rPr>
            <w:rFonts w:ascii="Times New Roman" w:hAnsi="Times New Roman" w:cs="Times New Roman"/>
            <w:bCs/>
            <w:color w:val="000000" w:themeColor="text1"/>
            <w:rPrChange w:id="8673" w:author="Ruijie Xu" w:date="2022-03-10T12:31:00Z">
              <w:rPr>
                <w:bCs/>
                <w:color w:val="000000" w:themeColor="text1"/>
              </w:rPr>
            </w:rPrChange>
          </w:rPr>
          <w:delText>on average</w:delText>
        </w:r>
      </w:del>
      <w:ins w:id="8674" w:author="Ruijie Xu" w:date="2022-02-03T12:42:00Z">
        <w:del w:id="8675" w:author="Liliana Salvador" w:date="2022-02-26T19:22:00Z">
          <w:r w:rsidR="006E787C" w:rsidRPr="002B42A7" w:rsidDel="00592CFC">
            <w:rPr>
              <w:rFonts w:ascii="Times New Roman" w:hAnsi="Times New Roman" w:cs="Times New Roman"/>
              <w:bCs/>
              <w:color w:val="000000" w:themeColor="text1"/>
              <w:rPrChange w:id="8676"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677"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678"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679"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680" w:author="Liliana Salvador" w:date="2022-02-26T19:24:00Z"/>
          <w:del w:id="8681" w:author="Rajeev, Sree" w:date="2022-03-03T11:30:00Z"/>
          <w:rFonts w:ascii="Times New Roman" w:hAnsi="Times New Roman" w:cs="Times New Roman"/>
          <w:bCs/>
          <w:color w:val="000000" w:themeColor="text1"/>
          <w:rPrChange w:id="8682" w:author="Ruijie Xu" w:date="2022-03-10T12:31:00Z">
            <w:rPr>
              <w:ins w:id="8683" w:author="Liliana Salvador" w:date="2022-02-26T19:24:00Z"/>
              <w:del w:id="8684"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685" w:author="Liliana Salvador" w:date="2022-02-26T19:24:00Z"/>
          <w:del w:id="8686" w:author="Rajeev, Sree" w:date="2022-03-03T11:30:00Z"/>
          <w:rFonts w:ascii="Times New Roman" w:hAnsi="Times New Roman" w:cs="Times New Roman"/>
          <w:bCs/>
          <w:i/>
          <w:color w:val="000000" w:themeColor="text1"/>
          <w:rPrChange w:id="8687" w:author="Ruijie Xu" w:date="2022-03-10T12:31:00Z">
            <w:rPr>
              <w:ins w:id="8688" w:author="Liliana Salvador" w:date="2022-02-26T19:24:00Z"/>
              <w:del w:id="8689" w:author="Rajeev, Sree" w:date="2022-03-03T11:30:00Z"/>
              <w:bCs/>
              <w:color w:val="000000" w:themeColor="text1"/>
            </w:rPr>
          </w:rPrChange>
        </w:rPr>
      </w:pPr>
      <w:ins w:id="8690" w:author="Liliana Salvador" w:date="2022-02-26T19:24:00Z">
        <w:del w:id="8691" w:author="Rajeev, Sree" w:date="2022-03-03T11:30:00Z">
          <w:r w:rsidRPr="002B42A7" w:rsidDel="00B1228A">
            <w:rPr>
              <w:rFonts w:ascii="Times New Roman" w:hAnsi="Times New Roman" w:cs="Times New Roman"/>
              <w:bCs/>
              <w:i/>
              <w:color w:val="000000" w:themeColor="text1"/>
              <w:rPrChange w:id="8692"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8693" w:author="Ruijie Xu" w:date="2022-03-10T12:31:00Z">
            <w:rPr>
              <w:bCs/>
              <w:color w:val="000000" w:themeColor="text1"/>
            </w:rPr>
          </w:rPrChange>
        </w:rPr>
      </w:pPr>
      <w:del w:id="8694" w:author="Rajeev, Sree" w:date="2022-03-01T14:15:00Z">
        <w:r w:rsidRPr="002B42A7" w:rsidDel="000A335D">
          <w:rPr>
            <w:rFonts w:ascii="Times New Roman" w:hAnsi="Times New Roman" w:cs="Times New Roman"/>
            <w:bCs/>
            <w:color w:val="000000" w:themeColor="text1"/>
            <w:rPrChange w:id="8695" w:author="Ruijie Xu" w:date="2022-03-10T12:31:00Z">
              <w:rPr>
                <w:bCs/>
                <w:color w:val="000000" w:themeColor="text1"/>
              </w:rPr>
            </w:rPrChange>
          </w:rPr>
          <w:delText xml:space="preserve">In addition to </w:delText>
        </w:r>
      </w:del>
      <w:ins w:id="8696" w:author="Liliana Salvador" w:date="2022-02-26T19:22:00Z">
        <w:del w:id="8697" w:author="Rajeev, Sree" w:date="2022-03-01T14:15:00Z">
          <w:r w:rsidR="00592CFC" w:rsidRPr="002B42A7" w:rsidDel="000A335D">
            <w:rPr>
              <w:rFonts w:ascii="Times New Roman" w:hAnsi="Times New Roman" w:cs="Times New Roman"/>
              <w:bCs/>
              <w:color w:val="000000" w:themeColor="text1"/>
              <w:rPrChange w:id="8698" w:author="Ruijie Xu" w:date="2022-03-10T12:31:00Z">
                <w:rPr>
                  <w:bCs/>
                  <w:color w:val="000000" w:themeColor="text1"/>
                </w:rPr>
              </w:rPrChange>
            </w:rPr>
            <w:delText xml:space="preserve">the </w:delText>
          </w:r>
        </w:del>
      </w:ins>
      <w:del w:id="8699" w:author="Rajeev, Sree" w:date="2022-03-01T14:15:00Z">
        <w:r w:rsidRPr="002B42A7" w:rsidDel="000A335D">
          <w:rPr>
            <w:rFonts w:ascii="Times New Roman" w:hAnsi="Times New Roman" w:cs="Times New Roman"/>
            <w:bCs/>
            <w:color w:val="000000" w:themeColor="text1"/>
            <w:rPrChange w:id="8700"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8701" w:author="Ruijie Xu" w:date="2022-03-10T12:31:00Z">
            <w:rPr>
              <w:bCs/>
              <w:color w:val="000000" w:themeColor="text1"/>
            </w:rPr>
          </w:rPrChange>
        </w:rPr>
        <w:t>Leptospira</w:t>
      </w:r>
      <w:r w:rsidRPr="002B42A7">
        <w:rPr>
          <w:rFonts w:ascii="Times New Roman" w:hAnsi="Times New Roman" w:cs="Times New Roman"/>
          <w:bCs/>
          <w:color w:val="000000" w:themeColor="text1"/>
          <w:rPrChange w:id="8702" w:author="Ruijie Xu" w:date="2022-03-10T12:31:00Z">
            <w:rPr>
              <w:bCs/>
              <w:color w:val="000000" w:themeColor="text1"/>
            </w:rPr>
          </w:rPrChange>
        </w:rPr>
        <w:t xml:space="preserve"> </w:t>
      </w:r>
      <w:del w:id="8703" w:author="Liliana Salvador" w:date="2022-02-26T19:22:00Z">
        <w:r w:rsidR="006E6B86" w:rsidRPr="002B42A7" w:rsidDel="00592CFC">
          <w:rPr>
            <w:rFonts w:ascii="Times New Roman" w:hAnsi="Times New Roman" w:cs="Times New Roman"/>
            <w:bCs/>
            <w:color w:val="000000" w:themeColor="text1"/>
            <w:rPrChange w:id="8704" w:author="Ruijie Xu" w:date="2022-03-10T12:31:00Z">
              <w:rPr>
                <w:bCs/>
                <w:color w:val="000000" w:themeColor="text1"/>
              </w:rPr>
            </w:rPrChange>
          </w:rPr>
          <w:delText xml:space="preserve">diagnosis </w:delText>
        </w:r>
      </w:del>
      <w:ins w:id="8705" w:author="Liliana Salvador" w:date="2022-02-26T19:22:00Z">
        <w:r w:rsidR="00592CFC" w:rsidRPr="002B42A7">
          <w:rPr>
            <w:rFonts w:ascii="Times New Roman" w:hAnsi="Times New Roman" w:cs="Times New Roman"/>
            <w:bCs/>
            <w:color w:val="000000" w:themeColor="text1"/>
            <w:rPrChange w:id="8706" w:author="Ruijie Xu" w:date="2022-03-10T12:31:00Z">
              <w:rPr>
                <w:bCs/>
                <w:color w:val="000000" w:themeColor="text1"/>
              </w:rPr>
            </w:rPrChange>
          </w:rPr>
          <w:t xml:space="preserve">detection </w:t>
        </w:r>
      </w:ins>
      <w:del w:id="8707" w:author="Liliana Salvador" w:date="2022-02-26T19:22:00Z">
        <w:r w:rsidRPr="002B42A7" w:rsidDel="00592CFC">
          <w:rPr>
            <w:rFonts w:ascii="Times New Roman" w:hAnsi="Times New Roman" w:cs="Times New Roman"/>
            <w:bCs/>
            <w:color w:val="000000" w:themeColor="text1"/>
            <w:rPrChange w:id="8708" w:author="Ruijie Xu" w:date="2022-03-10T12:31:00Z">
              <w:rPr>
                <w:bCs/>
                <w:color w:val="000000" w:themeColor="text1"/>
              </w:rPr>
            </w:rPrChange>
          </w:rPr>
          <w:delText xml:space="preserve">caused </w:delText>
        </w:r>
      </w:del>
      <w:del w:id="8709" w:author="Rajeev, Sree" w:date="2022-03-01T14:15:00Z">
        <w:r w:rsidRPr="002B42A7" w:rsidDel="000A335D">
          <w:rPr>
            <w:rFonts w:ascii="Times New Roman" w:hAnsi="Times New Roman" w:cs="Times New Roman"/>
            <w:bCs/>
            <w:color w:val="000000" w:themeColor="text1"/>
            <w:rPrChange w:id="8710" w:author="Ruijie Xu" w:date="2022-03-10T12:31:00Z">
              <w:rPr>
                <w:bCs/>
                <w:color w:val="000000" w:themeColor="text1"/>
              </w:rPr>
            </w:rPrChange>
          </w:rPr>
          <w:delText xml:space="preserve">by the use of different software, </w:delText>
        </w:r>
      </w:del>
      <w:ins w:id="8711" w:author="Liliana Salvador" w:date="2022-02-26T19:23:00Z">
        <w:del w:id="8712" w:author="Rajeev, Sree" w:date="2022-03-01T14:15:00Z">
          <w:r w:rsidR="00592CFC" w:rsidRPr="002B42A7" w:rsidDel="000A335D">
            <w:rPr>
              <w:rFonts w:ascii="Times New Roman" w:hAnsi="Times New Roman" w:cs="Times New Roman"/>
              <w:bCs/>
              <w:color w:val="000000" w:themeColor="text1"/>
              <w:rPrChange w:id="8713" w:author="Ruijie Xu" w:date="2022-03-10T12:31:00Z">
                <w:rPr>
                  <w:bCs/>
                  <w:color w:val="000000" w:themeColor="text1"/>
                </w:rPr>
              </w:rPrChange>
            </w:rPr>
            <w:delText xml:space="preserve">the </w:delText>
          </w:r>
        </w:del>
      </w:ins>
      <w:del w:id="8714" w:author="Rajeev, Sree" w:date="2022-03-01T14:15:00Z">
        <w:r w:rsidRPr="002B42A7" w:rsidDel="000A335D">
          <w:rPr>
            <w:rFonts w:ascii="Times New Roman" w:hAnsi="Times New Roman" w:cs="Times New Roman"/>
            <w:bCs/>
            <w:color w:val="000000" w:themeColor="text1"/>
            <w:rPrChange w:id="8715"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8716"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8717"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8718" w:author="Ruijie Xu" w:date="2022-03-10T12:31:00Z">
            <w:rPr>
              <w:bCs/>
              <w:color w:val="000000" w:themeColor="text1"/>
            </w:rPr>
          </w:rPrChange>
        </w:rPr>
        <w:t xml:space="preserve">was </w:t>
      </w:r>
      <w:ins w:id="8719" w:author="Ruijie Xu" w:date="2022-02-27T12:44:00Z">
        <w:r w:rsidR="0093526E" w:rsidRPr="002B42A7">
          <w:rPr>
            <w:rFonts w:ascii="Times New Roman" w:hAnsi="Times New Roman" w:cs="Times New Roman"/>
            <w:bCs/>
            <w:color w:val="000000" w:themeColor="text1"/>
            <w:rPrChange w:id="8720" w:author="Ruijie Xu" w:date="2022-03-10T12:31:00Z">
              <w:rPr>
                <w:bCs/>
                <w:color w:val="000000" w:themeColor="text1"/>
              </w:rPr>
            </w:rPrChange>
          </w:rPr>
          <w:t xml:space="preserve">also </w:t>
        </w:r>
      </w:ins>
      <w:del w:id="8721" w:author="Liliana Salvador" w:date="2022-02-26T19:23:00Z">
        <w:r w:rsidRPr="002B42A7" w:rsidDel="00592CFC">
          <w:rPr>
            <w:rFonts w:ascii="Times New Roman" w:hAnsi="Times New Roman" w:cs="Times New Roman"/>
            <w:bCs/>
            <w:color w:val="000000" w:themeColor="text1"/>
            <w:rPrChange w:id="8722" w:author="Ruijie Xu" w:date="2022-03-10T12:31:00Z">
              <w:rPr>
                <w:bCs/>
                <w:color w:val="000000" w:themeColor="text1"/>
              </w:rPr>
            </w:rPrChange>
          </w:rPr>
          <w:delText xml:space="preserve">different </w:delText>
        </w:r>
      </w:del>
      <w:ins w:id="8723" w:author="Liliana Salvador" w:date="2022-02-26T19:23:00Z">
        <w:r w:rsidR="00592CFC" w:rsidRPr="002B42A7">
          <w:rPr>
            <w:rFonts w:ascii="Times New Roman" w:hAnsi="Times New Roman" w:cs="Times New Roman"/>
            <w:bCs/>
            <w:color w:val="000000" w:themeColor="text1"/>
            <w:rPrChange w:id="8724"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8725"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8726" w:author="Ruijie Xu" w:date="2022-03-10T12:31:00Z">
            <w:rPr>
              <w:bCs/>
              <w:color w:val="000000" w:themeColor="text1"/>
            </w:rPr>
          </w:rPrChange>
        </w:rPr>
        <w:t xml:space="preserve"> (Table SI</w:t>
      </w:r>
      <w:ins w:id="8727" w:author="Ruijie Xu" w:date="2022-02-03T12:42:00Z">
        <w:r w:rsidR="006E787C" w:rsidRPr="002B42A7">
          <w:rPr>
            <w:rFonts w:ascii="Times New Roman" w:hAnsi="Times New Roman" w:cs="Times New Roman"/>
            <w:bCs/>
            <w:color w:val="000000" w:themeColor="text1"/>
            <w:rPrChange w:id="8728" w:author="Ruijie Xu" w:date="2022-03-10T12:31:00Z">
              <w:rPr>
                <w:bCs/>
                <w:color w:val="000000" w:themeColor="text1"/>
              </w:rPr>
            </w:rPrChange>
          </w:rPr>
          <w:t>V</w:t>
        </w:r>
      </w:ins>
      <w:del w:id="8729" w:author="Ruijie Xu" w:date="2022-02-03T12:42:00Z">
        <w:r w:rsidR="006E6B86" w:rsidRPr="002B42A7" w:rsidDel="006E787C">
          <w:rPr>
            <w:rFonts w:ascii="Times New Roman" w:hAnsi="Times New Roman" w:cs="Times New Roman"/>
            <w:bCs/>
            <w:color w:val="000000" w:themeColor="text1"/>
            <w:rPrChange w:id="8730"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8731" w:author="Ruijie Xu" w:date="2022-03-10T12:31:00Z">
            <w:rPr>
              <w:bCs/>
              <w:color w:val="000000" w:themeColor="text1"/>
            </w:rPr>
          </w:rPrChange>
        </w:rPr>
        <w:t>)</w:t>
      </w:r>
      <w:r w:rsidRPr="002B42A7">
        <w:rPr>
          <w:rFonts w:ascii="Times New Roman" w:hAnsi="Times New Roman" w:cs="Times New Roman"/>
          <w:bCs/>
          <w:color w:val="000000" w:themeColor="text1"/>
          <w:rPrChange w:id="8732" w:author="Ruijie Xu" w:date="2022-03-10T12:31:00Z">
            <w:rPr>
              <w:bCs/>
              <w:color w:val="000000" w:themeColor="text1"/>
            </w:rPr>
          </w:rPrChange>
        </w:rPr>
        <w:t>. Kraken2’s analyses with the maxikraken DB</w:t>
      </w:r>
      <w:del w:id="8733" w:author="Liliana Salvador" w:date="2022-02-26T19:24:00Z">
        <w:r w:rsidRPr="002B42A7" w:rsidDel="00592CFC">
          <w:rPr>
            <w:rFonts w:ascii="Times New Roman" w:hAnsi="Times New Roman" w:cs="Times New Roman"/>
            <w:bCs/>
            <w:color w:val="000000" w:themeColor="text1"/>
            <w:rPrChange w:id="8734"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735"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8736" w:author="Ruijie Xu" w:date="2022-03-10T12:31:00Z">
            <w:rPr>
              <w:bCs/>
              <w:color w:val="000000" w:themeColor="text1"/>
            </w:rPr>
          </w:rPrChange>
        </w:rPr>
        <w:t>Leptospira</w:t>
      </w:r>
      <w:r w:rsidRPr="002B42A7">
        <w:rPr>
          <w:rFonts w:ascii="Times New Roman" w:hAnsi="Times New Roman" w:cs="Times New Roman"/>
          <w:bCs/>
          <w:color w:val="000000" w:themeColor="text1"/>
          <w:rPrChange w:id="8737" w:author="Ruijie Xu" w:date="2022-03-10T12:31:00Z">
            <w:rPr>
              <w:bCs/>
              <w:color w:val="000000" w:themeColor="text1"/>
            </w:rPr>
          </w:rPrChange>
        </w:rPr>
        <w:t xml:space="preserve"> in all samples, while standard and customized DB</w:t>
      </w:r>
      <w:ins w:id="8738" w:author="Liliana Salvador" w:date="2022-03-08T20:16:00Z">
        <w:r w:rsidR="0076624A" w:rsidRPr="002B42A7">
          <w:rPr>
            <w:rFonts w:ascii="Times New Roman" w:hAnsi="Times New Roman" w:cs="Times New Roman"/>
            <w:bCs/>
            <w:color w:val="000000" w:themeColor="text1"/>
            <w:rPrChange w:id="8739" w:author="Ruijie Xu" w:date="2022-03-10T12:31:00Z">
              <w:rPr>
                <w:bCs/>
                <w:color w:val="000000" w:themeColor="text1"/>
              </w:rPr>
            </w:rPrChange>
          </w:rPr>
          <w:t>s</w:t>
        </w:r>
      </w:ins>
      <w:r w:rsidRPr="002B42A7">
        <w:rPr>
          <w:rFonts w:ascii="Times New Roman" w:hAnsi="Times New Roman" w:cs="Times New Roman"/>
          <w:bCs/>
          <w:color w:val="000000" w:themeColor="text1"/>
          <w:rPrChange w:id="8740" w:author="Ruijie Xu" w:date="2022-03-10T12:31:00Z">
            <w:rPr>
              <w:bCs/>
              <w:color w:val="000000" w:themeColor="text1"/>
            </w:rPr>
          </w:rPrChange>
        </w:rPr>
        <w:t xml:space="preserve"> </w:t>
      </w:r>
      <w:del w:id="8741" w:author="Liliana Salvador" w:date="2022-02-26T19:24:00Z">
        <w:r w:rsidRPr="002B42A7" w:rsidDel="00592CFC">
          <w:rPr>
            <w:rFonts w:ascii="Times New Roman" w:hAnsi="Times New Roman" w:cs="Times New Roman"/>
            <w:bCs/>
            <w:color w:val="000000" w:themeColor="text1"/>
            <w:rPrChange w:id="8742"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8743"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8744" w:author="Ruijie Xu" w:date="2022-03-10T12:31:00Z">
            <w:rPr>
              <w:bCs/>
              <w:color w:val="000000" w:themeColor="text1"/>
            </w:rPr>
          </w:rPrChange>
        </w:rPr>
        <w:t>Leptospira</w:t>
      </w:r>
      <w:r w:rsidRPr="002B42A7">
        <w:rPr>
          <w:rFonts w:ascii="Times New Roman" w:hAnsi="Times New Roman" w:cs="Times New Roman"/>
          <w:bCs/>
          <w:color w:val="000000" w:themeColor="text1"/>
          <w:rPrChange w:id="8745" w:author="Ruijie Xu" w:date="2022-03-10T12:31:00Z">
            <w:rPr>
              <w:bCs/>
              <w:color w:val="000000" w:themeColor="text1"/>
            </w:rPr>
          </w:rPrChange>
        </w:rPr>
        <w:t xml:space="preserve"> in two </w:t>
      </w:r>
      <w:ins w:id="8746" w:author="Rajeev, Sree" w:date="2022-03-03T11:30:00Z">
        <w:r w:rsidR="00B1228A" w:rsidRPr="002B42A7">
          <w:rPr>
            <w:rFonts w:ascii="Times New Roman" w:hAnsi="Times New Roman" w:cs="Times New Roman"/>
            <w:bCs/>
            <w:color w:val="000000" w:themeColor="text1"/>
            <w:rPrChange w:id="8747" w:author="Ruijie Xu" w:date="2022-03-10T12:31:00Z">
              <w:rPr>
                <w:bCs/>
                <w:color w:val="000000" w:themeColor="text1"/>
              </w:rPr>
            </w:rPrChange>
          </w:rPr>
          <w:t>l</w:t>
        </w:r>
      </w:ins>
      <w:del w:id="8748" w:author="Rajeev, Sree" w:date="2022-03-03T11:30:00Z">
        <w:r w:rsidRPr="002B42A7" w:rsidDel="00B1228A">
          <w:rPr>
            <w:rFonts w:ascii="Times New Roman" w:hAnsi="Times New Roman" w:cs="Times New Roman"/>
            <w:bCs/>
            <w:color w:val="000000" w:themeColor="text1"/>
            <w:rPrChange w:id="8749"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8750"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8751" w:author="Ruijie Xu" w:date="2022-03-10T12:31:00Z">
            <w:rPr>
              <w:bCs/>
              <w:color w:val="000000" w:themeColor="text1"/>
            </w:rPr>
          </w:rPrChange>
        </w:rPr>
        <w:t xml:space="preserve">. Standard DB </w:t>
      </w:r>
      <w:del w:id="8752" w:author="Liliana Salvador" w:date="2022-02-26T19:25:00Z">
        <w:r w:rsidR="00012BED" w:rsidRPr="002B42A7" w:rsidDel="00592CFC">
          <w:rPr>
            <w:rFonts w:ascii="Times New Roman" w:hAnsi="Times New Roman" w:cs="Times New Roman"/>
            <w:bCs/>
            <w:color w:val="000000" w:themeColor="text1"/>
            <w:rPrChange w:id="8753"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8754"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8755"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8756" w:author="Ruijie Xu" w:date="2022-03-10T12:31:00Z">
            <w:rPr>
              <w:bCs/>
              <w:color w:val="000000" w:themeColor="text1"/>
            </w:rPr>
          </w:rPrChange>
        </w:rPr>
        <w:t xml:space="preserve"> in the three </w:t>
      </w:r>
      <w:ins w:id="8757" w:author="Rajeev, Sree" w:date="2022-03-08T13:06:00Z">
        <w:r w:rsidR="00FD4C25" w:rsidRPr="002B42A7">
          <w:rPr>
            <w:rFonts w:ascii="Times New Roman" w:hAnsi="Times New Roman" w:cs="Times New Roman"/>
            <w:bCs/>
            <w:color w:val="000000" w:themeColor="text1"/>
            <w:rPrChange w:id="8758" w:author="Ruijie Xu" w:date="2022-03-10T12:31:00Z">
              <w:rPr>
                <w:bCs/>
                <w:color w:val="000000" w:themeColor="text1"/>
              </w:rPr>
            </w:rPrChange>
          </w:rPr>
          <w:t>s</w:t>
        </w:r>
      </w:ins>
      <w:del w:id="8759" w:author="Rajeev, Sree" w:date="2022-03-08T13:06:00Z">
        <w:r w:rsidR="00012BED" w:rsidRPr="002B42A7" w:rsidDel="00FD4C25">
          <w:rPr>
            <w:rFonts w:ascii="Times New Roman" w:hAnsi="Times New Roman" w:cs="Times New Roman"/>
            <w:bCs/>
            <w:color w:val="000000" w:themeColor="text1"/>
            <w:rPrChange w:id="8760"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8761"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8762" w:author="Ruijie Xu" w:date="2022-03-10T12:31:00Z">
            <w:rPr>
              <w:bCs/>
              <w:color w:val="000000" w:themeColor="text1"/>
            </w:rPr>
          </w:rPrChange>
        </w:rPr>
        <w:t xml:space="preserve"> </w:t>
      </w:r>
      <w:del w:id="8763" w:author="Rajeev, Sree" w:date="2022-03-01T14:16:00Z">
        <w:r w:rsidR="00C9192C" w:rsidRPr="002B42A7" w:rsidDel="000A335D">
          <w:rPr>
            <w:rFonts w:ascii="Times New Roman" w:hAnsi="Times New Roman" w:cs="Times New Roman"/>
            <w:bCs/>
            <w:color w:val="000000" w:themeColor="text1"/>
            <w:rPrChange w:id="8764"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8765"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8766"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8767" w:author="Ruijie Xu" w:date="2022-03-10T12:31:00Z">
            <w:rPr>
              <w:bCs/>
              <w:color w:val="000000" w:themeColor="text1"/>
            </w:rPr>
          </w:rPrChange>
        </w:rPr>
        <w:t xml:space="preserve"> </w:t>
      </w:r>
      <w:ins w:id="8768" w:author="Rajeev, Sree" w:date="2022-03-01T14:16:00Z">
        <w:r w:rsidR="000A335D" w:rsidRPr="002B42A7">
          <w:rPr>
            <w:rFonts w:ascii="Times New Roman" w:hAnsi="Times New Roman" w:cs="Times New Roman"/>
            <w:bCs/>
            <w:color w:val="000000" w:themeColor="text1"/>
            <w:rPrChange w:id="8769" w:author="Ruijie Xu" w:date="2022-03-10T12:31:00Z">
              <w:rPr>
                <w:bCs/>
                <w:color w:val="000000" w:themeColor="text1"/>
              </w:rPr>
            </w:rPrChange>
          </w:rPr>
          <w:t xml:space="preserve">detection </w:t>
        </w:r>
      </w:ins>
      <w:r w:rsidR="00D56F6B" w:rsidRPr="002B42A7">
        <w:rPr>
          <w:rFonts w:ascii="Times New Roman" w:hAnsi="Times New Roman" w:cs="Times New Roman"/>
          <w:bCs/>
          <w:color w:val="000000" w:themeColor="text1"/>
          <w:rPrChange w:id="8770" w:author="Ruijie Xu" w:date="2022-03-10T12:31:00Z">
            <w:rPr>
              <w:bCs/>
              <w:color w:val="000000" w:themeColor="text1"/>
            </w:rPr>
          </w:rPrChange>
        </w:rPr>
        <w:t xml:space="preserve">in the kidney samples </w:t>
      </w:r>
      <w:del w:id="8771" w:author="Rajeev, Sree" w:date="2022-03-01T14:16:00Z">
        <w:r w:rsidR="00C9192C" w:rsidRPr="002B42A7" w:rsidDel="000A335D">
          <w:rPr>
            <w:rFonts w:ascii="Times New Roman" w:hAnsi="Times New Roman" w:cs="Times New Roman"/>
            <w:bCs/>
            <w:color w:val="000000" w:themeColor="text1"/>
            <w:rPrChange w:id="8772" w:author="Ruijie Xu" w:date="2022-03-10T12:31:00Z">
              <w:rPr>
                <w:bCs/>
                <w:color w:val="000000" w:themeColor="text1"/>
              </w:rPr>
            </w:rPrChange>
          </w:rPr>
          <w:delText>was validated</w:delText>
        </w:r>
      </w:del>
      <w:del w:id="8773" w:author="Ruijie Xu" w:date="2022-03-04T11:25:00Z">
        <w:r w:rsidR="00C9192C" w:rsidRPr="002B42A7" w:rsidDel="00B23538">
          <w:rPr>
            <w:rFonts w:ascii="Times New Roman" w:hAnsi="Times New Roman" w:cs="Times New Roman"/>
            <w:bCs/>
            <w:color w:val="000000" w:themeColor="text1"/>
            <w:rPrChange w:id="8774"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8775" w:author="Ruijie Xu" w:date="2022-03-10T12:31:00Z">
            <w:rPr>
              <w:bCs/>
              <w:color w:val="000000" w:themeColor="text1"/>
            </w:rPr>
          </w:rPrChange>
        </w:rPr>
        <w:t xml:space="preserve">using three traditional methods </w:t>
      </w:r>
      <w:commentRangeStart w:id="8776"/>
      <w:commentRangeStart w:id="8777"/>
      <w:r w:rsidR="003061D9" w:rsidRPr="002B42A7">
        <w:rPr>
          <w:rFonts w:ascii="Times New Roman" w:hAnsi="Times New Roman" w:cs="Times New Roman"/>
          <w:bCs/>
          <w:color w:val="000000" w:themeColor="text1"/>
          <w:rPrChange w:id="8778" w:author="Ruijie Xu" w:date="2022-03-10T12:31:00Z">
            <w:rPr>
              <w:bCs/>
              <w:color w:val="000000" w:themeColor="text1"/>
            </w:rPr>
          </w:rPrChange>
        </w:rPr>
        <w:t xml:space="preserve">(PCR/DFA/Culture), </w:t>
      </w:r>
      <w:commentRangeEnd w:id="8776"/>
      <w:r w:rsidR="00CE098C" w:rsidRPr="002B42A7">
        <w:rPr>
          <w:rStyle w:val="CommentReference"/>
          <w:rFonts w:ascii="Times New Roman" w:hAnsi="Times New Roman" w:cs="Times New Roman"/>
          <w:sz w:val="24"/>
          <w:szCs w:val="24"/>
          <w:rPrChange w:id="8779" w:author="Ruijie Xu" w:date="2022-03-10T12:31:00Z">
            <w:rPr>
              <w:rStyle w:val="CommentReference"/>
            </w:rPr>
          </w:rPrChange>
        </w:rPr>
        <w:commentReference w:id="8776"/>
      </w:r>
      <w:commentRangeEnd w:id="8777"/>
      <w:r w:rsidR="006241A3" w:rsidRPr="002B42A7">
        <w:rPr>
          <w:rStyle w:val="CommentReference"/>
          <w:rFonts w:ascii="Times New Roman" w:hAnsi="Times New Roman" w:cs="Times New Roman"/>
          <w:sz w:val="24"/>
          <w:szCs w:val="24"/>
          <w:rPrChange w:id="8780" w:author="Ruijie Xu" w:date="2022-03-10T12:31:00Z">
            <w:rPr>
              <w:rStyle w:val="CommentReference"/>
            </w:rPr>
          </w:rPrChange>
        </w:rPr>
        <w:commentReference w:id="8777"/>
      </w:r>
      <w:ins w:id="8781" w:author="Rajeev, Sree" w:date="2022-03-03T11:31:00Z">
        <w:r w:rsidR="00B1228A" w:rsidRPr="002B42A7">
          <w:rPr>
            <w:rFonts w:ascii="Times New Roman" w:hAnsi="Times New Roman" w:cs="Times New Roman"/>
            <w:bCs/>
            <w:color w:val="000000" w:themeColor="text1"/>
            <w:rPrChange w:id="8782" w:author="Ruijie Xu" w:date="2022-03-10T12:31:00Z">
              <w:rPr>
                <w:bCs/>
                <w:color w:val="000000" w:themeColor="text1"/>
              </w:rPr>
            </w:rPrChange>
          </w:rPr>
          <w:t>i</w:t>
        </w:r>
      </w:ins>
      <w:ins w:id="8783" w:author="Rajeev, Sree" w:date="2022-03-01T14:20:00Z">
        <w:del w:id="8784" w:author="Rajeev, Sree" w:date="2022-03-03T11:31:00Z">
          <w:r w:rsidR="000A335D" w:rsidRPr="002B42A7" w:rsidDel="00B1228A">
            <w:rPr>
              <w:rFonts w:ascii="Times New Roman" w:hAnsi="Times New Roman" w:cs="Times New Roman"/>
              <w:bCs/>
              <w:color w:val="000000" w:themeColor="text1"/>
              <w:rPrChange w:id="8785"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8786" w:author="Ruijie Xu" w:date="2022-03-10T12:31:00Z">
              <w:rPr>
                <w:bCs/>
                <w:color w:val="000000" w:themeColor="text1"/>
              </w:rPr>
            </w:rPrChange>
          </w:rPr>
          <w:t xml:space="preserve">n comparison to the metagenomics </w:t>
        </w:r>
      </w:ins>
      <w:ins w:id="8787" w:author="Rajeev, Sree" w:date="2022-03-01T14:21:00Z">
        <w:r w:rsidR="000A335D" w:rsidRPr="002B42A7">
          <w:rPr>
            <w:rFonts w:ascii="Times New Roman" w:hAnsi="Times New Roman" w:cs="Times New Roman"/>
            <w:bCs/>
            <w:color w:val="000000" w:themeColor="text1"/>
            <w:rPrChange w:id="8788" w:author="Ruijie Xu" w:date="2022-03-10T12:31:00Z">
              <w:rPr>
                <w:bCs/>
                <w:color w:val="000000" w:themeColor="text1"/>
              </w:rPr>
            </w:rPrChange>
          </w:rPr>
          <w:t xml:space="preserve">data is shown in </w:t>
        </w:r>
      </w:ins>
      <w:del w:id="8789" w:author="Rajeev, Sree" w:date="2022-03-01T14:21:00Z">
        <w:r w:rsidR="003061D9" w:rsidRPr="002B42A7" w:rsidDel="000A335D">
          <w:rPr>
            <w:rFonts w:ascii="Times New Roman" w:hAnsi="Times New Roman" w:cs="Times New Roman"/>
            <w:bCs/>
            <w:i/>
            <w:color w:val="000000" w:themeColor="text1"/>
            <w:rPrChange w:id="8790"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8791" w:author="Ruijie Xu" w:date="2022-03-10T12:31:00Z">
              <w:rPr>
                <w:bCs/>
                <w:color w:val="000000" w:themeColor="text1"/>
              </w:rPr>
            </w:rPrChange>
          </w:rPr>
          <w:delText xml:space="preserve"> was identified in </w:delText>
        </w:r>
      </w:del>
      <w:ins w:id="8792" w:author="Liliana Salvador" w:date="2022-02-26T19:25:00Z">
        <w:del w:id="8793" w:author="Rajeev, Sree" w:date="2022-03-01T14:21:00Z">
          <w:r w:rsidR="00CE098C" w:rsidRPr="002B42A7" w:rsidDel="000A335D">
            <w:rPr>
              <w:rFonts w:ascii="Times New Roman" w:hAnsi="Times New Roman" w:cs="Times New Roman"/>
              <w:bCs/>
              <w:color w:val="000000" w:themeColor="text1"/>
              <w:rPrChange w:id="8794" w:author="Ruijie Xu" w:date="2022-03-10T12:31:00Z">
                <w:rPr>
                  <w:bCs/>
                  <w:color w:val="000000" w:themeColor="text1"/>
                </w:rPr>
              </w:rPrChange>
            </w:rPr>
            <w:delText>two kid</w:delText>
          </w:r>
        </w:del>
      </w:ins>
      <w:ins w:id="8795" w:author="Liliana Salvador" w:date="2022-02-26T19:26:00Z">
        <w:del w:id="8796" w:author="Rajeev, Sree" w:date="2022-03-01T14:21:00Z">
          <w:r w:rsidR="00CE098C" w:rsidRPr="002B42A7" w:rsidDel="000A335D">
            <w:rPr>
              <w:rFonts w:ascii="Times New Roman" w:hAnsi="Times New Roman" w:cs="Times New Roman"/>
              <w:bCs/>
              <w:color w:val="000000" w:themeColor="text1"/>
              <w:rPrChange w:id="8797" w:author="Ruijie Xu" w:date="2022-03-10T12:31:00Z">
                <w:rPr>
                  <w:bCs/>
                  <w:color w:val="000000" w:themeColor="text1"/>
                </w:rPr>
              </w:rPrChange>
            </w:rPr>
            <w:delText xml:space="preserve">ney </w:delText>
          </w:r>
        </w:del>
      </w:ins>
      <w:del w:id="8798" w:author="Rajeev, Sree" w:date="2022-03-01T14:21:00Z">
        <w:r w:rsidR="003061D9" w:rsidRPr="002B42A7" w:rsidDel="000A335D">
          <w:rPr>
            <w:rFonts w:ascii="Times New Roman" w:hAnsi="Times New Roman" w:cs="Times New Roman"/>
            <w:bCs/>
            <w:color w:val="000000" w:themeColor="text1"/>
            <w:rPrChange w:id="8799" w:author="Ruijie Xu" w:date="2022-03-10T12:31:00Z">
              <w:rPr>
                <w:bCs/>
                <w:color w:val="000000" w:themeColor="text1"/>
              </w:rPr>
            </w:rPrChange>
          </w:rPr>
          <w:delText xml:space="preserve">samples </w:delText>
        </w:r>
      </w:del>
      <w:ins w:id="8800" w:author="Liliana Salvador" w:date="2022-02-26T19:26:00Z">
        <w:del w:id="8801" w:author="Rajeev, Sree" w:date="2022-03-01T14:21:00Z">
          <w:r w:rsidR="00CE098C" w:rsidRPr="002B42A7" w:rsidDel="000A335D">
            <w:rPr>
              <w:rFonts w:ascii="Times New Roman" w:hAnsi="Times New Roman" w:cs="Times New Roman"/>
              <w:bCs/>
              <w:color w:val="000000" w:themeColor="text1"/>
              <w:rPrChange w:id="8802" w:author="Ruijie Xu" w:date="2022-03-10T12:31:00Z">
                <w:rPr>
                  <w:bCs/>
                  <w:color w:val="000000" w:themeColor="text1"/>
                </w:rPr>
              </w:rPrChange>
            </w:rPr>
            <w:delText>(</w:delText>
          </w:r>
        </w:del>
      </w:ins>
      <w:del w:id="8803" w:author="Rajeev, Sree" w:date="2022-03-01T14:21:00Z">
        <w:r w:rsidR="003061D9" w:rsidRPr="002B42A7" w:rsidDel="000A335D">
          <w:rPr>
            <w:rFonts w:ascii="Times New Roman" w:hAnsi="Times New Roman" w:cs="Times New Roman"/>
            <w:bCs/>
            <w:color w:val="000000" w:themeColor="text1"/>
            <w:rPrChange w:id="8804" w:author="Ruijie Xu" w:date="2022-03-10T12:31:00Z">
              <w:rPr>
                <w:bCs/>
                <w:color w:val="000000" w:themeColor="text1"/>
              </w:rPr>
            </w:rPrChange>
          </w:rPr>
          <w:delText>R22.K and R28K</w:delText>
        </w:r>
      </w:del>
      <w:ins w:id="8805" w:author="Liliana Salvador" w:date="2022-02-26T19:26:00Z">
        <w:del w:id="8806" w:author="Rajeev, Sree" w:date="2022-03-01T14:21:00Z">
          <w:r w:rsidR="00CE098C" w:rsidRPr="002B42A7" w:rsidDel="000A335D">
            <w:rPr>
              <w:rFonts w:ascii="Times New Roman" w:hAnsi="Times New Roman" w:cs="Times New Roman"/>
              <w:bCs/>
              <w:color w:val="000000" w:themeColor="text1"/>
              <w:rPrChange w:id="8807" w:author="Ruijie Xu" w:date="2022-03-10T12:31:00Z">
                <w:rPr>
                  <w:bCs/>
                  <w:color w:val="000000" w:themeColor="text1"/>
                </w:rPr>
              </w:rPrChange>
            </w:rPr>
            <w:delText>)</w:delText>
          </w:r>
        </w:del>
      </w:ins>
      <w:del w:id="8808" w:author="Rajeev, Sree" w:date="2022-03-01T14:21:00Z">
        <w:r w:rsidR="003061D9" w:rsidRPr="002B42A7" w:rsidDel="000A335D">
          <w:rPr>
            <w:rFonts w:ascii="Times New Roman" w:hAnsi="Times New Roman" w:cs="Times New Roman"/>
            <w:bCs/>
            <w:color w:val="000000" w:themeColor="text1"/>
            <w:rPrChange w:id="8809" w:author="Ruijie Xu" w:date="2022-03-10T12:31:00Z">
              <w:rPr>
                <w:bCs/>
                <w:color w:val="000000" w:themeColor="text1"/>
              </w:rPr>
            </w:rPrChange>
          </w:rPr>
          <w:delText xml:space="preserve"> by all three methods, but only identified by PCR in </w:delText>
        </w:r>
      </w:del>
      <w:ins w:id="8810" w:author="Liliana Salvador" w:date="2022-02-26T19:26:00Z">
        <w:del w:id="8811" w:author="Rajeev, Sree" w:date="2022-03-01T14:21:00Z">
          <w:r w:rsidR="00CE098C" w:rsidRPr="002B42A7" w:rsidDel="000A335D">
            <w:rPr>
              <w:rFonts w:ascii="Times New Roman" w:hAnsi="Times New Roman" w:cs="Times New Roman"/>
              <w:bCs/>
              <w:color w:val="000000" w:themeColor="text1"/>
              <w:rPrChange w:id="8812" w:author="Ruijie Xu" w:date="2022-03-10T12:31:00Z">
                <w:rPr>
                  <w:bCs/>
                  <w:color w:val="000000" w:themeColor="text1"/>
                </w:rPr>
              </w:rPrChange>
            </w:rPr>
            <w:delText xml:space="preserve">the third kidney </w:delText>
          </w:r>
        </w:del>
      </w:ins>
      <w:del w:id="8813" w:author="Rajeev, Sree" w:date="2022-03-01T14:21:00Z">
        <w:r w:rsidR="003061D9" w:rsidRPr="002B42A7" w:rsidDel="000A335D">
          <w:rPr>
            <w:rFonts w:ascii="Times New Roman" w:hAnsi="Times New Roman" w:cs="Times New Roman"/>
            <w:bCs/>
            <w:color w:val="000000" w:themeColor="text1"/>
            <w:rPrChange w:id="8814" w:author="Ruijie Xu" w:date="2022-03-10T12:31:00Z">
              <w:rPr>
                <w:bCs/>
                <w:color w:val="000000" w:themeColor="text1"/>
              </w:rPr>
            </w:rPrChange>
          </w:rPr>
          <w:delText xml:space="preserve">samples </w:delText>
        </w:r>
      </w:del>
      <w:ins w:id="8815" w:author="Liliana Salvador" w:date="2022-02-26T19:26:00Z">
        <w:del w:id="8816" w:author="Rajeev, Sree" w:date="2022-03-01T14:21:00Z">
          <w:r w:rsidR="00CE098C" w:rsidRPr="002B42A7" w:rsidDel="000A335D">
            <w:rPr>
              <w:rFonts w:ascii="Times New Roman" w:hAnsi="Times New Roman" w:cs="Times New Roman"/>
              <w:bCs/>
              <w:color w:val="000000" w:themeColor="text1"/>
              <w:rPrChange w:id="8817" w:author="Ruijie Xu" w:date="2022-03-10T12:31:00Z">
                <w:rPr>
                  <w:bCs/>
                  <w:color w:val="000000" w:themeColor="text1"/>
                </w:rPr>
              </w:rPrChange>
            </w:rPr>
            <w:delText>(</w:delText>
          </w:r>
        </w:del>
      </w:ins>
      <w:del w:id="8818" w:author="Rajeev, Sree" w:date="2022-03-01T14:21:00Z">
        <w:r w:rsidR="003061D9" w:rsidRPr="002B42A7" w:rsidDel="000A335D">
          <w:rPr>
            <w:rFonts w:ascii="Times New Roman" w:hAnsi="Times New Roman" w:cs="Times New Roman"/>
            <w:bCs/>
            <w:color w:val="000000" w:themeColor="text1"/>
            <w:rPrChange w:id="8819" w:author="Ruijie Xu" w:date="2022-03-10T12:31:00Z">
              <w:rPr>
                <w:bCs/>
                <w:color w:val="000000" w:themeColor="text1"/>
              </w:rPr>
            </w:rPrChange>
          </w:rPr>
          <w:delText>R26.K</w:delText>
        </w:r>
      </w:del>
      <w:ins w:id="8820" w:author="Liliana Salvador" w:date="2022-02-26T19:26:00Z">
        <w:del w:id="8821" w:author="Rajeev, Sree" w:date="2022-03-01T14:21:00Z">
          <w:r w:rsidR="00CE098C" w:rsidRPr="002B42A7" w:rsidDel="000A335D">
            <w:rPr>
              <w:rFonts w:ascii="Times New Roman" w:hAnsi="Times New Roman" w:cs="Times New Roman"/>
              <w:bCs/>
              <w:color w:val="000000" w:themeColor="text1"/>
              <w:rPrChange w:id="8822" w:author="Ruijie Xu" w:date="2022-03-10T12:31:00Z">
                <w:rPr>
                  <w:bCs/>
                  <w:color w:val="000000" w:themeColor="text1"/>
                </w:rPr>
              </w:rPrChange>
            </w:rPr>
            <w:delText>)</w:delText>
          </w:r>
        </w:del>
      </w:ins>
      <w:ins w:id="8823" w:author="Ruijie Xu" w:date="2022-02-03T12:43:00Z">
        <w:del w:id="8824" w:author="Rajeev, Sree" w:date="2022-03-01T14:21:00Z">
          <w:r w:rsidR="00C8225D" w:rsidRPr="002B42A7" w:rsidDel="000A335D">
            <w:rPr>
              <w:rFonts w:ascii="Times New Roman" w:hAnsi="Times New Roman" w:cs="Times New Roman"/>
              <w:bCs/>
              <w:color w:val="000000" w:themeColor="text1"/>
              <w:rPrChange w:id="8825"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8826"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8827" w:author="Ruijie Xu" w:date="2022-03-10T12:31:00Z">
              <w:rPr>
                <w:bCs/>
                <w:color w:val="000000" w:themeColor="text1"/>
              </w:rPr>
            </w:rPrChange>
          </w:rPr>
          <w:t>II</w:t>
        </w:r>
        <w:del w:id="8828" w:author="Rajeev, Sree" w:date="2022-03-01T14:21:00Z">
          <w:r w:rsidR="00C8225D" w:rsidRPr="002B42A7" w:rsidDel="000A335D">
            <w:rPr>
              <w:rFonts w:ascii="Times New Roman" w:hAnsi="Times New Roman" w:cs="Times New Roman"/>
              <w:bCs/>
              <w:color w:val="000000" w:themeColor="text1"/>
              <w:rPrChange w:id="8829"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8830" w:author="Ruijie Xu" w:date="2022-03-10T12:31:00Z">
            <w:rPr>
              <w:bCs/>
              <w:color w:val="000000" w:themeColor="text1"/>
            </w:rPr>
          </w:rPrChange>
        </w:rPr>
        <w:t>.</w:t>
      </w:r>
      <w:r w:rsidRPr="002B42A7">
        <w:rPr>
          <w:rFonts w:ascii="Times New Roman" w:hAnsi="Times New Roman" w:cs="Times New Roman"/>
          <w:bCs/>
          <w:color w:val="000000" w:themeColor="text1"/>
          <w:rPrChange w:id="8831" w:author="Ruijie Xu" w:date="2022-03-10T12:31:00Z">
            <w:rPr>
              <w:bCs/>
              <w:color w:val="000000" w:themeColor="text1"/>
            </w:rPr>
          </w:rPrChange>
        </w:rPr>
        <w:t xml:space="preserve"> </w:t>
      </w:r>
      <w:bookmarkEnd w:id="6397"/>
      <w:bookmarkEnd w:id="6398"/>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8832"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8833" w:author="Ruijie Xu" w:date="2022-03-10T12:31:00Z">
            <w:rPr>
              <w:b/>
              <w:bCs/>
              <w:color w:val="000000" w:themeColor="text1"/>
            </w:rPr>
          </w:rPrChange>
        </w:rPr>
      </w:pPr>
      <w:r w:rsidRPr="002B42A7">
        <w:rPr>
          <w:rFonts w:ascii="Times New Roman" w:hAnsi="Times New Roman" w:cs="Times New Roman"/>
          <w:b/>
          <w:bCs/>
          <w:color w:val="000000" w:themeColor="text1"/>
          <w:rPrChange w:id="8834"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8835" w:author="Rajeev, Sree" w:date="2022-03-02T12:56:00Z"/>
          <w:rFonts w:ascii="Times New Roman" w:hAnsi="Times New Roman" w:cs="Times New Roman"/>
          <w:color w:val="000000" w:themeColor="text1"/>
          <w:rPrChange w:id="8836" w:author="Ruijie Xu" w:date="2022-03-10T12:31:00Z">
            <w:rPr>
              <w:del w:id="8837" w:author="Rajeev, Sree" w:date="2022-03-02T12:56:00Z"/>
              <w:color w:val="000000" w:themeColor="text1"/>
            </w:rPr>
          </w:rPrChange>
        </w:rPr>
      </w:pPr>
      <w:commentRangeStart w:id="8838"/>
      <w:del w:id="8839" w:author="Rajeev, Sree" w:date="2022-03-01T14:23:00Z">
        <w:r w:rsidRPr="002B42A7" w:rsidDel="006241A3">
          <w:rPr>
            <w:rFonts w:ascii="Times New Roman" w:hAnsi="Times New Roman" w:cs="Times New Roman"/>
            <w:color w:val="000000" w:themeColor="text1"/>
            <w:rPrChange w:id="8840" w:author="Ruijie Xu" w:date="2022-03-10T12:31:00Z">
              <w:rPr>
                <w:color w:val="000000" w:themeColor="text1"/>
              </w:rPr>
            </w:rPrChange>
          </w:rPr>
          <w:delText>Profilin</w:delText>
        </w:r>
      </w:del>
      <w:ins w:id="8841" w:author="Ruijie Xu" w:date="2022-02-27T12:49:00Z">
        <w:del w:id="8842" w:author="Rajeev, Sree" w:date="2022-03-01T14:23:00Z">
          <w:r w:rsidR="00095D56" w:rsidRPr="002B42A7" w:rsidDel="006241A3">
            <w:rPr>
              <w:rFonts w:ascii="Times New Roman" w:hAnsi="Times New Roman" w:cs="Times New Roman"/>
              <w:color w:val="000000" w:themeColor="text1"/>
              <w:rPrChange w:id="8843" w:author="Ruijie Xu" w:date="2022-03-10T12:31:00Z">
                <w:rPr>
                  <w:color w:val="000000" w:themeColor="text1"/>
                </w:rPr>
              </w:rPrChange>
            </w:rPr>
            <w:delText>g</w:delText>
          </w:r>
        </w:del>
      </w:ins>
      <w:del w:id="8844" w:author="Rajeev, Sree" w:date="2022-03-01T14:23:00Z">
        <w:r w:rsidRPr="002B42A7" w:rsidDel="006241A3">
          <w:rPr>
            <w:rFonts w:ascii="Times New Roman" w:hAnsi="Times New Roman" w:cs="Times New Roman"/>
            <w:color w:val="000000" w:themeColor="text1"/>
            <w:rPrChange w:id="8845" w:author="Ruijie Xu" w:date="2022-03-10T12:31:00Z">
              <w:rPr>
                <w:color w:val="000000" w:themeColor="text1"/>
              </w:rPr>
            </w:rPrChange>
          </w:rPr>
          <w:delText>g the microbial</w:delText>
        </w:r>
      </w:del>
      <w:ins w:id="8846" w:author="Ruijie Xu" w:date="2022-02-27T12:45:00Z">
        <w:del w:id="8847" w:author="Rajeev, Sree" w:date="2022-03-01T14:23:00Z">
          <w:r w:rsidR="0093526E" w:rsidRPr="002B42A7" w:rsidDel="006241A3">
            <w:rPr>
              <w:rFonts w:ascii="Times New Roman" w:hAnsi="Times New Roman" w:cs="Times New Roman"/>
              <w:color w:val="000000" w:themeColor="text1"/>
              <w:rPrChange w:id="8848" w:author="Ruijie Xu" w:date="2022-03-10T12:31:00Z">
                <w:rPr>
                  <w:color w:val="000000" w:themeColor="text1"/>
                </w:rPr>
              </w:rPrChange>
            </w:rPr>
            <w:delText xml:space="preserve"> coummunities</w:delText>
          </w:r>
        </w:del>
      </w:ins>
      <w:del w:id="8849" w:author="Rajeev, Sree" w:date="2022-03-01T14:23:00Z">
        <w:r w:rsidRPr="002B42A7" w:rsidDel="006241A3">
          <w:rPr>
            <w:rFonts w:ascii="Times New Roman" w:hAnsi="Times New Roman" w:cs="Times New Roman"/>
            <w:color w:val="000000" w:themeColor="text1"/>
            <w:rPrChange w:id="8850" w:author="Ruijie Xu" w:date="2022-03-10T12:31:00Z">
              <w:rPr>
                <w:color w:val="000000" w:themeColor="text1"/>
              </w:rPr>
            </w:rPrChange>
          </w:rPr>
          <w:delText xml:space="preserve"> taxonomie</w:delText>
        </w:r>
      </w:del>
      <w:ins w:id="8851" w:author="Ruijie Xu" w:date="2022-02-27T12:45:00Z">
        <w:del w:id="8852" w:author="Rajeev, Sree" w:date="2022-03-01T14:23:00Z">
          <w:r w:rsidR="0093526E" w:rsidRPr="002B42A7" w:rsidDel="006241A3">
            <w:rPr>
              <w:rFonts w:ascii="Times New Roman" w:hAnsi="Times New Roman" w:cs="Times New Roman"/>
              <w:color w:val="000000" w:themeColor="text1"/>
              <w:rPrChange w:id="8853" w:author="Ruijie Xu" w:date="2022-03-10T12:31:00Z">
                <w:rPr>
                  <w:color w:val="000000" w:themeColor="text1"/>
                </w:rPr>
              </w:rPrChange>
            </w:rPr>
            <w:delText xml:space="preserve"> </w:delText>
          </w:r>
        </w:del>
      </w:ins>
      <w:del w:id="8854" w:author="Rajeev, Sree" w:date="2022-03-01T14:23:00Z">
        <w:r w:rsidRPr="002B42A7" w:rsidDel="006241A3">
          <w:rPr>
            <w:rFonts w:ascii="Times New Roman" w:hAnsi="Times New Roman" w:cs="Times New Roman"/>
            <w:color w:val="000000" w:themeColor="text1"/>
            <w:rPrChange w:id="8855"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8856"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8857"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8858" w:author="Ruijie Xu" w:date="2022-03-10T12:31:00Z">
              <w:rPr>
                <w:color w:val="000000" w:themeColor="text1"/>
              </w:rPr>
            </w:rPrChange>
          </w:rPr>
          <w:delText xml:space="preserve"> </w:delText>
        </w:r>
      </w:del>
      <w:ins w:id="8859" w:author="Ruijie Xu" w:date="2022-02-27T12:46:00Z">
        <w:del w:id="8860" w:author="Rajeev, Sree" w:date="2022-03-01T14:23:00Z">
          <w:r w:rsidR="00095D56" w:rsidRPr="002B42A7" w:rsidDel="006241A3">
            <w:rPr>
              <w:rFonts w:ascii="Times New Roman" w:hAnsi="Times New Roman" w:cs="Times New Roman"/>
              <w:color w:val="000000" w:themeColor="text1"/>
              <w:rPrChange w:id="8861" w:author="Ruijie Xu" w:date="2022-03-10T12:31:00Z">
                <w:rPr>
                  <w:color w:val="000000" w:themeColor="text1"/>
                </w:rPr>
              </w:rPrChange>
            </w:rPr>
            <w:delText xml:space="preserve">using metagenomics sequencing </w:delText>
          </w:r>
        </w:del>
      </w:ins>
      <w:ins w:id="8862" w:author="Ruijie Xu" w:date="2022-02-27T12:48:00Z">
        <w:del w:id="8863" w:author="Rajeev, Sree" w:date="2022-03-01T14:23:00Z">
          <w:r w:rsidR="00095D56" w:rsidRPr="002B42A7" w:rsidDel="006241A3">
            <w:rPr>
              <w:rFonts w:ascii="Times New Roman" w:hAnsi="Times New Roman" w:cs="Times New Roman"/>
              <w:color w:val="000000" w:themeColor="text1"/>
              <w:rPrChange w:id="8864" w:author="Ruijie Xu" w:date="2022-03-10T12:31:00Z">
                <w:rPr>
                  <w:color w:val="000000" w:themeColor="text1"/>
                </w:rPr>
              </w:rPrChange>
            </w:rPr>
            <w:delText xml:space="preserve">increases </w:delText>
          </w:r>
        </w:del>
      </w:ins>
      <w:ins w:id="8865" w:author="Ruijie Xu" w:date="2022-02-27T12:49:00Z">
        <w:del w:id="8866" w:author="Rajeev, Sree" w:date="2022-03-01T14:23:00Z">
          <w:r w:rsidR="00095D56" w:rsidRPr="002B42A7" w:rsidDel="006241A3">
            <w:rPr>
              <w:rFonts w:ascii="Times New Roman" w:hAnsi="Times New Roman" w:cs="Times New Roman"/>
              <w:color w:val="000000" w:themeColor="text1"/>
              <w:rPrChange w:id="8867" w:author="Ruijie Xu" w:date="2022-03-10T12:31:00Z">
                <w:rPr>
                  <w:color w:val="000000" w:themeColor="text1"/>
                </w:rPr>
              </w:rPrChange>
            </w:rPr>
            <w:delText xml:space="preserve">the resolution of  </w:delText>
          </w:r>
        </w:del>
      </w:ins>
      <w:ins w:id="8868" w:author="Ruijie Xu" w:date="2022-02-27T12:48:00Z">
        <w:del w:id="8869" w:author="Rajeev, Sree" w:date="2022-03-01T14:23:00Z">
          <w:r w:rsidR="00095D56" w:rsidRPr="002B42A7" w:rsidDel="006241A3">
            <w:rPr>
              <w:rFonts w:ascii="Times New Roman" w:hAnsi="Times New Roman" w:cs="Times New Roman"/>
              <w:color w:val="000000" w:themeColor="text1"/>
              <w:rPrChange w:id="8870" w:author="Ruijie Xu" w:date="2022-03-10T12:31:00Z">
                <w:rPr>
                  <w:color w:val="000000" w:themeColor="text1"/>
                </w:rPr>
              </w:rPrChange>
            </w:rPr>
            <w:delText>our understanding for the m</w:delText>
          </w:r>
        </w:del>
      </w:ins>
      <w:ins w:id="8871" w:author="Ruijie Xu" w:date="2022-02-27T12:49:00Z">
        <w:del w:id="8872" w:author="Rajeev, Sree" w:date="2022-03-01T14:23:00Z">
          <w:r w:rsidR="00095D56" w:rsidRPr="002B42A7" w:rsidDel="006241A3">
            <w:rPr>
              <w:rFonts w:ascii="Times New Roman" w:hAnsi="Times New Roman" w:cs="Times New Roman"/>
              <w:color w:val="000000" w:themeColor="text1"/>
              <w:rPrChange w:id="8873" w:author="Ruijie Xu" w:date="2022-03-10T12:31:00Z">
                <w:rPr>
                  <w:color w:val="000000" w:themeColor="text1"/>
                </w:rPr>
              </w:rPrChange>
            </w:rPr>
            <w:delText>icrobiome around us</w:delText>
          </w:r>
        </w:del>
      </w:ins>
      <w:del w:id="8874" w:author="Rajeev, Sree" w:date="2022-03-01T14:23:00Z">
        <w:r w:rsidRPr="002B42A7" w:rsidDel="006241A3">
          <w:rPr>
            <w:rFonts w:ascii="Times New Roman" w:hAnsi="Times New Roman" w:cs="Times New Roman"/>
            <w:color w:val="000000" w:themeColor="text1"/>
            <w:rPrChange w:id="8875"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8876"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8877"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8878"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8879"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8880"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8881"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8882" w:author="Ruijie Xu" w:date="2022-03-10T12:31:00Z">
              <w:rPr>
                <w:color w:val="000000" w:themeColor="text1"/>
              </w:rPr>
            </w:rPrChange>
          </w:rPr>
          <w:delText xml:space="preserve"> of studies </w:delText>
        </w:r>
        <w:commentRangeEnd w:id="8838"/>
        <w:r w:rsidR="00CE098C" w:rsidRPr="002B42A7" w:rsidDel="006241A3">
          <w:rPr>
            <w:rStyle w:val="CommentReference"/>
            <w:rFonts w:ascii="Times New Roman" w:hAnsi="Times New Roman" w:cs="Times New Roman"/>
            <w:sz w:val="24"/>
            <w:szCs w:val="24"/>
            <w:rPrChange w:id="8883" w:author="Ruijie Xu" w:date="2022-03-10T12:31:00Z">
              <w:rPr>
                <w:rStyle w:val="CommentReference"/>
              </w:rPr>
            </w:rPrChange>
          </w:rPr>
          <w:commentReference w:id="8838"/>
        </w:r>
        <w:r w:rsidR="0083285D" w:rsidRPr="002B42A7" w:rsidDel="006241A3">
          <w:rPr>
            <w:rFonts w:ascii="Times New Roman" w:hAnsi="Times New Roman" w:cs="Times New Roman"/>
            <w:color w:val="000000" w:themeColor="text1"/>
            <w:rPrChange w:id="8884"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885"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8886"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8887"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8888"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8889"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890"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8891" w:author="Ruijie Xu" w:date="2022-03-10T12:31:00Z">
            <w:rPr>
              <w:color w:val="000000" w:themeColor="text1"/>
            </w:rPr>
          </w:rPrChange>
        </w:rPr>
        <w:t xml:space="preserve">a </w:t>
      </w:r>
      <w:r w:rsidRPr="002B42A7">
        <w:rPr>
          <w:rFonts w:ascii="Times New Roman" w:hAnsi="Times New Roman" w:cs="Times New Roman"/>
          <w:color w:val="000000" w:themeColor="text1"/>
          <w:rPrChange w:id="8892"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8893"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8894"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895" w:author="Ruijie Xu" w:date="2022-03-10T12:31:00Z">
            <w:rPr>
              <w:color w:val="000000" w:themeColor="text1"/>
            </w:rPr>
          </w:rPrChange>
        </w:rPr>
        <w:t>with</w:t>
      </w:r>
      <w:r w:rsidRPr="002B42A7">
        <w:rPr>
          <w:rFonts w:ascii="Times New Roman" w:hAnsi="Times New Roman" w:cs="Times New Roman"/>
          <w:color w:val="000000" w:themeColor="text1"/>
          <w:rPrChange w:id="8896"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8897" w:author="Ruijie Xu" w:date="2022-03-10T12:31:00Z">
            <w:rPr>
              <w:color w:val="000000" w:themeColor="text1"/>
            </w:rPr>
          </w:rPrChange>
        </w:rPr>
        <w:t xml:space="preserve">, </w:t>
      </w:r>
      <w:r w:rsidRPr="002B42A7">
        <w:rPr>
          <w:rFonts w:ascii="Times New Roman" w:hAnsi="Times New Roman" w:cs="Times New Roman"/>
          <w:color w:val="000000" w:themeColor="text1"/>
          <w:rPrChange w:id="8898" w:author="Ruijie Xu" w:date="2022-03-10T12:31:00Z">
            <w:rPr>
              <w:color w:val="000000" w:themeColor="text1"/>
            </w:rPr>
          </w:rPrChange>
        </w:rPr>
        <w:t>archaea</w:t>
      </w:r>
      <w:r w:rsidR="00B67F65" w:rsidRPr="002B42A7">
        <w:rPr>
          <w:rFonts w:ascii="Times New Roman" w:hAnsi="Times New Roman" w:cs="Times New Roman"/>
          <w:color w:val="000000" w:themeColor="text1"/>
          <w:rPrChange w:id="8899" w:author="Ruijie Xu" w:date="2022-03-10T12:31:00Z">
            <w:rPr>
              <w:color w:val="000000" w:themeColor="text1"/>
            </w:rPr>
          </w:rPrChange>
        </w:rPr>
        <w:t>,</w:t>
      </w:r>
      <w:r w:rsidRPr="002B42A7">
        <w:rPr>
          <w:rFonts w:ascii="Times New Roman" w:hAnsi="Times New Roman" w:cs="Times New Roman"/>
          <w:color w:val="000000" w:themeColor="text1"/>
          <w:rPrChange w:id="8900"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8901" w:author="Ruijie Xu" w:date="2022-03-10T12:31:00Z">
            <w:rPr>
              <w:color w:val="000000" w:themeColor="text1"/>
            </w:rPr>
          </w:rPrChange>
        </w:rPr>
        <w:t xml:space="preserve">and </w:t>
      </w:r>
      <w:del w:id="8902" w:author="Ruijie Xu" w:date="2022-03-04T11:26:00Z">
        <w:r w:rsidRPr="002B42A7" w:rsidDel="00B23538">
          <w:rPr>
            <w:rFonts w:ascii="Times New Roman" w:hAnsi="Times New Roman" w:cs="Times New Roman"/>
            <w:color w:val="000000" w:themeColor="text1"/>
            <w:rPrChange w:id="890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904"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8905"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906" w:author="Ruijie Xu" w:date="2022-03-10T12:31:00Z">
            <w:rPr>
              <w:color w:val="000000" w:themeColor="text1"/>
            </w:rPr>
          </w:rPrChange>
        </w:rPr>
        <w:t>for</w:t>
      </w:r>
      <w:r w:rsidRPr="002B42A7">
        <w:rPr>
          <w:rFonts w:ascii="Times New Roman" w:hAnsi="Times New Roman" w:cs="Times New Roman"/>
          <w:color w:val="000000" w:themeColor="text1"/>
          <w:rPrChange w:id="8907" w:author="Ruijie Xu" w:date="2022-03-10T12:31:00Z">
            <w:rPr>
              <w:color w:val="000000" w:themeColor="text1"/>
            </w:rPr>
          </w:rPrChange>
        </w:rPr>
        <w:t xml:space="preserve"> samples collected from the</w:t>
      </w:r>
      <w:del w:id="8908" w:author="Rajeev, Sree" w:date="2022-03-02T12:55:00Z">
        <w:r w:rsidR="00447B1E" w:rsidRPr="002B42A7" w:rsidDel="00AE548C">
          <w:rPr>
            <w:rFonts w:ascii="Times New Roman" w:hAnsi="Times New Roman" w:cs="Times New Roman"/>
            <w:color w:val="000000" w:themeColor="text1"/>
            <w:rPrChange w:id="8909" w:author="Ruijie Xu" w:date="2022-03-10T12:31:00Z">
              <w:rPr>
                <w:color w:val="000000" w:themeColor="text1"/>
              </w:rPr>
            </w:rPrChange>
          </w:rPr>
          <w:delText>ir</w:delText>
        </w:r>
      </w:del>
      <w:r w:rsidRPr="002B42A7">
        <w:rPr>
          <w:rFonts w:ascii="Times New Roman" w:hAnsi="Times New Roman" w:cs="Times New Roman"/>
          <w:color w:val="000000" w:themeColor="text1"/>
          <w:rPrChange w:id="8910" w:author="Ruijie Xu" w:date="2022-03-10T12:31:00Z">
            <w:rPr>
              <w:color w:val="000000" w:themeColor="text1"/>
            </w:rPr>
          </w:rPrChange>
        </w:rPr>
        <w:t xml:space="preserve"> </w:t>
      </w:r>
      <w:del w:id="8911" w:author="Liliana Salvador" w:date="2022-02-26T19:36:00Z">
        <w:r w:rsidRPr="002B42A7" w:rsidDel="00E90B78">
          <w:rPr>
            <w:rFonts w:ascii="Times New Roman" w:hAnsi="Times New Roman" w:cs="Times New Roman"/>
            <w:color w:val="000000" w:themeColor="text1"/>
            <w:rPrChange w:id="8912" w:author="Ruijie Xu" w:date="2022-03-10T12:31:00Z">
              <w:rPr>
                <w:color w:val="000000" w:themeColor="text1"/>
              </w:rPr>
            </w:rPrChange>
          </w:rPr>
          <w:delText xml:space="preserve">target </w:delText>
        </w:r>
      </w:del>
      <w:ins w:id="8913" w:author="Liliana Salvador" w:date="2022-02-26T19:36:00Z">
        <w:r w:rsidR="00E90B78" w:rsidRPr="002B42A7">
          <w:rPr>
            <w:rFonts w:ascii="Times New Roman" w:hAnsi="Times New Roman" w:cs="Times New Roman"/>
            <w:color w:val="000000" w:themeColor="text1"/>
            <w:rPrChange w:id="8914"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8915"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8916"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891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18"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919" w:author="Ruijie Xu" w:date="2022-03-10T12:31:00Z">
            <w:rPr>
              <w:color w:val="000000" w:themeColor="text1"/>
            </w:rPr>
          </w:rPrChange>
        </w:rPr>
        <w:fldChar w:fldCharType="separate"/>
      </w:r>
      <w:r w:rsidR="00350DBF" w:rsidRPr="002B42A7">
        <w:rPr>
          <w:rFonts w:ascii="Times New Roman" w:hAnsi="Times New Roman" w:cs="Times New Roman"/>
          <w:color w:val="000000"/>
          <w:rPrChange w:id="8920" w:author="Ruijie Xu" w:date="2022-03-10T12:31:00Z">
            <w:rPr>
              <w:color w:val="000000"/>
            </w:rPr>
          </w:rPrChange>
        </w:rPr>
        <w:t xml:space="preserve">(Jovel </w:t>
      </w:r>
      <w:r w:rsidR="00350DBF" w:rsidRPr="002B42A7">
        <w:rPr>
          <w:rFonts w:ascii="Times New Roman" w:hAnsi="Times New Roman" w:cs="Times New Roman"/>
          <w:i/>
          <w:iCs/>
          <w:color w:val="000000"/>
          <w:rPrChange w:id="8921" w:author="Ruijie Xu" w:date="2022-03-10T12:31:00Z">
            <w:rPr>
              <w:i/>
              <w:iCs/>
              <w:color w:val="000000"/>
            </w:rPr>
          </w:rPrChange>
        </w:rPr>
        <w:t>et al.</w:t>
      </w:r>
      <w:r w:rsidR="00350DBF" w:rsidRPr="002B42A7">
        <w:rPr>
          <w:rFonts w:ascii="Times New Roman" w:hAnsi="Times New Roman" w:cs="Times New Roman"/>
          <w:color w:val="000000"/>
          <w:rPrChange w:id="8922" w:author="Ruijie Xu" w:date="2022-03-10T12:31:00Z">
            <w:rPr>
              <w:color w:val="000000"/>
            </w:rPr>
          </w:rPrChange>
        </w:rPr>
        <w:t>, 2016)</w:t>
      </w:r>
      <w:r w:rsidR="0083285D" w:rsidRPr="002B42A7">
        <w:rPr>
          <w:rFonts w:ascii="Times New Roman" w:hAnsi="Times New Roman" w:cs="Times New Roman"/>
          <w:color w:val="000000" w:themeColor="text1"/>
          <w:rPrChange w:id="8923" w:author="Ruijie Xu" w:date="2022-03-10T12:31:00Z">
            <w:rPr>
              <w:color w:val="000000" w:themeColor="text1"/>
            </w:rPr>
          </w:rPrChange>
        </w:rPr>
        <w:fldChar w:fldCharType="end"/>
      </w:r>
      <w:r w:rsidRPr="002B42A7">
        <w:rPr>
          <w:rFonts w:ascii="Times New Roman" w:hAnsi="Times New Roman" w:cs="Times New Roman"/>
          <w:color w:val="000000" w:themeColor="text1"/>
          <w:rPrChange w:id="8924" w:author="Ruijie Xu" w:date="2022-03-10T12:31:00Z">
            <w:rPr>
              <w:color w:val="000000" w:themeColor="text1"/>
            </w:rPr>
          </w:rPrChange>
        </w:rPr>
        <w:t>. These metagenomic profiles can</w:t>
      </w:r>
      <w:ins w:id="8925" w:author="Ruijie Xu" w:date="2022-02-27T12:50:00Z">
        <w:r w:rsidR="008D0D5F" w:rsidRPr="002B42A7">
          <w:rPr>
            <w:rFonts w:ascii="Times New Roman" w:hAnsi="Times New Roman" w:cs="Times New Roman"/>
            <w:color w:val="000000" w:themeColor="text1"/>
            <w:rPrChange w:id="8926"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8927"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8928"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8929"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8930"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8931" w:author="Ruijie Xu" w:date="2022-03-10T12:31:00Z">
            <w:rPr>
              <w:color w:val="000000" w:themeColor="text1"/>
            </w:rPr>
          </w:rPrChange>
        </w:rPr>
        <w:t>al</w:t>
      </w:r>
      <w:r w:rsidRPr="002B42A7">
        <w:rPr>
          <w:rFonts w:ascii="Times New Roman" w:hAnsi="Times New Roman" w:cs="Times New Roman"/>
          <w:color w:val="000000" w:themeColor="text1"/>
          <w:rPrChange w:id="8932"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933"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893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35"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8936" w:author="Ruijie Xu" w:date="2022-03-10T12:31:00Z">
            <w:rPr>
              <w:color w:val="000000" w:themeColor="text1"/>
            </w:rPr>
          </w:rPrChange>
        </w:rPr>
        <w:fldChar w:fldCharType="separate"/>
      </w:r>
      <w:r w:rsidR="00350DBF" w:rsidRPr="002B42A7">
        <w:rPr>
          <w:rFonts w:ascii="Times New Roman" w:hAnsi="Times New Roman" w:cs="Times New Roman"/>
          <w:color w:val="000000"/>
          <w:rPrChange w:id="8937" w:author="Ruijie Xu" w:date="2022-03-10T12:31:00Z">
            <w:rPr>
              <w:color w:val="000000"/>
            </w:rPr>
          </w:rPrChange>
        </w:rPr>
        <w:t xml:space="preserve">(Qin </w:t>
      </w:r>
      <w:r w:rsidR="00350DBF" w:rsidRPr="002B42A7">
        <w:rPr>
          <w:rFonts w:ascii="Times New Roman" w:hAnsi="Times New Roman" w:cs="Times New Roman"/>
          <w:i/>
          <w:iCs/>
          <w:color w:val="000000"/>
          <w:rPrChange w:id="8938" w:author="Ruijie Xu" w:date="2022-03-10T12:31:00Z">
            <w:rPr>
              <w:i/>
              <w:iCs/>
              <w:color w:val="000000"/>
            </w:rPr>
          </w:rPrChange>
        </w:rPr>
        <w:t>et al.</w:t>
      </w:r>
      <w:r w:rsidR="00350DBF" w:rsidRPr="002B42A7">
        <w:rPr>
          <w:rFonts w:ascii="Times New Roman" w:hAnsi="Times New Roman" w:cs="Times New Roman"/>
          <w:color w:val="000000"/>
          <w:rPrChange w:id="8939"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8940"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8941"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942" w:author="Ruijie Xu" w:date="2022-03-10T12:31:00Z">
            <w:rPr>
              <w:color w:val="000000" w:themeColor="text1"/>
            </w:rPr>
          </w:rPrChange>
        </w:rPr>
        <w:t xml:space="preserve">and </w:t>
      </w:r>
      <w:r w:rsidRPr="002B42A7">
        <w:rPr>
          <w:rFonts w:ascii="Times New Roman" w:hAnsi="Times New Roman" w:cs="Times New Roman"/>
          <w:color w:val="000000" w:themeColor="text1"/>
          <w:rPrChange w:id="8943" w:author="Ruijie Xu" w:date="2022-03-10T12:31:00Z">
            <w:rPr>
              <w:color w:val="000000" w:themeColor="text1"/>
            </w:rPr>
          </w:rPrChange>
        </w:rPr>
        <w:t xml:space="preserve">to observe the interactions between </w:t>
      </w:r>
      <w:del w:id="8944" w:author="Liliana Salvador" w:date="2022-02-26T19:39:00Z">
        <w:r w:rsidRPr="002B42A7" w:rsidDel="00E90B78">
          <w:rPr>
            <w:rFonts w:ascii="Times New Roman" w:hAnsi="Times New Roman" w:cs="Times New Roman"/>
            <w:color w:val="000000" w:themeColor="text1"/>
            <w:rPrChange w:id="8945"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8946" w:author="Ruijie Xu" w:date="2022-03-10T12:31:00Z">
            <w:rPr>
              <w:color w:val="000000" w:themeColor="text1"/>
            </w:rPr>
          </w:rPrChange>
        </w:rPr>
        <w:t>micro-ecosystem</w:t>
      </w:r>
      <w:ins w:id="8947" w:author="Liliana Salvador" w:date="2022-02-26T19:39:00Z">
        <w:r w:rsidR="00E90B78" w:rsidRPr="002B42A7">
          <w:rPr>
            <w:rFonts w:ascii="Times New Roman" w:hAnsi="Times New Roman" w:cs="Times New Roman"/>
            <w:color w:val="000000" w:themeColor="text1"/>
            <w:rPrChange w:id="8948" w:author="Ruijie Xu" w:date="2022-03-10T12:31:00Z">
              <w:rPr>
                <w:color w:val="000000" w:themeColor="text1"/>
              </w:rPr>
            </w:rPrChange>
          </w:rPr>
          <w:t>s</w:t>
        </w:r>
      </w:ins>
      <w:r w:rsidRPr="002B42A7">
        <w:rPr>
          <w:rFonts w:ascii="Times New Roman" w:hAnsi="Times New Roman" w:cs="Times New Roman"/>
          <w:color w:val="000000" w:themeColor="text1"/>
          <w:rPrChange w:id="8949" w:author="Ruijie Xu" w:date="2022-03-10T12:31:00Z">
            <w:rPr>
              <w:color w:val="000000" w:themeColor="text1"/>
            </w:rPr>
          </w:rPrChange>
        </w:rPr>
        <w:t xml:space="preserve"> and </w:t>
      </w:r>
      <w:del w:id="8950" w:author="Liliana Salvador" w:date="2022-02-26T19:39:00Z">
        <w:r w:rsidRPr="002B42A7" w:rsidDel="00E90B78">
          <w:rPr>
            <w:rFonts w:ascii="Times New Roman" w:hAnsi="Times New Roman" w:cs="Times New Roman"/>
            <w:color w:val="000000" w:themeColor="text1"/>
            <w:rPrChange w:id="8951" w:author="Ruijie Xu" w:date="2022-03-10T12:31:00Z">
              <w:rPr>
                <w:color w:val="000000" w:themeColor="text1"/>
              </w:rPr>
            </w:rPrChange>
          </w:rPr>
          <w:delText xml:space="preserve">its </w:delText>
        </w:r>
      </w:del>
      <w:ins w:id="8952" w:author="Liliana Salvador" w:date="2022-02-26T19:39:00Z">
        <w:r w:rsidR="00E90B78" w:rsidRPr="002B42A7">
          <w:rPr>
            <w:rFonts w:ascii="Times New Roman" w:hAnsi="Times New Roman" w:cs="Times New Roman"/>
            <w:color w:val="000000" w:themeColor="text1"/>
            <w:rPrChange w:id="8953"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8954" w:author="Ruijie Xu" w:date="2022-03-10T12:31:00Z">
            <w:rPr>
              <w:color w:val="000000" w:themeColor="text1"/>
            </w:rPr>
          </w:rPrChange>
        </w:rPr>
        <w:t>changing environment</w:t>
      </w:r>
      <w:ins w:id="8955" w:author="Liliana Salvador" w:date="2022-02-26T19:39:00Z">
        <w:r w:rsidR="00E90B78" w:rsidRPr="002B42A7">
          <w:rPr>
            <w:rFonts w:ascii="Times New Roman" w:hAnsi="Times New Roman" w:cs="Times New Roman"/>
            <w:color w:val="000000" w:themeColor="text1"/>
            <w:rPrChange w:id="8956" w:author="Ruijie Xu" w:date="2022-03-10T12:31:00Z">
              <w:rPr>
                <w:color w:val="000000" w:themeColor="text1"/>
              </w:rPr>
            </w:rPrChange>
          </w:rPr>
          <w:t>s</w:t>
        </w:r>
      </w:ins>
      <w:r w:rsidRPr="002B42A7">
        <w:rPr>
          <w:rFonts w:ascii="Times New Roman" w:hAnsi="Times New Roman" w:cs="Times New Roman"/>
          <w:color w:val="000000" w:themeColor="text1"/>
          <w:rPrChange w:id="8957" w:author="Ruijie Xu" w:date="2022-03-10T12:31:00Z">
            <w:rPr>
              <w:color w:val="000000" w:themeColor="text1"/>
            </w:rPr>
          </w:rPrChange>
        </w:rPr>
        <w:t xml:space="preserve"> </w:t>
      </w:r>
      <w:del w:id="8958" w:author="Liliana Salvador" w:date="2022-02-26T19:39:00Z">
        <w:r w:rsidRPr="002B42A7" w:rsidDel="00E90B78">
          <w:rPr>
            <w:rFonts w:ascii="Times New Roman" w:hAnsi="Times New Roman" w:cs="Times New Roman"/>
            <w:color w:val="000000" w:themeColor="text1"/>
            <w:rPrChange w:id="8959" w:author="Ruijie Xu" w:date="2022-03-10T12:31:00Z">
              <w:rPr>
                <w:color w:val="000000" w:themeColor="text1"/>
              </w:rPr>
            </w:rPrChange>
          </w:rPr>
          <w:delText xml:space="preserve">in </w:delText>
        </w:r>
      </w:del>
      <w:ins w:id="8960" w:author="Ruijie Xu" w:date="2022-01-30T14:05:00Z">
        <w:del w:id="8961" w:author="Liliana Salvador" w:date="2022-02-26T19:37:00Z">
          <w:r w:rsidR="00AF0DC6" w:rsidRPr="002B42A7" w:rsidDel="00E90B78">
            <w:rPr>
              <w:rFonts w:ascii="Times New Roman" w:hAnsi="Times New Roman" w:cs="Times New Roman"/>
              <w:color w:val="000000" w:themeColor="text1"/>
              <w:rPrChange w:id="8962" w:author="Ruijie Xu" w:date="2022-03-10T12:31:00Z">
                <w:rPr>
                  <w:color w:val="000000" w:themeColor="text1"/>
                </w:rPr>
              </w:rPrChange>
            </w:rPr>
            <w:delText xml:space="preserve">the </w:delText>
          </w:r>
        </w:del>
      </w:ins>
      <w:del w:id="8963" w:author="Liliana Salvador" w:date="2022-02-26T19:39:00Z">
        <w:r w:rsidRPr="002B42A7" w:rsidDel="00E90B78">
          <w:rPr>
            <w:rFonts w:ascii="Times New Roman" w:hAnsi="Times New Roman" w:cs="Times New Roman"/>
            <w:color w:val="000000" w:themeColor="text1"/>
            <w:rPrChange w:id="8964"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8965"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896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67"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8968" w:author="Ruijie Xu" w:date="2022-03-10T12:31:00Z">
            <w:rPr>
              <w:color w:val="000000" w:themeColor="text1"/>
            </w:rPr>
          </w:rPrChange>
        </w:rPr>
        <w:fldChar w:fldCharType="separate"/>
      </w:r>
      <w:r w:rsidR="00350DBF" w:rsidRPr="002B42A7">
        <w:rPr>
          <w:rFonts w:ascii="Times New Roman" w:hAnsi="Times New Roman" w:cs="Times New Roman"/>
          <w:color w:val="000000"/>
          <w:rPrChange w:id="8969" w:author="Ruijie Xu" w:date="2022-03-10T12:31:00Z">
            <w:rPr>
              <w:color w:val="000000"/>
            </w:rPr>
          </w:rPrChange>
        </w:rPr>
        <w:t>(Handley, 2019)</w:t>
      </w:r>
      <w:r w:rsidR="0083285D" w:rsidRPr="002B42A7">
        <w:rPr>
          <w:rFonts w:ascii="Times New Roman" w:hAnsi="Times New Roman" w:cs="Times New Roman"/>
          <w:color w:val="000000" w:themeColor="text1"/>
          <w:rPrChange w:id="8970" w:author="Ruijie Xu" w:date="2022-03-10T12:31:00Z">
            <w:rPr>
              <w:color w:val="000000" w:themeColor="text1"/>
            </w:rPr>
          </w:rPrChange>
        </w:rPr>
        <w:fldChar w:fldCharType="end"/>
      </w:r>
      <w:r w:rsidRPr="002B42A7">
        <w:rPr>
          <w:rFonts w:ascii="Times New Roman" w:hAnsi="Times New Roman" w:cs="Times New Roman"/>
          <w:color w:val="000000" w:themeColor="text1"/>
          <w:rPrChange w:id="8971" w:author="Ruijie Xu" w:date="2022-03-10T12:31:00Z">
            <w:rPr>
              <w:color w:val="000000" w:themeColor="text1"/>
            </w:rPr>
          </w:rPrChange>
        </w:rPr>
        <w:t xml:space="preserve">. </w:t>
      </w:r>
      <w:ins w:id="8972" w:author="Rajeev, Sree" w:date="2022-03-02T12:59:00Z">
        <w:r w:rsidR="00E12A12" w:rsidRPr="002B42A7">
          <w:rPr>
            <w:rFonts w:ascii="Times New Roman" w:hAnsi="Times New Roman" w:cs="Times New Roman"/>
            <w:color w:val="000000" w:themeColor="text1"/>
            <w:rPrChange w:id="8973" w:author="Ruijie Xu" w:date="2022-03-10T12:31:00Z">
              <w:rPr>
                <w:color w:val="000000" w:themeColor="text1"/>
              </w:rPr>
            </w:rPrChange>
          </w:rPr>
          <w:t>R</w:t>
        </w:r>
      </w:ins>
      <w:ins w:id="8974" w:author="Rajeev, Sree" w:date="2022-03-02T13:00:00Z">
        <w:r w:rsidR="00E12A12" w:rsidRPr="002B42A7">
          <w:rPr>
            <w:rFonts w:ascii="Times New Roman" w:hAnsi="Times New Roman" w:cs="Times New Roman"/>
            <w:color w:val="000000" w:themeColor="text1"/>
            <w:rPrChange w:id="8975" w:author="Ruijie Xu" w:date="2022-03-10T12:31:00Z">
              <w:rPr>
                <w:color w:val="000000" w:themeColor="text1"/>
              </w:rPr>
            </w:rPrChange>
          </w:rPr>
          <w:t>esearche</w:t>
        </w:r>
      </w:ins>
      <w:ins w:id="8976" w:author="Rajeev, Sree" w:date="2022-03-02T13:01:00Z">
        <w:r w:rsidR="00E12A12" w:rsidRPr="002B42A7">
          <w:rPr>
            <w:rFonts w:ascii="Times New Roman" w:hAnsi="Times New Roman" w:cs="Times New Roman"/>
            <w:color w:val="000000" w:themeColor="text1"/>
            <w:rPrChange w:id="8977" w:author="Ruijie Xu" w:date="2022-03-10T12:31:00Z">
              <w:rPr>
                <w:color w:val="000000" w:themeColor="text1"/>
              </w:rPr>
            </w:rPrChange>
          </w:rPr>
          <w:t xml:space="preserve">rs </w:t>
        </w:r>
      </w:ins>
      <w:ins w:id="8978" w:author="Rajeev, Sree" w:date="2022-03-02T15:10:00Z">
        <w:r w:rsidR="005334B2" w:rsidRPr="002B42A7">
          <w:rPr>
            <w:rFonts w:ascii="Times New Roman" w:hAnsi="Times New Roman" w:cs="Times New Roman"/>
            <w:color w:val="000000" w:themeColor="text1"/>
            <w:rPrChange w:id="8979" w:author="Ruijie Xu" w:date="2022-03-10T12:31:00Z">
              <w:rPr>
                <w:color w:val="000000" w:themeColor="text1"/>
              </w:rPr>
            </w:rPrChange>
          </w:rPr>
          <w:t xml:space="preserve">achieve this </w:t>
        </w:r>
        <w:r w:rsidR="005334B2" w:rsidRPr="002B42A7">
          <w:rPr>
            <w:rFonts w:ascii="Times New Roman" w:hAnsi="Times New Roman" w:cs="Times New Roman"/>
            <w:color w:val="000000" w:themeColor="text1"/>
            <w:rPrChange w:id="8980" w:author="Ruijie Xu" w:date="2022-03-10T12:31:00Z">
              <w:rPr>
                <w:color w:val="000000" w:themeColor="text1"/>
              </w:rPr>
            </w:rPrChange>
          </w:rPr>
          <w:lastRenderedPageBreak/>
          <w:t>using a number of bioinformatic analysis</w:t>
        </w:r>
      </w:ins>
      <w:ins w:id="8981" w:author="Rajeev, Sree" w:date="2022-03-02T13:01:00Z">
        <w:r w:rsidR="00E12A12" w:rsidRPr="002B42A7">
          <w:rPr>
            <w:rFonts w:ascii="Times New Roman" w:hAnsi="Times New Roman" w:cs="Times New Roman"/>
            <w:color w:val="000000" w:themeColor="text1"/>
            <w:rPrChange w:id="8982" w:author="Ruijie Xu" w:date="2022-03-10T12:31:00Z">
              <w:rPr>
                <w:color w:val="000000" w:themeColor="text1"/>
              </w:rPr>
            </w:rPrChange>
          </w:rPr>
          <w:t xml:space="preserve"> software and database combination</w:t>
        </w:r>
      </w:ins>
      <w:ins w:id="8983" w:author="Rajeev, Sree" w:date="2022-03-02T15:11:00Z">
        <w:r w:rsidR="001F2BAA" w:rsidRPr="002B42A7">
          <w:rPr>
            <w:rFonts w:ascii="Times New Roman" w:hAnsi="Times New Roman" w:cs="Times New Roman"/>
            <w:color w:val="000000" w:themeColor="text1"/>
            <w:rPrChange w:id="8984"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8985" w:author="Ruijie Xu" w:date="2022-03-10T12:31:00Z">
            <w:rPr>
              <w:color w:val="000000" w:themeColor="text1"/>
            </w:rPr>
          </w:rPrChange>
        </w:rPr>
      </w:pPr>
      <w:r w:rsidRPr="002B42A7">
        <w:rPr>
          <w:rFonts w:ascii="Times New Roman" w:hAnsi="Times New Roman" w:cs="Times New Roman"/>
          <w:color w:val="000000" w:themeColor="text1"/>
          <w:rPrChange w:id="8986" w:author="Ruijie Xu" w:date="2022-03-10T12:31:00Z">
            <w:rPr>
              <w:color w:val="000000" w:themeColor="text1"/>
            </w:rPr>
          </w:rPrChange>
        </w:rPr>
        <w:t xml:space="preserve">In this study, </w:t>
      </w:r>
      <w:ins w:id="8987" w:author="Liliana Salvador" w:date="2022-02-26T19:43:00Z">
        <w:r w:rsidR="00E90B78" w:rsidRPr="002B42A7">
          <w:rPr>
            <w:rFonts w:ascii="Times New Roman" w:hAnsi="Times New Roman" w:cs="Times New Roman"/>
            <w:color w:val="000000" w:themeColor="text1"/>
            <w:rPrChange w:id="8988" w:author="Ruijie Xu" w:date="2022-03-10T12:31:00Z">
              <w:rPr>
                <w:color w:val="000000" w:themeColor="text1"/>
              </w:rPr>
            </w:rPrChange>
          </w:rPr>
          <w:t xml:space="preserve">we </w:t>
        </w:r>
        <w:del w:id="8989" w:author="Rajeev, Sree" w:date="2022-03-02T12:56:00Z">
          <w:r w:rsidR="00E90B78" w:rsidRPr="002B42A7" w:rsidDel="00E12A12">
            <w:rPr>
              <w:rFonts w:ascii="Times New Roman" w:hAnsi="Times New Roman" w:cs="Times New Roman"/>
              <w:color w:val="000000" w:themeColor="text1"/>
              <w:rPrChange w:id="8990" w:author="Ruijie Xu" w:date="2022-03-10T12:31:00Z">
                <w:rPr>
                  <w:color w:val="000000" w:themeColor="text1"/>
                </w:rPr>
              </w:rPrChange>
            </w:rPr>
            <w:delText>classified</w:delText>
          </w:r>
        </w:del>
      </w:ins>
      <w:ins w:id="8991" w:author="Rajeev, Sree" w:date="2022-03-02T12:58:00Z">
        <w:r w:rsidR="00E12A12" w:rsidRPr="002B42A7">
          <w:rPr>
            <w:rFonts w:ascii="Times New Roman" w:hAnsi="Times New Roman" w:cs="Times New Roman"/>
            <w:color w:val="000000" w:themeColor="text1"/>
            <w:rPrChange w:id="8992" w:author="Ruijie Xu" w:date="2022-03-10T12:31:00Z">
              <w:rPr>
                <w:color w:val="000000" w:themeColor="text1"/>
              </w:rPr>
            </w:rPrChange>
          </w:rPr>
          <w:t xml:space="preserve">identified differences in </w:t>
        </w:r>
      </w:ins>
      <w:ins w:id="8993" w:author="Liliana Salvador" w:date="2022-02-26T19:43:00Z">
        <w:del w:id="8994" w:author="Ruijie Xu" w:date="2022-03-04T11:26:00Z">
          <w:r w:rsidR="00E90B78" w:rsidRPr="002B42A7" w:rsidDel="00B23538">
            <w:rPr>
              <w:rFonts w:ascii="Times New Roman" w:hAnsi="Times New Roman" w:cs="Times New Roman"/>
              <w:color w:val="000000" w:themeColor="text1"/>
              <w:rPrChange w:id="8995" w:author="Ruijie Xu" w:date="2022-03-10T12:31:00Z">
                <w:rPr>
                  <w:color w:val="000000" w:themeColor="text1"/>
                </w:rPr>
              </w:rPrChange>
            </w:rPr>
            <w:delText xml:space="preserve"> </w:delText>
          </w:r>
        </w:del>
      </w:ins>
      <w:ins w:id="8996" w:author="Liliana Salvador" w:date="2022-02-26T19:39:00Z">
        <w:r w:rsidR="00E90B78" w:rsidRPr="002B42A7">
          <w:rPr>
            <w:rFonts w:ascii="Times New Roman" w:hAnsi="Times New Roman" w:cs="Times New Roman"/>
            <w:color w:val="000000" w:themeColor="text1"/>
            <w:rPrChange w:id="8997"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8998" w:author="Ruijie Xu" w:date="2022-03-10T12:31:00Z">
            <w:rPr>
              <w:color w:val="000000" w:themeColor="text1"/>
            </w:rPr>
          </w:rPrChange>
        </w:rPr>
        <w:t xml:space="preserve">microbial profiles </w:t>
      </w:r>
      <w:ins w:id="8999" w:author="Rajeev, Sree" w:date="2022-03-02T12:59:00Z">
        <w:r w:rsidR="00E12A12" w:rsidRPr="002B42A7">
          <w:rPr>
            <w:rFonts w:ascii="Times New Roman" w:hAnsi="Times New Roman" w:cs="Times New Roman"/>
            <w:color w:val="000000" w:themeColor="text1"/>
            <w:rPrChange w:id="9000" w:author="Ruijie Xu" w:date="2022-03-10T12:31:00Z">
              <w:rPr>
                <w:color w:val="000000" w:themeColor="text1"/>
              </w:rPr>
            </w:rPrChange>
          </w:rPr>
          <w:t xml:space="preserve">when </w:t>
        </w:r>
      </w:ins>
      <w:del w:id="9001" w:author="Rajeev, Sree" w:date="2022-03-02T12:59:00Z">
        <w:r w:rsidRPr="002B42A7" w:rsidDel="00E12A12">
          <w:rPr>
            <w:rFonts w:ascii="Times New Roman" w:hAnsi="Times New Roman" w:cs="Times New Roman"/>
            <w:color w:val="000000" w:themeColor="text1"/>
            <w:rPrChange w:id="9002"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9003"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9004"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9005" w:author="Ruijie Xu" w:date="2022-03-10T12:31:00Z">
              <w:rPr>
                <w:color w:val="000000" w:themeColor="text1"/>
              </w:rPr>
            </w:rPrChange>
          </w:rPr>
          <w:delText xml:space="preserve"> species</w:delText>
        </w:r>
      </w:del>
      <w:ins w:id="9006" w:author="Liliana Salvador" w:date="2022-02-26T19:39:00Z">
        <w:del w:id="9007" w:author="Rajeev, Sree" w:date="2022-03-02T12:59:00Z">
          <w:r w:rsidR="00E90B78" w:rsidRPr="002B42A7" w:rsidDel="00E12A12">
            <w:rPr>
              <w:rFonts w:ascii="Times New Roman" w:hAnsi="Times New Roman" w:cs="Times New Roman"/>
              <w:color w:val="000000" w:themeColor="text1"/>
              <w:rPrChange w:id="9008" w:author="Ruijie Xu" w:date="2022-03-10T12:31:00Z">
                <w:rPr>
                  <w:color w:val="000000" w:themeColor="text1"/>
                </w:rPr>
              </w:rPrChange>
            </w:rPr>
            <w:delText>four</w:delText>
          </w:r>
        </w:del>
      </w:ins>
      <w:ins w:id="9009" w:author="Ruijie Xu" w:date="2022-01-28T14:00:00Z">
        <w:del w:id="9010" w:author="Rajeev, Sree" w:date="2022-03-02T12:59:00Z">
          <w:r w:rsidR="00FC577E" w:rsidRPr="002B42A7" w:rsidDel="00E12A12">
            <w:rPr>
              <w:rFonts w:ascii="Times New Roman" w:hAnsi="Times New Roman" w:cs="Times New Roman"/>
              <w:color w:val="000000" w:themeColor="text1"/>
              <w:rPrChange w:id="9011" w:author="Ruijie Xu" w:date="2022-03-10T12:31:00Z">
                <w:rPr>
                  <w:color w:val="000000" w:themeColor="text1"/>
                </w:rPr>
              </w:rPrChange>
            </w:rPr>
            <w:delText>4 wild rat subjects</w:delText>
          </w:r>
        </w:del>
      </w:ins>
      <w:del w:id="9012" w:author="Rajeev, Sree" w:date="2022-03-02T12:59:00Z">
        <w:r w:rsidR="00310031" w:rsidRPr="002B42A7" w:rsidDel="00E12A12">
          <w:rPr>
            <w:rFonts w:ascii="Times New Roman" w:hAnsi="Times New Roman" w:cs="Times New Roman"/>
            <w:color w:val="000000" w:themeColor="text1"/>
            <w:rPrChange w:id="9013"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9014"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9015"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9016"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9017"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9018"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9019" w:author="Ruijie Xu" w:date="2022-03-10T12:31:00Z">
              <w:rPr>
                <w:color w:val="000000" w:themeColor="text1"/>
              </w:rPr>
            </w:rPrChange>
          </w:rPr>
          <w:delText xml:space="preserve"> were classified</w:delText>
        </w:r>
      </w:del>
      <w:del w:id="9020" w:author="Rajeev, Sree" w:date="2022-03-02T12:57:00Z">
        <w:r w:rsidR="003A5F39" w:rsidRPr="002B42A7" w:rsidDel="00E12A12">
          <w:rPr>
            <w:rFonts w:ascii="Times New Roman" w:hAnsi="Times New Roman" w:cs="Times New Roman"/>
            <w:color w:val="000000" w:themeColor="text1"/>
            <w:rPrChange w:id="9021" w:author="Ruijie Xu" w:date="2022-03-10T12:31:00Z">
              <w:rPr>
                <w:color w:val="000000" w:themeColor="text1"/>
              </w:rPr>
            </w:rPrChange>
          </w:rPr>
          <w:delText>.</w:delText>
        </w:r>
      </w:del>
      <w:commentRangeStart w:id="9022"/>
      <w:ins w:id="9023" w:author="Ruijie Xu" w:date="2022-01-28T14:01:00Z">
        <w:del w:id="9024" w:author="Rajeev, Sree" w:date="2022-03-01T14:27:00Z">
          <w:r w:rsidR="00FC577E" w:rsidRPr="002B42A7" w:rsidDel="006241A3">
            <w:rPr>
              <w:rFonts w:ascii="Times New Roman" w:hAnsi="Times New Roman" w:cs="Times New Roman"/>
              <w:color w:val="000000" w:themeColor="text1"/>
              <w:rPrChange w:id="9025" w:author="Ruijie Xu" w:date="2022-03-10T12:31:00Z">
                <w:rPr>
                  <w:color w:val="000000" w:themeColor="text1"/>
                </w:rPr>
              </w:rPrChange>
            </w:rPr>
            <w:delText xml:space="preserve">These rats were captured in the </w:delText>
          </w:r>
        </w:del>
      </w:ins>
      <w:ins w:id="9026" w:author="Ruijie Xu" w:date="2022-01-28T14:02:00Z">
        <w:del w:id="9027" w:author="Rajeev, Sree" w:date="2022-03-01T14:27:00Z">
          <w:r w:rsidR="00FC577E" w:rsidRPr="002B42A7" w:rsidDel="006241A3">
            <w:rPr>
              <w:rFonts w:ascii="Times New Roman" w:hAnsi="Times New Roman" w:cs="Times New Roman"/>
              <w:color w:val="000000" w:themeColor="text1"/>
              <w:rPrChange w:id="9028" w:author="Ruijie Xu" w:date="2022-03-10T12:31:00Z">
                <w:rPr>
                  <w:color w:val="000000" w:themeColor="text1"/>
                </w:rPr>
              </w:rPrChange>
            </w:rPr>
            <w:delText xml:space="preserve">Caribbean island of St.Kitts, and </w:delText>
          </w:r>
        </w:del>
      </w:ins>
      <w:del w:id="9029" w:author="Rajeev, Sree" w:date="2022-03-01T14:27:00Z">
        <w:r w:rsidR="00366132" w:rsidRPr="002B42A7" w:rsidDel="006241A3">
          <w:rPr>
            <w:rFonts w:ascii="Times New Roman" w:hAnsi="Times New Roman" w:cs="Times New Roman"/>
            <w:color w:val="000000" w:themeColor="text1"/>
            <w:rPrChange w:id="9030"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031" w:author="Ruijie Xu" w:date="2022-03-10T12:31:00Z">
              <w:rPr>
                <w:color w:val="000000" w:themeColor="text1"/>
              </w:rPr>
            </w:rPrChange>
          </w:rPr>
          <w:delText>These two rat species are the major reservoir</w:delText>
        </w:r>
      </w:del>
      <w:ins w:id="9032" w:author="Liliana Salvador" w:date="2022-02-26T19:40:00Z">
        <w:del w:id="9033" w:author="Rajeev, Sree" w:date="2022-03-01T14:27:00Z">
          <w:r w:rsidR="00E90B78" w:rsidRPr="002B42A7" w:rsidDel="006241A3">
            <w:rPr>
              <w:rFonts w:ascii="Times New Roman" w:hAnsi="Times New Roman" w:cs="Times New Roman"/>
              <w:color w:val="000000" w:themeColor="text1"/>
              <w:rPrChange w:id="9034"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9035"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9036" w:author="Ruijie Xu" w:date="2022-03-10T12:31:00Z">
                <w:rPr>
                  <w:color w:val="000000" w:themeColor="text1"/>
                </w:rPr>
              </w:rPrChange>
            </w:rPr>
            <w:delText>,</w:delText>
          </w:r>
        </w:del>
      </w:ins>
      <w:del w:id="9037" w:author="Rajeev, Sree" w:date="2022-03-01T14:27:00Z">
        <w:r w:rsidR="00E35960" w:rsidRPr="002B42A7" w:rsidDel="006241A3">
          <w:rPr>
            <w:rFonts w:ascii="Times New Roman" w:hAnsi="Times New Roman" w:cs="Times New Roman"/>
            <w:color w:val="000000" w:themeColor="text1"/>
            <w:rPrChange w:id="9038"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039"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9040" w:author="Ruijie Xu" w:date="2022-03-10T12:31:00Z">
              <w:rPr>
                <w:color w:val="000000" w:themeColor="text1"/>
              </w:rPr>
            </w:rPrChange>
          </w:rPr>
          <w:delText xml:space="preserve">of </w:delText>
        </w:r>
      </w:del>
      <w:ins w:id="9041" w:author="Ruijie Xu" w:date="2022-01-28T14:03:00Z">
        <w:del w:id="9042" w:author="Rajeev, Sree" w:date="2022-03-01T14:27:00Z">
          <w:r w:rsidR="00FC577E" w:rsidRPr="002B42A7" w:rsidDel="006241A3">
            <w:rPr>
              <w:rFonts w:ascii="Times New Roman" w:hAnsi="Times New Roman" w:cs="Times New Roman"/>
              <w:color w:val="000000" w:themeColor="text1"/>
              <w:rPrChange w:id="9043" w:author="Ruijie Xu" w:date="2022-03-10T12:31:00Z">
                <w:rPr>
                  <w:color w:val="000000" w:themeColor="text1"/>
                </w:rPr>
              </w:rPrChange>
            </w:rPr>
            <w:delText xml:space="preserve">contributing to the </w:delText>
          </w:r>
        </w:del>
      </w:ins>
      <w:ins w:id="9044" w:author="Ruijie Xu" w:date="2022-01-28T14:04:00Z">
        <w:del w:id="9045" w:author="Rajeev, Sree" w:date="2022-03-01T14:27:00Z">
          <w:r w:rsidR="00FC577E" w:rsidRPr="002B42A7" w:rsidDel="006241A3">
            <w:rPr>
              <w:rFonts w:ascii="Times New Roman" w:hAnsi="Times New Roman" w:cs="Times New Roman"/>
              <w:color w:val="000000" w:themeColor="text1"/>
              <w:rPrChange w:id="9046" w:author="Ruijie Xu" w:date="2022-03-10T12:31:00Z">
                <w:rPr>
                  <w:color w:val="000000" w:themeColor="text1"/>
                </w:rPr>
              </w:rPrChange>
            </w:rPr>
            <w:delText xml:space="preserve">transmission </w:delText>
          </w:r>
        </w:del>
      </w:ins>
      <w:ins w:id="9047" w:author="Liliana Salvador" w:date="2022-02-26T19:41:00Z">
        <w:del w:id="9048" w:author="Rajeev, Sree" w:date="2022-03-01T14:27:00Z">
          <w:r w:rsidR="00E90B78" w:rsidRPr="002B42A7" w:rsidDel="006241A3">
            <w:rPr>
              <w:rFonts w:ascii="Times New Roman" w:hAnsi="Times New Roman" w:cs="Times New Roman"/>
              <w:color w:val="000000" w:themeColor="text1"/>
              <w:rPrChange w:id="9049" w:author="Ruijie Xu" w:date="2022-03-10T12:31:00Z">
                <w:rPr>
                  <w:color w:val="000000" w:themeColor="text1"/>
                </w:rPr>
              </w:rPrChange>
            </w:rPr>
            <w:delText xml:space="preserve">and maintenance </w:delText>
          </w:r>
        </w:del>
      </w:ins>
      <w:ins w:id="9050" w:author="Ruijie Xu" w:date="2022-01-28T14:04:00Z">
        <w:del w:id="9051" w:author="Rajeev, Sree" w:date="2022-03-01T14:27:00Z">
          <w:r w:rsidR="00FC577E" w:rsidRPr="002B42A7" w:rsidDel="006241A3">
            <w:rPr>
              <w:rFonts w:ascii="Times New Roman" w:hAnsi="Times New Roman" w:cs="Times New Roman"/>
              <w:color w:val="000000" w:themeColor="text1"/>
              <w:rPrChange w:id="9052" w:author="Ruijie Xu" w:date="2022-03-10T12:31:00Z">
                <w:rPr>
                  <w:color w:val="000000" w:themeColor="text1"/>
                </w:rPr>
              </w:rPrChange>
            </w:rPr>
            <w:delText>of th</w:delText>
          </w:r>
        </w:del>
      </w:ins>
      <w:ins w:id="9053" w:author="Liliana Salvador" w:date="2022-02-26T19:41:00Z">
        <w:del w:id="9054" w:author="Rajeev, Sree" w:date="2022-03-01T14:27:00Z">
          <w:r w:rsidR="00E90B78" w:rsidRPr="002B42A7" w:rsidDel="006241A3">
            <w:rPr>
              <w:rFonts w:ascii="Times New Roman" w:hAnsi="Times New Roman" w:cs="Times New Roman"/>
              <w:color w:val="000000" w:themeColor="text1"/>
              <w:rPrChange w:id="9055" w:author="Ruijie Xu" w:date="2022-03-10T12:31:00Z">
                <w:rPr>
                  <w:color w:val="000000" w:themeColor="text1"/>
                </w:rPr>
              </w:rPrChange>
            </w:rPr>
            <w:delText>is</w:delText>
          </w:r>
        </w:del>
      </w:ins>
      <w:ins w:id="9056" w:author="Ruijie Xu" w:date="2022-01-28T14:04:00Z">
        <w:del w:id="9057" w:author="Rajeev, Sree" w:date="2022-03-01T14:27:00Z">
          <w:r w:rsidR="00FC577E" w:rsidRPr="002B42A7" w:rsidDel="006241A3">
            <w:rPr>
              <w:rFonts w:ascii="Times New Roman" w:hAnsi="Times New Roman" w:cs="Times New Roman"/>
              <w:color w:val="000000" w:themeColor="text1"/>
              <w:rPrChange w:id="9058" w:author="Ruijie Xu" w:date="2022-03-10T12:31:00Z">
                <w:rPr>
                  <w:color w:val="000000" w:themeColor="text1"/>
                </w:rPr>
              </w:rPrChange>
            </w:rPr>
            <w:delText>e</w:delText>
          </w:r>
        </w:del>
      </w:ins>
      <w:ins w:id="9059" w:author="Ruijie Xu" w:date="2022-01-28T14:03:00Z">
        <w:del w:id="9060" w:author="Rajeev, Sree" w:date="2022-03-01T14:27:00Z">
          <w:r w:rsidR="00FC577E" w:rsidRPr="002B42A7" w:rsidDel="006241A3">
            <w:rPr>
              <w:rFonts w:ascii="Times New Roman" w:hAnsi="Times New Roman" w:cs="Times New Roman"/>
              <w:color w:val="000000" w:themeColor="text1"/>
              <w:rPrChange w:id="9061" w:author="Ruijie Xu" w:date="2022-03-10T12:31:00Z">
                <w:rPr>
                  <w:color w:val="000000" w:themeColor="text1"/>
                </w:rPr>
              </w:rPrChange>
            </w:rPr>
            <w:delText xml:space="preserve"> </w:delText>
          </w:r>
        </w:del>
      </w:ins>
      <w:del w:id="9062" w:author="Rajeev, Sree" w:date="2022-03-01T14:27:00Z">
        <w:r w:rsidR="00E35960" w:rsidRPr="002B42A7" w:rsidDel="006241A3">
          <w:rPr>
            <w:rFonts w:ascii="Times New Roman" w:hAnsi="Times New Roman" w:cs="Times New Roman"/>
            <w:color w:val="000000" w:themeColor="text1"/>
            <w:rPrChange w:id="9063"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9064"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9065" w:author="Ruijie Xu" w:date="2022-03-10T12:31:00Z">
              <w:rPr>
                <w:i/>
                <w:color w:val="000000" w:themeColor="text1"/>
              </w:rPr>
            </w:rPrChange>
          </w:rPr>
          <w:delText>Leptospira</w:delText>
        </w:r>
      </w:del>
      <w:ins w:id="9066" w:author="Ruijie Xu" w:date="2022-02-02T11:02:00Z">
        <w:del w:id="9067" w:author="Rajeev, Sree" w:date="2022-03-01T14:27:00Z">
          <w:r w:rsidR="00463AA7" w:rsidRPr="002B42A7" w:rsidDel="006241A3">
            <w:rPr>
              <w:rFonts w:ascii="Times New Roman" w:hAnsi="Times New Roman" w:cs="Times New Roman"/>
              <w:color w:val="000000" w:themeColor="text1"/>
              <w:rPrChange w:id="9068" w:author="Ruijie Xu" w:date="2022-03-10T12:31:00Z">
                <w:rPr>
                  <w:i/>
                  <w:color w:val="000000" w:themeColor="text1"/>
                </w:rPr>
              </w:rPrChange>
            </w:rPr>
            <w:delText>Leptospira</w:delText>
          </w:r>
        </w:del>
      </w:ins>
      <w:del w:id="9069" w:author="Rajeev, Sree" w:date="2022-03-01T14:27:00Z">
        <w:r w:rsidR="00E35960" w:rsidRPr="002B42A7" w:rsidDel="006241A3">
          <w:rPr>
            <w:rFonts w:ascii="Times New Roman" w:hAnsi="Times New Roman" w:cs="Times New Roman"/>
            <w:color w:val="000000" w:themeColor="text1"/>
            <w:rPrChange w:id="9070" w:author="Ruijie Xu" w:date="2022-03-10T12:31:00Z">
              <w:rPr>
                <w:color w:val="000000" w:themeColor="text1"/>
              </w:rPr>
            </w:rPrChange>
          </w:rPr>
          <w:delText xml:space="preserve"> </w:delText>
        </w:r>
      </w:del>
      <w:ins w:id="9071" w:author="Ruijie Xu" w:date="2022-01-28T14:04:00Z">
        <w:del w:id="9072" w:author="Rajeev, Sree" w:date="2022-03-01T14:27:00Z">
          <w:r w:rsidR="00FC577E" w:rsidRPr="002B42A7" w:rsidDel="006241A3">
            <w:rPr>
              <w:rFonts w:ascii="Times New Roman" w:hAnsi="Times New Roman" w:cs="Times New Roman"/>
              <w:color w:val="000000" w:themeColor="text1"/>
              <w:rPrChange w:id="9073" w:author="Ruijie Xu" w:date="2022-03-10T12:31:00Z">
                <w:rPr>
                  <w:color w:val="000000" w:themeColor="text1"/>
                </w:rPr>
              </w:rPrChange>
            </w:rPr>
            <w:delText>on the Leptospirosis endemic island</w:delText>
          </w:r>
        </w:del>
      </w:ins>
      <w:ins w:id="9074" w:author="Liliana Salvador" w:date="2022-02-26T19:41:00Z">
        <w:del w:id="9075" w:author="Rajeev, Sree" w:date="2022-03-01T14:27:00Z">
          <w:r w:rsidR="00E90B78" w:rsidRPr="002B42A7" w:rsidDel="006241A3">
            <w:rPr>
              <w:rFonts w:ascii="Times New Roman" w:hAnsi="Times New Roman" w:cs="Times New Roman"/>
              <w:color w:val="000000" w:themeColor="text1"/>
              <w:rPrChange w:id="9076"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9077" w:author="Ruijie Xu" w:date="2022-03-10T12:31:00Z">
                <w:rPr>
                  <w:color w:val="000000" w:themeColor="text1"/>
                </w:rPr>
              </w:rPrChange>
            </w:rPr>
            <w:delText xml:space="preserve"> </w:delText>
          </w:r>
        </w:del>
        <w:del w:id="9078" w:author="Rajeev, Sree" w:date="2022-03-01T14:24:00Z">
          <w:r w:rsidR="00E90B78" w:rsidRPr="002B42A7" w:rsidDel="006241A3">
            <w:rPr>
              <w:rFonts w:ascii="Times New Roman" w:hAnsi="Times New Roman" w:cs="Times New Roman"/>
              <w:color w:val="000000" w:themeColor="text1"/>
              <w:rPrChange w:id="9079" w:author="Ruijie Xu" w:date="2022-03-10T12:31:00Z">
                <w:rPr>
                  <w:color w:val="000000" w:themeColor="text1"/>
                </w:rPr>
              </w:rPrChange>
            </w:rPr>
            <w:delText>in the island</w:delText>
          </w:r>
        </w:del>
      </w:ins>
      <w:ins w:id="9080" w:author="Ruijie Xu" w:date="2022-01-30T14:05:00Z">
        <w:del w:id="9081" w:author="Rajeev, Sree" w:date="2022-03-01T14:24:00Z">
          <w:r w:rsidR="00AF0DC6" w:rsidRPr="002B42A7" w:rsidDel="006241A3">
            <w:rPr>
              <w:rFonts w:ascii="Times New Roman" w:hAnsi="Times New Roman" w:cs="Times New Roman"/>
              <w:color w:val="000000" w:themeColor="text1"/>
              <w:rPrChange w:id="9082" w:author="Ruijie Xu" w:date="2022-03-10T12:31:00Z">
                <w:rPr>
                  <w:color w:val="000000" w:themeColor="text1"/>
                </w:rPr>
              </w:rPrChange>
            </w:rPr>
            <w:delText xml:space="preserve"> </w:delText>
          </w:r>
        </w:del>
      </w:ins>
      <w:del w:id="9083" w:author="Rajeev, Sree" w:date="2022-03-01T14:27:00Z">
        <w:r w:rsidR="00AF0DC6" w:rsidRPr="002B42A7" w:rsidDel="006241A3">
          <w:rPr>
            <w:rFonts w:ascii="Times New Roman" w:hAnsi="Times New Roman" w:cs="Times New Roman"/>
            <w:color w:val="000000" w:themeColor="text1"/>
            <w:rPrChange w:id="9084"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085"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9086"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9087"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9088"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9089"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9090"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9091"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9092"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9093"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9094"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9095"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9096"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9097"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9098"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9099"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9100" w:author="Ruijie Xu" w:date="2022-03-10T12:31:00Z">
              <w:rPr>
                <w:color w:val="000000" w:themeColor="text1"/>
              </w:rPr>
            </w:rPrChange>
          </w:rPr>
          <w:delText>this bacteria</w:delText>
        </w:r>
      </w:del>
      <w:ins w:id="9101" w:author="Liliana Salvador" w:date="2022-02-26T19:42:00Z">
        <w:del w:id="9102" w:author="Rajeev, Sree" w:date="2022-03-01T14:27:00Z">
          <w:r w:rsidR="00E90B78" w:rsidRPr="002B42A7" w:rsidDel="006241A3">
            <w:rPr>
              <w:rFonts w:ascii="Times New Roman" w:hAnsi="Times New Roman" w:cs="Times New Roman"/>
              <w:i/>
              <w:color w:val="000000" w:themeColor="text1"/>
              <w:rPrChange w:id="9103" w:author="Ruijie Xu" w:date="2022-03-10T12:31:00Z">
                <w:rPr>
                  <w:rFonts w:ascii="Calibri" w:hAnsi="Calibri" w:cs="Calibri"/>
                  <w:color w:val="000000" w:themeColor="text1"/>
                </w:rPr>
              </w:rPrChange>
            </w:rPr>
            <w:delText>Leptospira</w:delText>
          </w:r>
        </w:del>
      </w:ins>
      <w:del w:id="9104" w:author="Rajeev, Sree" w:date="2022-03-01T14:27:00Z">
        <w:r w:rsidR="00E35960" w:rsidRPr="002B42A7" w:rsidDel="006241A3">
          <w:rPr>
            <w:rFonts w:ascii="Times New Roman" w:hAnsi="Times New Roman" w:cs="Times New Roman"/>
            <w:color w:val="000000" w:themeColor="text1"/>
            <w:rPrChange w:id="9105"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9106"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9107" w:author="Ruijie Xu" w:date="2022-03-10T12:31:00Z">
              <w:rPr>
                <w:color w:val="000000" w:themeColor="text1"/>
              </w:rPr>
            </w:rPrChange>
          </w:rPr>
          <w:delText xml:space="preserve"> </w:delText>
        </w:r>
      </w:del>
      <w:ins w:id="9108" w:author="Liliana Salvador" w:date="2022-02-26T19:42:00Z">
        <w:del w:id="9109" w:author="Rajeev, Sree" w:date="2022-03-01T14:27:00Z">
          <w:r w:rsidR="00E90B78" w:rsidRPr="002B42A7" w:rsidDel="006241A3">
            <w:rPr>
              <w:rFonts w:ascii="Times New Roman" w:hAnsi="Times New Roman" w:cs="Times New Roman"/>
              <w:color w:val="000000" w:themeColor="text1"/>
              <w:rPrChange w:id="9110" w:author="Ruijie Xu" w:date="2022-03-10T12:31:00Z">
                <w:rPr>
                  <w:rFonts w:ascii="Calibri" w:hAnsi="Calibri" w:cs="Calibri"/>
                  <w:color w:val="000000" w:themeColor="text1"/>
                </w:rPr>
              </w:rPrChange>
            </w:rPr>
            <w:delText xml:space="preserve">and </w:delText>
          </w:r>
        </w:del>
      </w:ins>
      <w:del w:id="9111" w:author="Rajeev, Sree" w:date="2022-03-01T14:27:00Z">
        <w:r w:rsidR="00E35960" w:rsidRPr="002B42A7" w:rsidDel="006241A3">
          <w:rPr>
            <w:rFonts w:ascii="Times New Roman" w:hAnsi="Times New Roman" w:cs="Times New Roman"/>
            <w:color w:val="000000" w:themeColor="text1"/>
            <w:rPrChange w:id="9112" w:author="Ruijie Xu" w:date="2022-03-10T12:31:00Z">
              <w:rPr>
                <w:color w:val="000000" w:themeColor="text1"/>
              </w:rPr>
            </w:rPrChange>
          </w:rPr>
          <w:delText>and are a</w:delText>
        </w:r>
      </w:del>
      <w:ins w:id="9113" w:author="Ruijie Xu" w:date="2022-01-30T14:10:00Z">
        <w:del w:id="9114" w:author="Rajeev, Sree" w:date="2022-03-01T14:27:00Z">
          <w:r w:rsidR="009923DA" w:rsidRPr="002B42A7" w:rsidDel="006241A3">
            <w:rPr>
              <w:rFonts w:ascii="Times New Roman" w:hAnsi="Times New Roman" w:cs="Times New Roman"/>
              <w:color w:val="000000" w:themeColor="text1"/>
              <w:rPrChange w:id="9115" w:author="Ruijie Xu" w:date="2022-03-10T12:31:00Z">
                <w:rPr>
                  <w:color w:val="000000" w:themeColor="text1"/>
                </w:rPr>
              </w:rPrChange>
            </w:rPr>
            <w:delText>are</w:delText>
          </w:r>
        </w:del>
      </w:ins>
      <w:ins w:id="9116" w:author="Ruijie Xu" w:date="2022-01-28T14:04:00Z">
        <w:del w:id="9117" w:author="Rajeev, Sree" w:date="2022-03-01T14:27:00Z">
          <w:r w:rsidR="00657989" w:rsidRPr="002B42A7" w:rsidDel="006241A3">
            <w:rPr>
              <w:rFonts w:ascii="Times New Roman" w:hAnsi="Times New Roman" w:cs="Times New Roman"/>
              <w:color w:val="000000" w:themeColor="text1"/>
              <w:rPrChange w:id="9118" w:author="Ruijie Xu" w:date="2022-03-10T12:31:00Z">
                <w:rPr>
                  <w:color w:val="000000" w:themeColor="text1"/>
                </w:rPr>
              </w:rPrChange>
            </w:rPr>
            <w:delText xml:space="preserve"> a</w:delText>
          </w:r>
        </w:del>
      </w:ins>
      <w:del w:id="9119" w:author="Rajeev, Sree" w:date="2022-03-01T14:27:00Z">
        <w:r w:rsidR="00E35960" w:rsidRPr="002B42A7" w:rsidDel="006241A3">
          <w:rPr>
            <w:rFonts w:ascii="Times New Roman" w:hAnsi="Times New Roman" w:cs="Times New Roman"/>
            <w:color w:val="000000" w:themeColor="text1"/>
            <w:rPrChange w:id="9120"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9121"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9122" w:author="Ruijie Xu" w:date="2022-03-10T12:31:00Z">
              <w:rPr>
                <w:color w:val="000000" w:themeColor="text1"/>
              </w:rPr>
            </w:rPrChange>
          </w:rPr>
          <w:delText xml:space="preserve"> source of environmental contamination</w:delText>
        </w:r>
      </w:del>
      <w:ins w:id="9123" w:author="Ruijie Xu" w:date="2022-01-28T14:05:00Z">
        <w:del w:id="9124" w:author="Rajeev, Sree" w:date="2022-03-01T14:27:00Z">
          <w:r w:rsidR="00657989" w:rsidRPr="002B42A7" w:rsidDel="006241A3">
            <w:rPr>
              <w:rFonts w:ascii="Times New Roman" w:hAnsi="Times New Roman" w:cs="Times New Roman"/>
              <w:color w:val="000000" w:themeColor="text1"/>
              <w:rPrChange w:id="9125" w:author="Ruijie Xu" w:date="2022-03-10T12:31:00Z">
                <w:rPr>
                  <w:color w:val="000000" w:themeColor="text1"/>
                </w:rPr>
              </w:rPrChange>
            </w:rPr>
            <w:delText>s</w:delText>
          </w:r>
        </w:del>
      </w:ins>
      <w:del w:id="9126" w:author="Rajeev, Sree" w:date="2022-03-01T14:27:00Z">
        <w:r w:rsidR="00E35960" w:rsidRPr="002B42A7" w:rsidDel="006241A3">
          <w:rPr>
            <w:rFonts w:ascii="Times New Roman" w:hAnsi="Times New Roman" w:cs="Times New Roman"/>
            <w:color w:val="000000" w:themeColor="text1"/>
            <w:rPrChange w:id="9127"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128"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129"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130"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9131"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9132"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9133"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34"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9135"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36"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9137"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38"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9139"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40"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9141"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9142" w:author="Ruijie Xu" w:date="2022-03-10T12:31:00Z">
              <w:rPr>
                <w:color w:val="000000" w:themeColor="text1"/>
              </w:rPr>
            </w:rPrChange>
          </w:rPr>
          <w:delText>.</w:delText>
        </w:r>
        <w:commentRangeEnd w:id="9022"/>
        <w:r w:rsidR="00E90B78" w:rsidRPr="002B42A7" w:rsidDel="006241A3">
          <w:rPr>
            <w:rStyle w:val="CommentReference"/>
            <w:rFonts w:ascii="Times New Roman" w:hAnsi="Times New Roman" w:cs="Times New Roman"/>
            <w:sz w:val="24"/>
            <w:szCs w:val="24"/>
            <w:rPrChange w:id="9143" w:author="Ruijie Xu" w:date="2022-03-10T12:31:00Z">
              <w:rPr>
                <w:rStyle w:val="CommentReference"/>
              </w:rPr>
            </w:rPrChange>
          </w:rPr>
          <w:commentReference w:id="9022"/>
        </w:r>
        <w:r w:rsidR="00F717C1" w:rsidRPr="002B42A7" w:rsidDel="006241A3">
          <w:rPr>
            <w:rFonts w:ascii="Times New Roman" w:hAnsi="Times New Roman" w:cs="Times New Roman"/>
            <w:color w:val="000000" w:themeColor="text1"/>
            <w:rPrChange w:id="9144"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9145"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9146"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9147"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9148"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9149"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9150"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9151"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152"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9153" w:author="Ruijie Xu" w:date="2022-03-10T12:31:00Z">
              <w:rPr>
                <w:color w:val="000000" w:themeColor="text1"/>
              </w:rPr>
            </w:rPrChange>
          </w:rPr>
          <w:delText>.</w:delText>
        </w:r>
      </w:del>
      <w:del w:id="9154" w:author="Rajeev, Sree" w:date="2022-03-02T12:56:00Z">
        <w:r w:rsidR="00FA60E2" w:rsidRPr="002B42A7" w:rsidDel="00E12A12">
          <w:rPr>
            <w:rFonts w:ascii="Times New Roman" w:hAnsi="Times New Roman" w:cs="Times New Roman"/>
            <w:color w:val="000000" w:themeColor="text1"/>
            <w:rPrChange w:id="9155" w:author="Ruijie Xu" w:date="2022-03-10T12:31:00Z">
              <w:rPr>
                <w:color w:val="000000" w:themeColor="text1"/>
              </w:rPr>
            </w:rPrChange>
          </w:rPr>
          <w:delText xml:space="preserve"> We identified </w:delText>
        </w:r>
      </w:del>
      <w:ins w:id="9156" w:author="Rajeev, Sree" w:date="2022-03-01T14:25:00Z">
        <w:del w:id="9157" w:author="Rajeev, Sree" w:date="2022-03-02T12:56:00Z">
          <w:r w:rsidR="006241A3" w:rsidRPr="002B42A7" w:rsidDel="00E12A12">
            <w:rPr>
              <w:rFonts w:ascii="Times New Roman" w:hAnsi="Times New Roman" w:cs="Times New Roman"/>
              <w:color w:val="000000" w:themeColor="text1"/>
              <w:rPrChange w:id="9158" w:author="Ruijie Xu" w:date="2022-03-10T12:31:00Z">
                <w:rPr>
                  <w:color w:val="000000" w:themeColor="text1"/>
                </w:rPr>
              </w:rPrChange>
            </w:rPr>
            <w:delText xml:space="preserve">characterized </w:delText>
          </w:r>
        </w:del>
      </w:ins>
      <w:del w:id="9159" w:author="Rajeev, Sree" w:date="2022-03-02T12:56:00Z">
        <w:r w:rsidR="003D0213" w:rsidRPr="002B42A7" w:rsidDel="00E12A12">
          <w:rPr>
            <w:rFonts w:ascii="Times New Roman" w:hAnsi="Times New Roman" w:cs="Times New Roman"/>
            <w:color w:val="000000" w:themeColor="text1"/>
            <w:rPrChange w:id="9160"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9161" w:author="Ruijie Xu" w:date="2022-03-10T12:31:00Z">
              <w:rPr>
                <w:color w:val="000000" w:themeColor="text1"/>
              </w:rPr>
            </w:rPrChange>
          </w:rPr>
          <w:delText>he microbial profiles</w:delText>
        </w:r>
      </w:del>
      <w:ins w:id="9162" w:author="Rajeev, Sree" w:date="2022-03-01T14:25:00Z">
        <w:del w:id="9163" w:author="Rajeev, Sree" w:date="2022-03-02T12:56:00Z">
          <w:r w:rsidR="006241A3" w:rsidRPr="002B42A7" w:rsidDel="00E12A12">
            <w:rPr>
              <w:rFonts w:ascii="Times New Roman" w:hAnsi="Times New Roman" w:cs="Times New Roman"/>
              <w:color w:val="000000" w:themeColor="text1"/>
              <w:rPrChange w:id="9164" w:author="Ruijie Xu" w:date="2022-03-10T12:31:00Z">
                <w:rPr>
                  <w:color w:val="000000" w:themeColor="text1"/>
                </w:rPr>
              </w:rPrChange>
            </w:rPr>
            <w:delText xml:space="preserve"> </w:delText>
          </w:r>
        </w:del>
      </w:ins>
      <w:ins w:id="9165" w:author="Rajeev, Sree" w:date="2022-03-01T14:26:00Z">
        <w:del w:id="9166" w:author="Rajeev, Sree" w:date="2022-03-02T12:56:00Z">
          <w:r w:rsidR="006241A3" w:rsidRPr="002B42A7" w:rsidDel="00E12A12">
            <w:rPr>
              <w:rFonts w:ascii="Times New Roman" w:hAnsi="Times New Roman" w:cs="Times New Roman"/>
              <w:color w:val="000000" w:themeColor="text1"/>
              <w:rPrChange w:id="9167" w:author="Ruijie Xu" w:date="2022-03-10T12:31:00Z">
                <w:rPr>
                  <w:color w:val="000000" w:themeColor="text1"/>
                </w:rPr>
              </w:rPrChange>
            </w:rPr>
            <w:delText xml:space="preserve"> using</w:delText>
          </w:r>
        </w:del>
        <w:del w:id="9168" w:author="Rajeev, Sree" w:date="2022-03-02T12:57:00Z">
          <w:r w:rsidR="006241A3" w:rsidRPr="002B42A7" w:rsidDel="00E12A12">
            <w:rPr>
              <w:rFonts w:ascii="Times New Roman" w:hAnsi="Times New Roman" w:cs="Times New Roman"/>
              <w:color w:val="000000" w:themeColor="text1"/>
              <w:rPrChange w:id="9169" w:author="Ruijie Xu" w:date="2022-03-10T12:31:00Z">
                <w:rPr>
                  <w:color w:val="000000" w:themeColor="text1"/>
                </w:rPr>
              </w:rPrChange>
            </w:rPr>
            <w:delText xml:space="preserve"> </w:delText>
          </w:r>
        </w:del>
      </w:ins>
      <w:ins w:id="9170" w:author="Rajeev, Sree" w:date="2022-03-01T14:25:00Z">
        <w:del w:id="9171" w:author="Rajeev, Sree" w:date="2022-03-02T12:57:00Z">
          <w:r w:rsidR="006241A3" w:rsidRPr="002B42A7" w:rsidDel="00E12A12">
            <w:rPr>
              <w:rFonts w:ascii="Times New Roman" w:hAnsi="Times New Roman" w:cs="Times New Roman"/>
              <w:color w:val="000000" w:themeColor="text1"/>
              <w:rPrChange w:id="9172" w:author="Ruijie Xu" w:date="2022-03-10T12:31:00Z">
                <w:rPr>
                  <w:color w:val="000000" w:themeColor="text1"/>
                </w:rPr>
              </w:rPrChange>
            </w:rPr>
            <w:delText xml:space="preserve"> </w:delText>
          </w:r>
        </w:del>
      </w:ins>
      <w:del w:id="9173" w:author="Rajeev, Sree" w:date="2022-03-01T14:25:00Z">
        <w:r w:rsidR="00F717C1" w:rsidRPr="002B42A7" w:rsidDel="006241A3">
          <w:rPr>
            <w:rFonts w:ascii="Times New Roman" w:hAnsi="Times New Roman" w:cs="Times New Roman"/>
            <w:color w:val="000000" w:themeColor="text1"/>
            <w:rPrChange w:id="9174"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9175"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9176"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9177"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9178" w:author="Ruijie Xu" w:date="2022-03-10T12:31:00Z">
              <w:rPr>
                <w:color w:val="000000" w:themeColor="text1"/>
              </w:rPr>
            </w:rPrChange>
          </w:rPr>
          <w:delText xml:space="preserve"> </w:delText>
        </w:r>
      </w:del>
      <w:ins w:id="9179" w:author="Liliana Salvador" w:date="2022-02-26T19:44:00Z">
        <w:del w:id="9180" w:author="Rajeev, Sree" w:date="2022-03-01T14:25:00Z">
          <w:r w:rsidR="00E90B78" w:rsidRPr="002B42A7" w:rsidDel="006241A3">
            <w:rPr>
              <w:rFonts w:ascii="Times New Roman" w:hAnsi="Times New Roman" w:cs="Times New Roman"/>
              <w:color w:val="000000" w:themeColor="text1"/>
              <w:rPrChange w:id="9181" w:author="Ruijie Xu" w:date="2022-03-10T12:31:00Z">
                <w:rPr>
                  <w:color w:val="000000" w:themeColor="text1"/>
                </w:rPr>
              </w:rPrChange>
            </w:rPr>
            <w:delText xml:space="preserve">might </w:delText>
          </w:r>
        </w:del>
      </w:ins>
      <w:del w:id="9182" w:author="Rajeev, Sree" w:date="2022-03-01T14:25:00Z">
        <w:r w:rsidR="003D0213" w:rsidRPr="002B42A7" w:rsidDel="006241A3">
          <w:rPr>
            <w:rFonts w:ascii="Times New Roman" w:hAnsi="Times New Roman" w:cs="Times New Roman"/>
            <w:color w:val="000000" w:themeColor="text1"/>
            <w:rPrChange w:id="9183"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9184"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9185"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186" w:author="Ruijie Xu" w:date="2022-03-10T12:31:00Z">
              <w:rPr>
                <w:color w:val="000000" w:themeColor="text1"/>
              </w:rPr>
            </w:rPrChange>
          </w:rPr>
          <w:delText xml:space="preserve">using </w:delText>
        </w:r>
      </w:del>
      <w:del w:id="9187" w:author="Rajeev, Sree" w:date="2022-03-02T15:11:00Z">
        <w:r w:rsidR="005923C5" w:rsidRPr="002B42A7" w:rsidDel="001F2BAA">
          <w:rPr>
            <w:rFonts w:ascii="Times New Roman" w:hAnsi="Times New Roman" w:cs="Times New Roman"/>
            <w:color w:val="000000" w:themeColor="text1"/>
            <w:rPrChange w:id="9188"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9189" w:author="Ruijie Xu" w:date="2022-03-10T12:31:00Z">
            <w:rPr>
              <w:color w:val="000000" w:themeColor="text1"/>
            </w:rPr>
          </w:rPrChange>
        </w:rPr>
        <w:t>different</w:t>
      </w:r>
      <w:r w:rsidR="00F717C1" w:rsidRPr="002B42A7">
        <w:rPr>
          <w:rFonts w:ascii="Times New Roman" w:hAnsi="Times New Roman" w:cs="Times New Roman"/>
          <w:color w:val="000000" w:themeColor="text1"/>
          <w:rPrChange w:id="9190" w:author="Ruijie Xu" w:date="2022-03-10T12:31:00Z">
            <w:rPr>
              <w:color w:val="000000" w:themeColor="text1"/>
            </w:rPr>
          </w:rPrChange>
        </w:rPr>
        <w:t xml:space="preserve"> </w:t>
      </w:r>
      <w:del w:id="9191" w:author="Rajeev, Sree" w:date="2022-03-02T15:12:00Z">
        <w:r w:rsidR="00F717C1" w:rsidRPr="002B42A7" w:rsidDel="001F2BAA">
          <w:rPr>
            <w:rFonts w:ascii="Times New Roman" w:hAnsi="Times New Roman" w:cs="Times New Roman"/>
            <w:color w:val="000000" w:themeColor="text1"/>
            <w:rPrChange w:id="9192"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9193" w:author="Ruijie Xu" w:date="2022-03-10T12:31:00Z">
            <w:rPr>
              <w:color w:val="000000" w:themeColor="text1"/>
            </w:rPr>
          </w:rPrChange>
        </w:rPr>
        <w:t>metagenom</w:t>
      </w:r>
      <w:ins w:id="9194" w:author="Ruijie Xu" w:date="2022-01-30T14:11:00Z">
        <w:r w:rsidR="009923DA" w:rsidRPr="002B42A7">
          <w:rPr>
            <w:rFonts w:ascii="Times New Roman" w:hAnsi="Times New Roman" w:cs="Times New Roman"/>
            <w:color w:val="000000" w:themeColor="text1"/>
            <w:rPrChange w:id="9195" w:author="Ruijie Xu" w:date="2022-03-10T12:31:00Z">
              <w:rPr>
                <w:color w:val="000000" w:themeColor="text1"/>
              </w:rPr>
            </w:rPrChange>
          </w:rPr>
          <w:t>ics</w:t>
        </w:r>
      </w:ins>
      <w:del w:id="9196" w:author="Ruijie Xu" w:date="2022-01-30T14:11:00Z">
        <w:r w:rsidR="00F717C1" w:rsidRPr="002B42A7" w:rsidDel="009923DA">
          <w:rPr>
            <w:rFonts w:ascii="Times New Roman" w:hAnsi="Times New Roman" w:cs="Times New Roman"/>
            <w:color w:val="000000" w:themeColor="text1"/>
            <w:rPrChange w:id="9197"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9198" w:author="Ruijie Xu" w:date="2022-03-10T12:31:00Z">
            <w:rPr>
              <w:color w:val="000000" w:themeColor="text1"/>
            </w:rPr>
          </w:rPrChange>
        </w:rPr>
        <w:t xml:space="preserve"> </w:t>
      </w:r>
      <w:del w:id="9199" w:author="Ruijie Xu" w:date="2022-02-27T12:51:00Z">
        <w:r w:rsidR="00F717C1" w:rsidRPr="002B42A7" w:rsidDel="003A1276">
          <w:rPr>
            <w:rFonts w:ascii="Times New Roman" w:hAnsi="Times New Roman" w:cs="Times New Roman"/>
            <w:color w:val="000000" w:themeColor="text1"/>
            <w:rPrChange w:id="9200"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9201"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9202" w:author="Ruijie Xu" w:date="2022-03-10T12:31:00Z">
            <w:rPr>
              <w:color w:val="000000" w:themeColor="text1"/>
            </w:rPr>
          </w:rPrChange>
        </w:rPr>
        <w:t>software</w:t>
      </w:r>
      <w:ins w:id="9203" w:author="Rajeev, Sree" w:date="2022-03-02T15:12:00Z">
        <w:r w:rsidR="001F2BAA" w:rsidRPr="002B42A7">
          <w:rPr>
            <w:rFonts w:ascii="Times New Roman" w:hAnsi="Times New Roman" w:cs="Times New Roman"/>
            <w:color w:val="000000" w:themeColor="text1"/>
            <w:rPrChange w:id="9204" w:author="Ruijie Xu" w:date="2022-03-10T12:31:00Z">
              <w:rPr>
                <w:color w:val="000000" w:themeColor="text1"/>
              </w:rPr>
            </w:rPrChange>
          </w:rPr>
          <w:t xml:space="preserve"> were used. </w:t>
        </w:r>
      </w:ins>
      <w:ins w:id="9205" w:author="Rajeev, Sree" w:date="2022-03-01T14:26:00Z">
        <w:del w:id="9206" w:author="Ruijie Xu" w:date="2022-03-04T12:43:00Z">
          <w:r w:rsidR="006241A3" w:rsidRPr="002B42A7" w:rsidDel="00942DE7">
            <w:rPr>
              <w:rFonts w:ascii="Times New Roman" w:hAnsi="Times New Roman" w:cs="Times New Roman"/>
              <w:color w:val="000000" w:themeColor="text1"/>
              <w:rPrChange w:id="9207" w:author="Ruijie Xu" w:date="2022-03-10T12:31:00Z">
                <w:rPr>
                  <w:color w:val="000000" w:themeColor="text1"/>
                </w:rPr>
              </w:rPrChange>
            </w:rPr>
            <w:delText xml:space="preserve"> </w:delText>
          </w:r>
        </w:del>
        <w:del w:id="9208" w:author="Rajeev, Sree" w:date="2022-03-02T12:59:00Z">
          <w:r w:rsidR="006241A3" w:rsidRPr="002B42A7" w:rsidDel="00E12A12">
            <w:rPr>
              <w:rFonts w:ascii="Times New Roman" w:hAnsi="Times New Roman" w:cs="Times New Roman"/>
              <w:color w:val="000000" w:themeColor="text1"/>
              <w:rPrChange w:id="9209" w:author="Ruijie Xu" w:date="2022-03-10T12:31:00Z">
                <w:rPr>
                  <w:color w:val="000000" w:themeColor="text1"/>
                </w:rPr>
              </w:rPrChange>
            </w:rPr>
            <w:delText>and identified the presence of many potential rodent and zoonotic pathogens</w:delText>
          </w:r>
        </w:del>
      </w:ins>
      <w:del w:id="9210" w:author="Rajeev, Sree" w:date="2022-03-02T12:59:00Z">
        <w:r w:rsidR="00F717C1" w:rsidRPr="002B42A7" w:rsidDel="00E12A12">
          <w:rPr>
            <w:rFonts w:ascii="Times New Roman" w:hAnsi="Times New Roman" w:cs="Times New Roman"/>
            <w:color w:val="000000" w:themeColor="text1"/>
            <w:rPrChange w:id="9211" w:author="Ruijie Xu" w:date="2022-03-10T12:31:00Z">
              <w:rPr>
                <w:color w:val="000000" w:themeColor="text1"/>
              </w:rPr>
            </w:rPrChange>
          </w:rPr>
          <w:delText xml:space="preserve">. </w:delText>
        </w:r>
      </w:del>
      <w:ins w:id="9212" w:author="Rajeev, Sree" w:date="2022-03-01T14:27:00Z">
        <w:r w:rsidR="006241A3" w:rsidRPr="002B42A7">
          <w:rPr>
            <w:rFonts w:ascii="Times New Roman" w:hAnsi="Times New Roman" w:cs="Times New Roman"/>
            <w:color w:val="000000" w:themeColor="text1"/>
            <w:rPrChange w:id="9213" w:author="Ruijie Xu" w:date="2022-03-10T12:31:00Z">
              <w:rPr>
                <w:color w:val="000000" w:themeColor="text1"/>
              </w:rPr>
            </w:rPrChange>
          </w:rPr>
          <w:t xml:space="preserve">Our results </w:t>
        </w:r>
      </w:ins>
      <w:ins w:id="9214" w:author="Rajeev, Sree" w:date="2022-03-01T14:28:00Z">
        <w:r w:rsidR="006241A3" w:rsidRPr="002B42A7">
          <w:rPr>
            <w:rFonts w:ascii="Times New Roman" w:hAnsi="Times New Roman" w:cs="Times New Roman"/>
            <w:color w:val="000000" w:themeColor="text1"/>
            <w:rPrChange w:id="9215" w:author="Ruijie Xu" w:date="2022-03-10T12:31:00Z">
              <w:rPr>
                <w:color w:val="000000" w:themeColor="text1"/>
              </w:rPr>
            </w:rPrChange>
          </w:rPr>
          <w:t>show</w:t>
        </w:r>
        <w:del w:id="9216" w:author="Liliana Salvador" w:date="2022-03-08T20:17:00Z">
          <w:r w:rsidR="006241A3" w:rsidRPr="002B42A7" w:rsidDel="003F63F2">
            <w:rPr>
              <w:rFonts w:ascii="Times New Roman" w:hAnsi="Times New Roman" w:cs="Times New Roman"/>
              <w:color w:val="000000" w:themeColor="text1"/>
              <w:rPrChange w:id="9217"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9218" w:author="Ruijie Xu" w:date="2022-03-10T12:31:00Z">
              <w:rPr>
                <w:color w:val="000000" w:themeColor="text1"/>
              </w:rPr>
            </w:rPrChange>
          </w:rPr>
          <w:t xml:space="preserve"> that there are in fact </w:t>
        </w:r>
      </w:ins>
      <w:del w:id="9219" w:author="Rajeev, Sree" w:date="2022-03-01T14:28:00Z">
        <w:r w:rsidRPr="002B42A7" w:rsidDel="006241A3">
          <w:rPr>
            <w:rFonts w:ascii="Times New Roman" w:hAnsi="Times New Roman" w:cs="Times New Roman"/>
            <w:color w:val="000000" w:themeColor="text1"/>
            <w:rPrChange w:id="9220" w:author="Ruijie Xu" w:date="2022-03-10T12:31:00Z">
              <w:rPr>
                <w:color w:val="000000" w:themeColor="text1"/>
              </w:rPr>
            </w:rPrChange>
          </w:rPr>
          <w:delText>The</w:delText>
        </w:r>
      </w:del>
      <w:del w:id="9221" w:author="Ruijie Xu" w:date="2022-03-04T12:43:00Z">
        <w:r w:rsidRPr="002B42A7" w:rsidDel="00942DE7">
          <w:rPr>
            <w:rFonts w:ascii="Times New Roman" w:hAnsi="Times New Roman" w:cs="Times New Roman"/>
            <w:color w:val="000000" w:themeColor="text1"/>
            <w:rPrChange w:id="922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23" w:author="Ruijie Xu" w:date="2022-03-10T12:31:00Z">
            <w:rPr>
              <w:color w:val="000000" w:themeColor="text1"/>
            </w:rPr>
          </w:rPrChange>
        </w:rPr>
        <w:t xml:space="preserve">differences in the classification outputs </w:t>
      </w:r>
      <w:ins w:id="9224" w:author="Rajeev, Sree" w:date="2022-03-01T14:28:00Z">
        <w:r w:rsidR="006241A3" w:rsidRPr="002B42A7">
          <w:rPr>
            <w:rFonts w:ascii="Times New Roman" w:hAnsi="Times New Roman" w:cs="Times New Roman"/>
            <w:color w:val="000000" w:themeColor="text1"/>
            <w:rPrChange w:id="9225" w:author="Ruijie Xu" w:date="2022-03-10T12:31:00Z">
              <w:rPr>
                <w:color w:val="000000" w:themeColor="text1"/>
              </w:rPr>
            </w:rPrChange>
          </w:rPr>
          <w:t xml:space="preserve">when </w:t>
        </w:r>
      </w:ins>
      <w:del w:id="9226" w:author="Rajeev, Sree" w:date="2022-03-01T14:28:00Z">
        <w:r w:rsidRPr="002B42A7" w:rsidDel="006241A3">
          <w:rPr>
            <w:rFonts w:ascii="Times New Roman" w:hAnsi="Times New Roman" w:cs="Times New Roman"/>
            <w:color w:val="000000" w:themeColor="text1"/>
            <w:rPrChange w:id="9227"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9228"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9229"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230" w:author="Ruijie Xu" w:date="2022-03-10T12:31:00Z">
            <w:rPr>
              <w:color w:val="000000" w:themeColor="text1"/>
            </w:rPr>
          </w:rPrChange>
        </w:rPr>
        <w:t xml:space="preserve">on the same dataset </w:t>
      </w:r>
      <w:ins w:id="9231" w:author="Rajeev, Sree" w:date="2022-03-01T14:28:00Z">
        <w:del w:id="9232" w:author="Ruijie Xu" w:date="2022-03-04T11:26:00Z">
          <w:r w:rsidR="006241A3" w:rsidRPr="002B42A7" w:rsidDel="00B23538">
            <w:rPr>
              <w:rFonts w:ascii="Times New Roman" w:hAnsi="Times New Roman" w:cs="Times New Roman"/>
              <w:color w:val="000000" w:themeColor="text1"/>
              <w:rPrChange w:id="9233"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234" w:author="Ruijie Xu" w:date="2022-03-10T12:31:00Z">
              <w:rPr>
                <w:color w:val="000000" w:themeColor="text1"/>
              </w:rPr>
            </w:rPrChange>
          </w:rPr>
          <w:t>are used. We concl</w:t>
        </w:r>
      </w:ins>
      <w:ins w:id="9235" w:author="Rajeev, Sree" w:date="2022-03-01T14:29:00Z">
        <w:r w:rsidR="006241A3" w:rsidRPr="002B42A7">
          <w:rPr>
            <w:rFonts w:ascii="Times New Roman" w:hAnsi="Times New Roman" w:cs="Times New Roman"/>
            <w:color w:val="000000" w:themeColor="text1"/>
            <w:rPrChange w:id="9236" w:author="Ruijie Xu" w:date="2022-03-10T12:31:00Z">
              <w:rPr>
                <w:color w:val="000000" w:themeColor="text1"/>
              </w:rPr>
            </w:rPrChange>
          </w:rPr>
          <w:t xml:space="preserve">ude that the selection of methods influences </w:t>
        </w:r>
      </w:ins>
      <w:del w:id="9237" w:author="Rajeev, Sree" w:date="2022-03-01T14:29:00Z">
        <w:r w:rsidRPr="002B42A7" w:rsidDel="006241A3">
          <w:rPr>
            <w:rFonts w:ascii="Times New Roman" w:hAnsi="Times New Roman" w:cs="Times New Roman"/>
            <w:color w:val="000000" w:themeColor="text1"/>
            <w:rPrChange w:id="9238" w:author="Ruijie Xu" w:date="2022-03-10T12:31:00Z">
              <w:rPr>
                <w:color w:val="000000" w:themeColor="text1"/>
              </w:rPr>
            </w:rPrChange>
          </w:rPr>
          <w:delText xml:space="preserve">could </w:delText>
        </w:r>
      </w:del>
      <w:ins w:id="9239" w:author="Ruijie Xu" w:date="2022-01-28T14:05:00Z">
        <w:del w:id="9240" w:author="Rajeev, Sree" w:date="2022-03-01T14:29:00Z">
          <w:r w:rsidR="00466B6D" w:rsidRPr="002B42A7" w:rsidDel="006241A3">
            <w:rPr>
              <w:rFonts w:ascii="Times New Roman" w:hAnsi="Times New Roman" w:cs="Times New Roman"/>
              <w:color w:val="000000" w:themeColor="text1"/>
              <w:rPrChange w:id="9241"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9242" w:author="Ruijie Xu" w:date="2022-03-10T12:31:00Z">
                <w:rPr>
                  <w:color w:val="000000" w:themeColor="text1"/>
                </w:rPr>
              </w:rPrChange>
            </w:rPr>
            <w:delText>d</w:delText>
          </w:r>
        </w:del>
      </w:ins>
      <w:ins w:id="9243" w:author="Ruijie Xu" w:date="2022-01-28T14:06:00Z">
        <w:del w:id="9244" w:author="Rajeev, Sree" w:date="2022-03-01T14:29:00Z">
          <w:r w:rsidR="00003AC5" w:rsidRPr="002B42A7" w:rsidDel="006241A3">
            <w:rPr>
              <w:rFonts w:ascii="Times New Roman" w:hAnsi="Times New Roman" w:cs="Times New Roman"/>
              <w:color w:val="000000" w:themeColor="text1"/>
              <w:rPrChange w:id="9245" w:author="Ruijie Xu" w:date="2022-03-10T12:31:00Z">
                <w:rPr>
                  <w:color w:val="000000" w:themeColor="text1"/>
                </w:rPr>
              </w:rPrChange>
            </w:rPr>
            <w:delText xml:space="preserve">iagnosis in </w:delText>
          </w:r>
        </w:del>
      </w:ins>
      <w:ins w:id="9246" w:author="Ruijie Xu" w:date="2022-02-02T11:02:00Z">
        <w:del w:id="9247" w:author="Rajeev, Sree" w:date="2022-03-01T14:29:00Z">
          <w:r w:rsidR="00463AA7" w:rsidRPr="002B42A7" w:rsidDel="006241A3">
            <w:rPr>
              <w:rFonts w:ascii="Times New Roman" w:hAnsi="Times New Roman" w:cs="Times New Roman"/>
              <w:i/>
              <w:iCs/>
              <w:color w:val="000000" w:themeColor="text1"/>
              <w:rPrChange w:id="9248" w:author="Ruijie Xu" w:date="2022-03-10T12:31:00Z">
                <w:rPr>
                  <w:i/>
                  <w:iCs/>
                  <w:color w:val="000000" w:themeColor="text1"/>
                </w:rPr>
              </w:rPrChange>
            </w:rPr>
            <w:delText>Leptospira</w:delText>
          </w:r>
        </w:del>
      </w:ins>
      <w:ins w:id="9249" w:author="Ruijie Xu" w:date="2022-01-28T14:06:00Z">
        <w:del w:id="9250" w:author="Rajeev, Sree" w:date="2022-03-01T14:29:00Z">
          <w:r w:rsidR="00003AC5" w:rsidRPr="002B42A7" w:rsidDel="006241A3">
            <w:rPr>
              <w:rFonts w:ascii="Times New Roman" w:hAnsi="Times New Roman" w:cs="Times New Roman"/>
              <w:color w:val="000000" w:themeColor="text1"/>
              <w:rPrChange w:id="9251" w:author="Ruijie Xu" w:date="2022-03-10T12:31:00Z">
                <w:rPr>
                  <w:color w:val="000000" w:themeColor="text1"/>
                </w:rPr>
              </w:rPrChange>
            </w:rPr>
            <w:delText xml:space="preserve"> pathogen, and also </w:delText>
          </w:r>
        </w:del>
      </w:ins>
      <w:del w:id="9252" w:author="Rajeev, Sree" w:date="2022-03-01T14:29:00Z">
        <w:r w:rsidRPr="002B42A7" w:rsidDel="006241A3">
          <w:rPr>
            <w:rFonts w:ascii="Times New Roman" w:hAnsi="Times New Roman" w:cs="Times New Roman"/>
            <w:color w:val="000000" w:themeColor="text1"/>
            <w:rPrChange w:id="9253"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9254"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9255" w:author="Ruijie Xu" w:date="2022-03-10T12:31:00Z">
            <w:rPr>
              <w:color w:val="000000" w:themeColor="text1"/>
            </w:rPr>
          </w:rPrChange>
        </w:rPr>
        <w:t xml:space="preserve">of </w:t>
      </w:r>
      <w:del w:id="9256" w:author="Ruijie Xu" w:date="2022-01-28T14:06:00Z">
        <w:r w:rsidR="00585EA1" w:rsidRPr="002B42A7" w:rsidDel="00E85771">
          <w:rPr>
            <w:rFonts w:ascii="Times New Roman" w:hAnsi="Times New Roman" w:cs="Times New Roman"/>
            <w:color w:val="000000" w:themeColor="text1"/>
            <w:rPrChange w:id="9257" w:author="Ruijie Xu" w:date="2022-03-10T12:31:00Z">
              <w:rPr>
                <w:color w:val="000000" w:themeColor="text1"/>
              </w:rPr>
            </w:rPrChange>
          </w:rPr>
          <w:delText>the analysis</w:delText>
        </w:r>
      </w:del>
      <w:ins w:id="9258" w:author="Ruijie Xu" w:date="2022-01-28T14:06:00Z">
        <w:r w:rsidR="00E85771" w:rsidRPr="002B42A7">
          <w:rPr>
            <w:rFonts w:ascii="Times New Roman" w:hAnsi="Times New Roman" w:cs="Times New Roman"/>
            <w:color w:val="000000" w:themeColor="text1"/>
            <w:rPrChange w:id="9259" w:author="Ruijie Xu" w:date="2022-03-10T12:31:00Z">
              <w:rPr>
                <w:color w:val="000000" w:themeColor="text1"/>
              </w:rPr>
            </w:rPrChange>
          </w:rPr>
          <w:t>microbiome characterization</w:t>
        </w:r>
      </w:ins>
      <w:ins w:id="9260" w:author="Ruijie Xu" w:date="2022-01-30T14:11:00Z">
        <w:r w:rsidR="009923DA" w:rsidRPr="002B42A7">
          <w:rPr>
            <w:rFonts w:ascii="Times New Roman" w:hAnsi="Times New Roman" w:cs="Times New Roman"/>
            <w:color w:val="000000" w:themeColor="text1"/>
            <w:rPrChange w:id="9261" w:author="Ruijie Xu" w:date="2022-03-10T12:31:00Z">
              <w:rPr>
                <w:color w:val="000000" w:themeColor="text1"/>
              </w:rPr>
            </w:rPrChange>
          </w:rPr>
          <w:t xml:space="preserve">, </w:t>
        </w:r>
      </w:ins>
      <w:ins w:id="9262" w:author="Rajeev, Sree" w:date="2022-03-01T14:29:00Z">
        <w:r w:rsidR="006241A3" w:rsidRPr="002B42A7">
          <w:rPr>
            <w:rFonts w:ascii="Times New Roman" w:hAnsi="Times New Roman" w:cs="Times New Roman"/>
            <w:color w:val="000000" w:themeColor="text1"/>
            <w:rPrChange w:id="9263" w:author="Ruijie Xu" w:date="2022-03-10T12:31:00Z">
              <w:rPr>
                <w:color w:val="000000" w:themeColor="text1"/>
              </w:rPr>
            </w:rPrChange>
          </w:rPr>
          <w:t xml:space="preserve"> and potentially </w:t>
        </w:r>
      </w:ins>
      <w:ins w:id="9264" w:author="Ruijie Xu" w:date="2022-01-30T14:11:00Z">
        <w:del w:id="9265" w:author="Rajeev, Sree" w:date="2022-03-01T14:29:00Z">
          <w:r w:rsidR="009923DA" w:rsidRPr="002B42A7" w:rsidDel="006241A3">
            <w:rPr>
              <w:rFonts w:ascii="Times New Roman" w:hAnsi="Times New Roman" w:cs="Times New Roman"/>
              <w:color w:val="000000" w:themeColor="text1"/>
              <w:rPrChange w:id="9266" w:author="Ruijie Xu" w:date="2022-03-10T12:31:00Z">
                <w:rPr>
                  <w:color w:val="000000" w:themeColor="text1"/>
                </w:rPr>
              </w:rPrChange>
            </w:rPr>
            <w:delText>which</w:delText>
          </w:r>
        </w:del>
      </w:ins>
      <w:del w:id="9267" w:author="Ruijie Xu" w:date="2022-01-30T14:11:00Z">
        <w:r w:rsidR="00585EA1" w:rsidRPr="002B42A7" w:rsidDel="009923DA">
          <w:rPr>
            <w:rFonts w:ascii="Times New Roman" w:hAnsi="Times New Roman" w:cs="Times New Roman"/>
            <w:color w:val="000000" w:themeColor="text1"/>
            <w:rPrChange w:id="9268"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9269" w:author="Ruijie Xu" w:date="2022-03-10T12:31:00Z">
              <w:rPr>
                <w:color w:val="000000" w:themeColor="text1"/>
              </w:rPr>
            </w:rPrChange>
          </w:rPr>
          <w:delText>and</w:delText>
        </w:r>
      </w:del>
      <w:del w:id="9270" w:author="Ruijie Xu" w:date="2022-03-04T12:43:00Z">
        <w:r w:rsidRPr="002B42A7" w:rsidDel="00942DE7">
          <w:rPr>
            <w:rFonts w:ascii="Times New Roman" w:hAnsi="Times New Roman" w:cs="Times New Roman"/>
            <w:color w:val="000000" w:themeColor="text1"/>
            <w:rPrChange w:id="9271" w:author="Ruijie Xu" w:date="2022-03-10T12:31:00Z">
              <w:rPr>
                <w:color w:val="000000" w:themeColor="text1"/>
              </w:rPr>
            </w:rPrChange>
          </w:rPr>
          <w:delText xml:space="preserve"> </w:delText>
        </w:r>
      </w:del>
      <w:ins w:id="9272" w:author="Liliana Salvador" w:date="2022-02-26T19:46:00Z">
        <w:r w:rsidR="004B4B3C" w:rsidRPr="002B42A7">
          <w:rPr>
            <w:rFonts w:ascii="Times New Roman" w:hAnsi="Times New Roman" w:cs="Times New Roman"/>
            <w:color w:val="000000" w:themeColor="text1"/>
            <w:rPrChange w:id="9273"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9274"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9275" w:author="Ruijie Xu" w:date="2022-03-10T12:31:00Z">
            <w:rPr>
              <w:color w:val="000000" w:themeColor="text1"/>
            </w:rPr>
          </w:rPrChange>
        </w:rPr>
        <w:t>s</w:t>
      </w:r>
      <w:ins w:id="9276" w:author="Rajeev, Sree" w:date="2022-03-02T15:12:00Z">
        <w:r w:rsidR="001F2BAA" w:rsidRPr="002B42A7">
          <w:rPr>
            <w:rFonts w:ascii="Times New Roman" w:hAnsi="Times New Roman" w:cs="Times New Roman"/>
            <w:color w:val="000000" w:themeColor="text1"/>
            <w:rPrChange w:id="9277" w:author="Ruijie Xu" w:date="2022-03-10T12:31:00Z">
              <w:rPr>
                <w:color w:val="000000" w:themeColor="text1"/>
              </w:rPr>
            </w:rPrChange>
          </w:rPr>
          <w:t xml:space="preserve"> </w:t>
        </w:r>
      </w:ins>
      <w:ins w:id="9278" w:author="Ruijie Xu" w:date="2022-01-28T14:06:00Z">
        <w:del w:id="9279" w:author="Rajeev, Sree" w:date="2022-03-02T15:12:00Z">
          <w:r w:rsidR="00E85771" w:rsidRPr="002B42A7" w:rsidDel="001F2BAA">
            <w:rPr>
              <w:rFonts w:ascii="Times New Roman" w:hAnsi="Times New Roman" w:cs="Times New Roman"/>
              <w:color w:val="000000" w:themeColor="text1"/>
              <w:rPrChange w:id="9280" w:author="Ruijie Xu" w:date="2022-03-10T12:31:00Z">
                <w:rPr>
                  <w:color w:val="000000" w:themeColor="text1"/>
                </w:rPr>
              </w:rPrChange>
            </w:rPr>
            <w:delText xml:space="preserve"> in the down</w:delText>
          </w:r>
        </w:del>
      </w:ins>
      <w:ins w:id="9281" w:author="Ruijie Xu" w:date="2022-01-28T14:07:00Z">
        <w:del w:id="9282" w:author="Rajeev, Sree" w:date="2022-03-02T15:12:00Z">
          <w:r w:rsidR="00E85771" w:rsidRPr="002B42A7" w:rsidDel="001F2BAA">
            <w:rPr>
              <w:rFonts w:ascii="Times New Roman" w:hAnsi="Times New Roman" w:cs="Times New Roman"/>
              <w:color w:val="000000" w:themeColor="text1"/>
              <w:rPrChange w:id="9283" w:author="Ruijie Xu" w:date="2022-03-10T12:31:00Z">
                <w:rPr>
                  <w:color w:val="000000" w:themeColor="text1"/>
                </w:rPr>
              </w:rPrChange>
            </w:rPr>
            <w:delText>stream analyses</w:delText>
          </w:r>
        </w:del>
      </w:ins>
      <w:ins w:id="9284" w:author="Rajeev, Sree" w:date="2022-03-01T14:30:00Z">
        <w:del w:id="9285" w:author="Rajeev, Sree" w:date="2022-03-02T15:12:00Z">
          <w:r w:rsidR="006241A3" w:rsidRPr="002B42A7" w:rsidDel="001F2BAA">
            <w:rPr>
              <w:rFonts w:ascii="Times New Roman" w:hAnsi="Times New Roman" w:cs="Times New Roman"/>
              <w:color w:val="000000" w:themeColor="text1"/>
              <w:rPrChange w:id="9286"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287" w:author="Ruijie Xu" w:date="2022-03-10T12:31:00Z">
              <w:rPr>
                <w:color w:val="000000" w:themeColor="text1"/>
              </w:rPr>
            </w:rPrChange>
          </w:rPr>
          <w:t xml:space="preserve">and misinterpretation </w:t>
        </w:r>
      </w:ins>
      <w:ins w:id="9288" w:author="Rajeev, Sree" w:date="2022-03-01T14:31:00Z">
        <w:r w:rsidR="006241A3" w:rsidRPr="002B42A7">
          <w:rPr>
            <w:rFonts w:ascii="Times New Roman" w:hAnsi="Times New Roman" w:cs="Times New Roman"/>
            <w:color w:val="000000" w:themeColor="text1"/>
            <w:rPrChange w:id="9289" w:author="Ruijie Xu" w:date="2022-03-10T12:31:00Z">
              <w:rPr>
                <w:color w:val="000000" w:themeColor="text1"/>
              </w:rPr>
            </w:rPrChange>
          </w:rPr>
          <w:t xml:space="preserve">of </w:t>
        </w:r>
      </w:ins>
      <w:ins w:id="9290" w:author="Rajeev, Sree" w:date="2022-03-01T14:30:00Z">
        <w:r w:rsidR="006241A3" w:rsidRPr="002B42A7">
          <w:rPr>
            <w:rFonts w:ascii="Times New Roman" w:hAnsi="Times New Roman" w:cs="Times New Roman"/>
            <w:color w:val="000000" w:themeColor="text1"/>
            <w:rPrChange w:id="9291" w:author="Ruijie Xu" w:date="2022-03-10T12:31:00Z">
              <w:rPr>
                <w:color w:val="000000" w:themeColor="text1"/>
              </w:rPr>
            </w:rPrChange>
          </w:rPr>
          <w:t xml:space="preserve">pathogen </w:t>
        </w:r>
      </w:ins>
      <w:ins w:id="9292" w:author="Rajeev, Sree" w:date="2022-03-01T14:31:00Z">
        <w:r w:rsidR="006241A3" w:rsidRPr="002B42A7">
          <w:rPr>
            <w:rFonts w:ascii="Times New Roman" w:hAnsi="Times New Roman" w:cs="Times New Roman"/>
            <w:color w:val="000000" w:themeColor="text1"/>
            <w:rPrChange w:id="9293" w:author="Ruijie Xu" w:date="2022-03-10T12:31:00Z">
              <w:rPr>
                <w:color w:val="000000" w:themeColor="text1"/>
              </w:rPr>
            </w:rPrChange>
          </w:rPr>
          <w:t>presence.</w:t>
        </w:r>
      </w:ins>
      <w:ins w:id="9294" w:author="Liliana Salvador" w:date="2022-02-26T19:46:00Z">
        <w:del w:id="9295" w:author="Rajeev, Sree" w:date="2022-03-01T14:29:00Z">
          <w:r w:rsidR="004B4B3C" w:rsidRPr="002B42A7" w:rsidDel="006241A3">
            <w:rPr>
              <w:rFonts w:ascii="Times New Roman" w:hAnsi="Times New Roman" w:cs="Times New Roman"/>
              <w:color w:val="000000" w:themeColor="text1"/>
              <w:rPrChange w:id="9296" w:author="Ruijie Xu" w:date="2022-03-10T12:31:00Z">
                <w:rPr>
                  <w:color w:val="000000" w:themeColor="text1"/>
                </w:rPr>
              </w:rPrChange>
            </w:rPr>
            <w:delText xml:space="preserve">, </w:delText>
          </w:r>
        </w:del>
      </w:ins>
      <w:ins w:id="9297" w:author="Liliana Salvador" w:date="2022-02-26T19:47:00Z">
        <w:del w:id="9298" w:author="Rajeev, Sree" w:date="2022-03-01T14:29:00Z">
          <w:r w:rsidR="004B4B3C" w:rsidRPr="002B42A7" w:rsidDel="006241A3">
            <w:rPr>
              <w:rFonts w:ascii="Times New Roman" w:hAnsi="Times New Roman" w:cs="Times New Roman"/>
              <w:color w:val="000000" w:themeColor="text1"/>
              <w:rPrChange w:id="9299" w:author="Ruijie Xu" w:date="2022-03-10T12:31:00Z">
                <w:rPr>
                  <w:color w:val="000000" w:themeColor="text1"/>
                </w:rPr>
              </w:rPrChange>
            </w:rPr>
            <w:delText xml:space="preserve">as well as </w:delText>
          </w:r>
        </w:del>
      </w:ins>
      <w:ins w:id="9300" w:author="Liliana Salvador" w:date="2022-02-26T19:46:00Z">
        <w:del w:id="9301" w:author="Rajeev, Sree" w:date="2022-03-01T14:29:00Z">
          <w:r w:rsidR="004B4B3C" w:rsidRPr="002B42A7" w:rsidDel="006241A3">
            <w:rPr>
              <w:rFonts w:ascii="Times New Roman" w:hAnsi="Times New Roman" w:cs="Times New Roman"/>
              <w:color w:val="000000" w:themeColor="text1"/>
              <w:rPrChange w:id="9302"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9303" w:author="Ruijie Xu" w:date="2022-03-10T12:31:00Z">
                <w:rPr>
                  <w:i/>
                  <w:iCs/>
                  <w:color w:val="000000" w:themeColor="text1"/>
                </w:rPr>
              </w:rPrChange>
            </w:rPr>
            <w:delText>Leptospira</w:delText>
          </w:r>
        </w:del>
      </w:ins>
      <w:del w:id="9304" w:author="Rajeev, Sree" w:date="2022-03-01T14:29:00Z">
        <w:r w:rsidRPr="002B42A7" w:rsidDel="006241A3">
          <w:rPr>
            <w:rFonts w:ascii="Times New Roman" w:hAnsi="Times New Roman" w:cs="Times New Roman"/>
            <w:color w:val="000000" w:themeColor="text1"/>
            <w:rPrChange w:id="9305" w:author="Ruijie Xu" w:date="2022-03-10T12:31:00Z">
              <w:rPr>
                <w:color w:val="000000" w:themeColor="text1"/>
              </w:rPr>
            </w:rPrChange>
          </w:rPr>
          <w:delText>.</w:delText>
        </w:r>
      </w:del>
      <w:del w:id="9306" w:author="Rajeev, Sree" w:date="2022-03-01T14:31:00Z">
        <w:r w:rsidRPr="002B42A7" w:rsidDel="006241A3">
          <w:rPr>
            <w:rFonts w:ascii="Times New Roman" w:hAnsi="Times New Roman" w:cs="Times New Roman"/>
            <w:color w:val="000000" w:themeColor="text1"/>
            <w:rPrChange w:id="9307" w:author="Ruijie Xu" w:date="2022-03-10T12:31:00Z">
              <w:rPr>
                <w:color w:val="000000" w:themeColor="text1"/>
              </w:rPr>
            </w:rPrChange>
          </w:rPr>
          <w:delText xml:space="preserve"> </w:delText>
        </w:r>
      </w:del>
    </w:p>
    <w:p w14:paraId="62A75BA6" w14:textId="0A4FA723" w:rsidR="00234370" w:rsidRPr="002B42A7" w:rsidRDefault="006241A3" w:rsidP="0046408A">
      <w:pPr>
        <w:spacing w:line="480" w:lineRule="auto"/>
        <w:ind w:right="480" w:firstLine="720"/>
        <w:rPr>
          <w:ins w:id="9308" w:author="Liliana Salvador" w:date="2022-02-26T19:49:00Z"/>
          <w:rFonts w:ascii="Times New Roman" w:hAnsi="Times New Roman" w:cs="Times New Roman"/>
          <w:color w:val="000000" w:themeColor="text1"/>
          <w:rPrChange w:id="9309" w:author="Ruijie Xu" w:date="2022-03-10T12:31:00Z">
            <w:rPr>
              <w:ins w:id="9310" w:author="Liliana Salvador" w:date="2022-02-26T19:49:00Z"/>
              <w:color w:val="000000" w:themeColor="text1"/>
            </w:rPr>
          </w:rPrChange>
        </w:rPr>
      </w:pPr>
      <w:ins w:id="9311" w:author="Rajeev, Sree" w:date="2022-03-01T14:31:00Z">
        <w:r w:rsidRPr="002B42A7">
          <w:rPr>
            <w:rFonts w:ascii="Times New Roman" w:hAnsi="Times New Roman" w:cs="Times New Roman"/>
            <w:color w:val="000000" w:themeColor="text1"/>
            <w:rPrChange w:id="9312" w:author="Ruijie Xu" w:date="2022-03-10T12:31:00Z">
              <w:rPr>
                <w:color w:val="000000" w:themeColor="text1"/>
              </w:rPr>
            </w:rPrChange>
          </w:rPr>
          <w:t>Our study</w:t>
        </w:r>
      </w:ins>
      <w:ins w:id="9313" w:author="Rajeev, Sree" w:date="2022-03-01T14:32:00Z">
        <w:r w:rsidRPr="002B42A7">
          <w:rPr>
            <w:rFonts w:ascii="Times New Roman" w:hAnsi="Times New Roman" w:cs="Times New Roman"/>
            <w:color w:val="000000" w:themeColor="text1"/>
            <w:rPrChange w:id="9314" w:author="Ruijie Xu" w:date="2022-03-10T12:31:00Z">
              <w:rPr>
                <w:color w:val="000000" w:themeColor="text1"/>
              </w:rPr>
            </w:rPrChange>
          </w:rPr>
          <w:t xml:space="preserve"> u</w:t>
        </w:r>
        <w:del w:id="9315" w:author="Liliana Salvador" w:date="2022-03-09T20:50:00Z">
          <w:r w:rsidRPr="002B42A7" w:rsidDel="00F97AC9">
            <w:rPr>
              <w:rFonts w:ascii="Times New Roman" w:hAnsi="Times New Roman" w:cs="Times New Roman"/>
              <w:color w:val="000000" w:themeColor="text1"/>
              <w:rPrChange w:id="9316" w:author="Ruijie Xu" w:date="2022-03-10T12:31:00Z">
                <w:rPr>
                  <w:color w:val="000000" w:themeColor="text1"/>
                </w:rPr>
              </w:rPrChange>
            </w:rPr>
            <w:delText>tilize</w:delText>
          </w:r>
        </w:del>
      </w:ins>
      <w:ins w:id="9317" w:author="Liliana Salvador" w:date="2022-03-09T20:50:00Z">
        <w:r w:rsidR="00F97AC9" w:rsidRPr="002B42A7">
          <w:rPr>
            <w:rFonts w:ascii="Times New Roman" w:hAnsi="Times New Roman" w:cs="Times New Roman"/>
            <w:color w:val="000000" w:themeColor="text1"/>
            <w:rPrChange w:id="9318" w:author="Ruijie Xu" w:date="2022-03-10T12:31:00Z">
              <w:rPr>
                <w:color w:val="000000" w:themeColor="text1"/>
              </w:rPr>
            </w:rPrChange>
          </w:rPr>
          <w:t>se</w:t>
        </w:r>
      </w:ins>
      <w:ins w:id="9319" w:author="Rajeev, Sree" w:date="2022-03-01T14:32:00Z">
        <w:r w:rsidRPr="002B42A7">
          <w:rPr>
            <w:rFonts w:ascii="Times New Roman" w:hAnsi="Times New Roman" w:cs="Times New Roman"/>
            <w:color w:val="000000" w:themeColor="text1"/>
            <w:rPrChange w:id="9320" w:author="Ruijie Xu" w:date="2022-03-10T12:31:00Z">
              <w:rPr>
                <w:color w:val="000000" w:themeColor="text1"/>
              </w:rPr>
            </w:rPrChange>
          </w:rPr>
          <w:t xml:space="preserve">s real life samples and is </w:t>
        </w:r>
      </w:ins>
      <w:ins w:id="9321" w:author="Rajeev, Sree" w:date="2022-03-01T14:31:00Z">
        <w:del w:id="9322" w:author="Rajeev, Sree" w:date="2022-03-03T11:33:00Z">
          <w:r w:rsidRPr="002B42A7" w:rsidDel="00B1228A">
            <w:rPr>
              <w:rFonts w:ascii="Times New Roman" w:hAnsi="Times New Roman" w:cs="Times New Roman"/>
              <w:color w:val="000000" w:themeColor="text1"/>
              <w:rPrChange w:id="9323" w:author="Ruijie Xu" w:date="2022-03-10T12:31:00Z">
                <w:rPr>
                  <w:color w:val="000000" w:themeColor="text1"/>
                </w:rPr>
              </w:rPrChange>
            </w:rPr>
            <w:delText xml:space="preserve"> is</w:delText>
          </w:r>
        </w:del>
        <w:del w:id="9324" w:author="Ruijie Xu" w:date="2022-03-04T11:27:00Z">
          <w:r w:rsidRPr="002B42A7" w:rsidDel="00B23538">
            <w:rPr>
              <w:rFonts w:ascii="Times New Roman" w:hAnsi="Times New Roman" w:cs="Times New Roman"/>
              <w:color w:val="000000" w:themeColor="text1"/>
              <w:rPrChange w:id="932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326" w:author="Ruijie Xu" w:date="2022-03-10T12:31:00Z">
              <w:rPr>
                <w:color w:val="000000" w:themeColor="text1"/>
              </w:rPr>
            </w:rPrChange>
          </w:rPr>
          <w:t>different from p</w:t>
        </w:r>
      </w:ins>
      <w:del w:id="9327" w:author="Rajeev, Sree" w:date="2022-03-01T14:31:00Z">
        <w:r w:rsidR="00234370" w:rsidRPr="002B42A7" w:rsidDel="006241A3">
          <w:rPr>
            <w:rFonts w:ascii="Times New Roman" w:hAnsi="Times New Roman" w:cs="Times New Roman"/>
            <w:color w:val="000000" w:themeColor="text1"/>
            <w:rPrChange w:id="9328"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9329"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9330"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331"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9332" w:author="Ruijie Xu" w:date="2022-03-10T12:31:00Z">
            <w:rPr>
              <w:color w:val="000000" w:themeColor="text1"/>
            </w:rPr>
          </w:rPrChange>
        </w:rPr>
        <w:fldChar w:fldCharType="separate"/>
      </w:r>
      <w:r w:rsidR="00CB52B4" w:rsidRPr="002B42A7">
        <w:rPr>
          <w:rFonts w:ascii="Times New Roman" w:hAnsi="Times New Roman" w:cs="Times New Roman"/>
          <w:color w:val="000000"/>
          <w:rPrChange w:id="9333"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9334"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335"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9336"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337"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9338" w:author="Ruijie Xu" w:date="2022-03-10T12:31:00Z">
            <w:rPr>
              <w:color w:val="000000" w:themeColor="text1"/>
            </w:rPr>
          </w:rPrChange>
        </w:rPr>
        <w:fldChar w:fldCharType="end"/>
      </w:r>
      <w:r w:rsidR="00234370" w:rsidRPr="002B42A7">
        <w:rPr>
          <w:rFonts w:ascii="Times New Roman" w:hAnsi="Times New Roman" w:cs="Times New Roman"/>
          <w:color w:val="000000" w:themeColor="text1"/>
          <w:rPrChange w:id="9339" w:author="Ruijie Xu" w:date="2022-03-10T12:31:00Z">
            <w:rPr>
              <w:color w:val="000000" w:themeColor="text1"/>
            </w:rPr>
          </w:rPrChange>
        </w:rPr>
        <w:t xml:space="preserve"> </w:t>
      </w:r>
      <w:del w:id="9340" w:author="Rajeev, Sree" w:date="2022-03-01T14:32:00Z">
        <w:r w:rsidR="00234370" w:rsidRPr="002B42A7" w:rsidDel="006241A3">
          <w:rPr>
            <w:rFonts w:ascii="Times New Roman" w:hAnsi="Times New Roman" w:cs="Times New Roman"/>
            <w:color w:val="000000" w:themeColor="text1"/>
            <w:rPrChange w:id="9341"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9342" w:author="Ruijie Xu" w:date="2022-03-10T12:31:00Z">
              <w:rPr>
                <w:color w:val="000000" w:themeColor="text1"/>
              </w:rPr>
            </w:rPrChange>
          </w:rPr>
          <w:delText>se software</w:delText>
        </w:r>
      </w:del>
      <w:ins w:id="9343" w:author="Ruijie Xu" w:date="2022-01-30T14:12:00Z">
        <w:del w:id="9344" w:author="Rajeev, Sree" w:date="2022-03-01T14:32:00Z">
          <w:r w:rsidR="00851952" w:rsidRPr="002B42A7" w:rsidDel="006241A3">
            <w:rPr>
              <w:rFonts w:ascii="Times New Roman" w:hAnsi="Times New Roman" w:cs="Times New Roman"/>
              <w:color w:val="000000" w:themeColor="text1"/>
              <w:rPrChange w:id="9345" w:author="Ruijie Xu" w:date="2022-03-10T12:31:00Z">
                <w:rPr>
                  <w:color w:val="000000" w:themeColor="text1"/>
                </w:rPr>
              </w:rPrChange>
            </w:rPr>
            <w:delText>’s</w:delText>
          </w:r>
        </w:del>
      </w:ins>
      <w:del w:id="9346" w:author="Rajeev, Sree" w:date="2022-03-01T14:32:00Z">
        <w:r w:rsidR="00585EA1" w:rsidRPr="002B42A7" w:rsidDel="006241A3">
          <w:rPr>
            <w:rFonts w:ascii="Times New Roman" w:hAnsi="Times New Roman" w:cs="Times New Roman"/>
            <w:color w:val="000000" w:themeColor="text1"/>
            <w:rPrChange w:id="9347"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9348" w:author="Ruijie Xu" w:date="2022-03-10T12:31:00Z">
              <w:rPr>
                <w:color w:val="000000" w:themeColor="text1"/>
              </w:rPr>
            </w:rPrChange>
          </w:rPr>
          <w:delText>speed and performance</w:delText>
        </w:r>
      </w:del>
      <w:ins w:id="9349" w:author="Ruijie Xu" w:date="2022-01-30T14:12:00Z">
        <w:del w:id="9350" w:author="Rajeev, Sree" w:date="2022-03-01T14:32:00Z">
          <w:r w:rsidR="00851952" w:rsidRPr="002B42A7" w:rsidDel="006241A3">
            <w:rPr>
              <w:rFonts w:ascii="Times New Roman" w:hAnsi="Times New Roman" w:cs="Times New Roman"/>
              <w:color w:val="000000" w:themeColor="text1"/>
              <w:rPrChange w:id="9351" w:author="Ruijie Xu" w:date="2022-03-10T12:31:00Z">
                <w:rPr>
                  <w:color w:val="000000" w:themeColor="text1"/>
                </w:rPr>
              </w:rPrChange>
            </w:rPr>
            <w:delText>s</w:delText>
          </w:r>
        </w:del>
      </w:ins>
      <w:del w:id="9352" w:author="Rajeev, Sree" w:date="2022-03-01T14:32:00Z">
        <w:r w:rsidR="00234370" w:rsidRPr="002B42A7" w:rsidDel="006241A3">
          <w:rPr>
            <w:rFonts w:ascii="Times New Roman" w:hAnsi="Times New Roman" w:cs="Times New Roman"/>
            <w:color w:val="000000" w:themeColor="text1"/>
            <w:rPrChange w:id="9353" w:author="Ruijie Xu" w:date="2022-03-10T12:31:00Z">
              <w:rPr>
                <w:color w:val="000000" w:themeColor="text1"/>
              </w:rPr>
            </w:rPrChange>
          </w:rPr>
          <w:delText xml:space="preserve"> (sensitivity, specificity, precision, and accuracy). However, these benchmarks </w:delText>
        </w:r>
      </w:del>
      <w:ins w:id="9354" w:author="Rajeev, Sree" w:date="2022-03-01T14:32:00Z">
        <w:r w:rsidRPr="002B42A7">
          <w:rPr>
            <w:rFonts w:ascii="Times New Roman" w:hAnsi="Times New Roman" w:cs="Times New Roman"/>
            <w:color w:val="000000" w:themeColor="text1"/>
            <w:rPrChange w:id="9355" w:author="Ruijie Xu" w:date="2022-03-10T12:31:00Z">
              <w:rPr>
                <w:color w:val="000000" w:themeColor="text1"/>
              </w:rPr>
            </w:rPrChange>
          </w:rPr>
          <w:t xml:space="preserve">which </w:t>
        </w:r>
      </w:ins>
      <w:del w:id="9356" w:author="Rajeev, Sree" w:date="2022-03-01T14:32:00Z">
        <w:r w:rsidR="00234370" w:rsidRPr="002B42A7" w:rsidDel="006241A3">
          <w:rPr>
            <w:rFonts w:ascii="Times New Roman" w:hAnsi="Times New Roman" w:cs="Times New Roman"/>
            <w:color w:val="000000" w:themeColor="text1"/>
            <w:rPrChange w:id="9357"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9358"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9359" w:author="Ruijie Xu" w:date="2022-03-10T12:31:00Z">
              <w:rPr>
                <w:color w:val="000000" w:themeColor="text1"/>
              </w:rPr>
            </w:rPrChange>
          </w:rPr>
          <w:delText>enerally</w:delText>
        </w:r>
      </w:del>
      <w:del w:id="9360" w:author="Ruijie Xu" w:date="2022-03-04T11:27:00Z">
        <w:r w:rsidR="004D24F3" w:rsidRPr="002B42A7" w:rsidDel="00B23538">
          <w:rPr>
            <w:rFonts w:ascii="Times New Roman" w:hAnsi="Times New Roman" w:cs="Times New Roman"/>
            <w:color w:val="000000" w:themeColor="text1"/>
            <w:rPrChange w:id="9361" w:author="Ruijie Xu" w:date="2022-03-10T12:31:00Z">
              <w:rPr>
                <w:color w:val="000000" w:themeColor="text1"/>
              </w:rPr>
            </w:rPrChange>
          </w:rPr>
          <w:delText xml:space="preserve"> </w:delText>
        </w:r>
      </w:del>
      <w:ins w:id="9362" w:author="Rajeev, Sree" w:date="2022-03-01T14:32:00Z">
        <w:r w:rsidR="0095631F" w:rsidRPr="002B42A7">
          <w:rPr>
            <w:rFonts w:ascii="Times New Roman" w:hAnsi="Times New Roman" w:cs="Times New Roman"/>
            <w:color w:val="000000" w:themeColor="text1"/>
            <w:rPrChange w:id="9363"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9364"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9365"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9366"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9367" w:author="Ruijie Xu" w:date="2022-03-10T12:31:00Z">
            <w:rPr>
              <w:color w:val="000000" w:themeColor="text1"/>
            </w:rPr>
          </w:rPrChange>
        </w:rPr>
        <w:t xml:space="preserve">. </w:t>
      </w:r>
      <w:ins w:id="9368" w:author="Rajeev, Sree" w:date="2022-03-01T14:33:00Z">
        <w:r w:rsidR="0095631F" w:rsidRPr="002B42A7">
          <w:rPr>
            <w:rFonts w:ascii="Times New Roman" w:hAnsi="Times New Roman" w:cs="Times New Roman"/>
            <w:color w:val="000000" w:themeColor="text1"/>
            <w:rPrChange w:id="9369" w:author="Ruijie Xu" w:date="2022-03-10T12:31:00Z">
              <w:rPr>
                <w:color w:val="000000" w:themeColor="text1"/>
              </w:rPr>
            </w:rPrChange>
          </w:rPr>
          <w:t>Our study provide</w:t>
        </w:r>
      </w:ins>
      <w:ins w:id="9370" w:author="Rajeev, Sree" w:date="2022-03-03T11:33:00Z">
        <w:r w:rsidR="00B1228A" w:rsidRPr="002B42A7">
          <w:rPr>
            <w:rFonts w:ascii="Times New Roman" w:hAnsi="Times New Roman" w:cs="Times New Roman"/>
            <w:color w:val="000000" w:themeColor="text1"/>
            <w:rPrChange w:id="9371" w:author="Ruijie Xu" w:date="2022-03-10T12:31:00Z">
              <w:rPr>
                <w:color w:val="000000" w:themeColor="text1"/>
              </w:rPr>
            </w:rPrChange>
          </w:rPr>
          <w:t>s</w:t>
        </w:r>
      </w:ins>
      <w:ins w:id="9372" w:author="Rajeev, Sree" w:date="2022-03-01T14:33:00Z">
        <w:r w:rsidR="0095631F" w:rsidRPr="002B42A7">
          <w:rPr>
            <w:rFonts w:ascii="Times New Roman" w:hAnsi="Times New Roman" w:cs="Times New Roman"/>
            <w:color w:val="000000" w:themeColor="text1"/>
            <w:rPrChange w:id="9373" w:author="Ruijie Xu" w:date="2022-03-10T12:31:00Z">
              <w:rPr>
                <w:color w:val="000000" w:themeColor="text1"/>
              </w:rPr>
            </w:rPrChange>
          </w:rPr>
          <w:t xml:space="preserve"> the evidence of </w:t>
        </w:r>
      </w:ins>
      <w:del w:id="9374" w:author="Rajeev, Sree" w:date="2022-03-01T14:33:00Z">
        <w:r w:rsidR="00234370" w:rsidRPr="002B42A7" w:rsidDel="0095631F">
          <w:rPr>
            <w:rFonts w:ascii="Times New Roman" w:hAnsi="Times New Roman" w:cs="Times New Roman"/>
            <w:color w:val="000000" w:themeColor="text1"/>
            <w:rPrChange w:id="9375"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9376" w:author="Ruijie Xu" w:date="2022-03-10T12:31:00Z">
            <w:rPr>
              <w:color w:val="000000" w:themeColor="text1"/>
            </w:rPr>
          </w:rPrChange>
        </w:rPr>
        <w:t xml:space="preserve">reporting false positive or false negative taxonomies </w:t>
      </w:r>
      <w:ins w:id="9377" w:author="Rajeev, Sree" w:date="2022-03-01T14:34:00Z">
        <w:r w:rsidR="0095631F" w:rsidRPr="002B42A7">
          <w:rPr>
            <w:rFonts w:ascii="Times New Roman" w:hAnsi="Times New Roman" w:cs="Times New Roman"/>
            <w:color w:val="000000" w:themeColor="text1"/>
            <w:rPrChange w:id="9378" w:author="Ruijie Xu" w:date="2022-03-10T12:31:00Z">
              <w:rPr>
                <w:color w:val="000000" w:themeColor="text1"/>
              </w:rPr>
            </w:rPrChange>
          </w:rPr>
          <w:t xml:space="preserve">if appropriate </w:t>
        </w:r>
      </w:ins>
      <w:del w:id="9379" w:author="Rajeev, Sree" w:date="2022-03-01T14:34:00Z">
        <w:r w:rsidR="00234370" w:rsidRPr="002B42A7" w:rsidDel="0095631F">
          <w:rPr>
            <w:rFonts w:ascii="Times New Roman" w:hAnsi="Times New Roman" w:cs="Times New Roman"/>
            <w:color w:val="000000" w:themeColor="text1"/>
            <w:rPrChange w:id="9380" w:author="Ruijie Xu" w:date="2022-03-10T12:31:00Z">
              <w:rPr>
                <w:color w:val="000000" w:themeColor="text1"/>
              </w:rPr>
            </w:rPrChange>
          </w:rPr>
          <w:delText>using different algorithms,</w:delText>
        </w:r>
      </w:del>
      <w:del w:id="9381" w:author="Ruijie Xu" w:date="2022-03-04T11:27:00Z">
        <w:r w:rsidR="00234370" w:rsidRPr="002B42A7" w:rsidDel="00B23538">
          <w:rPr>
            <w:rFonts w:ascii="Times New Roman" w:hAnsi="Times New Roman" w:cs="Times New Roman"/>
            <w:color w:val="000000" w:themeColor="text1"/>
            <w:rPrChange w:id="9382"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9383" w:author="Ruijie Xu" w:date="2022-03-10T12:31:00Z">
            <w:rPr>
              <w:color w:val="000000" w:themeColor="text1"/>
            </w:rPr>
          </w:rPrChange>
        </w:rPr>
        <w:t>DB</w:t>
      </w:r>
      <w:r w:rsidR="00234370" w:rsidRPr="002B42A7">
        <w:rPr>
          <w:rFonts w:ascii="Times New Roman" w:hAnsi="Times New Roman" w:cs="Times New Roman"/>
          <w:color w:val="000000" w:themeColor="text1"/>
          <w:rPrChange w:id="9384"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9385" w:author="Ruijie Xu" w:date="2022-03-10T12:31:00Z">
            <w:rPr>
              <w:color w:val="000000" w:themeColor="text1"/>
            </w:rPr>
          </w:rPrChange>
        </w:rPr>
        <w:t>software</w:t>
      </w:r>
      <w:ins w:id="9386" w:author="Rajeev, Sree" w:date="2022-03-01T14:34:00Z">
        <w:r w:rsidR="0095631F" w:rsidRPr="002B42A7">
          <w:rPr>
            <w:rFonts w:ascii="Times New Roman" w:hAnsi="Times New Roman" w:cs="Times New Roman"/>
            <w:color w:val="000000" w:themeColor="text1"/>
            <w:rPrChange w:id="9387"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9388" w:author="Ruijie Xu" w:date="2022-03-10T12:31:00Z">
            <w:rPr>
              <w:color w:val="000000" w:themeColor="text1"/>
            </w:rPr>
          </w:rPrChange>
        </w:rPr>
        <w:t>.</w:t>
      </w:r>
      <w:ins w:id="9389" w:author="Rajeev, Sree" w:date="2022-03-01T14:33:00Z">
        <w:r w:rsidR="0095631F" w:rsidRPr="002B42A7">
          <w:rPr>
            <w:rFonts w:ascii="Times New Roman" w:hAnsi="Times New Roman" w:cs="Times New Roman"/>
            <w:color w:val="000000" w:themeColor="text1"/>
            <w:rPrChange w:id="9390" w:author="Ruijie Xu" w:date="2022-03-10T12:31:00Z">
              <w:rPr>
                <w:color w:val="000000" w:themeColor="text1"/>
              </w:rPr>
            </w:rPrChange>
          </w:rPr>
          <w:t xml:space="preserve"> </w:t>
        </w:r>
      </w:ins>
      <w:ins w:id="9391" w:author="Rajeev, Sree" w:date="2022-03-01T14:34:00Z">
        <w:r w:rsidR="0095631F" w:rsidRPr="002B42A7">
          <w:rPr>
            <w:rFonts w:ascii="Times New Roman" w:hAnsi="Times New Roman" w:cs="Times New Roman"/>
            <w:color w:val="000000" w:themeColor="text1"/>
            <w:rPrChange w:id="9392" w:author="Ruijie Xu" w:date="2022-03-10T12:31:00Z">
              <w:rPr>
                <w:color w:val="000000" w:themeColor="text1"/>
              </w:rPr>
            </w:rPrChange>
          </w:rPr>
          <w:t xml:space="preserve">Although </w:t>
        </w:r>
      </w:ins>
      <w:del w:id="9393" w:author="Rajeev, Sree" w:date="2022-03-01T14:34:00Z">
        <w:r w:rsidR="00234370" w:rsidRPr="002B42A7" w:rsidDel="0095631F">
          <w:rPr>
            <w:rFonts w:ascii="Times New Roman" w:hAnsi="Times New Roman" w:cs="Times New Roman"/>
            <w:color w:val="000000" w:themeColor="text1"/>
            <w:rPrChange w:id="9394" w:author="Ruijie Xu" w:date="2022-03-10T12:31:00Z">
              <w:rPr>
                <w:color w:val="000000" w:themeColor="text1"/>
              </w:rPr>
            </w:rPrChange>
          </w:rPr>
          <w:delText xml:space="preserve"> </w:delText>
        </w:r>
      </w:del>
      <w:ins w:id="9395" w:author="Rajeev, Sree" w:date="2022-03-01T14:35:00Z">
        <w:r w:rsidR="0095631F" w:rsidRPr="002B42A7">
          <w:rPr>
            <w:rFonts w:ascii="Times New Roman" w:hAnsi="Times New Roman" w:cs="Times New Roman"/>
            <w:color w:val="000000" w:themeColor="text1"/>
            <w:rPrChange w:id="9396" w:author="Ruijie Xu" w:date="2022-03-10T12:31:00Z">
              <w:rPr>
                <w:color w:val="000000" w:themeColor="text1"/>
              </w:rPr>
            </w:rPrChange>
          </w:rPr>
          <w:t>t</w:t>
        </w:r>
      </w:ins>
      <w:del w:id="9397" w:author="Rajeev, Sree" w:date="2022-03-01T14:35:00Z">
        <w:r w:rsidR="00234370" w:rsidRPr="002B42A7" w:rsidDel="0095631F">
          <w:rPr>
            <w:rFonts w:ascii="Times New Roman" w:hAnsi="Times New Roman" w:cs="Times New Roman"/>
            <w:color w:val="000000" w:themeColor="text1"/>
            <w:rPrChange w:id="9398"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9399" w:author="Ruijie Xu" w:date="2022-03-10T12:31:00Z">
            <w:rPr>
              <w:color w:val="000000" w:themeColor="text1"/>
            </w:rPr>
          </w:rPrChange>
        </w:rPr>
        <w:t xml:space="preserve">hese differences </w:t>
      </w:r>
      <w:del w:id="9400" w:author="Rajeev, Sree" w:date="2022-03-01T14:35:00Z">
        <w:r w:rsidR="00234370" w:rsidRPr="002B42A7" w:rsidDel="0095631F">
          <w:rPr>
            <w:rFonts w:ascii="Times New Roman" w:hAnsi="Times New Roman" w:cs="Times New Roman"/>
            <w:color w:val="000000" w:themeColor="text1"/>
            <w:rPrChange w:id="9401"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9402" w:author="Ruijie Xu" w:date="2022-03-10T12:31:00Z">
            <w:rPr>
              <w:color w:val="000000" w:themeColor="text1"/>
            </w:rPr>
          </w:rPrChange>
        </w:rPr>
        <w:t xml:space="preserve">seem negligible in </w:t>
      </w:r>
      <w:ins w:id="9403" w:author="Ruijie Xu" w:date="2022-01-30T14:12:00Z">
        <w:r w:rsidR="00851952" w:rsidRPr="002B42A7">
          <w:rPr>
            <w:rFonts w:ascii="Times New Roman" w:hAnsi="Times New Roman" w:cs="Times New Roman"/>
            <w:color w:val="000000" w:themeColor="text1"/>
            <w:rPrChange w:id="9404"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9405" w:author="Ruijie Xu" w:date="2022-03-10T12:31:00Z">
            <w:rPr>
              <w:color w:val="000000" w:themeColor="text1"/>
            </w:rPr>
          </w:rPrChange>
        </w:rPr>
        <w:t>benchmarking studies for tools with similar algorithms</w:t>
      </w:r>
      <w:ins w:id="9406" w:author="Liliana Salvador" w:date="2022-03-08T20:18:00Z">
        <w:r w:rsidR="003F63F2" w:rsidRPr="002B42A7">
          <w:rPr>
            <w:rFonts w:ascii="Times New Roman" w:hAnsi="Times New Roman" w:cs="Times New Roman"/>
            <w:color w:val="000000" w:themeColor="text1"/>
            <w:rPrChange w:id="9407" w:author="Ruijie Xu" w:date="2022-03-10T12:31:00Z">
              <w:rPr>
                <w:color w:val="000000" w:themeColor="text1"/>
              </w:rPr>
            </w:rPrChange>
          </w:rPr>
          <w:t xml:space="preserve">, they </w:t>
        </w:r>
      </w:ins>
      <w:del w:id="9408" w:author="Liliana Salvador" w:date="2022-03-08T20:18:00Z">
        <w:r w:rsidR="00234370" w:rsidRPr="002B42A7" w:rsidDel="003F63F2">
          <w:rPr>
            <w:rFonts w:ascii="Times New Roman" w:hAnsi="Times New Roman" w:cs="Times New Roman"/>
            <w:color w:val="000000" w:themeColor="text1"/>
            <w:rPrChange w:id="9409"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9410" w:author="Ruijie Xu" w:date="2022-03-10T12:31:00Z">
            <w:rPr>
              <w:color w:val="000000" w:themeColor="text1"/>
            </w:rPr>
          </w:rPrChange>
        </w:rPr>
        <w:t xml:space="preserve">can lead </w:t>
      </w:r>
      <w:ins w:id="9411" w:author="Liliana Salvador" w:date="2022-02-26T19:48:00Z">
        <w:r w:rsidR="004B4B3C" w:rsidRPr="002B42A7">
          <w:rPr>
            <w:rFonts w:ascii="Times New Roman" w:hAnsi="Times New Roman" w:cs="Times New Roman"/>
            <w:color w:val="000000" w:themeColor="text1"/>
            <w:rPrChange w:id="9412" w:author="Ruijie Xu" w:date="2022-03-10T12:31:00Z">
              <w:rPr>
                <w:color w:val="000000" w:themeColor="text1"/>
              </w:rPr>
            </w:rPrChange>
          </w:rPr>
          <w:t xml:space="preserve">to </w:t>
        </w:r>
      </w:ins>
      <w:ins w:id="9413" w:author="Ruijie Xu" w:date="2022-01-28T14:08:00Z">
        <w:r w:rsidR="00BC2B38" w:rsidRPr="002B42A7">
          <w:rPr>
            <w:rFonts w:ascii="Times New Roman" w:hAnsi="Times New Roman" w:cs="Times New Roman"/>
            <w:color w:val="000000" w:themeColor="text1"/>
            <w:rPrChange w:id="9414" w:author="Ruijie Xu" w:date="2022-03-10T12:31:00Z">
              <w:rPr>
                <w:color w:val="000000" w:themeColor="text1"/>
              </w:rPr>
            </w:rPrChange>
          </w:rPr>
          <w:t>diverging</w:t>
        </w:r>
      </w:ins>
      <w:del w:id="9415" w:author="Ruijie Xu" w:date="2022-01-28T14:08:00Z">
        <w:r w:rsidR="00234370" w:rsidRPr="002B42A7" w:rsidDel="00BC2B38">
          <w:rPr>
            <w:rFonts w:ascii="Times New Roman" w:hAnsi="Times New Roman" w:cs="Times New Roman"/>
            <w:color w:val="000000" w:themeColor="text1"/>
            <w:rPrChange w:id="9416"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9417"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9418"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9419"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9420" w:author="Ruijie Xu" w:date="2022-03-10T12:31:00Z">
            <w:rPr>
              <w:color w:val="000000" w:themeColor="text1"/>
            </w:rPr>
          </w:rPrChange>
        </w:rPr>
        <w:t>s</w:t>
      </w:r>
      <w:r w:rsidR="00234370" w:rsidRPr="002B42A7">
        <w:rPr>
          <w:rFonts w:ascii="Times New Roman" w:hAnsi="Times New Roman" w:cs="Times New Roman"/>
          <w:color w:val="000000" w:themeColor="text1"/>
          <w:rPrChange w:id="9421"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422"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9423" w:author="Ruijie Xu" w:date="2022-03-10T12:31:00Z">
            <w:rPr>
              <w:color w:val="000000" w:themeColor="text1"/>
            </w:rPr>
          </w:rPrChange>
        </w:rPr>
        <w:t>asked</w:t>
      </w:r>
      <w:r w:rsidR="00E91EA3" w:rsidRPr="002B42A7">
        <w:rPr>
          <w:rFonts w:ascii="Times New Roman" w:hAnsi="Times New Roman" w:cs="Times New Roman"/>
          <w:color w:val="000000" w:themeColor="text1"/>
          <w:rPrChange w:id="9424" w:author="Ruijie Xu" w:date="2022-03-10T12:31:00Z">
            <w:rPr>
              <w:color w:val="000000" w:themeColor="text1"/>
            </w:rPr>
          </w:rPrChange>
        </w:rPr>
        <w:t>.</w:t>
      </w:r>
      <w:r w:rsidR="00AF0037" w:rsidRPr="002B42A7">
        <w:rPr>
          <w:rFonts w:ascii="Times New Roman" w:hAnsi="Times New Roman" w:cs="Times New Roman"/>
          <w:color w:val="000000" w:themeColor="text1"/>
          <w:rPrChange w:id="9425"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426" w:author="Ruijie Xu" w:date="2022-03-10T12:31:00Z">
            <w:rPr>
              <w:color w:val="000000" w:themeColor="text1"/>
            </w:rPr>
          </w:rPrChange>
        </w:rPr>
        <w:t>T</w:t>
      </w:r>
      <w:r w:rsidR="00AF0037" w:rsidRPr="002B42A7">
        <w:rPr>
          <w:rFonts w:ascii="Times New Roman" w:hAnsi="Times New Roman" w:cs="Times New Roman"/>
          <w:color w:val="000000" w:themeColor="text1"/>
          <w:rPrChange w:id="9427" w:author="Ruijie Xu" w:date="2022-03-10T12:31:00Z">
            <w:rPr>
              <w:color w:val="000000" w:themeColor="text1"/>
            </w:rPr>
          </w:rPrChange>
        </w:rPr>
        <w:t>he</w:t>
      </w:r>
      <w:ins w:id="9428" w:author="Ruijie Xu" w:date="2022-01-28T14:08:00Z">
        <w:del w:id="9429" w:author="Rajeev, Sree" w:date="2022-03-01T14:35:00Z">
          <w:r w:rsidR="00DA4B29" w:rsidRPr="002B42A7" w:rsidDel="0095631F">
            <w:rPr>
              <w:rFonts w:ascii="Times New Roman" w:hAnsi="Times New Roman" w:cs="Times New Roman"/>
              <w:color w:val="000000" w:themeColor="text1"/>
              <w:rPrChange w:id="9430"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9431"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9432" w:author="Ruijie Xu" w:date="2022-03-10T12:31:00Z">
            <w:rPr>
              <w:color w:val="000000" w:themeColor="text1"/>
            </w:rPr>
          </w:rPrChange>
        </w:rPr>
        <w:t xml:space="preserve"> </w:t>
      </w:r>
      <w:ins w:id="9433" w:author="Rajeev, Sree" w:date="2022-03-01T14:35:00Z">
        <w:r w:rsidR="0095631F" w:rsidRPr="002B42A7">
          <w:rPr>
            <w:rFonts w:ascii="Times New Roman" w:hAnsi="Times New Roman" w:cs="Times New Roman"/>
            <w:color w:val="000000" w:themeColor="text1"/>
            <w:rPrChange w:id="9434" w:author="Ruijie Xu" w:date="2022-03-10T12:31:00Z">
              <w:rPr>
                <w:color w:val="000000" w:themeColor="text1"/>
              </w:rPr>
            </w:rPrChange>
          </w:rPr>
          <w:t xml:space="preserve">reported </w:t>
        </w:r>
        <w:del w:id="9435" w:author="Ruijie Xu" w:date="2022-03-04T11:27:00Z">
          <w:r w:rsidR="0095631F" w:rsidRPr="002B42A7" w:rsidDel="00B23538">
            <w:rPr>
              <w:rFonts w:ascii="Times New Roman" w:hAnsi="Times New Roman" w:cs="Times New Roman"/>
              <w:color w:val="000000" w:themeColor="text1"/>
              <w:rPrChange w:id="9436" w:author="Ruijie Xu" w:date="2022-03-10T12:31:00Z">
                <w:rPr>
                  <w:color w:val="000000" w:themeColor="text1"/>
                </w:rPr>
              </w:rPrChange>
            </w:rPr>
            <w:delText xml:space="preserve"> </w:delText>
          </w:r>
        </w:del>
      </w:ins>
      <w:del w:id="9437" w:author="Rajeev, Sree" w:date="2022-03-01T14:35:00Z">
        <w:r w:rsidR="00E91EA3" w:rsidRPr="002B42A7" w:rsidDel="0095631F">
          <w:rPr>
            <w:rFonts w:ascii="Times New Roman" w:hAnsi="Times New Roman" w:cs="Times New Roman"/>
            <w:color w:val="000000" w:themeColor="text1"/>
            <w:rPrChange w:id="9438"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9439"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9440"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9441" w:author="Ruijie Xu" w:date="2022-03-10T12:31:00Z">
              <w:rPr>
                <w:color w:val="000000" w:themeColor="text1"/>
              </w:rPr>
            </w:rPrChange>
          </w:rPr>
          <w:delText xml:space="preserve"> </w:delText>
        </w:r>
      </w:del>
      <w:ins w:id="9442" w:author="Ruijie Xu" w:date="2022-01-28T14:08:00Z">
        <w:del w:id="9443" w:author="Rajeev, Sree" w:date="2022-03-01T14:35:00Z">
          <w:r w:rsidR="00DA4B29" w:rsidRPr="002B42A7" w:rsidDel="0095631F">
            <w:rPr>
              <w:rFonts w:ascii="Times New Roman" w:hAnsi="Times New Roman" w:cs="Times New Roman"/>
              <w:color w:val="000000" w:themeColor="text1"/>
              <w:rPrChange w:id="9444" w:author="Ruijie Xu" w:date="2022-03-10T12:31:00Z">
                <w:rPr>
                  <w:color w:val="000000" w:themeColor="text1"/>
                </w:rPr>
              </w:rPrChange>
            </w:rPr>
            <w:delText>diffe</w:delText>
          </w:r>
        </w:del>
      </w:ins>
      <w:ins w:id="9445" w:author="Ruijie Xu" w:date="2022-01-28T14:11:00Z">
        <w:del w:id="9446" w:author="Rajeev, Sree" w:date="2022-03-01T14:35:00Z">
          <w:r w:rsidR="00F81854" w:rsidRPr="002B42A7" w:rsidDel="0095631F">
            <w:rPr>
              <w:rFonts w:ascii="Times New Roman" w:hAnsi="Times New Roman" w:cs="Times New Roman"/>
              <w:color w:val="000000" w:themeColor="text1"/>
              <w:rPrChange w:id="9447" w:author="Ruijie Xu" w:date="2022-03-10T12:31:00Z">
                <w:rPr>
                  <w:color w:val="000000" w:themeColor="text1"/>
                </w:rPr>
              </w:rPrChange>
            </w:rPr>
            <w:delText>rences</w:delText>
          </w:r>
        </w:del>
      </w:ins>
      <w:ins w:id="9448" w:author="Ruijie Xu" w:date="2022-01-28T14:08:00Z">
        <w:del w:id="9449" w:author="Rajeev, Sree" w:date="2022-03-01T14:35:00Z">
          <w:r w:rsidR="00DA4B29" w:rsidRPr="002B42A7" w:rsidDel="0095631F">
            <w:rPr>
              <w:rFonts w:ascii="Times New Roman" w:hAnsi="Times New Roman" w:cs="Times New Roman"/>
              <w:color w:val="000000" w:themeColor="text1"/>
              <w:rPrChange w:id="9450"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9451"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9452" w:author="Ruijie Xu" w:date="2022-03-10T12:31:00Z">
            <w:rPr>
              <w:color w:val="000000" w:themeColor="text1"/>
            </w:rPr>
          </w:rPrChange>
        </w:rPr>
        <w:t xml:space="preserve">; </w:t>
      </w:r>
      <w:ins w:id="9453" w:author="Rajeev, Sree" w:date="2022-03-01T14:36:00Z">
        <w:r w:rsidR="0095631F" w:rsidRPr="002B42A7">
          <w:rPr>
            <w:rFonts w:ascii="Times New Roman" w:hAnsi="Times New Roman" w:cs="Times New Roman"/>
            <w:color w:val="000000" w:themeColor="text1"/>
            <w:rPrChange w:id="9454"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9455" w:author="Ruijie Xu" w:date="2022-03-10T12:31:00Z">
            <w:rPr>
              <w:color w:val="000000" w:themeColor="text1"/>
            </w:rPr>
          </w:rPrChange>
        </w:rPr>
        <w:t>t</w:t>
      </w:r>
      <w:r w:rsidR="00234370" w:rsidRPr="002B42A7">
        <w:rPr>
          <w:rFonts w:ascii="Times New Roman" w:hAnsi="Times New Roman" w:cs="Times New Roman"/>
          <w:color w:val="000000" w:themeColor="text1"/>
          <w:rPrChange w:id="9456" w:author="Ruijie Xu" w:date="2022-03-10T12:31:00Z">
            <w:rPr>
              <w:color w:val="000000" w:themeColor="text1"/>
            </w:rPr>
          </w:rPrChange>
        </w:rPr>
        <w:t xml:space="preserve">herefore, it is crucial to </w:t>
      </w:r>
      <w:ins w:id="9457" w:author="Ruijie Xu" w:date="2022-01-28T14:11:00Z">
        <w:r w:rsidR="005F4BB6" w:rsidRPr="002B42A7">
          <w:rPr>
            <w:rFonts w:ascii="Times New Roman" w:hAnsi="Times New Roman" w:cs="Times New Roman"/>
            <w:color w:val="000000" w:themeColor="text1"/>
            <w:rPrChange w:id="9458" w:author="Ruijie Xu" w:date="2022-03-10T12:31:00Z">
              <w:rPr>
                <w:color w:val="000000" w:themeColor="text1"/>
              </w:rPr>
            </w:rPrChange>
          </w:rPr>
          <w:t>demonstrate the</w:t>
        </w:r>
      </w:ins>
      <w:ins w:id="9459" w:author="Liliana Salvador" w:date="2022-02-26T19:48:00Z">
        <w:r w:rsidR="004B4B3C" w:rsidRPr="002B42A7">
          <w:rPr>
            <w:rFonts w:ascii="Times New Roman" w:hAnsi="Times New Roman" w:cs="Times New Roman"/>
            <w:color w:val="000000" w:themeColor="text1"/>
            <w:rPrChange w:id="9460" w:author="Ruijie Xu" w:date="2022-03-10T12:31:00Z">
              <w:rPr>
                <w:color w:val="000000" w:themeColor="text1"/>
              </w:rPr>
            </w:rPrChange>
          </w:rPr>
          <w:t xml:space="preserve"> effect of the</w:t>
        </w:r>
      </w:ins>
      <w:ins w:id="9461" w:author="Ruijie Xu" w:date="2022-01-28T14:11:00Z">
        <w:r w:rsidR="005F4BB6" w:rsidRPr="002B42A7">
          <w:rPr>
            <w:rFonts w:ascii="Times New Roman" w:hAnsi="Times New Roman" w:cs="Times New Roman"/>
            <w:color w:val="000000" w:themeColor="text1"/>
            <w:rPrChange w:id="9462" w:author="Ruijie Xu" w:date="2022-03-10T12:31:00Z">
              <w:rPr>
                <w:color w:val="000000" w:themeColor="text1"/>
              </w:rPr>
            </w:rPrChange>
          </w:rPr>
          <w:t>se biases with real biological data</w:t>
        </w:r>
      </w:ins>
      <w:ins w:id="9463" w:author="Ruijie Xu" w:date="2022-01-28T14:12:00Z">
        <w:r w:rsidR="00057AD3" w:rsidRPr="002B42A7">
          <w:rPr>
            <w:rFonts w:ascii="Times New Roman" w:hAnsi="Times New Roman" w:cs="Times New Roman"/>
            <w:color w:val="000000" w:themeColor="text1"/>
            <w:rPrChange w:id="9464" w:author="Ruijie Xu" w:date="2022-03-10T12:31:00Z">
              <w:rPr>
                <w:color w:val="000000" w:themeColor="text1"/>
              </w:rPr>
            </w:rPrChange>
          </w:rPr>
          <w:t>,</w:t>
        </w:r>
      </w:ins>
      <w:ins w:id="9465" w:author="Ruijie Xu" w:date="2022-01-28T14:11:00Z">
        <w:r w:rsidR="005F4BB6" w:rsidRPr="002B42A7">
          <w:rPr>
            <w:rFonts w:ascii="Times New Roman" w:hAnsi="Times New Roman" w:cs="Times New Roman"/>
            <w:color w:val="000000" w:themeColor="text1"/>
            <w:rPrChange w:id="9466"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9467" w:author="Ruijie Xu" w:date="2022-03-10T12:31:00Z">
            <w:rPr>
              <w:color w:val="000000" w:themeColor="text1"/>
            </w:rPr>
          </w:rPrChange>
        </w:rPr>
        <w:t xml:space="preserve">raise awareness </w:t>
      </w:r>
      <w:del w:id="9468" w:author="Rajeev, Sree" w:date="2022-03-01T14:36:00Z">
        <w:r w:rsidR="0031189D" w:rsidRPr="002B42A7" w:rsidDel="0095631F">
          <w:rPr>
            <w:rFonts w:ascii="Times New Roman" w:hAnsi="Times New Roman" w:cs="Times New Roman"/>
            <w:color w:val="000000" w:themeColor="text1"/>
            <w:rPrChange w:id="9469"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9470" w:author="Ruijie Xu" w:date="2022-03-10T12:31:00Z">
              <w:rPr>
                <w:color w:val="000000" w:themeColor="text1"/>
              </w:rPr>
            </w:rPrChange>
          </w:rPr>
          <w:delText>their existence</w:delText>
        </w:r>
      </w:del>
      <w:ins w:id="9471" w:author="Ruijie Xu" w:date="2022-01-28T14:12:00Z">
        <w:del w:id="9472" w:author="Rajeev, Sree" w:date="2022-03-01T14:36:00Z">
          <w:r w:rsidR="00B22286" w:rsidRPr="002B42A7" w:rsidDel="0095631F">
            <w:rPr>
              <w:rFonts w:ascii="Times New Roman" w:hAnsi="Times New Roman" w:cs="Times New Roman"/>
              <w:color w:val="000000" w:themeColor="text1"/>
              <w:rPrChange w:id="9473" w:author="Ruijie Xu" w:date="2022-03-10T12:31:00Z">
                <w:rPr>
                  <w:color w:val="000000" w:themeColor="text1"/>
                </w:rPr>
              </w:rPrChange>
            </w:rPr>
            <w:delText>s</w:delText>
          </w:r>
        </w:del>
      </w:ins>
      <w:del w:id="9474" w:author="Rajeev, Sree" w:date="2022-03-01T14:36:00Z">
        <w:r w:rsidR="0031189D" w:rsidRPr="002B42A7" w:rsidDel="0095631F">
          <w:rPr>
            <w:rFonts w:ascii="Times New Roman" w:hAnsi="Times New Roman" w:cs="Times New Roman"/>
            <w:color w:val="000000" w:themeColor="text1"/>
            <w:rPrChange w:id="9475"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9476" w:author="Ruijie Xu" w:date="2022-03-10T12:31:00Z">
            <w:rPr>
              <w:color w:val="000000" w:themeColor="text1"/>
            </w:rPr>
          </w:rPrChange>
        </w:rPr>
        <w:t xml:space="preserve">and </w:t>
      </w:r>
      <w:del w:id="9477" w:author="Ruijie Xu" w:date="2022-01-28T14:12:00Z">
        <w:r w:rsidR="00D40405" w:rsidRPr="002B42A7" w:rsidDel="00F1531E">
          <w:rPr>
            <w:rFonts w:ascii="Times New Roman" w:hAnsi="Times New Roman" w:cs="Times New Roman"/>
            <w:color w:val="000000" w:themeColor="text1"/>
            <w:rPrChange w:id="9478" w:author="Ruijie Xu" w:date="2022-03-10T12:31:00Z">
              <w:rPr>
                <w:color w:val="000000" w:themeColor="text1"/>
              </w:rPr>
            </w:rPrChange>
          </w:rPr>
          <w:delText xml:space="preserve">for </w:delText>
        </w:r>
      </w:del>
      <w:ins w:id="9479" w:author="Ruijie Xu" w:date="2022-01-28T14:12:00Z">
        <w:del w:id="9480" w:author="Liliana Salvador" w:date="2022-02-26T19:48:00Z">
          <w:r w:rsidR="00F1531E" w:rsidRPr="002B42A7" w:rsidDel="004B4B3C">
            <w:rPr>
              <w:rFonts w:ascii="Times New Roman" w:hAnsi="Times New Roman" w:cs="Times New Roman"/>
              <w:color w:val="000000" w:themeColor="text1"/>
              <w:rPrChange w:id="9481"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9482" w:author="Ruijie Xu" w:date="2022-03-10T12:31:00Z">
              <w:rPr>
                <w:color w:val="000000" w:themeColor="text1"/>
              </w:rPr>
            </w:rPrChange>
          </w:rPr>
          <w:t>identify the potential</w:t>
        </w:r>
      </w:ins>
      <w:del w:id="9483" w:author="Ruijie Xu" w:date="2022-01-30T14:13:00Z">
        <w:r w:rsidR="00D40405" w:rsidRPr="002B42A7" w:rsidDel="00851952">
          <w:rPr>
            <w:rFonts w:ascii="Times New Roman" w:hAnsi="Times New Roman" w:cs="Times New Roman"/>
            <w:color w:val="000000" w:themeColor="text1"/>
            <w:rPrChange w:id="9484"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9485"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9486" w:author="Ruijie Xu" w:date="2022-03-10T12:31:00Z">
            <w:rPr>
              <w:color w:val="000000" w:themeColor="text1"/>
            </w:rPr>
          </w:rPrChange>
        </w:rPr>
        <w:t>lead to</w:t>
      </w:r>
      <w:r w:rsidR="00234370" w:rsidRPr="002B42A7">
        <w:rPr>
          <w:rFonts w:ascii="Times New Roman" w:hAnsi="Times New Roman" w:cs="Times New Roman"/>
          <w:color w:val="000000" w:themeColor="text1"/>
          <w:rPrChange w:id="9487" w:author="Ruijie Xu" w:date="2022-03-10T12:31:00Z">
            <w:rPr>
              <w:color w:val="000000" w:themeColor="text1"/>
            </w:rPr>
          </w:rPrChange>
        </w:rPr>
        <w:t xml:space="preserve"> </w:t>
      </w:r>
      <w:ins w:id="9488" w:author="Ruijie Xu" w:date="2022-01-30T14:13:00Z">
        <w:del w:id="9489" w:author="Liliana Salvador" w:date="2022-02-26T19:49:00Z">
          <w:r w:rsidR="00851952" w:rsidRPr="002B42A7" w:rsidDel="004B4B3C">
            <w:rPr>
              <w:rFonts w:ascii="Times New Roman" w:hAnsi="Times New Roman" w:cs="Times New Roman"/>
              <w:color w:val="000000" w:themeColor="text1"/>
              <w:rPrChange w:id="9490" w:author="Ruijie Xu" w:date="2022-03-10T12:31:00Z">
                <w:rPr>
                  <w:color w:val="000000" w:themeColor="text1"/>
                </w:rPr>
              </w:rPrChange>
            </w:rPr>
            <w:delText xml:space="preserve">the </w:delText>
          </w:r>
        </w:del>
      </w:ins>
      <w:r w:rsidR="00234370" w:rsidRPr="002B42A7">
        <w:rPr>
          <w:rFonts w:ascii="Times New Roman" w:hAnsi="Times New Roman" w:cs="Times New Roman"/>
          <w:color w:val="000000" w:themeColor="text1"/>
          <w:rPrChange w:id="9491" w:author="Ruijie Xu" w:date="2022-03-10T12:31:00Z">
            <w:rPr>
              <w:color w:val="000000" w:themeColor="text1"/>
            </w:rPr>
          </w:rPrChange>
        </w:rPr>
        <w:t>incorrect biological conclusions</w:t>
      </w:r>
      <w:ins w:id="9492" w:author="Ruijie Xu" w:date="2022-01-28T14:12:00Z">
        <w:r w:rsidR="00F1531E" w:rsidRPr="002B42A7">
          <w:rPr>
            <w:rFonts w:ascii="Times New Roman" w:hAnsi="Times New Roman" w:cs="Times New Roman"/>
            <w:color w:val="000000" w:themeColor="text1"/>
            <w:rPrChange w:id="9493"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9494"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9495" w:author="Rajeev, Sree" w:date="2022-03-03T11:35:00Z"/>
          <w:rFonts w:ascii="Times New Roman" w:hAnsi="Times New Roman" w:cs="Times New Roman"/>
          <w:color w:val="000000" w:themeColor="text1"/>
          <w:rPrChange w:id="9496" w:author="Ruijie Xu" w:date="2022-03-10T12:31:00Z">
            <w:rPr>
              <w:del w:id="9497"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9498" w:author="Ruijie Xu" w:date="2022-03-10T12:31:00Z">
            <w:rPr>
              <w:color w:val="000000" w:themeColor="text1"/>
            </w:rPr>
          </w:rPrChange>
        </w:rPr>
      </w:pPr>
      <w:ins w:id="9499" w:author="Ruijie Xu" w:date="2022-01-30T12:36:00Z">
        <w:r w:rsidRPr="002B42A7">
          <w:rPr>
            <w:rFonts w:ascii="Times New Roman" w:hAnsi="Times New Roman" w:cs="Times New Roman"/>
            <w:b/>
            <w:bCs/>
            <w:color w:val="000000" w:themeColor="text1"/>
            <w:rPrChange w:id="9500" w:author="Ruijie Xu" w:date="2022-03-10T12:31:00Z">
              <w:rPr>
                <w:b/>
                <w:bCs/>
                <w:color w:val="000000" w:themeColor="text1"/>
              </w:rPr>
            </w:rPrChange>
          </w:rPr>
          <w:t xml:space="preserve">Biases </w:t>
        </w:r>
      </w:ins>
      <w:ins w:id="9501" w:author="Liliana Salvador" w:date="2022-02-26T19:49:00Z">
        <w:r w:rsidR="004B4B3C" w:rsidRPr="002B42A7">
          <w:rPr>
            <w:rFonts w:ascii="Times New Roman" w:hAnsi="Times New Roman" w:cs="Times New Roman"/>
            <w:b/>
            <w:bCs/>
            <w:color w:val="000000" w:themeColor="text1"/>
            <w:rPrChange w:id="9502" w:author="Ruijie Xu" w:date="2022-03-10T12:31:00Z">
              <w:rPr>
                <w:b/>
                <w:bCs/>
                <w:color w:val="000000" w:themeColor="text1"/>
              </w:rPr>
            </w:rPrChange>
          </w:rPr>
          <w:t>i</w:t>
        </w:r>
      </w:ins>
      <w:ins w:id="9503" w:author="Ruijie Xu" w:date="2022-01-30T12:36:00Z">
        <w:del w:id="9504" w:author="Liliana Salvador" w:date="2022-02-26T19:49:00Z">
          <w:r w:rsidRPr="002B42A7" w:rsidDel="004B4B3C">
            <w:rPr>
              <w:rFonts w:ascii="Times New Roman" w:hAnsi="Times New Roman" w:cs="Times New Roman"/>
              <w:b/>
              <w:bCs/>
              <w:color w:val="000000" w:themeColor="text1"/>
              <w:rPrChange w:id="9505"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9506" w:author="Ruijie Xu" w:date="2022-03-10T12:31:00Z">
              <w:rPr>
                <w:b/>
                <w:bCs/>
                <w:color w:val="000000" w:themeColor="text1"/>
              </w:rPr>
            </w:rPrChange>
          </w:rPr>
          <w:t>ntrod</w:t>
        </w:r>
      </w:ins>
      <w:ins w:id="9507" w:author="Ruijie Xu" w:date="2022-01-30T14:13:00Z">
        <w:r w:rsidR="00851952" w:rsidRPr="002B42A7">
          <w:rPr>
            <w:rFonts w:ascii="Times New Roman" w:hAnsi="Times New Roman" w:cs="Times New Roman"/>
            <w:b/>
            <w:bCs/>
            <w:color w:val="000000" w:themeColor="text1"/>
            <w:rPrChange w:id="9508" w:author="Ruijie Xu" w:date="2022-03-10T12:31:00Z">
              <w:rPr>
                <w:b/>
                <w:bCs/>
                <w:color w:val="000000" w:themeColor="text1"/>
              </w:rPr>
            </w:rPrChange>
          </w:rPr>
          <w:t>u</w:t>
        </w:r>
      </w:ins>
      <w:ins w:id="9509" w:author="Ruijie Xu" w:date="2022-01-30T12:36:00Z">
        <w:r w:rsidRPr="002B42A7">
          <w:rPr>
            <w:rFonts w:ascii="Times New Roman" w:hAnsi="Times New Roman" w:cs="Times New Roman"/>
            <w:b/>
            <w:bCs/>
            <w:color w:val="000000" w:themeColor="text1"/>
            <w:rPrChange w:id="9510" w:author="Ruijie Xu" w:date="2022-03-10T12:31:00Z">
              <w:rPr>
                <w:b/>
                <w:bCs/>
                <w:color w:val="000000" w:themeColor="text1"/>
              </w:rPr>
            </w:rPrChange>
          </w:rPr>
          <w:t xml:space="preserve">ced by DB </w:t>
        </w:r>
      </w:ins>
      <w:ins w:id="9511" w:author="Liliana Salvador" w:date="2022-02-26T19:49:00Z">
        <w:r w:rsidR="004B4B3C" w:rsidRPr="002B42A7">
          <w:rPr>
            <w:rFonts w:ascii="Times New Roman" w:hAnsi="Times New Roman" w:cs="Times New Roman"/>
            <w:b/>
            <w:bCs/>
            <w:color w:val="000000" w:themeColor="text1"/>
            <w:rPrChange w:id="9512" w:author="Ruijie Xu" w:date="2022-03-10T12:31:00Z">
              <w:rPr>
                <w:b/>
                <w:bCs/>
                <w:color w:val="000000" w:themeColor="text1"/>
              </w:rPr>
            </w:rPrChange>
          </w:rPr>
          <w:t>s</w:t>
        </w:r>
      </w:ins>
      <w:ins w:id="9513" w:author="Ruijie Xu" w:date="2022-01-30T12:36:00Z">
        <w:del w:id="9514" w:author="Liliana Salvador" w:date="2022-02-26T19:49:00Z">
          <w:r w:rsidR="00CA0C24" w:rsidRPr="002B42A7" w:rsidDel="004B4B3C">
            <w:rPr>
              <w:rFonts w:ascii="Times New Roman" w:hAnsi="Times New Roman" w:cs="Times New Roman"/>
              <w:b/>
              <w:bCs/>
              <w:color w:val="000000" w:themeColor="text1"/>
              <w:rPrChange w:id="9515"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9516" w:author="Ruijie Xu" w:date="2022-03-10T12:31:00Z">
              <w:rPr>
                <w:b/>
                <w:bCs/>
                <w:color w:val="000000" w:themeColor="text1"/>
              </w:rPr>
            </w:rPrChange>
          </w:rPr>
          <w:t>election</w:t>
        </w:r>
      </w:ins>
      <w:del w:id="9517" w:author="Ruijie Xu" w:date="2022-01-30T12:36:00Z">
        <w:r w:rsidR="00234370" w:rsidRPr="002B42A7" w:rsidDel="00D82CA4">
          <w:rPr>
            <w:rFonts w:ascii="Times New Roman" w:hAnsi="Times New Roman" w:cs="Times New Roman"/>
            <w:b/>
            <w:bCs/>
            <w:color w:val="000000" w:themeColor="text1"/>
            <w:rPrChange w:id="9518"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9519"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9520" w:author="Ruijie Xu" w:date="2022-03-10T12:31:00Z">
              <w:rPr>
                <w:b/>
                <w:bCs/>
                <w:color w:val="000000" w:themeColor="text1"/>
              </w:rPr>
            </w:rPrChange>
          </w:rPr>
          <w:delText>s</w:delText>
        </w:r>
      </w:del>
      <w:del w:id="9521" w:author="Liliana Salvador" w:date="2022-03-08T20:18:00Z">
        <w:r w:rsidR="00234370" w:rsidRPr="002B42A7" w:rsidDel="003F63F2">
          <w:rPr>
            <w:rFonts w:ascii="Times New Roman" w:hAnsi="Times New Roman" w:cs="Times New Roman"/>
            <w:color w:val="000000" w:themeColor="text1"/>
            <w:rPrChange w:id="9522"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9523" w:author="Ruijie Xu" w:date="2022-03-10T12:31:00Z">
            <w:rPr>
              <w:color w:val="000000" w:themeColor="text1"/>
            </w:rPr>
          </w:rPrChange>
        </w:rPr>
        <w:t xml:space="preserve"> </w:t>
      </w:r>
    </w:p>
    <w:p w14:paraId="7C42C7BA" w14:textId="6C508694" w:rsidR="00234370" w:rsidRPr="002B42A7" w:rsidDel="003E13CF" w:rsidRDefault="00234370" w:rsidP="00271EA9">
      <w:pPr>
        <w:spacing w:line="480" w:lineRule="auto"/>
        <w:rPr>
          <w:del w:id="9524" w:author="Ruijie Xu" w:date="2022-01-28T14:47:00Z"/>
          <w:rFonts w:ascii="Times New Roman" w:hAnsi="Times New Roman" w:cs="Times New Roman"/>
          <w:color w:val="000000" w:themeColor="text1"/>
          <w:rPrChange w:id="9525" w:author="Ruijie Xu" w:date="2022-03-10T12:31:00Z">
            <w:rPr>
              <w:del w:id="9526" w:author="Ruijie Xu" w:date="2022-01-28T14:47:00Z"/>
              <w:color w:val="000000" w:themeColor="text1"/>
            </w:rPr>
          </w:rPrChange>
        </w:rPr>
      </w:pPr>
      <w:del w:id="9527" w:author="Ruijie Xu" w:date="2022-03-10T11:33:00Z">
        <w:r w:rsidRPr="002B42A7" w:rsidDel="00FD2974">
          <w:rPr>
            <w:rFonts w:ascii="Times New Roman" w:hAnsi="Times New Roman" w:cs="Times New Roman"/>
            <w:color w:val="000000" w:themeColor="text1"/>
            <w:rPrChange w:id="9528"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9529"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9530" w:author="Ruijie Xu" w:date="2022-03-10T12:31:00Z">
              <w:rPr>
                <w:color w:val="000000" w:themeColor="text1"/>
              </w:rPr>
            </w:rPrChange>
          </w:rPr>
          <w:delText xml:space="preserve">. </w:delText>
        </w:r>
      </w:del>
      <w:r w:rsidR="00680F37" w:rsidRPr="002B42A7">
        <w:rPr>
          <w:rFonts w:ascii="Times New Roman" w:hAnsi="Times New Roman" w:cs="Times New Roman"/>
          <w:color w:val="000000" w:themeColor="text1"/>
          <w:rPrChange w:id="9531" w:author="Ruijie Xu" w:date="2022-03-10T12:31:00Z">
            <w:rPr>
              <w:color w:val="000000" w:themeColor="text1"/>
            </w:rPr>
          </w:rPrChange>
        </w:rPr>
        <w:t>All c</w:t>
      </w:r>
      <w:r w:rsidRPr="002B42A7">
        <w:rPr>
          <w:rFonts w:ascii="Times New Roman" w:hAnsi="Times New Roman" w:cs="Times New Roman"/>
          <w:color w:val="000000" w:themeColor="text1"/>
          <w:rPrChange w:id="9532" w:author="Ruijie Xu" w:date="2022-03-10T12:31:00Z">
            <w:rPr>
              <w:color w:val="000000" w:themeColor="text1"/>
            </w:rPr>
          </w:rPrChange>
        </w:rPr>
        <w:t xml:space="preserve">urrent taxonomical profiling </w:t>
      </w:r>
      <w:r w:rsidR="00D40405" w:rsidRPr="002B42A7">
        <w:rPr>
          <w:rFonts w:ascii="Times New Roman" w:hAnsi="Times New Roman" w:cs="Times New Roman"/>
          <w:color w:val="000000" w:themeColor="text1"/>
          <w:rPrChange w:id="9533"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534" w:author="Ruijie Xu" w:date="2022-03-10T12:31:00Z">
            <w:rPr>
              <w:color w:val="000000" w:themeColor="text1"/>
            </w:rPr>
          </w:rPrChange>
        </w:rPr>
        <w:t>require</w:t>
      </w:r>
      <w:del w:id="9535" w:author="Liliana Salvador" w:date="2022-02-26T19:51:00Z">
        <w:r w:rsidR="00366132" w:rsidRPr="002B42A7" w:rsidDel="004B4B3C">
          <w:rPr>
            <w:rFonts w:ascii="Times New Roman" w:hAnsi="Times New Roman" w:cs="Times New Roman"/>
            <w:color w:val="000000" w:themeColor="text1"/>
            <w:rPrChange w:id="9536" w:author="Ruijie Xu" w:date="2022-03-10T12:31:00Z">
              <w:rPr>
                <w:color w:val="000000" w:themeColor="text1"/>
              </w:rPr>
            </w:rPrChange>
          </w:rPr>
          <w:delText>s</w:delText>
        </w:r>
      </w:del>
      <w:r w:rsidRPr="002B42A7">
        <w:rPr>
          <w:rFonts w:ascii="Times New Roman" w:hAnsi="Times New Roman" w:cs="Times New Roman"/>
          <w:color w:val="000000" w:themeColor="text1"/>
          <w:rPrChange w:id="9537"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9538" w:author="Ruijie Xu" w:date="2022-03-10T12:31:00Z">
            <w:rPr>
              <w:color w:val="000000" w:themeColor="text1"/>
            </w:rPr>
          </w:rPrChange>
        </w:rPr>
        <w:t xml:space="preserve">a </w:t>
      </w:r>
      <w:r w:rsidRPr="002B42A7">
        <w:rPr>
          <w:rFonts w:ascii="Times New Roman" w:hAnsi="Times New Roman" w:cs="Times New Roman"/>
          <w:color w:val="000000" w:themeColor="text1"/>
          <w:rPrChange w:id="9539"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540" w:author="Ruijie Xu" w:date="2022-03-10T12:31:00Z">
            <w:rPr>
              <w:color w:val="000000" w:themeColor="text1"/>
            </w:rPr>
          </w:rPrChange>
        </w:rPr>
        <w:t>DB</w:t>
      </w:r>
      <w:r w:rsidRPr="002B42A7">
        <w:rPr>
          <w:rFonts w:ascii="Times New Roman" w:hAnsi="Times New Roman" w:cs="Times New Roman"/>
          <w:color w:val="000000" w:themeColor="text1"/>
          <w:rPrChange w:id="9541" w:author="Ruijie Xu" w:date="2022-03-10T12:31:00Z">
            <w:rPr>
              <w:color w:val="000000" w:themeColor="text1"/>
            </w:rPr>
          </w:rPrChange>
        </w:rPr>
        <w:t xml:space="preserve"> building and storage. Some </w:t>
      </w:r>
      <w:r w:rsidR="00D40405" w:rsidRPr="002B42A7">
        <w:rPr>
          <w:rFonts w:ascii="Times New Roman" w:hAnsi="Times New Roman" w:cs="Times New Roman"/>
          <w:color w:val="000000" w:themeColor="text1"/>
          <w:rPrChange w:id="9542" w:author="Ruijie Xu" w:date="2022-03-10T12:31:00Z">
            <w:rPr>
              <w:color w:val="000000" w:themeColor="text1"/>
            </w:rPr>
          </w:rPrChange>
        </w:rPr>
        <w:t>software</w:t>
      </w:r>
      <w:r w:rsidRPr="002B42A7">
        <w:rPr>
          <w:rFonts w:ascii="Times New Roman" w:hAnsi="Times New Roman" w:cs="Times New Roman"/>
          <w:color w:val="000000" w:themeColor="text1"/>
          <w:rPrChange w:id="9543" w:author="Ruijie Xu" w:date="2022-03-10T12:31:00Z">
            <w:rPr>
              <w:color w:val="000000" w:themeColor="text1"/>
            </w:rPr>
          </w:rPrChange>
        </w:rPr>
        <w:t>, such as Kraken2, provide an alternative pre</w:t>
      </w:r>
      <w:ins w:id="9544" w:author="Ruijie Xu" w:date="2022-01-28T14:15:00Z">
        <w:r w:rsidR="00571000" w:rsidRPr="002B42A7">
          <w:rPr>
            <w:rFonts w:ascii="Times New Roman" w:hAnsi="Times New Roman" w:cs="Times New Roman"/>
            <w:color w:val="000000" w:themeColor="text1"/>
            <w:rPrChange w:id="9545" w:author="Ruijie Xu" w:date="2022-03-10T12:31:00Z">
              <w:rPr>
                <w:color w:val="000000" w:themeColor="text1"/>
              </w:rPr>
            </w:rPrChange>
          </w:rPr>
          <w:t>-</w:t>
        </w:r>
      </w:ins>
      <w:r w:rsidRPr="002B42A7">
        <w:rPr>
          <w:rFonts w:ascii="Times New Roman" w:hAnsi="Times New Roman" w:cs="Times New Roman"/>
          <w:color w:val="000000" w:themeColor="text1"/>
          <w:rPrChange w:id="9546"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547" w:author="Ruijie Xu" w:date="2022-03-10T12:31:00Z">
            <w:rPr>
              <w:color w:val="000000" w:themeColor="text1"/>
            </w:rPr>
          </w:rPrChange>
        </w:rPr>
        <w:t>DB</w:t>
      </w:r>
      <w:r w:rsidRPr="002B42A7">
        <w:rPr>
          <w:rFonts w:ascii="Times New Roman" w:hAnsi="Times New Roman" w:cs="Times New Roman"/>
          <w:color w:val="000000" w:themeColor="text1"/>
          <w:rPrChange w:id="9548" w:author="Ruijie Xu" w:date="2022-03-10T12:31:00Z">
            <w:rPr>
              <w:color w:val="000000" w:themeColor="text1"/>
            </w:rPr>
          </w:rPrChange>
        </w:rPr>
        <w:t xml:space="preserve"> for users with inefficient computing resources, which </w:t>
      </w:r>
      <w:del w:id="9549" w:author="Ruijie Xu" w:date="2022-01-28T14:15:00Z">
        <w:r w:rsidRPr="002B42A7" w:rsidDel="00EE39DE">
          <w:rPr>
            <w:rFonts w:ascii="Times New Roman" w:hAnsi="Times New Roman" w:cs="Times New Roman"/>
            <w:color w:val="000000" w:themeColor="text1"/>
            <w:rPrChange w:id="9550"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551"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552" w:author="Ruijie Xu" w:date="2022-03-10T12:31:00Z">
              <w:rPr>
                <w:color w:val="000000" w:themeColor="text1"/>
              </w:rPr>
            </w:rPrChange>
          </w:rPr>
          <w:delText xml:space="preserve">a </w:delText>
        </w:r>
      </w:del>
      <w:del w:id="9553" w:author="Ruijie Xu" w:date="2022-01-28T14:16:00Z">
        <w:r w:rsidRPr="002B42A7" w:rsidDel="00AE61DD">
          <w:rPr>
            <w:rFonts w:ascii="Times New Roman" w:hAnsi="Times New Roman" w:cs="Times New Roman"/>
            <w:color w:val="000000" w:themeColor="text1"/>
            <w:rPrChange w:id="9554" w:author="Ruijie Xu" w:date="2022-03-10T12:31:00Z">
              <w:rPr>
                <w:color w:val="000000" w:themeColor="text1"/>
              </w:rPr>
            </w:rPrChange>
          </w:rPr>
          <w:delText>down-sampled</w:delText>
        </w:r>
      </w:del>
      <w:ins w:id="9555" w:author="Ruijie Xu" w:date="2022-01-28T14:16:00Z">
        <w:r w:rsidR="00AE61DD" w:rsidRPr="002B42A7">
          <w:rPr>
            <w:rFonts w:ascii="Times New Roman" w:hAnsi="Times New Roman" w:cs="Times New Roman"/>
            <w:color w:val="000000" w:themeColor="text1"/>
            <w:rPrChange w:id="9556"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557"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558" w:author="Ruijie Xu" w:date="2022-03-10T12:31:00Z">
            <w:rPr>
              <w:color w:val="000000" w:themeColor="text1"/>
            </w:rPr>
          </w:rPrChange>
        </w:rPr>
        <w:t>DB</w:t>
      </w:r>
      <w:r w:rsidRPr="002B42A7">
        <w:rPr>
          <w:rFonts w:ascii="Times New Roman" w:hAnsi="Times New Roman" w:cs="Times New Roman"/>
          <w:color w:val="000000" w:themeColor="text1"/>
          <w:rPrChange w:id="9559" w:author="Ruijie Xu" w:date="2022-03-10T12:31:00Z">
            <w:rPr>
              <w:color w:val="000000" w:themeColor="text1"/>
            </w:rPr>
          </w:rPrChange>
        </w:rPr>
        <w:t xml:space="preserve"> to be loaded into a machine with </w:t>
      </w:r>
      <w:del w:id="9560" w:author="Ruijie Xu" w:date="2022-01-28T14:16:00Z">
        <w:r w:rsidRPr="002B42A7" w:rsidDel="00331DC5">
          <w:rPr>
            <w:rFonts w:ascii="Times New Roman" w:hAnsi="Times New Roman" w:cs="Times New Roman"/>
            <w:color w:val="000000" w:themeColor="text1"/>
            <w:rPrChange w:id="9561" w:author="Ruijie Xu" w:date="2022-03-10T12:31:00Z">
              <w:rPr>
                <w:color w:val="000000" w:themeColor="text1"/>
              </w:rPr>
            </w:rPrChange>
          </w:rPr>
          <w:delText>RAM</w:delText>
        </w:r>
      </w:del>
      <w:ins w:id="9562" w:author="Ruijie Xu" w:date="2022-01-28T14:16:00Z">
        <w:r w:rsidR="00331DC5" w:rsidRPr="002B42A7">
          <w:rPr>
            <w:rFonts w:ascii="Times New Roman" w:hAnsi="Times New Roman" w:cs="Times New Roman"/>
            <w:color w:val="000000" w:themeColor="text1"/>
            <w:rPrChange w:id="9563" w:author="Ruijie Xu" w:date="2022-03-10T12:31:00Z">
              <w:rPr>
                <w:color w:val="000000" w:themeColor="text1"/>
              </w:rPr>
            </w:rPrChange>
          </w:rPr>
          <w:t>RAM</w:t>
        </w:r>
      </w:ins>
      <w:del w:id="9564" w:author="Ruijie Xu" w:date="2022-01-28T14:16:00Z">
        <w:r w:rsidRPr="002B42A7" w:rsidDel="00331DC5">
          <w:rPr>
            <w:rFonts w:ascii="Times New Roman" w:hAnsi="Times New Roman" w:cs="Times New Roman"/>
            <w:color w:val="000000" w:themeColor="text1"/>
            <w:rPrChange w:id="9565" w:author="Ruijie Xu" w:date="2022-03-10T12:31:00Z">
              <w:rPr>
                <w:color w:val="000000" w:themeColor="text1"/>
              </w:rPr>
            </w:rPrChange>
          </w:rPr>
          <w:delText xml:space="preserve"> </w:delText>
        </w:r>
      </w:del>
      <w:ins w:id="9566" w:author="Ruijie Xu" w:date="2022-01-28T14:16:00Z">
        <w:r w:rsidR="00331DC5" w:rsidRPr="002B42A7">
          <w:rPr>
            <w:rFonts w:ascii="Times New Roman" w:hAnsi="Times New Roman" w:cs="Times New Roman"/>
            <w:color w:val="000000" w:themeColor="text1"/>
            <w:rPrChange w:id="9567" w:author="Ruijie Xu" w:date="2022-03-10T12:31:00Z">
              <w:rPr>
                <w:color w:val="000000" w:themeColor="text1"/>
              </w:rPr>
            </w:rPrChange>
          </w:rPr>
          <w:t xml:space="preserve"> </w:t>
        </w:r>
      </w:ins>
      <w:r w:rsidRPr="002B42A7">
        <w:rPr>
          <w:rFonts w:ascii="Times New Roman" w:hAnsi="Times New Roman" w:cs="Times New Roman"/>
          <w:color w:val="000000" w:themeColor="text1"/>
          <w:rPrChange w:id="9568"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569" w:author="Ruijie Xu" w:date="2022-03-10T12:31:00Z">
            <w:rPr>
              <w:color w:val="000000" w:themeColor="text1"/>
            </w:rPr>
          </w:rPrChange>
        </w:rPr>
        <w:t xml:space="preserve">. </w:t>
      </w:r>
      <w:del w:id="9570" w:author="Ruijie Xu" w:date="2022-02-27T12:54:00Z">
        <w:r w:rsidRPr="002B42A7" w:rsidDel="003A1276">
          <w:rPr>
            <w:rFonts w:ascii="Times New Roman" w:hAnsi="Times New Roman" w:cs="Times New Roman"/>
            <w:color w:val="000000" w:themeColor="text1"/>
            <w:rPrChange w:id="9571"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572"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573"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574"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575"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576"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577" w:author="Ruijie Xu" w:date="2022-03-10T12:31:00Z">
              <w:rPr>
                <w:color w:val="000000" w:themeColor="text1"/>
              </w:rPr>
            </w:rPrChange>
          </w:rPr>
          <w:delText xml:space="preserve">s </w:delText>
        </w:r>
        <w:commentRangeStart w:id="9578"/>
        <w:r w:rsidRPr="002B42A7" w:rsidDel="003A1276">
          <w:rPr>
            <w:rFonts w:ascii="Times New Roman" w:hAnsi="Times New Roman" w:cs="Times New Roman"/>
            <w:color w:val="000000" w:themeColor="text1"/>
            <w:rPrChange w:id="9579" w:author="Ruijie Xu" w:date="2022-03-10T12:31:00Z">
              <w:rPr>
                <w:color w:val="000000" w:themeColor="text1"/>
              </w:rPr>
            </w:rPrChange>
          </w:rPr>
          <w:delText xml:space="preserve">but </w:delText>
        </w:r>
      </w:del>
      <w:ins w:id="9580" w:author="Liliana Salvador" w:date="2022-02-26T19:50:00Z">
        <w:del w:id="9581" w:author="Ruijie Xu" w:date="2022-02-27T12:54:00Z">
          <w:r w:rsidR="004B4B3C" w:rsidRPr="002B42A7" w:rsidDel="003A1276">
            <w:rPr>
              <w:rFonts w:ascii="Times New Roman" w:hAnsi="Times New Roman" w:cs="Times New Roman"/>
              <w:color w:val="000000" w:themeColor="text1"/>
              <w:rPrChange w:id="9582" w:author="Ruijie Xu" w:date="2022-03-10T12:31:00Z">
                <w:rPr>
                  <w:color w:val="000000" w:themeColor="text1"/>
                </w:rPr>
              </w:rPrChange>
            </w:rPr>
            <w:delText xml:space="preserve">it </w:delText>
          </w:r>
        </w:del>
      </w:ins>
      <w:del w:id="9583" w:author="Ruijie Xu" w:date="2022-02-27T12:54:00Z">
        <w:r w:rsidRPr="002B42A7" w:rsidDel="003A1276">
          <w:rPr>
            <w:rFonts w:ascii="Times New Roman" w:hAnsi="Times New Roman" w:cs="Times New Roman"/>
            <w:color w:val="000000" w:themeColor="text1"/>
            <w:rPrChange w:id="9584" w:author="Ruijie Xu" w:date="2022-03-10T12:31:00Z">
              <w:rPr>
                <w:color w:val="000000" w:themeColor="text1"/>
              </w:rPr>
            </w:rPrChange>
          </w:rPr>
          <w:delText xml:space="preserve">down samples </w:delText>
        </w:r>
      </w:del>
      <w:del w:id="9585" w:author="Ruijie Xu" w:date="2022-01-30T14:14:00Z">
        <w:r w:rsidRPr="002B42A7" w:rsidDel="00711005">
          <w:rPr>
            <w:rFonts w:ascii="Times New Roman" w:hAnsi="Times New Roman" w:cs="Times New Roman"/>
            <w:color w:val="000000" w:themeColor="text1"/>
            <w:rPrChange w:id="9586"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587"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588"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589" w:author="Ruijie Xu" w:date="2022-03-10T12:31:00Z">
              <w:rPr>
                <w:color w:val="000000" w:themeColor="text1"/>
              </w:rPr>
            </w:rPrChange>
          </w:rPr>
          <w:delText>s and query</w:delText>
        </w:r>
      </w:del>
      <w:del w:id="9590" w:author="Ruijie Xu" w:date="2022-02-27T12:54:00Z">
        <w:r w:rsidRPr="002B42A7" w:rsidDel="003A1276">
          <w:rPr>
            <w:rFonts w:ascii="Times New Roman" w:hAnsi="Times New Roman" w:cs="Times New Roman"/>
            <w:color w:val="000000" w:themeColor="text1"/>
            <w:rPrChange w:id="9591" w:author="Ruijie Xu" w:date="2022-03-10T12:31:00Z">
              <w:rPr>
                <w:color w:val="000000" w:themeColor="text1"/>
              </w:rPr>
            </w:rPrChange>
          </w:rPr>
          <w:delText xml:space="preserve"> sequences using a hash function</w:delText>
        </w:r>
        <w:commentRangeEnd w:id="9578"/>
        <w:r w:rsidR="004B4B3C" w:rsidRPr="002B42A7" w:rsidDel="003A1276">
          <w:rPr>
            <w:rStyle w:val="CommentReference"/>
            <w:rFonts w:ascii="Times New Roman" w:hAnsi="Times New Roman" w:cs="Times New Roman"/>
            <w:sz w:val="24"/>
            <w:szCs w:val="24"/>
            <w:rPrChange w:id="9592" w:author="Ruijie Xu" w:date="2022-03-10T12:31:00Z">
              <w:rPr>
                <w:rStyle w:val="CommentReference"/>
              </w:rPr>
            </w:rPrChange>
          </w:rPr>
          <w:commentReference w:id="9578"/>
        </w:r>
        <w:r w:rsidRPr="002B42A7" w:rsidDel="003A1276">
          <w:rPr>
            <w:rFonts w:ascii="Times New Roman" w:hAnsi="Times New Roman" w:cs="Times New Roman"/>
            <w:color w:val="000000" w:themeColor="text1"/>
            <w:rPrChange w:id="9593"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594" w:author="Ruijie Xu" w:date="2022-03-10T12:31:00Z">
            <w:rPr>
              <w:color w:val="000000" w:themeColor="text1"/>
            </w:rPr>
          </w:rPrChange>
        </w:rPr>
        <w:t xml:space="preserve">There </w:t>
      </w:r>
      <w:del w:id="9595" w:author="Liliana Salvador" w:date="2022-03-08T20:19:00Z">
        <w:r w:rsidR="00E31C9C" w:rsidRPr="002B42A7" w:rsidDel="003F63F2">
          <w:rPr>
            <w:rFonts w:ascii="Times New Roman" w:hAnsi="Times New Roman" w:cs="Times New Roman"/>
            <w:color w:val="000000" w:themeColor="text1"/>
            <w:rPrChange w:id="9596" w:author="Ruijie Xu" w:date="2022-03-10T12:31:00Z">
              <w:rPr>
                <w:color w:val="000000" w:themeColor="text1"/>
              </w:rPr>
            </w:rPrChange>
          </w:rPr>
          <w:delText xml:space="preserve">were </w:delText>
        </w:r>
      </w:del>
      <w:ins w:id="9597" w:author="Liliana Salvador" w:date="2022-03-08T20:19:00Z">
        <w:r w:rsidR="003F63F2" w:rsidRPr="002B42A7">
          <w:rPr>
            <w:rFonts w:ascii="Times New Roman" w:hAnsi="Times New Roman" w:cs="Times New Roman"/>
            <w:color w:val="000000" w:themeColor="text1"/>
            <w:rPrChange w:id="9598"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599" w:author="Ruijie Xu" w:date="2022-03-10T12:31:00Z">
            <w:rPr>
              <w:color w:val="000000" w:themeColor="text1"/>
            </w:rPr>
          </w:rPrChange>
        </w:rPr>
        <w:t>also multiple versions of Kraken2’s DBs provided by the science community that can be easily downloaded</w:t>
      </w:r>
      <w:ins w:id="9600" w:author="Ruijie Xu" w:date="2022-01-28T14:16:00Z">
        <w:r w:rsidR="00E11384" w:rsidRPr="002B42A7">
          <w:rPr>
            <w:rFonts w:ascii="Times New Roman" w:hAnsi="Times New Roman" w:cs="Times New Roman"/>
            <w:color w:val="000000" w:themeColor="text1"/>
            <w:rPrChange w:id="9601"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602" w:author="Ruijie Xu" w:date="2022-03-10T12:31:00Z">
              <w:rPr>
                <w:color w:val="000000" w:themeColor="text1"/>
              </w:rPr>
            </w:rPrChange>
          </w:rPr>
          <w:t>updated freq</w:t>
        </w:r>
      </w:ins>
      <w:ins w:id="9603" w:author="Ruijie Xu" w:date="2022-01-28T14:17:00Z">
        <w:r w:rsidR="00743BDB" w:rsidRPr="002B42A7">
          <w:rPr>
            <w:rFonts w:ascii="Times New Roman" w:hAnsi="Times New Roman" w:cs="Times New Roman"/>
            <w:color w:val="000000" w:themeColor="text1"/>
            <w:rPrChange w:id="9604"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605" w:author="Ruijie Xu" w:date="2022-03-10T12:31:00Z">
            <w:rPr>
              <w:color w:val="000000" w:themeColor="text1"/>
            </w:rPr>
          </w:rPrChange>
        </w:rPr>
        <w:t xml:space="preserve">. For example, </w:t>
      </w:r>
      <w:ins w:id="9606" w:author="Ruijie Xu" w:date="2022-01-28T14:17:00Z">
        <w:r w:rsidR="00361AB1" w:rsidRPr="002B42A7">
          <w:rPr>
            <w:rFonts w:ascii="Times New Roman" w:hAnsi="Times New Roman" w:cs="Times New Roman"/>
            <w:color w:val="000000" w:themeColor="text1"/>
            <w:rPrChange w:id="9607" w:author="Ruijie Xu" w:date="2022-03-10T12:31:00Z">
              <w:rPr>
                <w:color w:val="000000" w:themeColor="text1"/>
              </w:rPr>
            </w:rPrChange>
          </w:rPr>
          <w:t xml:space="preserve">the </w:t>
        </w:r>
      </w:ins>
      <w:ins w:id="9608" w:author="Ruijie Xu" w:date="2022-01-28T14:18:00Z">
        <w:r w:rsidR="00361AB1" w:rsidRPr="002B42A7">
          <w:rPr>
            <w:rFonts w:ascii="Times New Roman" w:hAnsi="Times New Roman" w:cs="Times New Roman"/>
            <w:color w:val="000000" w:themeColor="text1"/>
            <w:rPrChange w:id="9609" w:author="Ruijie Xu" w:date="2022-03-10T12:31:00Z">
              <w:rPr>
                <w:color w:val="000000" w:themeColor="text1"/>
              </w:rPr>
            </w:rPrChange>
          </w:rPr>
          <w:t>Langmead lab buil</w:t>
        </w:r>
      </w:ins>
      <w:ins w:id="9610" w:author="Ruijie Xu" w:date="2022-01-30T14:15:00Z">
        <w:r w:rsidR="00711005" w:rsidRPr="002B42A7">
          <w:rPr>
            <w:rFonts w:ascii="Times New Roman" w:hAnsi="Times New Roman" w:cs="Times New Roman"/>
            <w:color w:val="000000" w:themeColor="text1"/>
            <w:rPrChange w:id="9611" w:author="Ruijie Xu" w:date="2022-03-10T12:31:00Z">
              <w:rPr>
                <w:color w:val="000000" w:themeColor="text1"/>
              </w:rPr>
            </w:rPrChange>
          </w:rPr>
          <w:t>ds</w:t>
        </w:r>
      </w:ins>
      <w:ins w:id="9612" w:author="Ruijie Xu" w:date="2022-01-28T14:19:00Z">
        <w:r w:rsidR="00361AB1" w:rsidRPr="002B42A7">
          <w:rPr>
            <w:rFonts w:ascii="Times New Roman" w:hAnsi="Times New Roman" w:cs="Times New Roman"/>
            <w:color w:val="000000" w:themeColor="text1"/>
            <w:rPrChange w:id="9613" w:author="Ruijie Xu" w:date="2022-03-10T12:31:00Z">
              <w:rPr>
                <w:color w:val="000000" w:themeColor="text1"/>
              </w:rPr>
            </w:rPrChange>
          </w:rPr>
          <w:t xml:space="preserve"> </w:t>
        </w:r>
      </w:ins>
      <w:ins w:id="9614" w:author="Ruijie Xu" w:date="2022-01-28T14:18:00Z">
        <w:r w:rsidR="00361AB1" w:rsidRPr="002B42A7">
          <w:rPr>
            <w:rFonts w:ascii="Times New Roman" w:hAnsi="Times New Roman" w:cs="Times New Roman"/>
            <w:color w:val="000000" w:themeColor="text1"/>
            <w:rPrChange w:id="9615" w:author="Ruijie Xu" w:date="2022-03-10T12:31:00Z">
              <w:rPr>
                <w:color w:val="000000" w:themeColor="text1"/>
              </w:rPr>
            </w:rPrChange>
          </w:rPr>
          <w:t xml:space="preserve">the most recent version of Kraken2’s standard </w:t>
        </w:r>
      </w:ins>
      <w:ins w:id="9616" w:author="Ruijie Xu" w:date="2022-03-04T12:45:00Z">
        <w:r w:rsidR="00942DE7" w:rsidRPr="002B42A7">
          <w:rPr>
            <w:rFonts w:ascii="Times New Roman" w:hAnsi="Times New Roman" w:cs="Times New Roman"/>
            <w:color w:val="000000" w:themeColor="text1"/>
            <w:rPrChange w:id="9617" w:author="Ruijie Xu" w:date="2022-03-10T12:31:00Z">
              <w:rPr>
                <w:color w:val="000000" w:themeColor="text1"/>
              </w:rPr>
            </w:rPrChange>
          </w:rPr>
          <w:t>DB</w:t>
        </w:r>
      </w:ins>
      <w:ins w:id="9618" w:author="Ruijie Xu" w:date="2022-01-28T14:18:00Z">
        <w:r w:rsidR="00361AB1" w:rsidRPr="002B42A7">
          <w:rPr>
            <w:rFonts w:ascii="Times New Roman" w:hAnsi="Times New Roman" w:cs="Times New Roman"/>
            <w:color w:val="000000" w:themeColor="text1"/>
            <w:rPrChange w:id="9619" w:author="Ruijie Xu" w:date="2022-03-10T12:31:00Z">
              <w:rPr>
                <w:color w:val="000000" w:themeColor="text1"/>
              </w:rPr>
            </w:rPrChange>
          </w:rPr>
          <w:t xml:space="preserve"> </w:t>
        </w:r>
      </w:ins>
      <w:ins w:id="9620" w:author="Ruijie Xu" w:date="2022-01-28T14:19:00Z">
        <w:r w:rsidR="00361AB1" w:rsidRPr="002B42A7">
          <w:rPr>
            <w:rFonts w:ascii="Times New Roman" w:hAnsi="Times New Roman" w:cs="Times New Roman"/>
            <w:color w:val="000000" w:themeColor="text1"/>
            <w:rPrChange w:id="9621" w:author="Ruijie Xu" w:date="2022-03-10T12:31:00Z">
              <w:rPr>
                <w:color w:val="000000" w:themeColor="text1"/>
              </w:rPr>
            </w:rPrChange>
          </w:rPr>
          <w:t xml:space="preserve">based on NCBI’s RefSeq library </w:t>
        </w:r>
      </w:ins>
      <w:ins w:id="9622" w:author="Ruijie Xu" w:date="2022-01-28T14:20:00Z">
        <w:r w:rsidR="00361AB1" w:rsidRPr="002B42A7">
          <w:rPr>
            <w:rFonts w:ascii="Times New Roman" w:hAnsi="Times New Roman" w:cs="Times New Roman"/>
            <w:color w:val="000000" w:themeColor="text1"/>
            <w:rPrChange w:id="9623" w:author="Ruijie Xu" w:date="2022-03-10T12:31:00Z">
              <w:rPr>
                <w:color w:val="000000" w:themeColor="text1"/>
              </w:rPr>
            </w:rPrChange>
          </w:rPr>
          <w:t xml:space="preserve">routinely. In addition, the Loman </w:t>
        </w:r>
        <w:r w:rsidR="00361AB1" w:rsidRPr="002B42A7">
          <w:rPr>
            <w:rFonts w:ascii="Times New Roman" w:hAnsi="Times New Roman" w:cs="Times New Roman"/>
            <w:color w:val="000000" w:themeColor="text1"/>
            <w:rPrChange w:id="9624" w:author="Ruijie Xu" w:date="2022-03-10T12:31:00Z">
              <w:rPr>
                <w:color w:val="000000" w:themeColor="text1"/>
              </w:rPr>
            </w:rPrChange>
          </w:rPr>
          <w:lastRenderedPageBreak/>
          <w:t xml:space="preserve">lab </w:t>
        </w:r>
      </w:ins>
      <w:ins w:id="9625" w:author="Ruijie Xu" w:date="2022-01-28T14:22:00Z">
        <w:r w:rsidR="00D42670" w:rsidRPr="002B42A7">
          <w:rPr>
            <w:rFonts w:ascii="Times New Roman" w:hAnsi="Times New Roman" w:cs="Times New Roman"/>
            <w:color w:val="000000" w:themeColor="text1"/>
            <w:rPrChange w:id="9626" w:author="Ruijie Xu" w:date="2022-03-10T12:31:00Z">
              <w:rPr>
                <w:color w:val="000000" w:themeColor="text1"/>
              </w:rPr>
            </w:rPrChange>
          </w:rPr>
          <w:t xml:space="preserve">has </w:t>
        </w:r>
      </w:ins>
      <w:ins w:id="9627" w:author="Ruijie Xu" w:date="2022-01-28T14:20:00Z">
        <w:r w:rsidR="00361AB1" w:rsidRPr="002B42A7">
          <w:rPr>
            <w:rFonts w:ascii="Times New Roman" w:hAnsi="Times New Roman" w:cs="Times New Roman"/>
            <w:color w:val="000000" w:themeColor="text1"/>
            <w:rPrChange w:id="9628" w:author="Ruijie Xu" w:date="2022-03-10T12:31:00Z">
              <w:rPr>
                <w:color w:val="000000" w:themeColor="text1"/>
              </w:rPr>
            </w:rPrChange>
          </w:rPr>
          <w:t>buil</w:t>
        </w:r>
      </w:ins>
      <w:ins w:id="9629" w:author="Ruijie Xu" w:date="2022-01-28T14:21:00Z">
        <w:r w:rsidR="00D42670" w:rsidRPr="002B42A7">
          <w:rPr>
            <w:rFonts w:ascii="Times New Roman" w:hAnsi="Times New Roman" w:cs="Times New Roman"/>
            <w:color w:val="000000" w:themeColor="text1"/>
            <w:rPrChange w:id="9630" w:author="Ruijie Xu" w:date="2022-03-10T12:31:00Z">
              <w:rPr>
                <w:color w:val="000000" w:themeColor="text1"/>
              </w:rPr>
            </w:rPrChange>
          </w:rPr>
          <w:t>t</w:t>
        </w:r>
      </w:ins>
      <w:ins w:id="9631" w:author="Ruijie Xu" w:date="2022-01-28T14:20:00Z">
        <w:r w:rsidR="00361AB1" w:rsidRPr="002B42A7">
          <w:rPr>
            <w:rFonts w:ascii="Times New Roman" w:hAnsi="Times New Roman" w:cs="Times New Roman"/>
            <w:color w:val="000000" w:themeColor="text1"/>
            <w:rPrChange w:id="9632" w:author="Ruijie Xu" w:date="2022-03-10T12:31:00Z">
              <w:rPr>
                <w:color w:val="000000" w:themeColor="text1"/>
              </w:rPr>
            </w:rPrChange>
          </w:rPr>
          <w:t xml:space="preserve"> </w:t>
        </w:r>
      </w:ins>
      <w:ins w:id="9633" w:author="Ruijie Xu" w:date="2022-01-28T14:22:00Z">
        <w:r w:rsidR="00CA640D" w:rsidRPr="002B42A7">
          <w:rPr>
            <w:rFonts w:ascii="Times New Roman" w:hAnsi="Times New Roman" w:cs="Times New Roman"/>
            <w:color w:val="000000" w:themeColor="text1"/>
            <w:rPrChange w:id="9634" w:author="Ruijie Xu" w:date="2022-03-10T12:31:00Z">
              <w:rPr>
                <w:color w:val="000000" w:themeColor="text1"/>
              </w:rPr>
            </w:rPrChange>
          </w:rPr>
          <w:t xml:space="preserve">a </w:t>
        </w:r>
      </w:ins>
      <w:ins w:id="9635" w:author="Ruijie Xu" w:date="2022-01-28T14:20:00Z">
        <w:r w:rsidR="00361AB1" w:rsidRPr="002B42A7">
          <w:rPr>
            <w:rFonts w:ascii="Times New Roman" w:hAnsi="Times New Roman" w:cs="Times New Roman"/>
            <w:color w:val="000000" w:themeColor="text1"/>
            <w:rPrChange w:id="9636" w:author="Ruijie Xu" w:date="2022-03-10T12:31:00Z">
              <w:rPr>
                <w:color w:val="000000" w:themeColor="text1"/>
              </w:rPr>
            </w:rPrChange>
          </w:rPr>
          <w:t>Kraken2</w:t>
        </w:r>
      </w:ins>
      <w:ins w:id="9637" w:author="Ruijie Xu" w:date="2022-01-28T14:22:00Z">
        <w:r w:rsidR="00CA640D" w:rsidRPr="002B42A7">
          <w:rPr>
            <w:rFonts w:ascii="Times New Roman" w:hAnsi="Times New Roman" w:cs="Times New Roman"/>
            <w:color w:val="000000" w:themeColor="text1"/>
            <w:rPrChange w:id="9638" w:author="Ruijie Xu" w:date="2022-03-10T12:31:00Z">
              <w:rPr>
                <w:color w:val="000000" w:themeColor="text1"/>
              </w:rPr>
            </w:rPrChange>
          </w:rPr>
          <w:t xml:space="preserve"> DB</w:t>
        </w:r>
      </w:ins>
      <w:ins w:id="9639" w:author="Ruijie Xu" w:date="2022-01-28T14:20:00Z">
        <w:r w:rsidR="00361AB1" w:rsidRPr="002B42A7">
          <w:rPr>
            <w:rFonts w:ascii="Times New Roman" w:hAnsi="Times New Roman" w:cs="Times New Roman"/>
            <w:color w:val="000000" w:themeColor="text1"/>
            <w:rPrChange w:id="9640" w:author="Ruijie Xu" w:date="2022-03-10T12:31:00Z">
              <w:rPr>
                <w:color w:val="000000" w:themeColor="text1"/>
              </w:rPr>
            </w:rPrChange>
          </w:rPr>
          <w:t xml:space="preserve"> w</w:t>
        </w:r>
      </w:ins>
      <w:ins w:id="9641" w:author="Ruijie Xu" w:date="2022-01-28T14:21:00Z">
        <w:r w:rsidR="00361AB1" w:rsidRPr="002B42A7">
          <w:rPr>
            <w:rFonts w:ascii="Times New Roman" w:hAnsi="Times New Roman" w:cs="Times New Roman"/>
            <w:color w:val="000000" w:themeColor="text1"/>
            <w:rPrChange w:id="9642" w:author="Ruijie Xu" w:date="2022-03-10T12:31:00Z">
              <w:rPr>
                <w:color w:val="000000" w:themeColor="text1"/>
              </w:rPr>
            </w:rPrChange>
          </w:rPr>
          <w:t xml:space="preserve">ith the inclusion of </w:t>
        </w:r>
        <w:del w:id="9643" w:author="Liliana Salvador" w:date="2022-02-26T19:53:00Z">
          <w:r w:rsidR="00361AB1" w:rsidRPr="002B42A7" w:rsidDel="004B4B3C">
            <w:rPr>
              <w:rFonts w:ascii="Times New Roman" w:hAnsi="Times New Roman" w:cs="Times New Roman"/>
              <w:color w:val="000000" w:themeColor="text1"/>
              <w:rPrChange w:id="9644"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645" w:author="Ruijie Xu" w:date="2022-03-10T12:31:00Z">
              <w:rPr>
                <w:color w:val="000000" w:themeColor="text1"/>
              </w:rPr>
            </w:rPrChange>
          </w:rPr>
          <w:t>draft genomes that were not included in the Refseq library.</w:t>
        </w:r>
      </w:ins>
      <w:ins w:id="9646" w:author="Ruijie Xu" w:date="2022-01-28T14:17:00Z">
        <w:r w:rsidR="00361AB1" w:rsidRPr="002B42A7">
          <w:rPr>
            <w:rFonts w:ascii="Times New Roman" w:hAnsi="Times New Roman" w:cs="Times New Roman"/>
            <w:color w:val="000000" w:themeColor="text1"/>
            <w:rPrChange w:id="9647" w:author="Ruijie Xu" w:date="2022-03-10T12:31:00Z">
              <w:rPr>
                <w:color w:val="000000" w:themeColor="text1"/>
              </w:rPr>
            </w:rPrChange>
          </w:rPr>
          <w:t xml:space="preserve"> </w:t>
        </w:r>
      </w:ins>
      <w:ins w:id="9648" w:author="Ruijie Xu" w:date="2022-01-28T14:22:00Z">
        <w:r w:rsidR="00580E1E" w:rsidRPr="002B42A7">
          <w:rPr>
            <w:rFonts w:ascii="Times New Roman" w:hAnsi="Times New Roman" w:cs="Times New Roman"/>
            <w:color w:val="000000" w:themeColor="text1"/>
            <w:rPrChange w:id="9649" w:author="Ruijie Xu" w:date="2022-03-10T12:31:00Z">
              <w:rPr>
                <w:color w:val="000000" w:themeColor="text1"/>
              </w:rPr>
            </w:rPrChange>
          </w:rPr>
          <w:t xml:space="preserve">Both of these two Kraken2 </w:t>
        </w:r>
        <w:del w:id="9650" w:author="Liliana Salvador" w:date="2022-02-26T19:53:00Z">
          <w:r w:rsidR="00580E1E" w:rsidRPr="002B42A7" w:rsidDel="004B4B3C">
            <w:rPr>
              <w:rFonts w:ascii="Times New Roman" w:hAnsi="Times New Roman" w:cs="Times New Roman"/>
              <w:color w:val="000000" w:themeColor="text1"/>
              <w:rPrChange w:id="9651" w:author="Ruijie Xu" w:date="2022-03-10T12:31:00Z">
                <w:rPr>
                  <w:color w:val="000000" w:themeColor="text1"/>
                </w:rPr>
              </w:rPrChange>
            </w:rPr>
            <w:delText>database</w:delText>
          </w:r>
        </w:del>
      </w:ins>
      <w:ins w:id="9652" w:author="Liliana Salvador" w:date="2022-02-26T19:53:00Z">
        <w:r w:rsidR="004B4B3C" w:rsidRPr="002B42A7">
          <w:rPr>
            <w:rFonts w:ascii="Times New Roman" w:hAnsi="Times New Roman" w:cs="Times New Roman"/>
            <w:color w:val="000000" w:themeColor="text1"/>
            <w:rPrChange w:id="9653" w:author="Ruijie Xu" w:date="2022-03-10T12:31:00Z">
              <w:rPr>
                <w:color w:val="000000" w:themeColor="text1"/>
              </w:rPr>
            </w:rPrChange>
          </w:rPr>
          <w:t>DBs</w:t>
        </w:r>
      </w:ins>
      <w:ins w:id="9654" w:author="Ruijie Xu" w:date="2022-01-28T14:22:00Z">
        <w:r w:rsidR="00580E1E" w:rsidRPr="002B42A7">
          <w:rPr>
            <w:rFonts w:ascii="Times New Roman" w:hAnsi="Times New Roman" w:cs="Times New Roman"/>
            <w:color w:val="000000" w:themeColor="text1"/>
            <w:rPrChange w:id="9655" w:author="Ruijie Xu" w:date="2022-03-10T12:31:00Z">
              <w:rPr>
                <w:color w:val="000000" w:themeColor="text1"/>
              </w:rPr>
            </w:rPrChange>
          </w:rPr>
          <w:t xml:space="preserve"> </w:t>
        </w:r>
        <w:del w:id="9656" w:author="Liliana Salvador" w:date="2022-02-26T19:53:00Z">
          <w:r w:rsidR="00580E1E" w:rsidRPr="002B42A7" w:rsidDel="004B4B3C">
            <w:rPr>
              <w:rFonts w:ascii="Times New Roman" w:hAnsi="Times New Roman" w:cs="Times New Roman"/>
              <w:color w:val="000000" w:themeColor="text1"/>
              <w:rPrChange w:id="9657" w:author="Ruijie Xu" w:date="2022-03-10T12:31:00Z">
                <w:rPr>
                  <w:color w:val="000000" w:themeColor="text1"/>
                </w:rPr>
              </w:rPrChange>
            </w:rPr>
            <w:delText>were</w:delText>
          </w:r>
        </w:del>
      </w:ins>
      <w:ins w:id="9658" w:author="Liliana Salvador" w:date="2022-02-26T19:53:00Z">
        <w:r w:rsidR="004B4B3C" w:rsidRPr="002B42A7">
          <w:rPr>
            <w:rFonts w:ascii="Times New Roman" w:hAnsi="Times New Roman" w:cs="Times New Roman"/>
            <w:color w:val="000000" w:themeColor="text1"/>
            <w:rPrChange w:id="9659" w:author="Ruijie Xu" w:date="2022-03-10T12:31:00Z">
              <w:rPr>
                <w:color w:val="000000" w:themeColor="text1"/>
              </w:rPr>
            </w:rPrChange>
          </w:rPr>
          <w:t>are</w:t>
        </w:r>
      </w:ins>
      <w:ins w:id="9660" w:author="Ruijie Xu" w:date="2022-01-28T14:22:00Z">
        <w:r w:rsidR="00580E1E" w:rsidRPr="002B42A7">
          <w:rPr>
            <w:rFonts w:ascii="Times New Roman" w:hAnsi="Times New Roman" w:cs="Times New Roman"/>
            <w:color w:val="000000" w:themeColor="text1"/>
            <w:rPrChange w:id="9661" w:author="Ruijie Xu" w:date="2022-03-10T12:31:00Z">
              <w:rPr>
                <w:color w:val="000000" w:themeColor="text1"/>
              </w:rPr>
            </w:rPrChange>
          </w:rPr>
          <w:t xml:space="preserve"> </w:t>
        </w:r>
      </w:ins>
      <w:ins w:id="9662" w:author="Liliana Salvador" w:date="2022-02-26T19:53:00Z">
        <w:r w:rsidR="004B4B3C" w:rsidRPr="002B42A7">
          <w:rPr>
            <w:rFonts w:ascii="Times New Roman" w:hAnsi="Times New Roman" w:cs="Times New Roman"/>
            <w:color w:val="000000" w:themeColor="text1"/>
            <w:rPrChange w:id="9663" w:author="Ruijie Xu" w:date="2022-03-10T12:31:00Z">
              <w:rPr>
                <w:color w:val="000000" w:themeColor="text1"/>
              </w:rPr>
            </w:rPrChange>
          </w:rPr>
          <w:t xml:space="preserve">freely </w:t>
        </w:r>
      </w:ins>
      <w:ins w:id="9664" w:author="Ruijie Xu" w:date="2022-01-28T14:22:00Z">
        <w:r w:rsidR="00580E1E" w:rsidRPr="002B42A7">
          <w:rPr>
            <w:rFonts w:ascii="Times New Roman" w:hAnsi="Times New Roman" w:cs="Times New Roman"/>
            <w:color w:val="000000" w:themeColor="text1"/>
            <w:rPrChange w:id="9665" w:author="Ruijie Xu" w:date="2022-03-10T12:31:00Z">
              <w:rPr>
                <w:color w:val="000000" w:themeColor="text1"/>
              </w:rPr>
            </w:rPrChange>
          </w:rPr>
          <w:t xml:space="preserve">available </w:t>
        </w:r>
        <w:del w:id="9666" w:author="Liliana Salvador" w:date="2022-02-26T19:53:00Z">
          <w:r w:rsidR="00580E1E" w:rsidRPr="002B42A7" w:rsidDel="004B4B3C">
            <w:rPr>
              <w:rFonts w:ascii="Times New Roman" w:hAnsi="Times New Roman" w:cs="Times New Roman"/>
              <w:color w:val="000000" w:themeColor="text1"/>
              <w:rPrChange w:id="9667" w:author="Ruijie Xu" w:date="2022-03-10T12:31:00Z">
                <w:rPr>
                  <w:color w:val="000000" w:themeColor="text1"/>
                </w:rPr>
              </w:rPrChange>
            </w:rPr>
            <w:delText xml:space="preserve">freely </w:delText>
          </w:r>
        </w:del>
        <w:del w:id="9668" w:author="Rajeev, Sree" w:date="2022-03-03T11:36:00Z">
          <w:r w:rsidR="00580E1E" w:rsidRPr="002B42A7" w:rsidDel="00B1228A">
            <w:rPr>
              <w:rFonts w:ascii="Times New Roman" w:hAnsi="Times New Roman" w:cs="Times New Roman"/>
              <w:color w:val="000000" w:themeColor="text1"/>
              <w:rPrChange w:id="9669"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670" w:author="Ruijie Xu" w:date="2022-03-10T12:31:00Z">
              <w:rPr>
                <w:color w:val="000000" w:themeColor="text1"/>
              </w:rPr>
            </w:rPrChange>
          </w:rPr>
          <w:t xml:space="preserve"> online</w:t>
        </w:r>
      </w:ins>
      <w:ins w:id="9671" w:author="Ruijie Xu" w:date="2022-01-28T14:23:00Z">
        <w:r w:rsidR="00580E1E" w:rsidRPr="002B42A7">
          <w:rPr>
            <w:rFonts w:ascii="Times New Roman" w:hAnsi="Times New Roman" w:cs="Times New Roman"/>
            <w:color w:val="000000" w:themeColor="text1"/>
            <w:rPrChange w:id="9672" w:author="Ruijie Xu" w:date="2022-03-10T12:31:00Z">
              <w:rPr>
                <w:color w:val="000000" w:themeColor="text1"/>
              </w:rPr>
            </w:rPrChange>
          </w:rPr>
          <w:t xml:space="preserve">, </w:t>
        </w:r>
      </w:ins>
      <w:ins w:id="9673" w:author="Rajeev, Sree" w:date="2022-03-03T11:36:00Z">
        <w:r w:rsidR="00B1228A" w:rsidRPr="002B42A7">
          <w:rPr>
            <w:rFonts w:ascii="Times New Roman" w:hAnsi="Times New Roman" w:cs="Times New Roman"/>
            <w:color w:val="000000" w:themeColor="text1"/>
            <w:rPrChange w:id="9674" w:author="Ruijie Xu" w:date="2022-03-10T12:31:00Z">
              <w:rPr>
                <w:color w:val="000000" w:themeColor="text1"/>
              </w:rPr>
            </w:rPrChange>
          </w:rPr>
          <w:t>and minimize</w:t>
        </w:r>
        <w:del w:id="9675" w:author="Liliana Salvador" w:date="2022-03-08T20:20:00Z">
          <w:r w:rsidR="00B1228A" w:rsidRPr="002B42A7" w:rsidDel="003F63F2">
            <w:rPr>
              <w:rFonts w:ascii="Times New Roman" w:hAnsi="Times New Roman" w:cs="Times New Roman"/>
              <w:color w:val="000000" w:themeColor="text1"/>
              <w:rPrChange w:id="9676"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677" w:author="Ruijie Xu" w:date="2022-03-10T12:31:00Z">
              <w:rPr>
                <w:color w:val="000000" w:themeColor="text1"/>
              </w:rPr>
            </w:rPrChange>
          </w:rPr>
          <w:t xml:space="preserve"> </w:t>
        </w:r>
      </w:ins>
      <w:ins w:id="9678" w:author="Ruijie Xu" w:date="2022-01-28T14:23:00Z">
        <w:del w:id="9679" w:author="Liliana Salvador" w:date="2022-02-26T19:53:00Z">
          <w:r w:rsidR="00580E1E" w:rsidRPr="002B42A7" w:rsidDel="004B4B3C">
            <w:rPr>
              <w:rFonts w:ascii="Times New Roman" w:hAnsi="Times New Roman" w:cs="Times New Roman"/>
              <w:color w:val="000000" w:themeColor="text1"/>
              <w:rPrChange w:id="9680" w:author="Ruijie Xu" w:date="2022-03-10T12:31:00Z">
                <w:rPr>
                  <w:color w:val="000000" w:themeColor="text1"/>
                </w:rPr>
              </w:rPrChange>
            </w:rPr>
            <w:delText xml:space="preserve">and </w:delText>
          </w:r>
        </w:del>
        <w:del w:id="9681" w:author="Rajeev, Sree" w:date="2022-03-03T11:36:00Z">
          <w:r w:rsidR="00580E1E" w:rsidRPr="002B42A7" w:rsidDel="00B1228A">
            <w:rPr>
              <w:rFonts w:ascii="Times New Roman" w:hAnsi="Times New Roman" w:cs="Times New Roman"/>
              <w:color w:val="000000" w:themeColor="text1"/>
              <w:rPrChange w:id="9682"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9683" w:author="Ruijie Xu" w:date="2022-03-10T12:31:00Z">
              <w:rPr>
                <w:color w:val="000000" w:themeColor="text1"/>
              </w:rPr>
            </w:rPrChange>
          </w:rPr>
          <w:t xml:space="preserve">the workload of building a database from scratch. However, all three </w:t>
        </w:r>
      </w:ins>
      <w:ins w:id="9684" w:author="Ruijie Xu" w:date="2022-03-04T12:46:00Z">
        <w:r w:rsidR="00942DE7" w:rsidRPr="002B42A7">
          <w:rPr>
            <w:rFonts w:ascii="Times New Roman" w:hAnsi="Times New Roman" w:cs="Times New Roman"/>
            <w:color w:val="000000" w:themeColor="text1"/>
            <w:rPrChange w:id="9685" w:author="Ruijie Xu" w:date="2022-03-10T12:31:00Z">
              <w:rPr>
                <w:color w:val="000000" w:themeColor="text1"/>
              </w:rPr>
            </w:rPrChange>
          </w:rPr>
          <w:t>DB</w:t>
        </w:r>
      </w:ins>
      <w:ins w:id="9686" w:author="Ruijie Xu" w:date="2022-01-28T14:23:00Z">
        <w:r w:rsidR="00580E1E" w:rsidRPr="002B42A7">
          <w:rPr>
            <w:rFonts w:ascii="Times New Roman" w:hAnsi="Times New Roman" w:cs="Times New Roman"/>
            <w:color w:val="000000" w:themeColor="text1"/>
            <w:rPrChange w:id="9687" w:author="Ruijie Xu" w:date="2022-03-10T12:31:00Z">
              <w:rPr>
                <w:color w:val="000000" w:themeColor="text1"/>
              </w:rPr>
            </w:rPrChange>
          </w:rPr>
          <w:t>s mentioned above</w:t>
        </w:r>
        <w:del w:id="9688" w:author="Liliana Salvador" w:date="2022-02-26T19:54:00Z">
          <w:r w:rsidR="00580E1E" w:rsidRPr="002B42A7" w:rsidDel="004B4B3C">
            <w:rPr>
              <w:rFonts w:ascii="Times New Roman" w:hAnsi="Times New Roman" w:cs="Times New Roman"/>
              <w:color w:val="000000" w:themeColor="text1"/>
              <w:rPrChange w:id="9689"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9690" w:author="Ruijie Xu" w:date="2022-03-10T12:31:00Z">
              <w:rPr>
                <w:color w:val="000000" w:themeColor="text1"/>
              </w:rPr>
            </w:rPrChange>
          </w:rPr>
          <w:t xml:space="preserve"> included </w:t>
        </w:r>
      </w:ins>
      <w:ins w:id="9691" w:author="Liliana Salvador" w:date="2022-02-26T19:54:00Z">
        <w:r w:rsidR="004B4B3C" w:rsidRPr="002B42A7">
          <w:rPr>
            <w:rFonts w:ascii="Times New Roman" w:hAnsi="Times New Roman" w:cs="Times New Roman"/>
            <w:color w:val="000000" w:themeColor="text1"/>
            <w:rPrChange w:id="9692" w:author="Ruijie Xu" w:date="2022-03-10T12:31:00Z">
              <w:rPr>
                <w:color w:val="000000" w:themeColor="text1"/>
              </w:rPr>
            </w:rPrChange>
          </w:rPr>
          <w:t xml:space="preserve">the </w:t>
        </w:r>
      </w:ins>
      <w:ins w:id="9693" w:author="Ruijie Xu" w:date="2022-01-28T14:24:00Z">
        <w:r w:rsidR="00580E1E" w:rsidRPr="002B42A7">
          <w:rPr>
            <w:rFonts w:ascii="Times New Roman" w:hAnsi="Times New Roman" w:cs="Times New Roman"/>
            <w:color w:val="000000" w:themeColor="text1"/>
            <w:rPrChange w:id="9694" w:author="Ruijie Xu" w:date="2022-03-10T12:31:00Z">
              <w:rPr>
                <w:color w:val="000000" w:themeColor="text1"/>
              </w:rPr>
            </w:rPrChange>
          </w:rPr>
          <w:t xml:space="preserve">human genome as the only Eukaryotic genome in the </w:t>
        </w:r>
      </w:ins>
      <w:ins w:id="9695" w:author="Ruijie Xu" w:date="2022-03-04T12:46:00Z">
        <w:r w:rsidR="00942DE7" w:rsidRPr="002B42A7">
          <w:rPr>
            <w:rFonts w:ascii="Times New Roman" w:hAnsi="Times New Roman" w:cs="Times New Roman"/>
            <w:color w:val="000000" w:themeColor="text1"/>
            <w:rPrChange w:id="9696" w:author="Ruijie Xu" w:date="2022-03-10T12:31:00Z">
              <w:rPr>
                <w:color w:val="000000" w:themeColor="text1"/>
              </w:rPr>
            </w:rPrChange>
          </w:rPr>
          <w:t>DB</w:t>
        </w:r>
      </w:ins>
      <w:ins w:id="9697" w:author="Ruijie Xu" w:date="2022-01-28T14:24:00Z">
        <w:r w:rsidR="00580E1E" w:rsidRPr="002B42A7">
          <w:rPr>
            <w:rFonts w:ascii="Times New Roman" w:hAnsi="Times New Roman" w:cs="Times New Roman"/>
            <w:color w:val="000000" w:themeColor="text1"/>
            <w:rPrChange w:id="9698" w:author="Ruijie Xu" w:date="2022-03-10T12:31:00Z">
              <w:rPr>
                <w:color w:val="000000" w:themeColor="text1"/>
              </w:rPr>
            </w:rPrChange>
          </w:rPr>
          <w:t xml:space="preserve">, which </w:t>
        </w:r>
        <w:del w:id="9699" w:author="Liliana Salvador" w:date="2022-02-26T19:54:00Z">
          <w:r w:rsidR="00580E1E" w:rsidRPr="002B42A7" w:rsidDel="004B4B3C">
            <w:rPr>
              <w:rFonts w:ascii="Times New Roman" w:hAnsi="Times New Roman" w:cs="Times New Roman"/>
              <w:color w:val="000000" w:themeColor="text1"/>
              <w:rPrChange w:id="9700" w:author="Ruijie Xu" w:date="2022-03-10T12:31:00Z">
                <w:rPr>
                  <w:color w:val="000000" w:themeColor="text1"/>
                </w:rPr>
              </w:rPrChange>
            </w:rPr>
            <w:delText>are</w:delText>
          </w:r>
        </w:del>
      </w:ins>
      <w:ins w:id="9701" w:author="Liliana Salvador" w:date="2022-02-26T19:54:00Z">
        <w:r w:rsidR="004B4B3C" w:rsidRPr="002B42A7">
          <w:rPr>
            <w:rFonts w:ascii="Times New Roman" w:hAnsi="Times New Roman" w:cs="Times New Roman"/>
            <w:color w:val="000000" w:themeColor="text1"/>
            <w:rPrChange w:id="9702" w:author="Ruijie Xu" w:date="2022-03-10T12:31:00Z">
              <w:rPr>
                <w:color w:val="000000" w:themeColor="text1"/>
              </w:rPr>
            </w:rPrChange>
          </w:rPr>
          <w:t>is</w:t>
        </w:r>
      </w:ins>
      <w:ins w:id="9703" w:author="Ruijie Xu" w:date="2022-01-28T14:24:00Z">
        <w:r w:rsidR="00580E1E" w:rsidRPr="002B42A7">
          <w:rPr>
            <w:rFonts w:ascii="Times New Roman" w:hAnsi="Times New Roman" w:cs="Times New Roman"/>
            <w:color w:val="000000" w:themeColor="text1"/>
            <w:rPrChange w:id="9704" w:author="Ruijie Xu" w:date="2022-03-10T12:31:00Z">
              <w:rPr>
                <w:color w:val="000000" w:themeColor="text1"/>
              </w:rPr>
            </w:rPrChange>
          </w:rPr>
          <w:t xml:space="preserve"> not the host of our dataset. </w:t>
        </w:r>
      </w:ins>
      <w:ins w:id="9705" w:author="Ruijie Xu" w:date="2022-01-28T14:25:00Z">
        <w:r w:rsidR="00580E1E" w:rsidRPr="002B42A7">
          <w:rPr>
            <w:rFonts w:ascii="Times New Roman" w:hAnsi="Times New Roman" w:cs="Times New Roman"/>
            <w:color w:val="000000" w:themeColor="text1"/>
            <w:rPrChange w:id="9706" w:author="Ruijie Xu" w:date="2022-03-10T12:31:00Z">
              <w:rPr>
                <w:color w:val="000000" w:themeColor="text1"/>
              </w:rPr>
            </w:rPrChange>
          </w:rPr>
          <w:t xml:space="preserve">The biases introduced from host genomes included in the </w:t>
        </w:r>
        <w:del w:id="9707" w:author="Liliana Salvador" w:date="2022-02-26T19:54:00Z">
          <w:r w:rsidR="00580E1E" w:rsidRPr="002B42A7" w:rsidDel="004B4B3C">
            <w:rPr>
              <w:rFonts w:ascii="Times New Roman" w:hAnsi="Times New Roman" w:cs="Times New Roman"/>
              <w:color w:val="000000" w:themeColor="text1"/>
              <w:rPrChange w:id="9708" w:author="Ruijie Xu" w:date="2022-03-10T12:31:00Z">
                <w:rPr>
                  <w:color w:val="000000" w:themeColor="text1"/>
                </w:rPr>
              </w:rPrChange>
            </w:rPr>
            <w:delText>database</w:delText>
          </w:r>
        </w:del>
      </w:ins>
      <w:ins w:id="9709" w:author="Liliana Salvador" w:date="2022-02-26T19:54:00Z">
        <w:r w:rsidR="004B4B3C" w:rsidRPr="002B42A7">
          <w:rPr>
            <w:rFonts w:ascii="Times New Roman" w:hAnsi="Times New Roman" w:cs="Times New Roman"/>
            <w:color w:val="000000" w:themeColor="text1"/>
            <w:rPrChange w:id="9710" w:author="Ruijie Xu" w:date="2022-03-10T12:31:00Z">
              <w:rPr>
                <w:color w:val="000000" w:themeColor="text1"/>
              </w:rPr>
            </w:rPrChange>
          </w:rPr>
          <w:t>DB</w:t>
        </w:r>
      </w:ins>
      <w:ins w:id="9711" w:author="Ruijie Xu" w:date="2022-01-28T14:25:00Z">
        <w:r w:rsidR="00580E1E" w:rsidRPr="002B42A7">
          <w:rPr>
            <w:rFonts w:ascii="Times New Roman" w:hAnsi="Times New Roman" w:cs="Times New Roman"/>
            <w:color w:val="000000" w:themeColor="text1"/>
            <w:rPrChange w:id="9712" w:author="Ruijie Xu" w:date="2022-03-10T12:31:00Z">
              <w:rPr>
                <w:color w:val="000000" w:themeColor="text1"/>
              </w:rPr>
            </w:rPrChange>
          </w:rPr>
          <w:t xml:space="preserve"> for metagenomics analysis ha</w:t>
        </w:r>
      </w:ins>
      <w:ins w:id="9713" w:author="Liliana Salvador" w:date="2022-02-26T19:54:00Z">
        <w:r w:rsidR="004B4B3C" w:rsidRPr="002B42A7">
          <w:rPr>
            <w:rFonts w:ascii="Times New Roman" w:hAnsi="Times New Roman" w:cs="Times New Roman"/>
            <w:color w:val="000000" w:themeColor="text1"/>
            <w:rPrChange w:id="9714" w:author="Ruijie Xu" w:date="2022-03-10T12:31:00Z">
              <w:rPr>
                <w:color w:val="000000" w:themeColor="text1"/>
              </w:rPr>
            </w:rPrChange>
          </w:rPr>
          <w:t>ve</w:t>
        </w:r>
      </w:ins>
      <w:ins w:id="9715" w:author="Ruijie Xu" w:date="2022-01-28T14:25:00Z">
        <w:del w:id="9716" w:author="Liliana Salvador" w:date="2022-02-26T19:54:00Z">
          <w:r w:rsidR="00580E1E" w:rsidRPr="002B42A7" w:rsidDel="004B4B3C">
            <w:rPr>
              <w:rFonts w:ascii="Times New Roman" w:hAnsi="Times New Roman" w:cs="Times New Roman"/>
              <w:color w:val="000000" w:themeColor="text1"/>
              <w:rPrChange w:id="9717"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9718" w:author="Ruijie Xu" w:date="2022-03-10T12:31:00Z">
              <w:rPr>
                <w:color w:val="000000" w:themeColor="text1"/>
              </w:rPr>
            </w:rPrChange>
          </w:rPr>
          <w:t xml:space="preserve"> been address</w:t>
        </w:r>
      </w:ins>
      <w:ins w:id="9719" w:author="Ruijie Xu" w:date="2022-03-04T12:46:00Z">
        <w:r w:rsidR="00942DE7" w:rsidRPr="002B42A7">
          <w:rPr>
            <w:rFonts w:ascii="Times New Roman" w:hAnsi="Times New Roman" w:cs="Times New Roman"/>
            <w:color w:val="000000" w:themeColor="text1"/>
            <w:rPrChange w:id="9720" w:author="Ruijie Xu" w:date="2022-03-10T12:31:00Z">
              <w:rPr>
                <w:color w:val="000000" w:themeColor="text1"/>
              </w:rPr>
            </w:rPrChange>
          </w:rPr>
          <w:t>ed</w:t>
        </w:r>
      </w:ins>
      <w:ins w:id="9721" w:author="Ruijie Xu" w:date="2022-01-28T14:25:00Z">
        <w:r w:rsidR="00580E1E" w:rsidRPr="002B42A7">
          <w:rPr>
            <w:rFonts w:ascii="Times New Roman" w:hAnsi="Times New Roman" w:cs="Times New Roman"/>
            <w:color w:val="000000" w:themeColor="text1"/>
            <w:rPrChange w:id="9722" w:author="Ruijie Xu" w:date="2022-03-10T12:31:00Z">
              <w:rPr>
                <w:color w:val="000000" w:themeColor="text1"/>
              </w:rPr>
            </w:rPrChange>
          </w:rPr>
          <w:t xml:space="preserve"> previously</w:t>
        </w:r>
      </w:ins>
      <w:ins w:id="9723" w:author="Ruijie Xu" w:date="2022-01-28T14:26:00Z">
        <w:r w:rsidR="00580E1E" w:rsidRPr="002B42A7">
          <w:rPr>
            <w:rFonts w:ascii="Times New Roman" w:hAnsi="Times New Roman" w:cs="Times New Roman"/>
            <w:color w:val="000000" w:themeColor="text1"/>
            <w:rPrChange w:id="9724" w:author="Ruijie Xu" w:date="2022-03-10T12:31:00Z">
              <w:rPr>
                <w:color w:val="000000" w:themeColor="text1"/>
              </w:rPr>
            </w:rPrChange>
          </w:rPr>
          <w:t xml:space="preserve"> </w:t>
        </w:r>
      </w:ins>
      <w:ins w:id="9725" w:author="Ruijie Xu" w:date="2022-01-28T14:36:00Z">
        <w:r w:rsidR="005E1269" w:rsidRPr="002B42A7">
          <w:rPr>
            <w:rFonts w:ascii="Times New Roman" w:hAnsi="Times New Roman" w:cs="Times New Roman"/>
            <w:color w:val="000000" w:themeColor="text1"/>
            <w:rPrChange w:id="9726"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9727"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728" w:author="Ruijie Xu" w:date="2022-01-28T14:36:00Z">
        <w:r w:rsidR="005E1269" w:rsidRPr="002B42A7">
          <w:rPr>
            <w:rFonts w:ascii="Times New Roman" w:hAnsi="Times New Roman" w:cs="Times New Roman"/>
            <w:color w:val="000000" w:themeColor="text1"/>
            <w:rPrChange w:id="9729" w:author="Ruijie Xu" w:date="2022-03-10T12:31:00Z">
              <w:rPr>
                <w:color w:val="000000" w:themeColor="text1"/>
              </w:rPr>
            </w:rPrChange>
          </w:rPr>
          <w:fldChar w:fldCharType="separate"/>
        </w:r>
        <w:r w:rsidR="005E1269" w:rsidRPr="002B42A7">
          <w:rPr>
            <w:rFonts w:ascii="Times New Roman" w:hAnsi="Times New Roman" w:cs="Times New Roman"/>
            <w:color w:val="000000"/>
            <w:rPrChange w:id="9730" w:author="Ruijie Xu" w:date="2022-03-10T12:31:00Z">
              <w:rPr>
                <w:color w:val="000000"/>
              </w:rPr>
            </w:rPrChange>
          </w:rPr>
          <w:t xml:space="preserve">(Pereira-Marques </w:t>
        </w:r>
        <w:r w:rsidR="005E1269" w:rsidRPr="002B42A7">
          <w:rPr>
            <w:rFonts w:ascii="Times New Roman" w:hAnsi="Times New Roman" w:cs="Times New Roman"/>
            <w:i/>
            <w:iCs/>
            <w:color w:val="000000"/>
            <w:rPrChange w:id="9731" w:author="Ruijie Xu" w:date="2022-03-10T12:31:00Z">
              <w:rPr>
                <w:i/>
                <w:iCs/>
                <w:color w:val="000000"/>
              </w:rPr>
            </w:rPrChange>
          </w:rPr>
          <w:t>et al.</w:t>
        </w:r>
        <w:r w:rsidR="005E1269" w:rsidRPr="002B42A7">
          <w:rPr>
            <w:rFonts w:ascii="Times New Roman" w:hAnsi="Times New Roman" w:cs="Times New Roman"/>
            <w:color w:val="000000"/>
            <w:rPrChange w:id="9732" w:author="Ruijie Xu" w:date="2022-03-10T12:31:00Z">
              <w:rPr>
                <w:color w:val="000000"/>
              </w:rPr>
            </w:rPrChange>
          </w:rPr>
          <w:t>, 2019)</w:t>
        </w:r>
        <w:r w:rsidR="005E1269" w:rsidRPr="002B42A7">
          <w:rPr>
            <w:rFonts w:ascii="Times New Roman" w:hAnsi="Times New Roman" w:cs="Times New Roman"/>
            <w:color w:val="000000" w:themeColor="text1"/>
            <w:rPrChange w:id="9733"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9734" w:author="Ruijie Xu" w:date="2022-03-10T12:31:00Z">
              <w:rPr>
                <w:color w:val="000000" w:themeColor="text1"/>
              </w:rPr>
            </w:rPrChange>
          </w:rPr>
          <w:t>.</w:t>
        </w:r>
      </w:ins>
      <w:ins w:id="9735" w:author="Ruijie Xu" w:date="2022-01-28T14:26:00Z">
        <w:r w:rsidR="00580E1E" w:rsidRPr="002B42A7">
          <w:rPr>
            <w:rFonts w:ascii="Times New Roman" w:hAnsi="Times New Roman" w:cs="Times New Roman"/>
            <w:color w:val="000000" w:themeColor="text1"/>
            <w:rPrChange w:id="9736" w:author="Ruijie Xu" w:date="2022-03-10T12:31:00Z">
              <w:rPr>
                <w:color w:val="000000" w:themeColor="text1"/>
              </w:rPr>
            </w:rPrChange>
          </w:rPr>
          <w:t xml:space="preserve"> </w:t>
        </w:r>
        <w:del w:id="9737" w:author="Rajeev, Sree" w:date="2022-03-03T11:37:00Z">
          <w:r w:rsidR="00580E1E" w:rsidRPr="002B42A7" w:rsidDel="00B1228A">
            <w:rPr>
              <w:rFonts w:ascii="Times New Roman" w:hAnsi="Times New Roman" w:cs="Times New Roman"/>
              <w:color w:val="000000" w:themeColor="text1"/>
              <w:rPrChange w:id="9738" w:author="Ruijie Xu" w:date="2022-03-10T12:31:00Z">
                <w:rPr>
                  <w:color w:val="000000" w:themeColor="text1"/>
                </w:rPr>
              </w:rPrChange>
            </w:rPr>
            <w:delText>Therefore, we have built</w:delText>
          </w:r>
        </w:del>
      </w:ins>
      <w:ins w:id="9739" w:author="Rajeev, Sree" w:date="2022-03-03T11:37:00Z">
        <w:r w:rsidR="00B1228A" w:rsidRPr="002B42A7">
          <w:rPr>
            <w:rFonts w:ascii="Times New Roman" w:hAnsi="Times New Roman" w:cs="Times New Roman"/>
            <w:color w:val="000000" w:themeColor="text1"/>
            <w:rPrChange w:id="9740" w:author="Ruijie Xu" w:date="2022-03-10T12:31:00Z">
              <w:rPr>
                <w:color w:val="000000" w:themeColor="text1"/>
              </w:rPr>
            </w:rPrChange>
          </w:rPr>
          <w:t xml:space="preserve">Building </w:t>
        </w:r>
      </w:ins>
      <w:ins w:id="9741" w:author="Ruijie Xu" w:date="2022-01-28T14:26:00Z">
        <w:r w:rsidR="00580E1E" w:rsidRPr="002B42A7">
          <w:rPr>
            <w:rFonts w:ascii="Times New Roman" w:hAnsi="Times New Roman" w:cs="Times New Roman"/>
            <w:color w:val="000000" w:themeColor="text1"/>
            <w:rPrChange w:id="9742" w:author="Ruijie Xu" w:date="2022-03-10T12:31:00Z">
              <w:rPr>
                <w:color w:val="000000" w:themeColor="text1"/>
              </w:rPr>
            </w:rPrChange>
          </w:rPr>
          <w:t xml:space="preserve"> a separate </w:t>
        </w:r>
        <w:del w:id="9743" w:author="Liliana Salvador" w:date="2022-02-26T19:55:00Z">
          <w:r w:rsidR="00580E1E" w:rsidRPr="002B42A7" w:rsidDel="004B4B3C">
            <w:rPr>
              <w:rFonts w:ascii="Times New Roman" w:hAnsi="Times New Roman" w:cs="Times New Roman"/>
              <w:color w:val="000000" w:themeColor="text1"/>
              <w:rPrChange w:id="9744" w:author="Ruijie Xu" w:date="2022-03-10T12:31:00Z">
                <w:rPr>
                  <w:color w:val="000000" w:themeColor="text1"/>
                </w:rPr>
              </w:rPrChange>
            </w:rPr>
            <w:delText>database</w:delText>
          </w:r>
        </w:del>
      </w:ins>
      <w:ins w:id="9745" w:author="Liliana Salvador" w:date="2022-02-26T19:55:00Z">
        <w:r w:rsidR="004B4B3C" w:rsidRPr="002B42A7">
          <w:rPr>
            <w:rFonts w:ascii="Times New Roman" w:hAnsi="Times New Roman" w:cs="Times New Roman"/>
            <w:color w:val="000000" w:themeColor="text1"/>
            <w:rPrChange w:id="9746" w:author="Ruijie Xu" w:date="2022-03-10T12:31:00Z">
              <w:rPr>
                <w:color w:val="000000" w:themeColor="text1"/>
              </w:rPr>
            </w:rPrChange>
          </w:rPr>
          <w:t>DB</w:t>
        </w:r>
      </w:ins>
      <w:ins w:id="9747" w:author="Ruijie Xu" w:date="2022-01-28T14:26:00Z">
        <w:r w:rsidR="00580E1E" w:rsidRPr="002B42A7">
          <w:rPr>
            <w:rFonts w:ascii="Times New Roman" w:hAnsi="Times New Roman" w:cs="Times New Roman"/>
            <w:color w:val="000000" w:themeColor="text1"/>
            <w:rPrChange w:id="9748" w:author="Ruijie Xu" w:date="2022-03-10T12:31:00Z">
              <w:rPr>
                <w:color w:val="000000" w:themeColor="text1"/>
              </w:rPr>
            </w:rPrChange>
          </w:rPr>
          <w:t xml:space="preserve"> </w:t>
        </w:r>
      </w:ins>
      <w:ins w:id="9749" w:author="Liliana Salvador" w:date="2022-02-26T19:55:00Z">
        <w:r w:rsidR="004B4B3C" w:rsidRPr="002B42A7">
          <w:rPr>
            <w:rFonts w:ascii="Times New Roman" w:hAnsi="Times New Roman" w:cs="Times New Roman"/>
            <w:color w:val="000000" w:themeColor="text1"/>
            <w:rPrChange w:id="9750" w:author="Ruijie Xu" w:date="2022-03-10T12:31:00Z">
              <w:rPr>
                <w:color w:val="000000" w:themeColor="text1"/>
              </w:rPr>
            </w:rPrChange>
          </w:rPr>
          <w:t xml:space="preserve">(customized database for our dataset) </w:t>
        </w:r>
      </w:ins>
      <w:ins w:id="9751" w:author="Ruijie Xu" w:date="2022-01-28T14:26:00Z">
        <w:r w:rsidR="00580E1E" w:rsidRPr="002B42A7">
          <w:rPr>
            <w:rFonts w:ascii="Times New Roman" w:hAnsi="Times New Roman" w:cs="Times New Roman"/>
            <w:color w:val="000000" w:themeColor="text1"/>
            <w:rPrChange w:id="9752" w:author="Ruijie Xu" w:date="2022-03-10T12:31:00Z">
              <w:rPr>
                <w:color w:val="000000" w:themeColor="text1"/>
              </w:rPr>
            </w:rPrChange>
          </w:rPr>
          <w:t>with the inclusion of the two R</w:t>
        </w:r>
      </w:ins>
      <w:ins w:id="9753" w:author="Ruijie Xu" w:date="2022-01-28T14:27:00Z">
        <w:r w:rsidR="00580E1E" w:rsidRPr="002B42A7">
          <w:rPr>
            <w:rFonts w:ascii="Times New Roman" w:hAnsi="Times New Roman" w:cs="Times New Roman"/>
            <w:color w:val="000000" w:themeColor="text1"/>
            <w:rPrChange w:id="9754" w:author="Ruijie Xu" w:date="2022-03-10T12:31:00Z">
              <w:rPr>
                <w:color w:val="000000" w:themeColor="text1"/>
              </w:rPr>
            </w:rPrChange>
          </w:rPr>
          <w:t>attus hosts genomes</w:t>
        </w:r>
      </w:ins>
      <w:ins w:id="9755" w:author="Ruijie Xu" w:date="2022-01-28T14:28:00Z">
        <w:r w:rsidR="00501658" w:rsidRPr="002B42A7">
          <w:rPr>
            <w:rFonts w:ascii="Times New Roman" w:hAnsi="Times New Roman" w:cs="Times New Roman"/>
            <w:color w:val="000000" w:themeColor="text1"/>
            <w:rPrChange w:id="9756" w:author="Ruijie Xu" w:date="2022-03-10T12:31:00Z">
              <w:rPr>
                <w:color w:val="000000" w:themeColor="text1"/>
              </w:rPr>
            </w:rPrChange>
          </w:rPr>
          <w:t xml:space="preserve"> on top of the standard </w:t>
        </w:r>
      </w:ins>
      <w:ins w:id="9757" w:author="Liliana Salvador" w:date="2022-02-26T19:55:00Z">
        <w:r w:rsidR="004B4B3C" w:rsidRPr="002B42A7">
          <w:rPr>
            <w:rFonts w:ascii="Times New Roman" w:hAnsi="Times New Roman" w:cs="Times New Roman"/>
            <w:color w:val="000000" w:themeColor="text1"/>
            <w:rPrChange w:id="9758" w:author="Ruijie Xu" w:date="2022-03-10T12:31:00Z">
              <w:rPr>
                <w:color w:val="000000" w:themeColor="text1"/>
              </w:rPr>
            </w:rPrChange>
          </w:rPr>
          <w:t>DB</w:t>
        </w:r>
      </w:ins>
      <w:ins w:id="9759" w:author="Rajeev, Sree" w:date="2022-03-03T11:37:00Z">
        <w:r w:rsidR="00B1228A" w:rsidRPr="002B42A7">
          <w:rPr>
            <w:rFonts w:ascii="Times New Roman" w:hAnsi="Times New Roman" w:cs="Times New Roman"/>
            <w:color w:val="000000" w:themeColor="text1"/>
            <w:rPrChange w:id="9760" w:author="Ruijie Xu" w:date="2022-03-10T12:31:00Z">
              <w:rPr>
                <w:color w:val="000000" w:themeColor="text1"/>
              </w:rPr>
            </w:rPrChange>
          </w:rPr>
          <w:t xml:space="preserve"> corrected this issue</w:t>
        </w:r>
      </w:ins>
      <w:ins w:id="9761" w:author="Ruijie Xu" w:date="2022-01-28T14:28:00Z">
        <w:del w:id="9762" w:author="Liliana Salvador" w:date="2022-02-26T19:55:00Z">
          <w:r w:rsidR="00501658" w:rsidRPr="002B42A7" w:rsidDel="004B4B3C">
            <w:rPr>
              <w:rFonts w:ascii="Times New Roman" w:hAnsi="Times New Roman" w:cs="Times New Roman"/>
              <w:color w:val="000000" w:themeColor="text1"/>
              <w:rPrChange w:id="9763" w:author="Ruijie Xu" w:date="2022-03-10T12:31:00Z">
                <w:rPr>
                  <w:color w:val="000000" w:themeColor="text1"/>
                </w:rPr>
              </w:rPrChange>
            </w:rPr>
            <w:delText>database</w:delText>
          </w:r>
        </w:del>
      </w:ins>
      <w:ins w:id="9764" w:author="Ruijie Xu" w:date="2022-01-28T14:27:00Z">
        <w:del w:id="9765" w:author="Liliana Salvador" w:date="2022-02-26T19:55:00Z">
          <w:r w:rsidR="00501658" w:rsidRPr="002B42A7" w:rsidDel="004B4B3C">
            <w:rPr>
              <w:rFonts w:ascii="Times New Roman" w:hAnsi="Times New Roman" w:cs="Times New Roman"/>
              <w:color w:val="000000" w:themeColor="text1"/>
              <w:rPrChange w:id="9766"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9767" w:author="Ruijie Xu" w:date="2022-03-10T12:31:00Z">
              <w:rPr>
                <w:color w:val="000000" w:themeColor="text1"/>
              </w:rPr>
            </w:rPrChange>
          </w:rPr>
          <w:t xml:space="preserve">. </w:t>
        </w:r>
      </w:ins>
      <w:ins w:id="9768" w:author="Ruijie Xu" w:date="2022-01-28T14:30:00Z">
        <w:r w:rsidR="00231F8D" w:rsidRPr="002B42A7">
          <w:rPr>
            <w:rFonts w:ascii="Times New Roman" w:hAnsi="Times New Roman" w:cs="Times New Roman"/>
            <w:color w:val="000000" w:themeColor="text1"/>
            <w:rPrChange w:id="9769" w:author="Ruijie Xu" w:date="2022-03-10T12:31:00Z">
              <w:rPr>
                <w:color w:val="000000" w:themeColor="text1"/>
              </w:rPr>
            </w:rPrChange>
          </w:rPr>
          <w:t xml:space="preserve">We found that although the number of reads classified </w:t>
        </w:r>
      </w:ins>
      <w:ins w:id="9770" w:author="Ruijie Xu" w:date="2022-01-30T14:16:00Z">
        <w:r w:rsidR="00711005" w:rsidRPr="002B42A7">
          <w:rPr>
            <w:rFonts w:ascii="Times New Roman" w:hAnsi="Times New Roman" w:cs="Times New Roman"/>
            <w:color w:val="000000" w:themeColor="text1"/>
            <w:rPrChange w:id="9771" w:author="Ruijie Xu" w:date="2022-03-10T12:31:00Z">
              <w:rPr>
                <w:color w:val="000000" w:themeColor="text1"/>
              </w:rPr>
            </w:rPrChange>
          </w:rPr>
          <w:t xml:space="preserve">using different </w:t>
        </w:r>
        <w:del w:id="9772" w:author="Liliana Salvador" w:date="2022-02-26T19:55:00Z">
          <w:r w:rsidR="00711005" w:rsidRPr="002B42A7" w:rsidDel="003E13CF">
            <w:rPr>
              <w:rFonts w:ascii="Times New Roman" w:hAnsi="Times New Roman" w:cs="Times New Roman"/>
              <w:color w:val="000000" w:themeColor="text1"/>
              <w:rPrChange w:id="9773" w:author="Ruijie Xu" w:date="2022-03-10T12:31:00Z">
                <w:rPr>
                  <w:color w:val="000000" w:themeColor="text1"/>
                </w:rPr>
              </w:rPrChange>
            </w:rPr>
            <w:delText>databases</w:delText>
          </w:r>
        </w:del>
      </w:ins>
      <w:ins w:id="9774" w:author="Liliana Salvador" w:date="2022-02-26T19:55:00Z">
        <w:r w:rsidR="003E13CF" w:rsidRPr="002B42A7">
          <w:rPr>
            <w:rFonts w:ascii="Times New Roman" w:hAnsi="Times New Roman" w:cs="Times New Roman"/>
            <w:color w:val="000000" w:themeColor="text1"/>
            <w:rPrChange w:id="9775" w:author="Ruijie Xu" w:date="2022-03-10T12:31:00Z">
              <w:rPr>
                <w:color w:val="000000" w:themeColor="text1"/>
              </w:rPr>
            </w:rPrChange>
          </w:rPr>
          <w:t>DBs</w:t>
        </w:r>
      </w:ins>
      <w:ins w:id="9776" w:author="Ruijie Xu" w:date="2022-01-30T14:16:00Z">
        <w:r w:rsidR="00711005" w:rsidRPr="002B42A7">
          <w:rPr>
            <w:rFonts w:ascii="Times New Roman" w:hAnsi="Times New Roman" w:cs="Times New Roman"/>
            <w:color w:val="000000" w:themeColor="text1"/>
            <w:rPrChange w:id="9777" w:author="Ruijie Xu" w:date="2022-03-10T12:31:00Z">
              <w:rPr>
                <w:color w:val="000000" w:themeColor="text1"/>
              </w:rPr>
            </w:rPrChange>
          </w:rPr>
          <w:t xml:space="preserve"> </w:t>
        </w:r>
      </w:ins>
      <w:ins w:id="9778" w:author="Ruijie Xu" w:date="2022-01-28T14:31:00Z">
        <w:r w:rsidR="00231F8D" w:rsidRPr="002B42A7">
          <w:rPr>
            <w:rFonts w:ascii="Times New Roman" w:hAnsi="Times New Roman" w:cs="Times New Roman"/>
            <w:color w:val="000000" w:themeColor="text1"/>
            <w:rPrChange w:id="9779" w:author="Ruijie Xu" w:date="2022-03-10T12:31:00Z">
              <w:rPr>
                <w:color w:val="000000" w:themeColor="text1"/>
              </w:rPr>
            </w:rPrChange>
          </w:rPr>
          <w:t>differ</w:t>
        </w:r>
        <w:del w:id="9780" w:author="Liliana Salvador" w:date="2022-02-26T19:55:00Z">
          <w:r w:rsidR="00231F8D" w:rsidRPr="002B42A7" w:rsidDel="003E13CF">
            <w:rPr>
              <w:rFonts w:ascii="Times New Roman" w:hAnsi="Times New Roman" w:cs="Times New Roman"/>
              <w:color w:val="000000" w:themeColor="text1"/>
              <w:rPrChange w:id="9781" w:author="Ruijie Xu" w:date="2022-03-10T12:31:00Z">
                <w:rPr>
                  <w:color w:val="000000" w:themeColor="text1"/>
                </w:rPr>
              </w:rPrChange>
            </w:rPr>
            <w:delText>ent</w:delText>
          </w:r>
        </w:del>
        <w:r w:rsidR="00231F8D" w:rsidRPr="002B42A7">
          <w:rPr>
            <w:rFonts w:ascii="Times New Roman" w:hAnsi="Times New Roman" w:cs="Times New Roman"/>
            <w:color w:val="000000" w:themeColor="text1"/>
            <w:rPrChange w:id="9782" w:author="Ruijie Xu" w:date="2022-03-10T12:31:00Z">
              <w:rPr>
                <w:color w:val="000000" w:themeColor="text1"/>
              </w:rPr>
            </w:rPrChange>
          </w:rPr>
          <w:t xml:space="preserve"> significantly</w:t>
        </w:r>
      </w:ins>
      <w:ins w:id="9783" w:author="Liliana Salvador" w:date="2022-02-26T19:55:00Z">
        <w:r w:rsidR="003E13CF" w:rsidRPr="002B42A7">
          <w:rPr>
            <w:rFonts w:ascii="Times New Roman" w:hAnsi="Times New Roman" w:cs="Times New Roman"/>
            <w:color w:val="000000" w:themeColor="text1"/>
            <w:rPrChange w:id="9784" w:author="Ruijie Xu" w:date="2022-03-10T12:31:00Z">
              <w:rPr>
                <w:color w:val="000000" w:themeColor="text1"/>
              </w:rPr>
            </w:rPrChange>
          </w:rPr>
          <w:t xml:space="preserve"> </w:t>
        </w:r>
      </w:ins>
      <w:ins w:id="9785" w:author="Liliana Salvador" w:date="2022-02-26T19:56:00Z">
        <w:r w:rsidR="003E13CF" w:rsidRPr="002B42A7">
          <w:rPr>
            <w:rFonts w:ascii="Times New Roman" w:hAnsi="Times New Roman" w:cs="Times New Roman"/>
            <w:color w:val="000000" w:themeColor="text1"/>
            <w:rPrChange w:id="9786" w:author="Ruijie Xu" w:date="2022-03-10T12:31:00Z">
              <w:rPr>
                <w:color w:val="000000" w:themeColor="text1"/>
              </w:rPr>
            </w:rPrChange>
          </w:rPr>
          <w:t>from each other</w:t>
        </w:r>
      </w:ins>
      <w:ins w:id="9787" w:author="Ruijie Xu" w:date="2022-01-28T14:31:00Z">
        <w:r w:rsidR="00231F8D" w:rsidRPr="002B42A7">
          <w:rPr>
            <w:rFonts w:ascii="Times New Roman" w:hAnsi="Times New Roman" w:cs="Times New Roman"/>
            <w:color w:val="000000" w:themeColor="text1"/>
            <w:rPrChange w:id="9788" w:author="Ruijie Xu" w:date="2022-03-10T12:31:00Z">
              <w:rPr>
                <w:color w:val="000000" w:themeColor="text1"/>
              </w:rPr>
            </w:rPrChange>
          </w:rPr>
          <w:t xml:space="preserve">, the </w:t>
        </w:r>
      </w:ins>
      <w:ins w:id="9789" w:author="Ruijie Xu" w:date="2022-01-28T14:39:00Z">
        <w:r w:rsidR="00041873" w:rsidRPr="002B42A7">
          <w:rPr>
            <w:rFonts w:ascii="Times New Roman" w:hAnsi="Times New Roman" w:cs="Times New Roman"/>
            <w:color w:val="000000" w:themeColor="text1"/>
            <w:rPrChange w:id="9790" w:author="Ruijie Xu" w:date="2022-03-10T12:31:00Z">
              <w:rPr>
                <w:color w:val="000000" w:themeColor="text1"/>
              </w:rPr>
            </w:rPrChange>
          </w:rPr>
          <w:t>characterization</w:t>
        </w:r>
      </w:ins>
      <w:ins w:id="9791" w:author="Ruijie Xu" w:date="2022-01-28T14:32:00Z">
        <w:r w:rsidR="00231F8D" w:rsidRPr="002B42A7">
          <w:rPr>
            <w:rFonts w:ascii="Times New Roman" w:hAnsi="Times New Roman" w:cs="Times New Roman"/>
            <w:color w:val="000000" w:themeColor="text1"/>
            <w:rPrChange w:id="9792"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9793" w:author="Ruijie Xu" w:date="2022-03-10T12:31:00Z">
              <w:rPr>
                <w:color w:val="000000" w:themeColor="text1"/>
              </w:rPr>
            </w:rPrChange>
          </w:rPr>
          <w:t xml:space="preserve"> </w:t>
        </w:r>
      </w:ins>
      <w:ins w:id="9794" w:author="Ruijie Xu" w:date="2022-01-28T14:39:00Z">
        <w:del w:id="9795" w:author="Liliana Salvador" w:date="2022-02-26T19:56:00Z">
          <w:r w:rsidR="003E2F03" w:rsidRPr="002B42A7" w:rsidDel="003E13CF">
            <w:rPr>
              <w:rFonts w:ascii="Times New Roman" w:hAnsi="Times New Roman" w:cs="Times New Roman"/>
              <w:color w:val="000000" w:themeColor="text1"/>
              <w:rPrChange w:id="9796" w:author="Ruijie Xu" w:date="2022-03-10T12:31:00Z">
                <w:rPr>
                  <w:color w:val="000000" w:themeColor="text1"/>
                </w:rPr>
              </w:rPrChange>
            </w:rPr>
            <w:delText>won’t</w:delText>
          </w:r>
        </w:del>
      </w:ins>
      <w:ins w:id="9797" w:author="Liliana Salvador" w:date="2022-03-08T20:20:00Z">
        <w:r w:rsidR="003F63F2" w:rsidRPr="002B42A7">
          <w:rPr>
            <w:rFonts w:ascii="Times New Roman" w:hAnsi="Times New Roman" w:cs="Times New Roman"/>
            <w:color w:val="000000" w:themeColor="text1"/>
            <w:rPrChange w:id="9798" w:author="Ruijie Xu" w:date="2022-03-10T12:31:00Z">
              <w:rPr>
                <w:color w:val="000000" w:themeColor="text1"/>
              </w:rPr>
            </w:rPrChange>
          </w:rPr>
          <w:t>was</w:t>
        </w:r>
      </w:ins>
      <w:ins w:id="9799" w:author="Liliana Salvador" w:date="2022-03-08T20:21:00Z">
        <w:r w:rsidR="003F63F2" w:rsidRPr="002B42A7">
          <w:rPr>
            <w:rFonts w:ascii="Times New Roman" w:hAnsi="Times New Roman" w:cs="Times New Roman"/>
            <w:color w:val="000000" w:themeColor="text1"/>
            <w:rPrChange w:id="9800" w:author="Ruijie Xu" w:date="2022-03-10T12:31:00Z">
              <w:rPr>
                <w:color w:val="000000" w:themeColor="text1"/>
              </w:rPr>
            </w:rPrChange>
          </w:rPr>
          <w:t xml:space="preserve"> </w:t>
        </w:r>
      </w:ins>
      <w:ins w:id="9801" w:author="Liliana Salvador" w:date="2022-02-26T19:56:00Z">
        <w:r w:rsidR="003E13CF" w:rsidRPr="002B42A7">
          <w:rPr>
            <w:rFonts w:ascii="Times New Roman" w:hAnsi="Times New Roman" w:cs="Times New Roman"/>
            <w:color w:val="000000" w:themeColor="text1"/>
            <w:rPrChange w:id="9802" w:author="Ruijie Xu" w:date="2022-03-10T12:31:00Z">
              <w:rPr>
                <w:color w:val="000000" w:themeColor="text1"/>
              </w:rPr>
            </w:rPrChange>
          </w:rPr>
          <w:t>not</w:t>
        </w:r>
      </w:ins>
      <w:ins w:id="9803" w:author="Ruijie Xu" w:date="2022-01-28T14:39:00Z">
        <w:r w:rsidR="003E2F03" w:rsidRPr="002B42A7">
          <w:rPr>
            <w:rFonts w:ascii="Times New Roman" w:hAnsi="Times New Roman" w:cs="Times New Roman"/>
            <w:color w:val="000000" w:themeColor="text1"/>
            <w:rPrChange w:id="9804" w:author="Ruijie Xu" w:date="2022-03-10T12:31:00Z">
              <w:rPr>
                <w:color w:val="000000" w:themeColor="text1"/>
              </w:rPr>
            </w:rPrChange>
          </w:rPr>
          <w:t xml:space="preserve"> </w:t>
        </w:r>
        <w:del w:id="9805" w:author="Liliana Salvador" w:date="2022-03-08T20:21:00Z">
          <w:r w:rsidR="003E2F03" w:rsidRPr="002B42A7" w:rsidDel="003F63F2">
            <w:rPr>
              <w:rFonts w:ascii="Times New Roman" w:hAnsi="Times New Roman" w:cs="Times New Roman"/>
              <w:color w:val="000000" w:themeColor="text1"/>
              <w:rPrChange w:id="9806"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9807" w:author="Ruijie Xu" w:date="2022-03-10T12:31:00Z">
              <w:rPr>
                <w:color w:val="000000" w:themeColor="text1"/>
              </w:rPr>
            </w:rPrChange>
          </w:rPr>
          <w:t xml:space="preserve">largely biased by the </w:t>
        </w:r>
      </w:ins>
      <w:ins w:id="9808" w:author="Ruijie Xu" w:date="2022-01-28T14:33:00Z">
        <w:r w:rsidR="002C6C2D" w:rsidRPr="002B42A7">
          <w:rPr>
            <w:rFonts w:ascii="Times New Roman" w:hAnsi="Times New Roman" w:cs="Times New Roman"/>
            <w:color w:val="000000" w:themeColor="text1"/>
            <w:rPrChange w:id="9809" w:author="Ruijie Xu" w:date="2022-03-10T12:31:00Z">
              <w:rPr>
                <w:color w:val="000000" w:themeColor="text1"/>
              </w:rPr>
            </w:rPrChange>
          </w:rPr>
          <w:t>us</w:t>
        </w:r>
      </w:ins>
      <w:ins w:id="9810" w:author="Ruijie Xu" w:date="2022-01-28T14:39:00Z">
        <w:r w:rsidR="003E2F03" w:rsidRPr="002B42A7">
          <w:rPr>
            <w:rFonts w:ascii="Times New Roman" w:hAnsi="Times New Roman" w:cs="Times New Roman"/>
            <w:color w:val="000000" w:themeColor="text1"/>
            <w:rPrChange w:id="9811" w:author="Ruijie Xu" w:date="2022-03-10T12:31:00Z">
              <w:rPr>
                <w:color w:val="000000" w:themeColor="text1"/>
              </w:rPr>
            </w:rPrChange>
          </w:rPr>
          <w:t>e</w:t>
        </w:r>
      </w:ins>
      <w:ins w:id="9812" w:author="Ruijie Xu" w:date="2022-01-28T14:33:00Z">
        <w:r w:rsidR="002C6C2D" w:rsidRPr="002B42A7">
          <w:rPr>
            <w:rFonts w:ascii="Times New Roman" w:hAnsi="Times New Roman" w:cs="Times New Roman"/>
            <w:color w:val="000000" w:themeColor="text1"/>
            <w:rPrChange w:id="9813" w:author="Ruijie Xu" w:date="2022-03-10T12:31:00Z">
              <w:rPr>
                <w:color w:val="000000" w:themeColor="text1"/>
              </w:rPr>
            </w:rPrChange>
          </w:rPr>
          <w:t xml:space="preserve"> </w:t>
        </w:r>
      </w:ins>
      <w:ins w:id="9814" w:author="Liliana Salvador" w:date="2022-02-26T19:56:00Z">
        <w:r w:rsidR="003E13CF" w:rsidRPr="002B42A7">
          <w:rPr>
            <w:rFonts w:ascii="Times New Roman" w:hAnsi="Times New Roman" w:cs="Times New Roman"/>
            <w:color w:val="000000" w:themeColor="text1"/>
            <w:rPrChange w:id="9815" w:author="Ruijie Xu" w:date="2022-03-10T12:31:00Z">
              <w:rPr>
                <w:color w:val="000000" w:themeColor="text1"/>
              </w:rPr>
            </w:rPrChange>
          </w:rPr>
          <w:t xml:space="preserve">of </w:t>
        </w:r>
      </w:ins>
      <w:ins w:id="9816" w:author="Ruijie Xu" w:date="2022-01-28T14:33:00Z">
        <w:r w:rsidR="002C6C2D" w:rsidRPr="002B42A7">
          <w:rPr>
            <w:rFonts w:ascii="Times New Roman" w:hAnsi="Times New Roman" w:cs="Times New Roman"/>
            <w:color w:val="000000" w:themeColor="text1"/>
            <w:rPrChange w:id="9817" w:author="Ruijie Xu" w:date="2022-03-10T12:31:00Z">
              <w:rPr>
                <w:color w:val="000000" w:themeColor="text1"/>
              </w:rPr>
            </w:rPrChange>
          </w:rPr>
          <w:t xml:space="preserve">different </w:t>
        </w:r>
        <w:del w:id="9818" w:author="Liliana Salvador" w:date="2022-02-26T19:56:00Z">
          <w:r w:rsidR="002C6C2D" w:rsidRPr="002B42A7" w:rsidDel="003E13CF">
            <w:rPr>
              <w:rFonts w:ascii="Times New Roman" w:hAnsi="Times New Roman" w:cs="Times New Roman"/>
              <w:color w:val="000000" w:themeColor="text1"/>
              <w:rPrChange w:id="9819" w:author="Ruijie Xu" w:date="2022-03-10T12:31:00Z">
                <w:rPr>
                  <w:color w:val="000000" w:themeColor="text1"/>
                </w:rPr>
              </w:rPrChange>
            </w:rPr>
            <w:delText>databases</w:delText>
          </w:r>
        </w:del>
      </w:ins>
      <w:ins w:id="9820" w:author="Liliana Salvador" w:date="2022-02-26T19:56:00Z">
        <w:r w:rsidR="003E13CF" w:rsidRPr="002B42A7">
          <w:rPr>
            <w:rFonts w:ascii="Times New Roman" w:hAnsi="Times New Roman" w:cs="Times New Roman"/>
            <w:color w:val="000000" w:themeColor="text1"/>
            <w:rPrChange w:id="9821" w:author="Ruijie Xu" w:date="2022-03-10T12:31:00Z">
              <w:rPr>
                <w:color w:val="000000" w:themeColor="text1"/>
              </w:rPr>
            </w:rPrChange>
          </w:rPr>
          <w:t>DBs</w:t>
        </w:r>
      </w:ins>
      <w:ins w:id="9822" w:author="Ruijie Xu" w:date="2022-01-28T14:33:00Z">
        <w:r w:rsidR="002C6C2D" w:rsidRPr="002B42A7">
          <w:rPr>
            <w:rFonts w:ascii="Times New Roman" w:hAnsi="Times New Roman" w:cs="Times New Roman"/>
            <w:color w:val="000000" w:themeColor="text1"/>
            <w:rPrChange w:id="9823" w:author="Ruijie Xu" w:date="2022-03-10T12:31:00Z">
              <w:rPr>
                <w:color w:val="000000" w:themeColor="text1"/>
              </w:rPr>
            </w:rPrChange>
          </w:rPr>
          <w:t xml:space="preserve">. </w:t>
        </w:r>
      </w:ins>
      <w:ins w:id="9824" w:author="Ruijie Xu" w:date="2022-01-28T14:39:00Z">
        <w:r w:rsidR="00346254" w:rsidRPr="002B42A7">
          <w:rPr>
            <w:rFonts w:ascii="Times New Roman" w:hAnsi="Times New Roman" w:cs="Times New Roman"/>
            <w:color w:val="000000" w:themeColor="text1"/>
            <w:rPrChange w:id="9825" w:author="Ruijie Xu" w:date="2022-03-10T12:31:00Z">
              <w:rPr>
                <w:color w:val="000000" w:themeColor="text1"/>
              </w:rPr>
            </w:rPrChange>
          </w:rPr>
          <w:t>I</w:t>
        </w:r>
      </w:ins>
      <w:ins w:id="9826" w:author="Ruijie Xu" w:date="2022-01-28T14:40:00Z">
        <w:r w:rsidR="00346254" w:rsidRPr="002B42A7">
          <w:rPr>
            <w:rFonts w:ascii="Times New Roman" w:hAnsi="Times New Roman" w:cs="Times New Roman"/>
            <w:color w:val="000000" w:themeColor="text1"/>
            <w:rPrChange w:id="9827" w:author="Ruijie Xu" w:date="2022-03-10T12:31:00Z">
              <w:rPr>
                <w:color w:val="000000" w:themeColor="text1"/>
              </w:rPr>
            </w:rPrChange>
          </w:rPr>
          <w:t>n our analyses, o</w:t>
        </w:r>
      </w:ins>
      <w:ins w:id="9828" w:author="Ruijie Xu" w:date="2022-01-28T14:33:00Z">
        <w:r w:rsidR="002C6C2D" w:rsidRPr="002B42A7">
          <w:rPr>
            <w:rFonts w:ascii="Times New Roman" w:hAnsi="Times New Roman" w:cs="Times New Roman"/>
            <w:color w:val="000000" w:themeColor="text1"/>
            <w:rPrChange w:id="9829" w:author="Ruijie Xu" w:date="2022-03-10T12:31:00Z">
              <w:rPr>
                <w:color w:val="000000" w:themeColor="text1"/>
              </w:rPr>
            </w:rPrChange>
          </w:rPr>
          <w:t xml:space="preserve">nly the </w:t>
        </w:r>
      </w:ins>
      <w:ins w:id="9830" w:author="Ruijie Xu" w:date="2022-01-28T14:40:00Z">
        <w:r w:rsidR="00346254" w:rsidRPr="002B42A7">
          <w:rPr>
            <w:rFonts w:ascii="Times New Roman" w:hAnsi="Times New Roman" w:cs="Times New Roman"/>
            <w:color w:val="000000" w:themeColor="text1"/>
            <w:rPrChange w:id="9831" w:author="Ruijie Xu" w:date="2022-03-10T12:31:00Z">
              <w:rPr>
                <w:color w:val="000000" w:themeColor="text1"/>
              </w:rPr>
            </w:rPrChange>
          </w:rPr>
          <w:t>richness</w:t>
        </w:r>
        <w:r w:rsidR="009F32C2" w:rsidRPr="002B42A7">
          <w:rPr>
            <w:rFonts w:ascii="Times New Roman" w:hAnsi="Times New Roman" w:cs="Times New Roman"/>
            <w:color w:val="000000" w:themeColor="text1"/>
            <w:rPrChange w:id="9832" w:author="Ruijie Xu" w:date="2022-03-10T12:31:00Z">
              <w:rPr>
                <w:color w:val="000000" w:themeColor="text1"/>
              </w:rPr>
            </w:rPrChange>
          </w:rPr>
          <w:t>es of the samples</w:t>
        </w:r>
        <w:r w:rsidR="00346254" w:rsidRPr="002B42A7">
          <w:rPr>
            <w:rFonts w:ascii="Times New Roman" w:hAnsi="Times New Roman" w:cs="Times New Roman"/>
            <w:color w:val="000000" w:themeColor="text1"/>
            <w:rPrChange w:id="9833" w:author="Ruijie Xu" w:date="2022-03-10T12:31:00Z">
              <w:rPr>
                <w:color w:val="000000" w:themeColor="text1"/>
              </w:rPr>
            </w:rPrChange>
          </w:rPr>
          <w:t xml:space="preserve"> (</w:t>
        </w:r>
      </w:ins>
      <w:ins w:id="9834" w:author="Ruijie Xu" w:date="2022-01-28T14:33:00Z">
        <w:r w:rsidR="002C6C2D" w:rsidRPr="002B42A7">
          <w:rPr>
            <w:rFonts w:ascii="Times New Roman" w:hAnsi="Times New Roman" w:cs="Times New Roman"/>
            <w:color w:val="000000" w:themeColor="text1"/>
            <w:rPrChange w:id="9835" w:author="Ruijie Xu" w:date="2022-03-10T12:31:00Z">
              <w:rPr>
                <w:color w:val="000000" w:themeColor="text1"/>
              </w:rPr>
            </w:rPrChange>
          </w:rPr>
          <w:t>Shannon ind</w:t>
        </w:r>
      </w:ins>
      <w:ins w:id="9836" w:author="Ruijie Xu" w:date="2022-02-27T12:55:00Z">
        <w:r w:rsidR="003A1276" w:rsidRPr="002B42A7">
          <w:rPr>
            <w:rFonts w:ascii="Times New Roman" w:hAnsi="Times New Roman" w:cs="Times New Roman"/>
            <w:color w:val="000000" w:themeColor="text1"/>
            <w:rPrChange w:id="9837" w:author="Ruijie Xu" w:date="2022-03-10T12:31:00Z">
              <w:rPr>
                <w:color w:val="000000" w:themeColor="text1"/>
              </w:rPr>
            </w:rPrChange>
          </w:rPr>
          <w:t>ices</w:t>
        </w:r>
      </w:ins>
      <w:ins w:id="9838" w:author="Liliana Salvador" w:date="2022-02-26T19:56:00Z">
        <w:del w:id="9839" w:author="Ruijie Xu" w:date="2022-02-27T12:55:00Z">
          <w:r w:rsidR="003E13CF" w:rsidRPr="002B42A7" w:rsidDel="003A1276">
            <w:rPr>
              <w:rFonts w:ascii="Times New Roman" w:hAnsi="Times New Roman" w:cs="Times New Roman"/>
              <w:color w:val="000000" w:themeColor="text1"/>
              <w:rPrChange w:id="9840" w:author="Ruijie Xu" w:date="2022-03-10T12:31:00Z">
                <w:rPr>
                  <w:color w:val="000000" w:themeColor="text1"/>
                </w:rPr>
              </w:rPrChange>
            </w:rPr>
            <w:delText>exes</w:delText>
          </w:r>
        </w:del>
      </w:ins>
      <w:ins w:id="9841" w:author="Ruijie Xu" w:date="2022-01-28T14:33:00Z">
        <w:del w:id="9842" w:author="Liliana Salvador" w:date="2022-02-26T19:56:00Z">
          <w:r w:rsidR="002C6C2D" w:rsidRPr="002B42A7" w:rsidDel="003E13CF">
            <w:rPr>
              <w:rFonts w:ascii="Times New Roman" w:hAnsi="Times New Roman" w:cs="Times New Roman"/>
              <w:color w:val="000000" w:themeColor="text1"/>
              <w:rPrChange w:id="9843" w:author="Ruijie Xu" w:date="2022-03-10T12:31:00Z">
                <w:rPr>
                  <w:color w:val="000000" w:themeColor="text1"/>
                </w:rPr>
              </w:rPrChange>
            </w:rPr>
            <w:delText>ices</w:delText>
          </w:r>
        </w:del>
      </w:ins>
      <w:ins w:id="9844" w:author="Ruijie Xu" w:date="2022-01-28T14:40:00Z">
        <w:r w:rsidR="00346254" w:rsidRPr="002B42A7">
          <w:rPr>
            <w:rFonts w:ascii="Times New Roman" w:hAnsi="Times New Roman" w:cs="Times New Roman"/>
            <w:color w:val="000000" w:themeColor="text1"/>
            <w:rPrChange w:id="9845" w:author="Ruijie Xu" w:date="2022-03-10T12:31:00Z">
              <w:rPr>
                <w:color w:val="000000" w:themeColor="text1"/>
              </w:rPr>
            </w:rPrChange>
          </w:rPr>
          <w:t>)</w:t>
        </w:r>
      </w:ins>
      <w:ins w:id="9846" w:author="Ruijie Xu" w:date="2022-02-11T09:36:00Z">
        <w:r w:rsidR="00AE3AD8" w:rsidRPr="002B42A7">
          <w:rPr>
            <w:rFonts w:ascii="Times New Roman" w:hAnsi="Times New Roman" w:cs="Times New Roman"/>
            <w:color w:val="000000" w:themeColor="text1"/>
            <w:rPrChange w:id="9847" w:author="Ruijie Xu" w:date="2022-03-10T12:31:00Z">
              <w:rPr>
                <w:color w:val="000000" w:themeColor="text1"/>
              </w:rPr>
            </w:rPrChange>
          </w:rPr>
          <w:t>, which accounts for the rare species within the community</w:t>
        </w:r>
        <w:del w:id="9848" w:author="Liliana Salvador" w:date="2022-03-08T20:21:00Z">
          <w:r w:rsidR="00AE3AD8" w:rsidRPr="002B42A7" w:rsidDel="003F63F2">
            <w:rPr>
              <w:rFonts w:ascii="Times New Roman" w:hAnsi="Times New Roman" w:cs="Times New Roman"/>
              <w:color w:val="000000" w:themeColor="text1"/>
              <w:rPrChange w:id="9849" w:author="Ruijie Xu" w:date="2022-03-10T12:31:00Z">
                <w:rPr>
                  <w:color w:val="000000" w:themeColor="text1"/>
                </w:rPr>
              </w:rPrChange>
            </w:rPr>
            <w:delText>,</w:delText>
          </w:r>
        </w:del>
      </w:ins>
      <w:ins w:id="9850" w:author="Ruijie Xu" w:date="2022-01-28T14:33:00Z">
        <w:r w:rsidR="002C6C2D" w:rsidRPr="002B42A7">
          <w:rPr>
            <w:rFonts w:ascii="Times New Roman" w:hAnsi="Times New Roman" w:cs="Times New Roman"/>
            <w:color w:val="000000" w:themeColor="text1"/>
            <w:rPrChange w:id="9851" w:author="Ruijie Xu" w:date="2022-03-10T12:31:00Z">
              <w:rPr>
                <w:color w:val="000000" w:themeColor="text1"/>
              </w:rPr>
            </w:rPrChange>
          </w:rPr>
          <w:t xml:space="preserve"> obtained from </w:t>
        </w:r>
      </w:ins>
      <w:ins w:id="9852" w:author="Ruijie Xu" w:date="2022-01-28T14:40:00Z">
        <w:r w:rsidR="00441098" w:rsidRPr="002B42A7">
          <w:rPr>
            <w:rFonts w:ascii="Times New Roman" w:hAnsi="Times New Roman" w:cs="Times New Roman"/>
            <w:color w:val="000000" w:themeColor="text1"/>
            <w:rPrChange w:id="9853" w:author="Ruijie Xu" w:date="2022-03-10T12:31:00Z">
              <w:rPr>
                <w:color w:val="000000" w:themeColor="text1"/>
              </w:rPr>
            </w:rPrChange>
          </w:rPr>
          <w:t xml:space="preserve">the </w:t>
        </w:r>
      </w:ins>
      <w:ins w:id="9854" w:author="Ruijie Xu" w:date="2022-01-28T14:33:00Z">
        <w:r w:rsidR="002C6C2D" w:rsidRPr="002B42A7">
          <w:rPr>
            <w:rFonts w:ascii="Times New Roman" w:hAnsi="Times New Roman" w:cs="Times New Roman"/>
            <w:color w:val="000000" w:themeColor="text1"/>
            <w:rPrChange w:id="9855" w:author="Ruijie Xu" w:date="2022-03-10T12:31:00Z">
              <w:rPr>
                <w:color w:val="000000" w:themeColor="text1"/>
              </w:rPr>
            </w:rPrChange>
          </w:rPr>
          <w:t>miniKraken DB</w:t>
        </w:r>
      </w:ins>
      <w:ins w:id="9856" w:author="Liliana Salvador" w:date="2022-03-08T20:21:00Z">
        <w:r w:rsidR="003F63F2" w:rsidRPr="002B42A7">
          <w:rPr>
            <w:rFonts w:ascii="Times New Roman" w:hAnsi="Times New Roman" w:cs="Times New Roman"/>
            <w:color w:val="000000" w:themeColor="text1"/>
            <w:rPrChange w:id="9857" w:author="Ruijie Xu" w:date="2022-03-10T12:31:00Z">
              <w:rPr>
                <w:color w:val="000000" w:themeColor="text1"/>
              </w:rPr>
            </w:rPrChange>
          </w:rPr>
          <w:t>,</w:t>
        </w:r>
      </w:ins>
      <w:ins w:id="9858" w:author="Ruijie Xu" w:date="2022-01-28T14:33:00Z">
        <w:r w:rsidR="002C6C2D" w:rsidRPr="002B42A7">
          <w:rPr>
            <w:rFonts w:ascii="Times New Roman" w:hAnsi="Times New Roman" w:cs="Times New Roman"/>
            <w:color w:val="000000" w:themeColor="text1"/>
            <w:rPrChange w:id="9859" w:author="Ruijie Xu" w:date="2022-03-10T12:31:00Z">
              <w:rPr>
                <w:color w:val="000000" w:themeColor="text1"/>
              </w:rPr>
            </w:rPrChange>
          </w:rPr>
          <w:t xml:space="preserve"> were </w:t>
        </w:r>
        <w:del w:id="9860" w:author="Liliana Salvador" w:date="2022-02-26T19:56:00Z">
          <w:r w:rsidR="002C6C2D" w:rsidRPr="002B42A7" w:rsidDel="003E13CF">
            <w:rPr>
              <w:rFonts w:ascii="Times New Roman" w:hAnsi="Times New Roman" w:cs="Times New Roman"/>
              <w:color w:val="000000" w:themeColor="text1"/>
              <w:rPrChange w:id="9861"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9862" w:author="Ruijie Xu" w:date="2022-03-10T12:31:00Z">
              <w:rPr>
                <w:color w:val="000000" w:themeColor="text1"/>
              </w:rPr>
            </w:rPrChange>
          </w:rPr>
          <w:t xml:space="preserve">significantly </w:t>
        </w:r>
      </w:ins>
      <w:ins w:id="9863" w:author="Liliana Salvador" w:date="2022-02-26T19:56:00Z">
        <w:r w:rsidR="003E13CF" w:rsidRPr="002B42A7">
          <w:rPr>
            <w:rFonts w:ascii="Times New Roman" w:hAnsi="Times New Roman" w:cs="Times New Roman"/>
            <w:color w:val="000000" w:themeColor="text1"/>
            <w:rPrChange w:id="9864" w:author="Ruijie Xu" w:date="2022-03-10T12:31:00Z">
              <w:rPr>
                <w:color w:val="000000" w:themeColor="text1"/>
              </w:rPr>
            </w:rPrChange>
          </w:rPr>
          <w:t xml:space="preserve">different </w:t>
        </w:r>
      </w:ins>
      <w:ins w:id="9865" w:author="Ruijie Xu" w:date="2022-01-28T14:33:00Z">
        <w:del w:id="9866" w:author="Liliana Salvador" w:date="2022-02-26T19:57:00Z">
          <w:r w:rsidR="002C6C2D" w:rsidRPr="002B42A7" w:rsidDel="003E13CF">
            <w:rPr>
              <w:rFonts w:ascii="Times New Roman" w:hAnsi="Times New Roman" w:cs="Times New Roman"/>
              <w:color w:val="000000" w:themeColor="text1"/>
              <w:rPrChange w:id="9867" w:author="Ruijie Xu" w:date="2022-03-10T12:31:00Z">
                <w:rPr>
                  <w:color w:val="000000" w:themeColor="text1"/>
                </w:rPr>
              </w:rPrChange>
            </w:rPr>
            <w:delText>with that of other</w:delText>
          </w:r>
        </w:del>
      </w:ins>
      <w:ins w:id="9868" w:author="Liliana Salvador" w:date="2022-02-26T19:57:00Z">
        <w:r w:rsidR="003E13CF" w:rsidRPr="002B42A7">
          <w:rPr>
            <w:rFonts w:ascii="Times New Roman" w:hAnsi="Times New Roman" w:cs="Times New Roman"/>
            <w:color w:val="000000" w:themeColor="text1"/>
            <w:rPrChange w:id="9869" w:author="Ruijie Xu" w:date="2022-03-10T12:31:00Z">
              <w:rPr>
                <w:color w:val="000000" w:themeColor="text1"/>
              </w:rPr>
            </w:rPrChange>
          </w:rPr>
          <w:t xml:space="preserve">when compared to </w:t>
        </w:r>
      </w:ins>
      <w:ins w:id="9870" w:author="Ruijie Xu" w:date="2022-03-04T12:47:00Z">
        <w:r w:rsidR="00942DE7" w:rsidRPr="002B42A7">
          <w:rPr>
            <w:rFonts w:ascii="Times New Roman" w:hAnsi="Times New Roman" w:cs="Times New Roman"/>
            <w:color w:val="000000" w:themeColor="text1"/>
            <w:rPrChange w:id="9871" w:author="Ruijie Xu" w:date="2022-03-10T12:31:00Z">
              <w:rPr>
                <w:color w:val="000000" w:themeColor="text1"/>
              </w:rPr>
            </w:rPrChange>
          </w:rPr>
          <w:t xml:space="preserve">the richness characterized by </w:t>
        </w:r>
      </w:ins>
      <w:ins w:id="9872" w:author="Liliana Salvador" w:date="2022-02-26T19:57:00Z">
        <w:r w:rsidR="003E13CF" w:rsidRPr="002B42A7">
          <w:rPr>
            <w:rFonts w:ascii="Times New Roman" w:hAnsi="Times New Roman" w:cs="Times New Roman"/>
            <w:color w:val="000000" w:themeColor="text1"/>
            <w:rPrChange w:id="9873" w:author="Ruijie Xu" w:date="2022-03-10T12:31:00Z">
              <w:rPr>
                <w:color w:val="000000" w:themeColor="text1"/>
              </w:rPr>
            </w:rPrChange>
          </w:rPr>
          <w:t>other</w:t>
        </w:r>
      </w:ins>
      <w:ins w:id="9874" w:author="Ruijie Xu" w:date="2022-01-28T14:33:00Z">
        <w:r w:rsidR="002C6C2D" w:rsidRPr="002B42A7">
          <w:rPr>
            <w:rFonts w:ascii="Times New Roman" w:hAnsi="Times New Roman" w:cs="Times New Roman"/>
            <w:color w:val="000000" w:themeColor="text1"/>
            <w:rPrChange w:id="9875" w:author="Ruijie Xu" w:date="2022-03-10T12:31:00Z">
              <w:rPr>
                <w:color w:val="000000" w:themeColor="text1"/>
              </w:rPr>
            </w:rPrChange>
          </w:rPr>
          <w:t xml:space="preserve"> </w:t>
        </w:r>
      </w:ins>
      <w:ins w:id="9876" w:author="Ruijie Xu" w:date="2022-02-27T12:55:00Z">
        <w:r w:rsidR="003A1276" w:rsidRPr="002B42A7">
          <w:rPr>
            <w:rFonts w:ascii="Times New Roman" w:hAnsi="Times New Roman" w:cs="Times New Roman"/>
            <w:color w:val="000000" w:themeColor="text1"/>
            <w:rPrChange w:id="9877" w:author="Ruijie Xu" w:date="2022-03-10T12:31:00Z">
              <w:rPr>
                <w:color w:val="000000" w:themeColor="text1"/>
              </w:rPr>
            </w:rPrChange>
          </w:rPr>
          <w:t>DB</w:t>
        </w:r>
      </w:ins>
      <w:ins w:id="9878" w:author="Ruijie Xu" w:date="2022-03-04T12:47:00Z">
        <w:r w:rsidR="00942DE7" w:rsidRPr="002B42A7">
          <w:rPr>
            <w:rFonts w:ascii="Times New Roman" w:hAnsi="Times New Roman" w:cs="Times New Roman"/>
            <w:color w:val="000000" w:themeColor="text1"/>
            <w:rPrChange w:id="9879" w:author="Ruijie Xu" w:date="2022-03-10T12:31:00Z">
              <w:rPr>
                <w:color w:val="000000" w:themeColor="text1"/>
              </w:rPr>
            </w:rPrChange>
          </w:rPr>
          <w:t>s</w:t>
        </w:r>
      </w:ins>
      <w:ins w:id="9880" w:author="Ruijie Xu" w:date="2022-01-28T14:34:00Z">
        <w:r w:rsidR="002C6C2D" w:rsidRPr="002B42A7">
          <w:rPr>
            <w:rFonts w:ascii="Times New Roman" w:hAnsi="Times New Roman" w:cs="Times New Roman"/>
            <w:color w:val="000000" w:themeColor="text1"/>
            <w:rPrChange w:id="9881" w:author="Ruijie Xu" w:date="2022-03-10T12:31:00Z">
              <w:rPr>
                <w:color w:val="000000" w:themeColor="text1"/>
              </w:rPr>
            </w:rPrChange>
          </w:rPr>
          <w:t xml:space="preserve">. </w:t>
        </w:r>
      </w:ins>
      <w:ins w:id="9882" w:author="Ruijie Xu" w:date="2022-02-11T09:37:00Z">
        <w:r w:rsidR="00D0170E" w:rsidRPr="002B42A7">
          <w:rPr>
            <w:rFonts w:ascii="Times New Roman" w:hAnsi="Times New Roman" w:cs="Times New Roman"/>
            <w:color w:val="000000" w:themeColor="text1"/>
            <w:rPrChange w:id="9883" w:author="Ruijie Xu" w:date="2022-03-10T12:31:00Z">
              <w:rPr>
                <w:color w:val="000000" w:themeColor="text1"/>
              </w:rPr>
            </w:rPrChange>
          </w:rPr>
          <w:t>On the other hand, t</w:t>
        </w:r>
      </w:ins>
      <w:ins w:id="9884" w:author="Ruijie Xu" w:date="2022-01-28T14:34:00Z">
        <w:r w:rsidR="002C6C2D" w:rsidRPr="002B42A7">
          <w:rPr>
            <w:rFonts w:ascii="Times New Roman" w:hAnsi="Times New Roman" w:cs="Times New Roman"/>
            <w:color w:val="000000" w:themeColor="text1"/>
            <w:rPrChange w:id="9885" w:author="Ruijie Xu" w:date="2022-03-10T12:31:00Z">
              <w:rPr>
                <w:color w:val="000000" w:themeColor="text1"/>
              </w:rPr>
            </w:rPrChange>
          </w:rPr>
          <w:t xml:space="preserve">he </w:t>
        </w:r>
      </w:ins>
      <w:ins w:id="9886" w:author="Ruijie Xu" w:date="2022-02-11T09:26:00Z">
        <w:r w:rsidR="00770C48" w:rsidRPr="002B42A7">
          <w:rPr>
            <w:rFonts w:ascii="Times New Roman" w:hAnsi="Times New Roman" w:cs="Times New Roman"/>
            <w:color w:val="000000" w:themeColor="text1"/>
            <w:rPrChange w:id="9887" w:author="Ruijie Xu" w:date="2022-03-10T12:31:00Z">
              <w:rPr>
                <w:color w:val="000000" w:themeColor="text1"/>
              </w:rPr>
            </w:rPrChange>
          </w:rPr>
          <w:t>evene</w:t>
        </w:r>
      </w:ins>
      <w:ins w:id="9888" w:author="Ruijie Xu" w:date="2022-02-11T09:27:00Z">
        <w:r w:rsidR="00770C48" w:rsidRPr="002B42A7">
          <w:rPr>
            <w:rFonts w:ascii="Times New Roman" w:hAnsi="Times New Roman" w:cs="Times New Roman"/>
            <w:color w:val="000000" w:themeColor="text1"/>
            <w:rPrChange w:id="9889" w:author="Ruijie Xu" w:date="2022-03-10T12:31:00Z">
              <w:rPr>
                <w:color w:val="000000" w:themeColor="text1"/>
              </w:rPr>
            </w:rPrChange>
          </w:rPr>
          <w:t>ss of each sample</w:t>
        </w:r>
      </w:ins>
      <w:ins w:id="9890" w:author="Liliana Salvador" w:date="2022-02-26T19:57:00Z">
        <w:r w:rsidR="003E13CF" w:rsidRPr="002B42A7">
          <w:rPr>
            <w:rFonts w:ascii="Times New Roman" w:hAnsi="Times New Roman" w:cs="Times New Roman"/>
            <w:color w:val="000000" w:themeColor="text1"/>
            <w:rPrChange w:id="9891" w:author="Ruijie Xu" w:date="2022-03-10T12:31:00Z">
              <w:rPr>
                <w:color w:val="000000" w:themeColor="text1"/>
              </w:rPr>
            </w:rPrChange>
          </w:rPr>
          <w:t>’</w:t>
        </w:r>
      </w:ins>
      <w:ins w:id="9892" w:author="Ruijie Xu" w:date="2022-02-11T09:27:00Z">
        <w:r w:rsidR="00770C48" w:rsidRPr="002B42A7">
          <w:rPr>
            <w:rFonts w:ascii="Times New Roman" w:hAnsi="Times New Roman" w:cs="Times New Roman"/>
            <w:color w:val="000000" w:themeColor="text1"/>
            <w:rPrChange w:id="9893" w:author="Ruijie Xu" w:date="2022-03-10T12:31:00Z">
              <w:rPr>
                <w:color w:val="000000" w:themeColor="text1"/>
              </w:rPr>
            </w:rPrChange>
          </w:rPr>
          <w:t>s</w:t>
        </w:r>
        <w:del w:id="9894" w:author="Liliana Salvador" w:date="2022-02-26T19:57:00Z">
          <w:r w:rsidR="00770C48" w:rsidRPr="002B42A7" w:rsidDel="003E13CF">
            <w:rPr>
              <w:rFonts w:ascii="Times New Roman" w:hAnsi="Times New Roman" w:cs="Times New Roman"/>
              <w:color w:val="000000" w:themeColor="text1"/>
              <w:rPrChange w:id="9895"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9896" w:author="Ruijie Xu" w:date="2022-03-10T12:31:00Z">
              <w:rPr>
                <w:color w:val="000000" w:themeColor="text1"/>
              </w:rPr>
            </w:rPrChange>
          </w:rPr>
          <w:t xml:space="preserve"> microbial community </w:t>
        </w:r>
      </w:ins>
      <w:ins w:id="9897" w:author="Ruijie Xu" w:date="2022-02-11T09:25:00Z">
        <w:r w:rsidR="00B45467" w:rsidRPr="002B42A7">
          <w:rPr>
            <w:rFonts w:ascii="Times New Roman" w:hAnsi="Times New Roman" w:cs="Times New Roman"/>
            <w:color w:val="000000" w:themeColor="text1"/>
            <w:rPrChange w:id="9898" w:author="Ruijie Xu" w:date="2022-03-10T12:31:00Z">
              <w:rPr>
                <w:color w:val="000000" w:themeColor="text1"/>
              </w:rPr>
            </w:rPrChange>
          </w:rPr>
          <w:t>measured</w:t>
        </w:r>
      </w:ins>
      <w:ins w:id="9899" w:author="Ruijie Xu" w:date="2022-01-28T14:40:00Z">
        <w:r w:rsidR="00ED79D7" w:rsidRPr="002B42A7">
          <w:rPr>
            <w:rFonts w:ascii="Times New Roman" w:hAnsi="Times New Roman" w:cs="Times New Roman"/>
            <w:color w:val="000000" w:themeColor="text1"/>
            <w:rPrChange w:id="9900" w:author="Ruijie Xu" w:date="2022-03-10T12:31:00Z">
              <w:rPr>
                <w:color w:val="000000" w:themeColor="text1"/>
              </w:rPr>
            </w:rPrChange>
          </w:rPr>
          <w:t xml:space="preserve"> </w:t>
        </w:r>
      </w:ins>
      <w:ins w:id="9901" w:author="Ruijie Xu" w:date="2022-02-11T09:26:00Z">
        <w:r w:rsidR="00B45467" w:rsidRPr="002B42A7">
          <w:rPr>
            <w:rFonts w:ascii="Times New Roman" w:hAnsi="Times New Roman" w:cs="Times New Roman"/>
            <w:color w:val="000000" w:themeColor="text1"/>
            <w:rPrChange w:id="9902" w:author="Ruijie Xu" w:date="2022-03-10T12:31:00Z">
              <w:rPr>
                <w:color w:val="000000" w:themeColor="text1"/>
              </w:rPr>
            </w:rPrChange>
          </w:rPr>
          <w:t xml:space="preserve">with </w:t>
        </w:r>
      </w:ins>
      <w:ins w:id="9903" w:author="Ruijie Xu" w:date="2022-02-27T12:55:00Z">
        <w:r w:rsidR="003A1276" w:rsidRPr="002B42A7">
          <w:rPr>
            <w:rFonts w:ascii="Times New Roman" w:hAnsi="Times New Roman" w:cs="Times New Roman"/>
            <w:color w:val="000000" w:themeColor="text1"/>
            <w:rPrChange w:id="9904" w:author="Ruijie Xu" w:date="2022-03-10T12:31:00Z">
              <w:rPr>
                <w:color w:val="000000" w:themeColor="text1"/>
              </w:rPr>
            </w:rPrChange>
          </w:rPr>
          <w:t xml:space="preserve">the </w:t>
        </w:r>
      </w:ins>
      <w:ins w:id="9905" w:author="Ruijie Xu" w:date="2022-02-11T09:26:00Z">
        <w:r w:rsidR="00B45467" w:rsidRPr="002B42A7">
          <w:rPr>
            <w:rFonts w:ascii="Times New Roman" w:hAnsi="Times New Roman" w:cs="Times New Roman"/>
            <w:color w:val="000000" w:themeColor="text1"/>
            <w:rPrChange w:id="9906" w:author="Ruijie Xu" w:date="2022-03-10T12:31:00Z">
              <w:rPr>
                <w:color w:val="000000" w:themeColor="text1"/>
              </w:rPr>
            </w:rPrChange>
          </w:rPr>
          <w:t>Simpso</w:t>
        </w:r>
      </w:ins>
      <w:ins w:id="9907" w:author="Ruijie Xu" w:date="2022-02-27T12:55:00Z">
        <w:r w:rsidR="003A1276" w:rsidRPr="002B42A7">
          <w:rPr>
            <w:rFonts w:ascii="Times New Roman" w:hAnsi="Times New Roman" w:cs="Times New Roman"/>
            <w:color w:val="000000" w:themeColor="text1"/>
            <w:rPrChange w:id="9908" w:author="Ruijie Xu" w:date="2022-03-10T12:31:00Z">
              <w:rPr>
                <w:color w:val="000000" w:themeColor="text1"/>
              </w:rPr>
            </w:rPrChange>
          </w:rPr>
          <w:t>n</w:t>
        </w:r>
      </w:ins>
      <w:ins w:id="9909" w:author="Ruijie Xu" w:date="2022-02-11T09:26:00Z">
        <w:r w:rsidR="00B45467" w:rsidRPr="002B42A7">
          <w:rPr>
            <w:rFonts w:ascii="Times New Roman" w:hAnsi="Times New Roman" w:cs="Times New Roman"/>
            <w:color w:val="000000" w:themeColor="text1"/>
            <w:rPrChange w:id="9910" w:author="Ruijie Xu" w:date="2022-03-10T12:31:00Z">
              <w:rPr>
                <w:color w:val="000000" w:themeColor="text1"/>
              </w:rPr>
            </w:rPrChange>
          </w:rPr>
          <w:t xml:space="preserve"> ind</w:t>
        </w:r>
      </w:ins>
      <w:ins w:id="9911" w:author="Ruijie Xu" w:date="2022-02-27T12:56:00Z">
        <w:r w:rsidR="003A1276" w:rsidRPr="002B42A7">
          <w:rPr>
            <w:rFonts w:ascii="Times New Roman" w:hAnsi="Times New Roman" w:cs="Times New Roman"/>
            <w:color w:val="000000" w:themeColor="text1"/>
            <w:rPrChange w:id="9912" w:author="Ruijie Xu" w:date="2022-03-10T12:31:00Z">
              <w:rPr>
                <w:color w:val="000000" w:themeColor="text1"/>
              </w:rPr>
            </w:rPrChange>
          </w:rPr>
          <w:t>ices</w:t>
        </w:r>
      </w:ins>
      <w:ins w:id="9913" w:author="Ruijie Xu" w:date="2022-02-11T09:26:00Z">
        <w:r w:rsidR="00B45467" w:rsidRPr="002B42A7">
          <w:rPr>
            <w:rFonts w:ascii="Times New Roman" w:hAnsi="Times New Roman" w:cs="Times New Roman"/>
            <w:color w:val="000000" w:themeColor="text1"/>
            <w:rPrChange w:id="9914" w:author="Ruijie Xu" w:date="2022-03-10T12:31:00Z">
              <w:rPr>
                <w:color w:val="000000" w:themeColor="text1"/>
              </w:rPr>
            </w:rPrChange>
          </w:rPr>
          <w:t xml:space="preserve"> </w:t>
        </w:r>
      </w:ins>
      <w:ins w:id="9915" w:author="Ruijie Xu" w:date="2022-01-28T14:34:00Z">
        <w:r w:rsidR="002C6C2D" w:rsidRPr="002B42A7">
          <w:rPr>
            <w:rFonts w:ascii="Times New Roman" w:hAnsi="Times New Roman" w:cs="Times New Roman"/>
            <w:color w:val="000000" w:themeColor="text1"/>
            <w:rPrChange w:id="9916" w:author="Ruijie Xu" w:date="2022-03-10T12:31:00Z">
              <w:rPr>
                <w:color w:val="000000" w:themeColor="text1"/>
              </w:rPr>
            </w:rPrChange>
          </w:rPr>
          <w:t>w</w:t>
        </w:r>
      </w:ins>
      <w:ins w:id="9917" w:author="Ruijie Xu" w:date="2022-02-27T12:56:00Z">
        <w:del w:id="9918" w:author="Liliana Salvador" w:date="2022-03-08T20:22:00Z">
          <w:r w:rsidR="003A1276" w:rsidRPr="002B42A7" w:rsidDel="00685BA9">
            <w:rPr>
              <w:rFonts w:ascii="Times New Roman" w:hAnsi="Times New Roman" w:cs="Times New Roman"/>
              <w:color w:val="000000" w:themeColor="text1"/>
              <w:rPrChange w:id="9919" w:author="Ruijie Xu" w:date="2022-03-10T12:31:00Z">
                <w:rPr>
                  <w:color w:val="000000" w:themeColor="text1"/>
                </w:rPr>
              </w:rPrChange>
            </w:rPr>
            <w:delText>ere</w:delText>
          </w:r>
        </w:del>
      </w:ins>
      <w:ins w:id="9920" w:author="Liliana Salvador" w:date="2022-03-08T20:22:00Z">
        <w:r w:rsidR="00685BA9" w:rsidRPr="002B42A7">
          <w:rPr>
            <w:rFonts w:ascii="Times New Roman" w:hAnsi="Times New Roman" w:cs="Times New Roman"/>
            <w:color w:val="000000" w:themeColor="text1"/>
            <w:rPrChange w:id="9921" w:author="Ruijie Xu" w:date="2022-03-10T12:31:00Z">
              <w:rPr>
                <w:color w:val="000000" w:themeColor="text1"/>
              </w:rPr>
            </w:rPrChange>
          </w:rPr>
          <w:t>as</w:t>
        </w:r>
      </w:ins>
      <w:ins w:id="9922" w:author="Liliana Salvador" w:date="2022-02-26T19:57:00Z">
        <w:del w:id="9923" w:author="Ruijie Xu" w:date="2022-02-27T12:56:00Z">
          <w:r w:rsidR="003E13CF" w:rsidRPr="002B42A7" w:rsidDel="003A1276">
            <w:rPr>
              <w:rFonts w:ascii="Times New Roman" w:hAnsi="Times New Roman" w:cs="Times New Roman"/>
              <w:color w:val="000000" w:themeColor="text1"/>
              <w:rPrChange w:id="9924" w:author="Ruijie Xu" w:date="2022-03-10T12:31:00Z">
                <w:rPr>
                  <w:color w:val="000000" w:themeColor="text1"/>
                </w:rPr>
              </w:rPrChange>
            </w:rPr>
            <w:delText>as</w:delText>
          </w:r>
        </w:del>
      </w:ins>
      <w:ins w:id="9925" w:author="Ruijie Xu" w:date="2022-01-28T14:34:00Z">
        <w:del w:id="9926" w:author="Liliana Salvador" w:date="2022-02-26T19:57:00Z">
          <w:r w:rsidR="002C6C2D" w:rsidRPr="002B42A7" w:rsidDel="003E13CF">
            <w:rPr>
              <w:rFonts w:ascii="Times New Roman" w:hAnsi="Times New Roman" w:cs="Times New Roman"/>
              <w:color w:val="000000" w:themeColor="text1"/>
              <w:rPrChange w:id="9927"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9928" w:author="Ruijie Xu" w:date="2022-03-10T12:31:00Z">
              <w:rPr>
                <w:color w:val="000000" w:themeColor="text1"/>
              </w:rPr>
            </w:rPrChange>
          </w:rPr>
          <w:t xml:space="preserve"> </w:t>
        </w:r>
      </w:ins>
      <w:ins w:id="9929" w:author="Ruijie Xu" w:date="2022-01-28T14:35:00Z">
        <w:r w:rsidR="002C6C2D" w:rsidRPr="002B42A7">
          <w:rPr>
            <w:rFonts w:ascii="Times New Roman" w:hAnsi="Times New Roman" w:cs="Times New Roman"/>
            <w:color w:val="000000" w:themeColor="text1"/>
            <w:rPrChange w:id="9930" w:author="Ruijie Xu" w:date="2022-03-10T12:31:00Z">
              <w:rPr>
                <w:color w:val="000000" w:themeColor="text1"/>
              </w:rPr>
            </w:rPrChange>
          </w:rPr>
          <w:t xml:space="preserve">mostly consistent across </w:t>
        </w:r>
      </w:ins>
      <w:ins w:id="9931" w:author="Liliana Salvador" w:date="2022-02-26T19:57:00Z">
        <w:r w:rsidR="003E13CF" w:rsidRPr="002B42A7">
          <w:rPr>
            <w:rFonts w:ascii="Times New Roman" w:hAnsi="Times New Roman" w:cs="Times New Roman"/>
            <w:color w:val="000000" w:themeColor="text1"/>
            <w:rPrChange w:id="9932" w:author="Ruijie Xu" w:date="2022-03-10T12:31:00Z">
              <w:rPr>
                <w:color w:val="000000" w:themeColor="text1"/>
              </w:rPr>
            </w:rPrChange>
          </w:rPr>
          <w:t xml:space="preserve">the </w:t>
        </w:r>
      </w:ins>
      <w:ins w:id="9933" w:author="Ruijie Xu" w:date="2022-01-28T14:35:00Z">
        <w:r w:rsidR="002C6C2D" w:rsidRPr="002B42A7">
          <w:rPr>
            <w:rFonts w:ascii="Times New Roman" w:hAnsi="Times New Roman" w:cs="Times New Roman"/>
            <w:color w:val="000000" w:themeColor="text1"/>
            <w:rPrChange w:id="9934" w:author="Ruijie Xu" w:date="2022-03-10T12:31:00Z">
              <w:rPr>
                <w:color w:val="000000" w:themeColor="text1"/>
              </w:rPr>
            </w:rPrChange>
          </w:rPr>
          <w:t xml:space="preserve">classifications </w:t>
        </w:r>
        <w:del w:id="9935" w:author="Liliana Salvador" w:date="2022-02-26T19:58:00Z">
          <w:r w:rsidR="002C6C2D" w:rsidRPr="002B42A7" w:rsidDel="003E13CF">
            <w:rPr>
              <w:rFonts w:ascii="Times New Roman" w:hAnsi="Times New Roman" w:cs="Times New Roman"/>
              <w:color w:val="000000" w:themeColor="text1"/>
              <w:rPrChange w:id="9936" w:author="Ruijie Xu" w:date="2022-03-10T12:31:00Z">
                <w:rPr>
                  <w:color w:val="000000" w:themeColor="text1"/>
                </w:rPr>
              </w:rPrChange>
            </w:rPr>
            <w:delText>of</w:delText>
          </w:r>
        </w:del>
      </w:ins>
      <w:ins w:id="9937" w:author="Liliana Salvador" w:date="2022-02-26T19:58:00Z">
        <w:r w:rsidR="003E13CF" w:rsidRPr="002B42A7">
          <w:rPr>
            <w:rFonts w:ascii="Times New Roman" w:hAnsi="Times New Roman" w:cs="Times New Roman"/>
            <w:color w:val="000000" w:themeColor="text1"/>
            <w:rPrChange w:id="9938" w:author="Ruijie Xu" w:date="2022-03-10T12:31:00Z">
              <w:rPr>
                <w:color w:val="000000" w:themeColor="text1"/>
              </w:rPr>
            </w:rPrChange>
          </w:rPr>
          <w:t>with</w:t>
        </w:r>
      </w:ins>
      <w:ins w:id="9939" w:author="Ruijie Xu" w:date="2022-01-28T14:35:00Z">
        <w:r w:rsidR="002C6C2D" w:rsidRPr="002B42A7">
          <w:rPr>
            <w:rFonts w:ascii="Times New Roman" w:hAnsi="Times New Roman" w:cs="Times New Roman"/>
            <w:color w:val="000000" w:themeColor="text1"/>
            <w:rPrChange w:id="9940" w:author="Ruijie Xu" w:date="2022-03-10T12:31:00Z">
              <w:rPr>
                <w:color w:val="000000" w:themeColor="text1"/>
              </w:rPr>
            </w:rPrChange>
          </w:rPr>
          <w:t xml:space="preserve"> different DBs</w:t>
        </w:r>
      </w:ins>
      <w:ins w:id="9941" w:author="Ruijie Xu" w:date="2022-01-28T14:36:00Z">
        <w:r w:rsidR="002C6C2D" w:rsidRPr="002B42A7">
          <w:rPr>
            <w:rFonts w:ascii="Times New Roman" w:hAnsi="Times New Roman" w:cs="Times New Roman"/>
            <w:color w:val="000000" w:themeColor="text1"/>
            <w:rPrChange w:id="9942" w:author="Ruijie Xu" w:date="2022-03-10T12:31:00Z">
              <w:rPr>
                <w:color w:val="000000" w:themeColor="text1"/>
              </w:rPr>
            </w:rPrChange>
          </w:rPr>
          <w:t>.</w:t>
        </w:r>
      </w:ins>
      <w:ins w:id="9943" w:author="Ruijie Xu" w:date="2022-01-28T14:38:00Z">
        <w:r w:rsidR="00041873" w:rsidRPr="002B42A7">
          <w:rPr>
            <w:rFonts w:ascii="Times New Roman" w:hAnsi="Times New Roman" w:cs="Times New Roman"/>
            <w:color w:val="000000" w:themeColor="text1"/>
            <w:rPrChange w:id="9944" w:author="Ruijie Xu" w:date="2022-03-10T12:31:00Z">
              <w:rPr>
                <w:color w:val="000000" w:themeColor="text1"/>
              </w:rPr>
            </w:rPrChange>
          </w:rPr>
          <w:t xml:space="preserve"> </w:t>
        </w:r>
      </w:ins>
      <w:ins w:id="9945" w:author="Ruijie Xu" w:date="2022-02-02T13:40:00Z">
        <w:r w:rsidR="008D59B2" w:rsidRPr="002B42A7">
          <w:rPr>
            <w:rFonts w:ascii="Times New Roman" w:hAnsi="Times New Roman" w:cs="Times New Roman"/>
            <w:color w:val="000000" w:themeColor="text1"/>
            <w:rPrChange w:id="9946" w:author="Ruijie Xu" w:date="2022-03-10T12:31:00Z">
              <w:rPr>
                <w:color w:val="000000" w:themeColor="text1"/>
              </w:rPr>
            </w:rPrChange>
          </w:rPr>
          <w:t>For microbial communitie</w:t>
        </w:r>
        <w:del w:id="9947" w:author="Liliana Salvador" w:date="2022-02-26T19:58:00Z">
          <w:r w:rsidR="008D59B2" w:rsidRPr="002B42A7" w:rsidDel="003E13CF">
            <w:rPr>
              <w:rFonts w:ascii="Times New Roman" w:hAnsi="Times New Roman" w:cs="Times New Roman"/>
              <w:color w:val="000000" w:themeColor="text1"/>
              <w:rPrChange w:id="9948"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9949" w:author="Ruijie Xu" w:date="2022-03-10T12:31:00Z">
              <w:rPr>
                <w:color w:val="000000" w:themeColor="text1"/>
              </w:rPr>
            </w:rPrChange>
          </w:rPr>
          <w:t>s between sample</w:t>
        </w:r>
      </w:ins>
      <w:ins w:id="9950" w:author="Ruijie Xu" w:date="2022-02-02T13:41:00Z">
        <w:r w:rsidR="008D59B2" w:rsidRPr="002B42A7">
          <w:rPr>
            <w:rFonts w:ascii="Times New Roman" w:hAnsi="Times New Roman" w:cs="Times New Roman"/>
            <w:color w:val="000000" w:themeColor="text1"/>
            <w:rPrChange w:id="9951" w:author="Ruijie Xu" w:date="2022-03-10T12:31:00Z">
              <w:rPr>
                <w:color w:val="000000" w:themeColor="text1"/>
              </w:rPr>
            </w:rPrChange>
          </w:rPr>
          <w:t>s</w:t>
        </w:r>
      </w:ins>
      <w:ins w:id="9952" w:author="Ruijie Xu" w:date="2022-01-28T14:44:00Z">
        <w:r w:rsidR="00290E6E" w:rsidRPr="002B42A7">
          <w:rPr>
            <w:rFonts w:ascii="Times New Roman" w:hAnsi="Times New Roman" w:cs="Times New Roman"/>
            <w:color w:val="000000" w:themeColor="text1"/>
            <w:rPrChange w:id="9953" w:author="Ruijie Xu" w:date="2022-03-10T12:31:00Z">
              <w:rPr>
                <w:color w:val="000000" w:themeColor="text1"/>
              </w:rPr>
            </w:rPrChange>
          </w:rPr>
          <w:t>, we found that only the</w:t>
        </w:r>
      </w:ins>
      <w:ins w:id="9954" w:author="Ruijie Xu" w:date="2022-02-27T12:56:00Z">
        <w:r w:rsidR="003A1276" w:rsidRPr="002B42A7">
          <w:rPr>
            <w:rFonts w:ascii="Times New Roman" w:hAnsi="Times New Roman" w:cs="Times New Roman"/>
            <w:color w:val="000000" w:themeColor="text1"/>
            <w:rPrChange w:id="9955" w:author="Ruijie Xu" w:date="2022-03-10T12:31:00Z">
              <w:rPr>
                <w:color w:val="000000" w:themeColor="text1"/>
              </w:rPr>
            </w:rPrChange>
          </w:rPr>
          <w:t xml:space="preserve"> </w:t>
        </w:r>
      </w:ins>
      <w:ins w:id="9956" w:author="Ruijie Xu" w:date="2022-01-28T14:44:00Z">
        <w:r w:rsidR="00290E6E" w:rsidRPr="002B42A7">
          <w:rPr>
            <w:rFonts w:ascii="Times New Roman" w:hAnsi="Times New Roman" w:cs="Times New Roman"/>
            <w:color w:val="000000" w:themeColor="text1"/>
            <w:rPrChange w:id="9957" w:author="Ruijie Xu" w:date="2022-03-10T12:31:00Z">
              <w:rPr>
                <w:color w:val="000000" w:themeColor="text1"/>
              </w:rPr>
            </w:rPrChange>
          </w:rPr>
          <w:t>clusters des</w:t>
        </w:r>
      </w:ins>
      <w:ins w:id="9958" w:author="Ruijie Xu" w:date="2022-01-28T14:45:00Z">
        <w:r w:rsidR="00290E6E" w:rsidRPr="002B42A7">
          <w:rPr>
            <w:rFonts w:ascii="Times New Roman" w:hAnsi="Times New Roman" w:cs="Times New Roman"/>
            <w:color w:val="000000" w:themeColor="text1"/>
            <w:rPrChange w:id="9959" w:author="Ruijie Xu" w:date="2022-03-10T12:31:00Z">
              <w:rPr>
                <w:color w:val="000000" w:themeColor="text1"/>
              </w:rPr>
            </w:rPrChange>
          </w:rPr>
          <w:t>cr</w:t>
        </w:r>
      </w:ins>
      <w:ins w:id="9960" w:author="Liliana Salvador" w:date="2022-02-26T19:58:00Z">
        <w:r w:rsidR="003E13CF" w:rsidRPr="002B42A7">
          <w:rPr>
            <w:rFonts w:ascii="Times New Roman" w:hAnsi="Times New Roman" w:cs="Times New Roman"/>
            <w:color w:val="000000" w:themeColor="text1"/>
            <w:rPrChange w:id="9961" w:author="Ruijie Xu" w:date="2022-03-10T12:31:00Z">
              <w:rPr>
                <w:color w:val="000000" w:themeColor="text1"/>
              </w:rPr>
            </w:rPrChange>
          </w:rPr>
          <w:t>i</w:t>
        </w:r>
      </w:ins>
      <w:ins w:id="9962" w:author="Ruijie Xu" w:date="2022-01-28T14:45:00Z">
        <w:r w:rsidR="00290E6E" w:rsidRPr="002B42A7">
          <w:rPr>
            <w:rFonts w:ascii="Times New Roman" w:hAnsi="Times New Roman" w:cs="Times New Roman"/>
            <w:color w:val="000000" w:themeColor="text1"/>
            <w:rPrChange w:id="9963" w:author="Ruijie Xu" w:date="2022-03-10T12:31:00Z">
              <w:rPr>
                <w:color w:val="000000" w:themeColor="text1"/>
              </w:rPr>
            </w:rPrChange>
          </w:rPr>
          <w:t xml:space="preserve">bing the </w:t>
        </w:r>
      </w:ins>
      <w:ins w:id="9964" w:author="Ruijie Xu" w:date="2022-01-30T14:17:00Z">
        <w:r w:rsidR="00711005" w:rsidRPr="002B42A7">
          <w:rPr>
            <w:rFonts w:ascii="Times New Roman" w:hAnsi="Times New Roman" w:cs="Times New Roman"/>
            <w:color w:val="000000" w:themeColor="text1"/>
            <w:rPrChange w:id="9965" w:author="Ruijie Xu" w:date="2022-03-10T12:31:00Z">
              <w:rPr>
                <w:color w:val="000000" w:themeColor="text1"/>
              </w:rPr>
            </w:rPrChange>
          </w:rPr>
          <w:t>most distincti</w:t>
        </w:r>
      </w:ins>
      <w:ins w:id="9966" w:author="Ruijie Xu" w:date="2022-01-30T14:18:00Z">
        <w:r w:rsidR="00711005" w:rsidRPr="002B42A7">
          <w:rPr>
            <w:rFonts w:ascii="Times New Roman" w:hAnsi="Times New Roman" w:cs="Times New Roman"/>
            <w:color w:val="000000" w:themeColor="text1"/>
            <w:rPrChange w:id="9967" w:author="Ruijie Xu" w:date="2022-03-10T12:31:00Z">
              <w:rPr>
                <w:color w:val="000000" w:themeColor="text1"/>
              </w:rPr>
            </w:rPrChange>
          </w:rPr>
          <w:t xml:space="preserve">ve </w:t>
        </w:r>
      </w:ins>
      <w:ins w:id="9968" w:author="Ruijie Xu" w:date="2022-01-28T14:44:00Z">
        <w:r w:rsidR="00290E6E" w:rsidRPr="002B42A7">
          <w:rPr>
            <w:rFonts w:ascii="Times New Roman" w:hAnsi="Times New Roman" w:cs="Times New Roman"/>
            <w:color w:val="000000" w:themeColor="text1"/>
            <w:rPrChange w:id="9969" w:author="Ruijie Xu" w:date="2022-03-10T12:31:00Z">
              <w:rPr>
                <w:color w:val="000000" w:themeColor="text1"/>
              </w:rPr>
            </w:rPrChange>
          </w:rPr>
          <w:t xml:space="preserve">relationships between samples </w:t>
        </w:r>
      </w:ins>
      <w:ins w:id="9970" w:author="Ruijie Xu" w:date="2022-01-28T14:45:00Z">
        <w:r w:rsidR="00290E6E" w:rsidRPr="002B42A7">
          <w:rPr>
            <w:rFonts w:ascii="Times New Roman" w:hAnsi="Times New Roman" w:cs="Times New Roman"/>
            <w:color w:val="000000" w:themeColor="text1"/>
            <w:rPrChange w:id="9971" w:author="Ruijie Xu" w:date="2022-03-10T12:31:00Z">
              <w:rPr>
                <w:color w:val="000000" w:themeColor="text1"/>
              </w:rPr>
            </w:rPrChange>
          </w:rPr>
          <w:t xml:space="preserve">were consistent across the classifications of all DBs. </w:t>
        </w:r>
      </w:ins>
      <w:ins w:id="9972" w:author="Ruijie Xu" w:date="2022-01-28T14:46:00Z">
        <w:r w:rsidR="00290E6E" w:rsidRPr="002B42A7">
          <w:rPr>
            <w:rFonts w:ascii="Times New Roman" w:hAnsi="Times New Roman" w:cs="Times New Roman"/>
            <w:color w:val="000000" w:themeColor="text1"/>
            <w:rPrChange w:id="9973" w:author="Ruijie Xu" w:date="2022-03-10T12:31:00Z">
              <w:rPr>
                <w:color w:val="000000" w:themeColor="text1"/>
              </w:rPr>
            </w:rPrChange>
          </w:rPr>
          <w:t>Sophis</w:t>
        </w:r>
      </w:ins>
      <w:ins w:id="9974" w:author="Liliana Salvador" w:date="2022-02-26T19:58:00Z">
        <w:r w:rsidR="003E13CF" w:rsidRPr="002B42A7">
          <w:rPr>
            <w:rFonts w:ascii="Times New Roman" w:hAnsi="Times New Roman" w:cs="Times New Roman"/>
            <w:color w:val="000000" w:themeColor="text1"/>
            <w:rPrChange w:id="9975" w:author="Ruijie Xu" w:date="2022-03-10T12:31:00Z">
              <w:rPr>
                <w:color w:val="000000" w:themeColor="text1"/>
              </w:rPr>
            </w:rPrChange>
          </w:rPr>
          <w:t>ti</w:t>
        </w:r>
      </w:ins>
      <w:ins w:id="9976" w:author="Ruijie Xu" w:date="2022-01-28T14:46:00Z">
        <w:r w:rsidR="00290E6E" w:rsidRPr="002B42A7">
          <w:rPr>
            <w:rFonts w:ascii="Times New Roman" w:hAnsi="Times New Roman" w:cs="Times New Roman"/>
            <w:color w:val="000000" w:themeColor="text1"/>
            <w:rPrChange w:id="9977" w:author="Ruijie Xu" w:date="2022-03-10T12:31:00Z">
              <w:rPr>
                <w:color w:val="000000" w:themeColor="text1"/>
              </w:rPr>
            </w:rPrChange>
          </w:rPr>
          <w:t xml:space="preserve">cated relationships between samples were altered by </w:t>
        </w:r>
      </w:ins>
      <w:ins w:id="9978" w:author="Ruijie Xu" w:date="2022-01-28T14:47:00Z">
        <w:r w:rsidR="00290E6E" w:rsidRPr="002B42A7">
          <w:rPr>
            <w:rFonts w:ascii="Times New Roman" w:hAnsi="Times New Roman" w:cs="Times New Roman"/>
            <w:color w:val="000000" w:themeColor="text1"/>
            <w:rPrChange w:id="9979" w:author="Ruijie Xu" w:date="2022-03-10T12:31:00Z">
              <w:rPr>
                <w:color w:val="000000" w:themeColor="text1"/>
              </w:rPr>
            </w:rPrChange>
          </w:rPr>
          <w:t xml:space="preserve">the biases introduced from DB selection. </w:t>
        </w:r>
      </w:ins>
      <w:del w:id="9980" w:author="Ruijie Xu" w:date="2022-01-28T14:26:00Z">
        <w:r w:rsidRPr="002B42A7" w:rsidDel="00580E1E">
          <w:rPr>
            <w:rFonts w:ascii="Times New Roman" w:hAnsi="Times New Roman" w:cs="Times New Roman"/>
            <w:color w:val="000000" w:themeColor="text1"/>
            <w:rPrChange w:id="9981"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9982" w:author="Ruijie Xu" w:date="2022-03-10T12:31:00Z">
              <w:rPr>
                <w:color w:val="000000" w:themeColor="text1"/>
              </w:rPr>
            </w:rPrChange>
          </w:rPr>
          <w:delText>DB</w:delText>
        </w:r>
        <w:r w:rsidRPr="002B42A7" w:rsidDel="00580E1E">
          <w:rPr>
            <w:rFonts w:ascii="Times New Roman" w:hAnsi="Times New Roman" w:cs="Times New Roman"/>
            <w:color w:val="000000" w:themeColor="text1"/>
            <w:rPrChange w:id="9983"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9984" w:author="Ruijie Xu" w:date="2022-03-10T12:31:00Z">
              <w:rPr>
                <w:color w:val="000000" w:themeColor="text1"/>
              </w:rPr>
            </w:rPrChange>
          </w:rPr>
          <w:delText>DB</w:delText>
        </w:r>
        <w:r w:rsidRPr="002B42A7" w:rsidDel="00580E1E">
          <w:rPr>
            <w:rFonts w:ascii="Times New Roman" w:hAnsi="Times New Roman" w:cs="Times New Roman"/>
            <w:color w:val="000000" w:themeColor="text1"/>
            <w:rPrChange w:id="9985" w:author="Ruijie Xu" w:date="2022-03-10T12:31:00Z">
              <w:rPr>
                <w:color w:val="000000" w:themeColor="text1"/>
              </w:rPr>
            </w:rPrChange>
          </w:rPr>
          <w:delText xml:space="preserve">. </w:delText>
        </w:r>
      </w:del>
      <w:del w:id="9986" w:author="Ruijie Xu" w:date="2022-01-28T14:36:00Z">
        <w:r w:rsidRPr="002B42A7" w:rsidDel="005E1269">
          <w:rPr>
            <w:rFonts w:ascii="Times New Roman" w:hAnsi="Times New Roman" w:cs="Times New Roman"/>
            <w:color w:val="000000" w:themeColor="text1"/>
            <w:rPrChange w:id="9987"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9988" w:author="Ruijie Xu" w:date="2022-03-10T12:31:00Z">
              <w:rPr>
                <w:color w:val="000000" w:themeColor="text1"/>
              </w:rPr>
            </w:rPrChange>
          </w:rPr>
          <w:delText xml:space="preserve">DB </w:delText>
        </w:r>
        <w:r w:rsidRPr="002B42A7" w:rsidDel="005E1269">
          <w:rPr>
            <w:rFonts w:ascii="Times New Roman" w:hAnsi="Times New Roman" w:cs="Times New Roman"/>
            <w:color w:val="000000" w:themeColor="text1"/>
            <w:rPrChange w:id="9989"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9990" w:author="Ruijie Xu" w:date="2022-03-10T12:31:00Z">
              <w:rPr>
                <w:color w:val="000000" w:themeColor="text1"/>
              </w:rPr>
            </w:rPrChange>
          </w:rPr>
          <w:delText>DB</w:delText>
        </w:r>
        <w:r w:rsidRPr="002B42A7" w:rsidDel="005E1269">
          <w:rPr>
            <w:rFonts w:ascii="Times New Roman" w:hAnsi="Times New Roman" w:cs="Times New Roman"/>
            <w:color w:val="000000" w:themeColor="text1"/>
            <w:rPrChange w:id="9991"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9992"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9993" w:author="Ruijie Xu" w:date="2022-03-10T12:31:00Z">
              <w:rPr>
                <w:color w:val="000000" w:themeColor="text1"/>
              </w:rPr>
            </w:rPrChange>
          </w:rPr>
          <w:delText xml:space="preserve"> </w:delText>
        </w:r>
        <w:bookmarkStart w:id="9994" w:name="OLE_LINK207"/>
        <w:bookmarkStart w:id="9995" w:name="OLE_LINK208"/>
        <w:r w:rsidR="00600A49" w:rsidRPr="002B42A7" w:rsidDel="005E1269">
          <w:rPr>
            <w:rFonts w:ascii="Times New Roman" w:hAnsi="Times New Roman" w:cs="Times New Roman"/>
            <w:color w:val="000000" w:themeColor="text1"/>
            <w:rPrChange w:id="9996"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9997"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9998"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9999"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10000" w:author="Ruijie Xu" w:date="2022-03-10T12:31:00Z">
              <w:rPr>
                <w:i/>
                <w:iCs/>
                <w:color w:val="000000"/>
              </w:rPr>
            </w:rPrChange>
          </w:rPr>
          <w:delText>et al.</w:delText>
        </w:r>
        <w:r w:rsidR="00350DBF" w:rsidRPr="002B42A7" w:rsidDel="005E1269">
          <w:rPr>
            <w:rFonts w:ascii="Times New Roman" w:hAnsi="Times New Roman" w:cs="Times New Roman"/>
            <w:color w:val="000000"/>
            <w:rPrChange w:id="10001"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10002"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10003" w:author="Ruijie Xu" w:date="2022-03-10T12:31:00Z">
              <w:rPr>
                <w:color w:val="000000" w:themeColor="text1"/>
              </w:rPr>
            </w:rPrChange>
          </w:rPr>
          <w:delText xml:space="preserve">. </w:delText>
        </w:r>
      </w:del>
      <w:bookmarkEnd w:id="9994"/>
      <w:bookmarkEnd w:id="9995"/>
    </w:p>
    <w:p w14:paraId="19B6D191" w14:textId="77777777" w:rsidR="003E13CF" w:rsidRPr="002B42A7" w:rsidRDefault="003E13CF" w:rsidP="0046408A">
      <w:pPr>
        <w:spacing w:line="480" w:lineRule="auto"/>
        <w:rPr>
          <w:ins w:id="10004" w:author="Liliana Salvador" w:date="2022-02-26T19:58:00Z"/>
          <w:rFonts w:ascii="Times New Roman" w:hAnsi="Times New Roman" w:cs="Times New Roman"/>
          <w:color w:val="000000" w:themeColor="text1"/>
          <w:rPrChange w:id="10005" w:author="Ruijie Xu" w:date="2022-03-10T12:31:00Z">
            <w:rPr>
              <w:ins w:id="10006"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10007" w:author="Ruijie Xu" w:date="2022-01-28T14:47:00Z"/>
          <w:rFonts w:ascii="Times New Roman" w:hAnsi="Times New Roman" w:cs="Times New Roman"/>
          <w:color w:val="000000" w:themeColor="text1"/>
          <w:rPrChange w:id="10008" w:author="Ruijie Xu" w:date="2022-03-10T12:31:00Z">
            <w:rPr>
              <w:del w:id="10009" w:author="Ruijie Xu" w:date="2022-01-28T14:47:00Z"/>
              <w:color w:val="000000" w:themeColor="text1"/>
            </w:rPr>
          </w:rPrChange>
        </w:rPr>
      </w:pPr>
      <w:del w:id="10010" w:author="Ruijie Xu" w:date="2022-01-28T14:47:00Z">
        <w:r w:rsidRPr="002B42A7" w:rsidDel="00DF6582">
          <w:rPr>
            <w:rFonts w:ascii="Times New Roman" w:hAnsi="Times New Roman" w:cs="Times New Roman"/>
            <w:color w:val="000000" w:themeColor="text1"/>
            <w:rPrChange w:id="10011"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10012"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013"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10014"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015"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10016"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017"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10018"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10019"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10020"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10021"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10022" w:author="Rajeev, Sree" w:date="2022-03-03T11:38:00Z"/>
          <w:rFonts w:ascii="Times New Roman" w:hAnsi="Times New Roman" w:cs="Times New Roman"/>
          <w:b/>
          <w:bCs/>
          <w:color w:val="000000" w:themeColor="text1"/>
          <w:rPrChange w:id="10023" w:author="Ruijie Xu" w:date="2022-03-10T12:31:00Z">
            <w:rPr>
              <w:del w:id="10024" w:author="Rajeev, Sree" w:date="2022-03-03T11:38:00Z"/>
              <w:b/>
              <w:bCs/>
              <w:color w:val="000000" w:themeColor="text1"/>
            </w:rPr>
          </w:rPrChange>
        </w:rPr>
      </w:pPr>
    </w:p>
    <w:p w14:paraId="25BF079E" w14:textId="771AA7CB" w:rsidR="00B26496" w:rsidRPr="002B42A7" w:rsidRDefault="00B26496" w:rsidP="00271EA9">
      <w:pPr>
        <w:spacing w:line="480" w:lineRule="auto"/>
        <w:rPr>
          <w:ins w:id="10025" w:author="Ruijie Xu" w:date="2022-01-30T12:35:00Z"/>
          <w:rFonts w:ascii="Times New Roman" w:hAnsi="Times New Roman" w:cs="Times New Roman"/>
          <w:b/>
          <w:bCs/>
          <w:color w:val="000000" w:themeColor="text1"/>
          <w:rPrChange w:id="10026" w:author="Ruijie Xu" w:date="2022-03-10T12:31:00Z">
            <w:rPr>
              <w:ins w:id="10027" w:author="Ruijie Xu" w:date="2022-01-30T12:35:00Z"/>
              <w:color w:val="000000" w:themeColor="text1"/>
            </w:rPr>
          </w:rPrChange>
        </w:rPr>
      </w:pPr>
      <w:ins w:id="10028" w:author="Ruijie Xu" w:date="2022-01-30T12:35:00Z">
        <w:r w:rsidRPr="002B42A7">
          <w:rPr>
            <w:rFonts w:ascii="Times New Roman" w:hAnsi="Times New Roman" w:cs="Times New Roman"/>
            <w:b/>
            <w:bCs/>
            <w:color w:val="000000" w:themeColor="text1"/>
            <w:rPrChange w:id="10029" w:author="Ruijie Xu" w:date="2022-03-10T12:31:00Z">
              <w:rPr>
                <w:color w:val="000000" w:themeColor="text1"/>
              </w:rPr>
            </w:rPrChange>
          </w:rPr>
          <w:t xml:space="preserve">Resources </w:t>
        </w:r>
      </w:ins>
      <w:ins w:id="10030" w:author="Liliana Salvador" w:date="2022-02-26T19:58:00Z">
        <w:r w:rsidR="003E13CF" w:rsidRPr="002B42A7">
          <w:rPr>
            <w:rFonts w:ascii="Times New Roman" w:hAnsi="Times New Roman" w:cs="Times New Roman"/>
            <w:b/>
            <w:bCs/>
            <w:color w:val="000000" w:themeColor="text1"/>
            <w:rPrChange w:id="10031" w:author="Ruijie Xu" w:date="2022-03-10T12:31:00Z">
              <w:rPr>
                <w:b/>
                <w:bCs/>
                <w:color w:val="000000" w:themeColor="text1"/>
              </w:rPr>
            </w:rPrChange>
          </w:rPr>
          <w:t>r</w:t>
        </w:r>
      </w:ins>
      <w:ins w:id="10032" w:author="Ruijie Xu" w:date="2022-01-30T12:35:00Z">
        <w:del w:id="10033" w:author="Liliana Salvador" w:date="2022-02-26T19:58:00Z">
          <w:r w:rsidRPr="002B42A7" w:rsidDel="003E13CF">
            <w:rPr>
              <w:rFonts w:ascii="Times New Roman" w:hAnsi="Times New Roman" w:cs="Times New Roman"/>
              <w:b/>
              <w:bCs/>
              <w:color w:val="000000" w:themeColor="text1"/>
              <w:rPrChange w:id="10034"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10035" w:author="Ruijie Xu" w:date="2022-03-10T12:31:00Z">
              <w:rPr>
                <w:color w:val="000000" w:themeColor="text1"/>
              </w:rPr>
            </w:rPrChange>
          </w:rPr>
          <w:t xml:space="preserve">equired to </w:t>
        </w:r>
      </w:ins>
      <w:ins w:id="10036" w:author="Liliana Salvador" w:date="2022-02-26T19:58:00Z">
        <w:r w:rsidR="003E13CF" w:rsidRPr="002B42A7">
          <w:rPr>
            <w:rFonts w:ascii="Times New Roman" w:hAnsi="Times New Roman" w:cs="Times New Roman"/>
            <w:b/>
            <w:bCs/>
            <w:color w:val="000000" w:themeColor="text1"/>
            <w:rPrChange w:id="10037" w:author="Ruijie Xu" w:date="2022-03-10T12:31:00Z">
              <w:rPr>
                <w:b/>
                <w:bCs/>
                <w:color w:val="000000" w:themeColor="text1"/>
              </w:rPr>
            </w:rPrChange>
          </w:rPr>
          <w:t>u</w:t>
        </w:r>
      </w:ins>
      <w:ins w:id="10038" w:author="Ruijie Xu" w:date="2022-01-30T12:35:00Z">
        <w:del w:id="10039" w:author="Liliana Salvador" w:date="2022-02-26T19:58:00Z">
          <w:r w:rsidRPr="002B42A7" w:rsidDel="003E13CF">
            <w:rPr>
              <w:rFonts w:ascii="Times New Roman" w:hAnsi="Times New Roman" w:cs="Times New Roman"/>
              <w:b/>
              <w:bCs/>
              <w:color w:val="000000" w:themeColor="text1"/>
              <w:rPrChange w:id="10040"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10041" w:author="Ruijie Xu" w:date="2022-03-10T12:31:00Z">
              <w:rPr>
                <w:color w:val="000000" w:themeColor="text1"/>
              </w:rPr>
            </w:rPrChange>
          </w:rPr>
          <w:t xml:space="preserve">se </w:t>
        </w:r>
      </w:ins>
      <w:ins w:id="10042" w:author="Liliana Salvador" w:date="2022-02-26T19:58:00Z">
        <w:r w:rsidR="003E13CF" w:rsidRPr="002B42A7">
          <w:rPr>
            <w:rFonts w:ascii="Times New Roman" w:hAnsi="Times New Roman" w:cs="Times New Roman"/>
            <w:b/>
            <w:bCs/>
            <w:color w:val="000000" w:themeColor="text1"/>
            <w:rPrChange w:id="10043" w:author="Ruijie Xu" w:date="2022-03-10T12:31:00Z">
              <w:rPr>
                <w:b/>
                <w:bCs/>
                <w:color w:val="000000" w:themeColor="text1"/>
              </w:rPr>
            </w:rPrChange>
          </w:rPr>
          <w:t>d</w:t>
        </w:r>
      </w:ins>
      <w:ins w:id="10044" w:author="Ruijie Xu" w:date="2022-01-30T12:35:00Z">
        <w:del w:id="10045" w:author="Liliana Salvador" w:date="2022-02-26T19:58:00Z">
          <w:r w:rsidRPr="002B42A7" w:rsidDel="003E13CF">
            <w:rPr>
              <w:rFonts w:ascii="Times New Roman" w:hAnsi="Times New Roman" w:cs="Times New Roman"/>
              <w:b/>
              <w:bCs/>
              <w:color w:val="000000" w:themeColor="text1"/>
              <w:rPrChange w:id="10046"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10047" w:author="Ruijie Xu" w:date="2022-03-10T12:31:00Z">
              <w:rPr>
                <w:color w:val="000000" w:themeColor="text1"/>
              </w:rPr>
            </w:rPrChange>
          </w:rPr>
          <w:t xml:space="preserve">ifferent </w:t>
        </w:r>
      </w:ins>
      <w:ins w:id="10048" w:author="Liliana Salvador" w:date="2022-02-26T19:58:00Z">
        <w:r w:rsidR="003E13CF" w:rsidRPr="002B42A7">
          <w:rPr>
            <w:rFonts w:ascii="Times New Roman" w:hAnsi="Times New Roman" w:cs="Times New Roman"/>
            <w:b/>
            <w:bCs/>
            <w:color w:val="000000" w:themeColor="text1"/>
            <w:rPrChange w:id="10049" w:author="Ruijie Xu" w:date="2022-03-10T12:31:00Z">
              <w:rPr>
                <w:b/>
                <w:bCs/>
                <w:color w:val="000000" w:themeColor="text1"/>
              </w:rPr>
            </w:rPrChange>
          </w:rPr>
          <w:t>s</w:t>
        </w:r>
      </w:ins>
      <w:ins w:id="10050" w:author="Ruijie Xu" w:date="2022-01-30T12:36:00Z">
        <w:del w:id="10051" w:author="Liliana Salvador" w:date="2022-02-26T19:58:00Z">
          <w:r w:rsidRPr="002B42A7" w:rsidDel="003E13CF">
            <w:rPr>
              <w:rFonts w:ascii="Times New Roman" w:hAnsi="Times New Roman" w:cs="Times New Roman"/>
              <w:b/>
              <w:bCs/>
              <w:color w:val="000000" w:themeColor="text1"/>
              <w:rPrChange w:id="10052"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10053" w:author="Ruijie Xu" w:date="2022-03-10T12:31:00Z">
              <w:rPr>
                <w:color w:val="000000" w:themeColor="text1"/>
              </w:rPr>
            </w:rPrChange>
          </w:rPr>
          <w:t>oftware</w:t>
        </w:r>
      </w:ins>
    </w:p>
    <w:p w14:paraId="2517E80D" w14:textId="31803E5C" w:rsidR="00234370" w:rsidRPr="002B42A7" w:rsidRDefault="006A2765" w:rsidP="00271EA9">
      <w:pPr>
        <w:spacing w:line="480" w:lineRule="auto"/>
        <w:rPr>
          <w:ins w:id="10054" w:author="Ruijie Xu" w:date="2022-01-28T15:46:00Z"/>
          <w:rFonts w:ascii="Times New Roman" w:hAnsi="Times New Roman" w:cs="Times New Roman"/>
          <w:color w:val="000000" w:themeColor="text1"/>
          <w:rPrChange w:id="10055" w:author="Ruijie Xu" w:date="2022-03-10T12:31:00Z">
            <w:rPr>
              <w:ins w:id="10056" w:author="Ruijie Xu" w:date="2022-01-28T15:46:00Z"/>
              <w:color w:val="000000" w:themeColor="text1"/>
            </w:rPr>
          </w:rPrChange>
        </w:rPr>
      </w:pPr>
      <w:bookmarkStart w:id="10057" w:name="OLE_LINK39"/>
      <w:bookmarkStart w:id="10058" w:name="OLE_LINK40"/>
      <w:ins w:id="10059" w:author="Ruijie Xu" w:date="2022-01-28T14:52:00Z">
        <w:del w:id="10060" w:author="Liliana Salvador" w:date="2022-02-26T19:59:00Z">
          <w:r w:rsidRPr="002B42A7" w:rsidDel="001C0737">
            <w:rPr>
              <w:rFonts w:ascii="Times New Roman" w:hAnsi="Times New Roman" w:cs="Times New Roman"/>
              <w:color w:val="000000" w:themeColor="text1"/>
              <w:rPrChange w:id="10061" w:author="Ruijie Xu" w:date="2022-03-10T12:31:00Z">
                <w:rPr>
                  <w:b/>
                  <w:bCs/>
                  <w:color w:val="000000" w:themeColor="text1"/>
                </w:rPr>
              </w:rPrChange>
            </w:rPr>
            <w:delText>The m</w:delText>
          </w:r>
        </w:del>
      </w:ins>
      <w:ins w:id="10062" w:author="Liliana Salvador" w:date="2022-02-26T19:59:00Z">
        <w:r w:rsidR="001C0737" w:rsidRPr="002B42A7">
          <w:rPr>
            <w:rFonts w:ascii="Times New Roman" w:hAnsi="Times New Roman" w:cs="Times New Roman"/>
            <w:color w:val="000000" w:themeColor="text1"/>
            <w:rPrChange w:id="10063" w:author="Ruijie Xu" w:date="2022-03-10T12:31:00Z">
              <w:rPr>
                <w:color w:val="000000" w:themeColor="text1"/>
              </w:rPr>
            </w:rPrChange>
          </w:rPr>
          <w:t>M</w:t>
        </w:r>
      </w:ins>
      <w:ins w:id="10064" w:author="Ruijie Xu" w:date="2022-01-28T14:52:00Z">
        <w:r w:rsidRPr="002B42A7">
          <w:rPr>
            <w:rFonts w:ascii="Times New Roman" w:hAnsi="Times New Roman" w:cs="Times New Roman"/>
            <w:color w:val="000000" w:themeColor="text1"/>
            <w:rPrChange w:id="10065" w:author="Ruijie Xu" w:date="2022-03-10T12:31:00Z">
              <w:rPr>
                <w:b/>
                <w:bCs/>
                <w:color w:val="000000" w:themeColor="text1"/>
              </w:rPr>
            </w:rPrChange>
          </w:rPr>
          <w:t>etagenomics software can be classified into two different categories, alignment-based and alignment</w:t>
        </w:r>
      </w:ins>
      <w:ins w:id="10066" w:author="Ruijie Xu" w:date="2022-01-30T14:18:00Z">
        <w:r w:rsidR="00711005" w:rsidRPr="002B42A7">
          <w:rPr>
            <w:rFonts w:ascii="Times New Roman" w:hAnsi="Times New Roman" w:cs="Times New Roman"/>
            <w:color w:val="000000" w:themeColor="text1"/>
            <w:rPrChange w:id="10067" w:author="Ruijie Xu" w:date="2022-03-10T12:31:00Z">
              <w:rPr>
                <w:color w:val="000000" w:themeColor="text1"/>
              </w:rPr>
            </w:rPrChange>
          </w:rPr>
          <w:t>-</w:t>
        </w:r>
      </w:ins>
      <w:ins w:id="10068" w:author="Ruijie Xu" w:date="2022-01-28T14:52:00Z">
        <w:r w:rsidRPr="002B42A7">
          <w:rPr>
            <w:rFonts w:ascii="Times New Roman" w:hAnsi="Times New Roman" w:cs="Times New Roman"/>
            <w:color w:val="000000" w:themeColor="text1"/>
            <w:rPrChange w:id="10069" w:author="Ruijie Xu" w:date="2022-03-10T12:31:00Z">
              <w:rPr>
                <w:b/>
                <w:bCs/>
                <w:color w:val="000000" w:themeColor="text1"/>
              </w:rPr>
            </w:rPrChange>
          </w:rPr>
          <w:t xml:space="preserve">free. The </w:t>
        </w:r>
      </w:ins>
      <w:ins w:id="10070" w:author="Ruijie Xu" w:date="2022-02-02T13:42:00Z">
        <w:r w:rsidR="00576784" w:rsidRPr="002B42A7">
          <w:rPr>
            <w:rFonts w:ascii="Times New Roman" w:hAnsi="Times New Roman" w:cs="Times New Roman"/>
            <w:color w:val="000000" w:themeColor="text1"/>
            <w:rPrChange w:id="10071" w:author="Ruijie Xu" w:date="2022-03-10T12:31:00Z">
              <w:rPr>
                <w:color w:val="000000" w:themeColor="text1"/>
              </w:rPr>
            </w:rPrChange>
          </w:rPr>
          <w:t xml:space="preserve">alignment based software, </w:t>
        </w:r>
      </w:ins>
      <w:ins w:id="10072" w:author="Liliana Salvador" w:date="2022-02-26T20:00:00Z">
        <w:r w:rsidR="001C0737" w:rsidRPr="002B42A7">
          <w:rPr>
            <w:rFonts w:ascii="Times New Roman" w:hAnsi="Times New Roman" w:cs="Times New Roman"/>
            <w:color w:val="000000" w:themeColor="text1"/>
            <w:rPrChange w:id="10073" w:author="Ruijie Xu" w:date="2022-03-10T12:31:00Z">
              <w:rPr>
                <w:color w:val="000000" w:themeColor="text1"/>
              </w:rPr>
            </w:rPrChange>
          </w:rPr>
          <w:t xml:space="preserve">which </w:t>
        </w:r>
      </w:ins>
      <w:ins w:id="10074" w:author="Ruijie Xu" w:date="2022-02-02T13:42:00Z">
        <w:r w:rsidR="00576784" w:rsidRPr="002B42A7">
          <w:rPr>
            <w:rFonts w:ascii="Times New Roman" w:hAnsi="Times New Roman" w:cs="Times New Roman"/>
            <w:color w:val="000000" w:themeColor="text1"/>
            <w:rPrChange w:id="10075" w:author="Ruijie Xu" w:date="2022-03-10T12:31:00Z">
              <w:rPr>
                <w:color w:val="000000" w:themeColor="text1"/>
              </w:rPr>
            </w:rPrChange>
          </w:rPr>
          <w:t>suffers gre</w:t>
        </w:r>
      </w:ins>
      <w:ins w:id="10076" w:author="Ruijie Xu" w:date="2022-02-02T13:43:00Z">
        <w:r w:rsidR="00576784" w:rsidRPr="002B42A7">
          <w:rPr>
            <w:rFonts w:ascii="Times New Roman" w:hAnsi="Times New Roman" w:cs="Times New Roman"/>
            <w:color w:val="000000" w:themeColor="text1"/>
            <w:rPrChange w:id="10077" w:author="Ruijie Xu" w:date="2022-03-10T12:31:00Z">
              <w:rPr>
                <w:color w:val="000000" w:themeColor="text1"/>
              </w:rPr>
            </w:rPrChange>
          </w:rPr>
          <w:t>atly from</w:t>
        </w:r>
        <w:del w:id="10078" w:author="Liliana Salvador" w:date="2022-02-26T19:59:00Z">
          <w:r w:rsidR="00576784" w:rsidRPr="002B42A7" w:rsidDel="001C0737">
            <w:rPr>
              <w:rFonts w:ascii="Times New Roman" w:hAnsi="Times New Roman" w:cs="Times New Roman"/>
              <w:color w:val="000000" w:themeColor="text1"/>
              <w:rPrChange w:id="10079" w:author="Ruijie Xu" w:date="2022-03-10T12:31:00Z">
                <w:rPr>
                  <w:color w:val="000000" w:themeColor="text1"/>
                </w:rPr>
              </w:rPrChange>
            </w:rPr>
            <w:delText xml:space="preserve"> the</w:delText>
          </w:r>
        </w:del>
        <w:r w:rsidR="00576784" w:rsidRPr="002B42A7">
          <w:rPr>
            <w:rFonts w:ascii="Times New Roman" w:hAnsi="Times New Roman" w:cs="Times New Roman"/>
            <w:color w:val="000000" w:themeColor="text1"/>
            <w:rPrChange w:id="10080" w:author="Ruijie Xu" w:date="2022-03-10T12:31:00Z">
              <w:rPr>
                <w:color w:val="000000" w:themeColor="text1"/>
              </w:rPr>
            </w:rPrChange>
          </w:rPr>
          <w:t xml:space="preserve"> slow speed and the</w:t>
        </w:r>
      </w:ins>
      <w:ins w:id="10081" w:author="Liliana Salvador" w:date="2022-02-26T19:59:00Z">
        <w:r w:rsidR="001C0737" w:rsidRPr="002B42A7">
          <w:rPr>
            <w:rFonts w:ascii="Times New Roman" w:hAnsi="Times New Roman" w:cs="Times New Roman"/>
            <w:color w:val="000000" w:themeColor="text1"/>
            <w:rPrChange w:id="10082" w:author="Ruijie Xu" w:date="2022-03-10T12:31:00Z">
              <w:rPr>
                <w:color w:val="000000" w:themeColor="text1"/>
              </w:rPr>
            </w:rPrChange>
          </w:rPr>
          <w:t xml:space="preserve"> need of</w:t>
        </w:r>
      </w:ins>
      <w:ins w:id="10083" w:author="Ruijie Xu" w:date="2022-02-02T13:43:00Z">
        <w:r w:rsidR="00576784" w:rsidRPr="002B42A7">
          <w:rPr>
            <w:rFonts w:ascii="Times New Roman" w:hAnsi="Times New Roman" w:cs="Times New Roman"/>
            <w:color w:val="000000" w:themeColor="text1"/>
            <w:rPrChange w:id="10084" w:author="Ruijie Xu" w:date="2022-03-10T12:31:00Z">
              <w:rPr>
                <w:color w:val="000000" w:themeColor="text1"/>
              </w:rPr>
            </w:rPrChange>
          </w:rPr>
          <w:t xml:space="preserve"> large resources, </w:t>
        </w:r>
        <w:del w:id="10085" w:author="Liliana Salvador" w:date="2022-03-08T20:23:00Z">
          <w:r w:rsidR="00576784" w:rsidRPr="002B42A7" w:rsidDel="00685BA9">
            <w:rPr>
              <w:rFonts w:ascii="Times New Roman" w:hAnsi="Times New Roman" w:cs="Times New Roman"/>
              <w:color w:val="000000" w:themeColor="text1"/>
              <w:rPrChange w:id="10086" w:author="Ruijie Xu" w:date="2022-03-10T12:31:00Z">
                <w:rPr>
                  <w:color w:val="000000" w:themeColor="text1"/>
                </w:rPr>
              </w:rPrChange>
            </w:rPr>
            <w:delText>were</w:delText>
          </w:r>
        </w:del>
      </w:ins>
      <w:ins w:id="10087" w:author="Liliana Salvador" w:date="2022-03-08T20:23:00Z">
        <w:r w:rsidR="00685BA9" w:rsidRPr="002B42A7">
          <w:rPr>
            <w:rFonts w:ascii="Times New Roman" w:hAnsi="Times New Roman" w:cs="Times New Roman"/>
            <w:color w:val="000000" w:themeColor="text1"/>
            <w:rPrChange w:id="10088" w:author="Ruijie Xu" w:date="2022-03-10T12:31:00Z">
              <w:rPr>
                <w:color w:val="000000" w:themeColor="text1"/>
              </w:rPr>
            </w:rPrChange>
          </w:rPr>
          <w:t>are</w:t>
        </w:r>
      </w:ins>
      <w:ins w:id="10089" w:author="Ruijie Xu" w:date="2022-02-02T13:43:00Z">
        <w:r w:rsidR="00576784" w:rsidRPr="002B42A7">
          <w:rPr>
            <w:rFonts w:ascii="Times New Roman" w:hAnsi="Times New Roman" w:cs="Times New Roman"/>
            <w:color w:val="000000" w:themeColor="text1"/>
            <w:rPrChange w:id="10090" w:author="Ruijie Xu" w:date="2022-03-10T12:31:00Z">
              <w:rPr>
                <w:color w:val="000000" w:themeColor="text1"/>
              </w:rPr>
            </w:rPrChange>
          </w:rPr>
          <w:t xml:space="preserve"> generally thought</w:t>
        </w:r>
      </w:ins>
      <w:ins w:id="10091" w:author="Liliana Salvador" w:date="2022-02-26T20:00:00Z">
        <w:r w:rsidR="001C0737" w:rsidRPr="002B42A7">
          <w:rPr>
            <w:rFonts w:ascii="Times New Roman" w:hAnsi="Times New Roman" w:cs="Times New Roman"/>
            <w:color w:val="000000" w:themeColor="text1"/>
            <w:rPrChange w:id="10092" w:author="Ruijie Xu" w:date="2022-03-10T12:31:00Z">
              <w:rPr>
                <w:color w:val="000000" w:themeColor="text1"/>
              </w:rPr>
            </w:rPrChange>
          </w:rPr>
          <w:t xml:space="preserve"> to have</w:t>
        </w:r>
      </w:ins>
      <w:ins w:id="10093" w:author="Ruijie Xu" w:date="2022-02-02T13:43:00Z">
        <w:r w:rsidR="00576784" w:rsidRPr="002B42A7">
          <w:rPr>
            <w:rFonts w:ascii="Times New Roman" w:hAnsi="Times New Roman" w:cs="Times New Roman"/>
            <w:color w:val="000000" w:themeColor="text1"/>
            <w:rPrChange w:id="10094" w:author="Ruijie Xu" w:date="2022-03-10T12:31:00Z">
              <w:rPr>
                <w:color w:val="000000" w:themeColor="text1"/>
              </w:rPr>
            </w:rPrChange>
          </w:rPr>
          <w:t xml:space="preserve"> high</w:t>
        </w:r>
        <w:del w:id="10095" w:author="Liliana Salvador" w:date="2022-02-26T20:00:00Z">
          <w:r w:rsidR="00576784" w:rsidRPr="002B42A7" w:rsidDel="001C0737">
            <w:rPr>
              <w:rFonts w:ascii="Times New Roman" w:hAnsi="Times New Roman" w:cs="Times New Roman"/>
              <w:color w:val="000000" w:themeColor="text1"/>
              <w:rPrChange w:id="10096" w:author="Ruijie Xu" w:date="2022-03-10T12:31:00Z">
                <w:rPr>
                  <w:color w:val="000000" w:themeColor="text1"/>
                </w:rPr>
              </w:rPrChange>
            </w:rPr>
            <w:delText>er in</w:delText>
          </w:r>
        </w:del>
        <w:r w:rsidR="00576784" w:rsidRPr="002B42A7">
          <w:rPr>
            <w:rFonts w:ascii="Times New Roman" w:hAnsi="Times New Roman" w:cs="Times New Roman"/>
            <w:color w:val="000000" w:themeColor="text1"/>
            <w:rPrChange w:id="10097" w:author="Ruijie Xu" w:date="2022-03-10T12:31:00Z">
              <w:rPr>
                <w:color w:val="000000" w:themeColor="text1"/>
              </w:rPr>
            </w:rPrChange>
          </w:rPr>
          <w:t xml:space="preserve"> sensitivity</w:t>
        </w:r>
      </w:ins>
      <w:ins w:id="10098" w:author="Ruijie Xu" w:date="2022-01-28T14:58:00Z">
        <w:r w:rsidR="00F722E8" w:rsidRPr="002B42A7">
          <w:rPr>
            <w:rFonts w:ascii="Times New Roman" w:hAnsi="Times New Roman" w:cs="Times New Roman"/>
            <w:color w:val="000000" w:themeColor="text1"/>
            <w:rPrChange w:id="10099" w:author="Ruijie Xu" w:date="2022-03-10T12:31:00Z">
              <w:rPr>
                <w:b/>
                <w:bCs/>
                <w:color w:val="000000" w:themeColor="text1"/>
              </w:rPr>
            </w:rPrChange>
          </w:rPr>
          <w:t xml:space="preserve">. </w:t>
        </w:r>
      </w:ins>
      <w:ins w:id="10100" w:author="Ruijie Xu" w:date="2022-02-02T13:44:00Z">
        <w:r w:rsidR="00576784" w:rsidRPr="002B42A7">
          <w:rPr>
            <w:rFonts w:ascii="Times New Roman" w:hAnsi="Times New Roman" w:cs="Times New Roman"/>
            <w:color w:val="000000" w:themeColor="text1"/>
            <w:rPrChange w:id="10101" w:author="Ruijie Xu" w:date="2022-03-10T12:31:00Z">
              <w:rPr>
                <w:color w:val="000000" w:themeColor="text1"/>
              </w:rPr>
            </w:rPrChange>
          </w:rPr>
          <w:t xml:space="preserve">On the other hand, the </w:t>
        </w:r>
      </w:ins>
      <w:ins w:id="10102" w:author="Ruijie Xu" w:date="2022-01-28T15:00:00Z">
        <w:r w:rsidR="005565FD" w:rsidRPr="002B42A7">
          <w:rPr>
            <w:rFonts w:ascii="Times New Roman" w:hAnsi="Times New Roman" w:cs="Times New Roman"/>
            <w:color w:val="000000" w:themeColor="text1"/>
            <w:rPrChange w:id="10103" w:author="Ruijie Xu" w:date="2022-03-10T12:31:00Z">
              <w:rPr>
                <w:b/>
                <w:bCs/>
                <w:color w:val="000000" w:themeColor="text1"/>
              </w:rPr>
            </w:rPrChange>
          </w:rPr>
          <w:t>ali</w:t>
        </w:r>
      </w:ins>
      <w:ins w:id="10104" w:author="Ruijie Xu" w:date="2022-01-28T15:01:00Z">
        <w:r w:rsidR="005565FD" w:rsidRPr="002B42A7">
          <w:rPr>
            <w:rFonts w:ascii="Times New Roman" w:hAnsi="Times New Roman" w:cs="Times New Roman"/>
            <w:color w:val="000000" w:themeColor="text1"/>
            <w:rPrChange w:id="10105" w:author="Ruijie Xu" w:date="2022-03-10T12:31:00Z">
              <w:rPr>
                <w:b/>
                <w:bCs/>
                <w:color w:val="000000" w:themeColor="text1"/>
              </w:rPr>
            </w:rPrChange>
          </w:rPr>
          <w:t>gnment-free</w:t>
        </w:r>
      </w:ins>
      <w:ins w:id="10106" w:author="Ruijie Xu" w:date="2022-02-02T13:44:00Z">
        <w:r w:rsidR="00576784" w:rsidRPr="002B42A7">
          <w:rPr>
            <w:rFonts w:ascii="Times New Roman" w:hAnsi="Times New Roman" w:cs="Times New Roman"/>
            <w:color w:val="000000" w:themeColor="text1"/>
            <w:rPrChange w:id="10107" w:author="Ruijie Xu" w:date="2022-03-10T12:31:00Z">
              <w:rPr>
                <w:color w:val="000000" w:themeColor="text1"/>
              </w:rPr>
            </w:rPrChange>
          </w:rPr>
          <w:t xml:space="preserve"> software </w:t>
        </w:r>
      </w:ins>
      <w:ins w:id="10108" w:author="Ruijie Xu" w:date="2022-03-10T10:19:00Z">
        <w:r w:rsidR="007A62C5" w:rsidRPr="002B42A7">
          <w:rPr>
            <w:rFonts w:ascii="Times New Roman" w:hAnsi="Times New Roman" w:cs="Times New Roman"/>
            <w:color w:val="000000" w:themeColor="text1"/>
            <w:rPrChange w:id="10109" w:author="Ruijie Xu" w:date="2022-03-10T12:31:00Z">
              <w:rPr>
                <w:color w:val="000000" w:themeColor="text1"/>
              </w:rPr>
            </w:rPrChange>
          </w:rPr>
          <w:t>uses</w:t>
        </w:r>
      </w:ins>
      <w:ins w:id="10110" w:author="Ruijie Xu" w:date="2022-02-02T13:44:00Z">
        <w:del w:id="10111" w:author="Liliana Salvador" w:date="2022-02-26T20:00:00Z">
          <w:r w:rsidR="00576784" w:rsidRPr="002B42A7" w:rsidDel="001C0737">
            <w:rPr>
              <w:rFonts w:ascii="Times New Roman" w:hAnsi="Times New Roman" w:cs="Times New Roman"/>
              <w:color w:val="000000" w:themeColor="text1"/>
              <w:rPrChange w:id="10112" w:author="Ruijie Xu" w:date="2022-03-10T12:31:00Z">
                <w:rPr>
                  <w:color w:val="000000" w:themeColor="text1"/>
                </w:rPr>
              </w:rPrChange>
            </w:rPr>
            <w:delText>s</w:delText>
          </w:r>
        </w:del>
        <w:r w:rsidR="00576784" w:rsidRPr="002B42A7">
          <w:rPr>
            <w:rFonts w:ascii="Times New Roman" w:hAnsi="Times New Roman" w:cs="Times New Roman"/>
            <w:color w:val="000000" w:themeColor="text1"/>
            <w:rPrChange w:id="10113" w:author="Ruijie Xu" w:date="2022-03-10T12:31:00Z">
              <w:rPr>
                <w:color w:val="000000" w:themeColor="text1"/>
              </w:rPr>
            </w:rPrChange>
          </w:rPr>
          <w:t xml:space="preserve"> relatively</w:t>
        </w:r>
      </w:ins>
      <w:ins w:id="10114" w:author="Ruijie Xu" w:date="2022-01-28T15:01:00Z">
        <w:r w:rsidR="005565FD" w:rsidRPr="002B42A7">
          <w:rPr>
            <w:rFonts w:ascii="Times New Roman" w:hAnsi="Times New Roman" w:cs="Times New Roman"/>
            <w:color w:val="000000" w:themeColor="text1"/>
            <w:rPrChange w:id="10115" w:author="Ruijie Xu" w:date="2022-03-10T12:31:00Z">
              <w:rPr>
                <w:b/>
                <w:bCs/>
                <w:color w:val="000000" w:themeColor="text1"/>
              </w:rPr>
            </w:rPrChange>
          </w:rPr>
          <w:t xml:space="preserve"> </w:t>
        </w:r>
      </w:ins>
      <w:ins w:id="10116" w:author="Ruijie Xu" w:date="2022-02-02T13:44:00Z">
        <w:r w:rsidR="00576784" w:rsidRPr="002B42A7">
          <w:rPr>
            <w:rFonts w:ascii="Times New Roman" w:hAnsi="Times New Roman" w:cs="Times New Roman"/>
            <w:color w:val="000000" w:themeColor="text1"/>
            <w:rPrChange w:id="10117" w:author="Ruijie Xu" w:date="2022-03-10T12:31:00Z">
              <w:rPr>
                <w:color w:val="000000" w:themeColor="text1"/>
              </w:rPr>
            </w:rPrChange>
          </w:rPr>
          <w:t>small</w:t>
        </w:r>
        <w:del w:id="10118" w:author="Liliana Salvador" w:date="2022-02-26T20:01:00Z">
          <w:r w:rsidR="00576784" w:rsidRPr="002B42A7" w:rsidDel="001C0737">
            <w:rPr>
              <w:rFonts w:ascii="Times New Roman" w:hAnsi="Times New Roman" w:cs="Times New Roman"/>
              <w:color w:val="000000" w:themeColor="text1"/>
              <w:rPrChange w:id="10119" w:author="Ruijie Xu" w:date="2022-03-10T12:31:00Z">
                <w:rPr>
                  <w:color w:val="000000" w:themeColor="text1"/>
                </w:rPr>
              </w:rPrChange>
            </w:rPr>
            <w:delText>er</w:delText>
          </w:r>
        </w:del>
        <w:r w:rsidR="00576784" w:rsidRPr="002B42A7">
          <w:rPr>
            <w:rFonts w:ascii="Times New Roman" w:hAnsi="Times New Roman" w:cs="Times New Roman"/>
            <w:color w:val="000000" w:themeColor="text1"/>
            <w:rPrChange w:id="10120" w:author="Ruijie Xu" w:date="2022-03-10T12:31:00Z">
              <w:rPr>
                <w:color w:val="000000" w:themeColor="text1"/>
              </w:rPr>
            </w:rPrChange>
          </w:rPr>
          <w:t xml:space="preserve"> </w:t>
        </w:r>
      </w:ins>
      <w:ins w:id="10121" w:author="Ruijie Xu" w:date="2022-01-28T15:01:00Z">
        <w:r w:rsidR="005565FD" w:rsidRPr="002B42A7">
          <w:rPr>
            <w:rFonts w:ascii="Times New Roman" w:hAnsi="Times New Roman" w:cs="Times New Roman"/>
            <w:color w:val="000000" w:themeColor="text1"/>
            <w:rPrChange w:id="10122" w:author="Ruijie Xu" w:date="2022-03-10T12:31:00Z">
              <w:rPr>
                <w:b/>
                <w:bCs/>
                <w:color w:val="000000" w:themeColor="text1"/>
              </w:rPr>
            </w:rPrChange>
          </w:rPr>
          <w:t xml:space="preserve">computational resources and </w:t>
        </w:r>
      </w:ins>
      <w:ins w:id="10123" w:author="Ruijie Xu" w:date="2022-02-02T13:45:00Z">
        <w:del w:id="10124" w:author="Liliana Salvador" w:date="2022-02-26T20:01:00Z">
          <w:r w:rsidR="00576784" w:rsidRPr="002B42A7" w:rsidDel="001C0737">
            <w:rPr>
              <w:rFonts w:ascii="Times New Roman" w:hAnsi="Times New Roman" w:cs="Times New Roman"/>
              <w:color w:val="000000" w:themeColor="text1"/>
              <w:rPrChange w:id="10125" w:author="Ruijie Xu" w:date="2022-03-10T12:31:00Z">
                <w:rPr>
                  <w:color w:val="000000" w:themeColor="text1"/>
                </w:rPr>
              </w:rPrChange>
            </w:rPr>
            <w:delText xml:space="preserve">improve </w:delText>
          </w:r>
        </w:del>
        <w:r w:rsidR="00576784" w:rsidRPr="002B42A7">
          <w:rPr>
            <w:rFonts w:ascii="Times New Roman" w:hAnsi="Times New Roman" w:cs="Times New Roman"/>
            <w:color w:val="000000" w:themeColor="text1"/>
            <w:rPrChange w:id="10126" w:author="Ruijie Xu" w:date="2022-03-10T12:31:00Z">
              <w:rPr>
                <w:color w:val="000000" w:themeColor="text1"/>
              </w:rPr>
            </w:rPrChange>
          </w:rPr>
          <w:t>significant</w:t>
        </w:r>
      </w:ins>
      <w:ins w:id="10127" w:author="Liliana Salvador" w:date="2022-02-26T20:01:00Z">
        <w:r w:rsidR="001C0737" w:rsidRPr="002B42A7">
          <w:rPr>
            <w:rFonts w:ascii="Times New Roman" w:hAnsi="Times New Roman" w:cs="Times New Roman"/>
            <w:color w:val="000000" w:themeColor="text1"/>
            <w:rPrChange w:id="10128" w:author="Ruijie Xu" w:date="2022-03-10T12:31:00Z">
              <w:rPr>
                <w:color w:val="000000" w:themeColor="text1"/>
              </w:rPr>
            </w:rPrChange>
          </w:rPr>
          <w:t xml:space="preserve"> improvement</w:t>
        </w:r>
      </w:ins>
      <w:ins w:id="10129" w:author="Ruijie Xu" w:date="2022-02-02T13:45:00Z">
        <w:del w:id="10130" w:author="Liliana Salvador" w:date="2022-02-26T20:01:00Z">
          <w:r w:rsidR="00576784" w:rsidRPr="002B42A7" w:rsidDel="001C0737">
            <w:rPr>
              <w:rFonts w:ascii="Times New Roman" w:hAnsi="Times New Roman" w:cs="Times New Roman"/>
              <w:color w:val="000000" w:themeColor="text1"/>
              <w:rPrChange w:id="10131" w:author="Ruijie Xu" w:date="2022-03-10T12:31:00Z">
                <w:rPr>
                  <w:color w:val="000000" w:themeColor="text1"/>
                </w:rPr>
              </w:rPrChange>
            </w:rPr>
            <w:delText>ly</w:delText>
          </w:r>
        </w:del>
        <w:r w:rsidR="00576784" w:rsidRPr="002B42A7">
          <w:rPr>
            <w:rFonts w:ascii="Times New Roman" w:hAnsi="Times New Roman" w:cs="Times New Roman"/>
            <w:color w:val="000000" w:themeColor="text1"/>
            <w:rPrChange w:id="10132" w:author="Ruijie Xu" w:date="2022-03-10T12:31:00Z">
              <w:rPr>
                <w:color w:val="000000" w:themeColor="text1"/>
              </w:rPr>
            </w:rPrChange>
          </w:rPr>
          <w:t xml:space="preserve"> in speed of the analysis</w:t>
        </w:r>
      </w:ins>
      <w:ins w:id="10133" w:author="Ruijie Xu" w:date="2022-01-28T15:01:00Z">
        <w:r w:rsidR="005565FD" w:rsidRPr="002B42A7">
          <w:rPr>
            <w:rFonts w:ascii="Times New Roman" w:hAnsi="Times New Roman" w:cs="Times New Roman"/>
            <w:color w:val="000000" w:themeColor="text1"/>
            <w:rPrChange w:id="10134" w:author="Ruijie Xu" w:date="2022-03-10T12:31:00Z">
              <w:rPr>
                <w:b/>
                <w:bCs/>
                <w:color w:val="000000" w:themeColor="text1"/>
              </w:rPr>
            </w:rPrChange>
          </w:rPr>
          <w:t>.</w:t>
        </w:r>
      </w:ins>
      <w:ins w:id="10135" w:author="Ruijie Xu" w:date="2022-01-28T15:03:00Z">
        <w:r w:rsidR="00023F7A" w:rsidRPr="002B42A7">
          <w:rPr>
            <w:rFonts w:ascii="Times New Roman" w:hAnsi="Times New Roman" w:cs="Times New Roman"/>
            <w:b/>
            <w:bCs/>
            <w:color w:val="000000" w:themeColor="text1"/>
            <w:rPrChange w:id="10136" w:author="Ruijie Xu" w:date="2022-03-10T12:31:00Z">
              <w:rPr>
                <w:b/>
                <w:bCs/>
                <w:color w:val="000000" w:themeColor="text1"/>
              </w:rPr>
            </w:rPrChange>
          </w:rPr>
          <w:t xml:space="preserve"> </w:t>
        </w:r>
        <w:r w:rsidR="00023F7A" w:rsidRPr="002B42A7">
          <w:rPr>
            <w:rFonts w:ascii="Times New Roman" w:hAnsi="Times New Roman" w:cs="Times New Roman"/>
            <w:color w:val="000000" w:themeColor="text1"/>
            <w:rPrChange w:id="10137" w:author="Ruijie Xu" w:date="2022-03-10T12:31:00Z">
              <w:rPr>
                <w:color w:val="000000" w:themeColor="text1"/>
              </w:rPr>
            </w:rPrChange>
          </w:rPr>
          <w:t xml:space="preserve">In our </w:t>
        </w:r>
      </w:ins>
      <w:ins w:id="10138" w:author="Ruijie Xu" w:date="2022-02-02T13:45:00Z">
        <w:r w:rsidR="00576784" w:rsidRPr="002B42A7">
          <w:rPr>
            <w:rFonts w:ascii="Times New Roman" w:hAnsi="Times New Roman" w:cs="Times New Roman"/>
            <w:color w:val="000000" w:themeColor="text1"/>
            <w:rPrChange w:id="10139" w:author="Ruijie Xu" w:date="2022-03-10T12:31:00Z">
              <w:rPr>
                <w:color w:val="000000" w:themeColor="text1"/>
              </w:rPr>
            </w:rPrChange>
          </w:rPr>
          <w:t>study</w:t>
        </w:r>
      </w:ins>
      <w:ins w:id="10140" w:author="Ruijie Xu" w:date="2022-01-28T15:03:00Z">
        <w:r w:rsidR="00023F7A" w:rsidRPr="002B42A7">
          <w:rPr>
            <w:rFonts w:ascii="Times New Roman" w:hAnsi="Times New Roman" w:cs="Times New Roman"/>
            <w:color w:val="000000" w:themeColor="text1"/>
            <w:rPrChange w:id="10141" w:author="Ruijie Xu" w:date="2022-03-10T12:31:00Z">
              <w:rPr>
                <w:color w:val="000000" w:themeColor="text1"/>
              </w:rPr>
            </w:rPrChange>
          </w:rPr>
          <w:t xml:space="preserve">, </w:t>
        </w:r>
      </w:ins>
      <w:ins w:id="10142" w:author="Ruijie Xu" w:date="2022-02-27T12:58:00Z">
        <w:r w:rsidR="00AB7A08" w:rsidRPr="002B42A7">
          <w:rPr>
            <w:rFonts w:ascii="Times New Roman" w:hAnsi="Times New Roman" w:cs="Times New Roman"/>
            <w:color w:val="000000" w:themeColor="text1"/>
            <w:rPrChange w:id="10143" w:author="Ruijie Xu" w:date="2022-03-10T12:31:00Z">
              <w:rPr>
                <w:color w:val="000000" w:themeColor="text1"/>
              </w:rPr>
            </w:rPrChange>
          </w:rPr>
          <w:t xml:space="preserve">the two alignment-based software, </w:t>
        </w:r>
      </w:ins>
      <w:ins w:id="10144" w:author="Ruijie Xu" w:date="2022-02-01T13:44:00Z">
        <w:r w:rsidR="00537B08" w:rsidRPr="002B42A7">
          <w:rPr>
            <w:rFonts w:ascii="Times New Roman" w:hAnsi="Times New Roman" w:cs="Times New Roman"/>
            <w:color w:val="000000" w:themeColor="text1"/>
            <w:rPrChange w:id="10145" w:author="Ruijie Xu" w:date="2022-03-10T12:31:00Z">
              <w:rPr>
                <w:color w:val="000000" w:themeColor="text1"/>
              </w:rPr>
            </w:rPrChange>
          </w:rPr>
          <w:lastRenderedPageBreak/>
          <w:t>BLASTN</w:t>
        </w:r>
      </w:ins>
      <w:ins w:id="10146" w:author="Ruijie Xu" w:date="2022-01-28T15:03:00Z">
        <w:r w:rsidR="00023F7A" w:rsidRPr="002B42A7">
          <w:rPr>
            <w:rFonts w:ascii="Times New Roman" w:hAnsi="Times New Roman" w:cs="Times New Roman"/>
            <w:color w:val="000000" w:themeColor="text1"/>
            <w:rPrChange w:id="10147" w:author="Ruijie Xu" w:date="2022-03-10T12:31:00Z">
              <w:rPr>
                <w:color w:val="000000" w:themeColor="text1"/>
              </w:rPr>
            </w:rPrChange>
          </w:rPr>
          <w:t xml:space="preserve"> and Diamond, were the two most time </w:t>
        </w:r>
        <w:del w:id="10148" w:author="Liliana Salvador" w:date="2022-02-26T20:02:00Z">
          <w:r w:rsidR="00023F7A" w:rsidRPr="002B42A7" w:rsidDel="001C0737">
            <w:rPr>
              <w:rFonts w:ascii="Times New Roman" w:hAnsi="Times New Roman" w:cs="Times New Roman"/>
              <w:color w:val="000000" w:themeColor="text1"/>
              <w:rPrChange w:id="10149" w:author="Ruijie Xu" w:date="2022-03-10T12:31:00Z">
                <w:rPr>
                  <w:color w:val="000000" w:themeColor="text1"/>
                </w:rPr>
              </w:rPrChange>
            </w:rPr>
            <w:delText>expensive</w:delText>
          </w:r>
        </w:del>
      </w:ins>
      <w:ins w:id="10150" w:author="Liliana Salvador" w:date="2022-02-26T20:02:00Z">
        <w:r w:rsidR="001C0737" w:rsidRPr="002B42A7">
          <w:rPr>
            <w:rFonts w:ascii="Times New Roman" w:hAnsi="Times New Roman" w:cs="Times New Roman"/>
            <w:color w:val="000000" w:themeColor="text1"/>
            <w:rPrChange w:id="10151" w:author="Ruijie Xu" w:date="2022-03-10T12:31:00Z">
              <w:rPr>
                <w:color w:val="000000" w:themeColor="text1"/>
              </w:rPr>
            </w:rPrChange>
          </w:rPr>
          <w:t>intensive</w:t>
        </w:r>
      </w:ins>
      <w:ins w:id="10152" w:author="Ruijie Xu" w:date="2022-01-28T15:04:00Z">
        <w:r w:rsidR="00023F7A" w:rsidRPr="002B42A7">
          <w:rPr>
            <w:rFonts w:ascii="Times New Roman" w:hAnsi="Times New Roman" w:cs="Times New Roman"/>
            <w:color w:val="000000" w:themeColor="text1"/>
            <w:rPrChange w:id="10153" w:author="Ruijie Xu" w:date="2022-03-10T12:31:00Z">
              <w:rPr>
                <w:color w:val="000000" w:themeColor="text1"/>
              </w:rPr>
            </w:rPrChange>
          </w:rPr>
          <w:t xml:space="preserve"> software</w:t>
        </w:r>
        <w:del w:id="10154" w:author="Liliana Salvador" w:date="2022-02-26T20:02:00Z">
          <w:r w:rsidR="00023F7A" w:rsidRPr="002B42A7" w:rsidDel="001C0737">
            <w:rPr>
              <w:rFonts w:ascii="Times New Roman" w:hAnsi="Times New Roman" w:cs="Times New Roman"/>
              <w:color w:val="000000" w:themeColor="text1"/>
              <w:rPrChange w:id="10155"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10156" w:author="Ruijie Xu" w:date="2022-03-10T12:31:00Z">
              <w:rPr>
                <w:color w:val="000000" w:themeColor="text1"/>
              </w:rPr>
            </w:rPrChange>
          </w:rPr>
          <w:t>. The</w:t>
        </w:r>
        <w:del w:id="10157" w:author="Liliana Salvador" w:date="2022-02-26T20:02:00Z">
          <w:r w:rsidR="00023F7A" w:rsidRPr="002B42A7" w:rsidDel="001C0737">
            <w:rPr>
              <w:rFonts w:ascii="Times New Roman" w:hAnsi="Times New Roman" w:cs="Times New Roman"/>
              <w:color w:val="000000" w:themeColor="text1"/>
              <w:rPrChange w:id="10158" w:author="Ruijie Xu" w:date="2022-03-10T12:31:00Z">
                <w:rPr>
                  <w:color w:val="000000" w:themeColor="text1"/>
                </w:rPr>
              </w:rPrChange>
            </w:rPr>
            <w:delText xml:space="preserve">se two software </w:delText>
          </w:r>
        </w:del>
      </w:ins>
      <w:ins w:id="10159" w:author="Liliana Salvador" w:date="2022-02-26T20:02:00Z">
        <w:r w:rsidR="001C0737" w:rsidRPr="002B42A7">
          <w:rPr>
            <w:rFonts w:ascii="Times New Roman" w:hAnsi="Times New Roman" w:cs="Times New Roman"/>
            <w:color w:val="000000" w:themeColor="text1"/>
            <w:rPrChange w:id="10160" w:author="Ruijie Xu" w:date="2022-03-10T12:31:00Z">
              <w:rPr>
                <w:color w:val="000000" w:themeColor="text1"/>
              </w:rPr>
            </w:rPrChange>
          </w:rPr>
          <w:t xml:space="preserve">y </w:t>
        </w:r>
      </w:ins>
      <w:ins w:id="10161" w:author="Ruijie Xu" w:date="2022-01-28T15:04:00Z">
        <w:r w:rsidR="00023F7A" w:rsidRPr="002B42A7">
          <w:rPr>
            <w:rFonts w:ascii="Times New Roman" w:hAnsi="Times New Roman" w:cs="Times New Roman"/>
            <w:color w:val="000000" w:themeColor="text1"/>
            <w:rPrChange w:id="10162" w:author="Ruijie Xu" w:date="2022-03-10T12:31:00Z">
              <w:rPr>
                <w:color w:val="000000" w:themeColor="text1"/>
              </w:rPr>
            </w:rPrChange>
          </w:rPr>
          <w:t xml:space="preserve">took </w:t>
        </w:r>
      </w:ins>
      <w:ins w:id="10163" w:author="Liliana Salvador" w:date="2022-02-26T20:02:00Z">
        <w:r w:rsidR="001C0737" w:rsidRPr="002B42A7">
          <w:rPr>
            <w:rFonts w:ascii="Times New Roman" w:hAnsi="Times New Roman" w:cs="Times New Roman"/>
            <w:color w:val="000000" w:themeColor="text1"/>
            <w:rPrChange w:id="10164" w:author="Ruijie Xu" w:date="2022-03-10T12:31:00Z">
              <w:rPr>
                <w:color w:val="000000" w:themeColor="text1"/>
              </w:rPr>
            </w:rPrChange>
          </w:rPr>
          <w:t>two</w:t>
        </w:r>
      </w:ins>
      <w:ins w:id="10165" w:author="Ruijie Xu" w:date="2022-01-28T15:04:00Z">
        <w:del w:id="10166" w:author="Liliana Salvador" w:date="2022-02-26T20:02:00Z">
          <w:r w:rsidR="00023F7A" w:rsidRPr="002B42A7" w:rsidDel="001C0737">
            <w:rPr>
              <w:rFonts w:ascii="Times New Roman" w:hAnsi="Times New Roman" w:cs="Times New Roman"/>
              <w:color w:val="000000" w:themeColor="text1"/>
              <w:rPrChange w:id="10167"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10168" w:author="Ruijie Xu" w:date="2022-03-10T12:31:00Z">
              <w:rPr>
                <w:color w:val="000000" w:themeColor="text1"/>
              </w:rPr>
            </w:rPrChange>
          </w:rPr>
          <w:t xml:space="preserve"> </w:t>
        </w:r>
        <w:del w:id="10169" w:author="Liliana Salvador" w:date="2022-02-26T20:02:00Z">
          <w:r w:rsidR="00FC7384" w:rsidRPr="002B42A7" w:rsidDel="001C0737">
            <w:rPr>
              <w:rFonts w:ascii="Times New Roman" w:hAnsi="Times New Roman" w:cs="Times New Roman"/>
              <w:color w:val="000000" w:themeColor="text1"/>
              <w:rPrChange w:id="10170" w:author="Ruijie Xu" w:date="2022-03-10T12:31:00Z">
                <w:rPr>
                  <w:color w:val="000000" w:themeColor="text1"/>
                </w:rPr>
              </w:rPrChange>
            </w:rPr>
            <w:delText>h</w:delText>
          </w:r>
        </w:del>
      </w:ins>
      <w:ins w:id="10171" w:author="Ruijie Xu" w:date="2022-01-28T15:05:00Z">
        <w:del w:id="10172" w:author="Liliana Salvador" w:date="2022-02-26T20:02:00Z">
          <w:r w:rsidR="00FC7384" w:rsidRPr="002B42A7" w:rsidDel="001C0737">
            <w:rPr>
              <w:rFonts w:ascii="Times New Roman" w:hAnsi="Times New Roman" w:cs="Times New Roman"/>
              <w:color w:val="000000" w:themeColor="text1"/>
              <w:rPrChange w:id="10173" w:author="Ruijie Xu" w:date="2022-03-10T12:31:00Z">
                <w:rPr>
                  <w:color w:val="000000" w:themeColor="text1"/>
                </w:rPr>
              </w:rPrChange>
            </w:rPr>
            <w:delText>ours</w:delText>
          </w:r>
        </w:del>
      </w:ins>
      <w:ins w:id="10174" w:author="Ruijie Xu" w:date="2022-01-28T15:04:00Z">
        <w:del w:id="10175" w:author="Liliana Salvador" w:date="2022-02-26T20:02:00Z">
          <w:r w:rsidR="00FC7384" w:rsidRPr="002B42A7" w:rsidDel="001C0737">
            <w:rPr>
              <w:rFonts w:ascii="Times New Roman" w:hAnsi="Times New Roman" w:cs="Times New Roman"/>
              <w:color w:val="000000" w:themeColor="text1"/>
              <w:rPrChange w:id="10176"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10177" w:author="Ruijie Xu" w:date="2022-03-10T12:31:00Z">
              <w:rPr>
                <w:color w:val="000000" w:themeColor="text1"/>
              </w:rPr>
            </w:rPrChange>
          </w:rPr>
          <w:t xml:space="preserve">and </w:t>
        </w:r>
      </w:ins>
      <w:ins w:id="10178" w:author="Liliana Salvador" w:date="2022-02-26T20:02:00Z">
        <w:r w:rsidR="001C0737" w:rsidRPr="002B42A7">
          <w:rPr>
            <w:rFonts w:ascii="Times New Roman" w:hAnsi="Times New Roman" w:cs="Times New Roman"/>
            <w:color w:val="000000" w:themeColor="text1"/>
            <w:rPrChange w:id="10179" w:author="Ruijie Xu" w:date="2022-03-10T12:31:00Z">
              <w:rPr>
                <w:color w:val="000000" w:themeColor="text1"/>
              </w:rPr>
            </w:rPrChange>
          </w:rPr>
          <w:t>five</w:t>
        </w:r>
      </w:ins>
      <w:ins w:id="10180" w:author="Ruijie Xu" w:date="2022-01-28T15:04:00Z">
        <w:del w:id="10181" w:author="Liliana Salvador" w:date="2022-02-26T20:02:00Z">
          <w:r w:rsidR="00FC7384" w:rsidRPr="002B42A7" w:rsidDel="001C0737">
            <w:rPr>
              <w:rFonts w:ascii="Times New Roman" w:hAnsi="Times New Roman" w:cs="Times New Roman"/>
              <w:color w:val="000000" w:themeColor="text1"/>
              <w:rPrChange w:id="10182" w:author="Ruijie Xu" w:date="2022-03-10T12:31:00Z">
                <w:rPr>
                  <w:color w:val="000000" w:themeColor="text1"/>
                </w:rPr>
              </w:rPrChange>
            </w:rPr>
            <w:delText>5</w:delText>
          </w:r>
        </w:del>
      </w:ins>
      <w:ins w:id="10183" w:author="Ruijie Xu" w:date="2022-01-28T15:05:00Z">
        <w:r w:rsidR="00FC7384" w:rsidRPr="002B42A7">
          <w:rPr>
            <w:rFonts w:ascii="Times New Roman" w:hAnsi="Times New Roman" w:cs="Times New Roman"/>
            <w:color w:val="000000" w:themeColor="text1"/>
            <w:rPrChange w:id="10184" w:author="Ruijie Xu" w:date="2022-03-10T12:31:00Z">
              <w:rPr>
                <w:color w:val="000000" w:themeColor="text1"/>
              </w:rPr>
            </w:rPrChange>
          </w:rPr>
          <w:t xml:space="preserve"> hours</w:t>
        </w:r>
      </w:ins>
      <w:ins w:id="10185" w:author="Liliana Salvador" w:date="2022-02-26T20:02:00Z">
        <w:r w:rsidR="001C0737" w:rsidRPr="002B42A7">
          <w:rPr>
            <w:rFonts w:ascii="Times New Roman" w:hAnsi="Times New Roman" w:cs="Times New Roman"/>
            <w:color w:val="000000" w:themeColor="text1"/>
            <w:rPrChange w:id="10186" w:author="Ruijie Xu" w:date="2022-03-10T12:31:00Z">
              <w:rPr>
                <w:color w:val="000000" w:themeColor="text1"/>
              </w:rPr>
            </w:rPrChange>
          </w:rPr>
          <w:t>, respectively,</w:t>
        </w:r>
      </w:ins>
      <w:ins w:id="10187" w:author="Ruijie Xu" w:date="2022-01-28T15:05:00Z">
        <w:r w:rsidR="00FC7384" w:rsidRPr="002B42A7">
          <w:rPr>
            <w:rFonts w:ascii="Times New Roman" w:hAnsi="Times New Roman" w:cs="Times New Roman"/>
            <w:color w:val="000000" w:themeColor="text1"/>
            <w:rPrChange w:id="10188" w:author="Ruijie Xu" w:date="2022-03-10T12:31:00Z">
              <w:rPr>
                <w:color w:val="000000" w:themeColor="text1"/>
              </w:rPr>
            </w:rPrChange>
          </w:rPr>
          <w:t xml:space="preserve"> on average to complete the analysis for one sample, while o</w:t>
        </w:r>
      </w:ins>
      <w:ins w:id="10189" w:author="Ruijie Xu" w:date="2022-01-28T15:06:00Z">
        <w:r w:rsidR="00FC7384" w:rsidRPr="002B42A7">
          <w:rPr>
            <w:rFonts w:ascii="Times New Roman" w:hAnsi="Times New Roman" w:cs="Times New Roman"/>
            <w:color w:val="000000" w:themeColor="text1"/>
            <w:rPrChange w:id="10190" w:author="Ruijie Xu" w:date="2022-03-10T12:31:00Z">
              <w:rPr>
                <w:color w:val="000000" w:themeColor="text1"/>
              </w:rPr>
            </w:rPrChange>
          </w:rPr>
          <w:t xml:space="preserve">ther software took </w:t>
        </w:r>
      </w:ins>
      <w:bookmarkStart w:id="10191" w:name="OLE_LINK235"/>
      <w:bookmarkStart w:id="10192" w:name="OLE_LINK236"/>
      <w:ins w:id="10193" w:author="Ruijie Xu" w:date="2022-02-02T13:46:00Z">
        <w:r w:rsidR="00576784" w:rsidRPr="002B42A7">
          <w:rPr>
            <w:rFonts w:ascii="Times New Roman" w:hAnsi="Times New Roman" w:cs="Times New Roman"/>
            <w:color w:val="000000" w:themeColor="text1"/>
            <w:rPrChange w:id="10194" w:author="Ruijie Xu" w:date="2022-03-10T12:31:00Z">
              <w:rPr>
                <w:color w:val="000000" w:themeColor="text1"/>
              </w:rPr>
            </w:rPrChange>
          </w:rPr>
          <w:t xml:space="preserve">at most </w:t>
        </w:r>
      </w:ins>
      <w:ins w:id="10195" w:author="Liliana Salvador" w:date="2022-02-26T20:03:00Z">
        <w:r w:rsidR="001C0737" w:rsidRPr="002B42A7">
          <w:rPr>
            <w:rFonts w:ascii="Times New Roman" w:hAnsi="Times New Roman" w:cs="Times New Roman"/>
            <w:color w:val="000000" w:themeColor="text1"/>
            <w:rPrChange w:id="10196" w:author="Ruijie Xu" w:date="2022-03-10T12:31:00Z">
              <w:rPr>
                <w:color w:val="000000" w:themeColor="text1"/>
              </w:rPr>
            </w:rPrChange>
          </w:rPr>
          <w:t>three</w:t>
        </w:r>
      </w:ins>
      <w:ins w:id="10197" w:author="Ruijie Xu" w:date="2022-02-02T13:46:00Z">
        <w:del w:id="10198" w:author="Liliana Salvador" w:date="2022-02-26T20:03:00Z">
          <w:r w:rsidR="00576784" w:rsidRPr="002B42A7" w:rsidDel="001C0737">
            <w:rPr>
              <w:rFonts w:ascii="Times New Roman" w:hAnsi="Times New Roman" w:cs="Times New Roman"/>
              <w:color w:val="000000" w:themeColor="text1"/>
              <w:rPrChange w:id="10199"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10200" w:author="Ruijie Xu" w:date="2022-03-10T12:31:00Z">
              <w:rPr>
                <w:color w:val="000000" w:themeColor="text1"/>
              </w:rPr>
            </w:rPrChange>
          </w:rPr>
          <w:t xml:space="preserve"> </w:t>
        </w:r>
      </w:ins>
      <w:bookmarkEnd w:id="10191"/>
      <w:bookmarkEnd w:id="10192"/>
      <w:ins w:id="10201" w:author="Ruijie Xu" w:date="2022-01-28T15:06:00Z">
        <w:r w:rsidR="00FC7384" w:rsidRPr="002B42A7">
          <w:rPr>
            <w:rFonts w:ascii="Times New Roman" w:hAnsi="Times New Roman" w:cs="Times New Roman"/>
            <w:color w:val="000000" w:themeColor="text1"/>
            <w:rPrChange w:id="10202" w:author="Ruijie Xu" w:date="2022-03-10T12:31:00Z">
              <w:rPr>
                <w:color w:val="000000" w:themeColor="text1"/>
              </w:rPr>
            </w:rPrChange>
          </w:rPr>
          <w:t xml:space="preserve">minutes for </w:t>
        </w:r>
        <w:del w:id="10203" w:author="Liliana Salvador" w:date="2022-02-26T20:03:00Z">
          <w:r w:rsidR="00FC7384" w:rsidRPr="002B42A7" w:rsidDel="001C0737">
            <w:rPr>
              <w:rFonts w:ascii="Times New Roman" w:hAnsi="Times New Roman" w:cs="Times New Roman"/>
              <w:color w:val="000000" w:themeColor="text1"/>
              <w:rPrChange w:id="10204"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10205" w:author="Ruijie Xu" w:date="2022-03-10T12:31:00Z">
              <w:rPr>
                <w:color w:val="000000" w:themeColor="text1"/>
              </w:rPr>
            </w:rPrChange>
          </w:rPr>
          <w:t xml:space="preserve">the same task. </w:t>
        </w:r>
        <w:del w:id="10206" w:author="Liliana Salvador" w:date="2022-02-26T20:03:00Z">
          <w:r w:rsidR="00FC7384" w:rsidRPr="002B42A7" w:rsidDel="001C0737">
            <w:rPr>
              <w:rFonts w:ascii="Times New Roman" w:hAnsi="Times New Roman" w:cs="Times New Roman"/>
              <w:color w:val="000000" w:themeColor="text1"/>
              <w:rPrChange w:id="10207" w:author="Ruijie Xu" w:date="2022-03-10T12:31:00Z">
                <w:rPr>
                  <w:color w:val="000000" w:themeColor="text1"/>
                </w:rPr>
              </w:rPrChange>
            </w:rPr>
            <w:delText>However, t</w:delText>
          </w:r>
        </w:del>
      </w:ins>
      <w:ins w:id="10208" w:author="Liliana Salvador" w:date="2022-02-26T20:03:00Z">
        <w:r w:rsidR="001C0737" w:rsidRPr="002B42A7">
          <w:rPr>
            <w:rFonts w:ascii="Times New Roman" w:hAnsi="Times New Roman" w:cs="Times New Roman"/>
            <w:color w:val="000000" w:themeColor="text1"/>
            <w:rPrChange w:id="10209" w:author="Ruijie Xu" w:date="2022-03-10T12:31:00Z">
              <w:rPr>
                <w:color w:val="000000" w:themeColor="text1"/>
              </w:rPr>
            </w:rPrChange>
          </w:rPr>
          <w:t>T</w:t>
        </w:r>
      </w:ins>
      <w:ins w:id="10210" w:author="Ruijie Xu" w:date="2022-01-28T15:06:00Z">
        <w:r w:rsidR="00FC7384" w:rsidRPr="002B42A7">
          <w:rPr>
            <w:rFonts w:ascii="Times New Roman" w:hAnsi="Times New Roman" w:cs="Times New Roman"/>
            <w:color w:val="000000" w:themeColor="text1"/>
            <w:rPrChange w:id="10211" w:author="Ruijie Xu" w:date="2022-03-10T12:31:00Z">
              <w:rPr>
                <w:color w:val="000000" w:themeColor="text1"/>
              </w:rPr>
            </w:rPrChange>
          </w:rPr>
          <w:t xml:space="preserve">he time and </w:t>
        </w:r>
      </w:ins>
      <w:ins w:id="10212" w:author="Ruijie Xu" w:date="2022-01-28T15:07:00Z">
        <w:r w:rsidR="00FC7384" w:rsidRPr="002B42A7">
          <w:rPr>
            <w:rFonts w:ascii="Times New Roman" w:hAnsi="Times New Roman" w:cs="Times New Roman"/>
            <w:color w:val="000000" w:themeColor="text1"/>
            <w:rPrChange w:id="10213" w:author="Ruijie Xu" w:date="2022-03-10T12:31:00Z">
              <w:rPr>
                <w:color w:val="000000" w:themeColor="text1"/>
              </w:rPr>
            </w:rPrChange>
          </w:rPr>
          <w:t xml:space="preserve">resources required to </w:t>
        </w:r>
      </w:ins>
      <w:ins w:id="10214" w:author="Ruijie Xu" w:date="2022-01-28T15:06:00Z">
        <w:r w:rsidR="00FC7384" w:rsidRPr="002B42A7">
          <w:rPr>
            <w:rFonts w:ascii="Times New Roman" w:hAnsi="Times New Roman" w:cs="Times New Roman"/>
            <w:color w:val="000000" w:themeColor="text1"/>
            <w:rPrChange w:id="10215" w:author="Ruijie Xu" w:date="2022-03-10T12:31:00Z">
              <w:rPr>
                <w:color w:val="000000" w:themeColor="text1"/>
              </w:rPr>
            </w:rPrChange>
          </w:rPr>
          <w:t>build</w:t>
        </w:r>
      </w:ins>
      <w:ins w:id="10216" w:author="Ruijie Xu" w:date="2022-01-28T15:07:00Z">
        <w:r w:rsidR="00FC7384" w:rsidRPr="002B42A7">
          <w:rPr>
            <w:rFonts w:ascii="Times New Roman" w:hAnsi="Times New Roman" w:cs="Times New Roman"/>
            <w:color w:val="000000" w:themeColor="text1"/>
            <w:rPrChange w:id="10217" w:author="Ruijie Xu" w:date="2022-03-10T12:31:00Z">
              <w:rPr>
                <w:color w:val="000000" w:themeColor="text1"/>
              </w:rPr>
            </w:rPrChange>
          </w:rPr>
          <w:t xml:space="preserve"> the DBs</w:t>
        </w:r>
      </w:ins>
      <w:ins w:id="10218" w:author="Ruijie Xu" w:date="2022-01-28T15:06:00Z">
        <w:r w:rsidR="00FC7384" w:rsidRPr="002B42A7">
          <w:rPr>
            <w:rFonts w:ascii="Times New Roman" w:hAnsi="Times New Roman" w:cs="Times New Roman"/>
            <w:color w:val="000000" w:themeColor="text1"/>
            <w:rPrChange w:id="10219" w:author="Ruijie Xu" w:date="2022-03-10T12:31:00Z">
              <w:rPr>
                <w:color w:val="000000" w:themeColor="text1"/>
              </w:rPr>
            </w:rPrChange>
          </w:rPr>
          <w:t xml:space="preserve"> </w:t>
        </w:r>
      </w:ins>
      <w:ins w:id="10220" w:author="Liliana Salvador" w:date="2022-02-26T20:04:00Z">
        <w:r w:rsidR="001C0737" w:rsidRPr="002B42A7">
          <w:rPr>
            <w:rFonts w:ascii="Times New Roman" w:hAnsi="Times New Roman" w:cs="Times New Roman"/>
            <w:color w:val="000000" w:themeColor="text1"/>
            <w:rPrChange w:id="10221" w:author="Ruijie Xu" w:date="2022-03-10T12:31:00Z">
              <w:rPr>
                <w:color w:val="000000" w:themeColor="text1"/>
              </w:rPr>
            </w:rPrChange>
          </w:rPr>
          <w:t>for</w:t>
        </w:r>
      </w:ins>
      <w:ins w:id="10222" w:author="Ruijie Xu" w:date="2022-01-28T15:06:00Z">
        <w:del w:id="10223" w:author="Liliana Salvador" w:date="2022-02-26T20:03:00Z">
          <w:r w:rsidR="00FC7384" w:rsidRPr="002B42A7" w:rsidDel="001C0737">
            <w:rPr>
              <w:rFonts w:ascii="Times New Roman" w:hAnsi="Times New Roman" w:cs="Times New Roman"/>
              <w:color w:val="000000" w:themeColor="text1"/>
              <w:rPrChange w:id="10224" w:author="Ruijie Xu" w:date="2022-03-10T12:31:00Z">
                <w:rPr>
                  <w:color w:val="000000" w:themeColor="text1"/>
                </w:rPr>
              </w:rPrChange>
            </w:rPr>
            <w:delText>of</w:delText>
          </w:r>
        </w:del>
      </w:ins>
      <w:ins w:id="10225" w:author="Ruijie Xu" w:date="2022-01-28T15:07:00Z">
        <w:r w:rsidR="00FC7384" w:rsidRPr="002B42A7">
          <w:rPr>
            <w:rFonts w:ascii="Times New Roman" w:hAnsi="Times New Roman" w:cs="Times New Roman"/>
            <w:color w:val="000000" w:themeColor="text1"/>
            <w:rPrChange w:id="10226" w:author="Ruijie Xu" w:date="2022-03-10T12:31:00Z">
              <w:rPr>
                <w:color w:val="000000" w:themeColor="text1"/>
              </w:rPr>
            </w:rPrChange>
          </w:rPr>
          <w:t xml:space="preserve"> the</w:t>
        </w:r>
      </w:ins>
      <w:ins w:id="10227" w:author="Ruijie Xu" w:date="2022-01-28T15:06:00Z">
        <w:r w:rsidR="00FC7384" w:rsidRPr="002B42A7">
          <w:rPr>
            <w:rFonts w:ascii="Times New Roman" w:hAnsi="Times New Roman" w:cs="Times New Roman"/>
            <w:color w:val="000000" w:themeColor="text1"/>
            <w:rPrChange w:id="10228" w:author="Ruijie Xu" w:date="2022-03-10T12:31:00Z">
              <w:rPr>
                <w:color w:val="000000" w:themeColor="text1"/>
              </w:rPr>
            </w:rPrChange>
          </w:rPr>
          <w:t xml:space="preserve"> alignment-free </w:t>
        </w:r>
      </w:ins>
      <w:ins w:id="10229" w:author="Ruijie Xu" w:date="2022-01-28T15:07:00Z">
        <w:r w:rsidR="00FC7384" w:rsidRPr="002B42A7">
          <w:rPr>
            <w:rFonts w:ascii="Times New Roman" w:hAnsi="Times New Roman" w:cs="Times New Roman"/>
            <w:color w:val="000000" w:themeColor="text1"/>
            <w:rPrChange w:id="10230" w:author="Ruijie Xu" w:date="2022-03-10T12:31:00Z">
              <w:rPr>
                <w:color w:val="000000" w:themeColor="text1"/>
              </w:rPr>
            </w:rPrChange>
          </w:rPr>
          <w:t>software became the trade-off for the speed of the analysis itself. For example, the buil</w:t>
        </w:r>
      </w:ins>
      <w:ins w:id="10231" w:author="Ruijie Xu" w:date="2022-01-28T15:08:00Z">
        <w:r w:rsidR="00FC7384" w:rsidRPr="002B42A7">
          <w:rPr>
            <w:rFonts w:ascii="Times New Roman" w:hAnsi="Times New Roman" w:cs="Times New Roman"/>
            <w:color w:val="000000" w:themeColor="text1"/>
            <w:rPrChange w:id="10232" w:author="Ruijie Xu" w:date="2022-03-10T12:31:00Z">
              <w:rPr>
                <w:color w:val="000000" w:themeColor="text1"/>
              </w:rPr>
            </w:rPrChange>
          </w:rPr>
          <w:t xml:space="preserve">ding of CLARK’s </w:t>
        </w:r>
        <w:del w:id="10233" w:author="Liliana Salvador" w:date="2022-02-26T20:04:00Z">
          <w:r w:rsidR="00FC7384" w:rsidRPr="002B42A7" w:rsidDel="001C0737">
            <w:rPr>
              <w:rFonts w:ascii="Times New Roman" w:hAnsi="Times New Roman" w:cs="Times New Roman"/>
              <w:color w:val="000000" w:themeColor="text1"/>
              <w:rPrChange w:id="10234" w:author="Ruijie Xu" w:date="2022-03-10T12:31:00Z">
                <w:rPr>
                  <w:color w:val="000000" w:themeColor="text1"/>
                </w:rPr>
              </w:rPrChange>
            </w:rPr>
            <w:delText>database</w:delText>
          </w:r>
        </w:del>
      </w:ins>
      <w:ins w:id="10235" w:author="Liliana Salvador" w:date="2022-02-26T20:04:00Z">
        <w:r w:rsidR="001C0737" w:rsidRPr="002B42A7">
          <w:rPr>
            <w:rFonts w:ascii="Times New Roman" w:hAnsi="Times New Roman" w:cs="Times New Roman"/>
            <w:color w:val="000000" w:themeColor="text1"/>
            <w:rPrChange w:id="10236" w:author="Ruijie Xu" w:date="2022-03-10T12:31:00Z">
              <w:rPr>
                <w:color w:val="000000" w:themeColor="text1"/>
              </w:rPr>
            </w:rPrChange>
          </w:rPr>
          <w:t>DB</w:t>
        </w:r>
      </w:ins>
      <w:ins w:id="10237" w:author="Ruijie Xu" w:date="2022-01-28T15:08:00Z">
        <w:r w:rsidR="00FC7384" w:rsidRPr="002B42A7">
          <w:rPr>
            <w:rFonts w:ascii="Times New Roman" w:hAnsi="Times New Roman" w:cs="Times New Roman"/>
            <w:color w:val="000000" w:themeColor="text1"/>
            <w:rPrChange w:id="10238" w:author="Ruijie Xu" w:date="2022-03-10T12:31:00Z">
              <w:rPr>
                <w:color w:val="000000" w:themeColor="text1"/>
              </w:rPr>
            </w:rPrChange>
          </w:rPr>
          <w:t xml:space="preserve"> took almost </w:t>
        </w:r>
      </w:ins>
      <w:ins w:id="10239" w:author="Liliana Salvador" w:date="2022-02-26T20:04:00Z">
        <w:r w:rsidR="001C0737" w:rsidRPr="002B42A7">
          <w:rPr>
            <w:rFonts w:ascii="Times New Roman" w:hAnsi="Times New Roman" w:cs="Times New Roman"/>
            <w:color w:val="000000" w:themeColor="text1"/>
            <w:rPrChange w:id="10240" w:author="Ruijie Xu" w:date="2022-03-10T12:31:00Z">
              <w:rPr>
                <w:color w:val="000000" w:themeColor="text1"/>
              </w:rPr>
            </w:rPrChange>
          </w:rPr>
          <w:t>two</w:t>
        </w:r>
      </w:ins>
      <w:ins w:id="10241" w:author="Ruijie Xu" w:date="2022-01-28T15:09:00Z">
        <w:del w:id="10242" w:author="Liliana Salvador" w:date="2022-02-26T20:04:00Z">
          <w:r w:rsidR="00FC7384" w:rsidRPr="002B42A7" w:rsidDel="001C0737">
            <w:rPr>
              <w:rFonts w:ascii="Times New Roman" w:hAnsi="Times New Roman" w:cs="Times New Roman"/>
              <w:color w:val="000000" w:themeColor="text1"/>
              <w:rPrChange w:id="10243"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10244" w:author="Ruijie Xu" w:date="2022-03-10T12:31:00Z">
              <w:rPr>
                <w:color w:val="000000" w:themeColor="text1"/>
              </w:rPr>
            </w:rPrChange>
          </w:rPr>
          <w:t xml:space="preserve"> days with 400 GBs of memory used. For</w:t>
        </w:r>
      </w:ins>
      <w:ins w:id="10245" w:author="Liliana Salvador" w:date="2022-02-26T20:04:00Z">
        <w:r w:rsidR="001C0737" w:rsidRPr="002B42A7">
          <w:rPr>
            <w:rFonts w:ascii="Times New Roman" w:hAnsi="Times New Roman" w:cs="Times New Roman"/>
            <w:color w:val="000000" w:themeColor="text1"/>
            <w:rPrChange w:id="10246" w:author="Ruijie Xu" w:date="2022-03-10T12:31:00Z">
              <w:rPr>
                <w:color w:val="000000" w:themeColor="text1"/>
              </w:rPr>
            </w:rPrChange>
          </w:rPr>
          <w:t>t</w:t>
        </w:r>
      </w:ins>
      <w:ins w:id="10247" w:author="Ruijie Xu" w:date="2022-01-28T15:09:00Z">
        <w:r w:rsidR="00FC7384" w:rsidRPr="002B42A7">
          <w:rPr>
            <w:rFonts w:ascii="Times New Roman" w:hAnsi="Times New Roman" w:cs="Times New Roman"/>
            <w:color w:val="000000" w:themeColor="text1"/>
            <w:rPrChange w:id="10248"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10249" w:author="Ruijie Xu" w:date="2022-03-10T12:31:00Z">
              <w:rPr>
                <w:color w:val="000000" w:themeColor="text1"/>
              </w:rPr>
            </w:rPrChange>
          </w:rPr>
          <w:t>ha</w:t>
        </w:r>
      </w:ins>
      <w:ins w:id="10250" w:author="Liliana Salvador" w:date="2022-02-26T20:04:00Z">
        <w:r w:rsidR="001C0737" w:rsidRPr="002B42A7">
          <w:rPr>
            <w:rFonts w:ascii="Times New Roman" w:hAnsi="Times New Roman" w:cs="Times New Roman"/>
            <w:color w:val="000000" w:themeColor="text1"/>
            <w:rPrChange w:id="10251" w:author="Ruijie Xu" w:date="2022-03-10T12:31:00Z">
              <w:rPr>
                <w:color w:val="000000" w:themeColor="text1"/>
              </w:rPr>
            </w:rPrChange>
          </w:rPr>
          <w:t>ve</w:t>
        </w:r>
      </w:ins>
      <w:ins w:id="10252" w:author="Ruijie Xu" w:date="2022-01-28T15:09:00Z">
        <w:del w:id="10253" w:author="Liliana Salvador" w:date="2022-02-26T20:04:00Z">
          <w:r w:rsidR="00CD7AB6" w:rsidRPr="002B42A7" w:rsidDel="001C0737">
            <w:rPr>
              <w:rFonts w:ascii="Times New Roman" w:hAnsi="Times New Roman" w:cs="Times New Roman"/>
              <w:color w:val="000000" w:themeColor="text1"/>
              <w:rPrChange w:id="10254"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10255" w:author="Ruijie Xu" w:date="2022-03-10T12:31:00Z">
              <w:rPr>
                <w:color w:val="000000" w:themeColor="text1"/>
              </w:rPr>
            </w:rPrChange>
          </w:rPr>
          <w:t xml:space="preserve"> pr</w:t>
        </w:r>
      </w:ins>
      <w:ins w:id="10256" w:author="Ruijie Xu" w:date="2022-01-28T15:10:00Z">
        <w:r w:rsidR="00CD7AB6" w:rsidRPr="002B42A7">
          <w:rPr>
            <w:rFonts w:ascii="Times New Roman" w:hAnsi="Times New Roman" w:cs="Times New Roman"/>
            <w:color w:val="000000" w:themeColor="text1"/>
            <w:rPrChange w:id="10257" w:author="Ruijie Xu" w:date="2022-03-10T12:31:00Z">
              <w:rPr>
                <w:color w:val="000000" w:themeColor="text1"/>
              </w:rPr>
            </w:rPrChange>
          </w:rPr>
          <w:t>e-built DBs distributed with the release of the software</w:t>
        </w:r>
      </w:ins>
      <w:ins w:id="10258" w:author="Ruijie Xu" w:date="2022-01-28T15:35:00Z">
        <w:r w:rsidR="00B20DDB" w:rsidRPr="002B42A7">
          <w:rPr>
            <w:rFonts w:ascii="Times New Roman" w:hAnsi="Times New Roman" w:cs="Times New Roman"/>
            <w:color w:val="000000" w:themeColor="text1"/>
            <w:rPrChange w:id="10259" w:author="Ruijie Xu" w:date="2022-03-10T12:31:00Z">
              <w:rPr>
                <w:color w:val="000000" w:themeColor="text1"/>
              </w:rPr>
            </w:rPrChange>
          </w:rPr>
          <w:t xml:space="preserve"> (except for CLARK, CLARK-s, Diamond, and Kaiju)</w:t>
        </w:r>
      </w:ins>
      <w:ins w:id="10260" w:author="Ruijie Xu" w:date="2022-01-28T15:36:00Z">
        <w:r w:rsidR="00212623" w:rsidRPr="002B42A7">
          <w:rPr>
            <w:rFonts w:ascii="Times New Roman" w:hAnsi="Times New Roman" w:cs="Times New Roman"/>
            <w:color w:val="000000" w:themeColor="text1"/>
            <w:rPrChange w:id="10261" w:author="Ruijie Xu" w:date="2022-03-10T12:31:00Z">
              <w:rPr>
                <w:color w:val="000000" w:themeColor="text1"/>
              </w:rPr>
            </w:rPrChange>
          </w:rPr>
          <w:t>.</w:t>
        </w:r>
      </w:ins>
      <w:ins w:id="10262" w:author="Ruijie Xu" w:date="2022-01-28T15:10:00Z">
        <w:r w:rsidR="00CD7AB6" w:rsidRPr="002B42A7">
          <w:rPr>
            <w:rFonts w:ascii="Times New Roman" w:hAnsi="Times New Roman" w:cs="Times New Roman"/>
            <w:color w:val="000000" w:themeColor="text1"/>
            <w:rPrChange w:id="10263" w:author="Ruijie Xu" w:date="2022-03-10T12:31:00Z">
              <w:rPr>
                <w:color w:val="000000" w:themeColor="text1"/>
              </w:rPr>
            </w:rPrChange>
          </w:rPr>
          <w:t xml:space="preserve"> However, if the analysis requires the identification of taxa </w:t>
        </w:r>
      </w:ins>
      <w:ins w:id="10264" w:author="Ruijie Xu" w:date="2022-01-28T15:11:00Z">
        <w:r w:rsidR="00CD7AB6" w:rsidRPr="002B42A7">
          <w:rPr>
            <w:rFonts w:ascii="Times New Roman" w:hAnsi="Times New Roman" w:cs="Times New Roman"/>
            <w:color w:val="000000" w:themeColor="text1"/>
            <w:rPrChange w:id="10265" w:author="Ruijie Xu" w:date="2022-03-10T12:31:00Z">
              <w:rPr>
                <w:color w:val="000000" w:themeColor="text1"/>
              </w:rPr>
            </w:rPrChange>
          </w:rPr>
          <w:t xml:space="preserve">that are not included in these pre-builit DBs, the time and resources added to the metagenomics profiling analysis will increase significantly. </w:t>
        </w:r>
      </w:ins>
      <w:del w:id="10266" w:author="Ruijie Xu" w:date="2022-01-28T14:49:00Z">
        <w:r w:rsidR="00234370" w:rsidRPr="002B42A7" w:rsidDel="004314BA">
          <w:rPr>
            <w:rFonts w:ascii="Times New Roman" w:hAnsi="Times New Roman" w:cs="Times New Roman"/>
            <w:b/>
            <w:bCs/>
            <w:color w:val="000000" w:themeColor="text1"/>
            <w:rPrChange w:id="10267"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10268"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10269"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270" w:author="Ruijie Xu" w:date="2022-03-10T12:31:00Z">
              <w:rPr>
                <w:color w:val="000000" w:themeColor="text1"/>
              </w:rPr>
            </w:rPrChange>
          </w:rPr>
          <w:delText>T</w:delText>
        </w:r>
      </w:del>
      <w:del w:id="10271" w:author="Ruijie Xu" w:date="2022-01-28T14:48:00Z">
        <w:r w:rsidR="00D40405" w:rsidRPr="002B42A7" w:rsidDel="004314BA">
          <w:rPr>
            <w:rFonts w:ascii="Times New Roman" w:hAnsi="Times New Roman" w:cs="Times New Roman"/>
            <w:color w:val="000000" w:themeColor="text1"/>
            <w:rPrChange w:id="10272"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10273" w:author="Ruijie Xu" w:date="2022-03-10T12:31:00Z">
              <w:rPr>
                <w:color w:val="000000" w:themeColor="text1"/>
              </w:rPr>
            </w:rPrChange>
          </w:rPr>
          <w:delText xml:space="preserve">performances of </w:delText>
        </w:r>
      </w:del>
      <w:del w:id="10274" w:author="Ruijie Xu" w:date="2022-01-28T14:47:00Z">
        <w:r w:rsidR="00234370" w:rsidRPr="002B42A7" w:rsidDel="00DF6582">
          <w:rPr>
            <w:rFonts w:ascii="Times New Roman" w:hAnsi="Times New Roman" w:cs="Times New Roman"/>
            <w:color w:val="000000" w:themeColor="text1"/>
            <w:rPrChange w:id="10275"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10276"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10277" w:author="Ruijie Xu" w:date="2022-03-10T12:31:00Z">
              <w:rPr>
                <w:color w:val="000000" w:themeColor="text1"/>
              </w:rPr>
            </w:rPrChange>
          </w:rPr>
          <w:delText xml:space="preserve"> </w:delText>
        </w:r>
      </w:del>
      <w:del w:id="10278" w:author="Ruijie Xu" w:date="2022-01-28T14:48:00Z">
        <w:r w:rsidR="00234370" w:rsidRPr="002B42A7" w:rsidDel="004314BA">
          <w:rPr>
            <w:rFonts w:ascii="Times New Roman" w:hAnsi="Times New Roman" w:cs="Times New Roman"/>
            <w:color w:val="000000" w:themeColor="text1"/>
            <w:rPrChange w:id="10279"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10280"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10281"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10282"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10283"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284"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10285" w:author="Ruijie Xu" w:date="2022-03-10T12:31:00Z">
              <w:rPr>
                <w:i/>
                <w:iCs/>
                <w:color w:val="000000"/>
              </w:rPr>
            </w:rPrChange>
          </w:rPr>
          <w:delText>et al.</w:delText>
        </w:r>
        <w:r w:rsidR="00350DBF" w:rsidRPr="002B42A7" w:rsidDel="004314BA">
          <w:rPr>
            <w:rFonts w:ascii="Times New Roman" w:hAnsi="Times New Roman" w:cs="Times New Roman"/>
            <w:color w:val="000000"/>
            <w:rPrChange w:id="10286"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10287"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288"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10289"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290"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291"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10292"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10293"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94"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10295"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96"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10297"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298"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10299"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300"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10301"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302"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10303"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304"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10305"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10306"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10307"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308"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10309"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10310"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10311"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10312"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10313"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10314"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10315"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10316"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10317"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10318"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10319"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10320"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10321"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322"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10323"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10324"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10325"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10326"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10327"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328"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10329"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10330"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10331"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10332"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10333"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10334"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10335"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336"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10337" w:author="Ruijie Xu" w:date="2022-03-10T12:31:00Z">
              <w:rPr>
                <w:i/>
                <w:iCs/>
                <w:color w:val="000000"/>
              </w:rPr>
            </w:rPrChange>
          </w:rPr>
          <w:delText>et al.</w:delText>
        </w:r>
        <w:r w:rsidR="00350DBF" w:rsidRPr="002B42A7" w:rsidDel="004314BA">
          <w:rPr>
            <w:rFonts w:ascii="Times New Roman" w:hAnsi="Times New Roman" w:cs="Times New Roman"/>
            <w:color w:val="000000"/>
            <w:rPrChange w:id="10338"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10339" w:author="Ruijie Xu" w:date="2022-03-10T12:31:00Z">
              <w:rPr>
                <w:i/>
                <w:iCs/>
                <w:color w:val="000000"/>
              </w:rPr>
            </w:rPrChange>
          </w:rPr>
          <w:delText>et al.</w:delText>
        </w:r>
        <w:r w:rsidR="00350DBF" w:rsidRPr="002B42A7" w:rsidDel="004314BA">
          <w:rPr>
            <w:rFonts w:ascii="Times New Roman" w:hAnsi="Times New Roman" w:cs="Times New Roman"/>
            <w:color w:val="000000"/>
            <w:rPrChange w:id="10340"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10341"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342" w:author="Ruijie Xu" w:date="2022-03-10T12:31:00Z">
              <w:rPr>
                <w:color w:val="000000" w:themeColor="text1"/>
              </w:rPr>
            </w:rPrChange>
          </w:rPr>
          <w:delText xml:space="preserve">. </w:delText>
        </w:r>
      </w:del>
      <w:del w:id="10343" w:author="Ruijie Xu" w:date="2022-01-28T15:44:00Z">
        <w:r w:rsidR="00234370" w:rsidRPr="002B42A7" w:rsidDel="009F7FE4">
          <w:rPr>
            <w:rFonts w:ascii="Times New Roman" w:hAnsi="Times New Roman" w:cs="Times New Roman"/>
            <w:color w:val="000000" w:themeColor="text1"/>
            <w:rPrChange w:id="10344"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10345"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346"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10347"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10348"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10349"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10350"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10351"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10352"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10353" w:author="Ruijie Xu" w:date="2022-03-10T12:31:00Z">
              <w:rPr>
                <w:i/>
                <w:iCs/>
                <w:color w:val="000000"/>
              </w:rPr>
            </w:rPrChange>
          </w:rPr>
          <w:delText>et al.</w:delText>
        </w:r>
        <w:r w:rsidR="00350DBF" w:rsidRPr="002B42A7" w:rsidDel="009F7FE4">
          <w:rPr>
            <w:rFonts w:ascii="Times New Roman" w:hAnsi="Times New Roman" w:cs="Times New Roman"/>
            <w:color w:val="000000"/>
            <w:rPrChange w:id="10354"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10355"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10356"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10357"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10358"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10359"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10360"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10361"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362"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10363"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10364"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10365"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10366"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10367"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10368"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10369"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10370" w:author="Ruijie Xu" w:date="2022-03-10T12:31:00Z">
              <w:rPr>
                <w:color w:val="000000" w:themeColor="text1"/>
              </w:rPr>
            </w:rPrChange>
          </w:rPr>
          <w:delText xml:space="preserve"> without knowing the true microbial composition for each sample. </w:delText>
        </w:r>
      </w:del>
    </w:p>
    <w:bookmarkEnd w:id="10057"/>
    <w:bookmarkEnd w:id="10058"/>
    <w:p w14:paraId="7E91F79E" w14:textId="5EB49EE4" w:rsidR="005E7952" w:rsidRPr="002B42A7" w:rsidDel="006F201E" w:rsidRDefault="009F7FE4" w:rsidP="00271EA9">
      <w:pPr>
        <w:spacing w:line="480" w:lineRule="auto"/>
        <w:rPr>
          <w:ins w:id="10371" w:author="Liliana Salvador" w:date="2022-02-26T20:54:00Z"/>
          <w:del w:id="10372" w:author="Rajeev, Sree" w:date="2022-03-03T11:40:00Z"/>
          <w:rFonts w:ascii="Times New Roman" w:hAnsi="Times New Roman" w:cs="Times New Roman"/>
          <w:color w:val="000000" w:themeColor="text1"/>
          <w:rPrChange w:id="10373" w:author="Ruijie Xu" w:date="2022-03-10T12:31:00Z">
            <w:rPr>
              <w:ins w:id="10374" w:author="Liliana Salvador" w:date="2022-02-26T20:54:00Z"/>
              <w:del w:id="10375" w:author="Rajeev, Sree" w:date="2022-03-03T11:40:00Z"/>
              <w:color w:val="000000" w:themeColor="text1"/>
            </w:rPr>
          </w:rPrChange>
        </w:rPr>
      </w:pPr>
      <w:ins w:id="10376" w:author="Ruijie Xu" w:date="2022-01-28T15:46:00Z">
        <w:r w:rsidRPr="002B42A7">
          <w:rPr>
            <w:rFonts w:ascii="Times New Roman" w:hAnsi="Times New Roman" w:cs="Times New Roman"/>
            <w:color w:val="000000" w:themeColor="text1"/>
            <w:rPrChange w:id="10377" w:author="Ruijie Xu" w:date="2022-03-10T12:31:00Z">
              <w:rPr>
                <w:color w:val="000000" w:themeColor="text1"/>
              </w:rPr>
            </w:rPrChange>
          </w:rPr>
          <w:tab/>
        </w:r>
      </w:ins>
      <w:ins w:id="10378" w:author="Ruijie Xu" w:date="2022-01-28T15:49:00Z">
        <w:r w:rsidR="00AD3393" w:rsidRPr="002B42A7">
          <w:rPr>
            <w:rFonts w:ascii="Times New Roman" w:hAnsi="Times New Roman" w:cs="Times New Roman"/>
            <w:color w:val="000000" w:themeColor="text1"/>
            <w:rPrChange w:id="10379" w:author="Ruijie Xu" w:date="2022-03-10T12:31:00Z">
              <w:rPr>
                <w:color w:val="000000" w:themeColor="text1"/>
              </w:rPr>
            </w:rPrChange>
          </w:rPr>
          <w:t xml:space="preserve">To compare </w:t>
        </w:r>
      </w:ins>
      <w:ins w:id="10380" w:author="Liliana Salvador" w:date="2022-02-26T20:05:00Z">
        <w:r w:rsidR="001C0737" w:rsidRPr="002B42A7">
          <w:rPr>
            <w:rFonts w:ascii="Times New Roman" w:hAnsi="Times New Roman" w:cs="Times New Roman"/>
            <w:color w:val="000000" w:themeColor="text1"/>
            <w:rPrChange w:id="10381" w:author="Ruijie Xu" w:date="2022-03-10T12:31:00Z">
              <w:rPr>
                <w:color w:val="000000" w:themeColor="text1"/>
              </w:rPr>
            </w:rPrChange>
          </w:rPr>
          <w:t xml:space="preserve">the </w:t>
        </w:r>
      </w:ins>
      <w:ins w:id="10382" w:author="Ruijie Xu" w:date="2022-01-28T15:49:00Z">
        <w:del w:id="10383" w:author="Liliana Salvador" w:date="2022-02-26T20:05:00Z">
          <w:r w:rsidR="00AD3393" w:rsidRPr="002B42A7" w:rsidDel="001C0737">
            <w:rPr>
              <w:rFonts w:ascii="Times New Roman" w:hAnsi="Times New Roman" w:cs="Times New Roman"/>
              <w:color w:val="000000" w:themeColor="text1"/>
              <w:rPrChange w:id="10384"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10385" w:author="Ruijie Xu" w:date="2022-03-10T12:31:00Z">
              <w:rPr>
                <w:color w:val="000000" w:themeColor="text1"/>
              </w:rPr>
            </w:rPrChange>
          </w:rPr>
          <w:t xml:space="preserve">metagenomics profiles classified by each software, we </w:t>
        </w:r>
      </w:ins>
      <w:ins w:id="10386" w:author="Ruijie Xu" w:date="2022-01-28T15:50:00Z">
        <w:r w:rsidR="00AD3393" w:rsidRPr="002B42A7">
          <w:rPr>
            <w:rFonts w:ascii="Times New Roman" w:hAnsi="Times New Roman" w:cs="Times New Roman"/>
            <w:color w:val="000000" w:themeColor="text1"/>
            <w:rPrChange w:id="10387" w:author="Ruijie Xu" w:date="2022-03-10T12:31:00Z">
              <w:rPr>
                <w:color w:val="000000" w:themeColor="text1"/>
              </w:rPr>
            </w:rPrChange>
          </w:rPr>
          <w:t>chose the standard DBs provided by the developers of these software. If the standard DBs w</w:t>
        </w:r>
      </w:ins>
      <w:ins w:id="10388" w:author="Liliana Salvador" w:date="2022-02-26T20:05:00Z">
        <w:r w:rsidR="005B4B4F" w:rsidRPr="002B42A7">
          <w:rPr>
            <w:rFonts w:ascii="Times New Roman" w:hAnsi="Times New Roman" w:cs="Times New Roman"/>
            <w:color w:val="000000" w:themeColor="text1"/>
            <w:rPrChange w:id="10389" w:author="Ruijie Xu" w:date="2022-03-10T12:31:00Z">
              <w:rPr>
                <w:color w:val="000000" w:themeColor="text1"/>
              </w:rPr>
            </w:rPrChange>
          </w:rPr>
          <w:t>ere</w:t>
        </w:r>
      </w:ins>
      <w:ins w:id="10390" w:author="Ruijie Xu" w:date="2022-01-28T15:50:00Z">
        <w:del w:id="10391" w:author="Liliana Salvador" w:date="2022-02-26T20:05:00Z">
          <w:r w:rsidR="00AD3393" w:rsidRPr="002B42A7" w:rsidDel="005B4B4F">
            <w:rPr>
              <w:rFonts w:ascii="Times New Roman" w:hAnsi="Times New Roman" w:cs="Times New Roman"/>
              <w:color w:val="000000" w:themeColor="text1"/>
              <w:rPrChange w:id="10392"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10393" w:author="Ruijie Xu" w:date="2022-03-10T12:31:00Z">
              <w:rPr>
                <w:color w:val="000000" w:themeColor="text1"/>
              </w:rPr>
            </w:rPrChange>
          </w:rPr>
          <w:t xml:space="preserve"> not indicated, we buil</w:t>
        </w:r>
      </w:ins>
      <w:ins w:id="10394" w:author="Ruijie Xu" w:date="2022-01-30T14:21:00Z">
        <w:r w:rsidR="00B9270D" w:rsidRPr="002B42A7">
          <w:rPr>
            <w:rFonts w:ascii="Times New Roman" w:hAnsi="Times New Roman" w:cs="Times New Roman"/>
            <w:color w:val="000000" w:themeColor="text1"/>
            <w:rPrChange w:id="10395" w:author="Ruijie Xu" w:date="2022-03-10T12:31:00Z">
              <w:rPr>
                <w:color w:val="000000" w:themeColor="text1"/>
              </w:rPr>
            </w:rPrChange>
          </w:rPr>
          <w:t>t</w:t>
        </w:r>
      </w:ins>
      <w:ins w:id="10396" w:author="Ruijie Xu" w:date="2022-01-28T15:50:00Z">
        <w:r w:rsidR="00AD3393" w:rsidRPr="002B42A7">
          <w:rPr>
            <w:rFonts w:ascii="Times New Roman" w:hAnsi="Times New Roman" w:cs="Times New Roman"/>
            <w:color w:val="000000" w:themeColor="text1"/>
            <w:rPrChange w:id="10397" w:author="Ruijie Xu" w:date="2022-03-10T12:31:00Z">
              <w:rPr>
                <w:color w:val="000000" w:themeColor="text1"/>
              </w:rPr>
            </w:rPrChange>
          </w:rPr>
          <w:t xml:space="preserve"> the D</w:t>
        </w:r>
      </w:ins>
      <w:ins w:id="10398" w:author="Ruijie Xu" w:date="2022-01-28T15:51:00Z">
        <w:r w:rsidR="00AD3393" w:rsidRPr="002B42A7">
          <w:rPr>
            <w:rFonts w:ascii="Times New Roman" w:hAnsi="Times New Roman" w:cs="Times New Roman"/>
            <w:color w:val="000000" w:themeColor="text1"/>
            <w:rPrChange w:id="10399" w:author="Ruijie Xu" w:date="2022-03-10T12:31:00Z">
              <w:rPr>
                <w:color w:val="000000" w:themeColor="text1"/>
              </w:rPr>
            </w:rPrChange>
          </w:rPr>
          <w:t xml:space="preserve">Bs with the genomes of Bacteria, Archaea, Viruses, and Human available in NCBI’s RefSeq library, which </w:t>
        </w:r>
      </w:ins>
      <w:ins w:id="10400" w:author="Liliana Salvador" w:date="2022-02-26T20:06:00Z">
        <w:r w:rsidR="005B4B4F" w:rsidRPr="002B42A7">
          <w:rPr>
            <w:rFonts w:ascii="Times New Roman" w:hAnsi="Times New Roman" w:cs="Times New Roman"/>
            <w:color w:val="000000" w:themeColor="text1"/>
            <w:rPrChange w:id="10401" w:author="Ruijie Xu" w:date="2022-03-10T12:31:00Z">
              <w:rPr>
                <w:color w:val="000000" w:themeColor="text1"/>
              </w:rPr>
            </w:rPrChange>
          </w:rPr>
          <w:t>are</w:t>
        </w:r>
      </w:ins>
      <w:ins w:id="10402" w:author="Ruijie Xu" w:date="2022-01-28T15:51:00Z">
        <w:del w:id="10403" w:author="Liliana Salvador" w:date="2022-02-26T20:06:00Z">
          <w:r w:rsidR="00AD3393" w:rsidRPr="002B42A7" w:rsidDel="005B4B4F">
            <w:rPr>
              <w:rFonts w:ascii="Times New Roman" w:hAnsi="Times New Roman" w:cs="Times New Roman"/>
              <w:color w:val="000000" w:themeColor="text1"/>
              <w:rPrChange w:id="10404"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405" w:author="Ruijie Xu" w:date="2022-03-10T12:31:00Z">
              <w:rPr>
                <w:color w:val="000000" w:themeColor="text1"/>
              </w:rPr>
            </w:rPrChange>
          </w:rPr>
          <w:t xml:space="preserve"> the compositions </w:t>
        </w:r>
        <w:del w:id="10406" w:author="Liliana Salvador" w:date="2022-02-26T20:53:00Z">
          <w:r w:rsidR="00AD3393" w:rsidRPr="002B42A7" w:rsidDel="00053141">
            <w:rPr>
              <w:rFonts w:ascii="Times New Roman" w:hAnsi="Times New Roman" w:cs="Times New Roman"/>
              <w:color w:val="000000" w:themeColor="text1"/>
              <w:rPrChange w:id="10407" w:author="Ruijie Xu" w:date="2022-03-10T12:31:00Z">
                <w:rPr>
                  <w:color w:val="000000" w:themeColor="text1"/>
                </w:rPr>
              </w:rPrChange>
            </w:rPr>
            <w:delText xml:space="preserve">of the </w:delText>
          </w:r>
        </w:del>
        <w:del w:id="10408" w:author="Liliana Salvador" w:date="2022-02-26T20:06:00Z">
          <w:r w:rsidR="00AD3393" w:rsidRPr="002B42A7" w:rsidDel="005B4B4F">
            <w:rPr>
              <w:rFonts w:ascii="Times New Roman" w:hAnsi="Times New Roman" w:cs="Times New Roman"/>
              <w:color w:val="000000" w:themeColor="text1"/>
              <w:rPrChange w:id="10409" w:author="Ruijie Xu" w:date="2022-03-10T12:31:00Z">
                <w:rPr>
                  <w:color w:val="000000" w:themeColor="text1"/>
                </w:rPr>
              </w:rPrChange>
            </w:rPr>
            <w:delText>databa</w:delText>
          </w:r>
        </w:del>
      </w:ins>
      <w:ins w:id="10410" w:author="Ruijie Xu" w:date="2022-01-28T15:52:00Z">
        <w:del w:id="10411" w:author="Liliana Salvador" w:date="2022-02-26T20:06:00Z">
          <w:r w:rsidR="00AD3393" w:rsidRPr="002B42A7" w:rsidDel="005B4B4F">
            <w:rPr>
              <w:rFonts w:ascii="Times New Roman" w:hAnsi="Times New Roman" w:cs="Times New Roman"/>
              <w:color w:val="000000" w:themeColor="text1"/>
              <w:rPrChange w:id="10412" w:author="Ruijie Xu" w:date="2022-03-10T12:31:00Z">
                <w:rPr>
                  <w:color w:val="000000" w:themeColor="text1"/>
                </w:rPr>
              </w:rPrChange>
            </w:rPr>
            <w:delText>ses</w:delText>
          </w:r>
        </w:del>
        <w:del w:id="10413" w:author="Liliana Salvador" w:date="2022-02-26T20:53:00Z">
          <w:r w:rsidR="00AD3393" w:rsidRPr="002B42A7" w:rsidDel="00053141">
            <w:rPr>
              <w:rFonts w:ascii="Times New Roman" w:hAnsi="Times New Roman" w:cs="Times New Roman"/>
              <w:color w:val="000000" w:themeColor="text1"/>
              <w:rPrChange w:id="10414"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415" w:author="Ruijie Xu" w:date="2022-03-10T12:31:00Z">
              <w:rPr>
                <w:color w:val="000000" w:themeColor="text1"/>
              </w:rPr>
            </w:rPrChange>
          </w:rPr>
          <w:t xml:space="preserve">for most of the pre-built DBs. </w:t>
        </w:r>
        <w:r w:rsidR="00CA5231" w:rsidRPr="002B42A7">
          <w:rPr>
            <w:rFonts w:ascii="Times New Roman" w:hAnsi="Times New Roman" w:cs="Times New Roman"/>
            <w:color w:val="000000" w:themeColor="text1"/>
            <w:rPrChange w:id="10416" w:author="Ruijie Xu" w:date="2022-03-10T12:31:00Z">
              <w:rPr>
                <w:color w:val="000000" w:themeColor="text1"/>
              </w:rPr>
            </w:rPrChange>
          </w:rPr>
          <w:t xml:space="preserve">CLARK-s’ DB was required to </w:t>
        </w:r>
      </w:ins>
      <w:ins w:id="10417" w:author="Liliana Salvador" w:date="2022-02-26T20:06:00Z">
        <w:r w:rsidR="005B4B4F" w:rsidRPr="002B42A7">
          <w:rPr>
            <w:rFonts w:ascii="Times New Roman" w:hAnsi="Times New Roman" w:cs="Times New Roman"/>
            <w:color w:val="000000" w:themeColor="text1"/>
            <w:rPrChange w:id="10418" w:author="Ruijie Xu" w:date="2022-03-10T12:31:00Z">
              <w:rPr>
                <w:color w:val="000000" w:themeColor="text1"/>
              </w:rPr>
            </w:rPrChange>
          </w:rPr>
          <w:t xml:space="preserve">be </w:t>
        </w:r>
      </w:ins>
      <w:ins w:id="10419" w:author="Ruijie Xu" w:date="2022-01-28T15:53:00Z">
        <w:r w:rsidR="00CA5231" w:rsidRPr="002B42A7">
          <w:rPr>
            <w:rFonts w:ascii="Times New Roman" w:hAnsi="Times New Roman" w:cs="Times New Roman"/>
            <w:color w:val="000000" w:themeColor="text1"/>
            <w:rPrChange w:id="10420" w:author="Ruijie Xu" w:date="2022-03-10T12:31:00Z">
              <w:rPr>
                <w:color w:val="000000" w:themeColor="text1"/>
              </w:rPr>
            </w:rPrChange>
          </w:rPr>
          <w:t xml:space="preserve">built on top of a CLARK DB of the same composition, </w:t>
        </w:r>
        <w:commentRangeStart w:id="10421"/>
        <w:r w:rsidR="00CA5231" w:rsidRPr="002B42A7">
          <w:rPr>
            <w:rFonts w:ascii="Times New Roman" w:hAnsi="Times New Roman" w:cs="Times New Roman"/>
            <w:color w:val="000000" w:themeColor="text1"/>
            <w:rPrChange w:id="10422" w:author="Ruijie Xu" w:date="2022-03-10T12:31:00Z">
              <w:rPr>
                <w:color w:val="000000" w:themeColor="text1"/>
              </w:rPr>
            </w:rPrChange>
          </w:rPr>
          <w:t xml:space="preserve">but when the </w:t>
        </w:r>
        <w:del w:id="10423" w:author="Liliana Salvador" w:date="2022-02-26T20:19:00Z">
          <w:r w:rsidR="00CA5231" w:rsidRPr="002B42A7" w:rsidDel="00767935">
            <w:rPr>
              <w:rFonts w:ascii="Times New Roman" w:hAnsi="Times New Roman" w:cs="Times New Roman"/>
              <w:color w:val="000000" w:themeColor="text1"/>
              <w:rPrChange w:id="10424"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425" w:author="Ruijie Xu" w:date="2022-03-10T12:31:00Z">
              <w:rPr>
                <w:color w:val="000000" w:themeColor="text1"/>
              </w:rPr>
            </w:rPrChange>
          </w:rPr>
          <w:t xml:space="preserve">DB </w:t>
        </w:r>
        <w:del w:id="10426" w:author="Liliana Salvador" w:date="2022-02-26T20:19:00Z">
          <w:r w:rsidR="00CA5231" w:rsidRPr="002B42A7" w:rsidDel="00767935">
            <w:rPr>
              <w:rFonts w:ascii="Times New Roman" w:hAnsi="Times New Roman" w:cs="Times New Roman"/>
              <w:color w:val="000000" w:themeColor="text1"/>
              <w:rPrChange w:id="10427" w:author="Ruijie Xu" w:date="2022-03-10T12:31:00Z">
                <w:rPr>
                  <w:color w:val="000000" w:themeColor="text1"/>
                </w:rPr>
              </w:rPrChange>
            </w:rPr>
            <w:delText>was</w:delText>
          </w:r>
        </w:del>
      </w:ins>
      <w:ins w:id="10428" w:author="Ruijie Xu" w:date="2022-01-28T15:54:00Z">
        <w:del w:id="10429" w:author="Liliana Salvador" w:date="2022-02-26T20:19:00Z">
          <w:r w:rsidR="00BC53B2" w:rsidRPr="002B42A7" w:rsidDel="00767935">
            <w:rPr>
              <w:rFonts w:ascii="Times New Roman" w:hAnsi="Times New Roman" w:cs="Times New Roman"/>
              <w:color w:val="000000" w:themeColor="text1"/>
              <w:rPrChange w:id="10430" w:author="Ruijie Xu" w:date="2022-03-10T12:31:00Z">
                <w:rPr>
                  <w:color w:val="000000" w:themeColor="text1"/>
                </w:rPr>
              </w:rPrChange>
            </w:rPr>
            <w:delText xml:space="preserve"> intended to build on top of the CLARK DB</w:delText>
          </w:r>
        </w:del>
      </w:ins>
      <w:ins w:id="10431" w:author="Liliana Salvador" w:date="2022-02-26T20:19:00Z">
        <w:r w:rsidR="00767935" w:rsidRPr="002B42A7">
          <w:rPr>
            <w:rFonts w:ascii="Times New Roman" w:hAnsi="Times New Roman" w:cs="Times New Roman"/>
            <w:color w:val="000000" w:themeColor="text1"/>
            <w:rPrChange w:id="10432" w:author="Ruijie Xu" w:date="2022-03-10T12:31:00Z">
              <w:rPr>
                <w:color w:val="000000" w:themeColor="text1"/>
              </w:rPr>
            </w:rPrChange>
          </w:rPr>
          <w:t>was built</w:t>
        </w:r>
      </w:ins>
      <w:ins w:id="10433" w:author="Ruijie Xu" w:date="2022-01-28T15:54:00Z">
        <w:r w:rsidR="00BC53B2" w:rsidRPr="002B42A7">
          <w:rPr>
            <w:rFonts w:ascii="Times New Roman" w:hAnsi="Times New Roman" w:cs="Times New Roman"/>
            <w:color w:val="000000" w:themeColor="text1"/>
            <w:rPrChange w:id="10434" w:author="Ruijie Xu" w:date="2022-03-10T12:31:00Z">
              <w:rPr>
                <w:color w:val="000000" w:themeColor="text1"/>
              </w:rPr>
            </w:rPrChange>
          </w:rPr>
          <w:t xml:space="preserve"> with the </w:t>
        </w:r>
      </w:ins>
      <w:commentRangeEnd w:id="10421"/>
      <w:r w:rsidR="00406A09" w:rsidRPr="002B42A7">
        <w:rPr>
          <w:rStyle w:val="CommentReference"/>
          <w:rFonts w:ascii="Times New Roman" w:hAnsi="Times New Roman" w:cs="Times New Roman"/>
          <w:sz w:val="24"/>
          <w:szCs w:val="24"/>
          <w:rPrChange w:id="10435" w:author="Ruijie Xu" w:date="2022-03-10T12:31:00Z">
            <w:rPr>
              <w:rStyle w:val="CommentReference"/>
            </w:rPr>
          </w:rPrChange>
        </w:rPr>
        <w:commentReference w:id="10421"/>
      </w:r>
      <w:ins w:id="10436" w:author="Ruijie Xu" w:date="2022-01-28T15:54:00Z">
        <w:r w:rsidR="00BC53B2" w:rsidRPr="002B42A7">
          <w:rPr>
            <w:rFonts w:ascii="Times New Roman" w:hAnsi="Times New Roman" w:cs="Times New Roman"/>
            <w:color w:val="000000" w:themeColor="text1"/>
            <w:rPrChange w:id="10437" w:author="Ruijie Xu" w:date="2022-03-10T12:31:00Z">
              <w:rPr>
                <w:color w:val="000000" w:themeColor="text1"/>
              </w:rPr>
            </w:rPrChange>
          </w:rPr>
          <w:t xml:space="preserve">genomes of Bacteria, Archaea, Viruses, and Human, the building was </w:t>
        </w:r>
      </w:ins>
      <w:ins w:id="10438" w:author="Ruijie Xu" w:date="2022-01-28T15:55:00Z">
        <w:r w:rsidR="00BC53B2" w:rsidRPr="002B42A7">
          <w:rPr>
            <w:rFonts w:ascii="Times New Roman" w:hAnsi="Times New Roman" w:cs="Times New Roman"/>
            <w:color w:val="000000" w:themeColor="text1"/>
            <w:rPrChange w:id="10439" w:author="Ruijie Xu" w:date="2022-03-10T12:31:00Z">
              <w:rPr>
                <w:color w:val="000000" w:themeColor="text1"/>
              </w:rPr>
            </w:rPrChange>
          </w:rPr>
          <w:t>suspended</w:t>
        </w:r>
      </w:ins>
      <w:ins w:id="10440" w:author="Ruijie Xu" w:date="2022-01-28T15:54:00Z">
        <w:r w:rsidR="00BC53B2" w:rsidRPr="002B42A7">
          <w:rPr>
            <w:rFonts w:ascii="Times New Roman" w:hAnsi="Times New Roman" w:cs="Times New Roman"/>
            <w:color w:val="000000" w:themeColor="text1"/>
            <w:rPrChange w:id="10441" w:author="Ruijie Xu" w:date="2022-03-10T12:31:00Z">
              <w:rPr>
                <w:color w:val="000000" w:themeColor="text1"/>
              </w:rPr>
            </w:rPrChange>
          </w:rPr>
          <w:t xml:space="preserve"> </w:t>
        </w:r>
      </w:ins>
      <w:ins w:id="10442" w:author="Ruijie Xu" w:date="2022-01-28T15:55:00Z">
        <w:r w:rsidR="00BC53B2" w:rsidRPr="002B42A7">
          <w:rPr>
            <w:rFonts w:ascii="Times New Roman" w:hAnsi="Times New Roman" w:cs="Times New Roman"/>
            <w:color w:val="000000" w:themeColor="text1"/>
            <w:rPrChange w:id="10443" w:author="Ruijie Xu" w:date="2022-03-10T12:31:00Z">
              <w:rPr>
                <w:color w:val="000000" w:themeColor="text1"/>
              </w:rPr>
            </w:rPrChange>
          </w:rPr>
          <w:t xml:space="preserve">by the software </w:t>
        </w:r>
      </w:ins>
      <w:ins w:id="10444" w:author="Ruijie Xu" w:date="2022-01-28T15:56:00Z">
        <w:r w:rsidR="00BC53B2" w:rsidRPr="002B42A7">
          <w:rPr>
            <w:rFonts w:ascii="Times New Roman" w:hAnsi="Times New Roman" w:cs="Times New Roman"/>
            <w:color w:val="000000" w:themeColor="text1"/>
            <w:rPrChange w:id="10445" w:author="Ruijie Xu" w:date="2022-03-10T12:31:00Z">
              <w:rPr>
                <w:color w:val="000000" w:themeColor="text1"/>
              </w:rPr>
            </w:rPrChange>
          </w:rPr>
          <w:t>with the error message “</w:t>
        </w:r>
      </w:ins>
      <w:ins w:id="10446" w:author="Ruijie Xu" w:date="2022-01-28T15:57:00Z">
        <w:r w:rsidR="00BC53B2" w:rsidRPr="002B42A7">
          <w:rPr>
            <w:rFonts w:ascii="Times New Roman" w:hAnsi="Times New Roman" w:cs="Times New Roman"/>
            <w:color w:val="000000" w:themeColor="text1"/>
            <w:rPrChange w:id="10447" w:author="Ruijie Xu" w:date="2022-03-10T12:31:00Z">
              <w:rPr>
                <w:color w:val="000000" w:themeColor="text1"/>
              </w:rPr>
            </w:rPrChange>
          </w:rPr>
          <w:t>t</w:t>
        </w:r>
      </w:ins>
      <w:ins w:id="10448" w:author="Ruijie Xu" w:date="2022-01-28T15:56:00Z">
        <w:r w:rsidR="00BC53B2" w:rsidRPr="002B42A7">
          <w:rPr>
            <w:rFonts w:ascii="Times New Roman" w:hAnsi="Times New Roman" w:cs="Times New Roman"/>
            <w:color w:val="000000" w:themeColor="text1"/>
            <w:rPrChange w:id="10449" w:author="Ruijie Xu" w:date="2022-03-10T12:31:00Z">
              <w:rPr>
                <w:color w:val="000000" w:themeColor="text1"/>
              </w:rPr>
            </w:rPrChange>
          </w:rPr>
          <w:t>he number of targets exceeds the limit (16383)”</w:t>
        </w:r>
      </w:ins>
      <w:ins w:id="10450" w:author="Ruijie Xu" w:date="2022-01-28T15:57:00Z">
        <w:r w:rsidR="00BC53B2" w:rsidRPr="002B42A7">
          <w:rPr>
            <w:rFonts w:ascii="Times New Roman" w:hAnsi="Times New Roman" w:cs="Times New Roman"/>
            <w:color w:val="000000" w:themeColor="text1"/>
            <w:rPrChange w:id="10451" w:author="Ruijie Xu" w:date="2022-03-10T12:31:00Z">
              <w:rPr>
                <w:color w:val="000000" w:themeColor="text1"/>
              </w:rPr>
            </w:rPrChange>
          </w:rPr>
          <w:t xml:space="preserve">. This limitation was reported to the developer of CLARK-s, but </w:t>
        </w:r>
        <w:del w:id="10452" w:author="Liliana Salvador" w:date="2022-02-26T20:48:00Z">
          <w:r w:rsidR="00BC53B2" w:rsidRPr="002B42A7" w:rsidDel="00053141">
            <w:rPr>
              <w:rFonts w:ascii="Times New Roman" w:hAnsi="Times New Roman" w:cs="Times New Roman"/>
              <w:color w:val="000000" w:themeColor="text1"/>
              <w:rPrChange w:id="10453" w:author="Ruijie Xu" w:date="2022-03-10T12:31:00Z">
                <w:rPr>
                  <w:color w:val="000000" w:themeColor="text1"/>
                </w:rPr>
              </w:rPrChange>
            </w:rPr>
            <w:delText>was</w:delText>
          </w:r>
        </w:del>
      </w:ins>
      <w:ins w:id="10454" w:author="Liliana Salvador" w:date="2022-02-26T20:48:00Z">
        <w:r w:rsidR="00053141" w:rsidRPr="002B42A7">
          <w:rPr>
            <w:rFonts w:ascii="Times New Roman" w:hAnsi="Times New Roman" w:cs="Times New Roman"/>
            <w:color w:val="000000" w:themeColor="text1"/>
            <w:rPrChange w:id="10455" w:author="Ruijie Xu" w:date="2022-03-10T12:31:00Z">
              <w:rPr>
                <w:color w:val="000000" w:themeColor="text1"/>
              </w:rPr>
            </w:rPrChange>
          </w:rPr>
          <w:t>it</w:t>
        </w:r>
      </w:ins>
      <w:ins w:id="10456" w:author="Ruijie Xu" w:date="2022-01-28T15:57:00Z">
        <w:r w:rsidR="00BC53B2" w:rsidRPr="002B42A7">
          <w:rPr>
            <w:rFonts w:ascii="Times New Roman" w:hAnsi="Times New Roman" w:cs="Times New Roman"/>
            <w:color w:val="000000" w:themeColor="text1"/>
            <w:rPrChange w:id="10457" w:author="Ruijie Xu" w:date="2022-03-10T12:31:00Z">
              <w:rPr>
                <w:color w:val="000000" w:themeColor="text1"/>
              </w:rPr>
            </w:rPrChange>
          </w:rPr>
          <w:t xml:space="preserve"> has not been resolved </w:t>
        </w:r>
        <w:del w:id="10458" w:author="Liliana Salvador" w:date="2022-02-26T20:20:00Z">
          <w:r w:rsidR="00BC53B2" w:rsidRPr="002B42A7" w:rsidDel="00406A09">
            <w:rPr>
              <w:rFonts w:ascii="Times New Roman" w:hAnsi="Times New Roman" w:cs="Times New Roman"/>
              <w:color w:val="000000" w:themeColor="text1"/>
              <w:rPrChange w:id="10459" w:author="Ruijie Xu" w:date="2022-03-10T12:31:00Z">
                <w:rPr>
                  <w:color w:val="000000" w:themeColor="text1"/>
                </w:rPr>
              </w:rPrChange>
            </w:rPr>
            <w:delText>yet</w:delText>
          </w:r>
        </w:del>
      </w:ins>
      <w:ins w:id="10460" w:author="Ruijie Xu" w:date="2022-01-30T14:22:00Z">
        <w:del w:id="10461" w:author="Liliana Salvador" w:date="2022-02-26T20:20:00Z">
          <w:r w:rsidR="00B9270D" w:rsidRPr="002B42A7" w:rsidDel="00406A09">
            <w:rPr>
              <w:rFonts w:ascii="Times New Roman" w:hAnsi="Times New Roman" w:cs="Times New Roman"/>
              <w:color w:val="000000" w:themeColor="text1"/>
              <w:rPrChange w:id="10462"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463" w:author="Ruijie Xu" w:date="2022-03-10T12:31:00Z">
              <w:rPr>
                <w:color w:val="000000" w:themeColor="text1"/>
              </w:rPr>
            </w:rPrChange>
          </w:rPr>
          <w:t>by the time this manuscript was drafted</w:t>
        </w:r>
      </w:ins>
      <w:ins w:id="10464" w:author="Ruijie Xu" w:date="2022-01-28T15:57:00Z">
        <w:r w:rsidR="00BC53B2" w:rsidRPr="002B42A7">
          <w:rPr>
            <w:rFonts w:ascii="Times New Roman" w:hAnsi="Times New Roman" w:cs="Times New Roman"/>
            <w:color w:val="000000" w:themeColor="text1"/>
            <w:rPrChange w:id="10465" w:author="Ruijie Xu" w:date="2022-03-10T12:31:00Z">
              <w:rPr>
                <w:color w:val="000000" w:themeColor="text1"/>
              </w:rPr>
            </w:rPrChange>
          </w:rPr>
          <w:t>. We bypass</w:t>
        </w:r>
      </w:ins>
      <w:ins w:id="10466" w:author="Ruijie Xu" w:date="2022-01-28T15:59:00Z">
        <w:r w:rsidR="00564D93" w:rsidRPr="002B42A7">
          <w:rPr>
            <w:rFonts w:ascii="Times New Roman" w:hAnsi="Times New Roman" w:cs="Times New Roman"/>
            <w:color w:val="000000" w:themeColor="text1"/>
            <w:rPrChange w:id="10467" w:author="Ruijie Xu" w:date="2022-03-10T12:31:00Z">
              <w:rPr>
                <w:color w:val="000000" w:themeColor="text1"/>
              </w:rPr>
            </w:rPrChange>
          </w:rPr>
          <w:t>ed</w:t>
        </w:r>
      </w:ins>
      <w:ins w:id="10468" w:author="Ruijie Xu" w:date="2022-01-28T15:57:00Z">
        <w:r w:rsidR="00BC53B2" w:rsidRPr="002B42A7">
          <w:rPr>
            <w:rFonts w:ascii="Times New Roman" w:hAnsi="Times New Roman" w:cs="Times New Roman"/>
            <w:color w:val="000000" w:themeColor="text1"/>
            <w:rPrChange w:id="10469" w:author="Ruijie Xu" w:date="2022-03-10T12:31:00Z">
              <w:rPr>
                <w:color w:val="000000" w:themeColor="text1"/>
              </w:rPr>
            </w:rPrChange>
          </w:rPr>
          <w:t xml:space="preserve"> the limitati</w:t>
        </w:r>
      </w:ins>
      <w:ins w:id="10470" w:author="Ruijie Xu" w:date="2022-01-28T15:58:00Z">
        <w:r w:rsidR="00BC53B2" w:rsidRPr="002B42A7">
          <w:rPr>
            <w:rFonts w:ascii="Times New Roman" w:hAnsi="Times New Roman" w:cs="Times New Roman"/>
            <w:color w:val="000000" w:themeColor="text1"/>
            <w:rPrChange w:id="10471" w:author="Ruijie Xu" w:date="2022-03-10T12:31:00Z">
              <w:rPr>
                <w:color w:val="000000" w:themeColor="text1"/>
              </w:rPr>
            </w:rPrChange>
          </w:rPr>
          <w:t xml:space="preserve">on by building the DB with Bacteria, Archaea, </w:t>
        </w:r>
      </w:ins>
      <w:ins w:id="10472" w:author="Ruijie Xu" w:date="2022-01-28T15:59:00Z">
        <w:r w:rsidR="00A31E40" w:rsidRPr="002B42A7">
          <w:rPr>
            <w:rFonts w:ascii="Times New Roman" w:hAnsi="Times New Roman" w:cs="Times New Roman"/>
            <w:color w:val="000000" w:themeColor="text1"/>
            <w:rPrChange w:id="10473" w:author="Ruijie Xu" w:date="2022-03-10T12:31:00Z">
              <w:rPr>
                <w:color w:val="000000" w:themeColor="text1"/>
              </w:rPr>
            </w:rPrChange>
          </w:rPr>
          <w:t xml:space="preserve">and </w:t>
        </w:r>
      </w:ins>
      <w:ins w:id="10474" w:author="Ruijie Xu" w:date="2022-01-28T15:58:00Z">
        <w:r w:rsidR="00BC53B2" w:rsidRPr="002B42A7">
          <w:rPr>
            <w:rFonts w:ascii="Times New Roman" w:hAnsi="Times New Roman" w:cs="Times New Roman"/>
            <w:color w:val="000000" w:themeColor="text1"/>
            <w:rPrChange w:id="10475" w:author="Ruijie Xu" w:date="2022-03-10T12:31:00Z">
              <w:rPr>
                <w:color w:val="000000" w:themeColor="text1"/>
              </w:rPr>
            </w:rPrChange>
          </w:rPr>
          <w:t>Vir</w:t>
        </w:r>
        <w:del w:id="10476" w:author="Liliana Salvador" w:date="2022-02-26T20:49:00Z">
          <w:r w:rsidR="00BC53B2" w:rsidRPr="002B42A7" w:rsidDel="00053141">
            <w:rPr>
              <w:rFonts w:ascii="Times New Roman" w:hAnsi="Times New Roman" w:cs="Times New Roman"/>
              <w:color w:val="000000" w:themeColor="text1"/>
              <w:rPrChange w:id="10477"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478" w:author="Ruijie Xu" w:date="2022-03-10T12:31:00Z">
              <w:rPr>
                <w:color w:val="000000" w:themeColor="text1"/>
              </w:rPr>
            </w:rPrChange>
          </w:rPr>
          <w:t>u</w:t>
        </w:r>
      </w:ins>
      <w:ins w:id="10479" w:author="Liliana Salvador" w:date="2022-02-26T20:49:00Z">
        <w:r w:rsidR="00053141" w:rsidRPr="002B42A7">
          <w:rPr>
            <w:rFonts w:ascii="Times New Roman" w:hAnsi="Times New Roman" w:cs="Times New Roman"/>
            <w:color w:val="000000" w:themeColor="text1"/>
            <w:rPrChange w:id="10480" w:author="Ruijie Xu" w:date="2022-03-10T12:31:00Z">
              <w:rPr>
                <w:color w:val="000000" w:themeColor="text1"/>
              </w:rPr>
            </w:rPrChange>
          </w:rPr>
          <w:t>s</w:t>
        </w:r>
      </w:ins>
      <w:ins w:id="10481" w:author="Ruijie Xu" w:date="2022-01-28T15:58:00Z">
        <w:r w:rsidR="00BC53B2" w:rsidRPr="002B42A7">
          <w:rPr>
            <w:rFonts w:ascii="Times New Roman" w:hAnsi="Times New Roman" w:cs="Times New Roman"/>
            <w:color w:val="000000" w:themeColor="text1"/>
            <w:rPrChange w:id="10482" w:author="Ruijie Xu" w:date="2022-03-10T12:31:00Z">
              <w:rPr>
                <w:color w:val="000000" w:themeColor="text1"/>
              </w:rPr>
            </w:rPrChange>
          </w:rPr>
          <w:t>es genomes separately, and combin</w:t>
        </w:r>
      </w:ins>
      <w:ins w:id="10483" w:author="Liliana Salvador" w:date="2022-02-26T20:53:00Z">
        <w:r w:rsidR="00053141" w:rsidRPr="002B42A7">
          <w:rPr>
            <w:rFonts w:ascii="Times New Roman" w:hAnsi="Times New Roman" w:cs="Times New Roman"/>
            <w:color w:val="000000" w:themeColor="text1"/>
            <w:rPrChange w:id="10484" w:author="Ruijie Xu" w:date="2022-03-10T12:31:00Z">
              <w:rPr>
                <w:color w:val="000000" w:themeColor="text1"/>
              </w:rPr>
            </w:rPrChange>
          </w:rPr>
          <w:t>ing</w:t>
        </w:r>
      </w:ins>
      <w:ins w:id="10485" w:author="Ruijie Xu" w:date="2022-01-28T15:58:00Z">
        <w:del w:id="10486" w:author="Liliana Salvador" w:date="2022-02-26T20:53:00Z">
          <w:r w:rsidR="00BC53B2" w:rsidRPr="002B42A7" w:rsidDel="00053141">
            <w:rPr>
              <w:rFonts w:ascii="Times New Roman" w:hAnsi="Times New Roman" w:cs="Times New Roman"/>
              <w:color w:val="000000" w:themeColor="text1"/>
              <w:rPrChange w:id="10487"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488" w:author="Ruijie Xu" w:date="2022-03-10T12:31:00Z">
              <w:rPr>
                <w:color w:val="000000" w:themeColor="text1"/>
              </w:rPr>
            </w:rPrChange>
          </w:rPr>
          <w:t xml:space="preserve"> the classifications using each DB</w:t>
        </w:r>
        <w:del w:id="10489" w:author="Liliana Salvador" w:date="2022-02-26T20:54:00Z">
          <w:r w:rsidR="00BC53B2" w:rsidRPr="002B42A7" w:rsidDel="00053141">
            <w:rPr>
              <w:rFonts w:ascii="Times New Roman" w:hAnsi="Times New Roman" w:cs="Times New Roman"/>
              <w:color w:val="000000" w:themeColor="text1"/>
              <w:rPrChange w:id="10490"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491" w:author="Ruijie Xu" w:date="2022-03-10T12:31:00Z">
              <w:rPr>
                <w:color w:val="000000" w:themeColor="text1"/>
              </w:rPr>
            </w:rPrChange>
          </w:rPr>
          <w:t xml:space="preserve"> at end of the analy</w:t>
        </w:r>
      </w:ins>
      <w:ins w:id="10492" w:author="Ruijie Xu" w:date="2022-01-28T15:59:00Z">
        <w:r w:rsidR="00BC53B2" w:rsidRPr="002B42A7">
          <w:rPr>
            <w:rFonts w:ascii="Times New Roman" w:hAnsi="Times New Roman" w:cs="Times New Roman"/>
            <w:color w:val="000000" w:themeColor="text1"/>
            <w:rPrChange w:id="10493" w:author="Ruijie Xu" w:date="2022-03-10T12:31:00Z">
              <w:rPr>
                <w:color w:val="000000" w:themeColor="text1"/>
              </w:rPr>
            </w:rPrChange>
          </w:rPr>
          <w:t xml:space="preserve">sis. </w:t>
        </w:r>
      </w:ins>
      <w:ins w:id="10494" w:author="Ruijie Xu" w:date="2022-01-28T16:00:00Z">
        <w:r w:rsidR="005E7952" w:rsidRPr="002B42A7">
          <w:rPr>
            <w:rFonts w:ascii="Times New Roman" w:hAnsi="Times New Roman" w:cs="Times New Roman"/>
            <w:color w:val="000000" w:themeColor="text1"/>
            <w:rPrChange w:id="10495" w:author="Ruijie Xu" w:date="2022-03-10T12:31:00Z">
              <w:rPr>
                <w:color w:val="000000" w:themeColor="text1"/>
              </w:rPr>
            </w:rPrChange>
          </w:rPr>
          <w:t xml:space="preserve">In addition, Metaphlan3, which </w:t>
        </w:r>
      </w:ins>
      <w:ins w:id="10496" w:author="Ruijie Xu" w:date="2022-01-28T16:01:00Z">
        <w:r w:rsidR="005E7952" w:rsidRPr="002B42A7">
          <w:rPr>
            <w:rFonts w:ascii="Times New Roman" w:hAnsi="Times New Roman" w:cs="Times New Roman"/>
            <w:color w:val="000000" w:themeColor="text1"/>
            <w:rPrChange w:id="10497" w:author="Ruijie Xu" w:date="2022-03-10T12:31:00Z">
              <w:rPr>
                <w:color w:val="000000" w:themeColor="text1"/>
              </w:rPr>
            </w:rPrChange>
          </w:rPr>
          <w:t xml:space="preserve">identifies </w:t>
        </w:r>
      </w:ins>
      <w:ins w:id="10498" w:author="Ruijie Xu" w:date="2022-01-30T14:23:00Z">
        <w:r w:rsidR="00B9270D" w:rsidRPr="002B42A7">
          <w:rPr>
            <w:rFonts w:ascii="Times New Roman" w:hAnsi="Times New Roman" w:cs="Times New Roman"/>
            <w:color w:val="000000" w:themeColor="text1"/>
            <w:rPrChange w:id="10499" w:author="Ruijie Xu" w:date="2022-03-10T12:31:00Z">
              <w:rPr>
                <w:color w:val="000000" w:themeColor="text1"/>
              </w:rPr>
            </w:rPrChange>
          </w:rPr>
          <w:t xml:space="preserve">the </w:t>
        </w:r>
      </w:ins>
      <w:ins w:id="10500" w:author="Ruijie Xu" w:date="2022-01-28T16:01:00Z">
        <w:r w:rsidR="005E7952" w:rsidRPr="002B42A7">
          <w:rPr>
            <w:rFonts w:ascii="Times New Roman" w:hAnsi="Times New Roman" w:cs="Times New Roman"/>
            <w:color w:val="000000" w:themeColor="text1"/>
            <w:rPrChange w:id="10501" w:author="Ruijie Xu" w:date="2022-03-10T12:31:00Z">
              <w:rPr>
                <w:color w:val="000000" w:themeColor="text1"/>
              </w:rPr>
            </w:rPrChange>
          </w:rPr>
          <w:t xml:space="preserve">microbial taxon with </w:t>
        </w:r>
      </w:ins>
      <w:ins w:id="10502" w:author="Ruijie Xu" w:date="2022-01-28T16:02:00Z">
        <w:r w:rsidR="005E7952" w:rsidRPr="002B42A7">
          <w:rPr>
            <w:rFonts w:ascii="Times New Roman" w:hAnsi="Times New Roman" w:cs="Times New Roman"/>
            <w:color w:val="000000" w:themeColor="text1"/>
            <w:rPrChange w:id="10503" w:author="Ruijie Xu" w:date="2022-03-10T12:31:00Z">
              <w:rPr>
                <w:color w:val="000000" w:themeColor="text1"/>
              </w:rPr>
            </w:rPrChange>
          </w:rPr>
          <w:t>marker genes, does not have an option to build a customized DB</w:t>
        </w:r>
        <w:del w:id="10504" w:author="Liliana Salvador" w:date="2022-02-26T20:54:00Z">
          <w:r w:rsidR="005E7952" w:rsidRPr="002B42A7" w:rsidDel="00053141">
            <w:rPr>
              <w:rFonts w:ascii="Times New Roman" w:hAnsi="Times New Roman" w:cs="Times New Roman"/>
              <w:color w:val="000000" w:themeColor="text1"/>
              <w:rPrChange w:id="10505" w:author="Ruijie Xu" w:date="2022-03-10T12:31:00Z">
                <w:rPr>
                  <w:color w:val="000000" w:themeColor="text1"/>
                </w:rPr>
              </w:rPrChange>
            </w:rPr>
            <w:delText>s</w:delText>
          </w:r>
        </w:del>
      </w:ins>
      <w:ins w:id="10506" w:author="Ruijie Xu" w:date="2022-01-28T16:03:00Z">
        <w:r w:rsidR="005E7952" w:rsidRPr="002B42A7">
          <w:rPr>
            <w:rFonts w:ascii="Times New Roman" w:hAnsi="Times New Roman" w:cs="Times New Roman"/>
            <w:color w:val="000000" w:themeColor="text1"/>
            <w:rPrChange w:id="10507"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508" w:author="Ruijie Xu" w:date="2022-01-28T16:03:00Z"/>
          <w:rFonts w:ascii="Times New Roman" w:hAnsi="Times New Roman" w:cs="Times New Roman"/>
          <w:color w:val="000000" w:themeColor="text1"/>
          <w:rPrChange w:id="10509" w:author="Ruijie Xu" w:date="2022-03-10T12:31:00Z">
            <w:rPr>
              <w:ins w:id="10510"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511" w:author="Ruijie Xu" w:date="2022-01-28T16:11:00Z"/>
          <w:rFonts w:ascii="Times New Roman" w:hAnsi="Times New Roman" w:cs="Times New Roman"/>
          <w:color w:val="000000" w:themeColor="text1"/>
          <w:rPrChange w:id="10512" w:author="Ruijie Xu" w:date="2022-03-10T12:31:00Z">
            <w:rPr>
              <w:del w:id="10513" w:author="Ruijie Xu" w:date="2022-01-28T16:11:00Z"/>
              <w:color w:val="000000" w:themeColor="text1"/>
            </w:rPr>
          </w:rPrChange>
        </w:rPr>
      </w:pPr>
    </w:p>
    <w:p w14:paraId="3EE4F7C9" w14:textId="4F5A2C50" w:rsidR="00765778" w:rsidRPr="002B42A7" w:rsidRDefault="00765778" w:rsidP="00D33126">
      <w:pPr>
        <w:spacing w:line="480" w:lineRule="auto"/>
        <w:rPr>
          <w:ins w:id="10514" w:author="Ruijie Xu" w:date="2022-01-30T12:35:00Z"/>
          <w:rFonts w:ascii="Times New Roman" w:hAnsi="Times New Roman" w:cs="Times New Roman"/>
          <w:b/>
          <w:bCs/>
          <w:color w:val="000000" w:themeColor="text1"/>
          <w:rPrChange w:id="10515" w:author="Ruijie Xu" w:date="2022-03-10T12:31:00Z">
            <w:rPr>
              <w:ins w:id="10516" w:author="Ruijie Xu" w:date="2022-01-30T12:35:00Z"/>
              <w:color w:val="000000" w:themeColor="text1"/>
            </w:rPr>
          </w:rPrChange>
        </w:rPr>
      </w:pPr>
      <w:ins w:id="10517" w:author="Ruijie Xu" w:date="2022-01-30T12:35:00Z">
        <w:r w:rsidRPr="002B42A7">
          <w:rPr>
            <w:rFonts w:ascii="Times New Roman" w:hAnsi="Times New Roman" w:cs="Times New Roman"/>
            <w:b/>
            <w:bCs/>
            <w:color w:val="000000" w:themeColor="text1"/>
            <w:rPrChange w:id="10518" w:author="Ruijie Xu" w:date="2022-03-10T12:31:00Z">
              <w:rPr>
                <w:b/>
                <w:bCs/>
                <w:color w:val="000000" w:themeColor="text1"/>
              </w:rPr>
            </w:rPrChange>
          </w:rPr>
          <w:t xml:space="preserve">Biases in </w:t>
        </w:r>
      </w:ins>
      <w:ins w:id="10519" w:author="Liliana Salvador" w:date="2022-02-26T20:54:00Z">
        <w:r w:rsidR="00053141" w:rsidRPr="002B42A7">
          <w:rPr>
            <w:rFonts w:ascii="Times New Roman" w:hAnsi="Times New Roman" w:cs="Times New Roman"/>
            <w:b/>
            <w:bCs/>
            <w:color w:val="000000" w:themeColor="text1"/>
            <w:rPrChange w:id="10520" w:author="Ruijie Xu" w:date="2022-03-10T12:31:00Z">
              <w:rPr>
                <w:b/>
                <w:bCs/>
                <w:color w:val="000000" w:themeColor="text1"/>
              </w:rPr>
            </w:rPrChange>
          </w:rPr>
          <w:t>m</w:t>
        </w:r>
      </w:ins>
      <w:ins w:id="10521" w:author="Ruijie Xu" w:date="2022-01-30T12:35:00Z">
        <w:del w:id="10522" w:author="Liliana Salvador" w:date="2022-02-26T20:54:00Z">
          <w:r w:rsidRPr="002B42A7" w:rsidDel="00053141">
            <w:rPr>
              <w:rFonts w:ascii="Times New Roman" w:hAnsi="Times New Roman" w:cs="Times New Roman"/>
              <w:b/>
              <w:bCs/>
              <w:color w:val="000000" w:themeColor="text1"/>
              <w:rPrChange w:id="10523"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524" w:author="Ruijie Xu" w:date="2022-03-10T12:31:00Z">
              <w:rPr>
                <w:b/>
                <w:bCs/>
                <w:color w:val="000000" w:themeColor="text1"/>
              </w:rPr>
            </w:rPrChange>
          </w:rPr>
          <w:t>ic</w:t>
        </w:r>
        <w:del w:id="10525" w:author="Liliana Salvador" w:date="2022-02-26T20:54:00Z">
          <w:r w:rsidRPr="002B42A7" w:rsidDel="00053141">
            <w:rPr>
              <w:rFonts w:ascii="Times New Roman" w:hAnsi="Times New Roman" w:cs="Times New Roman"/>
              <w:b/>
              <w:bCs/>
              <w:color w:val="000000" w:themeColor="text1"/>
              <w:rPrChange w:id="10526"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527" w:author="Ruijie Xu" w:date="2022-03-10T12:31:00Z">
              <w:rPr>
                <w:b/>
                <w:bCs/>
                <w:color w:val="000000" w:themeColor="text1"/>
              </w:rPr>
            </w:rPrChange>
          </w:rPr>
          <w:t>r</w:t>
        </w:r>
      </w:ins>
      <w:ins w:id="10528" w:author="Liliana Salvador" w:date="2022-02-26T20:54:00Z">
        <w:r w:rsidR="00053141" w:rsidRPr="002B42A7">
          <w:rPr>
            <w:rFonts w:ascii="Times New Roman" w:hAnsi="Times New Roman" w:cs="Times New Roman"/>
            <w:b/>
            <w:bCs/>
            <w:color w:val="000000" w:themeColor="text1"/>
            <w:rPrChange w:id="10529" w:author="Ruijie Xu" w:date="2022-03-10T12:31:00Z">
              <w:rPr>
                <w:b/>
                <w:bCs/>
                <w:color w:val="000000" w:themeColor="text1"/>
              </w:rPr>
            </w:rPrChange>
          </w:rPr>
          <w:t>o</w:t>
        </w:r>
      </w:ins>
      <w:ins w:id="10530" w:author="Ruijie Xu" w:date="2022-01-30T12:35:00Z">
        <w:r w:rsidRPr="002B42A7">
          <w:rPr>
            <w:rFonts w:ascii="Times New Roman" w:hAnsi="Times New Roman" w:cs="Times New Roman"/>
            <w:b/>
            <w:bCs/>
            <w:color w:val="000000" w:themeColor="text1"/>
            <w:rPrChange w:id="10531" w:author="Ruijie Xu" w:date="2022-03-10T12:31:00Z">
              <w:rPr>
                <w:b/>
                <w:bCs/>
                <w:color w:val="000000" w:themeColor="text1"/>
              </w:rPr>
            </w:rPrChange>
          </w:rPr>
          <w:t xml:space="preserve">bial </w:t>
        </w:r>
      </w:ins>
      <w:ins w:id="10532" w:author="Liliana Salvador" w:date="2022-02-26T20:54:00Z">
        <w:r w:rsidR="00053141" w:rsidRPr="002B42A7">
          <w:rPr>
            <w:rFonts w:ascii="Times New Roman" w:hAnsi="Times New Roman" w:cs="Times New Roman"/>
            <w:b/>
            <w:bCs/>
            <w:color w:val="000000" w:themeColor="text1"/>
            <w:rPrChange w:id="10533" w:author="Ruijie Xu" w:date="2022-03-10T12:31:00Z">
              <w:rPr>
                <w:b/>
                <w:bCs/>
                <w:color w:val="000000" w:themeColor="text1"/>
              </w:rPr>
            </w:rPrChange>
          </w:rPr>
          <w:t>p</w:t>
        </w:r>
      </w:ins>
      <w:ins w:id="10534" w:author="Ruijie Xu" w:date="2022-01-30T12:35:00Z">
        <w:del w:id="10535" w:author="Liliana Salvador" w:date="2022-02-26T20:54:00Z">
          <w:r w:rsidRPr="002B42A7" w:rsidDel="00053141">
            <w:rPr>
              <w:rFonts w:ascii="Times New Roman" w:hAnsi="Times New Roman" w:cs="Times New Roman"/>
              <w:b/>
              <w:bCs/>
              <w:color w:val="000000" w:themeColor="text1"/>
              <w:rPrChange w:id="10536"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537" w:author="Ruijie Xu" w:date="2022-03-10T12:31:00Z">
              <w:rPr>
                <w:b/>
                <w:bCs/>
                <w:color w:val="000000" w:themeColor="text1"/>
              </w:rPr>
            </w:rPrChange>
          </w:rPr>
          <w:t xml:space="preserve">rofiles </w:t>
        </w:r>
      </w:ins>
      <w:ins w:id="10538" w:author="Liliana Salvador" w:date="2022-02-26T20:54:00Z">
        <w:r w:rsidR="00053141" w:rsidRPr="002B42A7">
          <w:rPr>
            <w:rFonts w:ascii="Times New Roman" w:hAnsi="Times New Roman" w:cs="Times New Roman"/>
            <w:b/>
            <w:bCs/>
            <w:color w:val="000000" w:themeColor="text1"/>
            <w:rPrChange w:id="10539" w:author="Ruijie Xu" w:date="2022-03-10T12:31:00Z">
              <w:rPr>
                <w:b/>
                <w:bCs/>
                <w:color w:val="000000" w:themeColor="text1"/>
              </w:rPr>
            </w:rPrChange>
          </w:rPr>
          <w:t>i</w:t>
        </w:r>
      </w:ins>
      <w:ins w:id="10540" w:author="Ruijie Xu" w:date="2022-01-30T12:35:00Z">
        <w:del w:id="10541" w:author="Liliana Salvador" w:date="2022-02-26T20:54:00Z">
          <w:r w:rsidRPr="002B42A7" w:rsidDel="00053141">
            <w:rPr>
              <w:rFonts w:ascii="Times New Roman" w:hAnsi="Times New Roman" w:cs="Times New Roman"/>
              <w:b/>
              <w:bCs/>
              <w:color w:val="000000" w:themeColor="text1"/>
              <w:rPrChange w:id="10542"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543" w:author="Ruijie Xu" w:date="2022-03-10T12:31:00Z">
              <w:rPr>
                <w:b/>
                <w:bCs/>
                <w:color w:val="000000" w:themeColor="text1"/>
              </w:rPr>
            </w:rPrChange>
          </w:rPr>
          <w:t>ntroduced from</w:t>
        </w:r>
      </w:ins>
      <w:ins w:id="10544" w:author="Ruijie Xu" w:date="2022-01-30T14:23:00Z">
        <w:r w:rsidR="0027369C" w:rsidRPr="002B42A7">
          <w:rPr>
            <w:rFonts w:ascii="Times New Roman" w:hAnsi="Times New Roman" w:cs="Times New Roman"/>
            <w:b/>
            <w:bCs/>
            <w:color w:val="000000" w:themeColor="text1"/>
            <w:rPrChange w:id="10545" w:author="Ruijie Xu" w:date="2022-03-10T12:31:00Z">
              <w:rPr>
                <w:b/>
                <w:bCs/>
                <w:color w:val="000000" w:themeColor="text1"/>
              </w:rPr>
            </w:rPrChange>
          </w:rPr>
          <w:t xml:space="preserve"> </w:t>
        </w:r>
      </w:ins>
      <w:ins w:id="10546" w:author="Liliana Salvador" w:date="2022-02-26T20:54:00Z">
        <w:r w:rsidR="00053141" w:rsidRPr="002B42A7">
          <w:rPr>
            <w:rFonts w:ascii="Times New Roman" w:hAnsi="Times New Roman" w:cs="Times New Roman"/>
            <w:b/>
            <w:bCs/>
            <w:color w:val="000000" w:themeColor="text1"/>
            <w:rPrChange w:id="10547" w:author="Ruijie Xu" w:date="2022-03-10T12:31:00Z">
              <w:rPr>
                <w:b/>
                <w:bCs/>
                <w:color w:val="000000" w:themeColor="text1"/>
              </w:rPr>
            </w:rPrChange>
          </w:rPr>
          <w:t>s</w:t>
        </w:r>
      </w:ins>
      <w:ins w:id="10548" w:author="Ruijie Xu" w:date="2022-01-30T12:35:00Z">
        <w:del w:id="10549" w:author="Liliana Salvador" w:date="2022-02-26T20:54:00Z">
          <w:r w:rsidRPr="002B42A7" w:rsidDel="00053141">
            <w:rPr>
              <w:rFonts w:ascii="Times New Roman" w:hAnsi="Times New Roman" w:cs="Times New Roman"/>
              <w:b/>
              <w:bCs/>
              <w:color w:val="000000" w:themeColor="text1"/>
              <w:rPrChange w:id="10550"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551" w:author="Ruijie Xu" w:date="2022-03-10T12:31:00Z">
              <w:rPr>
                <w:b/>
                <w:bCs/>
                <w:color w:val="000000" w:themeColor="text1"/>
              </w:rPr>
            </w:rPrChange>
          </w:rPr>
          <w:t xml:space="preserve">oftware </w:t>
        </w:r>
      </w:ins>
      <w:ins w:id="10552" w:author="Liliana Salvador" w:date="2022-02-26T20:54:00Z">
        <w:r w:rsidR="00053141" w:rsidRPr="002B42A7">
          <w:rPr>
            <w:rFonts w:ascii="Times New Roman" w:hAnsi="Times New Roman" w:cs="Times New Roman"/>
            <w:b/>
            <w:bCs/>
            <w:color w:val="000000" w:themeColor="text1"/>
            <w:rPrChange w:id="10553" w:author="Ruijie Xu" w:date="2022-03-10T12:31:00Z">
              <w:rPr>
                <w:b/>
                <w:bCs/>
                <w:color w:val="000000" w:themeColor="text1"/>
              </w:rPr>
            </w:rPrChange>
          </w:rPr>
          <w:t>s</w:t>
        </w:r>
      </w:ins>
      <w:ins w:id="10554" w:author="Ruijie Xu" w:date="2022-01-30T12:35:00Z">
        <w:del w:id="10555" w:author="Liliana Salvador" w:date="2022-02-26T20:54:00Z">
          <w:r w:rsidRPr="002B42A7" w:rsidDel="00053141">
            <w:rPr>
              <w:rFonts w:ascii="Times New Roman" w:hAnsi="Times New Roman" w:cs="Times New Roman"/>
              <w:b/>
              <w:bCs/>
              <w:color w:val="000000" w:themeColor="text1"/>
              <w:rPrChange w:id="10556"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557" w:author="Ruijie Xu" w:date="2022-03-10T12:31:00Z">
              <w:rPr>
                <w:b/>
                <w:bCs/>
                <w:color w:val="000000" w:themeColor="text1"/>
              </w:rPr>
            </w:rPrChange>
          </w:rPr>
          <w:t>election</w:t>
        </w:r>
      </w:ins>
    </w:p>
    <w:p w14:paraId="7168D335" w14:textId="6272020D" w:rsidR="00D33126" w:rsidRPr="002B42A7" w:rsidDel="00CF41AB" w:rsidRDefault="00994E86" w:rsidP="00D33126">
      <w:pPr>
        <w:spacing w:line="480" w:lineRule="auto"/>
        <w:rPr>
          <w:ins w:id="10558" w:author="Ruijie Xu" w:date="2022-01-30T11:17:00Z"/>
          <w:del w:id="10559" w:author="Liliana Salvador" w:date="2022-02-26T21:05:00Z"/>
          <w:rFonts w:ascii="Times New Roman" w:hAnsi="Times New Roman" w:cs="Times New Roman"/>
          <w:color w:val="000000" w:themeColor="text1"/>
          <w:rPrChange w:id="10560" w:author="Ruijie Xu" w:date="2022-03-10T12:31:00Z">
            <w:rPr>
              <w:ins w:id="10561" w:author="Ruijie Xu" w:date="2022-01-30T11:17:00Z"/>
              <w:del w:id="10562" w:author="Liliana Salvador" w:date="2022-02-26T21:05:00Z"/>
              <w:color w:val="000000" w:themeColor="text1"/>
            </w:rPr>
          </w:rPrChange>
        </w:rPr>
      </w:pPr>
      <w:ins w:id="10563" w:author="Ruijie Xu" w:date="2022-01-30T10:57:00Z">
        <w:r w:rsidRPr="002B42A7">
          <w:rPr>
            <w:rFonts w:ascii="Times New Roman" w:hAnsi="Times New Roman" w:cs="Times New Roman"/>
            <w:color w:val="000000" w:themeColor="text1"/>
            <w:rPrChange w:id="10564" w:author="Ruijie Xu" w:date="2022-03-10T12:31:00Z">
              <w:rPr>
                <w:color w:val="000000" w:themeColor="text1"/>
              </w:rPr>
            </w:rPrChange>
          </w:rPr>
          <w:lastRenderedPageBreak/>
          <w:t xml:space="preserve">At the Domain level, </w:t>
        </w:r>
      </w:ins>
      <w:ins w:id="10565" w:author="Ruijie Xu" w:date="2022-01-28T16:16:00Z">
        <w:r w:rsidR="00DF1F2D" w:rsidRPr="002B42A7">
          <w:rPr>
            <w:rFonts w:ascii="Times New Roman" w:hAnsi="Times New Roman" w:cs="Times New Roman"/>
            <w:color w:val="000000" w:themeColor="text1"/>
            <w:rPrChange w:id="10566" w:author="Ruijie Xu" w:date="2022-03-10T12:31:00Z">
              <w:rPr>
                <w:color w:val="000000" w:themeColor="text1"/>
              </w:rPr>
            </w:rPrChange>
          </w:rPr>
          <w:t xml:space="preserve">Eukaryota taxon has contributed </w:t>
        </w:r>
      </w:ins>
      <w:ins w:id="10567" w:author="Liliana Salvador" w:date="2022-02-26T20:55:00Z">
        <w:r w:rsidR="00053141" w:rsidRPr="002B42A7">
          <w:rPr>
            <w:rFonts w:ascii="Times New Roman" w:hAnsi="Times New Roman" w:cs="Times New Roman"/>
            <w:color w:val="000000" w:themeColor="text1"/>
            <w:rPrChange w:id="10568" w:author="Ruijie Xu" w:date="2022-03-10T12:31:00Z">
              <w:rPr>
                <w:color w:val="000000" w:themeColor="text1"/>
              </w:rPr>
            </w:rPrChange>
          </w:rPr>
          <w:t xml:space="preserve">the </w:t>
        </w:r>
      </w:ins>
      <w:ins w:id="10569" w:author="Ruijie Xu" w:date="2022-01-28T16:16:00Z">
        <w:r w:rsidR="00DF1F2D" w:rsidRPr="002B42A7">
          <w:rPr>
            <w:rFonts w:ascii="Times New Roman" w:hAnsi="Times New Roman" w:cs="Times New Roman"/>
            <w:color w:val="000000" w:themeColor="text1"/>
            <w:rPrChange w:id="10570" w:author="Ruijie Xu" w:date="2022-03-10T12:31:00Z">
              <w:rPr>
                <w:color w:val="000000" w:themeColor="text1"/>
              </w:rPr>
            </w:rPrChange>
          </w:rPr>
          <w:t xml:space="preserve">most </w:t>
        </w:r>
        <w:del w:id="10571" w:author="Liliana Salvador" w:date="2022-02-26T20:55:00Z">
          <w:r w:rsidR="00DF1F2D" w:rsidRPr="002B42A7" w:rsidDel="00053141">
            <w:rPr>
              <w:rFonts w:ascii="Times New Roman" w:hAnsi="Times New Roman" w:cs="Times New Roman"/>
              <w:color w:val="000000" w:themeColor="text1"/>
              <w:rPrChange w:id="10572"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0573" w:author="Ruijie Xu" w:date="2022-03-10T12:31:00Z">
              <w:rPr>
                <w:color w:val="000000" w:themeColor="text1"/>
              </w:rPr>
            </w:rPrChange>
          </w:rPr>
          <w:t xml:space="preserve">to the </w:t>
        </w:r>
        <w:del w:id="10574" w:author="Liliana Salvador" w:date="2022-02-26T20:55:00Z">
          <w:r w:rsidR="00DF1F2D" w:rsidRPr="002B42A7" w:rsidDel="00053141">
            <w:rPr>
              <w:rFonts w:ascii="Times New Roman" w:hAnsi="Times New Roman" w:cs="Times New Roman"/>
              <w:color w:val="000000" w:themeColor="text1"/>
              <w:rPrChange w:id="10575" w:author="Ruijie Xu" w:date="2022-03-10T12:31:00Z">
                <w:rPr>
                  <w:color w:val="000000" w:themeColor="text1"/>
                </w:rPr>
              </w:rPrChange>
            </w:rPr>
            <w:delText>differences</w:delText>
          </w:r>
        </w:del>
      </w:ins>
      <w:ins w:id="10576" w:author="Liliana Salvador" w:date="2022-02-26T20:55:00Z">
        <w:r w:rsidR="00053141" w:rsidRPr="002B42A7">
          <w:rPr>
            <w:rFonts w:ascii="Times New Roman" w:hAnsi="Times New Roman" w:cs="Times New Roman"/>
            <w:color w:val="000000" w:themeColor="text1"/>
            <w:rPrChange w:id="10577" w:author="Ruijie Xu" w:date="2022-03-10T12:31:00Z">
              <w:rPr>
                <w:color w:val="000000" w:themeColor="text1"/>
              </w:rPr>
            </w:rPrChange>
          </w:rPr>
          <w:t>dissmimilarities</w:t>
        </w:r>
      </w:ins>
      <w:ins w:id="10578" w:author="Ruijie Xu" w:date="2022-01-30T10:57:00Z">
        <w:r w:rsidRPr="002B42A7">
          <w:rPr>
            <w:rFonts w:ascii="Times New Roman" w:hAnsi="Times New Roman" w:cs="Times New Roman"/>
            <w:color w:val="000000" w:themeColor="text1"/>
            <w:rPrChange w:id="10579" w:author="Ruijie Xu" w:date="2022-03-10T12:31:00Z">
              <w:rPr>
                <w:color w:val="000000" w:themeColor="text1"/>
              </w:rPr>
            </w:rPrChange>
          </w:rPr>
          <w:t xml:space="preserve"> between the </w:t>
        </w:r>
        <w:del w:id="10580" w:author="Liliana Salvador" w:date="2022-02-26T20:55:00Z">
          <w:r w:rsidRPr="002B42A7" w:rsidDel="00053141">
            <w:rPr>
              <w:rFonts w:ascii="Times New Roman" w:hAnsi="Times New Roman" w:cs="Times New Roman"/>
              <w:color w:val="000000" w:themeColor="text1"/>
              <w:rPrChange w:id="10581"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0582" w:author="Ruijie Xu" w:date="2022-03-10T12:31:00Z">
              <w:rPr>
                <w:color w:val="000000" w:themeColor="text1"/>
              </w:rPr>
            </w:rPrChange>
          </w:rPr>
          <w:t>different software</w:t>
        </w:r>
      </w:ins>
      <w:ins w:id="10583" w:author="Liliana Salvador" w:date="2022-02-26T20:55:00Z">
        <w:r w:rsidR="00053141" w:rsidRPr="002B42A7">
          <w:rPr>
            <w:rFonts w:ascii="Times New Roman" w:hAnsi="Times New Roman" w:cs="Times New Roman"/>
            <w:color w:val="000000" w:themeColor="text1"/>
            <w:rPrChange w:id="10584" w:author="Ruijie Xu" w:date="2022-03-10T12:31:00Z">
              <w:rPr>
                <w:color w:val="000000" w:themeColor="text1"/>
              </w:rPr>
            </w:rPrChange>
          </w:rPr>
          <w:t xml:space="preserve"> classifications</w:t>
        </w:r>
      </w:ins>
      <w:ins w:id="10585" w:author="Ruijie Xu" w:date="2022-01-28T16:16:00Z">
        <w:r w:rsidR="00DF1F2D" w:rsidRPr="002B42A7">
          <w:rPr>
            <w:rFonts w:ascii="Times New Roman" w:hAnsi="Times New Roman" w:cs="Times New Roman"/>
            <w:color w:val="000000" w:themeColor="text1"/>
            <w:rPrChange w:id="10586"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0587" w:author="Ruijie Xu" w:date="2022-03-10T12:31:00Z">
              <w:rPr>
                <w:color w:val="000000" w:themeColor="text1"/>
              </w:rPr>
            </w:rPrChange>
          </w:rPr>
          <w:t xml:space="preserve">Almost </w:t>
        </w:r>
      </w:ins>
      <w:ins w:id="10588" w:author="Ruijie Xu" w:date="2022-01-28T16:17:00Z">
        <w:r w:rsidR="00BE1CE7" w:rsidRPr="002B42A7">
          <w:rPr>
            <w:rFonts w:ascii="Times New Roman" w:hAnsi="Times New Roman" w:cs="Times New Roman"/>
            <w:color w:val="000000" w:themeColor="text1"/>
            <w:rPrChange w:id="10589" w:author="Ruijie Xu" w:date="2022-03-10T12:31:00Z">
              <w:rPr>
                <w:color w:val="000000" w:themeColor="text1"/>
              </w:rPr>
            </w:rPrChange>
          </w:rPr>
          <w:t>all</w:t>
        </w:r>
      </w:ins>
      <w:ins w:id="10590" w:author="Ruijie Xu" w:date="2022-01-28T16:16:00Z">
        <w:r w:rsidR="00BE1CE7" w:rsidRPr="002B42A7">
          <w:rPr>
            <w:rFonts w:ascii="Times New Roman" w:hAnsi="Times New Roman" w:cs="Times New Roman"/>
            <w:color w:val="000000" w:themeColor="text1"/>
            <w:rPrChange w:id="10591" w:author="Ruijie Xu" w:date="2022-03-10T12:31:00Z">
              <w:rPr>
                <w:color w:val="000000" w:themeColor="text1"/>
              </w:rPr>
            </w:rPrChange>
          </w:rPr>
          <w:t xml:space="preserve"> pairwise comparison</w:t>
        </w:r>
      </w:ins>
      <w:ins w:id="10592" w:author="Ruijie Xu" w:date="2022-01-30T14:23:00Z">
        <w:r w:rsidR="0027369C" w:rsidRPr="002B42A7">
          <w:rPr>
            <w:rFonts w:ascii="Times New Roman" w:hAnsi="Times New Roman" w:cs="Times New Roman"/>
            <w:color w:val="000000" w:themeColor="text1"/>
            <w:rPrChange w:id="10593" w:author="Ruijie Xu" w:date="2022-03-10T12:31:00Z">
              <w:rPr>
                <w:color w:val="000000" w:themeColor="text1"/>
              </w:rPr>
            </w:rPrChange>
          </w:rPr>
          <w:t>s</w:t>
        </w:r>
      </w:ins>
      <w:ins w:id="10594" w:author="Ruijie Xu" w:date="2022-01-28T16:16:00Z">
        <w:r w:rsidR="00BE1CE7" w:rsidRPr="002B42A7">
          <w:rPr>
            <w:rFonts w:ascii="Times New Roman" w:hAnsi="Times New Roman" w:cs="Times New Roman"/>
            <w:color w:val="000000" w:themeColor="text1"/>
            <w:rPrChange w:id="10595" w:author="Ruijie Xu" w:date="2022-03-10T12:31:00Z">
              <w:rPr>
                <w:color w:val="000000" w:themeColor="text1"/>
              </w:rPr>
            </w:rPrChange>
          </w:rPr>
          <w:t xml:space="preserve"> betwee</w:t>
        </w:r>
      </w:ins>
      <w:ins w:id="10596" w:author="Ruijie Xu" w:date="2022-01-28T16:17:00Z">
        <w:r w:rsidR="00BE1CE7" w:rsidRPr="002B42A7">
          <w:rPr>
            <w:rFonts w:ascii="Times New Roman" w:hAnsi="Times New Roman" w:cs="Times New Roman"/>
            <w:color w:val="000000" w:themeColor="text1"/>
            <w:rPrChange w:id="10597" w:author="Ruijie Xu" w:date="2022-03-10T12:31:00Z">
              <w:rPr>
                <w:color w:val="000000" w:themeColor="text1"/>
              </w:rPr>
            </w:rPrChange>
          </w:rPr>
          <w:t>n the</w:t>
        </w:r>
      </w:ins>
      <w:ins w:id="10598" w:author="Liliana Salvador" w:date="2022-02-26T20:56:00Z">
        <w:r w:rsidR="00053141" w:rsidRPr="002B42A7">
          <w:rPr>
            <w:rFonts w:ascii="Times New Roman" w:hAnsi="Times New Roman" w:cs="Times New Roman"/>
            <w:color w:val="000000" w:themeColor="text1"/>
            <w:rPrChange w:id="10599" w:author="Ruijie Xu" w:date="2022-03-10T12:31:00Z">
              <w:rPr>
                <w:color w:val="000000" w:themeColor="text1"/>
              </w:rPr>
            </w:rPrChange>
          </w:rPr>
          <w:t xml:space="preserve"> </w:t>
        </w:r>
      </w:ins>
      <w:ins w:id="10600" w:author="Ruijie Xu" w:date="2022-01-28T16:17:00Z">
        <w:del w:id="10601" w:author="Liliana Salvador" w:date="2022-02-26T21:00:00Z">
          <w:r w:rsidR="00BE1CE7" w:rsidRPr="002B42A7" w:rsidDel="00CF41AB">
            <w:rPr>
              <w:rFonts w:ascii="Times New Roman" w:hAnsi="Times New Roman" w:cs="Times New Roman"/>
              <w:color w:val="000000" w:themeColor="text1"/>
              <w:rPrChange w:id="10602" w:author="Ruijie Xu" w:date="2022-03-10T12:31:00Z">
                <w:rPr>
                  <w:color w:val="000000" w:themeColor="text1"/>
                </w:rPr>
              </w:rPrChange>
            </w:rPr>
            <w:delText xml:space="preserve"> </w:delText>
          </w:r>
        </w:del>
        <w:r w:rsidR="00BE1CE7" w:rsidRPr="002B42A7">
          <w:rPr>
            <w:rFonts w:ascii="Times New Roman" w:hAnsi="Times New Roman" w:cs="Times New Roman"/>
            <w:color w:val="000000" w:themeColor="text1"/>
            <w:rPrChange w:id="10603" w:author="Ruijie Xu" w:date="2022-03-10T12:31:00Z">
              <w:rPr>
                <w:color w:val="000000" w:themeColor="text1"/>
              </w:rPr>
            </w:rPrChange>
          </w:rPr>
          <w:t xml:space="preserve">Eukaryota profiles </w:t>
        </w:r>
      </w:ins>
      <w:ins w:id="10604" w:author="Liliana Salvador" w:date="2022-02-26T21:00:00Z">
        <w:r w:rsidR="00CF41AB" w:rsidRPr="002B42A7">
          <w:rPr>
            <w:rFonts w:ascii="Times New Roman" w:hAnsi="Times New Roman" w:cs="Times New Roman"/>
            <w:color w:val="000000" w:themeColor="text1"/>
            <w:rPrChange w:id="10605" w:author="Ruijie Xu" w:date="2022-03-10T12:31:00Z">
              <w:rPr>
                <w:color w:val="000000" w:themeColor="text1"/>
              </w:rPr>
            </w:rPrChange>
          </w:rPr>
          <w:t xml:space="preserve">classified by each software </w:t>
        </w:r>
      </w:ins>
      <w:ins w:id="10606" w:author="Ruijie Xu" w:date="2022-01-28T16:17:00Z">
        <w:del w:id="10607" w:author="Liliana Salvador" w:date="2022-02-26T20:56:00Z">
          <w:r w:rsidR="00BE1CE7" w:rsidRPr="002B42A7" w:rsidDel="00053141">
            <w:rPr>
              <w:rFonts w:ascii="Times New Roman" w:hAnsi="Times New Roman" w:cs="Times New Roman"/>
              <w:color w:val="000000" w:themeColor="text1"/>
              <w:rPrChange w:id="10608"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0609" w:author="Ruijie Xu" w:date="2022-03-10T12:31:00Z">
              <w:rPr>
                <w:color w:val="000000" w:themeColor="text1"/>
              </w:rPr>
            </w:rPrChange>
          </w:rPr>
          <w:t xml:space="preserve">were found significantly different between each other. </w:t>
        </w:r>
      </w:ins>
      <w:ins w:id="10610" w:author="Ruijie Xu" w:date="2022-01-28T16:19:00Z">
        <w:r w:rsidR="00BD122C" w:rsidRPr="002B42A7">
          <w:rPr>
            <w:rFonts w:ascii="Times New Roman" w:hAnsi="Times New Roman" w:cs="Times New Roman"/>
            <w:color w:val="000000" w:themeColor="text1"/>
            <w:rPrChange w:id="10611" w:author="Ruijie Xu" w:date="2022-03-10T12:31:00Z">
              <w:rPr>
                <w:color w:val="000000" w:themeColor="text1"/>
              </w:rPr>
            </w:rPrChange>
          </w:rPr>
          <w:t>Compare</w:t>
        </w:r>
      </w:ins>
      <w:ins w:id="10612" w:author="Liliana Salvador" w:date="2022-02-26T20:57:00Z">
        <w:r w:rsidR="00053141" w:rsidRPr="002B42A7">
          <w:rPr>
            <w:rFonts w:ascii="Times New Roman" w:hAnsi="Times New Roman" w:cs="Times New Roman"/>
            <w:color w:val="000000" w:themeColor="text1"/>
            <w:rPrChange w:id="10613" w:author="Ruijie Xu" w:date="2022-03-10T12:31:00Z">
              <w:rPr>
                <w:color w:val="000000" w:themeColor="text1"/>
              </w:rPr>
            </w:rPrChange>
          </w:rPr>
          <w:t>d</w:t>
        </w:r>
      </w:ins>
      <w:ins w:id="10614" w:author="Ruijie Xu" w:date="2022-01-28T16:19:00Z">
        <w:r w:rsidR="00BD122C" w:rsidRPr="002B42A7">
          <w:rPr>
            <w:rFonts w:ascii="Times New Roman" w:hAnsi="Times New Roman" w:cs="Times New Roman"/>
            <w:color w:val="000000" w:themeColor="text1"/>
            <w:rPrChange w:id="10615" w:author="Ruijie Xu" w:date="2022-03-10T12:31:00Z">
              <w:rPr>
                <w:color w:val="000000" w:themeColor="text1"/>
              </w:rPr>
            </w:rPrChange>
          </w:rPr>
          <w:t xml:space="preserve"> to</w:t>
        </w:r>
      </w:ins>
      <w:ins w:id="10616" w:author="Liliana Salvador" w:date="2022-02-26T20:57:00Z">
        <w:r w:rsidR="00053141" w:rsidRPr="002B42A7">
          <w:rPr>
            <w:rFonts w:ascii="Times New Roman" w:hAnsi="Times New Roman" w:cs="Times New Roman"/>
            <w:color w:val="000000" w:themeColor="text1"/>
            <w:rPrChange w:id="10617" w:author="Ruijie Xu" w:date="2022-03-10T12:31:00Z">
              <w:rPr>
                <w:color w:val="000000" w:themeColor="text1"/>
              </w:rPr>
            </w:rPrChange>
          </w:rPr>
          <w:t xml:space="preserve"> the number of</w:t>
        </w:r>
      </w:ins>
      <w:ins w:id="10618" w:author="Ruijie Xu" w:date="2022-01-28T16:19:00Z">
        <w:r w:rsidR="00BD122C" w:rsidRPr="002B42A7">
          <w:rPr>
            <w:rFonts w:ascii="Times New Roman" w:hAnsi="Times New Roman" w:cs="Times New Roman"/>
            <w:color w:val="000000" w:themeColor="text1"/>
            <w:rPrChange w:id="10619" w:author="Ruijie Xu" w:date="2022-03-10T12:31:00Z">
              <w:rPr>
                <w:color w:val="000000" w:themeColor="text1"/>
              </w:rPr>
            </w:rPrChange>
          </w:rPr>
          <w:t xml:space="preserve"> reads classified under Eukaryota, </w:t>
        </w:r>
      </w:ins>
      <w:ins w:id="10620" w:author="Ruijie Xu" w:date="2022-01-28T16:17:00Z">
        <w:r w:rsidR="00BE1CE7" w:rsidRPr="002B42A7">
          <w:rPr>
            <w:rFonts w:ascii="Times New Roman" w:hAnsi="Times New Roman" w:cs="Times New Roman"/>
            <w:color w:val="000000" w:themeColor="text1"/>
            <w:rPrChange w:id="10621" w:author="Ruijie Xu" w:date="2022-03-10T12:31:00Z">
              <w:rPr>
                <w:color w:val="000000" w:themeColor="text1"/>
              </w:rPr>
            </w:rPrChange>
          </w:rPr>
          <w:t xml:space="preserve">the </w:t>
        </w:r>
      </w:ins>
      <w:ins w:id="10622" w:author="Ruijie Xu" w:date="2022-01-28T16:18:00Z">
        <w:r w:rsidR="00BD122C" w:rsidRPr="002B42A7">
          <w:rPr>
            <w:rFonts w:ascii="Times New Roman" w:hAnsi="Times New Roman" w:cs="Times New Roman"/>
            <w:color w:val="000000" w:themeColor="text1"/>
            <w:rPrChange w:id="10623" w:author="Ruijie Xu" w:date="2022-03-10T12:31:00Z">
              <w:rPr>
                <w:color w:val="000000" w:themeColor="text1"/>
              </w:rPr>
            </w:rPrChange>
          </w:rPr>
          <w:t>number of reads classified under Bacteria</w:t>
        </w:r>
      </w:ins>
      <w:ins w:id="10624" w:author="Ruijie Xu" w:date="2022-01-30T10:52:00Z">
        <w:r w:rsidR="00D33126" w:rsidRPr="002B42A7">
          <w:rPr>
            <w:rFonts w:ascii="Times New Roman" w:hAnsi="Times New Roman" w:cs="Times New Roman"/>
            <w:color w:val="000000" w:themeColor="text1"/>
            <w:rPrChange w:id="10625" w:author="Ruijie Xu" w:date="2022-03-10T12:31:00Z">
              <w:rPr>
                <w:color w:val="000000" w:themeColor="text1"/>
              </w:rPr>
            </w:rPrChange>
          </w:rPr>
          <w:t>, Viruses</w:t>
        </w:r>
      </w:ins>
      <w:ins w:id="10626" w:author="Ruijie Xu" w:date="2022-01-28T16:18:00Z">
        <w:r w:rsidR="00BD122C" w:rsidRPr="002B42A7">
          <w:rPr>
            <w:rFonts w:ascii="Times New Roman" w:hAnsi="Times New Roman" w:cs="Times New Roman"/>
            <w:color w:val="000000" w:themeColor="text1"/>
            <w:rPrChange w:id="10627" w:author="Ruijie Xu" w:date="2022-03-10T12:31:00Z">
              <w:rPr>
                <w:color w:val="000000" w:themeColor="text1"/>
              </w:rPr>
            </w:rPrChange>
          </w:rPr>
          <w:t xml:space="preserve"> </w:t>
        </w:r>
      </w:ins>
      <w:ins w:id="10628" w:author="Ruijie Xu" w:date="2022-01-28T16:23:00Z">
        <w:r w:rsidR="002125A9" w:rsidRPr="002B42A7">
          <w:rPr>
            <w:rFonts w:ascii="Times New Roman" w:hAnsi="Times New Roman" w:cs="Times New Roman"/>
            <w:color w:val="000000" w:themeColor="text1"/>
            <w:rPrChange w:id="10629" w:author="Ruijie Xu" w:date="2022-03-10T12:31:00Z">
              <w:rPr>
                <w:color w:val="000000" w:themeColor="text1"/>
              </w:rPr>
            </w:rPrChange>
          </w:rPr>
          <w:t xml:space="preserve">and Archaea </w:t>
        </w:r>
      </w:ins>
      <w:ins w:id="10630" w:author="Ruijie Xu" w:date="2022-01-28T16:19:00Z">
        <w:r w:rsidR="00BD122C" w:rsidRPr="002B42A7">
          <w:rPr>
            <w:rFonts w:ascii="Times New Roman" w:hAnsi="Times New Roman" w:cs="Times New Roman"/>
            <w:color w:val="000000" w:themeColor="text1"/>
            <w:rPrChange w:id="10631" w:author="Ruijie Xu" w:date="2022-03-10T12:31:00Z">
              <w:rPr>
                <w:color w:val="000000" w:themeColor="text1"/>
              </w:rPr>
            </w:rPrChange>
          </w:rPr>
          <w:t>tax</w:t>
        </w:r>
      </w:ins>
      <w:ins w:id="10632" w:author="Ruijie Xu" w:date="2022-01-28T16:23:00Z">
        <w:r w:rsidR="002125A9" w:rsidRPr="002B42A7">
          <w:rPr>
            <w:rFonts w:ascii="Times New Roman" w:hAnsi="Times New Roman" w:cs="Times New Roman"/>
            <w:color w:val="000000" w:themeColor="text1"/>
            <w:rPrChange w:id="10633" w:author="Ruijie Xu" w:date="2022-03-10T12:31:00Z">
              <w:rPr>
                <w:color w:val="000000" w:themeColor="text1"/>
              </w:rPr>
            </w:rPrChange>
          </w:rPr>
          <w:t>a</w:t>
        </w:r>
      </w:ins>
      <w:ins w:id="10634" w:author="Ruijie Xu" w:date="2022-01-28T16:19:00Z">
        <w:r w:rsidR="00BD122C" w:rsidRPr="002B42A7">
          <w:rPr>
            <w:rFonts w:ascii="Times New Roman" w:hAnsi="Times New Roman" w:cs="Times New Roman"/>
            <w:color w:val="000000" w:themeColor="text1"/>
            <w:rPrChange w:id="10635" w:author="Ruijie Xu" w:date="2022-03-10T12:31:00Z">
              <w:rPr>
                <w:color w:val="000000" w:themeColor="text1"/>
              </w:rPr>
            </w:rPrChange>
          </w:rPr>
          <w:t xml:space="preserve"> </w:t>
        </w:r>
      </w:ins>
      <w:ins w:id="10636" w:author="Ruijie Xu" w:date="2022-01-28T16:20:00Z">
        <w:r w:rsidR="00BD122C" w:rsidRPr="002B42A7">
          <w:rPr>
            <w:rFonts w:ascii="Times New Roman" w:hAnsi="Times New Roman" w:cs="Times New Roman"/>
            <w:color w:val="000000" w:themeColor="text1"/>
            <w:rPrChange w:id="10637" w:author="Ruijie Xu" w:date="2022-03-10T12:31:00Z">
              <w:rPr>
                <w:color w:val="000000" w:themeColor="text1"/>
              </w:rPr>
            </w:rPrChange>
          </w:rPr>
          <w:t>by different software w</w:t>
        </w:r>
      </w:ins>
      <w:ins w:id="10638" w:author="Liliana Salvador" w:date="2022-02-26T21:01:00Z">
        <w:r w:rsidR="00CF41AB" w:rsidRPr="002B42A7">
          <w:rPr>
            <w:rFonts w:ascii="Times New Roman" w:hAnsi="Times New Roman" w:cs="Times New Roman"/>
            <w:color w:val="000000" w:themeColor="text1"/>
            <w:rPrChange w:id="10639" w:author="Ruijie Xu" w:date="2022-03-10T12:31:00Z">
              <w:rPr>
                <w:color w:val="000000" w:themeColor="text1"/>
              </w:rPr>
            </w:rPrChange>
          </w:rPr>
          <w:t>ere</w:t>
        </w:r>
      </w:ins>
      <w:ins w:id="10640" w:author="Ruijie Xu" w:date="2022-01-28T16:20:00Z">
        <w:del w:id="10641" w:author="Liliana Salvador" w:date="2022-02-26T20:57:00Z">
          <w:r w:rsidR="00BD122C" w:rsidRPr="002B42A7" w:rsidDel="00053141">
            <w:rPr>
              <w:rFonts w:ascii="Times New Roman" w:hAnsi="Times New Roman" w:cs="Times New Roman"/>
              <w:color w:val="000000" w:themeColor="text1"/>
              <w:rPrChange w:id="10642"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0643" w:author="Ruijie Xu" w:date="2022-03-10T12:31:00Z">
              <w:rPr>
                <w:color w:val="000000" w:themeColor="text1"/>
              </w:rPr>
            </w:rPrChange>
          </w:rPr>
          <w:t xml:space="preserve"> much more similar</w:t>
        </w:r>
        <w:del w:id="10644" w:author="Liliana Salvador" w:date="2022-02-26T21:02:00Z">
          <w:r w:rsidR="00BD122C" w:rsidRPr="002B42A7" w:rsidDel="00CF41AB">
            <w:rPr>
              <w:rFonts w:ascii="Times New Roman" w:hAnsi="Times New Roman" w:cs="Times New Roman"/>
              <w:color w:val="000000" w:themeColor="text1"/>
              <w:rPrChange w:id="10645" w:author="Ruijie Xu" w:date="2022-03-10T12:31:00Z">
                <w:rPr>
                  <w:color w:val="000000" w:themeColor="text1"/>
                </w:rPr>
              </w:rPrChange>
            </w:rPr>
            <w:delText xml:space="preserve"> </w:delText>
          </w:r>
        </w:del>
      </w:ins>
      <w:ins w:id="10646" w:author="Ruijie Xu" w:date="2022-01-28T16:23:00Z">
        <w:del w:id="10647" w:author="Liliana Salvador" w:date="2022-02-26T21:01:00Z">
          <w:r w:rsidR="002125A9" w:rsidRPr="002B42A7" w:rsidDel="00CF41AB">
            <w:rPr>
              <w:rFonts w:ascii="Times New Roman" w:hAnsi="Times New Roman" w:cs="Times New Roman"/>
              <w:color w:val="000000" w:themeColor="text1"/>
              <w:rPrChange w:id="10648" w:author="Ruijie Xu" w:date="2022-03-10T12:31:00Z">
                <w:rPr>
                  <w:color w:val="000000" w:themeColor="text1"/>
                </w:rPr>
              </w:rPrChange>
            </w:rPr>
            <w:delText>software</w:delText>
          </w:r>
        </w:del>
      </w:ins>
      <w:ins w:id="10649" w:author="Ruijie Xu" w:date="2022-01-30T10:59:00Z">
        <w:r w:rsidR="00CC6280" w:rsidRPr="002B42A7">
          <w:rPr>
            <w:rFonts w:ascii="Times New Roman" w:hAnsi="Times New Roman" w:cs="Times New Roman"/>
            <w:color w:val="000000" w:themeColor="text1"/>
            <w:rPrChange w:id="10650" w:author="Ruijie Xu" w:date="2022-03-10T12:31:00Z">
              <w:rPr>
                <w:color w:val="000000" w:themeColor="text1"/>
              </w:rPr>
            </w:rPrChange>
          </w:rPr>
          <w:t xml:space="preserve">. The classifications of Centrifuge, CLARK, and CLARK-s were frequently identified significantly different from </w:t>
        </w:r>
      </w:ins>
      <w:ins w:id="10651" w:author="Liliana Salvador" w:date="2022-02-26T21:02:00Z">
        <w:r w:rsidR="00CF41AB" w:rsidRPr="002B42A7">
          <w:rPr>
            <w:rFonts w:ascii="Times New Roman" w:hAnsi="Times New Roman" w:cs="Times New Roman"/>
            <w:color w:val="000000" w:themeColor="text1"/>
            <w:rPrChange w:id="10652" w:author="Ruijie Xu" w:date="2022-03-10T12:31:00Z">
              <w:rPr>
                <w:color w:val="000000" w:themeColor="text1"/>
              </w:rPr>
            </w:rPrChange>
          </w:rPr>
          <w:t xml:space="preserve">the ones </w:t>
        </w:r>
      </w:ins>
      <w:ins w:id="10653" w:author="Liliana Salvador" w:date="2022-02-26T21:03:00Z">
        <w:r w:rsidR="00CF41AB" w:rsidRPr="002B42A7">
          <w:rPr>
            <w:rFonts w:ascii="Times New Roman" w:hAnsi="Times New Roman" w:cs="Times New Roman"/>
            <w:color w:val="000000" w:themeColor="text1"/>
            <w:rPrChange w:id="10654" w:author="Ruijie Xu" w:date="2022-03-10T12:31:00Z">
              <w:rPr>
                <w:color w:val="000000" w:themeColor="text1"/>
              </w:rPr>
            </w:rPrChange>
          </w:rPr>
          <w:t>of</w:t>
        </w:r>
      </w:ins>
      <w:ins w:id="10655" w:author="Liliana Salvador" w:date="2022-02-26T21:02:00Z">
        <w:r w:rsidR="00CF41AB" w:rsidRPr="002B42A7">
          <w:rPr>
            <w:rFonts w:ascii="Times New Roman" w:hAnsi="Times New Roman" w:cs="Times New Roman"/>
            <w:color w:val="000000" w:themeColor="text1"/>
            <w:rPrChange w:id="10656" w:author="Ruijie Xu" w:date="2022-03-10T12:31:00Z">
              <w:rPr>
                <w:color w:val="000000" w:themeColor="text1"/>
              </w:rPr>
            </w:rPrChange>
          </w:rPr>
          <w:t xml:space="preserve"> </w:t>
        </w:r>
      </w:ins>
      <w:ins w:id="10657" w:author="Ruijie Xu" w:date="2022-01-30T10:59:00Z">
        <w:r w:rsidR="00CC6280" w:rsidRPr="002B42A7">
          <w:rPr>
            <w:rFonts w:ascii="Times New Roman" w:hAnsi="Times New Roman" w:cs="Times New Roman"/>
            <w:color w:val="000000" w:themeColor="text1"/>
            <w:rPrChange w:id="10658" w:author="Ruijie Xu" w:date="2022-03-10T12:31:00Z">
              <w:rPr>
                <w:color w:val="000000" w:themeColor="text1"/>
              </w:rPr>
            </w:rPrChange>
          </w:rPr>
          <w:t>other software</w:t>
        </w:r>
        <w:del w:id="10659" w:author="Liliana Salvador" w:date="2022-02-26T21:02:00Z">
          <w:r w:rsidR="00CC6280" w:rsidRPr="002B42A7" w:rsidDel="00CF41AB">
            <w:rPr>
              <w:rFonts w:ascii="Times New Roman" w:hAnsi="Times New Roman" w:cs="Times New Roman"/>
              <w:color w:val="000000" w:themeColor="text1"/>
              <w:rPrChange w:id="10660"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0661" w:author="Ruijie Xu" w:date="2022-03-10T12:31:00Z">
              <w:rPr>
                <w:color w:val="000000" w:themeColor="text1"/>
              </w:rPr>
            </w:rPrChange>
          </w:rPr>
          <w:t xml:space="preserve"> </w:t>
        </w:r>
      </w:ins>
      <w:ins w:id="10662" w:author="Liliana Salvador" w:date="2022-02-26T21:02:00Z">
        <w:r w:rsidR="00CF41AB" w:rsidRPr="002B42A7">
          <w:rPr>
            <w:rFonts w:ascii="Times New Roman" w:hAnsi="Times New Roman" w:cs="Times New Roman"/>
            <w:color w:val="000000" w:themeColor="text1"/>
            <w:rPrChange w:id="10663" w:author="Ruijie Xu" w:date="2022-03-10T12:31:00Z">
              <w:rPr>
                <w:color w:val="000000" w:themeColor="text1"/>
              </w:rPr>
            </w:rPrChange>
          </w:rPr>
          <w:t xml:space="preserve">regarding </w:t>
        </w:r>
      </w:ins>
      <w:ins w:id="10664" w:author="Ruijie Xu" w:date="2022-01-30T10:59:00Z">
        <w:del w:id="10665" w:author="Liliana Salvador" w:date="2022-02-26T21:02:00Z">
          <w:r w:rsidR="00CC6280" w:rsidRPr="002B42A7" w:rsidDel="00CF41AB">
            <w:rPr>
              <w:rFonts w:ascii="Times New Roman" w:hAnsi="Times New Roman" w:cs="Times New Roman"/>
              <w:color w:val="000000" w:themeColor="text1"/>
              <w:rPrChange w:id="10666" w:author="Ruijie Xu" w:date="2022-03-10T12:31:00Z">
                <w:rPr>
                  <w:color w:val="000000" w:themeColor="text1"/>
                </w:rPr>
              </w:rPrChange>
            </w:rPr>
            <w:delText xml:space="preserve">in </w:delText>
          </w:r>
        </w:del>
        <w:del w:id="10667" w:author="Liliana Salvador" w:date="2022-02-26T21:03:00Z">
          <w:r w:rsidR="00CC6280" w:rsidRPr="002B42A7" w:rsidDel="00CF41AB">
            <w:rPr>
              <w:rFonts w:ascii="Times New Roman" w:hAnsi="Times New Roman" w:cs="Times New Roman"/>
              <w:color w:val="000000" w:themeColor="text1"/>
              <w:rPrChange w:id="10668" w:author="Ruijie Xu" w:date="2022-03-10T12:31:00Z">
                <w:rPr>
                  <w:color w:val="000000" w:themeColor="text1"/>
                </w:rPr>
              </w:rPrChange>
            </w:rPr>
            <w:delText>comparison</w:delText>
          </w:r>
        </w:del>
      </w:ins>
      <w:ins w:id="10669" w:author="Ruijie Xu" w:date="2022-01-30T11:00:00Z">
        <w:del w:id="10670" w:author="Liliana Salvador" w:date="2022-02-26T21:03:00Z">
          <w:r w:rsidR="00CC6280" w:rsidRPr="002B42A7" w:rsidDel="00CF41AB">
            <w:rPr>
              <w:rFonts w:ascii="Times New Roman" w:hAnsi="Times New Roman" w:cs="Times New Roman"/>
              <w:color w:val="000000" w:themeColor="text1"/>
              <w:rPrChange w:id="10671" w:author="Ruijie Xu" w:date="2022-03-10T12:31:00Z">
                <w:rPr>
                  <w:color w:val="000000" w:themeColor="text1"/>
                </w:rPr>
              </w:rPrChange>
            </w:rPr>
            <w:delText xml:space="preserve">s for </w:delText>
          </w:r>
        </w:del>
      </w:ins>
      <w:ins w:id="10672" w:author="Liliana Salvador" w:date="2022-02-26T21:02:00Z">
        <w:r w:rsidR="00CF41AB" w:rsidRPr="002B42A7">
          <w:rPr>
            <w:rFonts w:ascii="Times New Roman" w:hAnsi="Times New Roman" w:cs="Times New Roman"/>
            <w:color w:val="000000" w:themeColor="text1"/>
            <w:rPrChange w:id="10673" w:author="Ruijie Xu" w:date="2022-03-10T12:31:00Z">
              <w:rPr>
                <w:color w:val="000000" w:themeColor="text1"/>
              </w:rPr>
            </w:rPrChange>
          </w:rPr>
          <w:t xml:space="preserve">the </w:t>
        </w:r>
      </w:ins>
      <w:ins w:id="10674" w:author="Ruijie Xu" w:date="2022-01-30T11:00:00Z">
        <w:r w:rsidR="00CC6280" w:rsidRPr="002B42A7">
          <w:rPr>
            <w:rFonts w:ascii="Times New Roman" w:hAnsi="Times New Roman" w:cs="Times New Roman"/>
            <w:color w:val="000000" w:themeColor="text1"/>
            <w:rPrChange w:id="10675" w:author="Ruijie Xu" w:date="2022-03-10T12:31:00Z">
              <w:rPr>
                <w:color w:val="000000" w:themeColor="text1"/>
              </w:rPr>
            </w:rPrChange>
          </w:rPr>
          <w:t xml:space="preserve">number of reads mapped to </w:t>
        </w:r>
      </w:ins>
      <w:ins w:id="10676" w:author="Ruijie Xu" w:date="2022-01-30T11:01:00Z">
        <w:r w:rsidR="00CC6280" w:rsidRPr="002B42A7">
          <w:rPr>
            <w:rFonts w:ascii="Times New Roman" w:hAnsi="Times New Roman" w:cs="Times New Roman"/>
            <w:color w:val="000000" w:themeColor="text1"/>
            <w:rPrChange w:id="10677" w:author="Ruijie Xu" w:date="2022-03-10T12:31:00Z">
              <w:rPr>
                <w:color w:val="000000" w:themeColor="text1"/>
              </w:rPr>
            </w:rPrChange>
          </w:rPr>
          <w:t>Bacteria and Archaea</w:t>
        </w:r>
      </w:ins>
      <w:ins w:id="10678" w:author="Ruijie Xu" w:date="2022-01-30T11:11:00Z">
        <w:r w:rsidR="009D4EA3" w:rsidRPr="002B42A7">
          <w:rPr>
            <w:rFonts w:ascii="Times New Roman" w:hAnsi="Times New Roman" w:cs="Times New Roman"/>
            <w:color w:val="000000" w:themeColor="text1"/>
            <w:rPrChange w:id="10679" w:author="Ruijie Xu" w:date="2022-03-10T12:31:00Z">
              <w:rPr>
                <w:color w:val="000000" w:themeColor="text1"/>
              </w:rPr>
            </w:rPrChange>
          </w:rPr>
          <w:t>.</w:t>
        </w:r>
      </w:ins>
      <w:ins w:id="10680" w:author="Ruijie Xu" w:date="2022-01-30T11:03:00Z">
        <w:r w:rsidR="00CC6280" w:rsidRPr="002B42A7">
          <w:rPr>
            <w:rFonts w:ascii="Times New Roman" w:hAnsi="Times New Roman" w:cs="Times New Roman"/>
            <w:color w:val="000000" w:themeColor="text1"/>
            <w:rPrChange w:id="10681" w:author="Ruijie Xu" w:date="2022-03-10T12:31:00Z">
              <w:rPr>
                <w:color w:val="000000" w:themeColor="text1"/>
              </w:rPr>
            </w:rPrChange>
          </w:rPr>
          <w:t xml:space="preserve"> </w:t>
        </w:r>
      </w:ins>
      <w:ins w:id="10682" w:author="Ruijie Xu" w:date="2022-01-30T11:12:00Z">
        <w:r w:rsidR="002F185E" w:rsidRPr="002B42A7">
          <w:rPr>
            <w:rFonts w:ascii="Times New Roman" w:hAnsi="Times New Roman" w:cs="Times New Roman"/>
            <w:color w:val="000000" w:themeColor="text1"/>
            <w:rPrChange w:id="10683" w:author="Ruijie Xu" w:date="2022-03-10T12:31:00Z">
              <w:rPr>
                <w:color w:val="000000" w:themeColor="text1"/>
              </w:rPr>
            </w:rPrChange>
          </w:rPr>
          <w:t>T</w:t>
        </w:r>
      </w:ins>
      <w:ins w:id="10684" w:author="Ruijie Xu" w:date="2022-01-30T11:03:00Z">
        <w:r w:rsidR="00CC6280" w:rsidRPr="002B42A7">
          <w:rPr>
            <w:rFonts w:ascii="Times New Roman" w:hAnsi="Times New Roman" w:cs="Times New Roman"/>
            <w:color w:val="000000" w:themeColor="text1"/>
            <w:rPrChange w:id="10685" w:author="Ruijie Xu" w:date="2022-03-10T12:31:00Z">
              <w:rPr>
                <w:color w:val="000000" w:themeColor="text1"/>
              </w:rPr>
            </w:rPrChange>
          </w:rPr>
          <w:t>he classifications of Viruses</w:t>
        </w:r>
      </w:ins>
      <w:ins w:id="10686" w:author="Ruijie Xu" w:date="2022-01-30T11:12:00Z">
        <w:r w:rsidR="002F185E" w:rsidRPr="002B42A7">
          <w:rPr>
            <w:rFonts w:ascii="Times New Roman" w:hAnsi="Times New Roman" w:cs="Times New Roman"/>
            <w:color w:val="000000" w:themeColor="text1"/>
            <w:rPrChange w:id="10687" w:author="Ruijie Xu" w:date="2022-03-10T12:31:00Z">
              <w:rPr>
                <w:color w:val="000000" w:themeColor="text1"/>
              </w:rPr>
            </w:rPrChange>
          </w:rPr>
          <w:t>, on the other hand,</w:t>
        </w:r>
      </w:ins>
      <w:ins w:id="10688" w:author="Ruijie Xu" w:date="2022-01-30T11:03:00Z">
        <w:r w:rsidR="00CC6280" w:rsidRPr="002B42A7">
          <w:rPr>
            <w:rFonts w:ascii="Times New Roman" w:hAnsi="Times New Roman" w:cs="Times New Roman"/>
            <w:color w:val="000000" w:themeColor="text1"/>
            <w:rPrChange w:id="10689" w:author="Ruijie Xu" w:date="2022-03-10T12:31:00Z">
              <w:rPr>
                <w:color w:val="000000" w:themeColor="text1"/>
              </w:rPr>
            </w:rPrChange>
          </w:rPr>
          <w:t xml:space="preserve"> </w:t>
        </w:r>
      </w:ins>
      <w:ins w:id="10690" w:author="Ruijie Xu" w:date="2022-01-30T11:05:00Z">
        <w:r w:rsidR="00354455" w:rsidRPr="002B42A7">
          <w:rPr>
            <w:rFonts w:ascii="Times New Roman" w:hAnsi="Times New Roman" w:cs="Times New Roman"/>
            <w:color w:val="000000" w:themeColor="text1"/>
            <w:rPrChange w:id="10691" w:author="Ruijie Xu" w:date="2022-03-10T12:31:00Z">
              <w:rPr>
                <w:color w:val="000000" w:themeColor="text1"/>
              </w:rPr>
            </w:rPrChange>
          </w:rPr>
          <w:t>w</w:t>
        </w:r>
      </w:ins>
      <w:ins w:id="10692" w:author="Liliana Salvador" w:date="2022-03-08T20:26:00Z">
        <w:r w:rsidR="00683E15" w:rsidRPr="002B42A7">
          <w:rPr>
            <w:rFonts w:ascii="Times New Roman" w:hAnsi="Times New Roman" w:cs="Times New Roman"/>
            <w:color w:val="000000" w:themeColor="text1"/>
            <w:rPrChange w:id="10693" w:author="Ruijie Xu" w:date="2022-03-10T12:31:00Z">
              <w:rPr>
                <w:color w:val="000000" w:themeColor="text1"/>
              </w:rPr>
            </w:rPrChange>
          </w:rPr>
          <w:t>ere</w:t>
        </w:r>
      </w:ins>
      <w:ins w:id="10694" w:author="Ruijie Xu" w:date="2022-01-30T11:05:00Z">
        <w:del w:id="10695" w:author="Liliana Salvador" w:date="2022-02-26T21:03:00Z">
          <w:r w:rsidR="00354455" w:rsidRPr="002B42A7" w:rsidDel="00CF41AB">
            <w:rPr>
              <w:rFonts w:ascii="Times New Roman" w:hAnsi="Times New Roman" w:cs="Times New Roman"/>
              <w:color w:val="000000" w:themeColor="text1"/>
              <w:rPrChange w:id="10696"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0697" w:author="Ruijie Xu" w:date="2022-03-10T12:31:00Z">
              <w:rPr>
                <w:color w:val="000000" w:themeColor="text1"/>
              </w:rPr>
            </w:rPrChange>
          </w:rPr>
          <w:t xml:space="preserve"> found </w:t>
        </w:r>
      </w:ins>
      <w:ins w:id="10698" w:author="Ruijie Xu" w:date="2022-01-30T11:13:00Z">
        <w:r w:rsidR="002F185E" w:rsidRPr="002B42A7">
          <w:rPr>
            <w:rFonts w:ascii="Times New Roman" w:hAnsi="Times New Roman" w:cs="Times New Roman"/>
            <w:color w:val="000000" w:themeColor="text1"/>
            <w:rPrChange w:id="10699" w:author="Ruijie Xu" w:date="2022-03-10T12:31:00Z">
              <w:rPr>
                <w:color w:val="000000" w:themeColor="text1"/>
              </w:rPr>
            </w:rPrChange>
          </w:rPr>
          <w:t>separated into two groups</w:t>
        </w:r>
        <w:del w:id="10700" w:author="Liliana Salvador" w:date="2022-02-26T21:03:00Z">
          <w:r w:rsidR="002F185E" w:rsidRPr="002B42A7" w:rsidDel="00CF41AB">
            <w:rPr>
              <w:rFonts w:ascii="Times New Roman" w:hAnsi="Times New Roman" w:cs="Times New Roman"/>
              <w:color w:val="000000" w:themeColor="text1"/>
              <w:rPrChange w:id="10701"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0702" w:author="Ruijie Xu" w:date="2022-03-10T12:31:00Z">
              <w:rPr>
                <w:color w:val="000000" w:themeColor="text1"/>
              </w:rPr>
            </w:rPrChange>
          </w:rPr>
          <w:t xml:space="preserve"> where the classifications</w:t>
        </w:r>
      </w:ins>
      <w:ins w:id="10703" w:author="Ruijie Xu" w:date="2022-01-30T14:24:00Z">
        <w:r w:rsidR="0027369C" w:rsidRPr="002B42A7">
          <w:rPr>
            <w:rFonts w:ascii="Times New Roman" w:hAnsi="Times New Roman" w:cs="Times New Roman"/>
            <w:color w:val="000000" w:themeColor="text1"/>
            <w:rPrChange w:id="10704" w:author="Ruijie Xu" w:date="2022-03-10T12:31:00Z">
              <w:rPr>
                <w:color w:val="000000" w:themeColor="text1"/>
              </w:rPr>
            </w:rPrChange>
          </w:rPr>
          <w:t xml:space="preserve"> </w:t>
        </w:r>
        <w:del w:id="10705" w:author="Liliana Salvador" w:date="2022-02-26T21:04:00Z">
          <w:r w:rsidR="0027369C" w:rsidRPr="002B42A7" w:rsidDel="00CF41AB">
            <w:rPr>
              <w:rFonts w:ascii="Times New Roman" w:hAnsi="Times New Roman" w:cs="Times New Roman"/>
              <w:color w:val="000000" w:themeColor="text1"/>
              <w:rPrChange w:id="10706" w:author="Ruijie Xu" w:date="2022-03-10T12:31:00Z">
                <w:rPr>
                  <w:color w:val="000000" w:themeColor="text1"/>
                </w:rPr>
              </w:rPrChange>
            </w:rPr>
            <w:delText>of software</w:delText>
          </w:r>
        </w:del>
      </w:ins>
      <w:ins w:id="10707" w:author="Ruijie Xu" w:date="2022-01-30T11:13:00Z">
        <w:del w:id="10708" w:author="Liliana Salvador" w:date="2022-02-26T21:04:00Z">
          <w:r w:rsidR="002F185E" w:rsidRPr="002B42A7" w:rsidDel="00CF41AB">
            <w:rPr>
              <w:rFonts w:ascii="Times New Roman" w:hAnsi="Times New Roman" w:cs="Times New Roman"/>
              <w:color w:val="000000" w:themeColor="text1"/>
              <w:rPrChange w:id="10709" w:author="Ruijie Xu" w:date="2022-03-10T12:31:00Z">
                <w:rPr>
                  <w:color w:val="000000" w:themeColor="text1"/>
                </w:rPr>
              </w:rPrChange>
            </w:rPr>
            <w:delText xml:space="preserve"> </w:delText>
          </w:r>
        </w:del>
      </w:ins>
      <w:ins w:id="10710" w:author="Ruijie Xu" w:date="2022-01-30T11:14:00Z">
        <w:r w:rsidR="004D1EC1" w:rsidRPr="002B42A7">
          <w:rPr>
            <w:rFonts w:ascii="Times New Roman" w:hAnsi="Times New Roman" w:cs="Times New Roman"/>
            <w:color w:val="000000" w:themeColor="text1"/>
            <w:rPrChange w:id="10711" w:author="Ruijie Xu" w:date="2022-03-10T12:31:00Z">
              <w:rPr>
                <w:color w:val="000000" w:themeColor="text1"/>
              </w:rPr>
            </w:rPrChange>
          </w:rPr>
          <w:t>within a group were similar</w:t>
        </w:r>
      </w:ins>
      <w:ins w:id="10712" w:author="Ruijie Xu" w:date="2022-01-30T14:25:00Z">
        <w:r w:rsidR="0027369C" w:rsidRPr="002B42A7">
          <w:rPr>
            <w:rFonts w:ascii="Times New Roman" w:hAnsi="Times New Roman" w:cs="Times New Roman"/>
            <w:color w:val="000000" w:themeColor="text1"/>
            <w:rPrChange w:id="10713" w:author="Ruijie Xu" w:date="2022-03-10T12:31:00Z">
              <w:rPr>
                <w:color w:val="000000" w:themeColor="text1"/>
              </w:rPr>
            </w:rPrChange>
          </w:rPr>
          <w:t xml:space="preserve"> </w:t>
        </w:r>
      </w:ins>
      <w:ins w:id="10714" w:author="Ruijie Xu" w:date="2022-01-30T11:14:00Z">
        <w:r w:rsidR="004D1EC1" w:rsidRPr="002B42A7">
          <w:rPr>
            <w:rFonts w:ascii="Times New Roman" w:hAnsi="Times New Roman" w:cs="Times New Roman"/>
            <w:color w:val="000000" w:themeColor="text1"/>
            <w:rPrChange w:id="10715" w:author="Ruijie Xu" w:date="2022-03-10T12:31:00Z">
              <w:rPr>
                <w:color w:val="000000" w:themeColor="text1"/>
              </w:rPr>
            </w:rPrChange>
          </w:rPr>
          <w:t xml:space="preserve">(group1: </w:t>
        </w:r>
      </w:ins>
      <w:ins w:id="10716" w:author="Ruijie Xu" w:date="2022-02-01T13:44:00Z">
        <w:r w:rsidR="00537B08" w:rsidRPr="002B42A7">
          <w:rPr>
            <w:rFonts w:ascii="Times New Roman" w:hAnsi="Times New Roman" w:cs="Times New Roman"/>
            <w:color w:val="000000" w:themeColor="text1"/>
            <w:rPrChange w:id="10717" w:author="Ruijie Xu" w:date="2022-03-10T12:31:00Z">
              <w:rPr>
                <w:color w:val="000000" w:themeColor="text1"/>
              </w:rPr>
            </w:rPrChange>
          </w:rPr>
          <w:t>BLASTN</w:t>
        </w:r>
      </w:ins>
      <w:ins w:id="10718" w:author="Ruijie Xu" w:date="2022-01-30T11:14:00Z">
        <w:r w:rsidR="004D1EC1" w:rsidRPr="002B42A7">
          <w:rPr>
            <w:rFonts w:ascii="Times New Roman" w:hAnsi="Times New Roman" w:cs="Times New Roman"/>
            <w:color w:val="000000" w:themeColor="text1"/>
            <w:rPrChange w:id="10719" w:author="Ruijie Xu" w:date="2022-03-10T12:31:00Z">
              <w:rPr>
                <w:color w:val="000000" w:themeColor="text1"/>
              </w:rPr>
            </w:rPrChange>
          </w:rPr>
          <w:t xml:space="preserve">, </w:t>
        </w:r>
      </w:ins>
      <w:ins w:id="10720" w:author="Ruijie Xu" w:date="2022-01-30T11:12:00Z">
        <w:r w:rsidR="002F185E" w:rsidRPr="002B42A7">
          <w:rPr>
            <w:rFonts w:ascii="Times New Roman" w:hAnsi="Times New Roman" w:cs="Times New Roman"/>
            <w:color w:val="000000" w:themeColor="text1"/>
            <w:rPrChange w:id="10721" w:author="Ruijie Xu" w:date="2022-03-10T12:31:00Z">
              <w:rPr>
                <w:color w:val="000000" w:themeColor="text1"/>
              </w:rPr>
            </w:rPrChange>
          </w:rPr>
          <w:t xml:space="preserve">CLARK, CLARK-s, </w:t>
        </w:r>
      </w:ins>
      <w:ins w:id="10722" w:author="Ruijie Xu" w:date="2022-01-30T11:15:00Z">
        <w:r w:rsidR="004D1EC1" w:rsidRPr="002B42A7">
          <w:rPr>
            <w:rFonts w:ascii="Times New Roman" w:hAnsi="Times New Roman" w:cs="Times New Roman"/>
            <w:color w:val="000000" w:themeColor="text1"/>
            <w:rPrChange w:id="10723" w:author="Ruijie Xu" w:date="2022-03-10T12:31:00Z">
              <w:rPr>
                <w:color w:val="000000" w:themeColor="text1"/>
              </w:rPr>
            </w:rPrChange>
          </w:rPr>
          <w:t xml:space="preserve">Metaphlan3 </w:t>
        </w:r>
      </w:ins>
      <w:ins w:id="10724" w:author="Ruijie Xu" w:date="2022-01-30T11:12:00Z">
        <w:r w:rsidR="002F185E" w:rsidRPr="002B42A7">
          <w:rPr>
            <w:rFonts w:ascii="Times New Roman" w:hAnsi="Times New Roman" w:cs="Times New Roman"/>
            <w:color w:val="000000" w:themeColor="text1"/>
            <w:rPrChange w:id="10725" w:author="Ruijie Xu" w:date="2022-03-10T12:31:00Z">
              <w:rPr>
                <w:color w:val="000000" w:themeColor="text1"/>
              </w:rPr>
            </w:rPrChange>
          </w:rPr>
          <w:t xml:space="preserve">and </w:t>
        </w:r>
      </w:ins>
      <w:ins w:id="10726" w:author="Ruijie Xu" w:date="2022-01-30T11:15:00Z">
        <w:r w:rsidR="004D1EC1" w:rsidRPr="002B42A7">
          <w:rPr>
            <w:rFonts w:ascii="Times New Roman" w:hAnsi="Times New Roman" w:cs="Times New Roman"/>
            <w:color w:val="000000" w:themeColor="text1"/>
            <w:rPrChange w:id="10727" w:author="Ruijie Xu" w:date="2022-03-10T12:31:00Z">
              <w:rPr>
                <w:color w:val="000000" w:themeColor="text1"/>
              </w:rPr>
            </w:rPrChange>
          </w:rPr>
          <w:t>Kaiju</w:t>
        </w:r>
      </w:ins>
      <w:ins w:id="10728" w:author="Ruijie Xu" w:date="2022-01-30T11:14:00Z">
        <w:r w:rsidR="004D1EC1" w:rsidRPr="002B42A7">
          <w:rPr>
            <w:rFonts w:ascii="Times New Roman" w:hAnsi="Times New Roman" w:cs="Times New Roman"/>
            <w:color w:val="000000" w:themeColor="text1"/>
            <w:rPrChange w:id="10729" w:author="Ruijie Xu" w:date="2022-03-10T12:31:00Z">
              <w:rPr>
                <w:color w:val="000000" w:themeColor="text1"/>
              </w:rPr>
            </w:rPrChange>
          </w:rPr>
          <w:t xml:space="preserve">; group2: </w:t>
        </w:r>
      </w:ins>
      <w:ins w:id="10730" w:author="Ruijie Xu" w:date="2022-01-30T11:05:00Z">
        <w:r w:rsidR="00354455" w:rsidRPr="002B42A7">
          <w:rPr>
            <w:rFonts w:ascii="Times New Roman" w:hAnsi="Times New Roman" w:cs="Times New Roman"/>
            <w:color w:val="000000" w:themeColor="text1"/>
            <w:rPrChange w:id="10731" w:author="Ruijie Xu" w:date="2022-03-10T12:31:00Z">
              <w:rPr>
                <w:color w:val="000000" w:themeColor="text1"/>
              </w:rPr>
            </w:rPrChange>
          </w:rPr>
          <w:t xml:space="preserve">Kraken2, </w:t>
        </w:r>
      </w:ins>
      <w:ins w:id="10732" w:author="Ruijie Xu" w:date="2022-01-30T11:15:00Z">
        <w:r w:rsidR="004D1EC1" w:rsidRPr="002B42A7">
          <w:rPr>
            <w:rFonts w:ascii="Times New Roman" w:hAnsi="Times New Roman" w:cs="Times New Roman"/>
            <w:color w:val="000000" w:themeColor="text1"/>
            <w:rPrChange w:id="10733" w:author="Ruijie Xu" w:date="2022-03-10T12:31:00Z">
              <w:rPr>
                <w:color w:val="000000" w:themeColor="text1"/>
              </w:rPr>
            </w:rPrChange>
          </w:rPr>
          <w:t>Bracken</w:t>
        </w:r>
      </w:ins>
      <w:ins w:id="10734" w:author="Ruijie Xu" w:date="2022-01-30T11:16:00Z">
        <w:r w:rsidR="004D1EC1" w:rsidRPr="002B42A7">
          <w:rPr>
            <w:rFonts w:ascii="Times New Roman" w:hAnsi="Times New Roman" w:cs="Times New Roman"/>
            <w:color w:val="000000" w:themeColor="text1"/>
            <w:rPrChange w:id="10735" w:author="Ruijie Xu" w:date="2022-03-10T12:31:00Z">
              <w:rPr>
                <w:color w:val="000000" w:themeColor="text1"/>
              </w:rPr>
            </w:rPrChange>
          </w:rPr>
          <w:t xml:space="preserve"> </w:t>
        </w:r>
      </w:ins>
      <w:ins w:id="10736" w:author="Ruijie Xu" w:date="2022-01-30T11:06:00Z">
        <w:r w:rsidR="00354455" w:rsidRPr="002B42A7">
          <w:rPr>
            <w:rFonts w:ascii="Times New Roman" w:hAnsi="Times New Roman" w:cs="Times New Roman"/>
            <w:color w:val="000000" w:themeColor="text1"/>
            <w:rPrChange w:id="10737" w:author="Ruijie Xu" w:date="2022-03-10T12:31:00Z">
              <w:rPr>
                <w:color w:val="000000" w:themeColor="text1"/>
              </w:rPr>
            </w:rPrChange>
          </w:rPr>
          <w:t xml:space="preserve">and </w:t>
        </w:r>
      </w:ins>
      <w:ins w:id="10738" w:author="Ruijie Xu" w:date="2022-01-30T11:16:00Z">
        <w:r w:rsidR="004D1EC1" w:rsidRPr="002B42A7">
          <w:rPr>
            <w:rFonts w:ascii="Times New Roman" w:hAnsi="Times New Roman" w:cs="Times New Roman"/>
            <w:color w:val="000000" w:themeColor="text1"/>
            <w:rPrChange w:id="10739" w:author="Ruijie Xu" w:date="2022-03-10T12:31:00Z">
              <w:rPr>
                <w:color w:val="000000" w:themeColor="text1"/>
              </w:rPr>
            </w:rPrChange>
          </w:rPr>
          <w:t>Centrifuge)</w:t>
        </w:r>
      </w:ins>
      <w:ins w:id="10740" w:author="Ruijie Xu" w:date="2022-01-30T11:05:00Z">
        <w:r w:rsidR="00354455" w:rsidRPr="002B42A7">
          <w:rPr>
            <w:rFonts w:ascii="Times New Roman" w:hAnsi="Times New Roman" w:cs="Times New Roman"/>
            <w:color w:val="000000" w:themeColor="text1"/>
            <w:rPrChange w:id="10741" w:author="Ruijie Xu" w:date="2022-03-10T12:31:00Z">
              <w:rPr>
                <w:color w:val="000000" w:themeColor="text1"/>
              </w:rPr>
            </w:rPrChange>
          </w:rPr>
          <w:t>.</w:t>
        </w:r>
      </w:ins>
      <w:ins w:id="10742" w:author="Ruijie Xu" w:date="2022-01-30T11:16:00Z">
        <w:r w:rsidR="004D1EC1" w:rsidRPr="002B42A7">
          <w:rPr>
            <w:rFonts w:ascii="Times New Roman" w:hAnsi="Times New Roman" w:cs="Times New Roman"/>
            <w:color w:val="000000" w:themeColor="text1"/>
            <w:rPrChange w:id="10743" w:author="Ruijie Xu" w:date="2022-03-10T12:31:00Z">
              <w:rPr>
                <w:color w:val="000000" w:themeColor="text1"/>
              </w:rPr>
            </w:rPrChange>
          </w:rPr>
          <w:t xml:space="preserve"> Diamond did</w:t>
        </w:r>
      </w:ins>
      <w:ins w:id="10744" w:author="Liliana Salvador" w:date="2022-02-26T21:05:00Z">
        <w:r w:rsidR="00CF41AB" w:rsidRPr="002B42A7">
          <w:rPr>
            <w:rFonts w:ascii="Times New Roman" w:hAnsi="Times New Roman" w:cs="Times New Roman"/>
            <w:color w:val="000000" w:themeColor="text1"/>
            <w:rPrChange w:id="10745" w:author="Ruijie Xu" w:date="2022-03-10T12:31:00Z">
              <w:rPr>
                <w:color w:val="000000" w:themeColor="text1"/>
              </w:rPr>
            </w:rPrChange>
          </w:rPr>
          <w:t xml:space="preserve"> not</w:t>
        </w:r>
      </w:ins>
      <w:ins w:id="10746" w:author="Ruijie Xu" w:date="2022-01-30T11:16:00Z">
        <w:del w:id="10747" w:author="Liliana Salvador" w:date="2022-02-26T21:05:00Z">
          <w:r w:rsidR="004D1EC1" w:rsidRPr="002B42A7" w:rsidDel="00CF41AB">
            <w:rPr>
              <w:rFonts w:ascii="Times New Roman" w:hAnsi="Times New Roman" w:cs="Times New Roman"/>
              <w:color w:val="000000" w:themeColor="text1"/>
              <w:rPrChange w:id="10748"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0749" w:author="Ruijie Xu" w:date="2022-03-10T12:31:00Z">
              <w:rPr>
                <w:color w:val="000000" w:themeColor="text1"/>
              </w:rPr>
            </w:rPrChange>
          </w:rPr>
          <w:t xml:space="preserve"> identify any reads as viruses</w:t>
        </w:r>
      </w:ins>
      <w:ins w:id="10750" w:author="Liliana Salvador" w:date="2022-02-26T21:05:00Z">
        <w:r w:rsidR="00CF41AB" w:rsidRPr="002B42A7">
          <w:rPr>
            <w:rFonts w:ascii="Times New Roman" w:hAnsi="Times New Roman" w:cs="Times New Roman"/>
            <w:color w:val="000000" w:themeColor="text1"/>
            <w:rPrChange w:id="10751" w:author="Ruijie Xu" w:date="2022-03-10T12:31:00Z">
              <w:rPr>
                <w:color w:val="000000" w:themeColor="text1"/>
              </w:rPr>
            </w:rPrChange>
          </w:rPr>
          <w:t>.</w:t>
        </w:r>
      </w:ins>
      <w:ins w:id="10752" w:author="Ruijie Xu" w:date="2022-01-30T11:16:00Z">
        <w:del w:id="10753" w:author="Liliana Salvador" w:date="2022-02-26T21:05:00Z">
          <w:r w:rsidR="004D1EC1" w:rsidRPr="002B42A7" w:rsidDel="00CF41AB">
            <w:rPr>
              <w:rFonts w:ascii="Times New Roman" w:hAnsi="Times New Roman" w:cs="Times New Roman"/>
              <w:color w:val="000000" w:themeColor="text1"/>
              <w:rPrChange w:id="10754" w:author="Ruijie Xu" w:date="2022-03-10T12:31:00Z">
                <w:rPr>
                  <w:color w:val="000000" w:themeColor="text1"/>
                </w:rPr>
              </w:rPrChange>
            </w:rPr>
            <w:delText xml:space="preserve"> from the Rattus dataset.</w:delText>
          </w:r>
        </w:del>
      </w:ins>
      <w:ins w:id="10755" w:author="Ruijie Xu" w:date="2022-01-30T11:07:00Z">
        <w:del w:id="10756" w:author="Liliana Salvador" w:date="2022-02-26T21:05:00Z">
          <w:r w:rsidR="0084098D" w:rsidRPr="002B42A7" w:rsidDel="00CF41AB">
            <w:rPr>
              <w:rFonts w:ascii="Times New Roman" w:hAnsi="Times New Roman" w:cs="Times New Roman"/>
              <w:color w:val="000000" w:themeColor="text1"/>
              <w:rPrChange w:id="10757" w:author="Ruijie Xu" w:date="2022-03-10T12:31:00Z">
                <w:rPr>
                  <w:color w:val="000000" w:themeColor="text1"/>
                </w:rPr>
              </w:rPrChange>
            </w:rPr>
            <w:delText xml:space="preserve"> </w:delText>
          </w:r>
        </w:del>
      </w:ins>
      <w:ins w:id="10758" w:author="Liliana Salvador" w:date="2022-02-26T21:05:00Z">
        <w:r w:rsidR="00CF41AB" w:rsidRPr="002B42A7">
          <w:rPr>
            <w:rFonts w:ascii="Times New Roman" w:hAnsi="Times New Roman" w:cs="Times New Roman"/>
            <w:color w:val="000000" w:themeColor="text1"/>
            <w:rPrChange w:id="10759" w:author="Ruijie Xu" w:date="2022-03-10T12:31:00Z">
              <w:rPr>
                <w:color w:val="000000" w:themeColor="text1"/>
              </w:rPr>
            </w:rPrChange>
          </w:rPr>
          <w:t xml:space="preserve"> </w:t>
        </w:r>
      </w:ins>
    </w:p>
    <w:p w14:paraId="25737560" w14:textId="7500B29D" w:rsidR="003B13B2" w:rsidRPr="002B42A7" w:rsidRDefault="00DA2323" w:rsidP="00D33126">
      <w:pPr>
        <w:spacing w:line="480" w:lineRule="auto"/>
        <w:rPr>
          <w:ins w:id="10760" w:author="Ruijie Xu" w:date="2022-01-30T11:54:00Z"/>
          <w:rFonts w:ascii="Times New Roman" w:hAnsi="Times New Roman" w:cs="Times New Roman"/>
          <w:color w:val="000000" w:themeColor="text1"/>
          <w:rPrChange w:id="10761" w:author="Ruijie Xu" w:date="2022-03-10T12:31:00Z">
            <w:rPr>
              <w:ins w:id="10762" w:author="Ruijie Xu" w:date="2022-01-30T11:54:00Z"/>
              <w:color w:val="000000" w:themeColor="text1"/>
            </w:rPr>
          </w:rPrChange>
        </w:rPr>
      </w:pPr>
      <w:ins w:id="10763" w:author="Ruijie Xu" w:date="2022-01-30T11:17:00Z">
        <w:r w:rsidRPr="002B42A7">
          <w:rPr>
            <w:rFonts w:ascii="Times New Roman" w:hAnsi="Times New Roman" w:cs="Times New Roman"/>
            <w:color w:val="000000" w:themeColor="text1"/>
            <w:rPrChange w:id="10764" w:author="Ruijie Xu" w:date="2022-03-10T12:31:00Z">
              <w:rPr>
                <w:color w:val="000000" w:themeColor="text1"/>
              </w:rPr>
            </w:rPrChange>
          </w:rPr>
          <w:t>Th</w:t>
        </w:r>
      </w:ins>
      <w:ins w:id="10765" w:author="Ruijie Xu" w:date="2022-01-30T11:27:00Z">
        <w:r w:rsidR="00E9791D" w:rsidRPr="002B42A7">
          <w:rPr>
            <w:rFonts w:ascii="Times New Roman" w:hAnsi="Times New Roman" w:cs="Times New Roman"/>
            <w:color w:val="000000" w:themeColor="text1"/>
            <w:rPrChange w:id="10766" w:author="Ruijie Xu" w:date="2022-03-10T12:31:00Z">
              <w:rPr>
                <w:color w:val="000000" w:themeColor="text1"/>
              </w:rPr>
            </w:rPrChange>
          </w:rPr>
          <w:t>is</w:t>
        </w:r>
      </w:ins>
      <w:ins w:id="10767" w:author="Ruijie Xu" w:date="2022-01-30T11:17:00Z">
        <w:r w:rsidRPr="002B42A7">
          <w:rPr>
            <w:rFonts w:ascii="Times New Roman" w:hAnsi="Times New Roman" w:cs="Times New Roman"/>
            <w:color w:val="000000" w:themeColor="text1"/>
            <w:rPrChange w:id="10768" w:author="Ruijie Xu" w:date="2022-03-10T12:31:00Z">
              <w:rPr>
                <w:color w:val="000000" w:themeColor="text1"/>
              </w:rPr>
            </w:rPrChange>
          </w:rPr>
          <w:t xml:space="preserve"> </w:t>
        </w:r>
      </w:ins>
      <w:ins w:id="10769" w:author="Ruijie Xu" w:date="2022-01-30T11:27:00Z">
        <w:r w:rsidR="00E9791D" w:rsidRPr="002B42A7">
          <w:rPr>
            <w:rFonts w:ascii="Times New Roman" w:hAnsi="Times New Roman" w:cs="Times New Roman"/>
            <w:color w:val="000000" w:themeColor="text1"/>
            <w:rPrChange w:id="10770" w:author="Ruijie Xu" w:date="2022-03-10T12:31:00Z">
              <w:rPr>
                <w:color w:val="000000" w:themeColor="text1"/>
              </w:rPr>
            </w:rPrChange>
          </w:rPr>
          <w:t>division</w:t>
        </w:r>
      </w:ins>
      <w:ins w:id="10771" w:author="Ruijie Xu" w:date="2022-01-30T11:17:00Z">
        <w:r w:rsidRPr="002B42A7">
          <w:rPr>
            <w:rFonts w:ascii="Times New Roman" w:hAnsi="Times New Roman" w:cs="Times New Roman"/>
            <w:color w:val="000000" w:themeColor="text1"/>
            <w:rPrChange w:id="10772" w:author="Ruijie Xu" w:date="2022-03-10T12:31:00Z">
              <w:rPr>
                <w:color w:val="000000" w:themeColor="text1"/>
              </w:rPr>
            </w:rPrChange>
          </w:rPr>
          <w:t xml:space="preserve"> </w:t>
        </w:r>
      </w:ins>
      <w:ins w:id="10773" w:author="Ruijie Xu" w:date="2022-01-30T11:27:00Z">
        <w:r w:rsidR="00E9791D" w:rsidRPr="002B42A7">
          <w:rPr>
            <w:rFonts w:ascii="Times New Roman" w:hAnsi="Times New Roman" w:cs="Times New Roman"/>
            <w:color w:val="000000" w:themeColor="text1"/>
            <w:rPrChange w:id="10774" w:author="Ruijie Xu" w:date="2022-03-10T12:31:00Z">
              <w:rPr>
                <w:color w:val="000000" w:themeColor="text1"/>
              </w:rPr>
            </w:rPrChange>
          </w:rPr>
          <w:t>in</w:t>
        </w:r>
      </w:ins>
      <w:ins w:id="10775" w:author="Ruijie Xu" w:date="2022-01-30T11:17:00Z">
        <w:r w:rsidRPr="002B42A7">
          <w:rPr>
            <w:rFonts w:ascii="Times New Roman" w:hAnsi="Times New Roman" w:cs="Times New Roman"/>
            <w:color w:val="000000" w:themeColor="text1"/>
            <w:rPrChange w:id="10776" w:author="Ruijie Xu" w:date="2022-03-10T12:31:00Z">
              <w:rPr>
                <w:color w:val="000000" w:themeColor="text1"/>
              </w:rPr>
            </w:rPrChange>
          </w:rPr>
          <w:t xml:space="preserve"> </w:t>
        </w:r>
      </w:ins>
      <w:ins w:id="10777" w:author="Ruijie Xu" w:date="2022-01-30T14:25:00Z">
        <w:r w:rsidR="0027369C" w:rsidRPr="002B42A7">
          <w:rPr>
            <w:rFonts w:ascii="Times New Roman" w:hAnsi="Times New Roman" w:cs="Times New Roman"/>
            <w:color w:val="000000" w:themeColor="text1"/>
            <w:rPrChange w:id="10778" w:author="Ruijie Xu" w:date="2022-03-10T12:31:00Z">
              <w:rPr>
                <w:color w:val="000000" w:themeColor="text1"/>
              </w:rPr>
            </w:rPrChange>
          </w:rPr>
          <w:t>virus</w:t>
        </w:r>
      </w:ins>
      <w:ins w:id="10779" w:author="Ruijie Xu" w:date="2022-01-30T11:17:00Z">
        <w:r w:rsidRPr="002B42A7">
          <w:rPr>
            <w:rFonts w:ascii="Times New Roman" w:hAnsi="Times New Roman" w:cs="Times New Roman"/>
            <w:color w:val="000000" w:themeColor="text1"/>
            <w:rPrChange w:id="10780" w:author="Ruijie Xu" w:date="2022-03-10T12:31:00Z">
              <w:rPr>
                <w:color w:val="000000" w:themeColor="text1"/>
              </w:rPr>
            </w:rPrChange>
          </w:rPr>
          <w:t xml:space="preserve"> classifications was further validated </w:t>
        </w:r>
      </w:ins>
      <w:ins w:id="10781" w:author="Ruijie Xu" w:date="2022-01-30T11:33:00Z">
        <w:r w:rsidR="005B1C20" w:rsidRPr="002B42A7">
          <w:rPr>
            <w:rFonts w:ascii="Times New Roman" w:hAnsi="Times New Roman" w:cs="Times New Roman"/>
            <w:color w:val="000000" w:themeColor="text1"/>
            <w:rPrChange w:id="10782" w:author="Ruijie Xu" w:date="2022-03-10T12:31:00Z">
              <w:rPr>
                <w:color w:val="000000" w:themeColor="text1"/>
              </w:rPr>
            </w:rPrChange>
          </w:rPr>
          <w:t>by</w:t>
        </w:r>
      </w:ins>
      <w:ins w:id="10783" w:author="Ruijie Xu" w:date="2022-01-30T11:18:00Z">
        <w:r w:rsidRPr="002B42A7">
          <w:rPr>
            <w:rFonts w:ascii="Times New Roman" w:hAnsi="Times New Roman" w:cs="Times New Roman"/>
            <w:color w:val="000000" w:themeColor="text1"/>
            <w:rPrChange w:id="10784" w:author="Ruijie Xu" w:date="2022-03-10T12:31:00Z">
              <w:rPr>
                <w:color w:val="000000" w:themeColor="text1"/>
              </w:rPr>
            </w:rPrChange>
          </w:rPr>
          <w:t xml:space="preserve"> the </w:t>
        </w:r>
      </w:ins>
      <w:ins w:id="10785" w:author="Ruijie Xu" w:date="2022-01-30T11:34:00Z">
        <w:r w:rsidR="005B1C20" w:rsidRPr="002B42A7">
          <w:rPr>
            <w:rFonts w:ascii="Times New Roman" w:hAnsi="Times New Roman" w:cs="Times New Roman"/>
            <w:color w:val="000000" w:themeColor="text1"/>
            <w:rPrChange w:id="10786" w:author="Ruijie Xu" w:date="2022-03-10T12:31:00Z">
              <w:rPr>
                <w:color w:val="000000" w:themeColor="text1"/>
              </w:rPr>
            </w:rPrChange>
          </w:rPr>
          <w:t>viru</w:t>
        </w:r>
      </w:ins>
      <w:ins w:id="10787" w:author="Ruijie Xu" w:date="2022-01-30T14:25:00Z">
        <w:r w:rsidR="0027369C" w:rsidRPr="002B42A7">
          <w:rPr>
            <w:rFonts w:ascii="Times New Roman" w:hAnsi="Times New Roman" w:cs="Times New Roman"/>
            <w:color w:val="000000" w:themeColor="text1"/>
            <w:rPrChange w:id="10788" w:author="Ruijie Xu" w:date="2022-03-10T12:31:00Z">
              <w:rPr>
                <w:color w:val="000000" w:themeColor="text1"/>
              </w:rPr>
            </w:rPrChange>
          </w:rPr>
          <w:t>s</w:t>
        </w:r>
      </w:ins>
      <w:ins w:id="10789" w:author="Ruijie Xu" w:date="2022-01-30T11:34:00Z">
        <w:r w:rsidR="005B1C20" w:rsidRPr="002B42A7">
          <w:rPr>
            <w:rFonts w:ascii="Times New Roman" w:hAnsi="Times New Roman" w:cs="Times New Roman"/>
            <w:color w:val="000000" w:themeColor="text1"/>
            <w:rPrChange w:id="10790" w:author="Ruijie Xu" w:date="2022-03-10T12:31:00Z">
              <w:rPr>
                <w:color w:val="000000" w:themeColor="text1"/>
              </w:rPr>
            </w:rPrChange>
          </w:rPr>
          <w:t xml:space="preserve"> </w:t>
        </w:r>
      </w:ins>
      <w:ins w:id="10791" w:author="Ruijie Xu" w:date="2022-01-30T11:18:00Z">
        <w:r w:rsidRPr="002B42A7">
          <w:rPr>
            <w:rFonts w:ascii="Times New Roman" w:hAnsi="Times New Roman" w:cs="Times New Roman"/>
            <w:color w:val="000000" w:themeColor="text1"/>
            <w:rPrChange w:id="10792" w:author="Ruijie Xu" w:date="2022-03-10T12:31:00Z">
              <w:rPr>
                <w:color w:val="000000" w:themeColor="text1"/>
              </w:rPr>
            </w:rPrChange>
          </w:rPr>
          <w:t>classifications</w:t>
        </w:r>
      </w:ins>
      <w:ins w:id="10793" w:author="Ruijie Xu" w:date="2022-01-30T11:34:00Z">
        <w:r w:rsidR="00756031" w:rsidRPr="002B42A7">
          <w:rPr>
            <w:rFonts w:ascii="Times New Roman" w:hAnsi="Times New Roman" w:cs="Times New Roman"/>
            <w:color w:val="000000" w:themeColor="text1"/>
            <w:rPrChange w:id="10794" w:author="Ruijie Xu" w:date="2022-03-10T12:31:00Z">
              <w:rPr>
                <w:color w:val="000000" w:themeColor="text1"/>
              </w:rPr>
            </w:rPrChange>
          </w:rPr>
          <w:t xml:space="preserve"> at the</w:t>
        </w:r>
      </w:ins>
      <w:ins w:id="10795" w:author="Ruijie Xu" w:date="2022-01-30T11:18:00Z">
        <w:r w:rsidRPr="002B42A7">
          <w:rPr>
            <w:rFonts w:ascii="Times New Roman" w:hAnsi="Times New Roman" w:cs="Times New Roman"/>
            <w:color w:val="000000" w:themeColor="text1"/>
            <w:rPrChange w:id="10796" w:author="Ruijie Xu" w:date="2022-03-10T12:31:00Z">
              <w:rPr>
                <w:color w:val="000000" w:themeColor="text1"/>
              </w:rPr>
            </w:rPrChange>
          </w:rPr>
          <w:t xml:space="preserve"> lower taxonomy levels</w:t>
        </w:r>
      </w:ins>
      <w:ins w:id="10797" w:author="Ruijie Xu" w:date="2022-01-30T11:19:00Z">
        <w:r w:rsidR="00E33333" w:rsidRPr="002B42A7">
          <w:rPr>
            <w:rFonts w:ascii="Times New Roman" w:hAnsi="Times New Roman" w:cs="Times New Roman"/>
            <w:color w:val="000000" w:themeColor="text1"/>
            <w:rPrChange w:id="10798" w:author="Ruijie Xu" w:date="2022-03-10T12:31:00Z">
              <w:rPr>
                <w:color w:val="000000" w:themeColor="text1"/>
              </w:rPr>
            </w:rPrChange>
          </w:rPr>
          <w:t xml:space="preserve">. </w:t>
        </w:r>
      </w:ins>
      <w:ins w:id="10799" w:author="Ruijie Xu" w:date="2022-01-30T11:31:00Z">
        <w:r w:rsidR="00991599" w:rsidRPr="002B42A7">
          <w:rPr>
            <w:rFonts w:ascii="Times New Roman" w:hAnsi="Times New Roman" w:cs="Times New Roman"/>
            <w:color w:val="000000" w:themeColor="text1"/>
            <w:rPrChange w:id="10800" w:author="Ruijie Xu" w:date="2022-03-10T12:31:00Z">
              <w:rPr>
                <w:color w:val="000000" w:themeColor="text1"/>
              </w:rPr>
            </w:rPrChange>
          </w:rPr>
          <w:t xml:space="preserve">The samples with </w:t>
        </w:r>
      </w:ins>
      <w:ins w:id="10801" w:author="Ruijie Xu" w:date="2022-02-02T13:53:00Z">
        <w:r w:rsidR="00710530" w:rsidRPr="002B42A7">
          <w:rPr>
            <w:rFonts w:ascii="Times New Roman" w:hAnsi="Times New Roman" w:cs="Times New Roman"/>
            <w:color w:val="000000" w:themeColor="text1"/>
            <w:rPrChange w:id="10802" w:author="Ruijie Xu" w:date="2022-03-10T12:31:00Z">
              <w:rPr>
                <w:color w:val="000000" w:themeColor="text1"/>
              </w:rPr>
            </w:rPrChange>
          </w:rPr>
          <w:t xml:space="preserve">large percentage of </w:t>
        </w:r>
      </w:ins>
      <w:ins w:id="10803" w:author="Ruijie Xu" w:date="2022-01-30T11:31:00Z">
        <w:r w:rsidR="00991599" w:rsidRPr="002B42A7">
          <w:rPr>
            <w:rFonts w:ascii="Times New Roman" w:hAnsi="Times New Roman" w:cs="Times New Roman"/>
            <w:color w:val="000000" w:themeColor="text1"/>
            <w:rPrChange w:id="10804" w:author="Ruijie Xu" w:date="2022-03-10T12:31:00Z">
              <w:rPr>
                <w:color w:val="000000" w:themeColor="text1"/>
              </w:rPr>
            </w:rPrChange>
          </w:rPr>
          <w:t>reads classified under vi</w:t>
        </w:r>
      </w:ins>
      <w:ins w:id="10805" w:author="Ruijie Xu" w:date="2022-01-30T11:30:00Z">
        <w:r w:rsidR="00991599" w:rsidRPr="002B42A7">
          <w:rPr>
            <w:rFonts w:ascii="Times New Roman" w:hAnsi="Times New Roman" w:cs="Times New Roman"/>
            <w:color w:val="000000" w:themeColor="text1"/>
            <w:rPrChange w:id="10806" w:author="Ruijie Xu" w:date="2022-03-10T12:31:00Z">
              <w:rPr>
                <w:color w:val="000000" w:themeColor="text1"/>
              </w:rPr>
            </w:rPrChange>
          </w:rPr>
          <w:t>rus</w:t>
        </w:r>
      </w:ins>
      <w:ins w:id="10807" w:author="Ruijie Xu" w:date="2022-01-30T11:31:00Z">
        <w:r w:rsidR="00991599" w:rsidRPr="002B42A7">
          <w:rPr>
            <w:rFonts w:ascii="Times New Roman" w:hAnsi="Times New Roman" w:cs="Times New Roman"/>
            <w:color w:val="000000" w:themeColor="text1"/>
            <w:rPrChange w:id="10808" w:author="Ruijie Xu" w:date="2022-03-10T12:31:00Z">
              <w:rPr>
                <w:color w:val="000000" w:themeColor="text1"/>
              </w:rPr>
            </w:rPrChange>
          </w:rPr>
          <w:t xml:space="preserve"> taxa by group1 software were not </w:t>
        </w:r>
      </w:ins>
      <w:ins w:id="10809" w:author="Ruijie Xu" w:date="2022-01-30T11:32:00Z">
        <w:r w:rsidR="00991599" w:rsidRPr="002B42A7">
          <w:rPr>
            <w:rFonts w:ascii="Times New Roman" w:hAnsi="Times New Roman" w:cs="Times New Roman"/>
            <w:color w:val="000000" w:themeColor="text1"/>
            <w:rPrChange w:id="10810" w:author="Ruijie Xu" w:date="2022-03-10T12:31:00Z">
              <w:rPr>
                <w:color w:val="000000" w:themeColor="text1"/>
              </w:rPr>
            </w:rPrChange>
          </w:rPr>
          <w:t>profiled by software</w:t>
        </w:r>
      </w:ins>
      <w:ins w:id="10811" w:author="Ruijie Xu" w:date="2022-01-30T14:26:00Z">
        <w:r w:rsidR="004005F4" w:rsidRPr="002B42A7">
          <w:rPr>
            <w:rFonts w:ascii="Times New Roman" w:hAnsi="Times New Roman" w:cs="Times New Roman"/>
            <w:color w:val="000000" w:themeColor="text1"/>
            <w:rPrChange w:id="10812" w:author="Ruijie Xu" w:date="2022-03-10T12:31:00Z">
              <w:rPr>
                <w:color w:val="000000" w:themeColor="text1"/>
              </w:rPr>
            </w:rPrChange>
          </w:rPr>
          <w:t xml:space="preserve"> in group2</w:t>
        </w:r>
      </w:ins>
      <w:ins w:id="10813" w:author="Ruijie Xu" w:date="2022-01-30T11:32:00Z">
        <w:r w:rsidR="00991599" w:rsidRPr="002B42A7">
          <w:rPr>
            <w:rFonts w:ascii="Times New Roman" w:hAnsi="Times New Roman" w:cs="Times New Roman"/>
            <w:color w:val="000000" w:themeColor="text1"/>
            <w:rPrChange w:id="10814" w:author="Ruijie Xu" w:date="2022-03-10T12:31:00Z">
              <w:rPr>
                <w:color w:val="000000" w:themeColor="text1"/>
              </w:rPr>
            </w:rPrChange>
          </w:rPr>
          <w:t>.</w:t>
        </w:r>
      </w:ins>
      <w:ins w:id="10815" w:author="Ruijie Xu" w:date="2022-01-30T11:38:00Z">
        <w:r w:rsidR="003B13B2" w:rsidRPr="002B42A7">
          <w:rPr>
            <w:rFonts w:ascii="Times New Roman" w:hAnsi="Times New Roman" w:cs="Times New Roman"/>
            <w:color w:val="000000" w:themeColor="text1"/>
            <w:rPrChange w:id="10816" w:author="Ruijie Xu" w:date="2022-03-10T12:31:00Z">
              <w:rPr>
                <w:color w:val="000000" w:themeColor="text1"/>
              </w:rPr>
            </w:rPrChange>
          </w:rPr>
          <w:t xml:space="preserve"> Although software in group1 were more sensitive in virus identification than </w:t>
        </w:r>
        <w:del w:id="10817" w:author="Liliana Salvador" w:date="2022-02-26T21:06:00Z">
          <w:r w:rsidR="003B13B2" w:rsidRPr="002B42A7" w:rsidDel="00CF41AB">
            <w:rPr>
              <w:rFonts w:ascii="Times New Roman" w:hAnsi="Times New Roman" w:cs="Times New Roman"/>
              <w:color w:val="000000" w:themeColor="text1"/>
              <w:rPrChange w:id="10818"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0819" w:author="Ruijie Xu" w:date="2022-03-10T12:31:00Z">
              <w:rPr>
                <w:color w:val="000000" w:themeColor="text1"/>
              </w:rPr>
            </w:rPrChange>
          </w:rPr>
          <w:t xml:space="preserve">of group2 software, the exact </w:t>
        </w:r>
      </w:ins>
      <w:ins w:id="10820" w:author="Ruijie Xu" w:date="2022-01-30T11:39:00Z">
        <w:r w:rsidR="003B13B2" w:rsidRPr="002B42A7">
          <w:rPr>
            <w:rFonts w:ascii="Times New Roman" w:hAnsi="Times New Roman" w:cs="Times New Roman"/>
            <w:color w:val="000000" w:themeColor="text1"/>
            <w:rPrChange w:id="10821" w:author="Ruijie Xu" w:date="2022-03-10T12:31:00Z">
              <w:rPr>
                <w:color w:val="000000" w:themeColor="text1"/>
              </w:rPr>
            </w:rPrChange>
          </w:rPr>
          <w:t xml:space="preserve">virus </w:t>
        </w:r>
      </w:ins>
      <w:ins w:id="10822" w:author="Ruijie Xu" w:date="2022-01-30T11:38:00Z">
        <w:r w:rsidR="003B13B2" w:rsidRPr="002B42A7">
          <w:rPr>
            <w:rFonts w:ascii="Times New Roman" w:hAnsi="Times New Roman" w:cs="Times New Roman"/>
            <w:color w:val="000000" w:themeColor="text1"/>
            <w:rPrChange w:id="10823" w:author="Ruijie Xu" w:date="2022-03-10T12:31:00Z">
              <w:rPr>
                <w:color w:val="000000" w:themeColor="text1"/>
              </w:rPr>
            </w:rPrChange>
          </w:rPr>
          <w:t xml:space="preserve">taxa and the </w:t>
        </w:r>
      </w:ins>
      <w:ins w:id="10824" w:author="Liliana Salvador" w:date="2022-02-26T21:06:00Z">
        <w:r w:rsidR="00CF41AB" w:rsidRPr="002B42A7">
          <w:rPr>
            <w:rFonts w:ascii="Times New Roman" w:hAnsi="Times New Roman" w:cs="Times New Roman"/>
            <w:color w:val="000000" w:themeColor="text1"/>
            <w:rPrChange w:id="10825" w:author="Ruijie Xu" w:date="2022-03-10T12:31:00Z">
              <w:rPr>
                <w:color w:val="000000" w:themeColor="text1"/>
              </w:rPr>
            </w:rPrChange>
          </w:rPr>
          <w:t xml:space="preserve">correspondent </w:t>
        </w:r>
      </w:ins>
      <w:ins w:id="10826" w:author="Ruijie Xu" w:date="2022-01-30T11:38:00Z">
        <w:r w:rsidR="003B13B2" w:rsidRPr="002B42A7">
          <w:rPr>
            <w:rFonts w:ascii="Times New Roman" w:hAnsi="Times New Roman" w:cs="Times New Roman"/>
            <w:color w:val="000000" w:themeColor="text1"/>
            <w:rPrChange w:id="10827" w:author="Ruijie Xu" w:date="2022-03-10T12:31:00Z">
              <w:rPr>
                <w:color w:val="000000" w:themeColor="text1"/>
              </w:rPr>
            </w:rPrChange>
          </w:rPr>
          <w:t>num</w:t>
        </w:r>
      </w:ins>
      <w:ins w:id="10828" w:author="Ruijie Xu" w:date="2022-01-30T11:39:00Z">
        <w:r w:rsidR="003B13B2" w:rsidRPr="002B42A7">
          <w:rPr>
            <w:rFonts w:ascii="Times New Roman" w:hAnsi="Times New Roman" w:cs="Times New Roman"/>
            <w:color w:val="000000" w:themeColor="text1"/>
            <w:rPrChange w:id="10829" w:author="Ruijie Xu" w:date="2022-03-10T12:31:00Z">
              <w:rPr>
                <w:color w:val="000000" w:themeColor="text1"/>
              </w:rPr>
            </w:rPrChange>
          </w:rPr>
          <w:t xml:space="preserve">ber of reads </w:t>
        </w:r>
        <w:del w:id="10830" w:author="Liliana Salvador" w:date="2022-02-26T21:06:00Z">
          <w:r w:rsidR="003B13B2" w:rsidRPr="002B42A7" w:rsidDel="00CF41AB">
            <w:rPr>
              <w:rFonts w:ascii="Times New Roman" w:hAnsi="Times New Roman" w:cs="Times New Roman"/>
              <w:color w:val="000000" w:themeColor="text1"/>
              <w:rPrChange w:id="10831" w:author="Ruijie Xu" w:date="2022-03-10T12:31:00Z">
                <w:rPr>
                  <w:color w:val="000000" w:themeColor="text1"/>
                </w:rPr>
              </w:rPrChange>
            </w:rPr>
            <w:delText xml:space="preserve">classified under each virues taxa </w:delText>
          </w:r>
        </w:del>
      </w:ins>
      <w:ins w:id="10832" w:author="Ruijie Xu" w:date="2022-01-30T14:27:00Z">
        <w:r w:rsidR="0019346C" w:rsidRPr="002B42A7">
          <w:rPr>
            <w:rFonts w:ascii="Times New Roman" w:hAnsi="Times New Roman" w:cs="Times New Roman"/>
            <w:color w:val="000000" w:themeColor="text1"/>
            <w:rPrChange w:id="10833" w:author="Ruijie Xu" w:date="2022-03-10T12:31:00Z">
              <w:rPr>
                <w:color w:val="000000" w:themeColor="text1"/>
              </w:rPr>
            </w:rPrChange>
          </w:rPr>
          <w:t xml:space="preserve">using different group1 software </w:t>
        </w:r>
      </w:ins>
      <w:ins w:id="10834" w:author="Ruijie Xu" w:date="2022-01-30T11:39:00Z">
        <w:r w:rsidR="003B13B2" w:rsidRPr="002B42A7">
          <w:rPr>
            <w:rFonts w:ascii="Times New Roman" w:hAnsi="Times New Roman" w:cs="Times New Roman"/>
            <w:color w:val="000000" w:themeColor="text1"/>
            <w:rPrChange w:id="10835"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0836" w:author="Ruijie Xu" w:date="2022-03-10T12:31:00Z">
              <w:rPr>
                <w:color w:val="000000" w:themeColor="text1"/>
              </w:rPr>
            </w:rPrChange>
          </w:rPr>
          <w:t xml:space="preserve"> </w:t>
        </w:r>
      </w:ins>
      <w:ins w:id="10837" w:author="Ruijie Xu" w:date="2022-01-30T11:40:00Z">
        <w:r w:rsidR="00EF6BF9" w:rsidRPr="002B42A7">
          <w:rPr>
            <w:rFonts w:ascii="Times New Roman" w:hAnsi="Times New Roman" w:cs="Times New Roman"/>
            <w:color w:val="000000" w:themeColor="text1"/>
            <w:rPrChange w:id="10838" w:author="Ruijie Xu" w:date="2022-03-10T12:31:00Z">
              <w:rPr>
                <w:color w:val="000000" w:themeColor="text1"/>
              </w:rPr>
            </w:rPrChange>
          </w:rPr>
          <w:t xml:space="preserve">The virus taxon identified by </w:t>
        </w:r>
      </w:ins>
      <w:ins w:id="10839" w:author="Ruijie Xu" w:date="2022-02-01T13:44:00Z">
        <w:r w:rsidR="00537B08" w:rsidRPr="002B42A7">
          <w:rPr>
            <w:rFonts w:ascii="Times New Roman" w:hAnsi="Times New Roman" w:cs="Times New Roman"/>
            <w:color w:val="000000" w:themeColor="text1"/>
            <w:rPrChange w:id="10840" w:author="Ruijie Xu" w:date="2022-03-10T12:31:00Z">
              <w:rPr>
                <w:color w:val="000000" w:themeColor="text1"/>
              </w:rPr>
            </w:rPrChange>
          </w:rPr>
          <w:t>BLASTN</w:t>
        </w:r>
      </w:ins>
      <w:ins w:id="10841" w:author="Ruijie Xu" w:date="2022-01-30T11:40:00Z">
        <w:r w:rsidR="00EF6BF9" w:rsidRPr="002B42A7">
          <w:rPr>
            <w:rFonts w:ascii="Times New Roman" w:hAnsi="Times New Roman" w:cs="Times New Roman"/>
            <w:color w:val="000000" w:themeColor="text1"/>
            <w:rPrChange w:id="10842" w:author="Ruijie Xu" w:date="2022-03-10T12:31:00Z">
              <w:rPr>
                <w:color w:val="000000" w:themeColor="text1"/>
              </w:rPr>
            </w:rPrChange>
          </w:rPr>
          <w:t xml:space="preserve"> in high abundance was not identified by any other software included in the analysis.</w:t>
        </w:r>
      </w:ins>
      <w:ins w:id="10843" w:author="Ruijie Xu" w:date="2022-01-30T11:43:00Z">
        <w:r w:rsidR="003C59BD" w:rsidRPr="002B42A7">
          <w:rPr>
            <w:rFonts w:ascii="Times New Roman" w:hAnsi="Times New Roman" w:cs="Times New Roman"/>
            <w:color w:val="000000" w:themeColor="text1"/>
            <w:rPrChange w:id="10844"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0845" w:author="Ruijie Xu" w:date="2022-03-10T12:31:00Z">
              <w:rPr>
                <w:color w:val="000000" w:themeColor="text1"/>
              </w:rPr>
            </w:rPrChange>
          </w:rPr>
          <w:t>s</w:t>
        </w:r>
        <w:r w:rsidR="003C59BD" w:rsidRPr="002B42A7">
          <w:rPr>
            <w:rFonts w:ascii="Times New Roman" w:hAnsi="Times New Roman" w:cs="Times New Roman"/>
            <w:color w:val="000000" w:themeColor="text1"/>
            <w:rPrChange w:id="10846" w:author="Ruijie Xu" w:date="2022-03-10T12:31:00Z">
              <w:rPr>
                <w:color w:val="000000" w:themeColor="text1"/>
              </w:rPr>
            </w:rPrChange>
          </w:rPr>
          <w:t xml:space="preserve">, the profiling of </w:t>
        </w:r>
      </w:ins>
      <w:ins w:id="10847" w:author="Liliana Salvador" w:date="2022-02-26T21:08:00Z">
        <w:r w:rsidR="00CF41AB" w:rsidRPr="002B42A7">
          <w:rPr>
            <w:rFonts w:ascii="Times New Roman" w:hAnsi="Times New Roman" w:cs="Times New Roman"/>
            <w:color w:val="000000" w:themeColor="text1"/>
            <w:rPrChange w:id="10848" w:author="Ruijie Xu" w:date="2022-03-10T12:31:00Z">
              <w:rPr>
                <w:color w:val="000000" w:themeColor="text1"/>
              </w:rPr>
            </w:rPrChange>
          </w:rPr>
          <w:t>B</w:t>
        </w:r>
      </w:ins>
      <w:ins w:id="10849" w:author="Ruijie Xu" w:date="2022-01-30T11:43:00Z">
        <w:del w:id="10850" w:author="Liliana Salvador" w:date="2022-02-26T21:08:00Z">
          <w:r w:rsidR="003C59BD" w:rsidRPr="002B42A7" w:rsidDel="00CF41AB">
            <w:rPr>
              <w:rFonts w:ascii="Times New Roman" w:hAnsi="Times New Roman" w:cs="Times New Roman"/>
              <w:color w:val="000000" w:themeColor="text1"/>
              <w:rPrChange w:id="10851"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0852" w:author="Ruijie Xu" w:date="2022-03-10T12:31:00Z">
              <w:rPr>
                <w:color w:val="000000" w:themeColor="text1"/>
              </w:rPr>
            </w:rPrChange>
          </w:rPr>
          <w:t>acteria taxa w</w:t>
        </w:r>
      </w:ins>
      <w:ins w:id="10853" w:author="Liliana Salvador" w:date="2022-02-26T21:07:00Z">
        <w:r w:rsidR="00CF41AB" w:rsidRPr="002B42A7">
          <w:rPr>
            <w:rFonts w:ascii="Times New Roman" w:hAnsi="Times New Roman" w:cs="Times New Roman"/>
            <w:color w:val="000000" w:themeColor="text1"/>
            <w:rPrChange w:id="10854" w:author="Ruijie Xu" w:date="2022-03-10T12:31:00Z">
              <w:rPr>
                <w:color w:val="000000" w:themeColor="text1"/>
              </w:rPr>
            </w:rPrChange>
          </w:rPr>
          <w:t>as</w:t>
        </w:r>
      </w:ins>
      <w:ins w:id="10855" w:author="Ruijie Xu" w:date="2022-01-30T11:43:00Z">
        <w:del w:id="10856" w:author="Liliana Salvador" w:date="2022-02-26T21:07:00Z">
          <w:r w:rsidR="003C59BD" w:rsidRPr="002B42A7" w:rsidDel="00CF41AB">
            <w:rPr>
              <w:rFonts w:ascii="Times New Roman" w:hAnsi="Times New Roman" w:cs="Times New Roman"/>
              <w:color w:val="000000" w:themeColor="text1"/>
              <w:rPrChange w:id="10857"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0858"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0859" w:author="Ruijie Xu" w:date="2022-03-10T12:31:00Z">
              <w:rPr>
                <w:color w:val="000000" w:themeColor="text1"/>
              </w:rPr>
            </w:rPrChange>
          </w:rPr>
          <w:t>mostly consis</w:t>
        </w:r>
      </w:ins>
      <w:ins w:id="10860" w:author="Ruijie Xu" w:date="2022-01-30T11:44:00Z">
        <w:r w:rsidR="00850555" w:rsidRPr="002B42A7">
          <w:rPr>
            <w:rFonts w:ascii="Times New Roman" w:hAnsi="Times New Roman" w:cs="Times New Roman"/>
            <w:color w:val="000000" w:themeColor="text1"/>
            <w:rPrChange w:id="10861" w:author="Ruijie Xu" w:date="2022-03-10T12:31:00Z">
              <w:rPr>
                <w:color w:val="000000" w:themeColor="text1"/>
              </w:rPr>
            </w:rPrChange>
          </w:rPr>
          <w:t>tent across the software at both Phylum and Genus level.</w:t>
        </w:r>
      </w:ins>
      <w:ins w:id="10862" w:author="Ruijie Xu" w:date="2022-01-30T11:45:00Z">
        <w:r w:rsidR="00A30F89" w:rsidRPr="002B42A7">
          <w:rPr>
            <w:rFonts w:ascii="Times New Roman" w:hAnsi="Times New Roman" w:cs="Times New Roman"/>
            <w:color w:val="000000" w:themeColor="text1"/>
            <w:rPrChange w:id="10863" w:author="Ruijie Xu" w:date="2022-03-10T12:31:00Z">
              <w:rPr>
                <w:color w:val="000000" w:themeColor="text1"/>
              </w:rPr>
            </w:rPrChange>
          </w:rPr>
          <w:t xml:space="preserve"> Only </w:t>
        </w:r>
      </w:ins>
      <w:ins w:id="10864" w:author="Ruijie Xu" w:date="2022-01-30T11:49:00Z">
        <w:r w:rsidR="00835FEC" w:rsidRPr="002B42A7">
          <w:rPr>
            <w:rFonts w:ascii="Times New Roman" w:hAnsi="Times New Roman" w:cs="Times New Roman"/>
            <w:color w:val="000000" w:themeColor="text1"/>
            <w:rPrChange w:id="10865" w:author="Ruijie Xu" w:date="2022-03-10T12:31:00Z">
              <w:rPr>
                <w:color w:val="000000" w:themeColor="text1"/>
              </w:rPr>
            </w:rPrChange>
          </w:rPr>
          <w:t xml:space="preserve">the classifications of </w:t>
        </w:r>
      </w:ins>
      <w:ins w:id="10866" w:author="Ruijie Xu" w:date="2022-01-30T11:45:00Z">
        <w:r w:rsidR="00A30F89" w:rsidRPr="002B42A7">
          <w:rPr>
            <w:rFonts w:ascii="Times New Roman" w:hAnsi="Times New Roman" w:cs="Times New Roman"/>
            <w:color w:val="000000" w:themeColor="text1"/>
            <w:rPrChange w:id="10867" w:author="Ruijie Xu" w:date="2022-03-10T12:31:00Z">
              <w:rPr>
                <w:color w:val="000000" w:themeColor="text1"/>
              </w:rPr>
            </w:rPrChange>
          </w:rPr>
          <w:t>Metaphlan3, which could on</w:t>
        </w:r>
      </w:ins>
      <w:ins w:id="10868" w:author="Ruijie Xu" w:date="2022-01-30T11:46:00Z">
        <w:r w:rsidR="00A30F89" w:rsidRPr="002B42A7">
          <w:rPr>
            <w:rFonts w:ascii="Times New Roman" w:hAnsi="Times New Roman" w:cs="Times New Roman"/>
            <w:color w:val="000000" w:themeColor="text1"/>
            <w:rPrChange w:id="10869" w:author="Ruijie Xu" w:date="2022-03-10T12:31:00Z">
              <w:rPr>
                <w:color w:val="000000" w:themeColor="text1"/>
              </w:rPr>
            </w:rPrChange>
          </w:rPr>
          <w:t xml:space="preserve">ly identify </w:t>
        </w:r>
      </w:ins>
      <w:ins w:id="10870" w:author="Ruijie Xu" w:date="2022-01-30T11:48:00Z">
        <w:r w:rsidR="004F6BB0" w:rsidRPr="002B42A7">
          <w:rPr>
            <w:rFonts w:ascii="Times New Roman" w:hAnsi="Times New Roman" w:cs="Times New Roman"/>
            <w:color w:val="000000" w:themeColor="text1"/>
            <w:rPrChange w:id="10871" w:author="Ruijie Xu" w:date="2022-03-10T12:31:00Z">
              <w:rPr>
                <w:color w:val="000000" w:themeColor="text1"/>
              </w:rPr>
            </w:rPrChange>
          </w:rPr>
          <w:t xml:space="preserve">a few </w:t>
        </w:r>
      </w:ins>
      <w:ins w:id="10872" w:author="Ruijie Xu" w:date="2022-01-30T11:46:00Z">
        <w:r w:rsidR="00A30F89" w:rsidRPr="002B42A7">
          <w:rPr>
            <w:rFonts w:ascii="Times New Roman" w:hAnsi="Times New Roman" w:cs="Times New Roman"/>
            <w:color w:val="000000" w:themeColor="text1"/>
            <w:rPrChange w:id="10873" w:author="Ruijie Xu" w:date="2022-03-10T12:31:00Z">
              <w:rPr>
                <w:color w:val="000000" w:themeColor="text1"/>
              </w:rPr>
            </w:rPrChange>
          </w:rPr>
          <w:t>taxa</w:t>
        </w:r>
      </w:ins>
      <w:ins w:id="10874" w:author="Ruijie Xu" w:date="2022-01-30T11:48:00Z">
        <w:r w:rsidR="004F6BB0" w:rsidRPr="002B42A7">
          <w:rPr>
            <w:rFonts w:ascii="Times New Roman" w:hAnsi="Times New Roman" w:cs="Times New Roman"/>
            <w:color w:val="000000" w:themeColor="text1"/>
            <w:rPrChange w:id="10875" w:author="Ruijie Xu" w:date="2022-03-10T12:31:00Z">
              <w:rPr>
                <w:color w:val="000000" w:themeColor="text1"/>
              </w:rPr>
            </w:rPrChange>
          </w:rPr>
          <w:t xml:space="preserve"> from each sample</w:t>
        </w:r>
      </w:ins>
      <w:ins w:id="10876" w:author="Ruijie Xu" w:date="2022-01-30T11:46:00Z">
        <w:r w:rsidR="00A30F89" w:rsidRPr="002B42A7">
          <w:rPr>
            <w:rFonts w:ascii="Times New Roman" w:hAnsi="Times New Roman" w:cs="Times New Roman"/>
            <w:color w:val="000000" w:themeColor="text1"/>
            <w:rPrChange w:id="10877" w:author="Ruijie Xu" w:date="2022-03-10T12:31:00Z">
              <w:rPr>
                <w:color w:val="000000" w:themeColor="text1"/>
              </w:rPr>
            </w:rPrChange>
          </w:rPr>
          <w:t xml:space="preserve"> </w:t>
        </w:r>
      </w:ins>
      <w:ins w:id="10878" w:author="Ruijie Xu" w:date="2022-01-30T11:48:00Z">
        <w:r w:rsidR="004F6BB0" w:rsidRPr="002B42A7">
          <w:rPr>
            <w:rFonts w:ascii="Times New Roman" w:hAnsi="Times New Roman" w:cs="Times New Roman"/>
            <w:color w:val="000000" w:themeColor="text1"/>
            <w:rPrChange w:id="10879" w:author="Ruijie Xu" w:date="2022-03-10T12:31:00Z">
              <w:rPr>
                <w:color w:val="000000" w:themeColor="text1"/>
              </w:rPr>
            </w:rPrChange>
          </w:rPr>
          <w:t>with high abundance</w:t>
        </w:r>
      </w:ins>
      <w:ins w:id="10880" w:author="Ruijie Xu" w:date="2022-01-30T11:46:00Z">
        <w:r w:rsidR="00A30F89" w:rsidRPr="002B42A7">
          <w:rPr>
            <w:rFonts w:ascii="Times New Roman" w:hAnsi="Times New Roman" w:cs="Times New Roman"/>
            <w:color w:val="000000" w:themeColor="text1"/>
            <w:rPrChange w:id="10881" w:author="Ruijie Xu" w:date="2022-03-10T12:31:00Z">
              <w:rPr>
                <w:color w:val="000000" w:themeColor="text1"/>
              </w:rPr>
            </w:rPrChange>
          </w:rPr>
          <w:t xml:space="preserve">, and Diamond, which </w:t>
        </w:r>
      </w:ins>
      <w:ins w:id="10882" w:author="Ruijie Xu" w:date="2022-01-30T11:49:00Z">
        <w:r w:rsidR="00835FEC" w:rsidRPr="002B42A7">
          <w:rPr>
            <w:rFonts w:ascii="Times New Roman" w:hAnsi="Times New Roman" w:cs="Times New Roman"/>
            <w:color w:val="000000" w:themeColor="text1"/>
            <w:rPrChange w:id="10883" w:author="Ruijie Xu" w:date="2022-03-10T12:31:00Z">
              <w:rPr>
                <w:color w:val="000000" w:themeColor="text1"/>
              </w:rPr>
            </w:rPrChange>
          </w:rPr>
          <w:t>report</w:t>
        </w:r>
      </w:ins>
      <w:ins w:id="10884" w:author="Ruijie Xu" w:date="2022-01-30T11:50:00Z">
        <w:r w:rsidR="00835FEC" w:rsidRPr="002B42A7">
          <w:rPr>
            <w:rFonts w:ascii="Times New Roman" w:hAnsi="Times New Roman" w:cs="Times New Roman"/>
            <w:color w:val="000000" w:themeColor="text1"/>
            <w:rPrChange w:id="10885" w:author="Ruijie Xu" w:date="2022-03-10T12:31:00Z">
              <w:rPr>
                <w:color w:val="000000" w:themeColor="text1"/>
              </w:rPr>
            </w:rPrChange>
          </w:rPr>
          <w:t>ed</w:t>
        </w:r>
      </w:ins>
      <w:ins w:id="10886" w:author="Ruijie Xu" w:date="2022-01-30T11:49:00Z">
        <w:r w:rsidR="00835FEC" w:rsidRPr="002B42A7">
          <w:rPr>
            <w:rFonts w:ascii="Times New Roman" w:hAnsi="Times New Roman" w:cs="Times New Roman"/>
            <w:color w:val="000000" w:themeColor="text1"/>
            <w:rPrChange w:id="10887" w:author="Ruijie Xu" w:date="2022-03-10T12:31:00Z">
              <w:rPr>
                <w:color w:val="000000" w:themeColor="text1"/>
              </w:rPr>
            </w:rPrChange>
          </w:rPr>
          <w:t xml:space="preserve"> conflicting profiles in Firmicutes </w:t>
        </w:r>
      </w:ins>
      <w:ins w:id="10888" w:author="Ruijie Xu" w:date="2022-01-30T11:50:00Z">
        <w:r w:rsidR="00835FEC" w:rsidRPr="002B42A7">
          <w:rPr>
            <w:rFonts w:ascii="Times New Roman" w:hAnsi="Times New Roman" w:cs="Times New Roman"/>
            <w:color w:val="000000" w:themeColor="text1"/>
            <w:rPrChange w:id="10889" w:author="Ruijie Xu" w:date="2022-03-10T12:31:00Z">
              <w:rPr>
                <w:color w:val="000000" w:themeColor="text1"/>
              </w:rPr>
            </w:rPrChange>
          </w:rPr>
          <w:t xml:space="preserve">identification </w:t>
        </w:r>
      </w:ins>
      <w:ins w:id="10890" w:author="Ruijie Xu" w:date="2022-01-30T11:51:00Z">
        <w:r w:rsidR="00835FEC" w:rsidRPr="002B42A7">
          <w:rPr>
            <w:rFonts w:ascii="Times New Roman" w:hAnsi="Times New Roman" w:cs="Times New Roman"/>
            <w:color w:val="000000" w:themeColor="text1"/>
            <w:rPrChange w:id="10891" w:author="Ruijie Xu" w:date="2022-03-10T12:31:00Z">
              <w:rPr>
                <w:color w:val="000000" w:themeColor="text1"/>
              </w:rPr>
            </w:rPrChange>
          </w:rPr>
          <w:t xml:space="preserve">at </w:t>
        </w:r>
      </w:ins>
      <w:ins w:id="10892" w:author="Ruijie Xu" w:date="2022-01-30T14:28:00Z">
        <w:r w:rsidR="0019346C" w:rsidRPr="002B42A7">
          <w:rPr>
            <w:rFonts w:ascii="Times New Roman" w:hAnsi="Times New Roman" w:cs="Times New Roman"/>
            <w:color w:val="000000" w:themeColor="text1"/>
            <w:rPrChange w:id="10893" w:author="Ruijie Xu" w:date="2022-03-10T12:31:00Z">
              <w:rPr>
                <w:color w:val="000000" w:themeColor="text1"/>
              </w:rPr>
            </w:rPrChange>
          </w:rPr>
          <w:t xml:space="preserve">the </w:t>
        </w:r>
      </w:ins>
      <w:ins w:id="10894" w:author="Ruijie Xu" w:date="2022-01-30T11:51:00Z">
        <w:r w:rsidR="00835FEC" w:rsidRPr="002B42A7">
          <w:rPr>
            <w:rFonts w:ascii="Times New Roman" w:hAnsi="Times New Roman" w:cs="Times New Roman"/>
            <w:color w:val="000000" w:themeColor="text1"/>
            <w:rPrChange w:id="10895" w:author="Ruijie Xu" w:date="2022-03-10T12:31:00Z">
              <w:rPr>
                <w:color w:val="000000" w:themeColor="text1"/>
              </w:rPr>
            </w:rPrChange>
          </w:rPr>
          <w:t xml:space="preserve">Phylum level </w:t>
        </w:r>
      </w:ins>
      <w:ins w:id="10896" w:author="Ruijie Xu" w:date="2022-01-30T11:50:00Z">
        <w:r w:rsidR="00835FEC" w:rsidRPr="002B42A7">
          <w:rPr>
            <w:rFonts w:ascii="Times New Roman" w:hAnsi="Times New Roman" w:cs="Times New Roman"/>
            <w:color w:val="000000" w:themeColor="text1"/>
            <w:rPrChange w:id="10897" w:author="Ruijie Xu" w:date="2022-03-10T12:31:00Z">
              <w:rPr>
                <w:color w:val="000000" w:themeColor="text1"/>
              </w:rPr>
            </w:rPrChange>
          </w:rPr>
          <w:t>(</w:t>
        </w:r>
        <w:r w:rsidR="00835FEC" w:rsidRPr="002B42A7">
          <w:rPr>
            <w:rFonts w:ascii="Times New Roman" w:hAnsi="Times New Roman" w:cs="Times New Roman"/>
            <w:i/>
            <w:iCs/>
            <w:color w:val="000000" w:themeColor="text1"/>
            <w:rPrChange w:id="10898" w:author="Ruijie Xu" w:date="2022-03-10T12:31:00Z">
              <w:rPr>
                <w:color w:val="000000" w:themeColor="text1"/>
              </w:rPr>
            </w:rPrChange>
          </w:rPr>
          <w:t>Bacillus</w:t>
        </w:r>
        <w:r w:rsidR="00835FEC" w:rsidRPr="002B42A7">
          <w:rPr>
            <w:rFonts w:ascii="Times New Roman" w:hAnsi="Times New Roman" w:cs="Times New Roman"/>
            <w:color w:val="000000" w:themeColor="text1"/>
            <w:rPrChange w:id="10899" w:author="Ruijie Xu" w:date="2022-03-10T12:31:00Z">
              <w:rPr>
                <w:color w:val="000000" w:themeColor="text1"/>
              </w:rPr>
            </w:rPrChange>
          </w:rPr>
          <w:t xml:space="preserve"> at Genus level) </w:t>
        </w:r>
      </w:ins>
      <w:ins w:id="10900" w:author="Ruijie Xu" w:date="2022-01-30T11:51:00Z">
        <w:r w:rsidR="00835FEC" w:rsidRPr="002B42A7">
          <w:rPr>
            <w:rFonts w:ascii="Times New Roman" w:hAnsi="Times New Roman" w:cs="Times New Roman"/>
            <w:color w:val="000000" w:themeColor="text1"/>
            <w:rPrChange w:id="10901" w:author="Ruijie Xu" w:date="2022-03-10T12:31:00Z">
              <w:rPr>
                <w:color w:val="000000" w:themeColor="text1"/>
              </w:rPr>
            </w:rPrChange>
          </w:rPr>
          <w:t>with the classification of all the other software</w:t>
        </w:r>
      </w:ins>
      <w:ins w:id="10902" w:author="Ruijie Xu" w:date="2022-01-30T11:49:00Z">
        <w:r w:rsidR="00835FEC" w:rsidRPr="002B42A7">
          <w:rPr>
            <w:rFonts w:ascii="Times New Roman" w:hAnsi="Times New Roman" w:cs="Times New Roman"/>
            <w:color w:val="000000" w:themeColor="text1"/>
            <w:rPrChange w:id="10903" w:author="Ruijie Xu" w:date="2022-03-10T12:31:00Z">
              <w:rPr>
                <w:color w:val="000000" w:themeColor="text1"/>
              </w:rPr>
            </w:rPrChange>
          </w:rPr>
          <w:t xml:space="preserve">, </w:t>
        </w:r>
      </w:ins>
      <w:ins w:id="10904" w:author="Ruijie Xu" w:date="2022-01-30T11:51:00Z">
        <w:r w:rsidR="00E97862" w:rsidRPr="002B42A7">
          <w:rPr>
            <w:rFonts w:ascii="Times New Roman" w:hAnsi="Times New Roman" w:cs="Times New Roman"/>
            <w:color w:val="000000" w:themeColor="text1"/>
            <w:rPrChange w:id="10905" w:author="Ruijie Xu" w:date="2022-03-10T12:31:00Z">
              <w:rPr>
                <w:color w:val="000000" w:themeColor="text1"/>
              </w:rPr>
            </w:rPrChange>
          </w:rPr>
          <w:t>were</w:t>
        </w:r>
      </w:ins>
      <w:ins w:id="10906" w:author="Ruijie Xu" w:date="2022-01-30T11:52:00Z">
        <w:r w:rsidR="00E97862" w:rsidRPr="002B42A7">
          <w:rPr>
            <w:rFonts w:ascii="Times New Roman" w:hAnsi="Times New Roman" w:cs="Times New Roman"/>
            <w:color w:val="000000" w:themeColor="text1"/>
            <w:rPrChange w:id="10907" w:author="Ruijie Xu" w:date="2022-03-10T12:31:00Z">
              <w:rPr>
                <w:color w:val="000000" w:themeColor="text1"/>
              </w:rPr>
            </w:rPrChange>
          </w:rPr>
          <w:t xml:space="preserve"> different</w:t>
        </w:r>
      </w:ins>
      <w:ins w:id="10908" w:author="Ruijie Xu" w:date="2022-01-30T14:28:00Z">
        <w:r w:rsidR="0019346C" w:rsidRPr="002B42A7">
          <w:rPr>
            <w:rFonts w:ascii="Times New Roman" w:hAnsi="Times New Roman" w:cs="Times New Roman"/>
            <w:color w:val="000000" w:themeColor="text1"/>
            <w:rPrChange w:id="10909" w:author="Ruijie Xu" w:date="2022-03-10T12:31:00Z">
              <w:rPr>
                <w:color w:val="000000" w:themeColor="text1"/>
              </w:rPr>
            </w:rPrChange>
          </w:rPr>
          <w:t xml:space="preserve"> </w:t>
        </w:r>
      </w:ins>
      <w:ins w:id="10910" w:author="Ruijie Xu" w:date="2022-02-02T13:54:00Z">
        <w:r w:rsidR="00276EE5" w:rsidRPr="002B42A7">
          <w:rPr>
            <w:rFonts w:ascii="Times New Roman" w:hAnsi="Times New Roman" w:cs="Times New Roman"/>
            <w:color w:val="000000" w:themeColor="text1"/>
            <w:rPrChange w:id="10911" w:author="Ruijie Xu" w:date="2022-03-10T12:31:00Z">
              <w:rPr>
                <w:color w:val="000000" w:themeColor="text1"/>
              </w:rPr>
            </w:rPrChange>
          </w:rPr>
          <w:t>from other software in Bacteria classification</w:t>
        </w:r>
      </w:ins>
      <w:ins w:id="10912" w:author="Ruijie Xu" w:date="2022-01-30T11:52:00Z">
        <w:r w:rsidR="00E97862" w:rsidRPr="002B42A7">
          <w:rPr>
            <w:rFonts w:ascii="Times New Roman" w:hAnsi="Times New Roman" w:cs="Times New Roman"/>
            <w:color w:val="000000" w:themeColor="text1"/>
            <w:rPrChange w:id="10913" w:author="Ruijie Xu" w:date="2022-03-10T12:31:00Z">
              <w:rPr>
                <w:color w:val="000000" w:themeColor="text1"/>
              </w:rPr>
            </w:rPrChange>
          </w:rPr>
          <w:t>.</w:t>
        </w:r>
      </w:ins>
      <w:ins w:id="10914" w:author="Ruijie Xu" w:date="2022-01-30T11:53:00Z">
        <w:r w:rsidR="00702D65" w:rsidRPr="002B42A7">
          <w:rPr>
            <w:rFonts w:ascii="Times New Roman" w:hAnsi="Times New Roman" w:cs="Times New Roman"/>
            <w:color w:val="000000" w:themeColor="text1"/>
            <w:rPrChange w:id="10915" w:author="Ruijie Xu" w:date="2022-03-10T12:31:00Z">
              <w:rPr>
                <w:color w:val="000000" w:themeColor="text1"/>
              </w:rPr>
            </w:rPrChange>
          </w:rPr>
          <w:t xml:space="preserve"> </w:t>
        </w:r>
      </w:ins>
    </w:p>
    <w:p w14:paraId="0D012B48" w14:textId="4B45062F" w:rsidR="0032111B" w:rsidRPr="002B42A7" w:rsidRDefault="00702D65" w:rsidP="00D33126">
      <w:pPr>
        <w:spacing w:line="480" w:lineRule="auto"/>
        <w:rPr>
          <w:ins w:id="10916" w:author="Liliana Salvador" w:date="2022-02-26T21:10:00Z"/>
          <w:rFonts w:ascii="Times New Roman" w:hAnsi="Times New Roman" w:cs="Times New Roman"/>
          <w:color w:val="000000" w:themeColor="text1"/>
          <w:rPrChange w:id="10917" w:author="Ruijie Xu" w:date="2022-03-10T12:31:00Z">
            <w:rPr>
              <w:ins w:id="10918" w:author="Liliana Salvador" w:date="2022-02-26T21:10:00Z"/>
              <w:color w:val="000000" w:themeColor="text1"/>
            </w:rPr>
          </w:rPrChange>
        </w:rPr>
      </w:pPr>
      <w:ins w:id="10919" w:author="Ruijie Xu" w:date="2022-01-30T11:54:00Z">
        <w:r w:rsidRPr="002B42A7">
          <w:rPr>
            <w:rFonts w:ascii="Times New Roman" w:hAnsi="Times New Roman" w:cs="Times New Roman"/>
            <w:color w:val="000000" w:themeColor="text1"/>
            <w:rPrChange w:id="10920" w:author="Ruijie Xu" w:date="2022-03-10T12:31:00Z">
              <w:rPr>
                <w:color w:val="000000" w:themeColor="text1"/>
              </w:rPr>
            </w:rPrChange>
          </w:rPr>
          <w:t>Compare</w:t>
        </w:r>
      </w:ins>
      <w:ins w:id="10921" w:author="Liliana Salvador" w:date="2022-02-26T21:08:00Z">
        <w:r w:rsidR="00CF41AB" w:rsidRPr="002B42A7">
          <w:rPr>
            <w:rFonts w:ascii="Times New Roman" w:hAnsi="Times New Roman" w:cs="Times New Roman"/>
            <w:color w:val="000000" w:themeColor="text1"/>
            <w:rPrChange w:id="10922" w:author="Ruijie Xu" w:date="2022-03-10T12:31:00Z">
              <w:rPr>
                <w:color w:val="000000" w:themeColor="text1"/>
              </w:rPr>
            </w:rPrChange>
          </w:rPr>
          <w:t>d</w:t>
        </w:r>
      </w:ins>
      <w:ins w:id="10923" w:author="Ruijie Xu" w:date="2022-01-30T11:54:00Z">
        <w:r w:rsidRPr="002B42A7">
          <w:rPr>
            <w:rFonts w:ascii="Times New Roman" w:hAnsi="Times New Roman" w:cs="Times New Roman"/>
            <w:color w:val="000000" w:themeColor="text1"/>
            <w:rPrChange w:id="10924" w:author="Ruijie Xu" w:date="2022-03-10T12:31:00Z">
              <w:rPr>
                <w:color w:val="000000" w:themeColor="text1"/>
              </w:rPr>
            </w:rPrChange>
          </w:rPr>
          <w:t xml:space="preserve"> to </w:t>
        </w:r>
      </w:ins>
      <w:ins w:id="10925" w:author="Liliana Salvador" w:date="2022-02-26T21:08:00Z">
        <w:r w:rsidR="0032111B" w:rsidRPr="002B42A7">
          <w:rPr>
            <w:rFonts w:ascii="Times New Roman" w:hAnsi="Times New Roman" w:cs="Times New Roman"/>
            <w:color w:val="000000" w:themeColor="text1"/>
            <w:rPrChange w:id="10926" w:author="Ruijie Xu" w:date="2022-03-10T12:31:00Z">
              <w:rPr>
                <w:color w:val="000000" w:themeColor="text1"/>
              </w:rPr>
            </w:rPrChange>
          </w:rPr>
          <w:t>P</w:t>
        </w:r>
      </w:ins>
      <w:ins w:id="10927" w:author="Ruijie Xu" w:date="2022-01-30T11:54:00Z">
        <w:del w:id="10928" w:author="Liliana Salvador" w:date="2022-02-26T21:08:00Z">
          <w:r w:rsidRPr="002B42A7" w:rsidDel="0032111B">
            <w:rPr>
              <w:rFonts w:ascii="Times New Roman" w:hAnsi="Times New Roman" w:cs="Times New Roman"/>
              <w:color w:val="000000" w:themeColor="text1"/>
              <w:rPrChange w:id="10929" w:author="Ruijie Xu" w:date="2022-03-10T12:31:00Z">
                <w:rPr>
                  <w:color w:val="000000" w:themeColor="text1"/>
                </w:rPr>
              </w:rPrChange>
            </w:rPr>
            <w:delText>p</w:delText>
          </w:r>
        </w:del>
        <w:r w:rsidRPr="002B42A7">
          <w:rPr>
            <w:rFonts w:ascii="Times New Roman" w:hAnsi="Times New Roman" w:cs="Times New Roman"/>
            <w:color w:val="000000" w:themeColor="text1"/>
            <w:rPrChange w:id="10930" w:author="Ruijie Xu" w:date="2022-03-10T12:31:00Z">
              <w:rPr>
                <w:color w:val="000000" w:themeColor="text1"/>
              </w:rPr>
            </w:rPrChange>
          </w:rPr>
          <w:t>hylum and Genus level</w:t>
        </w:r>
      </w:ins>
      <w:ins w:id="10931" w:author="Liliana Salvador" w:date="2022-02-26T21:08:00Z">
        <w:r w:rsidR="0032111B" w:rsidRPr="002B42A7">
          <w:rPr>
            <w:rFonts w:ascii="Times New Roman" w:hAnsi="Times New Roman" w:cs="Times New Roman"/>
            <w:color w:val="000000" w:themeColor="text1"/>
            <w:rPrChange w:id="10932" w:author="Ruijie Xu" w:date="2022-03-10T12:31:00Z">
              <w:rPr>
                <w:color w:val="000000" w:themeColor="text1"/>
              </w:rPr>
            </w:rPrChange>
          </w:rPr>
          <w:t>s</w:t>
        </w:r>
      </w:ins>
      <w:ins w:id="10933" w:author="Ruijie Xu" w:date="2022-01-30T11:54:00Z">
        <w:r w:rsidRPr="002B42A7">
          <w:rPr>
            <w:rFonts w:ascii="Times New Roman" w:hAnsi="Times New Roman" w:cs="Times New Roman"/>
            <w:color w:val="000000" w:themeColor="text1"/>
            <w:rPrChange w:id="10934" w:author="Ruijie Xu" w:date="2022-03-10T12:31:00Z">
              <w:rPr>
                <w:color w:val="000000" w:themeColor="text1"/>
              </w:rPr>
            </w:rPrChange>
          </w:rPr>
          <w:t>, the classification</w:t>
        </w:r>
      </w:ins>
      <w:ins w:id="10935" w:author="Ruijie Xu" w:date="2022-01-30T14:28:00Z">
        <w:r w:rsidR="00B344E0" w:rsidRPr="002B42A7">
          <w:rPr>
            <w:rFonts w:ascii="Times New Roman" w:hAnsi="Times New Roman" w:cs="Times New Roman"/>
            <w:color w:val="000000" w:themeColor="text1"/>
            <w:rPrChange w:id="10936" w:author="Ruijie Xu" w:date="2022-03-10T12:31:00Z">
              <w:rPr>
                <w:color w:val="000000" w:themeColor="text1"/>
              </w:rPr>
            </w:rPrChange>
          </w:rPr>
          <w:t>s</w:t>
        </w:r>
      </w:ins>
      <w:ins w:id="10937" w:author="Ruijie Xu" w:date="2022-01-30T11:54:00Z">
        <w:r w:rsidRPr="002B42A7">
          <w:rPr>
            <w:rFonts w:ascii="Times New Roman" w:hAnsi="Times New Roman" w:cs="Times New Roman"/>
            <w:color w:val="000000" w:themeColor="text1"/>
            <w:rPrChange w:id="10938" w:author="Ruijie Xu" w:date="2022-03-10T12:31:00Z">
              <w:rPr>
                <w:color w:val="000000" w:themeColor="text1"/>
              </w:rPr>
            </w:rPrChange>
          </w:rPr>
          <w:t xml:space="preserve"> at the </w:t>
        </w:r>
      </w:ins>
      <w:ins w:id="10939" w:author="Rajeev, Sree" w:date="2022-03-03T11:42:00Z">
        <w:r w:rsidR="006F201E" w:rsidRPr="002B42A7">
          <w:rPr>
            <w:rFonts w:ascii="Times New Roman" w:hAnsi="Times New Roman" w:cs="Times New Roman"/>
            <w:color w:val="000000" w:themeColor="text1"/>
            <w:rPrChange w:id="10940" w:author="Ruijie Xu" w:date="2022-03-10T12:31:00Z">
              <w:rPr>
                <w:color w:val="000000" w:themeColor="text1"/>
              </w:rPr>
            </w:rPrChange>
          </w:rPr>
          <w:t>s</w:t>
        </w:r>
      </w:ins>
      <w:ins w:id="10941" w:author="Ruijie Xu" w:date="2022-01-30T11:54:00Z">
        <w:del w:id="10942" w:author="Rajeev, Sree" w:date="2022-03-03T11:42:00Z">
          <w:r w:rsidRPr="002B42A7" w:rsidDel="006F201E">
            <w:rPr>
              <w:rFonts w:ascii="Times New Roman" w:hAnsi="Times New Roman" w:cs="Times New Roman"/>
              <w:color w:val="000000" w:themeColor="text1"/>
              <w:rPrChange w:id="10943" w:author="Ruijie Xu" w:date="2022-03-10T12:31:00Z">
                <w:rPr>
                  <w:color w:val="000000" w:themeColor="text1"/>
                </w:rPr>
              </w:rPrChange>
            </w:rPr>
            <w:delText>S</w:delText>
          </w:r>
        </w:del>
        <w:r w:rsidRPr="002B42A7">
          <w:rPr>
            <w:rFonts w:ascii="Times New Roman" w:hAnsi="Times New Roman" w:cs="Times New Roman"/>
            <w:color w:val="000000" w:themeColor="text1"/>
            <w:rPrChange w:id="10944" w:author="Ruijie Xu" w:date="2022-03-10T12:31:00Z">
              <w:rPr>
                <w:color w:val="000000" w:themeColor="text1"/>
              </w:rPr>
            </w:rPrChange>
          </w:rPr>
          <w:t xml:space="preserve">pecies level </w:t>
        </w:r>
      </w:ins>
      <w:ins w:id="10945" w:author="Ruijie Xu" w:date="2022-01-30T14:28:00Z">
        <w:r w:rsidR="00B344E0" w:rsidRPr="002B42A7">
          <w:rPr>
            <w:rFonts w:ascii="Times New Roman" w:hAnsi="Times New Roman" w:cs="Times New Roman"/>
            <w:color w:val="000000" w:themeColor="text1"/>
            <w:rPrChange w:id="10946" w:author="Ruijie Xu" w:date="2022-03-10T12:31:00Z">
              <w:rPr>
                <w:color w:val="000000" w:themeColor="text1"/>
              </w:rPr>
            </w:rPrChange>
          </w:rPr>
          <w:t>were</w:t>
        </w:r>
      </w:ins>
      <w:ins w:id="10947" w:author="Ruijie Xu" w:date="2022-01-30T11:54:00Z">
        <w:r w:rsidRPr="002B42A7">
          <w:rPr>
            <w:rFonts w:ascii="Times New Roman" w:hAnsi="Times New Roman" w:cs="Times New Roman"/>
            <w:color w:val="000000" w:themeColor="text1"/>
            <w:rPrChange w:id="10948" w:author="Ruijie Xu" w:date="2022-03-10T12:31:00Z">
              <w:rPr>
                <w:color w:val="000000" w:themeColor="text1"/>
              </w:rPr>
            </w:rPrChange>
          </w:rPr>
          <w:t xml:space="preserve"> more diverge</w:t>
        </w:r>
      </w:ins>
      <w:ins w:id="10949" w:author="Liliana Salvador" w:date="2022-02-26T21:08:00Z">
        <w:r w:rsidR="0032111B" w:rsidRPr="002B42A7">
          <w:rPr>
            <w:rFonts w:ascii="Times New Roman" w:hAnsi="Times New Roman" w:cs="Times New Roman"/>
            <w:color w:val="000000" w:themeColor="text1"/>
            <w:rPrChange w:id="10950" w:author="Ruijie Xu" w:date="2022-03-10T12:31:00Z">
              <w:rPr>
                <w:color w:val="000000" w:themeColor="text1"/>
              </w:rPr>
            </w:rPrChange>
          </w:rPr>
          <w:t>nt</w:t>
        </w:r>
      </w:ins>
      <w:ins w:id="10951" w:author="Ruijie Xu" w:date="2022-01-30T11:54:00Z">
        <w:del w:id="10952" w:author="Liliana Salvador" w:date="2022-02-26T21:08:00Z">
          <w:r w:rsidRPr="002B42A7" w:rsidDel="0032111B">
            <w:rPr>
              <w:rFonts w:ascii="Times New Roman" w:hAnsi="Times New Roman" w:cs="Times New Roman"/>
              <w:color w:val="000000" w:themeColor="text1"/>
              <w:rPrChange w:id="10953" w:author="Ruijie Xu" w:date="2022-03-10T12:31:00Z">
                <w:rPr>
                  <w:color w:val="000000" w:themeColor="text1"/>
                </w:rPr>
              </w:rPrChange>
            </w:rPr>
            <w:delText>d</w:delText>
          </w:r>
        </w:del>
        <w:r w:rsidRPr="002B42A7">
          <w:rPr>
            <w:rFonts w:ascii="Times New Roman" w:hAnsi="Times New Roman" w:cs="Times New Roman"/>
            <w:color w:val="000000" w:themeColor="text1"/>
            <w:rPrChange w:id="10954" w:author="Ruijie Xu" w:date="2022-03-10T12:31:00Z">
              <w:rPr>
                <w:color w:val="000000" w:themeColor="text1"/>
              </w:rPr>
            </w:rPrChange>
          </w:rPr>
          <w:t xml:space="preserve"> across software. Although </w:t>
        </w:r>
      </w:ins>
      <w:ins w:id="10955" w:author="Ruijie Xu" w:date="2022-01-30T11:55:00Z">
        <w:r w:rsidR="003C6D3F" w:rsidRPr="002B42A7">
          <w:rPr>
            <w:rFonts w:ascii="Times New Roman" w:hAnsi="Times New Roman" w:cs="Times New Roman"/>
            <w:color w:val="000000" w:themeColor="text1"/>
            <w:rPrChange w:id="10956" w:author="Ruijie Xu" w:date="2022-03-10T12:31:00Z">
              <w:rPr>
                <w:color w:val="000000" w:themeColor="text1"/>
              </w:rPr>
            </w:rPrChange>
          </w:rPr>
          <w:t xml:space="preserve">most software </w:t>
        </w:r>
        <w:del w:id="10957" w:author="Liliana Salvador" w:date="2022-03-08T20:29:00Z">
          <w:r w:rsidR="003C6D3F" w:rsidRPr="002B42A7" w:rsidDel="00282502">
            <w:rPr>
              <w:rFonts w:ascii="Times New Roman" w:hAnsi="Times New Roman" w:cs="Times New Roman"/>
              <w:color w:val="000000" w:themeColor="text1"/>
              <w:rPrChange w:id="10958" w:author="Ruijie Xu" w:date="2022-03-10T12:31:00Z">
                <w:rPr>
                  <w:color w:val="000000" w:themeColor="text1"/>
                </w:rPr>
              </w:rPrChange>
            </w:rPr>
            <w:delText>ha</w:delText>
          </w:r>
        </w:del>
        <w:del w:id="10959" w:author="Liliana Salvador" w:date="2022-02-26T21:08:00Z">
          <w:r w:rsidR="003C6D3F" w:rsidRPr="002B42A7" w:rsidDel="0032111B">
            <w:rPr>
              <w:rFonts w:ascii="Times New Roman" w:hAnsi="Times New Roman" w:cs="Times New Roman"/>
              <w:color w:val="000000" w:themeColor="text1"/>
              <w:rPrChange w:id="10960" w:author="Ruijie Xu" w:date="2022-03-10T12:31:00Z">
                <w:rPr>
                  <w:color w:val="000000" w:themeColor="text1"/>
                </w:rPr>
              </w:rPrChange>
            </w:rPr>
            <w:delText>s</w:delText>
          </w:r>
        </w:del>
        <w:del w:id="10961" w:author="Liliana Salvador" w:date="2022-03-08T20:29:00Z">
          <w:r w:rsidR="003C6D3F" w:rsidRPr="002B42A7" w:rsidDel="00282502">
            <w:rPr>
              <w:rFonts w:ascii="Times New Roman" w:hAnsi="Times New Roman" w:cs="Times New Roman"/>
              <w:color w:val="000000" w:themeColor="text1"/>
              <w:rPrChange w:id="10962"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0963" w:author="Ruijie Xu" w:date="2022-03-10T12:31:00Z">
              <w:rPr>
                <w:color w:val="000000" w:themeColor="text1"/>
              </w:rPr>
            </w:rPrChange>
          </w:rPr>
          <w:t>reported more than 1,000</w:t>
        </w:r>
      </w:ins>
      <w:ins w:id="10964" w:author="Ruijie Xu" w:date="2022-01-30T11:56:00Z">
        <w:r w:rsidR="003C6D3F" w:rsidRPr="002B42A7">
          <w:rPr>
            <w:rFonts w:ascii="Times New Roman" w:hAnsi="Times New Roman" w:cs="Times New Roman"/>
            <w:color w:val="000000" w:themeColor="text1"/>
            <w:rPrChange w:id="10965" w:author="Ruijie Xu" w:date="2022-03-10T12:31:00Z">
              <w:rPr>
                <w:color w:val="000000" w:themeColor="text1"/>
              </w:rPr>
            </w:rPrChange>
          </w:rPr>
          <w:t xml:space="preserve"> unique </w:t>
        </w:r>
      </w:ins>
      <w:ins w:id="10966" w:author="Liliana Salvador" w:date="2022-03-08T20:29:00Z">
        <w:r w:rsidR="00282502" w:rsidRPr="002B42A7">
          <w:rPr>
            <w:rFonts w:ascii="Times New Roman" w:hAnsi="Times New Roman" w:cs="Times New Roman"/>
            <w:color w:val="000000" w:themeColor="text1"/>
            <w:rPrChange w:id="10967" w:author="Ruijie Xu" w:date="2022-03-10T12:31:00Z">
              <w:rPr>
                <w:color w:val="000000" w:themeColor="text1"/>
              </w:rPr>
            </w:rPrChange>
          </w:rPr>
          <w:t>s</w:t>
        </w:r>
      </w:ins>
      <w:ins w:id="10968" w:author="Ruijie Xu" w:date="2022-01-30T11:56:00Z">
        <w:del w:id="10969" w:author="Liliana Salvador" w:date="2022-03-08T20:29:00Z">
          <w:r w:rsidR="003C6D3F" w:rsidRPr="002B42A7" w:rsidDel="00282502">
            <w:rPr>
              <w:rFonts w:ascii="Times New Roman" w:hAnsi="Times New Roman" w:cs="Times New Roman"/>
              <w:color w:val="000000" w:themeColor="text1"/>
              <w:rPrChange w:id="10970"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0971" w:author="Ruijie Xu" w:date="2022-03-10T12:31:00Z">
              <w:rPr>
                <w:color w:val="000000" w:themeColor="text1"/>
              </w:rPr>
            </w:rPrChange>
          </w:rPr>
          <w:t xml:space="preserve">pecies </w:t>
        </w:r>
        <w:r w:rsidR="003C6D3F" w:rsidRPr="002B42A7">
          <w:rPr>
            <w:rFonts w:ascii="Times New Roman" w:hAnsi="Times New Roman" w:cs="Times New Roman"/>
            <w:color w:val="000000" w:themeColor="text1"/>
            <w:rPrChange w:id="10972" w:author="Ruijie Xu" w:date="2022-03-10T12:31:00Z">
              <w:rPr>
                <w:color w:val="000000" w:themeColor="text1"/>
              </w:rPr>
            </w:rPrChange>
          </w:rPr>
          <w:lastRenderedPageBreak/>
          <w:t xml:space="preserve">taxa from the Rattus profiles (except for Bracken and Metaphlan3), only </w:t>
        </w:r>
      </w:ins>
      <w:ins w:id="10973" w:author="Liliana Salvador" w:date="2022-02-26T21:09:00Z">
        <w:r w:rsidR="0032111B" w:rsidRPr="002B42A7">
          <w:rPr>
            <w:rFonts w:ascii="Times New Roman" w:hAnsi="Times New Roman" w:cs="Times New Roman"/>
            <w:color w:val="000000" w:themeColor="text1"/>
            <w:rPrChange w:id="10974" w:author="Ruijie Xu" w:date="2022-03-10T12:31:00Z">
              <w:rPr>
                <w:color w:val="000000" w:themeColor="text1"/>
              </w:rPr>
            </w:rPrChange>
          </w:rPr>
          <w:t>nine</w:t>
        </w:r>
      </w:ins>
      <w:ins w:id="10975" w:author="Ruijie Xu" w:date="2022-01-30T11:56:00Z">
        <w:del w:id="10976" w:author="Liliana Salvador" w:date="2022-02-26T21:08:00Z">
          <w:r w:rsidR="003C6D3F" w:rsidRPr="002B42A7" w:rsidDel="0032111B">
            <w:rPr>
              <w:rFonts w:ascii="Times New Roman" w:hAnsi="Times New Roman" w:cs="Times New Roman"/>
              <w:color w:val="000000" w:themeColor="text1"/>
              <w:rPrChange w:id="10977"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0978" w:author="Ruijie Xu" w:date="2022-03-10T12:31:00Z">
              <w:rPr>
                <w:color w:val="000000" w:themeColor="text1"/>
              </w:rPr>
            </w:rPrChange>
          </w:rPr>
          <w:t xml:space="preserve"> </w:t>
        </w:r>
      </w:ins>
      <w:ins w:id="10979" w:author="Ruijie Xu" w:date="2022-01-30T11:57:00Z">
        <w:del w:id="10980" w:author="Liliana Salvador" w:date="2022-03-08T20:29:00Z">
          <w:r w:rsidR="003C6D3F" w:rsidRPr="002B42A7" w:rsidDel="00282502">
            <w:rPr>
              <w:rFonts w:ascii="Times New Roman" w:hAnsi="Times New Roman" w:cs="Times New Roman"/>
              <w:color w:val="000000" w:themeColor="text1"/>
              <w:rPrChange w:id="10981"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0982" w:author="Ruijie Xu" w:date="2022-03-10T12:31:00Z">
              <w:rPr>
                <w:color w:val="000000" w:themeColor="text1"/>
              </w:rPr>
            </w:rPrChange>
          </w:rPr>
          <w:t xml:space="preserve">were </w:t>
        </w:r>
        <w:del w:id="10983" w:author="Liliana Salvador" w:date="2022-02-26T21:09:00Z">
          <w:r w:rsidR="003C6D3F" w:rsidRPr="002B42A7" w:rsidDel="0032111B">
            <w:rPr>
              <w:rFonts w:ascii="Times New Roman" w:hAnsi="Times New Roman" w:cs="Times New Roman"/>
              <w:color w:val="000000" w:themeColor="text1"/>
              <w:rPrChange w:id="10984"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0985" w:author="Ruijie Xu" w:date="2022-03-10T12:31:00Z">
              <w:rPr>
                <w:color w:val="000000" w:themeColor="text1"/>
              </w:rPr>
            </w:rPrChange>
          </w:rPr>
          <w:t>identified by all software</w:t>
        </w:r>
      </w:ins>
      <w:ins w:id="10986" w:author="Ruijie Xu" w:date="2022-01-30T11:58:00Z">
        <w:del w:id="10987" w:author="Liliana Salvador" w:date="2022-03-08T20:29:00Z">
          <w:r w:rsidR="00D3791F" w:rsidRPr="002B42A7" w:rsidDel="00282502">
            <w:rPr>
              <w:rFonts w:ascii="Times New Roman" w:hAnsi="Times New Roman" w:cs="Times New Roman"/>
              <w:color w:val="000000" w:themeColor="text1"/>
              <w:rPrChange w:id="10988" w:author="Ruijie Xu" w:date="2022-03-10T12:31:00Z">
                <w:rPr>
                  <w:color w:val="000000" w:themeColor="text1"/>
                </w:rPr>
              </w:rPrChange>
            </w:rPr>
            <w:delText xml:space="preserve"> </w:delText>
          </w:r>
        </w:del>
      </w:ins>
      <w:ins w:id="10989" w:author="Ruijie Xu" w:date="2022-01-30T11:59:00Z">
        <w:del w:id="10990" w:author="Liliana Salvador" w:date="2022-03-08T20:29:00Z">
          <w:r w:rsidR="00EB1840" w:rsidRPr="002B42A7" w:rsidDel="00282502">
            <w:rPr>
              <w:rFonts w:ascii="Times New Roman" w:hAnsi="Times New Roman" w:cs="Times New Roman"/>
              <w:color w:val="000000" w:themeColor="text1"/>
              <w:rPrChange w:id="10991"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0992" w:author="Ruijie Xu" w:date="2022-03-10T12:31:00Z">
              <w:rPr>
                <w:color w:val="000000" w:themeColor="text1"/>
              </w:rPr>
            </w:rPrChange>
          </w:rPr>
          <w:t xml:space="preserve">, </w:t>
        </w:r>
      </w:ins>
      <w:ins w:id="10993" w:author="Ruijie Xu" w:date="2022-01-30T11:58:00Z">
        <w:r w:rsidR="00D3791F" w:rsidRPr="002B42A7">
          <w:rPr>
            <w:rFonts w:ascii="Times New Roman" w:hAnsi="Times New Roman" w:cs="Times New Roman"/>
            <w:color w:val="000000" w:themeColor="text1"/>
            <w:rPrChange w:id="10994" w:author="Ruijie Xu" w:date="2022-03-10T12:31:00Z">
              <w:rPr>
                <w:color w:val="000000" w:themeColor="text1"/>
              </w:rPr>
            </w:rPrChange>
          </w:rPr>
          <w:t>and only 2 species were found overlapp</w:t>
        </w:r>
      </w:ins>
      <w:ins w:id="10995" w:author="Liliana Salvador" w:date="2022-02-26T21:09:00Z">
        <w:r w:rsidR="0032111B" w:rsidRPr="002B42A7">
          <w:rPr>
            <w:rFonts w:ascii="Times New Roman" w:hAnsi="Times New Roman" w:cs="Times New Roman"/>
            <w:color w:val="000000" w:themeColor="text1"/>
            <w:rPrChange w:id="10996" w:author="Ruijie Xu" w:date="2022-03-10T12:31:00Z">
              <w:rPr>
                <w:color w:val="000000" w:themeColor="text1"/>
              </w:rPr>
            </w:rPrChange>
          </w:rPr>
          <w:t>ing</w:t>
        </w:r>
      </w:ins>
      <w:ins w:id="10997" w:author="Ruijie Xu" w:date="2022-01-30T11:58:00Z">
        <w:del w:id="10998" w:author="Liliana Salvador" w:date="2022-02-26T21:09:00Z">
          <w:r w:rsidR="00D3791F" w:rsidRPr="002B42A7" w:rsidDel="0032111B">
            <w:rPr>
              <w:rFonts w:ascii="Times New Roman" w:hAnsi="Times New Roman" w:cs="Times New Roman"/>
              <w:color w:val="000000" w:themeColor="text1"/>
              <w:rPrChange w:id="10999"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1000" w:author="Ruijie Xu" w:date="2022-03-10T12:31:00Z">
              <w:rPr>
                <w:color w:val="000000" w:themeColor="text1"/>
              </w:rPr>
            </w:rPrChange>
          </w:rPr>
          <w:t xml:space="preserve"> in</w:t>
        </w:r>
        <w:del w:id="11001" w:author="Liliana Salvador" w:date="2022-02-26T21:09:00Z">
          <w:r w:rsidR="00D3791F" w:rsidRPr="002B42A7" w:rsidDel="0032111B">
            <w:rPr>
              <w:rFonts w:ascii="Times New Roman" w:hAnsi="Times New Roman" w:cs="Times New Roman"/>
              <w:color w:val="000000" w:themeColor="text1"/>
              <w:rPrChange w:id="11002"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1003"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1004" w:author="Ruijie Xu" w:date="2022-03-10T12:31:00Z">
              <w:rPr>
                <w:color w:val="000000" w:themeColor="text1"/>
              </w:rPr>
            </w:rPrChange>
          </w:rPr>
          <w:t xml:space="preserve"> </w:t>
        </w:r>
      </w:ins>
      <w:ins w:id="11005" w:author="Ruijie Xu" w:date="2022-01-30T14:29:00Z">
        <w:r w:rsidR="00B344E0" w:rsidRPr="002B42A7">
          <w:rPr>
            <w:rFonts w:ascii="Times New Roman" w:hAnsi="Times New Roman" w:cs="Times New Roman"/>
            <w:color w:val="000000" w:themeColor="text1"/>
            <w:rPrChange w:id="11006" w:author="Ruijie Xu" w:date="2022-03-10T12:31:00Z">
              <w:rPr>
                <w:color w:val="000000" w:themeColor="text1"/>
              </w:rPr>
            </w:rPrChange>
          </w:rPr>
          <w:t>taxa with at least 10% in relative abundance</w:t>
        </w:r>
      </w:ins>
      <w:ins w:id="11007" w:author="Ruijie Xu" w:date="2022-01-30T11:58:00Z">
        <w:del w:id="11008" w:author="Liliana Salvador" w:date="2022-02-26T21:10:00Z">
          <w:r w:rsidR="009A621C" w:rsidRPr="002B42A7" w:rsidDel="0032111B">
            <w:rPr>
              <w:rFonts w:ascii="Times New Roman" w:hAnsi="Times New Roman" w:cs="Times New Roman"/>
              <w:color w:val="000000" w:themeColor="text1"/>
              <w:rPrChange w:id="11009" w:author="Ruijie Xu" w:date="2022-03-10T12:31:00Z">
                <w:rPr>
                  <w:color w:val="000000" w:themeColor="text1"/>
                </w:rPr>
              </w:rPrChange>
            </w:rPr>
            <w:delText xml:space="preserve"> identified </w:delText>
          </w:r>
        </w:del>
      </w:ins>
      <w:ins w:id="11010" w:author="Ruijie Xu" w:date="2022-01-30T11:59:00Z">
        <w:del w:id="11011" w:author="Liliana Salvador" w:date="2022-02-26T21:10:00Z">
          <w:r w:rsidR="004B163E" w:rsidRPr="002B42A7" w:rsidDel="0032111B">
            <w:rPr>
              <w:rFonts w:ascii="Times New Roman" w:hAnsi="Times New Roman" w:cs="Times New Roman"/>
              <w:color w:val="000000" w:themeColor="text1"/>
              <w:rPrChange w:id="11012"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1013" w:author="Ruijie Xu" w:date="2022-03-10T12:31:00Z">
                <w:rPr>
                  <w:color w:val="000000" w:themeColor="text1"/>
                </w:rPr>
              </w:rPrChange>
            </w:rPr>
            <w:delText>each</w:delText>
          </w:r>
        </w:del>
      </w:ins>
      <w:ins w:id="11014" w:author="Ruijie Xu" w:date="2022-01-30T11:58:00Z">
        <w:del w:id="11015" w:author="Liliana Salvador" w:date="2022-02-26T21:10:00Z">
          <w:r w:rsidR="009A621C" w:rsidRPr="002B42A7" w:rsidDel="0032111B">
            <w:rPr>
              <w:rFonts w:ascii="Times New Roman" w:hAnsi="Times New Roman" w:cs="Times New Roman"/>
              <w:color w:val="000000" w:themeColor="text1"/>
              <w:rPrChange w:id="11016"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1017"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1018" w:author="Ruijie Xu" w:date="2022-01-30T12:06:00Z"/>
          <w:del w:id="11019" w:author="Rajeev, Sree" w:date="2022-03-03T11:42:00Z"/>
          <w:rFonts w:ascii="Times New Roman" w:hAnsi="Times New Roman" w:cs="Times New Roman"/>
          <w:color w:val="000000" w:themeColor="text1"/>
          <w:rPrChange w:id="11020" w:author="Ruijie Xu" w:date="2022-03-10T12:31:00Z">
            <w:rPr>
              <w:ins w:id="11021" w:author="Ruijie Xu" w:date="2022-01-30T12:06:00Z"/>
              <w:del w:id="11022" w:author="Rajeev, Sree" w:date="2022-03-03T11:42:00Z"/>
              <w:color w:val="000000" w:themeColor="text1"/>
            </w:rPr>
          </w:rPrChange>
        </w:rPr>
      </w:pPr>
      <w:ins w:id="11023" w:author="Ruijie Xu" w:date="2022-01-30T11:58:00Z">
        <w:r w:rsidRPr="002B42A7">
          <w:rPr>
            <w:rFonts w:ascii="Times New Roman" w:hAnsi="Times New Roman" w:cs="Times New Roman"/>
            <w:color w:val="000000" w:themeColor="text1"/>
            <w:rPrChange w:id="11024" w:author="Ruijie Xu" w:date="2022-03-10T12:31:00Z">
              <w:rPr>
                <w:color w:val="000000" w:themeColor="text1"/>
              </w:rPr>
            </w:rPrChange>
          </w:rPr>
          <w:t xml:space="preserve"> </w:t>
        </w:r>
      </w:ins>
      <w:ins w:id="11025" w:author="Ruijie Xu" w:date="2022-01-30T11:56:00Z">
        <w:r w:rsidR="003C6D3F" w:rsidRPr="002B42A7">
          <w:rPr>
            <w:rFonts w:ascii="Times New Roman" w:hAnsi="Times New Roman" w:cs="Times New Roman"/>
            <w:color w:val="000000" w:themeColor="text1"/>
            <w:rPrChange w:id="11026"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1027" w:author="Ruijie Xu" w:date="2022-01-30T12:06:00Z"/>
          <w:rFonts w:ascii="Times New Roman" w:hAnsi="Times New Roman" w:cs="Times New Roman"/>
          <w:b/>
          <w:bCs/>
          <w:color w:val="000000" w:themeColor="text1"/>
          <w:rPrChange w:id="11028" w:author="Ruijie Xu" w:date="2022-03-10T12:31:00Z">
            <w:rPr>
              <w:ins w:id="11029" w:author="Ruijie Xu" w:date="2022-01-30T12:06:00Z"/>
              <w:b/>
              <w:bCs/>
              <w:color w:val="000000" w:themeColor="text1"/>
            </w:rPr>
          </w:rPrChange>
        </w:rPr>
      </w:pPr>
      <w:ins w:id="11030" w:author="Ruijie Xu" w:date="2022-01-30T12:06:00Z">
        <w:r w:rsidRPr="002B42A7">
          <w:rPr>
            <w:rFonts w:ascii="Times New Roman" w:hAnsi="Times New Roman" w:cs="Times New Roman"/>
            <w:b/>
            <w:bCs/>
            <w:color w:val="000000" w:themeColor="text1"/>
            <w:rPrChange w:id="11031" w:author="Ruijie Xu" w:date="2022-03-10T12:31:00Z">
              <w:rPr>
                <w:color w:val="000000" w:themeColor="text1"/>
              </w:rPr>
            </w:rPrChange>
          </w:rPr>
          <w:t xml:space="preserve">Microbial </w:t>
        </w:r>
      </w:ins>
      <w:ins w:id="11032" w:author="Liliana Salvador" w:date="2022-02-26T21:10:00Z">
        <w:r w:rsidR="0032111B" w:rsidRPr="002B42A7">
          <w:rPr>
            <w:rFonts w:ascii="Times New Roman" w:hAnsi="Times New Roman" w:cs="Times New Roman"/>
            <w:b/>
            <w:bCs/>
            <w:color w:val="000000" w:themeColor="text1"/>
            <w:rPrChange w:id="11033" w:author="Ruijie Xu" w:date="2022-03-10T12:31:00Z">
              <w:rPr>
                <w:b/>
                <w:bCs/>
                <w:color w:val="000000" w:themeColor="text1"/>
              </w:rPr>
            </w:rPrChange>
          </w:rPr>
          <w:t>c</w:t>
        </w:r>
      </w:ins>
      <w:ins w:id="11034" w:author="Ruijie Xu" w:date="2022-01-30T12:06:00Z">
        <w:del w:id="11035" w:author="Liliana Salvador" w:date="2022-02-26T21:10:00Z">
          <w:r w:rsidRPr="002B42A7" w:rsidDel="0032111B">
            <w:rPr>
              <w:rFonts w:ascii="Times New Roman" w:hAnsi="Times New Roman" w:cs="Times New Roman"/>
              <w:b/>
              <w:bCs/>
              <w:color w:val="000000" w:themeColor="text1"/>
              <w:rPrChange w:id="11036"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1037" w:author="Ruijie Xu" w:date="2022-03-10T12:31:00Z">
              <w:rPr>
                <w:color w:val="000000" w:themeColor="text1"/>
              </w:rPr>
            </w:rPrChange>
          </w:rPr>
          <w:t xml:space="preserve">ommunity </w:t>
        </w:r>
      </w:ins>
      <w:ins w:id="11038" w:author="Liliana Salvador" w:date="2022-02-26T21:10:00Z">
        <w:r w:rsidR="0032111B" w:rsidRPr="002B42A7">
          <w:rPr>
            <w:rFonts w:ascii="Times New Roman" w:hAnsi="Times New Roman" w:cs="Times New Roman"/>
            <w:b/>
            <w:bCs/>
            <w:color w:val="000000" w:themeColor="text1"/>
            <w:rPrChange w:id="11039" w:author="Ruijie Xu" w:date="2022-03-10T12:31:00Z">
              <w:rPr>
                <w:b/>
                <w:bCs/>
                <w:color w:val="000000" w:themeColor="text1"/>
              </w:rPr>
            </w:rPrChange>
          </w:rPr>
          <w:t>c</w:t>
        </w:r>
      </w:ins>
      <w:ins w:id="11040" w:author="Ruijie Xu" w:date="2022-01-30T12:06:00Z">
        <w:del w:id="11041" w:author="Liliana Salvador" w:date="2022-02-26T21:10:00Z">
          <w:r w:rsidRPr="002B42A7" w:rsidDel="0032111B">
            <w:rPr>
              <w:rFonts w:ascii="Times New Roman" w:hAnsi="Times New Roman" w:cs="Times New Roman"/>
              <w:b/>
              <w:bCs/>
              <w:color w:val="000000" w:themeColor="text1"/>
              <w:rPrChange w:id="11042"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1043" w:author="Ruijie Xu" w:date="2022-03-10T12:31:00Z">
              <w:rPr>
                <w:color w:val="000000" w:themeColor="text1"/>
              </w:rPr>
            </w:rPrChange>
          </w:rPr>
          <w:t>haracterization</w:t>
        </w:r>
      </w:ins>
    </w:p>
    <w:p w14:paraId="1CD9868B" w14:textId="3CCF5B53" w:rsidR="00D51460" w:rsidRPr="002B42A7" w:rsidDel="00B00FC0" w:rsidRDefault="00276EE5" w:rsidP="00D33126">
      <w:pPr>
        <w:spacing w:line="480" w:lineRule="auto"/>
        <w:rPr>
          <w:ins w:id="11044" w:author="Ruijie Xu" w:date="2022-01-30T13:10:00Z"/>
          <w:del w:id="11045" w:author="Liliana Salvador" w:date="2022-02-26T21:23:00Z"/>
          <w:rFonts w:ascii="Times New Roman" w:hAnsi="Times New Roman" w:cs="Times New Roman"/>
          <w:color w:val="000000" w:themeColor="text1"/>
          <w:rPrChange w:id="11046" w:author="Ruijie Xu" w:date="2022-03-10T12:31:00Z">
            <w:rPr>
              <w:ins w:id="11047" w:author="Ruijie Xu" w:date="2022-01-30T13:10:00Z"/>
              <w:del w:id="11048" w:author="Liliana Salvador" w:date="2022-02-26T21:23:00Z"/>
              <w:color w:val="000000" w:themeColor="text1"/>
            </w:rPr>
          </w:rPrChange>
        </w:rPr>
      </w:pPr>
      <w:ins w:id="11049" w:author="Ruijie Xu" w:date="2022-02-02T13:55:00Z">
        <w:r w:rsidRPr="002B42A7">
          <w:rPr>
            <w:rFonts w:ascii="Times New Roman" w:hAnsi="Times New Roman" w:cs="Times New Roman"/>
            <w:color w:val="000000" w:themeColor="text1"/>
            <w:rPrChange w:id="11050" w:author="Ruijie Xu" w:date="2022-03-10T12:31:00Z">
              <w:rPr>
                <w:color w:val="000000" w:themeColor="text1"/>
              </w:rPr>
            </w:rPrChange>
          </w:rPr>
          <w:t>In addition</w:t>
        </w:r>
      </w:ins>
      <w:ins w:id="11051" w:author="Ruijie Xu" w:date="2022-01-30T13:06:00Z">
        <w:r w:rsidR="00027FC0" w:rsidRPr="002B42A7">
          <w:rPr>
            <w:rFonts w:ascii="Times New Roman" w:hAnsi="Times New Roman" w:cs="Times New Roman"/>
            <w:color w:val="000000" w:themeColor="text1"/>
            <w:rPrChange w:id="11052" w:author="Ruijie Xu" w:date="2022-03-10T12:31:00Z">
              <w:rPr>
                <w:color w:val="000000" w:themeColor="text1"/>
              </w:rPr>
            </w:rPrChange>
          </w:rPr>
          <w:t xml:space="preserve"> </w:t>
        </w:r>
      </w:ins>
      <w:ins w:id="11053" w:author="Liliana Salvador" w:date="2022-02-26T21:17:00Z">
        <w:r w:rsidR="006A5920" w:rsidRPr="002B42A7">
          <w:rPr>
            <w:rFonts w:ascii="Times New Roman" w:hAnsi="Times New Roman" w:cs="Times New Roman"/>
            <w:color w:val="000000" w:themeColor="text1"/>
            <w:rPrChange w:id="11054" w:author="Ruijie Xu" w:date="2022-03-10T12:31:00Z">
              <w:rPr>
                <w:color w:val="000000" w:themeColor="text1"/>
              </w:rPr>
            </w:rPrChange>
          </w:rPr>
          <w:t xml:space="preserve">to </w:t>
        </w:r>
      </w:ins>
      <w:ins w:id="11055" w:author="Ruijie Xu" w:date="2022-01-30T13:06:00Z">
        <w:r w:rsidR="00027FC0" w:rsidRPr="002B42A7">
          <w:rPr>
            <w:rFonts w:ascii="Times New Roman" w:hAnsi="Times New Roman" w:cs="Times New Roman"/>
            <w:color w:val="000000" w:themeColor="text1"/>
            <w:rPrChange w:id="11056" w:author="Ruijie Xu" w:date="2022-03-10T12:31:00Z">
              <w:rPr>
                <w:color w:val="000000" w:themeColor="text1"/>
              </w:rPr>
            </w:rPrChange>
          </w:rPr>
          <w:t>the differences in microbial profiles classified by different software</w:t>
        </w:r>
      </w:ins>
      <w:ins w:id="11057" w:author="Ruijie Xu" w:date="2022-02-02T13:55:00Z">
        <w:r w:rsidRPr="002B42A7">
          <w:rPr>
            <w:rFonts w:ascii="Times New Roman" w:hAnsi="Times New Roman" w:cs="Times New Roman"/>
            <w:color w:val="000000" w:themeColor="text1"/>
            <w:rPrChange w:id="11058" w:author="Ruijie Xu" w:date="2022-03-10T12:31:00Z">
              <w:rPr>
                <w:color w:val="000000" w:themeColor="text1"/>
              </w:rPr>
            </w:rPrChange>
          </w:rPr>
          <w:t>, t</w:t>
        </w:r>
      </w:ins>
      <w:ins w:id="11059" w:author="Ruijie Xu" w:date="2022-01-30T12:10:00Z">
        <w:r w:rsidR="0084123C" w:rsidRPr="002B42A7">
          <w:rPr>
            <w:rFonts w:ascii="Times New Roman" w:hAnsi="Times New Roman" w:cs="Times New Roman"/>
            <w:color w:val="000000" w:themeColor="text1"/>
            <w:rPrChange w:id="11060" w:author="Ruijie Xu" w:date="2022-03-10T12:31:00Z">
              <w:rPr>
                <w:color w:val="000000" w:themeColor="text1"/>
              </w:rPr>
            </w:rPrChange>
          </w:rPr>
          <w:t>he differences across the r</w:t>
        </w:r>
      </w:ins>
      <w:ins w:id="11061" w:author="Ruijie Xu" w:date="2022-01-30T12:09:00Z">
        <w:r w:rsidR="0084123C" w:rsidRPr="002B42A7">
          <w:rPr>
            <w:rFonts w:ascii="Times New Roman" w:hAnsi="Times New Roman" w:cs="Times New Roman"/>
            <w:color w:val="000000" w:themeColor="text1"/>
            <w:rPrChange w:id="11062" w:author="Ruijie Xu" w:date="2022-03-10T12:31:00Z">
              <w:rPr>
                <w:color w:val="000000" w:themeColor="text1"/>
              </w:rPr>
            </w:rPrChange>
          </w:rPr>
          <w:t xml:space="preserve">ichness of each samples’ microbial community </w:t>
        </w:r>
      </w:ins>
      <w:ins w:id="11063" w:author="Ruijie Xu" w:date="2022-01-30T12:10:00Z">
        <w:r w:rsidR="0084123C" w:rsidRPr="002B42A7">
          <w:rPr>
            <w:rFonts w:ascii="Times New Roman" w:hAnsi="Times New Roman" w:cs="Times New Roman"/>
            <w:color w:val="000000" w:themeColor="text1"/>
            <w:rPrChange w:id="11064" w:author="Ruijie Xu" w:date="2022-03-10T12:31:00Z">
              <w:rPr>
                <w:color w:val="000000" w:themeColor="text1"/>
              </w:rPr>
            </w:rPrChange>
          </w:rPr>
          <w:t xml:space="preserve">were </w:t>
        </w:r>
      </w:ins>
      <w:ins w:id="11065" w:author="Ruijie Xu" w:date="2022-01-30T12:11:00Z">
        <w:r w:rsidR="008E7151" w:rsidRPr="002B42A7">
          <w:rPr>
            <w:rFonts w:ascii="Times New Roman" w:hAnsi="Times New Roman" w:cs="Times New Roman"/>
            <w:color w:val="000000" w:themeColor="text1"/>
            <w:rPrChange w:id="11066" w:author="Ruijie Xu" w:date="2022-03-10T12:31:00Z">
              <w:rPr>
                <w:color w:val="000000" w:themeColor="text1"/>
              </w:rPr>
            </w:rPrChange>
          </w:rPr>
          <w:t xml:space="preserve">significant in </w:t>
        </w:r>
      </w:ins>
      <w:ins w:id="11067" w:author="Ruijie Xu" w:date="2022-01-30T14:31:00Z">
        <w:r w:rsidR="00A97576" w:rsidRPr="002B42A7">
          <w:rPr>
            <w:rFonts w:ascii="Times New Roman" w:hAnsi="Times New Roman" w:cs="Times New Roman"/>
            <w:color w:val="000000" w:themeColor="text1"/>
            <w:rPrChange w:id="11068" w:author="Ruijie Xu" w:date="2022-03-10T12:31:00Z">
              <w:rPr>
                <w:color w:val="000000" w:themeColor="text1"/>
              </w:rPr>
            </w:rPrChange>
          </w:rPr>
          <w:t xml:space="preserve">the </w:t>
        </w:r>
      </w:ins>
      <w:ins w:id="11069" w:author="Ruijie Xu" w:date="2022-01-30T12:11:00Z">
        <w:r w:rsidR="008E7151" w:rsidRPr="002B42A7">
          <w:rPr>
            <w:rFonts w:ascii="Times New Roman" w:hAnsi="Times New Roman" w:cs="Times New Roman"/>
            <w:color w:val="000000" w:themeColor="text1"/>
            <w:rPrChange w:id="11070" w:author="Ruijie Xu" w:date="2022-03-10T12:31:00Z">
              <w:rPr>
                <w:color w:val="000000" w:themeColor="text1"/>
              </w:rPr>
            </w:rPrChange>
          </w:rPr>
          <w:t xml:space="preserve">majority of the comparisons </w:t>
        </w:r>
        <w:del w:id="11071" w:author="Liliana Salvador" w:date="2022-02-26T21:19:00Z">
          <w:r w:rsidR="008E7151" w:rsidRPr="002B42A7" w:rsidDel="006A5920">
            <w:rPr>
              <w:rFonts w:ascii="Times New Roman" w:hAnsi="Times New Roman" w:cs="Times New Roman"/>
              <w:color w:val="000000" w:themeColor="text1"/>
              <w:rPrChange w:id="11072" w:author="Ruijie Xu" w:date="2022-03-10T12:31:00Z">
                <w:rPr>
                  <w:color w:val="000000" w:themeColor="text1"/>
                </w:rPr>
              </w:rPrChange>
            </w:rPr>
            <w:delText>between</w:delText>
          </w:r>
        </w:del>
      </w:ins>
      <w:ins w:id="11073" w:author="Liliana Salvador" w:date="2022-02-26T21:20:00Z">
        <w:r w:rsidR="006A5920" w:rsidRPr="002B42A7">
          <w:rPr>
            <w:rFonts w:ascii="Times New Roman" w:hAnsi="Times New Roman" w:cs="Times New Roman"/>
            <w:color w:val="000000" w:themeColor="text1"/>
            <w:rPrChange w:id="11074" w:author="Ruijie Xu" w:date="2022-03-10T12:31:00Z">
              <w:rPr>
                <w:color w:val="000000" w:themeColor="text1"/>
              </w:rPr>
            </w:rPrChange>
          </w:rPr>
          <w:t>across</w:t>
        </w:r>
      </w:ins>
      <w:ins w:id="11075" w:author="Ruijie Xu" w:date="2022-01-30T12:11:00Z">
        <w:r w:rsidR="008E7151" w:rsidRPr="002B42A7">
          <w:rPr>
            <w:rFonts w:ascii="Times New Roman" w:hAnsi="Times New Roman" w:cs="Times New Roman"/>
            <w:color w:val="000000" w:themeColor="text1"/>
            <w:rPrChange w:id="11076" w:author="Ruijie Xu" w:date="2022-03-10T12:31:00Z">
              <w:rPr>
                <w:color w:val="000000" w:themeColor="text1"/>
              </w:rPr>
            </w:rPrChange>
          </w:rPr>
          <w:t xml:space="preserve"> software. Most </w:t>
        </w:r>
      </w:ins>
      <w:ins w:id="11077" w:author="Ruijie Xu" w:date="2022-01-30T14:31:00Z">
        <w:r w:rsidR="00A97576" w:rsidRPr="002B42A7">
          <w:rPr>
            <w:rFonts w:ascii="Times New Roman" w:hAnsi="Times New Roman" w:cs="Times New Roman"/>
            <w:color w:val="000000" w:themeColor="text1"/>
            <w:rPrChange w:id="11078" w:author="Ruijie Xu" w:date="2022-03-10T12:31:00Z">
              <w:rPr>
                <w:color w:val="000000" w:themeColor="text1"/>
              </w:rPr>
            </w:rPrChange>
          </w:rPr>
          <w:t>of the</w:t>
        </w:r>
      </w:ins>
      <w:ins w:id="11079" w:author="Liliana Salvador" w:date="2022-02-26T21:20:00Z">
        <w:r w:rsidR="00B00FC0" w:rsidRPr="002B42A7">
          <w:rPr>
            <w:rFonts w:ascii="Times New Roman" w:hAnsi="Times New Roman" w:cs="Times New Roman"/>
            <w:color w:val="000000" w:themeColor="text1"/>
            <w:rPrChange w:id="11080" w:author="Ruijie Xu" w:date="2022-03-10T12:31:00Z">
              <w:rPr>
                <w:color w:val="000000" w:themeColor="text1"/>
              </w:rPr>
            </w:rPrChange>
          </w:rPr>
          <w:t xml:space="preserve">se </w:t>
        </w:r>
      </w:ins>
      <w:ins w:id="11081" w:author="Ruijie Xu" w:date="2022-01-30T14:31:00Z">
        <w:del w:id="11082" w:author="Liliana Salvador" w:date="2022-02-26T21:20:00Z">
          <w:r w:rsidR="00A97576" w:rsidRPr="002B42A7" w:rsidDel="00B00FC0">
            <w:rPr>
              <w:rFonts w:ascii="Times New Roman" w:hAnsi="Times New Roman" w:cs="Times New Roman"/>
              <w:color w:val="000000" w:themeColor="text1"/>
              <w:rPrChange w:id="11083" w:author="Ruijie Xu" w:date="2022-03-10T12:31:00Z">
                <w:rPr>
                  <w:color w:val="000000" w:themeColor="text1"/>
                </w:rPr>
              </w:rPrChange>
            </w:rPr>
            <w:delText xml:space="preserve"> </w:delText>
          </w:r>
        </w:del>
      </w:ins>
      <w:ins w:id="11084" w:author="Ruijie Xu" w:date="2022-01-30T12:11:00Z">
        <w:del w:id="11085" w:author="Liliana Salvador" w:date="2022-02-26T21:20:00Z">
          <w:r w:rsidR="008E7151" w:rsidRPr="002B42A7" w:rsidDel="00B00FC0">
            <w:rPr>
              <w:rFonts w:ascii="Times New Roman" w:hAnsi="Times New Roman" w:cs="Times New Roman"/>
              <w:color w:val="000000" w:themeColor="text1"/>
              <w:rPrChange w:id="11086" w:author="Ruijie Xu" w:date="2022-03-10T12:31:00Z">
                <w:rPr>
                  <w:color w:val="000000" w:themeColor="text1"/>
                </w:rPr>
              </w:rPrChange>
            </w:rPr>
            <w:delText>significant</w:delText>
          </w:r>
        </w:del>
      </w:ins>
      <w:ins w:id="11087" w:author="Ruijie Xu" w:date="2022-02-02T13:56:00Z">
        <w:del w:id="11088" w:author="Liliana Salvador" w:date="2022-02-26T21:20:00Z">
          <w:r w:rsidRPr="002B42A7" w:rsidDel="00B00FC0">
            <w:rPr>
              <w:rFonts w:ascii="Times New Roman" w:hAnsi="Times New Roman" w:cs="Times New Roman"/>
              <w:color w:val="000000" w:themeColor="text1"/>
              <w:rPrChange w:id="11089" w:author="Ruijie Xu" w:date="2022-03-10T12:31:00Z">
                <w:rPr>
                  <w:color w:val="000000" w:themeColor="text1"/>
                </w:rPr>
              </w:rPrChange>
            </w:rPr>
            <w:delText>ly</w:delText>
          </w:r>
        </w:del>
      </w:ins>
      <w:ins w:id="11090" w:author="Ruijie Xu" w:date="2022-01-30T12:11:00Z">
        <w:del w:id="11091" w:author="Liliana Salvador" w:date="2022-02-26T21:20:00Z">
          <w:r w:rsidR="008E7151" w:rsidRPr="002B42A7" w:rsidDel="00B00FC0">
            <w:rPr>
              <w:rFonts w:ascii="Times New Roman" w:hAnsi="Times New Roman" w:cs="Times New Roman"/>
              <w:color w:val="000000" w:themeColor="text1"/>
              <w:rPrChange w:id="11092" w:author="Ruijie Xu" w:date="2022-03-10T12:31:00Z">
                <w:rPr>
                  <w:color w:val="000000" w:themeColor="text1"/>
                </w:rPr>
              </w:rPrChange>
            </w:rPr>
            <w:delText xml:space="preserve"> </w:delText>
          </w:r>
        </w:del>
      </w:ins>
      <w:ins w:id="11093" w:author="Ruijie Xu" w:date="2022-01-30T12:12:00Z">
        <w:del w:id="11094" w:author="Liliana Salvador" w:date="2022-02-26T21:20:00Z">
          <w:r w:rsidR="008E7151" w:rsidRPr="002B42A7" w:rsidDel="00B00FC0">
            <w:rPr>
              <w:rFonts w:ascii="Times New Roman" w:hAnsi="Times New Roman" w:cs="Times New Roman"/>
              <w:color w:val="000000" w:themeColor="text1"/>
              <w:rPrChange w:id="11095" w:author="Ruijie Xu" w:date="2022-03-10T12:31:00Z">
                <w:rPr>
                  <w:color w:val="000000" w:themeColor="text1"/>
                </w:rPr>
              </w:rPrChange>
            </w:rPr>
            <w:delText>differen</w:delText>
          </w:r>
        </w:del>
      </w:ins>
      <w:ins w:id="11096" w:author="Ruijie Xu" w:date="2022-01-30T14:31:00Z">
        <w:del w:id="11097" w:author="Liliana Salvador" w:date="2022-02-26T21:20:00Z">
          <w:r w:rsidR="00A97576" w:rsidRPr="002B42A7" w:rsidDel="00B00FC0">
            <w:rPr>
              <w:rFonts w:ascii="Times New Roman" w:hAnsi="Times New Roman" w:cs="Times New Roman"/>
              <w:color w:val="000000" w:themeColor="text1"/>
              <w:rPrChange w:id="11098" w:author="Ruijie Xu" w:date="2022-03-10T12:31:00Z">
                <w:rPr>
                  <w:color w:val="000000" w:themeColor="text1"/>
                </w:rPr>
              </w:rPrChange>
            </w:rPr>
            <w:delText xml:space="preserve">t comparisons </w:delText>
          </w:r>
        </w:del>
      </w:ins>
      <w:ins w:id="11099" w:author="Ruijie Xu" w:date="2022-01-30T12:12:00Z">
        <w:r w:rsidR="008E7151" w:rsidRPr="002B42A7">
          <w:rPr>
            <w:rFonts w:ascii="Times New Roman" w:hAnsi="Times New Roman" w:cs="Times New Roman"/>
            <w:color w:val="000000" w:themeColor="text1"/>
            <w:rPrChange w:id="11100" w:author="Ruijie Xu" w:date="2022-03-10T12:31:00Z">
              <w:rPr>
                <w:color w:val="000000" w:themeColor="text1"/>
              </w:rPr>
            </w:rPrChange>
          </w:rPr>
          <w:t xml:space="preserve">were found between the classifications of Kraken2, Metaphlan3, </w:t>
        </w:r>
      </w:ins>
      <w:ins w:id="11101" w:author="Ruijie Xu" w:date="2022-01-30T12:13:00Z">
        <w:r w:rsidR="008E7151" w:rsidRPr="002B42A7">
          <w:rPr>
            <w:rFonts w:ascii="Times New Roman" w:hAnsi="Times New Roman" w:cs="Times New Roman"/>
            <w:color w:val="000000" w:themeColor="text1"/>
            <w:rPrChange w:id="11102" w:author="Ruijie Xu" w:date="2022-03-10T12:31:00Z">
              <w:rPr>
                <w:color w:val="000000" w:themeColor="text1"/>
              </w:rPr>
            </w:rPrChange>
          </w:rPr>
          <w:t xml:space="preserve">Centrifuge, and Kaiju with </w:t>
        </w:r>
      </w:ins>
      <w:ins w:id="11103" w:author="Ruijie Xu" w:date="2022-01-30T14:32:00Z">
        <w:r w:rsidR="00A97576" w:rsidRPr="002B42A7">
          <w:rPr>
            <w:rFonts w:ascii="Times New Roman" w:hAnsi="Times New Roman" w:cs="Times New Roman"/>
            <w:color w:val="000000" w:themeColor="text1"/>
            <w:rPrChange w:id="11104" w:author="Ruijie Xu" w:date="2022-03-10T12:31:00Z">
              <w:rPr>
                <w:color w:val="000000" w:themeColor="text1"/>
              </w:rPr>
            </w:rPrChange>
          </w:rPr>
          <w:t>other</w:t>
        </w:r>
      </w:ins>
      <w:ins w:id="11105" w:author="Ruijie Xu" w:date="2022-01-30T12:16:00Z">
        <w:r w:rsidR="009651E9" w:rsidRPr="002B42A7">
          <w:rPr>
            <w:rFonts w:ascii="Times New Roman" w:hAnsi="Times New Roman" w:cs="Times New Roman"/>
            <w:color w:val="000000" w:themeColor="text1"/>
            <w:rPrChange w:id="11106" w:author="Ruijie Xu" w:date="2022-03-10T12:31:00Z">
              <w:rPr>
                <w:color w:val="000000" w:themeColor="text1"/>
              </w:rPr>
            </w:rPrChange>
          </w:rPr>
          <w:t xml:space="preserve"> </w:t>
        </w:r>
      </w:ins>
      <w:ins w:id="11107" w:author="Ruijie Xu" w:date="2022-01-30T12:13:00Z">
        <w:r w:rsidR="008E7151" w:rsidRPr="002B42A7">
          <w:rPr>
            <w:rFonts w:ascii="Times New Roman" w:hAnsi="Times New Roman" w:cs="Times New Roman"/>
            <w:color w:val="000000" w:themeColor="text1"/>
            <w:rPrChange w:id="11108" w:author="Ruijie Xu" w:date="2022-03-10T12:31:00Z">
              <w:rPr>
                <w:color w:val="000000" w:themeColor="text1"/>
              </w:rPr>
            </w:rPrChange>
          </w:rPr>
          <w:t xml:space="preserve">software. </w:t>
        </w:r>
      </w:ins>
      <w:ins w:id="11109" w:author="Ruijie Xu" w:date="2022-02-11T09:37:00Z">
        <w:r w:rsidR="00F92B48" w:rsidRPr="002B42A7">
          <w:rPr>
            <w:rFonts w:ascii="Times New Roman" w:hAnsi="Times New Roman" w:cs="Times New Roman"/>
            <w:color w:val="000000" w:themeColor="text1"/>
            <w:rPrChange w:id="11110" w:author="Ruijie Xu" w:date="2022-03-10T12:31:00Z">
              <w:rPr>
                <w:color w:val="000000" w:themeColor="text1"/>
              </w:rPr>
            </w:rPrChange>
          </w:rPr>
          <w:t xml:space="preserve">However, </w:t>
        </w:r>
      </w:ins>
      <w:ins w:id="11111" w:author="Ruijie Xu" w:date="2022-02-27T13:04:00Z">
        <w:r w:rsidR="00A41E9F" w:rsidRPr="002B42A7">
          <w:rPr>
            <w:rFonts w:ascii="Times New Roman" w:hAnsi="Times New Roman" w:cs="Times New Roman"/>
            <w:color w:val="000000" w:themeColor="text1"/>
            <w:rPrChange w:id="11112" w:author="Ruijie Xu" w:date="2022-03-10T12:31:00Z">
              <w:rPr>
                <w:color w:val="000000" w:themeColor="text1"/>
              </w:rPr>
            </w:rPrChange>
          </w:rPr>
          <w:t>when richness w</w:t>
        </w:r>
        <w:del w:id="11113" w:author="Liliana Salvador" w:date="2022-03-08T20:30:00Z">
          <w:r w:rsidR="00A41E9F" w:rsidRPr="002B42A7" w:rsidDel="00282502">
            <w:rPr>
              <w:rFonts w:ascii="Times New Roman" w:hAnsi="Times New Roman" w:cs="Times New Roman"/>
              <w:color w:val="000000" w:themeColor="text1"/>
              <w:rPrChange w:id="11114" w:author="Ruijie Xu" w:date="2022-03-10T12:31:00Z">
                <w:rPr>
                  <w:color w:val="000000" w:themeColor="text1"/>
                </w:rPr>
              </w:rPrChange>
            </w:rPr>
            <w:delText>ere</w:delText>
          </w:r>
        </w:del>
      </w:ins>
      <w:ins w:id="11115" w:author="Liliana Salvador" w:date="2022-03-08T20:30:00Z">
        <w:r w:rsidR="00282502" w:rsidRPr="002B42A7">
          <w:rPr>
            <w:rFonts w:ascii="Times New Roman" w:hAnsi="Times New Roman" w:cs="Times New Roman"/>
            <w:color w:val="000000" w:themeColor="text1"/>
            <w:rPrChange w:id="11116" w:author="Ruijie Xu" w:date="2022-03-10T12:31:00Z">
              <w:rPr>
                <w:color w:val="000000" w:themeColor="text1"/>
              </w:rPr>
            </w:rPrChange>
          </w:rPr>
          <w:t>as</w:t>
        </w:r>
      </w:ins>
      <w:ins w:id="11117" w:author="Ruijie Xu" w:date="2022-02-27T13:04:00Z">
        <w:r w:rsidR="00A41E9F" w:rsidRPr="002B42A7">
          <w:rPr>
            <w:rFonts w:ascii="Times New Roman" w:hAnsi="Times New Roman" w:cs="Times New Roman"/>
            <w:color w:val="000000" w:themeColor="text1"/>
            <w:rPrChange w:id="11118" w:author="Ruijie Xu" w:date="2022-03-10T12:31:00Z">
              <w:rPr>
                <w:color w:val="000000" w:themeColor="text1"/>
              </w:rPr>
            </w:rPrChange>
          </w:rPr>
          <w:t xml:space="preserve"> measured with </w:t>
        </w:r>
      </w:ins>
      <w:ins w:id="11119" w:author="Ruijie Xu" w:date="2022-02-11T09:37:00Z">
        <w:del w:id="11120" w:author="Liliana Salvador" w:date="2022-02-26T21:23:00Z">
          <w:r w:rsidR="00F92B48" w:rsidRPr="002B42A7" w:rsidDel="00B00FC0">
            <w:rPr>
              <w:rFonts w:ascii="Times New Roman" w:hAnsi="Times New Roman" w:cs="Times New Roman"/>
              <w:color w:val="000000" w:themeColor="text1"/>
              <w:rPrChange w:id="11121" w:author="Ruijie Xu" w:date="2022-03-10T12:31:00Z">
                <w:rPr>
                  <w:color w:val="000000" w:themeColor="text1"/>
                </w:rPr>
              </w:rPrChange>
            </w:rPr>
            <w:delText>when the abundance of each species w</w:delText>
          </w:r>
        </w:del>
        <w:del w:id="11122" w:author="Liliana Salvador" w:date="2022-02-26T21:21:00Z">
          <w:r w:rsidR="00F92B48" w:rsidRPr="002B42A7" w:rsidDel="00B00FC0">
            <w:rPr>
              <w:rFonts w:ascii="Times New Roman" w:hAnsi="Times New Roman" w:cs="Times New Roman"/>
              <w:color w:val="000000" w:themeColor="text1"/>
              <w:rPrChange w:id="11123" w:author="Ruijie Xu" w:date="2022-03-10T12:31:00Z">
                <w:rPr>
                  <w:color w:val="000000" w:themeColor="text1"/>
                </w:rPr>
              </w:rPrChange>
            </w:rPr>
            <w:delText>ere</w:delText>
          </w:r>
        </w:del>
        <w:del w:id="11124" w:author="Liliana Salvador" w:date="2022-02-26T21:23:00Z">
          <w:r w:rsidR="00F92B48" w:rsidRPr="002B42A7" w:rsidDel="00B00FC0">
            <w:rPr>
              <w:rFonts w:ascii="Times New Roman" w:hAnsi="Times New Roman" w:cs="Times New Roman"/>
              <w:color w:val="000000" w:themeColor="text1"/>
              <w:rPrChange w:id="11125" w:author="Ruijie Xu" w:date="2022-03-10T12:31:00Z">
                <w:rPr>
                  <w:color w:val="000000" w:themeColor="text1"/>
                </w:rPr>
              </w:rPrChange>
            </w:rPr>
            <w:delText xml:space="preserve"> added into the characterization</w:delText>
          </w:r>
        </w:del>
      </w:ins>
      <w:ins w:id="11126" w:author="Ruijie Xu" w:date="2022-02-11T09:38:00Z">
        <w:del w:id="11127" w:author="Liliana Salvador" w:date="2022-02-26T21:23:00Z">
          <w:r w:rsidR="00F92B48" w:rsidRPr="002B42A7" w:rsidDel="00B00FC0">
            <w:rPr>
              <w:rFonts w:ascii="Times New Roman" w:hAnsi="Times New Roman" w:cs="Times New Roman"/>
              <w:color w:val="000000" w:themeColor="text1"/>
              <w:rPrChange w:id="11128" w:author="Ruijie Xu" w:date="2022-03-10T12:31:00Z">
                <w:rPr>
                  <w:color w:val="000000" w:themeColor="text1"/>
                </w:rPr>
              </w:rPrChange>
            </w:rPr>
            <w:delText xml:space="preserve"> of the </w:delText>
          </w:r>
        </w:del>
      </w:ins>
      <w:ins w:id="11129" w:author="Ruijie Xu" w:date="2022-02-11T09:39:00Z">
        <w:del w:id="11130" w:author="Liliana Salvador" w:date="2022-02-26T21:23:00Z">
          <w:r w:rsidR="00DE165C" w:rsidRPr="002B42A7" w:rsidDel="00B00FC0">
            <w:rPr>
              <w:rFonts w:ascii="Times New Roman" w:hAnsi="Times New Roman" w:cs="Times New Roman"/>
              <w:color w:val="000000" w:themeColor="text1"/>
              <w:rPrChange w:id="11131" w:author="Ruijie Xu" w:date="2022-03-10T12:31:00Z">
                <w:rPr>
                  <w:color w:val="000000" w:themeColor="text1"/>
                </w:rPr>
              </w:rPrChange>
            </w:rPr>
            <w:delText>communities</w:delText>
          </w:r>
        </w:del>
      </w:ins>
      <w:ins w:id="11132" w:author="Ruijie Xu" w:date="2022-01-30T12:23:00Z">
        <w:del w:id="11133" w:author="Liliana Salvador" w:date="2022-02-26T21:23:00Z">
          <w:r w:rsidR="00650528" w:rsidRPr="002B42A7" w:rsidDel="00B00FC0">
            <w:rPr>
              <w:rFonts w:ascii="Times New Roman" w:hAnsi="Times New Roman" w:cs="Times New Roman"/>
              <w:color w:val="000000" w:themeColor="text1"/>
              <w:rPrChange w:id="11134" w:author="Ruijie Xu" w:date="2022-03-10T12:31:00Z">
                <w:rPr>
                  <w:color w:val="000000" w:themeColor="text1"/>
                </w:rPr>
              </w:rPrChange>
            </w:rPr>
            <w:delText>,</w:delText>
          </w:r>
        </w:del>
      </w:ins>
      <w:ins w:id="11135" w:author="Ruijie Xu" w:date="2022-02-11T09:38:00Z">
        <w:del w:id="11136" w:author="Liliana Salvador" w:date="2022-02-26T21:23:00Z">
          <w:r w:rsidR="00F92B48" w:rsidRPr="002B42A7" w:rsidDel="00B00FC0">
            <w:rPr>
              <w:rFonts w:ascii="Times New Roman" w:hAnsi="Times New Roman" w:cs="Times New Roman"/>
              <w:color w:val="000000" w:themeColor="text1"/>
              <w:rPrChange w:id="11137" w:author="Ruijie Xu" w:date="2022-03-10T12:31:00Z">
                <w:rPr>
                  <w:color w:val="000000" w:themeColor="text1"/>
                </w:rPr>
              </w:rPrChange>
            </w:rPr>
            <w:delText xml:space="preserve"> </w:delText>
          </w:r>
        </w:del>
        <w:del w:id="11138" w:author="Liliana Salvador" w:date="2022-02-26T21:22:00Z">
          <w:r w:rsidR="00F92B48" w:rsidRPr="002B42A7" w:rsidDel="00B00FC0">
            <w:rPr>
              <w:rFonts w:ascii="Times New Roman" w:hAnsi="Times New Roman" w:cs="Times New Roman"/>
              <w:color w:val="000000" w:themeColor="text1"/>
              <w:rPrChange w:id="11139" w:author="Ruijie Xu" w:date="2022-03-10T12:31:00Z">
                <w:rPr>
                  <w:color w:val="000000" w:themeColor="text1"/>
                </w:rPr>
              </w:rPrChange>
            </w:rPr>
            <w:delText xml:space="preserve">the </w:delText>
          </w:r>
        </w:del>
      </w:ins>
      <w:ins w:id="11140" w:author="Liliana Salvador" w:date="2022-02-26T21:22:00Z">
        <w:r w:rsidR="00B00FC0" w:rsidRPr="002B42A7">
          <w:rPr>
            <w:rFonts w:ascii="Times New Roman" w:hAnsi="Times New Roman" w:cs="Times New Roman"/>
            <w:color w:val="000000" w:themeColor="text1"/>
            <w:rPrChange w:id="11141" w:author="Ruijie Xu" w:date="2022-03-10T12:31:00Z">
              <w:rPr>
                <w:color w:val="000000" w:themeColor="text1"/>
              </w:rPr>
            </w:rPrChange>
          </w:rPr>
          <w:t>s</w:t>
        </w:r>
      </w:ins>
      <w:ins w:id="11142" w:author="Ruijie Xu" w:date="2022-02-27T13:04:00Z">
        <w:r w:rsidR="00A41E9F" w:rsidRPr="002B42A7">
          <w:rPr>
            <w:rFonts w:ascii="Times New Roman" w:hAnsi="Times New Roman" w:cs="Times New Roman"/>
            <w:color w:val="000000" w:themeColor="text1"/>
            <w:rPrChange w:id="11143" w:author="Ruijie Xu" w:date="2022-03-10T12:31:00Z">
              <w:rPr>
                <w:color w:val="000000" w:themeColor="text1"/>
              </w:rPr>
            </w:rPrChange>
          </w:rPr>
          <w:t>pecies</w:t>
        </w:r>
      </w:ins>
      <w:ins w:id="11144" w:author="Liliana Salvador" w:date="2022-02-26T21:22:00Z">
        <w:del w:id="11145" w:author="Ruijie Xu" w:date="2022-02-27T13:04:00Z">
          <w:r w:rsidR="00B00FC0" w:rsidRPr="002B42A7" w:rsidDel="00A41E9F">
            <w:rPr>
              <w:rFonts w:ascii="Times New Roman" w:hAnsi="Times New Roman" w:cs="Times New Roman"/>
              <w:color w:val="000000" w:themeColor="text1"/>
              <w:rPrChange w:id="11146"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1147" w:author="Ruijie Xu" w:date="2022-03-10T12:31:00Z">
              <w:rPr>
                <w:color w:val="000000" w:themeColor="text1"/>
              </w:rPr>
            </w:rPrChange>
          </w:rPr>
          <w:t xml:space="preserve"> </w:t>
        </w:r>
      </w:ins>
      <w:ins w:id="11148" w:author="Liliana Salvador" w:date="2022-02-26T21:23:00Z">
        <w:r w:rsidR="00B00FC0" w:rsidRPr="002B42A7">
          <w:rPr>
            <w:rFonts w:ascii="Times New Roman" w:hAnsi="Times New Roman" w:cs="Times New Roman"/>
            <w:color w:val="000000" w:themeColor="text1"/>
            <w:rPrChange w:id="11149" w:author="Ruijie Xu" w:date="2022-03-10T12:31:00Z">
              <w:rPr>
                <w:color w:val="000000" w:themeColor="text1"/>
              </w:rPr>
            </w:rPrChange>
          </w:rPr>
          <w:t>abundance</w:t>
        </w:r>
        <w:del w:id="11150" w:author="Ruijie Xu" w:date="2022-02-27T13:04:00Z">
          <w:r w:rsidR="00B00FC0" w:rsidRPr="002B42A7" w:rsidDel="00A41E9F">
            <w:rPr>
              <w:rFonts w:ascii="Times New Roman" w:hAnsi="Times New Roman" w:cs="Times New Roman"/>
              <w:color w:val="000000" w:themeColor="text1"/>
              <w:rPrChange w:id="11151" w:author="Ruijie Xu" w:date="2022-03-10T12:31:00Z">
                <w:rPr>
                  <w:color w:val="000000" w:themeColor="text1"/>
                </w:rPr>
              </w:rPrChange>
            </w:rPr>
            <w:delText xml:space="preserve"> </w:delText>
          </w:r>
        </w:del>
      </w:ins>
      <w:ins w:id="11152" w:author="Ruijie Xu" w:date="2022-01-30T12:23:00Z">
        <w:r w:rsidR="00650528" w:rsidRPr="002B42A7">
          <w:rPr>
            <w:rFonts w:ascii="Times New Roman" w:hAnsi="Times New Roman" w:cs="Times New Roman"/>
            <w:color w:val="000000" w:themeColor="text1"/>
            <w:rPrChange w:id="11153" w:author="Ruijie Xu" w:date="2022-03-10T12:31:00Z">
              <w:rPr>
                <w:color w:val="000000" w:themeColor="text1"/>
              </w:rPr>
            </w:rPrChange>
          </w:rPr>
          <w:t xml:space="preserve"> </w:t>
        </w:r>
      </w:ins>
      <w:ins w:id="11154" w:author="Ruijie Xu" w:date="2022-02-11T09:39:00Z">
        <w:r w:rsidR="001A1200" w:rsidRPr="002B42A7">
          <w:rPr>
            <w:rFonts w:ascii="Times New Roman" w:hAnsi="Times New Roman" w:cs="Times New Roman"/>
            <w:color w:val="000000" w:themeColor="text1"/>
            <w:rPrChange w:id="11155" w:author="Ruijie Xu" w:date="2022-03-10T12:31:00Z">
              <w:rPr>
                <w:color w:val="000000" w:themeColor="text1"/>
              </w:rPr>
            </w:rPrChange>
          </w:rPr>
          <w:t>(Simpson index)</w:t>
        </w:r>
      </w:ins>
      <w:ins w:id="11156" w:author="Ruijie Xu" w:date="2022-02-27T13:04:00Z">
        <w:r w:rsidR="00A41E9F" w:rsidRPr="002B42A7">
          <w:rPr>
            <w:rFonts w:ascii="Times New Roman" w:hAnsi="Times New Roman" w:cs="Times New Roman"/>
            <w:color w:val="000000" w:themeColor="text1"/>
            <w:rPrChange w:id="11157" w:author="Ruijie Xu" w:date="2022-03-10T12:31:00Z">
              <w:rPr>
                <w:color w:val="000000" w:themeColor="text1"/>
              </w:rPr>
            </w:rPrChange>
          </w:rPr>
          <w:t>, the characterizati</w:t>
        </w:r>
      </w:ins>
      <w:ins w:id="11158" w:author="Ruijie Xu" w:date="2022-02-27T13:05:00Z">
        <w:r w:rsidR="00A41E9F" w:rsidRPr="002B42A7">
          <w:rPr>
            <w:rFonts w:ascii="Times New Roman" w:hAnsi="Times New Roman" w:cs="Times New Roman"/>
            <w:color w:val="000000" w:themeColor="text1"/>
            <w:rPrChange w:id="11159" w:author="Ruijie Xu" w:date="2022-03-10T12:31:00Z">
              <w:rPr>
                <w:color w:val="000000" w:themeColor="text1"/>
              </w:rPr>
            </w:rPrChange>
          </w:rPr>
          <w:t>on</w:t>
        </w:r>
      </w:ins>
      <w:ins w:id="11160" w:author="Liliana Salvador" w:date="2022-03-08T20:30:00Z">
        <w:r w:rsidR="00282502" w:rsidRPr="002B42A7">
          <w:rPr>
            <w:rFonts w:ascii="Times New Roman" w:hAnsi="Times New Roman" w:cs="Times New Roman"/>
            <w:color w:val="000000" w:themeColor="text1"/>
            <w:rPrChange w:id="11161" w:author="Ruijie Xu" w:date="2022-03-10T12:31:00Z">
              <w:rPr>
                <w:color w:val="000000" w:themeColor="text1"/>
              </w:rPr>
            </w:rPrChange>
          </w:rPr>
          <w:t>s</w:t>
        </w:r>
      </w:ins>
      <w:ins w:id="11162" w:author="Ruijie Xu" w:date="2022-02-27T13:05:00Z">
        <w:r w:rsidR="00A41E9F" w:rsidRPr="002B42A7">
          <w:rPr>
            <w:rFonts w:ascii="Times New Roman" w:hAnsi="Times New Roman" w:cs="Times New Roman"/>
            <w:color w:val="000000" w:themeColor="text1"/>
            <w:rPrChange w:id="11163" w:author="Ruijie Xu" w:date="2022-03-10T12:31:00Z">
              <w:rPr>
                <w:color w:val="000000" w:themeColor="text1"/>
              </w:rPr>
            </w:rPrChange>
          </w:rPr>
          <w:t xml:space="preserve"> </w:t>
        </w:r>
      </w:ins>
      <w:ins w:id="11164" w:author="Ruijie Xu" w:date="2022-01-30T12:23:00Z">
        <w:r w:rsidR="00650528" w:rsidRPr="002B42A7">
          <w:rPr>
            <w:rFonts w:ascii="Times New Roman" w:hAnsi="Times New Roman" w:cs="Times New Roman"/>
            <w:color w:val="000000" w:themeColor="text1"/>
            <w:rPrChange w:id="11165" w:author="Ruijie Xu" w:date="2022-03-10T12:31:00Z">
              <w:rPr>
                <w:color w:val="000000" w:themeColor="text1"/>
              </w:rPr>
            </w:rPrChange>
          </w:rPr>
          <w:t xml:space="preserve">were mostly </w:t>
        </w:r>
      </w:ins>
      <w:ins w:id="11166" w:author="Ruijie Xu" w:date="2022-01-30T12:24:00Z">
        <w:r w:rsidR="00650528" w:rsidRPr="002B42A7">
          <w:rPr>
            <w:rFonts w:ascii="Times New Roman" w:hAnsi="Times New Roman" w:cs="Times New Roman"/>
            <w:color w:val="000000" w:themeColor="text1"/>
            <w:rPrChange w:id="11167" w:author="Ruijie Xu" w:date="2022-03-10T12:31:00Z">
              <w:rPr>
                <w:color w:val="000000" w:themeColor="text1"/>
              </w:rPr>
            </w:rPrChange>
          </w:rPr>
          <w:t>not affected by use of different software.</w:t>
        </w:r>
      </w:ins>
      <w:ins w:id="11168" w:author="Ruijie Xu" w:date="2022-01-30T12:25:00Z">
        <w:r w:rsidR="00257F75" w:rsidRPr="002B42A7">
          <w:rPr>
            <w:rFonts w:ascii="Times New Roman" w:hAnsi="Times New Roman" w:cs="Times New Roman"/>
            <w:color w:val="000000" w:themeColor="text1"/>
            <w:rPrChange w:id="11169"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1170" w:author="Ruijie Xu" w:date="2022-01-30T12:40:00Z"/>
          <w:rFonts w:ascii="Times New Roman" w:hAnsi="Times New Roman" w:cs="Times New Roman"/>
          <w:color w:val="000000" w:themeColor="text1"/>
          <w:rPrChange w:id="11171" w:author="Ruijie Xu" w:date="2022-03-10T12:31:00Z">
            <w:rPr>
              <w:ins w:id="11172" w:author="Ruijie Xu" w:date="2022-01-30T12:40:00Z"/>
              <w:color w:val="000000" w:themeColor="text1"/>
            </w:rPr>
          </w:rPrChange>
        </w:rPr>
      </w:pPr>
      <w:ins w:id="11173" w:author="Ruijie Xu" w:date="2022-02-02T13:58:00Z">
        <w:r w:rsidRPr="002B42A7">
          <w:rPr>
            <w:rFonts w:ascii="Times New Roman" w:hAnsi="Times New Roman" w:cs="Times New Roman"/>
            <w:color w:val="000000" w:themeColor="text1"/>
            <w:rPrChange w:id="11174" w:author="Ruijie Xu" w:date="2022-03-10T12:31:00Z">
              <w:rPr>
                <w:color w:val="000000" w:themeColor="text1"/>
              </w:rPr>
            </w:rPrChange>
          </w:rPr>
          <w:t>T</w:t>
        </w:r>
      </w:ins>
      <w:ins w:id="11175" w:author="Ruijie Xu" w:date="2022-01-30T12:25:00Z">
        <w:r w:rsidR="00257F75" w:rsidRPr="002B42A7">
          <w:rPr>
            <w:rFonts w:ascii="Times New Roman" w:hAnsi="Times New Roman" w:cs="Times New Roman"/>
            <w:color w:val="000000" w:themeColor="text1"/>
            <w:rPrChange w:id="11176" w:author="Ruijie Xu" w:date="2022-03-10T12:31:00Z">
              <w:rPr>
                <w:color w:val="000000" w:themeColor="text1"/>
              </w:rPr>
            </w:rPrChange>
          </w:rPr>
          <w:t xml:space="preserve">he </w:t>
        </w:r>
      </w:ins>
      <w:ins w:id="11177" w:author="Ruijie Xu" w:date="2022-02-02T13:56:00Z">
        <w:r w:rsidRPr="002B42A7">
          <w:rPr>
            <w:rFonts w:ascii="Times New Roman" w:hAnsi="Times New Roman" w:cs="Times New Roman"/>
            <w:color w:val="000000" w:themeColor="text1"/>
            <w:rPrChange w:id="11178" w:author="Ruijie Xu" w:date="2022-03-10T12:31:00Z">
              <w:rPr>
                <w:color w:val="000000" w:themeColor="text1"/>
              </w:rPr>
            </w:rPrChange>
          </w:rPr>
          <w:t xml:space="preserve">characterizations of </w:t>
        </w:r>
      </w:ins>
      <w:ins w:id="11179" w:author="Liliana Salvador" w:date="2022-02-26T21:23:00Z">
        <w:r w:rsidR="00B00FC0" w:rsidRPr="002B42A7">
          <w:rPr>
            <w:rFonts w:ascii="Times New Roman" w:hAnsi="Times New Roman" w:cs="Times New Roman"/>
            <w:color w:val="000000" w:themeColor="text1"/>
            <w:rPrChange w:id="11180" w:author="Ruijie Xu" w:date="2022-03-10T12:31:00Z">
              <w:rPr>
                <w:color w:val="000000" w:themeColor="text1"/>
              </w:rPr>
            </w:rPrChange>
          </w:rPr>
          <w:t xml:space="preserve">the </w:t>
        </w:r>
      </w:ins>
      <w:ins w:id="11181" w:author="Ruijie Xu" w:date="2022-01-30T12:25:00Z">
        <w:r w:rsidR="00257F75" w:rsidRPr="002B42A7">
          <w:rPr>
            <w:rFonts w:ascii="Times New Roman" w:hAnsi="Times New Roman" w:cs="Times New Roman"/>
            <w:color w:val="000000" w:themeColor="text1"/>
            <w:rPrChange w:id="11182" w:author="Ruijie Xu" w:date="2022-03-10T12:31:00Z">
              <w:rPr>
                <w:color w:val="000000" w:themeColor="text1"/>
              </w:rPr>
            </w:rPrChange>
          </w:rPr>
          <w:t>relationships betwe</w:t>
        </w:r>
      </w:ins>
      <w:ins w:id="11183" w:author="Ruijie Xu" w:date="2022-01-30T12:26:00Z">
        <w:r w:rsidR="00257F75" w:rsidRPr="002B42A7">
          <w:rPr>
            <w:rFonts w:ascii="Times New Roman" w:hAnsi="Times New Roman" w:cs="Times New Roman"/>
            <w:color w:val="000000" w:themeColor="text1"/>
            <w:rPrChange w:id="11184" w:author="Ruijie Xu" w:date="2022-03-10T12:31:00Z">
              <w:rPr>
                <w:color w:val="000000" w:themeColor="text1"/>
              </w:rPr>
            </w:rPrChange>
          </w:rPr>
          <w:t>en</w:t>
        </w:r>
      </w:ins>
      <w:ins w:id="11185" w:author="Ruijie Xu" w:date="2022-02-02T13:56:00Z">
        <w:r w:rsidRPr="002B42A7">
          <w:rPr>
            <w:rFonts w:ascii="Times New Roman" w:hAnsi="Times New Roman" w:cs="Times New Roman"/>
            <w:color w:val="000000" w:themeColor="text1"/>
            <w:rPrChange w:id="11186" w:author="Ruijie Xu" w:date="2022-03-10T12:31:00Z">
              <w:rPr>
                <w:color w:val="000000" w:themeColor="text1"/>
              </w:rPr>
            </w:rPrChange>
          </w:rPr>
          <w:t>-</w:t>
        </w:r>
      </w:ins>
      <w:ins w:id="11187" w:author="Ruijie Xu" w:date="2022-01-30T12:26:00Z">
        <w:r w:rsidR="00257F75" w:rsidRPr="002B42A7">
          <w:rPr>
            <w:rFonts w:ascii="Times New Roman" w:hAnsi="Times New Roman" w:cs="Times New Roman"/>
            <w:color w:val="000000" w:themeColor="text1"/>
            <w:rPrChange w:id="11188" w:author="Ruijie Xu" w:date="2022-03-10T12:31:00Z">
              <w:rPr>
                <w:color w:val="000000" w:themeColor="text1"/>
              </w:rPr>
            </w:rPrChange>
          </w:rPr>
          <w:t xml:space="preserve">samples </w:t>
        </w:r>
      </w:ins>
      <w:ins w:id="11189" w:author="Ruijie Xu" w:date="2022-02-02T13:56:00Z">
        <w:r w:rsidRPr="002B42A7">
          <w:rPr>
            <w:rFonts w:ascii="Times New Roman" w:hAnsi="Times New Roman" w:cs="Times New Roman"/>
            <w:color w:val="000000" w:themeColor="text1"/>
            <w:rPrChange w:id="11190" w:author="Ruijie Xu" w:date="2022-03-10T12:31:00Z">
              <w:rPr>
                <w:color w:val="000000" w:themeColor="text1"/>
              </w:rPr>
            </w:rPrChange>
          </w:rPr>
          <w:t>were diverge</w:t>
        </w:r>
      </w:ins>
      <w:ins w:id="11191" w:author="Liliana Salvador" w:date="2022-02-26T21:23:00Z">
        <w:r w:rsidR="00B00FC0" w:rsidRPr="002B42A7">
          <w:rPr>
            <w:rFonts w:ascii="Times New Roman" w:hAnsi="Times New Roman" w:cs="Times New Roman"/>
            <w:color w:val="000000" w:themeColor="text1"/>
            <w:rPrChange w:id="11192" w:author="Ruijie Xu" w:date="2022-03-10T12:31:00Z">
              <w:rPr>
                <w:color w:val="000000" w:themeColor="text1"/>
              </w:rPr>
            </w:rPrChange>
          </w:rPr>
          <w:t>nt</w:t>
        </w:r>
      </w:ins>
      <w:ins w:id="11193" w:author="Ruijie Xu" w:date="2022-02-02T13:56:00Z">
        <w:del w:id="11194" w:author="Liliana Salvador" w:date="2022-02-26T21:23:00Z">
          <w:r w:rsidRPr="002B42A7" w:rsidDel="00B00FC0">
            <w:rPr>
              <w:rFonts w:ascii="Times New Roman" w:hAnsi="Times New Roman" w:cs="Times New Roman"/>
              <w:color w:val="000000" w:themeColor="text1"/>
              <w:rPrChange w:id="11195" w:author="Ruijie Xu" w:date="2022-03-10T12:31:00Z">
                <w:rPr>
                  <w:color w:val="000000" w:themeColor="text1"/>
                </w:rPr>
              </w:rPrChange>
            </w:rPr>
            <w:delText>d</w:delText>
          </w:r>
        </w:del>
        <w:r w:rsidRPr="002B42A7">
          <w:rPr>
            <w:rFonts w:ascii="Times New Roman" w:hAnsi="Times New Roman" w:cs="Times New Roman"/>
            <w:color w:val="000000" w:themeColor="text1"/>
            <w:rPrChange w:id="11196" w:author="Ruijie Xu" w:date="2022-03-10T12:31:00Z">
              <w:rPr>
                <w:color w:val="000000" w:themeColor="text1"/>
              </w:rPr>
            </w:rPrChange>
          </w:rPr>
          <w:t xml:space="preserve"> </w:t>
        </w:r>
        <w:del w:id="11197" w:author="Liliana Salvador" w:date="2022-02-26T21:25:00Z">
          <w:r w:rsidRPr="002B42A7" w:rsidDel="00B00FC0">
            <w:rPr>
              <w:rFonts w:ascii="Times New Roman" w:hAnsi="Times New Roman" w:cs="Times New Roman"/>
              <w:color w:val="000000" w:themeColor="text1"/>
              <w:rPrChange w:id="11198" w:author="Ruijie Xu" w:date="2022-03-10T12:31:00Z">
                <w:rPr>
                  <w:color w:val="000000" w:themeColor="text1"/>
                </w:rPr>
              </w:rPrChange>
            </w:rPr>
            <w:delText>betwee</w:delText>
          </w:r>
        </w:del>
      </w:ins>
      <w:ins w:id="11199" w:author="Ruijie Xu" w:date="2022-02-02T13:57:00Z">
        <w:del w:id="11200" w:author="Liliana Salvador" w:date="2022-02-26T21:25:00Z">
          <w:r w:rsidRPr="002B42A7" w:rsidDel="00B00FC0">
            <w:rPr>
              <w:rFonts w:ascii="Times New Roman" w:hAnsi="Times New Roman" w:cs="Times New Roman"/>
              <w:color w:val="000000" w:themeColor="text1"/>
              <w:rPrChange w:id="11201" w:author="Ruijie Xu" w:date="2022-03-10T12:31:00Z">
                <w:rPr>
                  <w:color w:val="000000" w:themeColor="text1"/>
                </w:rPr>
              </w:rPrChange>
            </w:rPr>
            <w:delText xml:space="preserve">n </w:delText>
          </w:r>
        </w:del>
      </w:ins>
      <w:ins w:id="11202" w:author="Ruijie Xu" w:date="2022-01-30T12:27:00Z">
        <w:del w:id="11203" w:author="Liliana Salvador" w:date="2022-02-26T21:25:00Z">
          <w:r w:rsidR="005B3384" w:rsidRPr="002B42A7" w:rsidDel="00B00FC0">
            <w:rPr>
              <w:rFonts w:ascii="Times New Roman" w:hAnsi="Times New Roman" w:cs="Times New Roman"/>
              <w:color w:val="000000" w:themeColor="text1"/>
              <w:rPrChange w:id="11204" w:author="Ruijie Xu" w:date="2022-03-10T12:31:00Z">
                <w:rPr>
                  <w:color w:val="000000" w:themeColor="text1"/>
                </w:rPr>
              </w:rPrChange>
            </w:rPr>
            <w:delText xml:space="preserve">most of software’s </w:delText>
          </w:r>
        </w:del>
      </w:ins>
      <w:ins w:id="11205" w:author="Ruijie Xu" w:date="2022-02-02T13:57:00Z">
        <w:del w:id="11206" w:author="Liliana Salvador" w:date="2022-02-26T21:25:00Z">
          <w:r w:rsidRPr="002B42A7" w:rsidDel="00B00FC0">
            <w:rPr>
              <w:rFonts w:ascii="Times New Roman" w:hAnsi="Times New Roman" w:cs="Times New Roman"/>
              <w:color w:val="000000" w:themeColor="text1"/>
              <w:rPrChange w:id="11207" w:author="Ruijie Xu" w:date="2022-03-10T12:31:00Z">
                <w:rPr>
                  <w:color w:val="000000" w:themeColor="text1"/>
                </w:rPr>
              </w:rPrChange>
            </w:rPr>
            <w:delText>results</w:delText>
          </w:r>
        </w:del>
      </w:ins>
      <w:ins w:id="11208" w:author="Liliana Salvador" w:date="2022-02-26T21:25:00Z">
        <w:r w:rsidR="00B00FC0" w:rsidRPr="002B42A7">
          <w:rPr>
            <w:rFonts w:ascii="Times New Roman" w:hAnsi="Times New Roman" w:cs="Times New Roman"/>
            <w:color w:val="000000" w:themeColor="text1"/>
            <w:rPrChange w:id="11209" w:author="Ruijie Xu" w:date="2022-03-10T12:31:00Z">
              <w:rPr>
                <w:color w:val="000000" w:themeColor="text1"/>
              </w:rPr>
            </w:rPrChange>
          </w:rPr>
          <w:t>across software</w:t>
        </w:r>
      </w:ins>
      <w:ins w:id="11210" w:author="Ruijie Xu" w:date="2022-01-30T12:27:00Z">
        <w:del w:id="11211" w:author="Liliana Salvador" w:date="2022-03-08T20:30:00Z">
          <w:r w:rsidR="005B3384" w:rsidRPr="002B42A7" w:rsidDel="00282502">
            <w:rPr>
              <w:rFonts w:ascii="Times New Roman" w:hAnsi="Times New Roman" w:cs="Times New Roman"/>
              <w:color w:val="000000" w:themeColor="text1"/>
              <w:rPrChange w:id="11212" w:author="Ruijie Xu" w:date="2022-03-10T12:31:00Z">
                <w:rPr>
                  <w:color w:val="000000" w:themeColor="text1"/>
                </w:rPr>
              </w:rPrChange>
            </w:rPr>
            <w:delText xml:space="preserve">. </w:delText>
          </w:r>
        </w:del>
      </w:ins>
      <w:ins w:id="11213" w:author="Ruijie Xu" w:date="2022-01-30T12:29:00Z">
        <w:del w:id="11214" w:author="Liliana Salvador" w:date="2022-03-08T20:30:00Z">
          <w:r w:rsidR="005B3384" w:rsidRPr="002B42A7" w:rsidDel="00282502">
            <w:rPr>
              <w:rFonts w:ascii="Times New Roman" w:hAnsi="Times New Roman" w:cs="Times New Roman"/>
              <w:color w:val="000000" w:themeColor="text1"/>
              <w:rPrChange w:id="11215"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1216" w:author="Ruijie Xu" w:date="2022-03-10T12:31:00Z">
              <w:rPr>
                <w:color w:val="000000" w:themeColor="text1"/>
              </w:rPr>
            </w:rPrChange>
          </w:rPr>
          <w:t>,</w:t>
        </w:r>
      </w:ins>
      <w:ins w:id="11217" w:author="Liliana Salvador" w:date="2022-03-08T20:31:00Z">
        <w:r w:rsidR="00282502" w:rsidRPr="002B42A7">
          <w:rPr>
            <w:rFonts w:ascii="Times New Roman" w:hAnsi="Times New Roman" w:cs="Times New Roman"/>
            <w:color w:val="000000" w:themeColor="text1"/>
            <w:rPrChange w:id="11218" w:author="Ruijie Xu" w:date="2022-03-10T12:31:00Z">
              <w:rPr>
                <w:color w:val="000000" w:themeColor="text1"/>
              </w:rPr>
            </w:rPrChange>
          </w:rPr>
          <w:t xml:space="preserve"> but</w:t>
        </w:r>
      </w:ins>
      <w:ins w:id="11219" w:author="Ruijie Xu" w:date="2022-01-30T12:27:00Z">
        <w:r w:rsidR="005B3384" w:rsidRPr="002B42A7">
          <w:rPr>
            <w:rFonts w:ascii="Times New Roman" w:hAnsi="Times New Roman" w:cs="Times New Roman"/>
            <w:color w:val="000000" w:themeColor="text1"/>
            <w:rPrChange w:id="11220" w:author="Ruijie Xu" w:date="2022-03-10T12:31:00Z">
              <w:rPr>
                <w:color w:val="000000" w:themeColor="text1"/>
              </w:rPr>
            </w:rPrChange>
          </w:rPr>
          <w:t xml:space="preserve"> the </w:t>
        </w:r>
      </w:ins>
      <w:ins w:id="11221" w:author="Ruijie Xu" w:date="2022-01-30T12:29:00Z">
        <w:r w:rsidR="005B3384" w:rsidRPr="002B42A7">
          <w:rPr>
            <w:rFonts w:ascii="Times New Roman" w:hAnsi="Times New Roman" w:cs="Times New Roman"/>
            <w:color w:val="000000" w:themeColor="text1"/>
            <w:rPrChange w:id="11222" w:author="Ruijie Xu" w:date="2022-03-10T12:31:00Z">
              <w:rPr>
                <w:color w:val="000000" w:themeColor="text1"/>
              </w:rPr>
            </w:rPrChange>
          </w:rPr>
          <w:t xml:space="preserve">most </w:t>
        </w:r>
      </w:ins>
      <w:ins w:id="11223" w:author="Ruijie Xu" w:date="2022-02-02T13:57:00Z">
        <w:r w:rsidRPr="002B42A7">
          <w:rPr>
            <w:rFonts w:ascii="Times New Roman" w:hAnsi="Times New Roman" w:cs="Times New Roman"/>
            <w:color w:val="000000" w:themeColor="text1"/>
            <w:rPrChange w:id="11224" w:author="Ruijie Xu" w:date="2022-03-10T12:31:00Z">
              <w:rPr>
                <w:color w:val="000000" w:themeColor="text1"/>
              </w:rPr>
            </w:rPrChange>
          </w:rPr>
          <w:t>discriminatory relationship</w:t>
        </w:r>
      </w:ins>
      <w:ins w:id="11225" w:author="Liliana Salvador" w:date="2022-02-26T21:25:00Z">
        <w:r w:rsidR="00B00FC0" w:rsidRPr="002B42A7">
          <w:rPr>
            <w:rFonts w:ascii="Times New Roman" w:hAnsi="Times New Roman" w:cs="Times New Roman"/>
            <w:color w:val="000000" w:themeColor="text1"/>
            <w:rPrChange w:id="11226" w:author="Ruijie Xu" w:date="2022-03-10T12:31:00Z">
              <w:rPr>
                <w:color w:val="000000" w:themeColor="text1"/>
              </w:rPr>
            </w:rPrChange>
          </w:rPr>
          <w:t>s</w:t>
        </w:r>
      </w:ins>
      <w:ins w:id="11227" w:author="Ruijie Xu" w:date="2022-02-02T13:57:00Z">
        <w:r w:rsidRPr="002B42A7">
          <w:rPr>
            <w:rFonts w:ascii="Times New Roman" w:hAnsi="Times New Roman" w:cs="Times New Roman"/>
            <w:color w:val="000000" w:themeColor="text1"/>
            <w:rPrChange w:id="11228" w:author="Ruijie Xu" w:date="2022-03-10T12:31:00Z">
              <w:rPr>
                <w:color w:val="000000" w:themeColor="text1"/>
              </w:rPr>
            </w:rPrChange>
          </w:rPr>
          <w:t xml:space="preserve"> within the rat samples</w:t>
        </w:r>
      </w:ins>
      <w:ins w:id="11229" w:author="Ruijie Xu" w:date="2022-01-30T14:32:00Z">
        <w:r w:rsidR="00A97576" w:rsidRPr="002B42A7">
          <w:rPr>
            <w:rFonts w:ascii="Times New Roman" w:hAnsi="Times New Roman" w:cs="Times New Roman"/>
            <w:color w:val="000000" w:themeColor="text1"/>
            <w:rPrChange w:id="11230" w:author="Ruijie Xu" w:date="2022-03-10T12:31:00Z">
              <w:rPr>
                <w:color w:val="000000" w:themeColor="text1"/>
              </w:rPr>
            </w:rPrChange>
          </w:rPr>
          <w:t xml:space="preserve"> </w:t>
        </w:r>
      </w:ins>
      <w:ins w:id="11231" w:author="Ruijie Xu" w:date="2022-02-02T13:58:00Z">
        <w:r w:rsidRPr="002B42A7">
          <w:rPr>
            <w:rFonts w:ascii="Times New Roman" w:hAnsi="Times New Roman" w:cs="Times New Roman"/>
            <w:color w:val="000000" w:themeColor="text1"/>
            <w:rPrChange w:id="11232" w:author="Ruijie Xu" w:date="2022-03-10T12:31:00Z">
              <w:rPr>
                <w:color w:val="000000" w:themeColor="text1"/>
              </w:rPr>
            </w:rPrChange>
          </w:rPr>
          <w:t xml:space="preserve">(between lung and other samples) </w:t>
        </w:r>
      </w:ins>
      <w:ins w:id="11233" w:author="Ruijie Xu" w:date="2022-01-30T12:30:00Z">
        <w:r w:rsidR="005B3384" w:rsidRPr="002B42A7">
          <w:rPr>
            <w:rFonts w:ascii="Times New Roman" w:hAnsi="Times New Roman" w:cs="Times New Roman"/>
            <w:color w:val="000000" w:themeColor="text1"/>
            <w:rPrChange w:id="11234" w:author="Ruijie Xu" w:date="2022-03-10T12:31:00Z">
              <w:rPr>
                <w:color w:val="000000" w:themeColor="text1"/>
              </w:rPr>
            </w:rPrChange>
          </w:rPr>
          <w:t xml:space="preserve">were captured by most </w:t>
        </w:r>
      </w:ins>
      <w:ins w:id="11235" w:author="Liliana Salvador" w:date="2022-02-26T21:26:00Z">
        <w:r w:rsidR="00B00FC0" w:rsidRPr="002B42A7">
          <w:rPr>
            <w:rFonts w:ascii="Times New Roman" w:hAnsi="Times New Roman" w:cs="Times New Roman"/>
            <w:color w:val="000000" w:themeColor="text1"/>
            <w:rPrChange w:id="11236" w:author="Ruijie Xu" w:date="2022-03-10T12:31:00Z">
              <w:rPr>
                <w:color w:val="000000" w:themeColor="text1"/>
              </w:rPr>
            </w:rPrChange>
          </w:rPr>
          <w:t xml:space="preserve">of the </w:t>
        </w:r>
      </w:ins>
      <w:ins w:id="11237" w:author="Ruijie Xu" w:date="2022-01-30T12:30:00Z">
        <w:r w:rsidR="005B3384" w:rsidRPr="002B42A7">
          <w:rPr>
            <w:rFonts w:ascii="Times New Roman" w:hAnsi="Times New Roman" w:cs="Times New Roman"/>
            <w:color w:val="000000" w:themeColor="text1"/>
            <w:rPrChange w:id="11238" w:author="Ruijie Xu" w:date="2022-03-10T12:31:00Z">
              <w:rPr>
                <w:color w:val="000000" w:themeColor="text1"/>
              </w:rPr>
            </w:rPrChange>
          </w:rPr>
          <w:t>software (except for Metaphlan3</w:t>
        </w:r>
      </w:ins>
      <w:ins w:id="11239" w:author="Ruijie Xu" w:date="2022-02-27T13:05:00Z">
        <w:r w:rsidR="00E52B23" w:rsidRPr="002B42A7">
          <w:rPr>
            <w:rFonts w:ascii="Times New Roman" w:hAnsi="Times New Roman" w:cs="Times New Roman"/>
            <w:color w:val="000000" w:themeColor="text1"/>
            <w:rPrChange w:id="11240" w:author="Ruijie Xu" w:date="2022-03-10T12:31:00Z">
              <w:rPr>
                <w:color w:val="000000" w:themeColor="text1"/>
              </w:rPr>
            </w:rPrChange>
          </w:rPr>
          <w:t>).</w:t>
        </w:r>
      </w:ins>
      <w:commentRangeStart w:id="11241"/>
      <w:commentRangeEnd w:id="11241"/>
      <w:del w:id="11242" w:author="Ruijie Xu" w:date="2022-02-27T13:05:00Z">
        <w:r w:rsidR="00B00FC0" w:rsidRPr="002B42A7" w:rsidDel="00E52B23">
          <w:rPr>
            <w:rStyle w:val="CommentReference"/>
            <w:rFonts w:ascii="Times New Roman" w:hAnsi="Times New Roman" w:cs="Times New Roman"/>
            <w:sz w:val="24"/>
            <w:szCs w:val="24"/>
            <w:rPrChange w:id="11243" w:author="Ruijie Xu" w:date="2022-03-10T12:31:00Z">
              <w:rPr>
                <w:rStyle w:val="CommentReference"/>
              </w:rPr>
            </w:rPrChange>
          </w:rPr>
          <w:commentReference w:id="11241"/>
        </w:r>
      </w:del>
    </w:p>
    <w:p w14:paraId="4CA95F26" w14:textId="77777777" w:rsidR="00B00FC0" w:rsidRPr="002B42A7" w:rsidDel="006F201E" w:rsidRDefault="00B00FC0" w:rsidP="00D33126">
      <w:pPr>
        <w:spacing w:line="480" w:lineRule="auto"/>
        <w:rPr>
          <w:ins w:id="11244" w:author="Liliana Salvador" w:date="2022-02-26T21:30:00Z"/>
          <w:del w:id="11245" w:author="Rajeev, Sree" w:date="2022-03-03T11:42:00Z"/>
          <w:rFonts w:ascii="Times New Roman" w:hAnsi="Times New Roman" w:cs="Times New Roman"/>
          <w:b/>
          <w:bCs/>
          <w:color w:val="000000" w:themeColor="text1"/>
          <w:rPrChange w:id="11246" w:author="Ruijie Xu" w:date="2022-03-10T12:31:00Z">
            <w:rPr>
              <w:ins w:id="11247" w:author="Liliana Salvador" w:date="2022-02-26T21:30:00Z"/>
              <w:del w:id="11248" w:author="Rajeev, Sree" w:date="2022-03-03T11:42:00Z"/>
              <w:b/>
              <w:bCs/>
              <w:color w:val="000000" w:themeColor="text1"/>
            </w:rPr>
          </w:rPrChange>
        </w:rPr>
      </w:pPr>
    </w:p>
    <w:p w14:paraId="7871FD84" w14:textId="5B05ED86" w:rsidR="00A12E2F" w:rsidRPr="002B42A7" w:rsidRDefault="00A97576" w:rsidP="00D33126">
      <w:pPr>
        <w:spacing w:line="480" w:lineRule="auto"/>
        <w:rPr>
          <w:ins w:id="11249" w:author="Ruijie Xu" w:date="2022-01-30T12:41:00Z"/>
          <w:rFonts w:ascii="Times New Roman" w:hAnsi="Times New Roman" w:cs="Times New Roman"/>
          <w:b/>
          <w:bCs/>
          <w:color w:val="000000" w:themeColor="text1"/>
          <w:rPrChange w:id="11250" w:author="Ruijie Xu" w:date="2022-03-10T12:31:00Z">
            <w:rPr>
              <w:ins w:id="11251" w:author="Ruijie Xu" w:date="2022-01-30T12:41:00Z"/>
              <w:color w:val="000000" w:themeColor="text1"/>
            </w:rPr>
          </w:rPrChange>
        </w:rPr>
      </w:pPr>
      <w:ins w:id="11252" w:author="Ruijie Xu" w:date="2022-01-30T14:33:00Z">
        <w:r w:rsidRPr="002B42A7">
          <w:rPr>
            <w:rFonts w:ascii="Times New Roman" w:hAnsi="Times New Roman" w:cs="Times New Roman"/>
            <w:b/>
            <w:bCs/>
            <w:color w:val="000000" w:themeColor="text1"/>
            <w:rPrChange w:id="11253" w:author="Ruijie Xu" w:date="2022-03-10T12:31:00Z">
              <w:rPr>
                <w:b/>
                <w:bCs/>
                <w:color w:val="000000" w:themeColor="text1"/>
              </w:rPr>
            </w:rPrChange>
          </w:rPr>
          <w:t xml:space="preserve">Differences in </w:t>
        </w:r>
      </w:ins>
      <w:ins w:id="11254" w:author="Liliana Salvador" w:date="2022-02-26T21:26:00Z">
        <w:r w:rsidR="00B00FC0" w:rsidRPr="002B42A7">
          <w:rPr>
            <w:rFonts w:ascii="Times New Roman" w:hAnsi="Times New Roman" w:cs="Times New Roman"/>
            <w:b/>
            <w:bCs/>
            <w:color w:val="000000" w:themeColor="text1"/>
            <w:rPrChange w:id="11255" w:author="Ruijie Xu" w:date="2022-03-10T12:31:00Z">
              <w:rPr>
                <w:b/>
                <w:bCs/>
                <w:color w:val="000000" w:themeColor="text1"/>
              </w:rPr>
            </w:rPrChange>
          </w:rPr>
          <w:t>d</w:t>
        </w:r>
      </w:ins>
      <w:ins w:id="11256" w:author="Ruijie Xu" w:date="2022-01-30T12:40:00Z">
        <w:del w:id="11257" w:author="Liliana Salvador" w:date="2022-02-26T21:26:00Z">
          <w:r w:rsidR="00CA2776" w:rsidRPr="002B42A7" w:rsidDel="00B00FC0">
            <w:rPr>
              <w:rFonts w:ascii="Times New Roman" w:hAnsi="Times New Roman" w:cs="Times New Roman"/>
              <w:b/>
              <w:bCs/>
              <w:color w:val="000000" w:themeColor="text1"/>
              <w:rPrChange w:id="11258"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1259" w:author="Ruijie Xu" w:date="2022-03-10T12:31:00Z">
              <w:rPr>
                <w:color w:val="000000" w:themeColor="text1"/>
              </w:rPr>
            </w:rPrChange>
          </w:rPr>
          <w:t xml:space="preserve">ifferential </w:t>
        </w:r>
      </w:ins>
      <w:ins w:id="11260" w:author="Liliana Salvador" w:date="2022-02-26T21:26:00Z">
        <w:r w:rsidR="00B00FC0" w:rsidRPr="002B42A7">
          <w:rPr>
            <w:rFonts w:ascii="Times New Roman" w:hAnsi="Times New Roman" w:cs="Times New Roman"/>
            <w:b/>
            <w:bCs/>
            <w:color w:val="000000" w:themeColor="text1"/>
            <w:rPrChange w:id="11261" w:author="Ruijie Xu" w:date="2022-03-10T12:31:00Z">
              <w:rPr>
                <w:b/>
                <w:bCs/>
                <w:color w:val="000000" w:themeColor="text1"/>
              </w:rPr>
            </w:rPrChange>
          </w:rPr>
          <w:t>a</w:t>
        </w:r>
      </w:ins>
      <w:ins w:id="11262" w:author="Ruijie Xu" w:date="2022-01-30T12:40:00Z">
        <w:del w:id="11263" w:author="Liliana Salvador" w:date="2022-02-26T21:26:00Z">
          <w:r w:rsidR="00CA2776" w:rsidRPr="002B42A7" w:rsidDel="00B00FC0">
            <w:rPr>
              <w:rFonts w:ascii="Times New Roman" w:hAnsi="Times New Roman" w:cs="Times New Roman"/>
              <w:b/>
              <w:bCs/>
              <w:color w:val="000000" w:themeColor="text1"/>
              <w:rPrChange w:id="11264"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1265" w:author="Ruijie Xu" w:date="2022-03-10T12:31:00Z">
              <w:rPr>
                <w:color w:val="000000" w:themeColor="text1"/>
              </w:rPr>
            </w:rPrChange>
          </w:rPr>
          <w:t>bundant</w:t>
        </w:r>
      </w:ins>
      <w:ins w:id="11266" w:author="Rajeev, Sree" w:date="2022-03-03T11:43:00Z">
        <w:r w:rsidR="006F201E" w:rsidRPr="002B42A7">
          <w:rPr>
            <w:rFonts w:ascii="Times New Roman" w:hAnsi="Times New Roman" w:cs="Times New Roman"/>
            <w:b/>
            <w:bCs/>
            <w:color w:val="000000" w:themeColor="text1"/>
            <w:rPrChange w:id="11267" w:author="Ruijie Xu" w:date="2022-03-10T12:31:00Z">
              <w:rPr>
                <w:b/>
                <w:bCs/>
                <w:color w:val="000000" w:themeColor="text1"/>
              </w:rPr>
            </w:rPrChange>
          </w:rPr>
          <w:t>(DA)</w:t>
        </w:r>
      </w:ins>
      <w:ins w:id="11268" w:author="Ruijie Xu" w:date="2022-01-30T12:40:00Z">
        <w:r w:rsidR="00CA2776" w:rsidRPr="002B42A7">
          <w:rPr>
            <w:rFonts w:ascii="Times New Roman" w:hAnsi="Times New Roman" w:cs="Times New Roman"/>
            <w:b/>
            <w:bCs/>
            <w:color w:val="000000" w:themeColor="text1"/>
            <w:rPrChange w:id="11269" w:author="Ruijie Xu" w:date="2022-03-10T12:31:00Z">
              <w:rPr>
                <w:color w:val="000000" w:themeColor="text1"/>
              </w:rPr>
            </w:rPrChange>
          </w:rPr>
          <w:t xml:space="preserve"> </w:t>
        </w:r>
      </w:ins>
      <w:ins w:id="11270" w:author="Liliana Salvador" w:date="2022-02-26T21:26:00Z">
        <w:r w:rsidR="00B00FC0" w:rsidRPr="002B42A7">
          <w:rPr>
            <w:rFonts w:ascii="Times New Roman" w:hAnsi="Times New Roman" w:cs="Times New Roman"/>
            <w:b/>
            <w:bCs/>
            <w:color w:val="000000" w:themeColor="text1"/>
            <w:rPrChange w:id="11271" w:author="Ruijie Xu" w:date="2022-03-10T12:31:00Z">
              <w:rPr>
                <w:b/>
                <w:bCs/>
                <w:color w:val="000000" w:themeColor="text1"/>
              </w:rPr>
            </w:rPrChange>
          </w:rPr>
          <w:t>t</w:t>
        </w:r>
      </w:ins>
      <w:ins w:id="11272" w:author="Ruijie Xu" w:date="2022-01-30T12:40:00Z">
        <w:del w:id="11273" w:author="Liliana Salvador" w:date="2022-02-26T21:26:00Z">
          <w:r w:rsidR="00CA2776" w:rsidRPr="002B42A7" w:rsidDel="00B00FC0">
            <w:rPr>
              <w:rFonts w:ascii="Times New Roman" w:hAnsi="Times New Roman" w:cs="Times New Roman"/>
              <w:b/>
              <w:bCs/>
              <w:color w:val="000000" w:themeColor="text1"/>
              <w:rPrChange w:id="11274"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1275" w:author="Ruijie Xu" w:date="2022-03-10T12:31:00Z">
              <w:rPr>
                <w:color w:val="000000" w:themeColor="text1"/>
              </w:rPr>
            </w:rPrChange>
          </w:rPr>
          <w:t xml:space="preserve">axa </w:t>
        </w:r>
      </w:ins>
    </w:p>
    <w:p w14:paraId="40887671" w14:textId="0E739901" w:rsidR="00A5417D" w:rsidRPr="002B42A7" w:rsidRDefault="00233154" w:rsidP="00D33126">
      <w:pPr>
        <w:spacing w:line="480" w:lineRule="auto"/>
        <w:rPr>
          <w:ins w:id="11276" w:author="Liliana Salvador" w:date="2022-02-26T21:29:00Z"/>
          <w:rFonts w:ascii="Times New Roman" w:hAnsi="Times New Roman" w:cs="Times New Roman"/>
          <w:color w:val="000000" w:themeColor="text1"/>
          <w:rPrChange w:id="11277" w:author="Ruijie Xu" w:date="2022-03-10T12:31:00Z">
            <w:rPr>
              <w:ins w:id="11278" w:author="Liliana Salvador" w:date="2022-02-26T21:29:00Z"/>
              <w:color w:val="000000" w:themeColor="text1"/>
            </w:rPr>
          </w:rPrChange>
        </w:rPr>
      </w:pPr>
      <w:ins w:id="11279" w:author="Ruijie Xu" w:date="2022-01-30T12:58:00Z">
        <w:r w:rsidRPr="002B42A7">
          <w:rPr>
            <w:rFonts w:ascii="Times New Roman" w:hAnsi="Times New Roman" w:cs="Times New Roman"/>
            <w:color w:val="000000" w:themeColor="text1"/>
            <w:rPrChange w:id="11280" w:author="Ruijie Xu" w:date="2022-03-10T12:31:00Z">
              <w:rPr>
                <w:color w:val="000000" w:themeColor="text1"/>
              </w:rPr>
            </w:rPrChange>
          </w:rPr>
          <w:t>In order to address potential biases introduced from software selection with b</w:t>
        </w:r>
      </w:ins>
      <w:ins w:id="11281" w:author="Ruijie Xu" w:date="2022-01-30T12:59:00Z">
        <w:r w:rsidRPr="002B42A7">
          <w:rPr>
            <w:rFonts w:ascii="Times New Roman" w:hAnsi="Times New Roman" w:cs="Times New Roman"/>
            <w:color w:val="000000" w:themeColor="text1"/>
            <w:rPrChange w:id="11282"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1283" w:author="Ruijie Xu" w:date="2022-03-10T12:31:00Z">
              <w:rPr>
                <w:color w:val="000000" w:themeColor="text1"/>
              </w:rPr>
            </w:rPrChange>
          </w:rPr>
          <w:t xml:space="preserve">significance, we </w:t>
        </w:r>
        <w:del w:id="11284" w:author="Liliana Salvador" w:date="2022-02-26T21:26:00Z">
          <w:r w:rsidR="00A93C4F" w:rsidRPr="002B42A7" w:rsidDel="00B00FC0">
            <w:rPr>
              <w:rFonts w:ascii="Times New Roman" w:hAnsi="Times New Roman" w:cs="Times New Roman"/>
              <w:color w:val="000000" w:themeColor="text1"/>
              <w:rPrChange w:id="11285"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1286" w:author="Ruijie Xu" w:date="2022-03-10T12:31:00Z">
              <w:rPr>
                <w:color w:val="000000" w:themeColor="text1"/>
              </w:rPr>
            </w:rPrChange>
          </w:rPr>
          <w:t xml:space="preserve">identified the DA taxa between samples of different tissues in a pairwise fashion. </w:t>
        </w:r>
      </w:ins>
      <w:ins w:id="11287" w:author="Ruijie Xu" w:date="2022-01-30T13:04:00Z">
        <w:r w:rsidR="00E76F07" w:rsidRPr="002B42A7">
          <w:rPr>
            <w:rFonts w:ascii="Times New Roman" w:hAnsi="Times New Roman" w:cs="Times New Roman"/>
            <w:color w:val="000000" w:themeColor="text1"/>
            <w:rPrChange w:id="11288" w:author="Ruijie Xu" w:date="2022-03-10T12:31:00Z">
              <w:rPr>
                <w:color w:val="000000" w:themeColor="text1"/>
              </w:rPr>
            </w:rPrChange>
          </w:rPr>
          <w:t xml:space="preserve">From the between-sample relationship analyses, all software </w:t>
        </w:r>
        <w:del w:id="11289" w:author="Liliana Salvador" w:date="2022-02-26T21:27:00Z">
          <w:r w:rsidR="00E76F07" w:rsidRPr="002B42A7" w:rsidDel="00B00FC0">
            <w:rPr>
              <w:rFonts w:ascii="Times New Roman" w:hAnsi="Times New Roman" w:cs="Times New Roman"/>
              <w:color w:val="000000" w:themeColor="text1"/>
              <w:rPrChange w:id="11290"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1291" w:author="Ruijie Xu" w:date="2022-03-10T12:31:00Z">
              <w:rPr>
                <w:color w:val="000000" w:themeColor="text1"/>
              </w:rPr>
            </w:rPrChange>
          </w:rPr>
          <w:t>reported that the mic</w:t>
        </w:r>
      </w:ins>
      <w:ins w:id="11292" w:author="Liliana Salvador" w:date="2022-02-26T21:27:00Z">
        <w:r w:rsidR="00B00FC0" w:rsidRPr="002B42A7">
          <w:rPr>
            <w:rFonts w:ascii="Times New Roman" w:hAnsi="Times New Roman" w:cs="Times New Roman"/>
            <w:color w:val="000000" w:themeColor="text1"/>
            <w:rPrChange w:id="11293" w:author="Ruijie Xu" w:date="2022-03-10T12:31:00Z">
              <w:rPr>
                <w:color w:val="000000" w:themeColor="text1"/>
              </w:rPr>
            </w:rPrChange>
          </w:rPr>
          <w:t>r</w:t>
        </w:r>
      </w:ins>
      <w:ins w:id="11294" w:author="Ruijie Xu" w:date="2022-01-30T13:04:00Z">
        <w:r w:rsidR="00E76F07" w:rsidRPr="002B42A7">
          <w:rPr>
            <w:rFonts w:ascii="Times New Roman" w:hAnsi="Times New Roman" w:cs="Times New Roman"/>
            <w:color w:val="000000" w:themeColor="text1"/>
            <w:rPrChange w:id="11295" w:author="Ruijie Xu" w:date="2022-03-10T12:31:00Z">
              <w:rPr>
                <w:color w:val="000000" w:themeColor="text1"/>
              </w:rPr>
            </w:rPrChange>
          </w:rPr>
          <w:t>obial communit</w:t>
        </w:r>
      </w:ins>
      <w:ins w:id="11296" w:author="Ruijie Xu" w:date="2022-01-30T14:34:00Z">
        <w:r w:rsidR="00A97576" w:rsidRPr="002B42A7">
          <w:rPr>
            <w:rFonts w:ascii="Times New Roman" w:hAnsi="Times New Roman" w:cs="Times New Roman"/>
            <w:color w:val="000000" w:themeColor="text1"/>
            <w:rPrChange w:id="11297" w:author="Ruijie Xu" w:date="2022-03-10T12:31:00Z">
              <w:rPr>
                <w:color w:val="000000" w:themeColor="text1"/>
              </w:rPr>
            </w:rPrChange>
          </w:rPr>
          <w:t>ies</w:t>
        </w:r>
      </w:ins>
      <w:ins w:id="11298" w:author="Ruijie Xu" w:date="2022-01-30T13:04:00Z">
        <w:r w:rsidR="00E76F07" w:rsidRPr="002B42A7">
          <w:rPr>
            <w:rFonts w:ascii="Times New Roman" w:hAnsi="Times New Roman" w:cs="Times New Roman"/>
            <w:color w:val="000000" w:themeColor="text1"/>
            <w:rPrChange w:id="11299" w:author="Ruijie Xu" w:date="2022-03-10T12:31:00Z">
              <w:rPr>
                <w:color w:val="000000" w:themeColor="text1"/>
              </w:rPr>
            </w:rPrChange>
          </w:rPr>
          <w:t xml:space="preserve"> of l</w:t>
        </w:r>
      </w:ins>
      <w:ins w:id="11300" w:author="Ruijie Xu" w:date="2022-01-30T13:05:00Z">
        <w:r w:rsidR="00E76F07" w:rsidRPr="002B42A7">
          <w:rPr>
            <w:rFonts w:ascii="Times New Roman" w:hAnsi="Times New Roman" w:cs="Times New Roman"/>
            <w:color w:val="000000" w:themeColor="text1"/>
            <w:rPrChange w:id="11301" w:author="Ruijie Xu" w:date="2022-03-10T12:31:00Z">
              <w:rPr>
                <w:color w:val="000000" w:themeColor="text1"/>
              </w:rPr>
            </w:rPrChange>
          </w:rPr>
          <w:t xml:space="preserve">ung samples were distinct from </w:t>
        </w:r>
      </w:ins>
      <w:ins w:id="11302" w:author="Liliana Salvador" w:date="2022-02-26T21:27:00Z">
        <w:r w:rsidR="00B00FC0" w:rsidRPr="002B42A7">
          <w:rPr>
            <w:rFonts w:ascii="Times New Roman" w:hAnsi="Times New Roman" w:cs="Times New Roman"/>
            <w:color w:val="000000" w:themeColor="text1"/>
            <w:rPrChange w:id="11303" w:author="Ruijie Xu" w:date="2022-03-10T12:31:00Z">
              <w:rPr>
                <w:color w:val="000000" w:themeColor="text1"/>
              </w:rPr>
            </w:rPrChange>
          </w:rPr>
          <w:t xml:space="preserve">the </w:t>
        </w:r>
      </w:ins>
      <w:ins w:id="11304" w:author="Ruijie Xu" w:date="2022-01-30T13:05:00Z">
        <w:del w:id="11305" w:author="Liliana Salvador" w:date="2022-02-26T21:27:00Z">
          <w:r w:rsidR="00E76F07" w:rsidRPr="002B42A7" w:rsidDel="00B00FC0">
            <w:rPr>
              <w:rFonts w:ascii="Times New Roman" w:hAnsi="Times New Roman" w:cs="Times New Roman"/>
              <w:color w:val="000000" w:themeColor="text1"/>
              <w:rPrChange w:id="11306"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1307" w:author="Ruijie Xu" w:date="2022-03-10T12:31:00Z">
              <w:rPr>
                <w:color w:val="000000" w:themeColor="text1"/>
              </w:rPr>
            </w:rPrChange>
          </w:rPr>
          <w:t>kidney and spleen</w:t>
        </w:r>
      </w:ins>
      <w:ins w:id="11308" w:author="Liliana Salvador" w:date="2022-02-26T21:27:00Z">
        <w:r w:rsidR="00B00FC0" w:rsidRPr="002B42A7">
          <w:rPr>
            <w:rFonts w:ascii="Times New Roman" w:hAnsi="Times New Roman" w:cs="Times New Roman"/>
            <w:color w:val="000000" w:themeColor="text1"/>
            <w:rPrChange w:id="11309" w:author="Ruijie Xu" w:date="2022-03-10T12:31:00Z">
              <w:rPr>
                <w:color w:val="000000" w:themeColor="text1"/>
              </w:rPr>
            </w:rPrChange>
          </w:rPr>
          <w:t xml:space="preserve"> ones</w:t>
        </w:r>
      </w:ins>
      <w:ins w:id="11310" w:author="Ruijie Xu" w:date="2022-01-30T13:05:00Z">
        <w:r w:rsidR="00E76F07" w:rsidRPr="002B42A7">
          <w:rPr>
            <w:rFonts w:ascii="Times New Roman" w:hAnsi="Times New Roman" w:cs="Times New Roman"/>
            <w:color w:val="000000" w:themeColor="text1"/>
            <w:rPrChange w:id="11311" w:author="Ruijie Xu" w:date="2022-03-10T12:31:00Z">
              <w:rPr>
                <w:color w:val="000000" w:themeColor="text1"/>
              </w:rPr>
            </w:rPrChange>
          </w:rPr>
          <w:t xml:space="preserve">. </w:t>
        </w:r>
      </w:ins>
      <w:commentRangeStart w:id="11312"/>
      <w:ins w:id="11313" w:author="Liliana Salvador" w:date="2022-02-26T21:27:00Z">
        <w:del w:id="11314" w:author="Ruijie Xu" w:date="2022-03-04T12:54:00Z">
          <w:r w:rsidR="00B00FC0" w:rsidRPr="002B42A7" w:rsidDel="007149E5">
            <w:rPr>
              <w:rFonts w:ascii="Times New Roman" w:hAnsi="Times New Roman" w:cs="Times New Roman"/>
              <w:color w:val="000000" w:themeColor="text1"/>
              <w:rPrChange w:id="11315" w:author="Ruijie Xu" w:date="2022-03-10T12:31:00Z">
                <w:rPr>
                  <w:color w:val="000000" w:themeColor="text1"/>
                </w:rPr>
              </w:rPrChange>
            </w:rPr>
            <w:delText>s</w:delText>
          </w:r>
        </w:del>
      </w:ins>
      <w:ins w:id="11316" w:author="Liliana Salvador" w:date="2022-02-26T21:30:00Z">
        <w:del w:id="11317" w:author="Ruijie Xu" w:date="2022-03-04T12:54:00Z">
          <w:r w:rsidR="00FA738B" w:rsidRPr="002B42A7" w:rsidDel="007149E5">
            <w:rPr>
              <w:rFonts w:ascii="Times New Roman" w:hAnsi="Times New Roman" w:cs="Times New Roman"/>
              <w:color w:val="000000" w:themeColor="text1"/>
              <w:rPrChange w:id="11318" w:author="Ruijie Xu" w:date="2022-03-10T12:31:00Z">
                <w:rPr>
                  <w:color w:val="000000" w:themeColor="text1"/>
                </w:rPr>
              </w:rPrChange>
            </w:rPr>
            <w:delText>performed analyses to answer the follow</w:delText>
          </w:r>
        </w:del>
      </w:ins>
      <w:ins w:id="11319" w:author="Liliana Salvador" w:date="2022-02-26T21:31:00Z">
        <w:del w:id="11320" w:author="Ruijie Xu" w:date="2022-03-04T12:54:00Z">
          <w:r w:rsidR="00FA738B" w:rsidRPr="002B42A7" w:rsidDel="007149E5">
            <w:rPr>
              <w:rFonts w:ascii="Times New Roman" w:hAnsi="Times New Roman" w:cs="Times New Roman"/>
              <w:color w:val="000000" w:themeColor="text1"/>
              <w:rPrChange w:id="11321" w:author="Ruijie Xu" w:date="2022-03-10T12:31:00Z">
                <w:rPr>
                  <w:color w:val="000000" w:themeColor="text1"/>
                </w:rPr>
              </w:rPrChange>
            </w:rPr>
            <w:delText>ing</w:delText>
          </w:r>
        </w:del>
      </w:ins>
      <w:ins w:id="11322" w:author="Liliana Salvador" w:date="2022-02-26T21:28:00Z">
        <w:del w:id="11323" w:author="Ruijie Xu" w:date="2022-03-04T12:54:00Z">
          <w:r w:rsidR="00B00FC0" w:rsidRPr="002B42A7" w:rsidDel="007149E5">
            <w:rPr>
              <w:rFonts w:ascii="Times New Roman" w:hAnsi="Times New Roman" w:cs="Times New Roman"/>
              <w:color w:val="000000" w:themeColor="text1"/>
              <w:rPrChange w:id="11324" w:author="Ruijie Xu" w:date="2022-03-10T12:31:00Z">
                <w:rPr>
                  <w:color w:val="000000" w:themeColor="text1"/>
                </w:rPr>
              </w:rPrChange>
            </w:rPr>
            <w:delText xml:space="preserve"> questions:W</w:delText>
          </w:r>
        </w:del>
      </w:ins>
      <w:ins w:id="11325" w:author="Liliana Salvador" w:date="2022-02-26T21:31:00Z">
        <w:del w:id="11326" w:author="Ruijie Xu" w:date="2022-03-04T12:54:00Z">
          <w:r w:rsidR="00FA738B" w:rsidRPr="002B42A7" w:rsidDel="007149E5">
            <w:rPr>
              <w:rFonts w:ascii="Times New Roman" w:hAnsi="Times New Roman" w:cs="Times New Roman"/>
              <w:color w:val="000000" w:themeColor="text1"/>
              <w:rPrChange w:id="11327" w:author="Ruijie Xu" w:date="2022-03-10T12:31:00Z">
                <w:rPr>
                  <w:color w:val="000000" w:themeColor="text1"/>
                </w:rPr>
              </w:rPrChange>
            </w:rPr>
            <w:delText xml:space="preserve">the </w:delText>
          </w:r>
        </w:del>
      </w:ins>
      <w:ins w:id="11328" w:author="Liliana Salvador" w:date="2022-02-26T21:32:00Z">
        <w:del w:id="11329" w:author="Ruijie Xu" w:date="2022-03-04T12:54:00Z">
          <w:r w:rsidR="00FA738B" w:rsidRPr="002B42A7" w:rsidDel="007149E5">
            <w:rPr>
              <w:rFonts w:ascii="Times New Roman" w:hAnsi="Times New Roman" w:cs="Times New Roman"/>
              <w:color w:val="000000" w:themeColor="text1"/>
              <w:rPrChange w:id="11330" w:author="Ruijie Xu" w:date="2022-03-10T12:31:00Z">
                <w:rPr>
                  <w:color w:val="000000" w:themeColor="text1"/>
                </w:rPr>
              </w:rPrChange>
            </w:rPr>
            <w:delText xml:space="preserve">asithe fact of </w:delText>
          </w:r>
        </w:del>
      </w:ins>
      <w:commentRangeEnd w:id="11312"/>
      <w:del w:id="11331" w:author="Ruijie Xu" w:date="2022-03-04T12:54:00Z">
        <w:r w:rsidR="006F201E" w:rsidRPr="002B42A7" w:rsidDel="007149E5">
          <w:rPr>
            <w:rStyle w:val="CommentReference"/>
            <w:rFonts w:ascii="Times New Roman" w:hAnsi="Times New Roman" w:cs="Times New Roman"/>
            <w:sz w:val="24"/>
            <w:szCs w:val="24"/>
            <w:rPrChange w:id="11332" w:author="Ruijie Xu" w:date="2022-03-10T12:31:00Z">
              <w:rPr>
                <w:rStyle w:val="CommentReference"/>
              </w:rPr>
            </w:rPrChange>
          </w:rPr>
          <w:commentReference w:id="11312"/>
        </w:r>
      </w:del>
      <w:ins w:id="11333" w:author="Ruijie Xu" w:date="2022-01-30T14:35:00Z">
        <w:r w:rsidR="00A97576" w:rsidRPr="002B42A7">
          <w:rPr>
            <w:rFonts w:ascii="Times New Roman" w:hAnsi="Times New Roman" w:cs="Times New Roman"/>
            <w:color w:val="000000" w:themeColor="text1"/>
            <w:rPrChange w:id="11334" w:author="Ruijie Xu" w:date="2022-03-10T12:31:00Z">
              <w:rPr>
                <w:color w:val="000000" w:themeColor="text1"/>
              </w:rPr>
            </w:rPrChange>
          </w:rPr>
          <w:t>T</w:t>
        </w:r>
      </w:ins>
      <w:ins w:id="11335" w:author="Ruijie Xu" w:date="2022-01-30T13:05:00Z">
        <w:r w:rsidR="00750D11" w:rsidRPr="002B42A7">
          <w:rPr>
            <w:rFonts w:ascii="Times New Roman" w:hAnsi="Times New Roman" w:cs="Times New Roman"/>
            <w:color w:val="000000" w:themeColor="text1"/>
            <w:rPrChange w:id="11336" w:author="Ruijie Xu" w:date="2022-03-10T12:31:00Z">
              <w:rPr>
                <w:color w:val="000000" w:themeColor="text1"/>
              </w:rPr>
            </w:rPrChange>
          </w:rPr>
          <w:t xml:space="preserve">he </w:t>
        </w:r>
      </w:ins>
      <w:ins w:id="11337" w:author="Ruijie Xu" w:date="2022-01-30T13:06:00Z">
        <w:r w:rsidR="00750D11" w:rsidRPr="002B42A7">
          <w:rPr>
            <w:rFonts w:ascii="Times New Roman" w:hAnsi="Times New Roman" w:cs="Times New Roman"/>
            <w:color w:val="000000" w:themeColor="text1"/>
            <w:rPrChange w:id="11338" w:author="Ruijie Xu" w:date="2022-03-10T12:31:00Z">
              <w:rPr>
                <w:color w:val="000000" w:themeColor="text1"/>
              </w:rPr>
            </w:rPrChange>
          </w:rPr>
          <w:t xml:space="preserve">classifications of all </w:t>
        </w:r>
      </w:ins>
      <w:ins w:id="11339" w:author="Ruijie Xu" w:date="2022-01-30T14:35:00Z">
        <w:r w:rsidR="00A97576" w:rsidRPr="002B42A7">
          <w:rPr>
            <w:rFonts w:ascii="Times New Roman" w:hAnsi="Times New Roman" w:cs="Times New Roman"/>
            <w:color w:val="000000" w:themeColor="text1"/>
            <w:rPrChange w:id="11340" w:author="Ruijie Xu" w:date="2022-03-10T12:31:00Z">
              <w:rPr>
                <w:color w:val="000000" w:themeColor="text1"/>
              </w:rPr>
            </w:rPrChange>
          </w:rPr>
          <w:t>DA</w:t>
        </w:r>
      </w:ins>
      <w:ins w:id="11341" w:author="Ruijie Xu" w:date="2022-01-30T12:41:00Z">
        <w:r w:rsidR="00A5417D" w:rsidRPr="002B42A7">
          <w:rPr>
            <w:rFonts w:ascii="Times New Roman" w:hAnsi="Times New Roman" w:cs="Times New Roman"/>
            <w:color w:val="000000" w:themeColor="text1"/>
            <w:rPrChange w:id="11342" w:author="Ruijie Xu" w:date="2022-03-10T12:31:00Z">
              <w:rPr>
                <w:color w:val="000000" w:themeColor="text1"/>
              </w:rPr>
            </w:rPrChange>
          </w:rPr>
          <w:t xml:space="preserve"> taxa </w:t>
        </w:r>
      </w:ins>
      <w:ins w:id="11343" w:author="Ruijie Xu" w:date="2022-01-30T12:42:00Z">
        <w:r w:rsidR="00A5417D" w:rsidRPr="002B42A7">
          <w:rPr>
            <w:rFonts w:ascii="Times New Roman" w:hAnsi="Times New Roman" w:cs="Times New Roman"/>
            <w:color w:val="000000" w:themeColor="text1"/>
            <w:rPrChange w:id="11344" w:author="Ruijie Xu" w:date="2022-03-10T12:31:00Z">
              <w:rPr>
                <w:color w:val="000000" w:themeColor="text1"/>
              </w:rPr>
            </w:rPrChange>
          </w:rPr>
          <w:t xml:space="preserve">reported at the species level were largely different </w:t>
        </w:r>
        <w:del w:id="11345" w:author="Liliana Salvador" w:date="2022-02-26T21:33:00Z">
          <w:r w:rsidR="00A5417D" w:rsidRPr="002B42A7" w:rsidDel="00FA738B">
            <w:rPr>
              <w:rFonts w:ascii="Times New Roman" w:hAnsi="Times New Roman" w:cs="Times New Roman"/>
              <w:color w:val="000000" w:themeColor="text1"/>
              <w:rPrChange w:id="11346" w:author="Ruijie Xu" w:date="2022-03-10T12:31:00Z">
                <w:rPr>
                  <w:color w:val="000000" w:themeColor="text1"/>
                </w:rPr>
              </w:rPrChange>
            </w:rPr>
            <w:delText xml:space="preserve">when the profiles of different </w:delText>
          </w:r>
        </w:del>
      </w:ins>
      <w:ins w:id="11347" w:author="Liliana Salvador" w:date="2022-02-26T21:33:00Z">
        <w:r w:rsidR="00FA738B" w:rsidRPr="002B42A7">
          <w:rPr>
            <w:rFonts w:ascii="Times New Roman" w:hAnsi="Times New Roman" w:cs="Times New Roman"/>
            <w:color w:val="000000" w:themeColor="text1"/>
            <w:rPrChange w:id="11348" w:author="Ruijie Xu" w:date="2022-03-10T12:31:00Z">
              <w:rPr>
                <w:color w:val="000000" w:themeColor="text1"/>
              </w:rPr>
            </w:rPrChange>
          </w:rPr>
          <w:t xml:space="preserve">across </w:t>
        </w:r>
      </w:ins>
      <w:ins w:id="11349" w:author="Ruijie Xu" w:date="2022-01-30T12:42:00Z">
        <w:r w:rsidR="00A5417D" w:rsidRPr="002B42A7">
          <w:rPr>
            <w:rFonts w:ascii="Times New Roman" w:hAnsi="Times New Roman" w:cs="Times New Roman"/>
            <w:color w:val="000000" w:themeColor="text1"/>
            <w:rPrChange w:id="11350" w:author="Ruijie Xu" w:date="2022-03-10T12:31:00Z">
              <w:rPr>
                <w:color w:val="000000" w:themeColor="text1"/>
              </w:rPr>
            </w:rPrChange>
          </w:rPr>
          <w:t>software</w:t>
        </w:r>
        <w:del w:id="11351" w:author="Liliana Salvador" w:date="2022-02-26T21:33:00Z">
          <w:r w:rsidR="00A5417D" w:rsidRPr="002B42A7" w:rsidDel="00FA738B">
            <w:rPr>
              <w:rFonts w:ascii="Times New Roman" w:hAnsi="Times New Roman" w:cs="Times New Roman"/>
              <w:color w:val="000000" w:themeColor="text1"/>
              <w:rPrChange w:id="11352" w:author="Ruijie Xu" w:date="2022-03-10T12:31:00Z">
                <w:rPr>
                  <w:color w:val="000000" w:themeColor="text1"/>
                </w:rPr>
              </w:rPrChange>
            </w:rPr>
            <w:delText xml:space="preserve"> </w:delText>
          </w:r>
        </w:del>
      </w:ins>
      <w:ins w:id="11353" w:author="Ruijie Xu" w:date="2022-01-30T12:43:00Z">
        <w:del w:id="11354" w:author="Liliana Salvador" w:date="2022-02-26T21:33:00Z">
          <w:r w:rsidR="00A5417D" w:rsidRPr="002B42A7" w:rsidDel="00FA738B">
            <w:rPr>
              <w:rFonts w:ascii="Times New Roman" w:hAnsi="Times New Roman" w:cs="Times New Roman"/>
              <w:color w:val="000000" w:themeColor="text1"/>
              <w:rPrChange w:id="11355"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1356" w:author="Ruijie Xu" w:date="2022-03-10T12:31:00Z">
              <w:rPr>
                <w:color w:val="000000" w:themeColor="text1"/>
              </w:rPr>
            </w:rPrChange>
          </w:rPr>
          <w:t xml:space="preserve">. </w:t>
        </w:r>
      </w:ins>
      <w:ins w:id="11357" w:author="Ruijie Xu" w:date="2022-01-30T12:44:00Z">
        <w:r w:rsidR="00826D02" w:rsidRPr="002B42A7">
          <w:rPr>
            <w:rFonts w:ascii="Times New Roman" w:hAnsi="Times New Roman" w:cs="Times New Roman"/>
            <w:color w:val="000000" w:themeColor="text1"/>
            <w:rPrChange w:id="11358" w:author="Ruijie Xu" w:date="2022-03-10T12:31:00Z">
              <w:rPr>
                <w:color w:val="000000" w:themeColor="text1"/>
              </w:rPr>
            </w:rPrChange>
          </w:rPr>
          <w:t xml:space="preserve">The </w:t>
        </w:r>
      </w:ins>
      <w:ins w:id="11359" w:author="Ruijie Xu" w:date="2022-01-30T12:45:00Z">
        <w:r w:rsidR="00826D02" w:rsidRPr="002B42A7">
          <w:rPr>
            <w:rFonts w:ascii="Times New Roman" w:hAnsi="Times New Roman" w:cs="Times New Roman"/>
            <w:color w:val="000000" w:themeColor="text1"/>
            <w:rPrChange w:id="11360" w:author="Ruijie Xu" w:date="2022-03-10T12:31:00Z">
              <w:rPr>
                <w:color w:val="000000" w:themeColor="text1"/>
              </w:rPr>
            </w:rPrChange>
          </w:rPr>
          <w:t xml:space="preserve">largest range in the </w:t>
        </w:r>
      </w:ins>
      <w:ins w:id="11361" w:author="Ruijie Xu" w:date="2022-01-30T12:44:00Z">
        <w:r w:rsidR="00826D02" w:rsidRPr="002B42A7">
          <w:rPr>
            <w:rFonts w:ascii="Times New Roman" w:hAnsi="Times New Roman" w:cs="Times New Roman"/>
            <w:color w:val="000000" w:themeColor="text1"/>
            <w:rPrChange w:id="11362" w:author="Ruijie Xu" w:date="2022-03-10T12:31:00Z">
              <w:rPr>
                <w:color w:val="000000" w:themeColor="text1"/>
              </w:rPr>
            </w:rPrChange>
          </w:rPr>
          <w:t xml:space="preserve">number of </w:t>
        </w:r>
      </w:ins>
      <w:ins w:id="11363" w:author="Ruijie Xu" w:date="2022-03-04T12:54:00Z">
        <w:r w:rsidR="007149E5" w:rsidRPr="002B42A7">
          <w:rPr>
            <w:rFonts w:ascii="Times New Roman" w:hAnsi="Times New Roman" w:cs="Times New Roman"/>
            <w:color w:val="000000" w:themeColor="text1"/>
            <w:rPrChange w:id="11364" w:author="Ruijie Xu" w:date="2022-03-10T12:31:00Z">
              <w:rPr>
                <w:color w:val="000000" w:themeColor="text1"/>
              </w:rPr>
            </w:rPrChange>
          </w:rPr>
          <w:t>DA</w:t>
        </w:r>
      </w:ins>
      <w:ins w:id="11365" w:author="Ruijie Xu" w:date="2022-01-30T12:44:00Z">
        <w:r w:rsidR="00826D02" w:rsidRPr="002B42A7">
          <w:rPr>
            <w:rFonts w:ascii="Times New Roman" w:hAnsi="Times New Roman" w:cs="Times New Roman"/>
            <w:color w:val="000000" w:themeColor="text1"/>
            <w:rPrChange w:id="11366" w:author="Ruijie Xu" w:date="2022-03-10T12:31:00Z">
              <w:rPr>
                <w:color w:val="000000" w:themeColor="text1"/>
              </w:rPr>
            </w:rPrChange>
          </w:rPr>
          <w:t xml:space="preserve"> taxa reported </w:t>
        </w:r>
      </w:ins>
      <w:ins w:id="11367" w:author="Ruijie Xu" w:date="2022-01-30T12:45:00Z">
        <w:r w:rsidR="00826D02" w:rsidRPr="002B42A7">
          <w:rPr>
            <w:rFonts w:ascii="Times New Roman" w:hAnsi="Times New Roman" w:cs="Times New Roman"/>
            <w:color w:val="000000" w:themeColor="text1"/>
            <w:rPrChange w:id="11368" w:author="Ruijie Xu" w:date="2022-03-10T12:31:00Z">
              <w:rPr>
                <w:color w:val="000000" w:themeColor="text1"/>
              </w:rPr>
            </w:rPrChange>
          </w:rPr>
          <w:t xml:space="preserve">by different </w:t>
        </w:r>
      </w:ins>
      <w:ins w:id="11369" w:author="Ruijie Xu" w:date="2022-01-30T12:46:00Z">
        <w:r w:rsidR="00826D02" w:rsidRPr="002B42A7">
          <w:rPr>
            <w:rFonts w:ascii="Times New Roman" w:hAnsi="Times New Roman" w:cs="Times New Roman"/>
            <w:color w:val="000000" w:themeColor="text1"/>
            <w:rPrChange w:id="11370" w:author="Ruijie Xu" w:date="2022-03-10T12:31:00Z">
              <w:rPr>
                <w:color w:val="000000" w:themeColor="text1"/>
              </w:rPr>
            </w:rPrChange>
          </w:rPr>
          <w:t>software w</w:t>
        </w:r>
        <w:del w:id="11371" w:author="Liliana Salvador" w:date="2022-03-08T20:33:00Z">
          <w:r w:rsidR="00826D02" w:rsidRPr="002B42A7" w:rsidDel="00C94B61">
            <w:rPr>
              <w:rFonts w:ascii="Times New Roman" w:hAnsi="Times New Roman" w:cs="Times New Roman"/>
              <w:color w:val="000000" w:themeColor="text1"/>
              <w:rPrChange w:id="11372" w:author="Ruijie Xu" w:date="2022-03-10T12:31:00Z">
                <w:rPr>
                  <w:color w:val="000000" w:themeColor="text1"/>
                </w:rPr>
              </w:rPrChange>
            </w:rPr>
            <w:delText>ere</w:delText>
          </w:r>
        </w:del>
      </w:ins>
      <w:ins w:id="11373" w:author="Liliana Salvador" w:date="2022-03-08T20:33:00Z">
        <w:r w:rsidR="00C94B61" w:rsidRPr="002B42A7">
          <w:rPr>
            <w:rFonts w:ascii="Times New Roman" w:hAnsi="Times New Roman" w:cs="Times New Roman"/>
            <w:color w:val="000000" w:themeColor="text1"/>
            <w:rPrChange w:id="11374" w:author="Ruijie Xu" w:date="2022-03-10T12:31:00Z">
              <w:rPr>
                <w:color w:val="000000" w:themeColor="text1"/>
              </w:rPr>
            </w:rPrChange>
          </w:rPr>
          <w:t>as</w:t>
        </w:r>
      </w:ins>
      <w:ins w:id="11375" w:author="Ruijie Xu" w:date="2022-01-30T12:46:00Z">
        <w:r w:rsidR="00826D02" w:rsidRPr="002B42A7">
          <w:rPr>
            <w:rFonts w:ascii="Times New Roman" w:hAnsi="Times New Roman" w:cs="Times New Roman"/>
            <w:color w:val="000000" w:themeColor="text1"/>
            <w:rPrChange w:id="11376" w:author="Ruijie Xu" w:date="2022-03-10T12:31:00Z">
              <w:rPr>
                <w:color w:val="000000" w:themeColor="text1"/>
              </w:rPr>
            </w:rPrChange>
          </w:rPr>
          <w:t xml:space="preserve"> found in </w:t>
        </w:r>
      </w:ins>
      <w:ins w:id="11377" w:author="Ruijie Xu" w:date="2022-01-30T14:35:00Z">
        <w:r w:rsidR="00A97576" w:rsidRPr="002B42A7">
          <w:rPr>
            <w:rFonts w:ascii="Times New Roman" w:hAnsi="Times New Roman" w:cs="Times New Roman"/>
            <w:color w:val="000000" w:themeColor="text1"/>
            <w:rPrChange w:id="11378" w:author="Ruijie Xu" w:date="2022-03-10T12:31:00Z">
              <w:rPr>
                <w:color w:val="000000" w:themeColor="text1"/>
              </w:rPr>
            </w:rPrChange>
          </w:rPr>
          <w:t>the an</w:t>
        </w:r>
      </w:ins>
      <w:ins w:id="11379" w:author="Liliana Salvador" w:date="2022-02-26T21:33:00Z">
        <w:r w:rsidR="00FA738B" w:rsidRPr="002B42A7">
          <w:rPr>
            <w:rFonts w:ascii="Times New Roman" w:hAnsi="Times New Roman" w:cs="Times New Roman"/>
            <w:color w:val="000000" w:themeColor="text1"/>
            <w:rPrChange w:id="11380" w:author="Ruijie Xu" w:date="2022-03-10T12:31:00Z">
              <w:rPr>
                <w:color w:val="000000" w:themeColor="text1"/>
              </w:rPr>
            </w:rPrChange>
          </w:rPr>
          <w:t>a</w:t>
        </w:r>
      </w:ins>
      <w:ins w:id="11381" w:author="Ruijie Xu" w:date="2022-01-30T14:35:00Z">
        <w:r w:rsidR="00A97576" w:rsidRPr="002B42A7">
          <w:rPr>
            <w:rFonts w:ascii="Times New Roman" w:hAnsi="Times New Roman" w:cs="Times New Roman"/>
            <w:color w:val="000000" w:themeColor="text1"/>
            <w:rPrChange w:id="11382" w:author="Ruijie Xu" w:date="2022-03-10T12:31:00Z">
              <w:rPr>
                <w:color w:val="000000" w:themeColor="text1"/>
              </w:rPr>
            </w:rPrChange>
          </w:rPr>
          <w:t>lysis</w:t>
        </w:r>
      </w:ins>
      <w:ins w:id="11383" w:author="Ruijie Xu" w:date="2022-01-30T12:46:00Z">
        <w:r w:rsidR="00826D02" w:rsidRPr="002B42A7">
          <w:rPr>
            <w:rFonts w:ascii="Times New Roman" w:hAnsi="Times New Roman" w:cs="Times New Roman"/>
            <w:color w:val="000000" w:themeColor="text1"/>
            <w:rPrChange w:id="11384" w:author="Ruijie Xu" w:date="2022-03-10T12:31:00Z">
              <w:rPr>
                <w:color w:val="000000" w:themeColor="text1"/>
              </w:rPr>
            </w:rPrChange>
          </w:rPr>
          <w:t xml:space="preserve"> between lung and kidney sample</w:t>
        </w:r>
      </w:ins>
      <w:ins w:id="11385" w:author="Ruijie Xu" w:date="2022-02-27T13:08:00Z">
        <w:r w:rsidR="00E618AC" w:rsidRPr="002B42A7">
          <w:rPr>
            <w:rFonts w:ascii="Times New Roman" w:hAnsi="Times New Roman" w:cs="Times New Roman"/>
            <w:color w:val="000000" w:themeColor="text1"/>
            <w:rPrChange w:id="11386" w:author="Ruijie Xu" w:date="2022-03-10T12:31:00Z">
              <w:rPr>
                <w:color w:val="000000" w:themeColor="text1"/>
              </w:rPr>
            </w:rPrChange>
          </w:rPr>
          <w:t xml:space="preserve">s. </w:t>
        </w:r>
      </w:ins>
      <w:ins w:id="11387" w:author="Liliana Salvador" w:date="2022-02-26T21:33:00Z">
        <w:del w:id="11388" w:author="Ruijie Xu" w:date="2022-02-27T13:08:00Z">
          <w:r w:rsidR="00FA738B" w:rsidRPr="002B42A7" w:rsidDel="00E618AC">
            <w:rPr>
              <w:rFonts w:ascii="Times New Roman" w:hAnsi="Times New Roman" w:cs="Times New Roman"/>
              <w:color w:val="000000" w:themeColor="text1"/>
              <w:rPrChange w:id="11389" w:author="Ruijie Xu" w:date="2022-03-10T12:31:00Z">
                <w:rPr>
                  <w:color w:val="000000" w:themeColor="text1"/>
                </w:rPr>
              </w:rPrChange>
            </w:rPr>
            <w:delText xml:space="preserve">the </w:delText>
          </w:r>
        </w:del>
      </w:ins>
      <w:commentRangeStart w:id="11390"/>
      <w:commentRangeEnd w:id="11390"/>
      <w:del w:id="11391" w:author="Ruijie Xu" w:date="2022-02-27T13:07:00Z">
        <w:r w:rsidR="00FA738B" w:rsidRPr="002B42A7" w:rsidDel="00E618AC">
          <w:rPr>
            <w:rStyle w:val="CommentReference"/>
            <w:rFonts w:ascii="Times New Roman" w:hAnsi="Times New Roman" w:cs="Times New Roman"/>
            <w:sz w:val="24"/>
            <w:szCs w:val="24"/>
            <w:rPrChange w:id="11392" w:author="Ruijie Xu" w:date="2022-03-10T12:31:00Z">
              <w:rPr>
                <w:rStyle w:val="CommentReference"/>
              </w:rPr>
            </w:rPrChange>
          </w:rPr>
          <w:commentReference w:id="11390"/>
        </w:r>
      </w:del>
      <w:ins w:id="11393" w:author="Ruijie Xu" w:date="2022-01-30T13:10:00Z">
        <w:r w:rsidR="006123C3" w:rsidRPr="002B42A7">
          <w:rPr>
            <w:rFonts w:ascii="Times New Roman" w:hAnsi="Times New Roman" w:cs="Times New Roman"/>
            <w:color w:val="000000" w:themeColor="text1"/>
            <w:rPrChange w:id="11394" w:author="Ruijie Xu" w:date="2022-03-10T12:31:00Z">
              <w:rPr>
                <w:color w:val="000000" w:themeColor="text1"/>
              </w:rPr>
            </w:rPrChange>
          </w:rPr>
          <w:t xml:space="preserve">Despite the large differences in the number of taxa identified, </w:t>
        </w:r>
      </w:ins>
      <w:ins w:id="11395" w:author="Ruijie Xu" w:date="2022-01-30T13:11:00Z">
        <w:r w:rsidR="006123C3" w:rsidRPr="002B42A7">
          <w:rPr>
            <w:rFonts w:ascii="Times New Roman" w:hAnsi="Times New Roman" w:cs="Times New Roman"/>
            <w:color w:val="000000" w:themeColor="text1"/>
            <w:rPrChange w:id="11396" w:author="Ruijie Xu" w:date="2022-03-10T12:31:00Z">
              <w:rPr>
                <w:color w:val="000000" w:themeColor="text1"/>
              </w:rPr>
            </w:rPrChange>
          </w:rPr>
          <w:t>there w</w:t>
        </w:r>
        <w:del w:id="11397" w:author="Liliana Salvador" w:date="2022-03-08T20:33:00Z">
          <w:r w:rsidR="006123C3" w:rsidRPr="002B42A7" w:rsidDel="00C94B61">
            <w:rPr>
              <w:rFonts w:ascii="Times New Roman" w:hAnsi="Times New Roman" w:cs="Times New Roman"/>
              <w:color w:val="000000" w:themeColor="text1"/>
              <w:rPrChange w:id="11398" w:author="Ruijie Xu" w:date="2022-03-10T12:31:00Z">
                <w:rPr>
                  <w:color w:val="000000" w:themeColor="text1"/>
                </w:rPr>
              </w:rPrChange>
            </w:rPr>
            <w:delText>ere</w:delText>
          </w:r>
        </w:del>
      </w:ins>
      <w:ins w:id="11399" w:author="Liliana Salvador" w:date="2022-03-08T20:33:00Z">
        <w:r w:rsidR="00C94B61" w:rsidRPr="002B42A7">
          <w:rPr>
            <w:rFonts w:ascii="Times New Roman" w:hAnsi="Times New Roman" w:cs="Times New Roman"/>
            <w:color w:val="000000" w:themeColor="text1"/>
            <w:rPrChange w:id="11400" w:author="Ruijie Xu" w:date="2022-03-10T12:31:00Z">
              <w:rPr>
                <w:color w:val="000000" w:themeColor="text1"/>
              </w:rPr>
            </w:rPrChange>
          </w:rPr>
          <w:t>as</w:t>
        </w:r>
      </w:ins>
      <w:ins w:id="11401" w:author="Ruijie Xu" w:date="2022-01-30T13:11:00Z">
        <w:r w:rsidR="006123C3" w:rsidRPr="002B42A7">
          <w:rPr>
            <w:rFonts w:ascii="Times New Roman" w:hAnsi="Times New Roman" w:cs="Times New Roman"/>
            <w:color w:val="000000" w:themeColor="text1"/>
            <w:rPrChange w:id="11402" w:author="Ruijie Xu" w:date="2022-03-10T12:31:00Z">
              <w:rPr>
                <w:color w:val="000000" w:themeColor="text1"/>
              </w:rPr>
            </w:rPrChange>
          </w:rPr>
          <w:t xml:space="preserve"> still </w:t>
        </w:r>
      </w:ins>
      <w:ins w:id="11403" w:author="Liliana Salvador" w:date="2022-02-26T21:35:00Z">
        <w:r w:rsidR="00FA738B" w:rsidRPr="002B42A7">
          <w:rPr>
            <w:rFonts w:ascii="Times New Roman" w:hAnsi="Times New Roman" w:cs="Times New Roman"/>
            <w:color w:val="000000" w:themeColor="text1"/>
            <w:rPrChange w:id="11404" w:author="Ruijie Xu" w:date="2022-03-10T12:31:00Z">
              <w:rPr>
                <w:color w:val="000000" w:themeColor="text1"/>
              </w:rPr>
            </w:rPrChange>
          </w:rPr>
          <w:t xml:space="preserve">a </w:t>
        </w:r>
      </w:ins>
      <w:ins w:id="11405" w:author="Ruijie Xu" w:date="2022-01-30T13:11:00Z">
        <w:r w:rsidR="00A86965" w:rsidRPr="002B42A7">
          <w:rPr>
            <w:rFonts w:ascii="Times New Roman" w:hAnsi="Times New Roman" w:cs="Times New Roman"/>
            <w:color w:val="000000" w:themeColor="text1"/>
            <w:rPrChange w:id="11406" w:author="Ruijie Xu" w:date="2022-03-10T12:31:00Z">
              <w:rPr>
                <w:color w:val="000000" w:themeColor="text1"/>
              </w:rPr>
            </w:rPrChange>
          </w:rPr>
          <w:t>smal</w:t>
        </w:r>
      </w:ins>
      <w:ins w:id="11407" w:author="Ruijie Xu" w:date="2022-01-30T13:12:00Z">
        <w:r w:rsidR="00A86965" w:rsidRPr="002B42A7">
          <w:rPr>
            <w:rFonts w:ascii="Times New Roman" w:hAnsi="Times New Roman" w:cs="Times New Roman"/>
            <w:color w:val="000000" w:themeColor="text1"/>
            <w:rPrChange w:id="11408"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409" w:author="Ruijie Xu" w:date="2022-03-10T12:31:00Z">
              <w:rPr>
                <w:color w:val="000000" w:themeColor="text1"/>
              </w:rPr>
            </w:rPrChange>
          </w:rPr>
          <w:t>number</w:t>
        </w:r>
      </w:ins>
      <w:ins w:id="11410" w:author="Liliana Salvador" w:date="2022-02-26T21:34:00Z">
        <w:r w:rsidR="00FA738B" w:rsidRPr="002B42A7">
          <w:rPr>
            <w:rFonts w:ascii="Times New Roman" w:hAnsi="Times New Roman" w:cs="Times New Roman"/>
            <w:color w:val="000000" w:themeColor="text1"/>
            <w:rPrChange w:id="11411" w:author="Ruijie Xu" w:date="2022-03-10T12:31:00Z">
              <w:rPr>
                <w:color w:val="000000" w:themeColor="text1"/>
              </w:rPr>
            </w:rPrChange>
          </w:rPr>
          <w:t xml:space="preserve"> of</w:t>
        </w:r>
      </w:ins>
      <w:ins w:id="11412" w:author="Ruijie Xu" w:date="2022-01-30T13:12:00Z">
        <w:r w:rsidR="00C25F66" w:rsidRPr="002B42A7">
          <w:rPr>
            <w:rFonts w:ascii="Times New Roman" w:hAnsi="Times New Roman" w:cs="Times New Roman"/>
            <w:color w:val="000000" w:themeColor="text1"/>
            <w:rPrChange w:id="11413" w:author="Ruijie Xu" w:date="2022-03-10T12:31:00Z">
              <w:rPr>
                <w:color w:val="000000" w:themeColor="text1"/>
              </w:rPr>
            </w:rPrChange>
          </w:rPr>
          <w:t xml:space="preserve"> </w:t>
        </w:r>
      </w:ins>
      <w:ins w:id="11414" w:author="Ruijie Xu" w:date="2022-01-30T13:11:00Z">
        <w:r w:rsidR="006123C3" w:rsidRPr="002B42A7">
          <w:rPr>
            <w:rFonts w:ascii="Times New Roman" w:hAnsi="Times New Roman" w:cs="Times New Roman"/>
            <w:color w:val="000000" w:themeColor="text1"/>
            <w:rPrChange w:id="11415" w:author="Ruijie Xu" w:date="2022-03-10T12:31:00Z">
              <w:rPr>
                <w:color w:val="000000" w:themeColor="text1"/>
              </w:rPr>
            </w:rPrChange>
          </w:rPr>
          <w:t xml:space="preserve">overlapping species identified across the results of all software. </w:t>
        </w:r>
      </w:ins>
      <w:ins w:id="11416" w:author="Ruijie Xu" w:date="2022-01-30T13:12:00Z">
        <w:r w:rsidR="00054C07" w:rsidRPr="002B42A7">
          <w:rPr>
            <w:rFonts w:ascii="Times New Roman" w:hAnsi="Times New Roman" w:cs="Times New Roman"/>
            <w:color w:val="000000" w:themeColor="text1"/>
            <w:rPrChange w:id="11417" w:author="Ruijie Xu" w:date="2022-03-10T12:31:00Z">
              <w:rPr>
                <w:color w:val="000000" w:themeColor="text1"/>
              </w:rPr>
            </w:rPrChange>
          </w:rPr>
          <w:t xml:space="preserve">We </w:t>
        </w:r>
      </w:ins>
      <w:ins w:id="11418" w:author="Ruijie Xu" w:date="2022-01-30T13:13:00Z">
        <w:del w:id="11419" w:author="Liliana Salvador" w:date="2022-02-26T21:35:00Z">
          <w:r w:rsidR="00054C07" w:rsidRPr="002B42A7" w:rsidDel="00FA738B">
            <w:rPr>
              <w:rFonts w:ascii="Times New Roman" w:hAnsi="Times New Roman" w:cs="Times New Roman"/>
              <w:color w:val="000000" w:themeColor="text1"/>
              <w:rPrChange w:id="11420"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421" w:author="Ruijie Xu" w:date="2022-03-10T12:31:00Z">
              <w:rPr>
                <w:color w:val="000000" w:themeColor="text1"/>
              </w:rPr>
            </w:rPrChange>
          </w:rPr>
          <w:t xml:space="preserve">also found </w:t>
        </w:r>
      </w:ins>
      <w:ins w:id="11422" w:author="Ruijie Xu" w:date="2022-01-30T13:14:00Z">
        <w:r w:rsidR="00054C07" w:rsidRPr="002B42A7">
          <w:rPr>
            <w:rFonts w:ascii="Times New Roman" w:hAnsi="Times New Roman" w:cs="Times New Roman"/>
            <w:color w:val="000000" w:themeColor="text1"/>
            <w:rPrChange w:id="11423" w:author="Ruijie Xu" w:date="2022-03-10T12:31:00Z">
              <w:rPr>
                <w:color w:val="000000" w:themeColor="text1"/>
              </w:rPr>
            </w:rPrChange>
          </w:rPr>
          <w:t>similarities in the software</w:t>
        </w:r>
      </w:ins>
      <w:ins w:id="11424" w:author="Ruijie Xu" w:date="2022-01-30T14:37:00Z">
        <w:r w:rsidR="00692F00" w:rsidRPr="002B42A7">
          <w:rPr>
            <w:rFonts w:ascii="Times New Roman" w:hAnsi="Times New Roman" w:cs="Times New Roman"/>
            <w:color w:val="000000" w:themeColor="text1"/>
            <w:rPrChange w:id="11425" w:author="Ruijie Xu" w:date="2022-03-10T12:31:00Z">
              <w:rPr>
                <w:color w:val="000000" w:themeColor="text1"/>
              </w:rPr>
            </w:rPrChange>
          </w:rPr>
          <w:t>-</w:t>
        </w:r>
      </w:ins>
      <w:ins w:id="11426" w:author="Ruijie Xu" w:date="2022-01-30T13:14:00Z">
        <w:r w:rsidR="00054C07" w:rsidRPr="002B42A7">
          <w:rPr>
            <w:rFonts w:ascii="Times New Roman" w:hAnsi="Times New Roman" w:cs="Times New Roman"/>
            <w:color w:val="000000" w:themeColor="text1"/>
            <w:rPrChange w:id="11427" w:author="Ruijie Xu" w:date="2022-03-10T12:31:00Z">
              <w:rPr>
                <w:color w:val="000000" w:themeColor="text1"/>
              </w:rPr>
            </w:rPrChange>
          </w:rPr>
          <w:t>overlapp</w:t>
        </w:r>
      </w:ins>
      <w:ins w:id="11428" w:author="Ruijie Xu" w:date="2022-01-30T14:37:00Z">
        <w:r w:rsidR="00A97576" w:rsidRPr="002B42A7">
          <w:rPr>
            <w:rFonts w:ascii="Times New Roman" w:hAnsi="Times New Roman" w:cs="Times New Roman"/>
            <w:color w:val="000000" w:themeColor="text1"/>
            <w:rPrChange w:id="11429" w:author="Ruijie Xu" w:date="2022-03-10T12:31:00Z">
              <w:rPr>
                <w:color w:val="000000" w:themeColor="text1"/>
              </w:rPr>
            </w:rPrChange>
          </w:rPr>
          <w:t>ed</w:t>
        </w:r>
      </w:ins>
      <w:ins w:id="11430" w:author="Ruijie Xu" w:date="2022-01-30T13:14:00Z">
        <w:r w:rsidR="00054C07" w:rsidRPr="002B42A7">
          <w:rPr>
            <w:rFonts w:ascii="Times New Roman" w:hAnsi="Times New Roman" w:cs="Times New Roman"/>
            <w:color w:val="000000" w:themeColor="text1"/>
            <w:rPrChange w:id="11431" w:author="Ruijie Xu" w:date="2022-03-10T12:31:00Z">
              <w:rPr>
                <w:color w:val="000000" w:themeColor="text1"/>
              </w:rPr>
            </w:rPrChange>
          </w:rPr>
          <w:t xml:space="preserve"> DA taxa </w:t>
        </w:r>
      </w:ins>
      <w:ins w:id="11432" w:author="Ruijie Xu" w:date="2022-01-30T13:15:00Z">
        <w:r w:rsidR="00054C07" w:rsidRPr="002B42A7">
          <w:rPr>
            <w:rFonts w:ascii="Times New Roman" w:hAnsi="Times New Roman" w:cs="Times New Roman"/>
            <w:color w:val="000000" w:themeColor="text1"/>
            <w:rPrChange w:id="11433" w:author="Ruijie Xu" w:date="2022-03-10T12:31:00Z">
              <w:rPr>
                <w:color w:val="000000" w:themeColor="text1"/>
              </w:rPr>
            </w:rPrChange>
          </w:rPr>
          <w:t>between</w:t>
        </w:r>
      </w:ins>
      <w:ins w:id="11434" w:author="Ruijie Xu" w:date="2022-01-30T13:14:00Z">
        <w:r w:rsidR="00054C07" w:rsidRPr="002B42A7">
          <w:rPr>
            <w:rFonts w:ascii="Times New Roman" w:hAnsi="Times New Roman" w:cs="Times New Roman"/>
            <w:color w:val="000000" w:themeColor="text1"/>
            <w:rPrChange w:id="11435" w:author="Ruijie Xu" w:date="2022-03-10T12:31:00Z">
              <w:rPr>
                <w:color w:val="000000" w:themeColor="text1"/>
              </w:rPr>
            </w:rPrChange>
          </w:rPr>
          <w:t xml:space="preserve"> lung vs kidney and lung vs. spleen </w:t>
        </w:r>
      </w:ins>
      <w:ins w:id="11436" w:author="Ruijie Xu" w:date="2022-01-30T13:15:00Z">
        <w:r w:rsidR="009F7B67" w:rsidRPr="002B42A7">
          <w:rPr>
            <w:rFonts w:ascii="Times New Roman" w:hAnsi="Times New Roman" w:cs="Times New Roman"/>
            <w:color w:val="000000" w:themeColor="text1"/>
            <w:rPrChange w:id="11437" w:author="Ruijie Xu" w:date="2022-03-10T12:31:00Z">
              <w:rPr>
                <w:color w:val="000000" w:themeColor="text1"/>
              </w:rPr>
            </w:rPrChange>
          </w:rPr>
          <w:t>analyses</w:t>
        </w:r>
      </w:ins>
      <w:ins w:id="11438" w:author="Ruijie Xu" w:date="2022-01-30T14:38:00Z">
        <w:r w:rsidR="00692F00" w:rsidRPr="002B42A7">
          <w:rPr>
            <w:rFonts w:ascii="Times New Roman" w:hAnsi="Times New Roman" w:cs="Times New Roman"/>
            <w:color w:val="000000" w:themeColor="text1"/>
            <w:rPrChange w:id="11439" w:author="Ruijie Xu" w:date="2022-03-10T12:31:00Z">
              <w:rPr>
                <w:color w:val="000000" w:themeColor="text1"/>
              </w:rPr>
            </w:rPrChange>
          </w:rPr>
          <w:t>, where</w:t>
        </w:r>
      </w:ins>
      <w:ins w:id="11440" w:author="Ruijie Xu" w:date="2022-01-30T13:17:00Z">
        <w:r w:rsidR="009F7B67" w:rsidRPr="002B42A7">
          <w:rPr>
            <w:rFonts w:ascii="Times New Roman" w:hAnsi="Times New Roman" w:cs="Times New Roman"/>
            <w:color w:val="000000" w:themeColor="text1"/>
            <w:rPrChange w:id="11441"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442"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443" w:author="Ruijie Xu" w:date="2022-03-10T12:31:00Z">
              <w:rPr>
                <w:color w:val="000000" w:themeColor="text1"/>
              </w:rPr>
            </w:rPrChange>
          </w:rPr>
          <w:t>detella</w:t>
        </w:r>
        <w:r w:rsidR="00E9134F" w:rsidRPr="002B42A7">
          <w:rPr>
            <w:rFonts w:ascii="Times New Roman" w:hAnsi="Times New Roman" w:cs="Times New Roman"/>
            <w:color w:val="000000" w:themeColor="text1"/>
            <w:rPrChange w:id="11444" w:author="Ruijie Xu" w:date="2022-03-10T12:31:00Z">
              <w:rPr>
                <w:color w:val="000000" w:themeColor="text1"/>
              </w:rPr>
            </w:rPrChange>
          </w:rPr>
          <w:t xml:space="preserve"> species and a </w:t>
        </w:r>
        <w:r w:rsidR="00E9134F" w:rsidRPr="002B42A7">
          <w:rPr>
            <w:rFonts w:ascii="Times New Roman" w:hAnsi="Times New Roman" w:cs="Times New Roman"/>
            <w:i/>
            <w:iCs/>
            <w:color w:val="000000" w:themeColor="text1"/>
            <w:rPrChange w:id="11445" w:author="Ruijie Xu" w:date="2022-03-10T12:31:00Z">
              <w:rPr>
                <w:color w:val="000000" w:themeColor="text1"/>
              </w:rPr>
            </w:rPrChange>
          </w:rPr>
          <w:t>Mycoplasm</w:t>
        </w:r>
        <w:r w:rsidR="00E9134F" w:rsidRPr="002B42A7">
          <w:rPr>
            <w:rFonts w:ascii="Times New Roman" w:hAnsi="Times New Roman" w:cs="Times New Roman"/>
            <w:color w:val="000000" w:themeColor="text1"/>
            <w:rPrChange w:id="11446" w:author="Ruijie Xu" w:date="2022-03-10T12:31:00Z">
              <w:rPr>
                <w:color w:val="000000" w:themeColor="text1"/>
              </w:rPr>
            </w:rPrChange>
          </w:rPr>
          <w:t xml:space="preserve"> species</w:t>
        </w:r>
      </w:ins>
      <w:ins w:id="11447" w:author="Ruijie Xu" w:date="2022-01-30T14:38:00Z">
        <w:r w:rsidR="00692F00" w:rsidRPr="002B42A7">
          <w:rPr>
            <w:rFonts w:ascii="Times New Roman" w:hAnsi="Times New Roman" w:cs="Times New Roman"/>
            <w:color w:val="000000" w:themeColor="text1"/>
            <w:rPrChange w:id="11448" w:author="Ruijie Xu" w:date="2022-03-10T12:31:00Z">
              <w:rPr>
                <w:color w:val="000000" w:themeColor="text1"/>
              </w:rPr>
            </w:rPrChange>
          </w:rPr>
          <w:t xml:space="preserve"> were </w:t>
        </w:r>
        <w:del w:id="11449" w:author="Liliana Salvador" w:date="2022-02-26T21:36:00Z">
          <w:r w:rsidR="00692F00" w:rsidRPr="002B42A7" w:rsidDel="00FA738B">
            <w:rPr>
              <w:rFonts w:ascii="Times New Roman" w:hAnsi="Times New Roman" w:cs="Times New Roman"/>
              <w:color w:val="000000" w:themeColor="text1"/>
              <w:rPrChange w:id="11450"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451" w:author="Ruijie Xu" w:date="2022-03-10T12:31:00Z">
              <w:rPr>
                <w:color w:val="000000" w:themeColor="text1"/>
              </w:rPr>
            </w:rPrChange>
          </w:rPr>
          <w:t>reported by all software in both analyses</w:t>
        </w:r>
      </w:ins>
      <w:ins w:id="11452" w:author="Ruijie Xu" w:date="2022-01-30T13:17:00Z">
        <w:r w:rsidR="00E9134F" w:rsidRPr="002B42A7">
          <w:rPr>
            <w:rFonts w:ascii="Times New Roman" w:hAnsi="Times New Roman" w:cs="Times New Roman"/>
            <w:color w:val="000000" w:themeColor="text1"/>
            <w:rPrChange w:id="11453" w:author="Ruijie Xu" w:date="2022-03-10T12:31:00Z">
              <w:rPr>
                <w:color w:val="000000" w:themeColor="text1"/>
              </w:rPr>
            </w:rPrChange>
          </w:rPr>
          <w:t xml:space="preserve">. </w:t>
        </w:r>
      </w:ins>
      <w:ins w:id="11454" w:author="Ruijie Xu" w:date="2022-01-30T14:38:00Z">
        <w:r w:rsidR="00692F00" w:rsidRPr="002B42A7">
          <w:rPr>
            <w:rFonts w:ascii="Times New Roman" w:hAnsi="Times New Roman" w:cs="Times New Roman"/>
            <w:color w:val="000000" w:themeColor="text1"/>
            <w:rPrChange w:id="11455" w:author="Ruijie Xu" w:date="2022-03-10T12:31:00Z">
              <w:rPr>
                <w:color w:val="000000" w:themeColor="text1"/>
              </w:rPr>
            </w:rPrChange>
          </w:rPr>
          <w:t>More</w:t>
        </w:r>
      </w:ins>
      <w:ins w:id="11456" w:author="Ruijie Xu" w:date="2022-01-30T13:18:00Z">
        <w:r w:rsidR="008F7F79" w:rsidRPr="002B42A7">
          <w:rPr>
            <w:rFonts w:ascii="Times New Roman" w:hAnsi="Times New Roman" w:cs="Times New Roman"/>
            <w:color w:val="000000" w:themeColor="text1"/>
            <w:rPrChange w:id="11457" w:author="Ruijie Xu" w:date="2022-03-10T12:31:00Z">
              <w:rPr>
                <w:color w:val="000000" w:themeColor="text1"/>
              </w:rPr>
            </w:rPrChange>
          </w:rPr>
          <w:t xml:space="preserve"> </w:t>
        </w:r>
      </w:ins>
      <w:ins w:id="11458" w:author="Ruijie Xu" w:date="2022-01-30T13:19:00Z">
        <w:r w:rsidR="0044658C" w:rsidRPr="002B42A7">
          <w:rPr>
            <w:rFonts w:ascii="Times New Roman" w:hAnsi="Times New Roman" w:cs="Times New Roman"/>
            <w:color w:val="000000" w:themeColor="text1"/>
            <w:rPrChange w:id="11459" w:author="Ruijie Xu" w:date="2022-03-10T12:31:00Z">
              <w:rPr>
                <w:color w:val="000000" w:themeColor="text1"/>
              </w:rPr>
            </w:rPrChange>
          </w:rPr>
          <w:t xml:space="preserve">DA identified </w:t>
        </w:r>
        <w:r w:rsidR="0044658C" w:rsidRPr="002B42A7">
          <w:rPr>
            <w:rFonts w:ascii="Times New Roman" w:hAnsi="Times New Roman" w:cs="Times New Roman"/>
            <w:color w:val="000000" w:themeColor="text1"/>
            <w:rPrChange w:id="11460" w:author="Ruijie Xu" w:date="2022-03-10T12:31:00Z">
              <w:rPr>
                <w:color w:val="000000" w:themeColor="text1"/>
              </w:rPr>
            </w:rPrChange>
          </w:rPr>
          <w:lastRenderedPageBreak/>
          <w:t xml:space="preserve">were overlapped </w:t>
        </w:r>
      </w:ins>
      <w:ins w:id="11461" w:author="Ruijie Xu" w:date="2022-01-30T14:39:00Z">
        <w:r w:rsidR="00692F00" w:rsidRPr="002B42A7">
          <w:rPr>
            <w:rFonts w:ascii="Times New Roman" w:hAnsi="Times New Roman" w:cs="Times New Roman"/>
            <w:color w:val="000000" w:themeColor="text1"/>
            <w:rPrChange w:id="11462" w:author="Ruijie Xu" w:date="2022-03-10T12:31:00Z">
              <w:rPr>
                <w:color w:val="000000" w:themeColor="text1"/>
              </w:rPr>
            </w:rPrChange>
          </w:rPr>
          <w:t xml:space="preserve">across software </w:t>
        </w:r>
      </w:ins>
      <w:ins w:id="11463" w:author="Ruijie Xu" w:date="2022-01-30T13:19:00Z">
        <w:r w:rsidR="0044658C" w:rsidRPr="002B42A7">
          <w:rPr>
            <w:rFonts w:ascii="Times New Roman" w:hAnsi="Times New Roman" w:cs="Times New Roman"/>
            <w:color w:val="000000" w:themeColor="text1"/>
            <w:rPrChange w:id="11464" w:author="Ruijie Xu" w:date="2022-03-10T12:31:00Z">
              <w:rPr>
                <w:color w:val="000000" w:themeColor="text1"/>
              </w:rPr>
            </w:rPrChange>
          </w:rPr>
          <w:t>at the Phylum level</w:t>
        </w:r>
      </w:ins>
      <w:ins w:id="11465" w:author="Ruijie Xu" w:date="2022-01-30T13:21:00Z">
        <w:r w:rsidR="0044658C" w:rsidRPr="002B42A7">
          <w:rPr>
            <w:rFonts w:ascii="Times New Roman" w:hAnsi="Times New Roman" w:cs="Times New Roman"/>
            <w:color w:val="000000" w:themeColor="text1"/>
            <w:rPrChange w:id="11466" w:author="Ruijie Xu" w:date="2022-03-10T12:31:00Z">
              <w:rPr>
                <w:color w:val="000000" w:themeColor="text1"/>
              </w:rPr>
            </w:rPrChange>
          </w:rPr>
          <w:t xml:space="preserve">. </w:t>
        </w:r>
      </w:ins>
      <w:ins w:id="11467" w:author="Ruijie Xu" w:date="2022-01-30T14:39:00Z">
        <w:r w:rsidR="00692F00" w:rsidRPr="002B42A7">
          <w:rPr>
            <w:rFonts w:ascii="Times New Roman" w:hAnsi="Times New Roman" w:cs="Times New Roman"/>
            <w:color w:val="000000" w:themeColor="text1"/>
            <w:rPrChange w:id="11468" w:author="Ruijie Xu" w:date="2022-03-10T12:31:00Z">
              <w:rPr>
                <w:color w:val="000000" w:themeColor="text1"/>
              </w:rPr>
            </w:rPrChange>
          </w:rPr>
          <w:t xml:space="preserve">In addition to the overlapped DA taxa, </w:t>
        </w:r>
      </w:ins>
      <w:ins w:id="11469" w:author="Ruijie Xu" w:date="2022-01-30T13:21:00Z">
        <w:r w:rsidR="0044658C" w:rsidRPr="002B42A7">
          <w:rPr>
            <w:rFonts w:ascii="Times New Roman" w:hAnsi="Times New Roman" w:cs="Times New Roman"/>
            <w:color w:val="000000" w:themeColor="text1"/>
            <w:rPrChange w:id="11470" w:author="Ruijie Xu" w:date="2022-03-10T12:31:00Z">
              <w:rPr>
                <w:color w:val="000000" w:themeColor="text1"/>
              </w:rPr>
            </w:rPrChange>
          </w:rPr>
          <w:t>Kaiju and Centrifuge</w:t>
        </w:r>
      </w:ins>
      <w:ins w:id="11471" w:author="Ruijie Xu" w:date="2022-03-10T10:47:00Z">
        <w:r w:rsidR="002568B3" w:rsidRPr="002B42A7">
          <w:rPr>
            <w:rFonts w:ascii="Times New Roman" w:hAnsi="Times New Roman" w:cs="Times New Roman"/>
            <w:color w:val="000000" w:themeColor="text1"/>
            <w:rPrChange w:id="11472" w:author="Ruijie Xu" w:date="2022-03-10T12:31:00Z">
              <w:rPr>
                <w:color w:val="000000" w:themeColor="text1"/>
              </w:rPr>
            </w:rPrChange>
          </w:rPr>
          <w:t>, which are both index-based software,</w:t>
        </w:r>
      </w:ins>
      <w:ins w:id="11473" w:author="Ruijie Xu" w:date="2022-01-30T13:21:00Z">
        <w:r w:rsidR="0044658C" w:rsidRPr="002B42A7">
          <w:rPr>
            <w:rFonts w:ascii="Times New Roman" w:hAnsi="Times New Roman" w:cs="Times New Roman"/>
            <w:color w:val="000000" w:themeColor="text1"/>
            <w:rPrChange w:id="11474" w:author="Ruijie Xu" w:date="2022-03-10T12:31:00Z">
              <w:rPr>
                <w:color w:val="000000" w:themeColor="text1"/>
              </w:rPr>
            </w:rPrChange>
          </w:rPr>
          <w:t xml:space="preserve"> </w:t>
        </w:r>
      </w:ins>
      <w:ins w:id="11475" w:author="Ruijie Xu" w:date="2022-01-30T13:22:00Z">
        <w:r w:rsidR="0044658C" w:rsidRPr="002B42A7">
          <w:rPr>
            <w:rFonts w:ascii="Times New Roman" w:hAnsi="Times New Roman" w:cs="Times New Roman"/>
            <w:color w:val="000000" w:themeColor="text1"/>
            <w:rPrChange w:id="11476" w:author="Ruijie Xu" w:date="2022-03-10T12:31:00Z">
              <w:rPr>
                <w:color w:val="000000" w:themeColor="text1"/>
              </w:rPr>
            </w:rPrChange>
          </w:rPr>
          <w:t xml:space="preserve">were more likely to report more </w:t>
        </w:r>
      </w:ins>
      <w:ins w:id="11477" w:author="Ruijie Xu" w:date="2022-03-10T11:37:00Z">
        <w:r w:rsidR="00FD2974" w:rsidRPr="002B42A7">
          <w:rPr>
            <w:rFonts w:ascii="Times New Roman" w:hAnsi="Times New Roman" w:cs="Times New Roman"/>
            <w:color w:val="000000" w:themeColor="text1"/>
            <w:rPrChange w:id="11478" w:author="Ruijie Xu" w:date="2022-03-10T12:31:00Z">
              <w:rPr>
                <w:color w:val="000000" w:themeColor="text1"/>
              </w:rPr>
            </w:rPrChange>
          </w:rPr>
          <w:t xml:space="preserve">numbers of </w:t>
        </w:r>
      </w:ins>
      <w:ins w:id="11479" w:author="Ruijie Xu" w:date="2022-01-30T13:22:00Z">
        <w:r w:rsidR="0044658C" w:rsidRPr="002B42A7">
          <w:rPr>
            <w:rFonts w:ascii="Times New Roman" w:hAnsi="Times New Roman" w:cs="Times New Roman"/>
            <w:color w:val="000000" w:themeColor="text1"/>
            <w:rPrChange w:id="11480" w:author="Ruijie Xu" w:date="2022-03-10T12:31:00Z">
              <w:rPr>
                <w:color w:val="000000" w:themeColor="text1"/>
              </w:rPr>
            </w:rPrChange>
          </w:rPr>
          <w:t xml:space="preserve">taxa as differentially abundant </w:t>
        </w:r>
        <w:del w:id="11481" w:author="Liliana Salvador" w:date="2022-02-26T21:37:00Z">
          <w:r w:rsidR="0044658C" w:rsidRPr="002B42A7" w:rsidDel="00FA738B">
            <w:rPr>
              <w:rFonts w:ascii="Times New Roman" w:hAnsi="Times New Roman" w:cs="Times New Roman"/>
              <w:color w:val="000000" w:themeColor="text1"/>
              <w:rPrChange w:id="11482" w:author="Ruijie Xu" w:date="2022-03-10T12:31:00Z">
                <w:rPr>
                  <w:color w:val="000000" w:themeColor="text1"/>
                </w:rPr>
              </w:rPrChange>
            </w:rPr>
            <w:delText>compare to the analyses of</w:delText>
          </w:r>
        </w:del>
      </w:ins>
      <w:ins w:id="11483" w:author="Liliana Salvador" w:date="2022-02-26T21:37:00Z">
        <w:r w:rsidR="00FA738B" w:rsidRPr="002B42A7">
          <w:rPr>
            <w:rFonts w:ascii="Times New Roman" w:hAnsi="Times New Roman" w:cs="Times New Roman"/>
            <w:color w:val="000000" w:themeColor="text1"/>
            <w:rPrChange w:id="11484" w:author="Ruijie Xu" w:date="2022-03-10T12:31:00Z">
              <w:rPr>
                <w:color w:val="000000" w:themeColor="text1"/>
              </w:rPr>
            </w:rPrChange>
          </w:rPr>
          <w:t>than the</w:t>
        </w:r>
      </w:ins>
      <w:ins w:id="11485" w:author="Ruijie Xu" w:date="2022-01-30T13:22:00Z">
        <w:r w:rsidR="0044658C" w:rsidRPr="002B42A7">
          <w:rPr>
            <w:rFonts w:ascii="Times New Roman" w:hAnsi="Times New Roman" w:cs="Times New Roman"/>
            <w:color w:val="000000" w:themeColor="text1"/>
            <w:rPrChange w:id="11486"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487" w:author="Ruijie Xu" w:date="2022-03-10T12:31:00Z">
              <w:rPr>
                <w:color w:val="000000" w:themeColor="text1"/>
              </w:rPr>
            </w:rPrChange>
          </w:rPr>
          <w:t xml:space="preserve">. </w:t>
        </w:r>
      </w:ins>
      <w:ins w:id="11488" w:author="Ruijie Xu" w:date="2022-01-30T13:23:00Z">
        <w:r w:rsidR="007C054E" w:rsidRPr="002B42A7">
          <w:rPr>
            <w:rFonts w:ascii="Times New Roman" w:hAnsi="Times New Roman" w:cs="Times New Roman"/>
            <w:color w:val="000000" w:themeColor="text1"/>
            <w:rPrChange w:id="11489" w:author="Ruijie Xu" w:date="2022-03-10T12:31:00Z">
              <w:rPr>
                <w:color w:val="000000" w:themeColor="text1"/>
              </w:rPr>
            </w:rPrChange>
          </w:rPr>
          <w:t xml:space="preserve">These two software were also the </w:t>
        </w:r>
      </w:ins>
      <w:ins w:id="11490" w:author="Ruijie Xu" w:date="2022-01-30T13:24:00Z">
        <w:r w:rsidR="007C054E" w:rsidRPr="002B42A7">
          <w:rPr>
            <w:rFonts w:ascii="Times New Roman" w:hAnsi="Times New Roman" w:cs="Times New Roman"/>
            <w:color w:val="000000" w:themeColor="text1"/>
            <w:rPrChange w:id="11491" w:author="Ruijie Xu" w:date="2022-03-10T12:31:00Z">
              <w:rPr>
                <w:color w:val="000000" w:themeColor="text1"/>
              </w:rPr>
            </w:rPrChange>
          </w:rPr>
          <w:t xml:space="preserve">only </w:t>
        </w:r>
      </w:ins>
      <w:ins w:id="11492" w:author="Ruijie Xu" w:date="2022-01-30T13:23:00Z">
        <w:r w:rsidR="007C054E" w:rsidRPr="002B42A7">
          <w:rPr>
            <w:rFonts w:ascii="Times New Roman" w:hAnsi="Times New Roman" w:cs="Times New Roman"/>
            <w:color w:val="000000" w:themeColor="text1"/>
            <w:rPrChange w:id="11493" w:author="Ruijie Xu" w:date="2022-03-10T12:31:00Z">
              <w:rPr>
                <w:color w:val="000000" w:themeColor="text1"/>
              </w:rPr>
            </w:rPrChange>
          </w:rPr>
          <w:t xml:space="preserve">two </w:t>
        </w:r>
        <w:del w:id="11494" w:author="Liliana Salvador" w:date="2022-02-26T21:37:00Z">
          <w:r w:rsidR="007C054E" w:rsidRPr="002B42A7" w:rsidDel="00FA738B">
            <w:rPr>
              <w:rFonts w:ascii="Times New Roman" w:hAnsi="Times New Roman" w:cs="Times New Roman"/>
              <w:color w:val="000000" w:themeColor="text1"/>
              <w:rPrChange w:id="11495" w:author="Ruijie Xu" w:date="2022-03-10T12:31:00Z">
                <w:rPr>
                  <w:color w:val="000000" w:themeColor="text1"/>
                </w:rPr>
              </w:rPrChange>
            </w:rPr>
            <w:delText>software</w:delText>
          </w:r>
        </w:del>
      </w:ins>
      <w:ins w:id="11496" w:author="Liliana Salvador" w:date="2022-02-26T21:37:00Z">
        <w:r w:rsidR="00FA738B" w:rsidRPr="002B42A7">
          <w:rPr>
            <w:rFonts w:ascii="Times New Roman" w:hAnsi="Times New Roman" w:cs="Times New Roman"/>
            <w:color w:val="000000" w:themeColor="text1"/>
            <w:rPrChange w:id="11497" w:author="Ruijie Xu" w:date="2022-03-10T12:31:00Z">
              <w:rPr>
                <w:color w:val="000000" w:themeColor="text1"/>
              </w:rPr>
            </w:rPrChange>
          </w:rPr>
          <w:t>that</w:t>
        </w:r>
      </w:ins>
      <w:ins w:id="11498" w:author="Ruijie Xu" w:date="2022-01-30T13:23:00Z">
        <w:r w:rsidR="007C054E" w:rsidRPr="002B42A7">
          <w:rPr>
            <w:rFonts w:ascii="Times New Roman" w:hAnsi="Times New Roman" w:cs="Times New Roman"/>
            <w:color w:val="000000" w:themeColor="text1"/>
            <w:rPrChange w:id="11499" w:author="Ruijie Xu" w:date="2022-03-10T12:31:00Z">
              <w:rPr>
                <w:color w:val="000000" w:themeColor="text1"/>
              </w:rPr>
            </w:rPrChange>
          </w:rPr>
          <w:t xml:space="preserve"> reported </w:t>
        </w:r>
      </w:ins>
      <w:ins w:id="11500" w:author="Ruijie Xu" w:date="2022-01-30T13:24:00Z">
        <w:r w:rsidR="007C054E" w:rsidRPr="002B42A7">
          <w:rPr>
            <w:rFonts w:ascii="Times New Roman" w:hAnsi="Times New Roman" w:cs="Times New Roman"/>
            <w:color w:val="000000" w:themeColor="text1"/>
            <w:rPrChange w:id="11501" w:author="Ruijie Xu" w:date="2022-03-10T12:31:00Z">
              <w:rPr>
                <w:color w:val="000000" w:themeColor="text1"/>
              </w:rPr>
            </w:rPrChange>
          </w:rPr>
          <w:t xml:space="preserve">both </w:t>
        </w:r>
      </w:ins>
      <w:ins w:id="11502" w:author="Ruijie Xu" w:date="2022-01-30T13:25:00Z">
        <w:r w:rsidR="007C054E" w:rsidRPr="002B42A7">
          <w:rPr>
            <w:rFonts w:ascii="Times New Roman" w:hAnsi="Times New Roman" w:cs="Times New Roman"/>
            <w:color w:val="000000" w:themeColor="text1"/>
            <w:rPrChange w:id="11503" w:author="Ruijie Xu" w:date="2022-03-10T12:31:00Z">
              <w:rPr>
                <w:color w:val="000000" w:themeColor="text1"/>
              </w:rPr>
            </w:rPrChange>
          </w:rPr>
          <w:t xml:space="preserve">viruses and archaea taxa as DA </w:t>
        </w:r>
      </w:ins>
      <w:ins w:id="11504" w:author="Ruijie Xu" w:date="2022-01-30T14:40:00Z">
        <w:del w:id="11505" w:author="Liliana Salvador" w:date="2022-03-08T20:35:00Z">
          <w:r w:rsidR="00692F00" w:rsidRPr="002B42A7" w:rsidDel="00963919">
            <w:rPr>
              <w:rFonts w:ascii="Times New Roman" w:hAnsi="Times New Roman" w:cs="Times New Roman"/>
              <w:color w:val="000000" w:themeColor="text1"/>
              <w:rPrChange w:id="11506" w:author="Ruijie Xu" w:date="2022-03-10T12:31:00Z">
                <w:rPr>
                  <w:color w:val="000000" w:themeColor="text1"/>
                </w:rPr>
              </w:rPrChange>
            </w:rPr>
            <w:delText xml:space="preserve">taxa </w:delText>
          </w:r>
        </w:del>
      </w:ins>
      <w:ins w:id="11507" w:author="Ruijie Xu" w:date="2022-01-30T13:25:00Z">
        <w:r w:rsidR="007C054E" w:rsidRPr="002B42A7">
          <w:rPr>
            <w:rFonts w:ascii="Times New Roman" w:hAnsi="Times New Roman" w:cs="Times New Roman"/>
            <w:color w:val="000000" w:themeColor="text1"/>
            <w:rPrChange w:id="11508" w:author="Ruijie Xu" w:date="2022-03-10T12:31:00Z">
              <w:rPr>
                <w:color w:val="000000" w:themeColor="text1"/>
              </w:rPr>
            </w:rPrChange>
          </w:rPr>
          <w:t>(</w:t>
        </w:r>
      </w:ins>
      <w:ins w:id="11509" w:author="Ruijie Xu" w:date="2022-02-01T13:44:00Z">
        <w:r w:rsidR="00537B08" w:rsidRPr="002B42A7">
          <w:rPr>
            <w:rFonts w:ascii="Times New Roman" w:hAnsi="Times New Roman" w:cs="Times New Roman"/>
            <w:color w:val="000000" w:themeColor="text1"/>
            <w:rPrChange w:id="11510" w:author="Ruijie Xu" w:date="2022-03-10T12:31:00Z">
              <w:rPr>
                <w:color w:val="000000" w:themeColor="text1"/>
              </w:rPr>
            </w:rPrChange>
          </w:rPr>
          <w:t>BLASTN</w:t>
        </w:r>
      </w:ins>
      <w:ins w:id="11511" w:author="Ruijie Xu" w:date="2022-01-30T13:25:00Z">
        <w:r w:rsidR="007C054E" w:rsidRPr="002B42A7">
          <w:rPr>
            <w:rFonts w:ascii="Times New Roman" w:hAnsi="Times New Roman" w:cs="Times New Roman"/>
            <w:color w:val="000000" w:themeColor="text1"/>
            <w:rPrChange w:id="11512" w:author="Ruijie Xu" w:date="2022-03-10T12:31:00Z">
              <w:rPr>
                <w:color w:val="000000" w:themeColor="text1"/>
              </w:rPr>
            </w:rPrChange>
          </w:rPr>
          <w:t xml:space="preserve"> only reported Archaea</w:t>
        </w:r>
        <w:del w:id="11513" w:author="Liliana Salvador" w:date="2022-02-26T21:37:00Z">
          <w:r w:rsidR="007C054E" w:rsidRPr="002B42A7" w:rsidDel="00FA738B">
            <w:rPr>
              <w:rFonts w:ascii="Times New Roman" w:hAnsi="Times New Roman" w:cs="Times New Roman"/>
              <w:color w:val="000000" w:themeColor="text1"/>
              <w:rPrChange w:id="11514"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515" w:author="Ruijie Xu" w:date="2022-03-10T12:31:00Z">
              <w:rPr>
                <w:color w:val="000000" w:themeColor="text1"/>
              </w:rPr>
            </w:rPrChange>
          </w:rPr>
          <w:t xml:space="preserve"> and CLARK only reported viru</w:t>
        </w:r>
        <w:del w:id="11516" w:author="Liliana Salvador" w:date="2022-02-26T21:37:00Z">
          <w:r w:rsidR="007C054E" w:rsidRPr="002B42A7" w:rsidDel="00FA738B">
            <w:rPr>
              <w:rFonts w:ascii="Times New Roman" w:hAnsi="Times New Roman" w:cs="Times New Roman"/>
              <w:color w:val="000000" w:themeColor="text1"/>
              <w:rPrChange w:id="11517"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518" w:author="Ruijie Xu" w:date="2022-03-10T12:31:00Z">
              <w:rPr>
                <w:color w:val="000000" w:themeColor="text1"/>
              </w:rPr>
            </w:rPrChange>
          </w:rPr>
          <w:t xml:space="preserve">ses). </w:t>
        </w:r>
      </w:ins>
      <w:ins w:id="11519" w:author="Ruijie Xu" w:date="2022-01-30T12:50:00Z">
        <w:r w:rsidR="00BE5DC0" w:rsidRPr="002B42A7">
          <w:rPr>
            <w:rFonts w:ascii="Times New Roman" w:hAnsi="Times New Roman" w:cs="Times New Roman"/>
            <w:color w:val="000000" w:themeColor="text1"/>
            <w:rPrChange w:id="11520" w:author="Ruijie Xu" w:date="2022-03-10T12:31:00Z">
              <w:rPr>
                <w:color w:val="000000" w:themeColor="text1"/>
              </w:rPr>
            </w:rPrChange>
          </w:rPr>
          <w:t xml:space="preserve">Diamond was found </w:t>
        </w:r>
      </w:ins>
      <w:ins w:id="11521" w:author="Liliana Salvador" w:date="2022-03-08T20:35:00Z">
        <w:r w:rsidR="00963919" w:rsidRPr="002B42A7">
          <w:rPr>
            <w:rFonts w:ascii="Times New Roman" w:hAnsi="Times New Roman" w:cs="Times New Roman"/>
            <w:color w:val="000000" w:themeColor="text1"/>
            <w:rPrChange w:id="11522" w:author="Ruijie Xu" w:date="2022-03-10T12:31:00Z">
              <w:rPr>
                <w:color w:val="000000" w:themeColor="text1"/>
              </w:rPr>
            </w:rPrChange>
          </w:rPr>
          <w:t xml:space="preserve">to be the </w:t>
        </w:r>
      </w:ins>
      <w:ins w:id="11523" w:author="Ruijie Xu" w:date="2022-01-30T12:50:00Z">
        <w:r w:rsidR="00BE5DC0" w:rsidRPr="002B42A7">
          <w:rPr>
            <w:rFonts w:ascii="Times New Roman" w:hAnsi="Times New Roman" w:cs="Times New Roman"/>
            <w:color w:val="000000" w:themeColor="text1"/>
            <w:rPrChange w:id="11524" w:author="Ruijie Xu" w:date="2022-03-10T12:31:00Z">
              <w:rPr>
                <w:color w:val="000000" w:themeColor="text1"/>
              </w:rPr>
            </w:rPrChange>
          </w:rPr>
          <w:t>least sensitive in</w:t>
        </w:r>
      </w:ins>
      <w:ins w:id="11525" w:author="Liliana Salvador" w:date="2022-03-08T20:35:00Z">
        <w:r w:rsidR="00963919" w:rsidRPr="002B42A7">
          <w:rPr>
            <w:rFonts w:ascii="Times New Roman" w:hAnsi="Times New Roman" w:cs="Times New Roman"/>
            <w:color w:val="000000" w:themeColor="text1"/>
            <w:rPrChange w:id="11526" w:author="Ruijie Xu" w:date="2022-03-10T12:31:00Z">
              <w:rPr>
                <w:color w:val="000000" w:themeColor="text1"/>
              </w:rPr>
            </w:rPrChange>
          </w:rPr>
          <w:t xml:space="preserve"> the</w:t>
        </w:r>
      </w:ins>
      <w:ins w:id="11527" w:author="Ruijie Xu" w:date="2022-01-30T12:50:00Z">
        <w:r w:rsidR="00BE5DC0" w:rsidRPr="002B42A7">
          <w:rPr>
            <w:rFonts w:ascii="Times New Roman" w:hAnsi="Times New Roman" w:cs="Times New Roman"/>
            <w:color w:val="000000" w:themeColor="text1"/>
            <w:rPrChange w:id="11528" w:author="Ruijie Xu" w:date="2022-03-10T12:31:00Z">
              <w:rPr>
                <w:color w:val="000000" w:themeColor="text1"/>
              </w:rPr>
            </w:rPrChange>
          </w:rPr>
          <w:t xml:space="preserve"> differentially abundant analyses for </w:t>
        </w:r>
      </w:ins>
      <w:ins w:id="11529" w:author="Ruijie Xu" w:date="2022-01-30T12:51:00Z">
        <w:r w:rsidR="00BE5DC0" w:rsidRPr="002B42A7">
          <w:rPr>
            <w:rFonts w:ascii="Times New Roman" w:hAnsi="Times New Roman" w:cs="Times New Roman"/>
            <w:color w:val="000000" w:themeColor="text1"/>
            <w:rPrChange w:id="11530" w:author="Ruijie Xu" w:date="2022-03-10T12:31:00Z">
              <w:rPr>
                <w:color w:val="000000" w:themeColor="text1"/>
              </w:rPr>
            </w:rPrChange>
          </w:rPr>
          <w:t>all three comparisons between tissue samples</w:t>
        </w:r>
      </w:ins>
      <w:ins w:id="11531" w:author="Ruijie Xu" w:date="2022-01-30T13:26:00Z">
        <w:r w:rsidR="008E222E" w:rsidRPr="002B42A7">
          <w:rPr>
            <w:rFonts w:ascii="Times New Roman" w:hAnsi="Times New Roman" w:cs="Times New Roman"/>
            <w:color w:val="000000" w:themeColor="text1"/>
            <w:rPrChange w:id="11532" w:author="Ruijie Xu" w:date="2022-03-10T12:31:00Z">
              <w:rPr>
                <w:color w:val="000000" w:themeColor="text1"/>
              </w:rPr>
            </w:rPrChange>
          </w:rPr>
          <w:t xml:space="preserve">, </w:t>
        </w:r>
      </w:ins>
      <w:ins w:id="11533" w:author="Ruijie Xu" w:date="2022-01-30T12:51:00Z">
        <w:r w:rsidR="00BE5DC0" w:rsidRPr="002B42A7">
          <w:rPr>
            <w:rFonts w:ascii="Times New Roman" w:hAnsi="Times New Roman" w:cs="Times New Roman"/>
            <w:color w:val="000000" w:themeColor="text1"/>
            <w:rPrChange w:id="11534" w:author="Ruijie Xu" w:date="2022-03-10T12:31:00Z">
              <w:rPr>
                <w:color w:val="000000" w:themeColor="text1"/>
              </w:rPr>
            </w:rPrChange>
          </w:rPr>
          <w:t xml:space="preserve">where phylum taxa </w:t>
        </w:r>
      </w:ins>
      <w:ins w:id="11535" w:author="Ruijie Xu" w:date="2022-01-30T12:52:00Z">
        <w:r w:rsidR="00BE5DC0" w:rsidRPr="002B42A7">
          <w:rPr>
            <w:rFonts w:ascii="Times New Roman" w:hAnsi="Times New Roman" w:cs="Times New Roman"/>
            <w:color w:val="000000" w:themeColor="text1"/>
            <w:rPrChange w:id="11536" w:author="Ruijie Xu" w:date="2022-03-10T12:31:00Z">
              <w:rPr>
                <w:color w:val="000000" w:themeColor="text1"/>
              </w:rPr>
            </w:rPrChange>
          </w:rPr>
          <w:t>identified by all the other software were</w:t>
        </w:r>
      </w:ins>
      <w:ins w:id="11537" w:author="Ruijie Xu" w:date="2022-01-30T14:40:00Z">
        <w:r w:rsidR="00692F00" w:rsidRPr="002B42A7">
          <w:rPr>
            <w:rFonts w:ascii="Times New Roman" w:hAnsi="Times New Roman" w:cs="Times New Roman"/>
            <w:color w:val="000000" w:themeColor="text1"/>
            <w:rPrChange w:id="11538" w:author="Ruijie Xu" w:date="2022-03-10T12:31:00Z">
              <w:rPr>
                <w:color w:val="000000" w:themeColor="text1"/>
              </w:rPr>
            </w:rPrChange>
          </w:rPr>
          <w:t xml:space="preserve"> </w:t>
        </w:r>
      </w:ins>
      <w:ins w:id="11539" w:author="Ruijie Xu" w:date="2022-01-30T12:53:00Z">
        <w:r w:rsidR="00BE5DC0" w:rsidRPr="002B42A7">
          <w:rPr>
            <w:rFonts w:ascii="Times New Roman" w:hAnsi="Times New Roman" w:cs="Times New Roman"/>
            <w:color w:val="000000" w:themeColor="text1"/>
            <w:rPrChange w:id="11540" w:author="Ruijie Xu" w:date="2022-03-10T12:31:00Z">
              <w:rPr>
                <w:color w:val="000000" w:themeColor="text1"/>
              </w:rPr>
            </w:rPrChange>
          </w:rPr>
          <w:t xml:space="preserve">frequently not </w:t>
        </w:r>
      </w:ins>
      <w:ins w:id="11541" w:author="Ruijie Xu" w:date="2022-01-30T12:52:00Z">
        <w:r w:rsidR="00BE5DC0" w:rsidRPr="002B42A7">
          <w:rPr>
            <w:rFonts w:ascii="Times New Roman" w:hAnsi="Times New Roman" w:cs="Times New Roman"/>
            <w:color w:val="000000" w:themeColor="text1"/>
            <w:rPrChange w:id="11542" w:author="Ruijie Xu" w:date="2022-03-10T12:31:00Z">
              <w:rPr>
                <w:color w:val="000000" w:themeColor="text1"/>
              </w:rPr>
            </w:rPrChange>
          </w:rPr>
          <w:t xml:space="preserve">identified </w:t>
        </w:r>
      </w:ins>
      <w:ins w:id="11543" w:author="Ruijie Xu" w:date="2022-01-30T12:53:00Z">
        <w:r w:rsidR="00BE5DC0" w:rsidRPr="002B42A7">
          <w:rPr>
            <w:rFonts w:ascii="Times New Roman" w:hAnsi="Times New Roman" w:cs="Times New Roman"/>
            <w:color w:val="000000" w:themeColor="text1"/>
            <w:rPrChange w:id="11544" w:author="Ruijie Xu" w:date="2022-03-10T12:31:00Z">
              <w:rPr>
                <w:color w:val="000000" w:themeColor="text1"/>
              </w:rPr>
            </w:rPrChange>
          </w:rPr>
          <w:t xml:space="preserve">by Diamond. </w:t>
        </w:r>
      </w:ins>
    </w:p>
    <w:p w14:paraId="6FF1911F" w14:textId="13763FEB" w:rsidR="00692F00" w:rsidRPr="002B42A7" w:rsidDel="006F201E" w:rsidRDefault="000312F1" w:rsidP="00D33126">
      <w:pPr>
        <w:spacing w:line="480" w:lineRule="auto"/>
        <w:rPr>
          <w:ins w:id="11545" w:author="Ruijie Xu" w:date="2022-01-30T12:30:00Z"/>
          <w:del w:id="11546" w:author="Rajeev, Sree" w:date="2022-03-03T11:45:00Z"/>
          <w:rFonts w:ascii="Times New Roman" w:hAnsi="Times New Roman" w:cs="Times New Roman"/>
          <w:color w:val="000000" w:themeColor="text1"/>
          <w:rPrChange w:id="11547" w:author="Ruijie Xu" w:date="2022-03-10T12:31:00Z">
            <w:rPr>
              <w:ins w:id="11548" w:author="Ruijie Xu" w:date="2022-01-30T12:30:00Z"/>
              <w:del w:id="11549" w:author="Rajeev, Sree" w:date="2022-03-03T11:45:00Z"/>
              <w:color w:val="000000" w:themeColor="text1"/>
            </w:rPr>
          </w:rPrChange>
        </w:rPr>
      </w:pPr>
      <w:ins w:id="11550" w:author="Ruijie Xu" w:date="2022-03-10T11:26:00Z">
        <w:r w:rsidRPr="002B42A7">
          <w:rPr>
            <w:rFonts w:ascii="Times New Roman" w:hAnsi="Times New Roman" w:cs="Times New Roman"/>
            <w:color w:val="000000" w:themeColor="text1"/>
            <w:rPrChange w:id="11551" w:author="Ruijie Xu" w:date="2022-03-10T12:31:00Z">
              <w:rPr>
                <w:color w:val="000000" w:themeColor="text1"/>
              </w:rPr>
            </w:rPrChange>
          </w:rPr>
          <w:tab/>
        </w:r>
      </w:ins>
      <w:ins w:id="11552" w:author="Ruijie Xu" w:date="2022-01-30T14:40:00Z">
        <w:del w:id="11553" w:author="Rajeev, Sree" w:date="2022-03-03T11:45:00Z">
          <w:r w:rsidR="00692F00" w:rsidRPr="002B42A7" w:rsidDel="006F201E">
            <w:rPr>
              <w:rFonts w:ascii="Times New Roman" w:hAnsi="Times New Roman" w:cs="Times New Roman"/>
              <w:i/>
              <w:iCs/>
              <w:color w:val="000000" w:themeColor="text1"/>
              <w:rPrChange w:id="11554" w:author="Ruijie Xu" w:date="2022-03-10T12:31:00Z">
                <w:rPr>
                  <w:color w:val="000000" w:themeColor="text1"/>
                </w:rPr>
              </w:rPrChange>
            </w:rPr>
            <w:delText>Leptospira</w:delText>
          </w:r>
          <w:r w:rsidR="00692F00" w:rsidRPr="002B42A7" w:rsidDel="006F201E">
            <w:rPr>
              <w:rFonts w:ascii="Times New Roman" w:hAnsi="Times New Roman" w:cs="Times New Roman"/>
              <w:color w:val="000000" w:themeColor="text1"/>
              <w:rPrChange w:id="11555" w:author="Ruijie Xu" w:date="2022-03-10T12:31:00Z">
                <w:rPr>
                  <w:color w:val="000000" w:themeColor="text1"/>
                </w:rPr>
              </w:rPrChange>
            </w:rPr>
            <w:delText xml:space="preserve"> </w:delText>
          </w:r>
        </w:del>
      </w:ins>
      <w:ins w:id="11556" w:author="Liliana Salvador" w:date="2022-02-26T21:29:00Z">
        <w:del w:id="11557" w:author="Rajeev, Sree" w:date="2022-03-03T11:45:00Z">
          <w:r w:rsidR="00B00FC0" w:rsidRPr="002B42A7" w:rsidDel="006F201E">
            <w:rPr>
              <w:rFonts w:ascii="Times New Roman" w:hAnsi="Times New Roman" w:cs="Times New Roman"/>
              <w:color w:val="000000" w:themeColor="text1"/>
              <w:rPrChange w:id="11558" w:author="Ruijie Xu" w:date="2022-03-10T12:31:00Z">
                <w:rPr>
                  <w:color w:val="000000" w:themeColor="text1"/>
                </w:rPr>
              </w:rPrChange>
            </w:rPr>
            <w:delText>d</w:delText>
          </w:r>
        </w:del>
      </w:ins>
      <w:ins w:id="11559" w:author="Ruijie Xu" w:date="2022-01-30T14:40:00Z">
        <w:del w:id="11560" w:author="Rajeev, Sree" w:date="2022-03-03T11:45:00Z">
          <w:r w:rsidR="00692F00" w:rsidRPr="002B42A7" w:rsidDel="006F201E">
            <w:rPr>
              <w:rFonts w:ascii="Times New Roman" w:hAnsi="Times New Roman" w:cs="Times New Roman"/>
              <w:color w:val="000000" w:themeColor="text1"/>
              <w:rPrChange w:id="11561" w:author="Ruijie Xu" w:date="2022-03-10T12:31:00Z">
                <w:rPr>
                  <w:color w:val="000000" w:themeColor="text1"/>
                </w:rPr>
              </w:rPrChange>
            </w:rPr>
            <w:delText xml:space="preserve">Diagnostic </w:delText>
          </w:r>
        </w:del>
      </w:ins>
      <w:ins w:id="11562" w:author="Liliana Salvador" w:date="2022-02-26T21:29:00Z">
        <w:del w:id="11563" w:author="Rajeev, Sree" w:date="2022-03-03T11:45:00Z">
          <w:r w:rsidR="00B00FC0" w:rsidRPr="002B42A7" w:rsidDel="006F201E">
            <w:rPr>
              <w:rFonts w:ascii="Times New Roman" w:hAnsi="Times New Roman" w:cs="Times New Roman"/>
              <w:color w:val="000000" w:themeColor="text1"/>
              <w:rPrChange w:id="11564" w:author="Ruijie Xu" w:date="2022-03-10T12:31:00Z">
                <w:rPr>
                  <w:color w:val="000000" w:themeColor="text1"/>
                </w:rPr>
              </w:rPrChange>
            </w:rPr>
            <w:delText>s</w:delText>
          </w:r>
        </w:del>
      </w:ins>
      <w:ins w:id="11565" w:author="Ruijie Xu" w:date="2022-01-30T14:40:00Z">
        <w:del w:id="11566" w:author="Rajeev, Sree" w:date="2022-03-03T11:45:00Z">
          <w:r w:rsidR="00692F00" w:rsidRPr="002B42A7" w:rsidDel="006F201E">
            <w:rPr>
              <w:rFonts w:ascii="Times New Roman" w:hAnsi="Times New Roman" w:cs="Times New Roman"/>
              <w:color w:val="000000" w:themeColor="text1"/>
              <w:rPrChange w:id="11567" w:author="Ruijie Xu" w:date="2022-03-10T12:31:00Z">
                <w:rPr>
                  <w:color w:val="000000" w:themeColor="text1"/>
                </w:rPr>
              </w:rPrChange>
            </w:rPr>
            <w:delText xml:space="preserve">Sensitivity </w:delText>
          </w:r>
        </w:del>
      </w:ins>
      <w:ins w:id="11568" w:author="Liliana Salvador" w:date="2022-02-26T21:29:00Z">
        <w:del w:id="11569" w:author="Rajeev, Sree" w:date="2022-03-03T11:45:00Z">
          <w:r w:rsidR="00B00FC0" w:rsidRPr="002B42A7" w:rsidDel="006F201E">
            <w:rPr>
              <w:rFonts w:ascii="Times New Roman" w:hAnsi="Times New Roman" w:cs="Times New Roman"/>
              <w:color w:val="000000" w:themeColor="text1"/>
              <w:rPrChange w:id="11570" w:author="Ruijie Xu" w:date="2022-03-10T12:31:00Z">
                <w:rPr>
                  <w:color w:val="000000" w:themeColor="text1"/>
                </w:rPr>
              </w:rPrChange>
            </w:rPr>
            <w:delText>c</w:delText>
          </w:r>
        </w:del>
      </w:ins>
      <w:ins w:id="11571" w:author="Ruijie Xu" w:date="2022-01-30T14:40:00Z">
        <w:del w:id="11572" w:author="Rajeev, Sree" w:date="2022-03-03T11:45:00Z">
          <w:r w:rsidR="00692F00" w:rsidRPr="002B42A7" w:rsidDel="006F201E">
            <w:rPr>
              <w:rFonts w:ascii="Times New Roman" w:hAnsi="Times New Roman" w:cs="Times New Roman"/>
              <w:color w:val="000000" w:themeColor="text1"/>
              <w:rPrChange w:id="11573" w:author="Ruijie Xu" w:date="2022-03-10T12:31:00Z">
                <w:rPr>
                  <w:color w:val="000000" w:themeColor="text1"/>
                </w:rPr>
              </w:rPrChange>
            </w:rPr>
            <w:delText>Comparison</w:delText>
          </w:r>
        </w:del>
      </w:ins>
    </w:p>
    <w:p w14:paraId="1F445B89" w14:textId="1AA45F94" w:rsidR="0009141C" w:rsidRPr="002B42A7" w:rsidRDefault="000C30C5">
      <w:pPr>
        <w:spacing w:line="480" w:lineRule="auto"/>
        <w:rPr>
          <w:ins w:id="11574" w:author="Ruijie Xu" w:date="2022-03-10T11:17:00Z"/>
          <w:rFonts w:ascii="Times New Roman" w:hAnsi="Times New Roman" w:cs="Times New Roman"/>
          <w:color w:val="000000" w:themeColor="text1"/>
          <w:rPrChange w:id="11575" w:author="Ruijie Xu" w:date="2022-03-10T12:31:00Z">
            <w:rPr>
              <w:ins w:id="11576" w:author="Ruijie Xu" w:date="2022-03-10T11:17:00Z"/>
              <w:color w:val="000000" w:themeColor="text1"/>
            </w:rPr>
          </w:rPrChange>
        </w:rPr>
      </w:pPr>
      <w:r w:rsidRPr="002B42A7">
        <w:rPr>
          <w:rFonts w:ascii="Times New Roman" w:hAnsi="Times New Roman" w:cs="Times New Roman"/>
          <w:color w:val="000000" w:themeColor="text1"/>
          <w:rPrChange w:id="11577" w:author="Ruijie Xu" w:date="2022-03-10T12:31:00Z">
            <w:rPr>
              <w:color w:val="000000" w:themeColor="text1"/>
            </w:rPr>
          </w:rPrChange>
        </w:rPr>
        <w:t>To assess the sensitivity of sho</w:t>
      </w:r>
      <w:r w:rsidR="00AF0037" w:rsidRPr="002B42A7">
        <w:rPr>
          <w:rFonts w:ascii="Times New Roman" w:hAnsi="Times New Roman" w:cs="Times New Roman"/>
          <w:color w:val="000000" w:themeColor="text1"/>
          <w:rPrChange w:id="11578" w:author="Ruijie Xu" w:date="2022-03-10T12:31:00Z">
            <w:rPr>
              <w:color w:val="000000" w:themeColor="text1"/>
            </w:rPr>
          </w:rPrChange>
        </w:rPr>
        <w:t>t</w:t>
      </w:r>
      <w:r w:rsidRPr="002B42A7">
        <w:rPr>
          <w:rFonts w:ascii="Times New Roman" w:hAnsi="Times New Roman" w:cs="Times New Roman"/>
          <w:color w:val="000000" w:themeColor="text1"/>
          <w:rPrChange w:id="11579" w:author="Ruijie Xu" w:date="2022-03-10T12:31:00Z">
            <w:rPr>
              <w:color w:val="000000" w:themeColor="text1"/>
            </w:rPr>
          </w:rPrChange>
        </w:rPr>
        <w:t xml:space="preserve">gun metagenomics as a tool for pathogen diagnosis, we identified the presence </w:t>
      </w:r>
      <w:r w:rsidR="00325E83" w:rsidRPr="002B42A7">
        <w:rPr>
          <w:rFonts w:ascii="Times New Roman" w:hAnsi="Times New Roman" w:cs="Times New Roman"/>
          <w:color w:val="000000" w:themeColor="text1"/>
          <w:rPrChange w:id="11580" w:author="Ruijie Xu" w:date="2022-03-10T12:31:00Z">
            <w:rPr>
              <w:color w:val="000000" w:themeColor="text1"/>
            </w:rPr>
          </w:rPrChange>
        </w:rPr>
        <w:t xml:space="preserve">of the </w:t>
      </w:r>
      <w:r w:rsidRPr="002B42A7">
        <w:rPr>
          <w:rFonts w:ascii="Times New Roman" w:hAnsi="Times New Roman" w:cs="Times New Roman"/>
          <w:color w:val="000000" w:themeColor="text1"/>
          <w:rPrChange w:id="11581" w:author="Ruijie Xu" w:date="2022-03-10T12:31:00Z">
            <w:rPr>
              <w:color w:val="000000" w:themeColor="text1"/>
            </w:rPr>
          </w:rPrChange>
        </w:rPr>
        <w:t>zoon</w:t>
      </w:r>
      <w:r w:rsidR="00325E83" w:rsidRPr="002B42A7">
        <w:rPr>
          <w:rFonts w:ascii="Times New Roman" w:hAnsi="Times New Roman" w:cs="Times New Roman"/>
          <w:color w:val="000000" w:themeColor="text1"/>
          <w:rPrChange w:id="11582" w:author="Ruijie Xu" w:date="2022-03-10T12:31:00Z">
            <w:rPr>
              <w:color w:val="000000" w:themeColor="text1"/>
            </w:rPr>
          </w:rPrChange>
        </w:rPr>
        <w:t>o</w:t>
      </w:r>
      <w:r w:rsidRPr="002B42A7">
        <w:rPr>
          <w:rFonts w:ascii="Times New Roman" w:hAnsi="Times New Roman" w:cs="Times New Roman"/>
          <w:color w:val="000000" w:themeColor="text1"/>
          <w:rPrChange w:id="11583" w:author="Ruijie Xu" w:date="2022-03-10T12:31:00Z">
            <w:rPr>
              <w:color w:val="000000" w:themeColor="text1"/>
            </w:rPr>
          </w:rPrChange>
        </w:rPr>
        <w:t xml:space="preserve">tic pathogen </w:t>
      </w:r>
      <w:del w:id="11584" w:author="Ruijie Xu" w:date="2022-02-02T11:02:00Z">
        <w:r w:rsidRPr="002B42A7" w:rsidDel="00463AA7">
          <w:rPr>
            <w:rFonts w:ascii="Times New Roman" w:hAnsi="Times New Roman" w:cs="Times New Roman"/>
            <w:i/>
            <w:color w:val="000000" w:themeColor="text1"/>
            <w:rPrChange w:id="11585" w:author="Ruijie Xu" w:date="2022-03-10T12:31:00Z">
              <w:rPr>
                <w:i/>
                <w:color w:val="000000" w:themeColor="text1"/>
              </w:rPr>
            </w:rPrChange>
          </w:rPr>
          <w:delText>Leptospira</w:delText>
        </w:r>
      </w:del>
      <w:ins w:id="11586" w:author="Ruijie Xu" w:date="2022-02-02T11:02:00Z">
        <w:r w:rsidR="00463AA7" w:rsidRPr="002B42A7">
          <w:rPr>
            <w:rFonts w:ascii="Times New Roman" w:hAnsi="Times New Roman" w:cs="Times New Roman"/>
            <w:i/>
            <w:color w:val="000000" w:themeColor="text1"/>
            <w:rPrChange w:id="11587" w:author="Ruijie Xu" w:date="2022-03-10T12:31:00Z">
              <w:rPr>
                <w:i/>
                <w:color w:val="000000" w:themeColor="text1"/>
              </w:rPr>
            </w:rPrChange>
          </w:rPr>
          <w:t>Leptospira</w:t>
        </w:r>
      </w:ins>
      <w:r w:rsidRPr="002B42A7">
        <w:rPr>
          <w:rFonts w:ascii="Times New Roman" w:hAnsi="Times New Roman" w:cs="Times New Roman"/>
          <w:color w:val="000000" w:themeColor="text1"/>
          <w:rPrChange w:id="11588"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1589" w:author="Ruijie Xu" w:date="2022-03-10T12:31:00Z">
            <w:rPr>
              <w:color w:val="000000" w:themeColor="text1"/>
            </w:rPr>
          </w:rPrChange>
        </w:rPr>
        <w:t xml:space="preserve">in </w:t>
      </w:r>
      <w:r w:rsidRPr="002B42A7">
        <w:rPr>
          <w:rFonts w:ascii="Times New Roman" w:hAnsi="Times New Roman" w:cs="Times New Roman"/>
          <w:color w:val="000000" w:themeColor="text1"/>
          <w:rPrChange w:id="11590" w:author="Ruijie Xu" w:date="2022-03-10T12:31:00Z">
            <w:rPr>
              <w:color w:val="000000" w:themeColor="text1"/>
            </w:rPr>
          </w:rPrChange>
        </w:rPr>
        <w:t>all of our tissue samples</w:t>
      </w:r>
      <w:ins w:id="11591" w:author="Ruijie Xu" w:date="2022-01-30T13:27:00Z">
        <w:r w:rsidR="002B7BBF" w:rsidRPr="002B42A7">
          <w:rPr>
            <w:rFonts w:ascii="Times New Roman" w:hAnsi="Times New Roman" w:cs="Times New Roman"/>
            <w:color w:val="000000" w:themeColor="text1"/>
            <w:rPrChange w:id="11592" w:author="Ruijie Xu" w:date="2022-03-10T12:31:00Z">
              <w:rPr>
                <w:color w:val="000000" w:themeColor="text1"/>
              </w:rPr>
            </w:rPrChange>
          </w:rPr>
          <w:t xml:space="preserve">. </w:t>
        </w:r>
      </w:ins>
      <w:del w:id="11593" w:author="Ruijie Xu" w:date="2022-01-30T13:26:00Z">
        <w:r w:rsidRPr="002B42A7" w:rsidDel="00DA501B">
          <w:rPr>
            <w:rFonts w:ascii="Times New Roman" w:hAnsi="Times New Roman" w:cs="Times New Roman"/>
            <w:color w:val="000000" w:themeColor="text1"/>
            <w:rPrChange w:id="11594"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1595"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1596"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1597"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1598"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1599"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1600"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1601"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1602"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1603"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1604"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1605"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1606"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1607"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1608"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1609"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1610"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1611" w:author="Ruijie Xu" w:date="2022-03-10T12:31:00Z">
              <w:rPr>
                <w:i/>
                <w:iCs/>
                <w:color w:val="000000"/>
              </w:rPr>
            </w:rPrChange>
          </w:rPr>
          <w:delText>et al.</w:delText>
        </w:r>
        <w:r w:rsidR="00350DBF" w:rsidRPr="002B42A7" w:rsidDel="002B7BBF">
          <w:rPr>
            <w:rFonts w:ascii="Times New Roman" w:hAnsi="Times New Roman" w:cs="Times New Roman"/>
            <w:color w:val="000000"/>
            <w:rPrChange w:id="11612"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1613" w:author="Ruijie Xu" w:date="2022-03-10T12:31:00Z">
              <w:rPr>
                <w:i/>
                <w:iCs/>
                <w:color w:val="000000"/>
              </w:rPr>
            </w:rPrChange>
          </w:rPr>
          <w:delText>et al.</w:delText>
        </w:r>
        <w:r w:rsidR="00350DBF" w:rsidRPr="002B42A7" w:rsidDel="002B7BBF">
          <w:rPr>
            <w:rFonts w:ascii="Times New Roman" w:hAnsi="Times New Roman" w:cs="Times New Roman"/>
            <w:color w:val="000000"/>
            <w:rPrChange w:id="11614"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1615" w:author="Ruijie Xu" w:date="2022-03-10T12:31:00Z">
              <w:rPr>
                <w:i/>
                <w:iCs/>
                <w:color w:val="000000"/>
              </w:rPr>
            </w:rPrChange>
          </w:rPr>
          <w:delText>et al.</w:delText>
        </w:r>
        <w:r w:rsidR="00350DBF" w:rsidRPr="002B42A7" w:rsidDel="002B7BBF">
          <w:rPr>
            <w:rFonts w:ascii="Times New Roman" w:hAnsi="Times New Roman" w:cs="Times New Roman"/>
            <w:color w:val="000000"/>
            <w:rPrChange w:id="11616"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1617"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1618"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1619" w:author="Ruijie Xu" w:date="2022-03-10T12:31:00Z">
              <w:rPr>
                <w:color w:val="000000" w:themeColor="text1"/>
              </w:rPr>
            </w:rPrChange>
          </w:rPr>
          <w:delText xml:space="preserve"> </w:delText>
        </w:r>
      </w:del>
      <w:ins w:id="11620" w:author="Ruijie Xu" w:date="2022-01-30T13:28:00Z">
        <w:r w:rsidR="00380B0E" w:rsidRPr="002B42A7">
          <w:rPr>
            <w:rFonts w:ascii="Times New Roman" w:hAnsi="Times New Roman" w:cs="Times New Roman"/>
            <w:color w:val="000000" w:themeColor="text1"/>
            <w:rPrChange w:id="11621" w:author="Ruijie Xu" w:date="2022-03-10T12:31:00Z">
              <w:rPr>
                <w:color w:val="000000" w:themeColor="text1"/>
              </w:rPr>
            </w:rPrChange>
          </w:rPr>
          <w:t>Centrifuge</w:t>
        </w:r>
      </w:ins>
      <w:ins w:id="11622" w:author="Ruijie Xu" w:date="2022-01-30T13:51:00Z">
        <w:r w:rsidR="006C43DC" w:rsidRPr="002B42A7">
          <w:rPr>
            <w:rFonts w:ascii="Times New Roman" w:hAnsi="Times New Roman" w:cs="Times New Roman"/>
            <w:color w:val="000000" w:themeColor="text1"/>
            <w:rPrChange w:id="11623" w:author="Ruijie Xu" w:date="2022-03-10T12:31:00Z">
              <w:rPr>
                <w:color w:val="000000" w:themeColor="text1"/>
              </w:rPr>
            </w:rPrChange>
          </w:rPr>
          <w:t xml:space="preserve"> and</w:t>
        </w:r>
      </w:ins>
      <w:ins w:id="11624" w:author="Ruijie Xu" w:date="2022-01-30T13:28:00Z">
        <w:r w:rsidR="00380B0E" w:rsidRPr="002B42A7">
          <w:rPr>
            <w:rFonts w:ascii="Times New Roman" w:hAnsi="Times New Roman" w:cs="Times New Roman"/>
            <w:color w:val="000000" w:themeColor="text1"/>
            <w:rPrChange w:id="11625" w:author="Ruijie Xu" w:date="2022-03-10T12:31:00Z">
              <w:rPr>
                <w:color w:val="000000" w:themeColor="text1"/>
              </w:rPr>
            </w:rPrChange>
          </w:rPr>
          <w:t xml:space="preserve"> Kaiju</w:t>
        </w:r>
      </w:ins>
      <w:ins w:id="11626" w:author="Ruijie Xu" w:date="2022-01-30T13:51:00Z">
        <w:r w:rsidR="006C43DC" w:rsidRPr="002B42A7">
          <w:rPr>
            <w:rFonts w:ascii="Times New Roman" w:hAnsi="Times New Roman" w:cs="Times New Roman"/>
            <w:color w:val="000000" w:themeColor="text1"/>
            <w:rPrChange w:id="11627" w:author="Ruijie Xu" w:date="2022-03-10T12:31:00Z">
              <w:rPr>
                <w:color w:val="000000" w:themeColor="text1"/>
              </w:rPr>
            </w:rPrChange>
          </w:rPr>
          <w:t xml:space="preserve"> </w:t>
        </w:r>
      </w:ins>
      <w:ins w:id="11628" w:author="Ruijie Xu" w:date="2022-01-30T13:28:00Z">
        <w:r w:rsidR="00380B0E" w:rsidRPr="002B42A7">
          <w:rPr>
            <w:rFonts w:ascii="Times New Roman" w:hAnsi="Times New Roman" w:cs="Times New Roman"/>
            <w:color w:val="000000" w:themeColor="text1"/>
            <w:rPrChange w:id="11629" w:author="Ruijie Xu" w:date="2022-03-10T12:31:00Z">
              <w:rPr>
                <w:color w:val="000000" w:themeColor="text1"/>
              </w:rPr>
            </w:rPrChange>
          </w:rPr>
          <w:t xml:space="preserve">were found </w:t>
        </w:r>
      </w:ins>
      <w:ins w:id="11630" w:author="Liliana Salvador" w:date="2022-03-08T20:36:00Z">
        <w:r w:rsidR="00963919" w:rsidRPr="002B42A7">
          <w:rPr>
            <w:rFonts w:ascii="Times New Roman" w:hAnsi="Times New Roman" w:cs="Times New Roman"/>
            <w:color w:val="000000" w:themeColor="text1"/>
            <w:rPrChange w:id="11631" w:author="Ruijie Xu" w:date="2022-03-10T12:31:00Z">
              <w:rPr>
                <w:color w:val="000000" w:themeColor="text1"/>
              </w:rPr>
            </w:rPrChange>
          </w:rPr>
          <w:t xml:space="preserve">the </w:t>
        </w:r>
      </w:ins>
      <w:ins w:id="11632" w:author="Ruijie Xu" w:date="2022-01-30T13:29:00Z">
        <w:r w:rsidR="00380B0E" w:rsidRPr="002B42A7">
          <w:rPr>
            <w:rFonts w:ascii="Times New Roman" w:hAnsi="Times New Roman" w:cs="Times New Roman"/>
            <w:color w:val="000000" w:themeColor="text1"/>
            <w:rPrChange w:id="11633" w:author="Ruijie Xu" w:date="2022-03-10T12:31:00Z">
              <w:rPr>
                <w:color w:val="000000" w:themeColor="text1"/>
              </w:rPr>
            </w:rPrChange>
          </w:rPr>
          <w:t xml:space="preserve">most sensitive </w:t>
        </w:r>
      </w:ins>
      <w:ins w:id="11634" w:author="Liliana Salvador" w:date="2022-03-08T20:36:00Z">
        <w:r w:rsidR="00963919" w:rsidRPr="002B42A7">
          <w:rPr>
            <w:rFonts w:ascii="Times New Roman" w:hAnsi="Times New Roman" w:cs="Times New Roman"/>
            <w:color w:val="000000" w:themeColor="text1"/>
            <w:rPrChange w:id="11635" w:author="Ruijie Xu" w:date="2022-03-10T12:31:00Z">
              <w:rPr>
                <w:color w:val="000000" w:themeColor="text1"/>
              </w:rPr>
            </w:rPrChange>
          </w:rPr>
          <w:t xml:space="preserve">software </w:t>
        </w:r>
      </w:ins>
      <w:ins w:id="11636" w:author="Ruijie Xu" w:date="2022-01-30T13:29:00Z">
        <w:r w:rsidR="00380B0E" w:rsidRPr="002B42A7">
          <w:rPr>
            <w:rFonts w:ascii="Times New Roman" w:hAnsi="Times New Roman" w:cs="Times New Roman"/>
            <w:color w:val="000000" w:themeColor="text1"/>
            <w:rPrChange w:id="11637" w:author="Ruijie Xu" w:date="2022-03-10T12:31:00Z">
              <w:rPr>
                <w:color w:val="000000" w:themeColor="text1"/>
              </w:rPr>
            </w:rPrChange>
          </w:rPr>
          <w:t>in diagno</w:t>
        </w:r>
        <w:del w:id="11638" w:author="Liliana Salvador" w:date="2022-02-26T21:38:00Z">
          <w:r w:rsidR="00380B0E" w:rsidRPr="002B42A7" w:rsidDel="00FA738B">
            <w:rPr>
              <w:rFonts w:ascii="Times New Roman" w:hAnsi="Times New Roman" w:cs="Times New Roman"/>
              <w:color w:val="000000" w:themeColor="text1"/>
              <w:rPrChange w:id="11639"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1640"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1641"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1642" w:author="Ruijie Xu" w:date="2022-03-10T12:31:00Z">
              <w:rPr>
                <w:color w:val="000000" w:themeColor="text1"/>
              </w:rPr>
            </w:rPrChange>
          </w:rPr>
          <w:t>, where Cent</w:t>
        </w:r>
      </w:ins>
      <w:ins w:id="11643" w:author="Ruijie Xu" w:date="2022-01-30T13:30:00Z">
        <w:r w:rsidR="00380B0E" w:rsidRPr="002B42A7">
          <w:rPr>
            <w:rFonts w:ascii="Times New Roman" w:hAnsi="Times New Roman" w:cs="Times New Roman"/>
            <w:color w:val="000000" w:themeColor="text1"/>
            <w:rPrChange w:id="11644" w:author="Ruijie Xu" w:date="2022-03-10T12:31:00Z">
              <w:rPr>
                <w:color w:val="000000" w:themeColor="text1"/>
              </w:rPr>
            </w:rPrChange>
          </w:rPr>
          <w:t xml:space="preserve">rifuge </w:t>
        </w:r>
        <w:del w:id="11645" w:author="Liliana Salvador" w:date="2022-02-26T21:38:00Z">
          <w:r w:rsidR="00380B0E" w:rsidRPr="002B42A7" w:rsidDel="00FA738B">
            <w:rPr>
              <w:rFonts w:ascii="Times New Roman" w:hAnsi="Times New Roman" w:cs="Times New Roman"/>
              <w:color w:val="000000" w:themeColor="text1"/>
              <w:rPrChange w:id="11646"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1647" w:author="Ruijie Xu" w:date="2022-03-10T12:31:00Z">
              <w:rPr>
                <w:color w:val="000000" w:themeColor="text1"/>
              </w:rPr>
            </w:rPrChange>
          </w:rPr>
          <w:t xml:space="preserve">reported the presence of </w:t>
        </w:r>
        <w:r w:rsidR="00380B0E" w:rsidRPr="002B42A7">
          <w:rPr>
            <w:rFonts w:ascii="Times New Roman" w:hAnsi="Times New Roman" w:cs="Times New Roman"/>
            <w:i/>
            <w:iCs/>
            <w:color w:val="000000" w:themeColor="text1"/>
            <w:rPrChange w:id="11648" w:author="Ruijie Xu" w:date="2022-03-10T12:31:00Z">
              <w:rPr>
                <w:color w:val="000000" w:themeColor="text1"/>
              </w:rPr>
            </w:rPrChange>
          </w:rPr>
          <w:t>Leptospria</w:t>
        </w:r>
        <w:r w:rsidR="00380B0E" w:rsidRPr="002B42A7">
          <w:rPr>
            <w:rFonts w:ascii="Times New Roman" w:hAnsi="Times New Roman" w:cs="Times New Roman"/>
            <w:color w:val="000000" w:themeColor="text1"/>
            <w:rPrChange w:id="11649" w:author="Ruijie Xu" w:date="2022-03-10T12:31:00Z">
              <w:rPr>
                <w:color w:val="000000" w:themeColor="text1"/>
              </w:rPr>
            </w:rPrChange>
          </w:rPr>
          <w:t xml:space="preserve"> in all </w:t>
        </w:r>
        <w:del w:id="11650" w:author="Liliana Salvador" w:date="2022-02-26T21:38:00Z">
          <w:r w:rsidR="00380B0E" w:rsidRPr="002B42A7" w:rsidDel="00FA738B">
            <w:rPr>
              <w:rFonts w:ascii="Times New Roman" w:hAnsi="Times New Roman" w:cs="Times New Roman"/>
              <w:color w:val="000000" w:themeColor="text1"/>
              <w:rPrChange w:id="11651" w:author="Ruijie Xu" w:date="2022-03-10T12:31:00Z">
                <w:rPr>
                  <w:color w:val="000000" w:themeColor="text1"/>
                </w:rPr>
              </w:rPrChange>
            </w:rPr>
            <w:delText>12</w:delText>
          </w:r>
        </w:del>
      </w:ins>
      <w:ins w:id="11652" w:author="Liliana Salvador" w:date="2022-02-26T21:38:00Z">
        <w:r w:rsidR="00FA738B" w:rsidRPr="002B42A7">
          <w:rPr>
            <w:rFonts w:ascii="Times New Roman" w:hAnsi="Times New Roman" w:cs="Times New Roman"/>
            <w:color w:val="000000" w:themeColor="text1"/>
            <w:rPrChange w:id="11653" w:author="Ruijie Xu" w:date="2022-03-10T12:31:00Z">
              <w:rPr>
                <w:color w:val="000000" w:themeColor="text1"/>
              </w:rPr>
            </w:rPrChange>
          </w:rPr>
          <w:t>the</w:t>
        </w:r>
      </w:ins>
      <w:ins w:id="11654" w:author="Ruijie Xu" w:date="2022-01-30T13:30:00Z">
        <w:r w:rsidR="00380B0E" w:rsidRPr="002B42A7">
          <w:rPr>
            <w:rFonts w:ascii="Times New Roman" w:hAnsi="Times New Roman" w:cs="Times New Roman"/>
            <w:color w:val="000000" w:themeColor="text1"/>
            <w:rPrChange w:id="11655" w:author="Ruijie Xu" w:date="2022-03-10T12:31:00Z">
              <w:rPr>
                <w:color w:val="000000" w:themeColor="text1"/>
              </w:rPr>
            </w:rPrChange>
          </w:rPr>
          <w:t xml:space="preserve"> samples.</w:t>
        </w:r>
      </w:ins>
      <w:ins w:id="11656" w:author="Ruijie Xu" w:date="2022-01-30T13:31:00Z">
        <w:r w:rsidR="00380B0E" w:rsidRPr="002B42A7">
          <w:rPr>
            <w:rFonts w:ascii="Times New Roman" w:hAnsi="Times New Roman" w:cs="Times New Roman"/>
            <w:color w:val="000000" w:themeColor="text1"/>
            <w:rPrChange w:id="11657" w:author="Ruijie Xu" w:date="2022-03-10T12:31:00Z">
              <w:rPr>
                <w:color w:val="000000" w:themeColor="text1"/>
              </w:rPr>
            </w:rPrChange>
          </w:rPr>
          <w:t xml:space="preserve"> </w:t>
        </w:r>
      </w:ins>
      <w:ins w:id="11658" w:author="Liliana Salvador" w:date="2022-02-26T21:38:00Z">
        <w:del w:id="11659" w:author="Ruijie Xu" w:date="2022-03-10T11:27:00Z">
          <w:r w:rsidR="00FA738B" w:rsidRPr="002B42A7" w:rsidDel="003E6F86">
            <w:rPr>
              <w:rFonts w:ascii="Times New Roman" w:hAnsi="Times New Roman" w:cs="Times New Roman"/>
              <w:color w:val="000000" w:themeColor="text1"/>
              <w:rPrChange w:id="11660" w:author="Ruijie Xu" w:date="2022-03-10T12:31:00Z">
                <w:rPr>
                  <w:color w:val="000000" w:themeColor="text1"/>
                </w:rPr>
              </w:rPrChange>
            </w:rPr>
            <w:delText xml:space="preserve">the </w:delText>
          </w:r>
        </w:del>
      </w:ins>
      <w:ins w:id="11661" w:author="Liliana Salvador" w:date="2022-02-26T21:39:00Z">
        <w:del w:id="11662" w:author="Ruijie Xu" w:date="2022-03-10T11:27:00Z">
          <w:r w:rsidR="00FA738B" w:rsidRPr="002B42A7" w:rsidDel="003E6F86">
            <w:rPr>
              <w:rFonts w:ascii="Times New Roman" w:hAnsi="Times New Roman" w:cs="Times New Roman"/>
              <w:i/>
              <w:color w:val="000000" w:themeColor="text1"/>
              <w:rPrChange w:id="11663"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1664" w:author="Ruijie Xu" w:date="2022-03-10T12:31:00Z">
                <w:rPr>
                  <w:color w:val="000000" w:themeColor="text1"/>
                </w:rPr>
              </w:rPrChange>
            </w:rPr>
            <w:delText xml:space="preserve">in </w:delText>
          </w:r>
        </w:del>
      </w:ins>
      <w:ins w:id="11665" w:author="Rajeev, Sree" w:date="2022-03-03T11:45:00Z">
        <w:del w:id="11666" w:author="Ruijie Xu" w:date="2022-03-10T11:27:00Z">
          <w:r w:rsidR="006F201E" w:rsidRPr="002B42A7" w:rsidDel="003E6F86">
            <w:rPr>
              <w:rFonts w:ascii="Times New Roman" w:hAnsi="Times New Roman" w:cs="Times New Roman"/>
              <w:color w:val="000000" w:themeColor="text1"/>
              <w:rPrChange w:id="11667" w:author="Ruijie Xu" w:date="2022-03-10T12:31:00Z">
                <w:rPr>
                  <w:color w:val="000000" w:themeColor="text1"/>
                </w:rPr>
              </w:rPrChange>
            </w:rPr>
            <w:delText>l</w:delText>
          </w:r>
        </w:del>
      </w:ins>
      <w:commentRangeStart w:id="11668"/>
      <w:commentRangeEnd w:id="11668"/>
      <w:del w:id="11669" w:author="Ruijie Xu" w:date="2022-02-27T13:10:00Z">
        <w:r w:rsidR="00FA738B" w:rsidRPr="002B42A7" w:rsidDel="00E618AC">
          <w:rPr>
            <w:rStyle w:val="CommentReference"/>
            <w:rFonts w:ascii="Times New Roman" w:hAnsi="Times New Roman" w:cs="Times New Roman"/>
            <w:sz w:val="24"/>
            <w:szCs w:val="24"/>
            <w:rPrChange w:id="11670" w:author="Ruijie Xu" w:date="2022-03-10T12:31:00Z">
              <w:rPr>
                <w:rStyle w:val="CommentReference"/>
              </w:rPr>
            </w:rPrChange>
          </w:rPr>
          <w:commentReference w:id="11668"/>
        </w:r>
      </w:del>
      <w:del w:id="11671" w:author="Ruijie Xu" w:date="2022-01-30T13:28:00Z">
        <w:r w:rsidR="00BE6F57" w:rsidRPr="002B42A7" w:rsidDel="00370222">
          <w:rPr>
            <w:rFonts w:ascii="Times New Roman" w:hAnsi="Times New Roman" w:cs="Times New Roman"/>
            <w:color w:val="000000" w:themeColor="text1"/>
            <w:rPrChange w:id="11672"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1673"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1674"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1675"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1676"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1677"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1678"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1679"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1680"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1681"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1682"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1683"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1684"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1685"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1686"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1687"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1688"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1689"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1690"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1691"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1692"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1693"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694"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695"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696"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1697"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698"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699"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700"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1701"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1702"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1703"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1704"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1705"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1706"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1707"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1708"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1709"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1710"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1711"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1712"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1713"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1714"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1715"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1716"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1717"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1718"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1719"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1720"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1721"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1722"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1723"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1724"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1725"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1726"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1727"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1728" w:author="Ruijie Xu" w:date="2022-03-10T12:31:00Z">
              <w:rPr>
                <w:color w:val="000000" w:themeColor="text1"/>
              </w:rPr>
            </w:rPrChange>
          </w:rPr>
          <w:delText>.</w:delText>
        </w:r>
      </w:del>
      <w:del w:id="11729" w:author="Ruijie Xu" w:date="2022-02-27T13:10:00Z">
        <w:r w:rsidR="00234370" w:rsidRPr="002B42A7" w:rsidDel="00E618AC">
          <w:rPr>
            <w:rFonts w:ascii="Times New Roman" w:hAnsi="Times New Roman" w:cs="Times New Roman"/>
            <w:color w:val="000000" w:themeColor="text1"/>
            <w:rPrChange w:id="11730" w:author="Ruijie Xu" w:date="2022-03-10T12:31:00Z">
              <w:rPr>
                <w:color w:val="000000" w:themeColor="text1"/>
              </w:rPr>
            </w:rPrChange>
          </w:rPr>
          <w:delText xml:space="preserve"> </w:delText>
        </w:r>
      </w:del>
      <w:ins w:id="11731" w:author="Ruijie Xu" w:date="2022-01-30T13:33:00Z">
        <w:r w:rsidR="00506F24" w:rsidRPr="002B42A7">
          <w:rPr>
            <w:rFonts w:ascii="Times New Roman" w:hAnsi="Times New Roman" w:cs="Times New Roman"/>
            <w:color w:val="000000" w:themeColor="text1"/>
            <w:rPrChange w:id="11732"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1733"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1734" w:author="Ruijie Xu" w:date="2022-03-10T12:31:00Z">
              <w:rPr>
                <w:color w:val="000000" w:themeColor="text1"/>
              </w:rPr>
            </w:rPrChange>
          </w:rPr>
          <w:t xml:space="preserve"> </w:t>
        </w:r>
      </w:ins>
      <w:commentRangeStart w:id="11735"/>
      <w:ins w:id="11736" w:author="Ruijie Xu" w:date="2022-01-30T14:42:00Z">
        <w:del w:id="11737" w:author="Liliana Salvador" w:date="2022-02-26T21:40:00Z">
          <w:r w:rsidR="00B352B9" w:rsidRPr="002B42A7" w:rsidDel="00FA738B">
            <w:rPr>
              <w:rFonts w:ascii="Times New Roman" w:hAnsi="Times New Roman" w:cs="Times New Roman"/>
              <w:color w:val="000000" w:themeColor="text1"/>
              <w:rPrChange w:id="11738" w:author="Ruijie Xu" w:date="2022-03-10T12:31:00Z">
                <w:rPr>
                  <w:color w:val="000000" w:themeColor="text1"/>
                </w:rPr>
              </w:rPrChange>
            </w:rPr>
            <w:delText xml:space="preserve">pathogens </w:delText>
          </w:r>
        </w:del>
      </w:ins>
      <w:ins w:id="11739" w:author="Ruijie Xu" w:date="2022-01-30T13:33:00Z">
        <w:del w:id="11740" w:author="Rajeev, Sree" w:date="2022-03-03T11:46:00Z">
          <w:r w:rsidR="00506F24" w:rsidRPr="002B42A7" w:rsidDel="006F201E">
            <w:rPr>
              <w:rFonts w:ascii="Times New Roman" w:hAnsi="Times New Roman" w:cs="Times New Roman"/>
              <w:color w:val="000000" w:themeColor="text1"/>
              <w:rPrChange w:id="11741" w:author="Ruijie Xu" w:date="2022-03-10T12:31:00Z">
                <w:rPr>
                  <w:color w:val="000000" w:themeColor="text1"/>
                </w:rPr>
              </w:rPrChange>
            </w:rPr>
            <w:delText xml:space="preserve">were mainly </w:delText>
          </w:r>
        </w:del>
      </w:ins>
      <w:ins w:id="11742" w:author="Ruijie Xu" w:date="2022-02-27T13:12:00Z">
        <w:del w:id="11743" w:author="Rajeev, Sree" w:date="2022-03-03T11:46:00Z">
          <w:r w:rsidR="00E618AC" w:rsidRPr="002B42A7" w:rsidDel="006F201E">
            <w:rPr>
              <w:rFonts w:ascii="Times New Roman" w:hAnsi="Times New Roman" w:cs="Times New Roman"/>
              <w:color w:val="000000" w:themeColor="text1"/>
              <w:rPrChange w:id="11744" w:author="Ruijie Xu" w:date="2022-03-10T12:31:00Z">
                <w:rPr>
                  <w:color w:val="000000" w:themeColor="text1"/>
                </w:rPr>
              </w:rPrChange>
            </w:rPr>
            <w:delText>deposited</w:delText>
          </w:r>
        </w:del>
      </w:ins>
      <w:ins w:id="11745" w:author="Liliana Salvador" w:date="2022-02-26T21:40:00Z">
        <w:del w:id="11746" w:author="Rajeev, Sree" w:date="2022-03-03T11:46:00Z">
          <w:r w:rsidR="00FA738B" w:rsidRPr="002B42A7" w:rsidDel="006F201E">
            <w:rPr>
              <w:rFonts w:ascii="Times New Roman" w:hAnsi="Times New Roman" w:cs="Times New Roman"/>
              <w:color w:val="000000" w:themeColor="text1"/>
              <w:rPrChange w:id="11747" w:author="Ruijie Xu" w:date="2022-03-10T12:31:00Z">
                <w:rPr>
                  <w:color w:val="000000" w:themeColor="text1"/>
                </w:rPr>
              </w:rPrChange>
            </w:rPr>
            <w:delText>ted</w:delText>
          </w:r>
        </w:del>
      </w:ins>
      <w:ins w:id="11748" w:author="Ruijie Xu" w:date="2022-01-30T13:33:00Z">
        <w:del w:id="11749" w:author="Rajeev, Sree" w:date="2022-03-03T11:46:00Z">
          <w:r w:rsidR="00506F24" w:rsidRPr="002B42A7" w:rsidDel="006F201E">
            <w:rPr>
              <w:rFonts w:ascii="Times New Roman" w:hAnsi="Times New Roman" w:cs="Times New Roman"/>
              <w:color w:val="000000" w:themeColor="text1"/>
              <w:rPrChange w:id="11750" w:author="Ruijie Xu" w:date="2022-03-10T12:31:00Z">
                <w:rPr>
                  <w:color w:val="000000" w:themeColor="text1"/>
                </w:rPr>
              </w:rPrChange>
            </w:rPr>
            <w:delText xml:space="preserve"> in the</w:delText>
          </w:r>
        </w:del>
      </w:ins>
      <w:ins w:id="11751" w:author="Rajeev, Sree" w:date="2022-03-03T11:46:00Z">
        <w:r w:rsidR="006F201E" w:rsidRPr="002B42A7">
          <w:rPr>
            <w:rFonts w:ascii="Times New Roman" w:hAnsi="Times New Roman" w:cs="Times New Roman"/>
            <w:color w:val="000000" w:themeColor="text1"/>
            <w:rPrChange w:id="11752" w:author="Ruijie Xu" w:date="2022-03-10T12:31:00Z">
              <w:rPr>
                <w:color w:val="000000" w:themeColor="text1"/>
              </w:rPr>
            </w:rPrChange>
          </w:rPr>
          <w:t xml:space="preserve">colonizes the </w:t>
        </w:r>
      </w:ins>
      <w:ins w:id="11753" w:author="Ruijie Xu" w:date="2022-01-30T13:33:00Z">
        <w:r w:rsidR="00506F24" w:rsidRPr="002B42A7">
          <w:rPr>
            <w:rFonts w:ascii="Times New Roman" w:hAnsi="Times New Roman" w:cs="Times New Roman"/>
            <w:color w:val="000000" w:themeColor="text1"/>
            <w:rPrChange w:id="11754" w:author="Ruijie Xu" w:date="2022-03-10T12:31:00Z">
              <w:rPr>
                <w:color w:val="000000" w:themeColor="text1"/>
              </w:rPr>
            </w:rPrChange>
          </w:rPr>
          <w:t xml:space="preserve"> </w:t>
        </w:r>
      </w:ins>
      <w:commentRangeEnd w:id="11735"/>
      <w:r w:rsidR="00123495" w:rsidRPr="002B42A7">
        <w:rPr>
          <w:rStyle w:val="CommentReference"/>
          <w:rFonts w:ascii="Times New Roman" w:hAnsi="Times New Roman" w:cs="Times New Roman"/>
          <w:sz w:val="24"/>
          <w:szCs w:val="24"/>
          <w:rPrChange w:id="11755" w:author="Ruijie Xu" w:date="2022-03-10T12:31:00Z">
            <w:rPr>
              <w:rStyle w:val="CommentReference"/>
            </w:rPr>
          </w:rPrChange>
        </w:rPr>
        <w:commentReference w:id="11735"/>
      </w:r>
      <w:ins w:id="11756" w:author="Ruijie Xu" w:date="2022-01-30T13:52:00Z">
        <w:r w:rsidR="00417B80" w:rsidRPr="002B42A7">
          <w:rPr>
            <w:rFonts w:ascii="Times New Roman" w:hAnsi="Times New Roman" w:cs="Times New Roman"/>
            <w:color w:val="000000" w:themeColor="text1"/>
            <w:rPrChange w:id="11757" w:author="Ruijie Xu" w:date="2022-03-10T12:31:00Z">
              <w:rPr>
                <w:color w:val="000000" w:themeColor="text1"/>
              </w:rPr>
            </w:rPrChange>
          </w:rPr>
          <w:t>kidney</w:t>
        </w:r>
      </w:ins>
      <w:ins w:id="11758" w:author="Ruijie Xu" w:date="2022-01-30T13:33:00Z">
        <w:r w:rsidR="00506F24" w:rsidRPr="002B42A7">
          <w:rPr>
            <w:rFonts w:ascii="Times New Roman" w:hAnsi="Times New Roman" w:cs="Times New Roman"/>
            <w:color w:val="000000" w:themeColor="text1"/>
            <w:rPrChange w:id="11759" w:author="Ruijie Xu" w:date="2022-03-10T12:31:00Z">
              <w:rPr>
                <w:color w:val="000000" w:themeColor="text1"/>
              </w:rPr>
            </w:rPrChange>
          </w:rPr>
          <w:t xml:space="preserve"> of rats </w:t>
        </w:r>
        <w:del w:id="11760" w:author="Rajeev, Sree" w:date="2022-03-03T11:46:00Z">
          <w:r w:rsidR="00506F24" w:rsidRPr="002B42A7" w:rsidDel="006F201E">
            <w:rPr>
              <w:rFonts w:ascii="Times New Roman" w:hAnsi="Times New Roman" w:cs="Times New Roman"/>
              <w:color w:val="000000" w:themeColor="text1"/>
              <w:rPrChange w:id="11761" w:author="Ruijie Xu" w:date="2022-03-10T12:31:00Z">
                <w:rPr>
                  <w:color w:val="000000" w:themeColor="text1"/>
                </w:rPr>
              </w:rPrChange>
            </w:rPr>
            <w:delText xml:space="preserve">before </w:delText>
          </w:r>
        </w:del>
      </w:ins>
      <w:ins w:id="11762" w:author="Ruijie Xu" w:date="2022-01-30T13:34:00Z">
        <w:del w:id="11763" w:author="Rajeev, Sree" w:date="2022-03-03T11:46:00Z">
          <w:r w:rsidR="00506F24" w:rsidRPr="002B42A7" w:rsidDel="006F201E">
            <w:rPr>
              <w:rFonts w:ascii="Times New Roman" w:hAnsi="Times New Roman" w:cs="Times New Roman"/>
              <w:color w:val="000000" w:themeColor="text1"/>
              <w:rPrChange w:id="11764" w:author="Ruijie Xu" w:date="2022-03-10T12:31:00Z">
                <w:rPr>
                  <w:color w:val="000000" w:themeColor="text1"/>
                </w:rPr>
              </w:rPrChange>
            </w:rPr>
            <w:delText xml:space="preserve">infecting or contaminating other </w:delText>
          </w:r>
        </w:del>
      </w:ins>
      <w:ins w:id="11765" w:author="Ruijie Xu" w:date="2022-01-30T14:42:00Z">
        <w:del w:id="11766" w:author="Rajeev, Sree" w:date="2022-03-03T11:46:00Z">
          <w:r w:rsidR="00B352B9" w:rsidRPr="002B42A7" w:rsidDel="006F201E">
            <w:rPr>
              <w:rFonts w:ascii="Times New Roman" w:hAnsi="Times New Roman" w:cs="Times New Roman"/>
              <w:color w:val="000000" w:themeColor="text1"/>
              <w:rPrChange w:id="11767" w:author="Ruijie Xu" w:date="2022-03-10T12:31:00Z">
                <w:rPr>
                  <w:color w:val="000000" w:themeColor="text1"/>
                </w:rPr>
              </w:rPrChange>
            </w:rPr>
            <w:delText>mammals</w:delText>
          </w:r>
        </w:del>
      </w:ins>
      <w:ins w:id="11768" w:author="Ruijie Xu" w:date="2022-01-30T13:34:00Z">
        <w:del w:id="11769" w:author="Rajeev, Sree" w:date="2022-03-03T11:46:00Z">
          <w:r w:rsidR="00506F24" w:rsidRPr="002B42A7" w:rsidDel="006F201E">
            <w:rPr>
              <w:rFonts w:ascii="Times New Roman" w:hAnsi="Times New Roman" w:cs="Times New Roman"/>
              <w:color w:val="000000" w:themeColor="text1"/>
              <w:rPrChange w:id="11770" w:author="Ruijie Xu" w:date="2022-03-10T12:31:00Z">
                <w:rPr>
                  <w:color w:val="000000" w:themeColor="text1"/>
                </w:rPr>
              </w:rPrChange>
            </w:rPr>
            <w:delText xml:space="preserve"> or environment through ur</w:delText>
          </w:r>
        </w:del>
      </w:ins>
      <w:ins w:id="11771" w:author="Ruijie Xu" w:date="2022-01-30T13:35:00Z">
        <w:del w:id="11772" w:author="Rajeev, Sree" w:date="2022-03-03T11:46:00Z">
          <w:r w:rsidR="00506F24" w:rsidRPr="002B42A7" w:rsidDel="006F201E">
            <w:rPr>
              <w:rFonts w:ascii="Times New Roman" w:hAnsi="Times New Roman" w:cs="Times New Roman"/>
              <w:color w:val="000000" w:themeColor="text1"/>
              <w:rPrChange w:id="11773" w:author="Ruijie Xu" w:date="2022-03-10T12:31:00Z">
                <w:rPr>
                  <w:color w:val="000000" w:themeColor="text1"/>
                </w:rPr>
              </w:rPrChange>
            </w:rPr>
            <w:delText>i</w:delText>
          </w:r>
        </w:del>
      </w:ins>
      <w:ins w:id="11774" w:author="Ruijie Xu" w:date="2022-01-30T13:34:00Z">
        <w:del w:id="11775" w:author="Rajeev, Sree" w:date="2022-03-03T11:46:00Z">
          <w:r w:rsidR="00506F24" w:rsidRPr="002B42A7" w:rsidDel="006F201E">
            <w:rPr>
              <w:rFonts w:ascii="Times New Roman" w:hAnsi="Times New Roman" w:cs="Times New Roman"/>
              <w:color w:val="000000" w:themeColor="text1"/>
              <w:rPrChange w:id="11776" w:author="Ruijie Xu" w:date="2022-03-10T12:31:00Z">
                <w:rPr>
                  <w:color w:val="000000" w:themeColor="text1"/>
                </w:rPr>
              </w:rPrChange>
            </w:rPr>
            <w:delText>nation</w:delText>
          </w:r>
        </w:del>
      </w:ins>
      <w:ins w:id="11777" w:author="Ruijie Xu" w:date="2022-01-30T13:35:00Z">
        <w:del w:id="11778" w:author="Rajeev, Sree" w:date="2022-03-03T11:46:00Z">
          <w:r w:rsidR="00506F24" w:rsidRPr="002B42A7" w:rsidDel="006F201E">
            <w:rPr>
              <w:rFonts w:ascii="Times New Roman" w:hAnsi="Times New Roman" w:cs="Times New Roman"/>
              <w:color w:val="000000" w:themeColor="text1"/>
              <w:rPrChange w:id="11779"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178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781"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1782" w:author="Ruijie Xu" w:date="2022-03-10T12:31:00Z">
            <w:rPr>
              <w:color w:val="000000" w:themeColor="text1"/>
            </w:rPr>
          </w:rPrChange>
        </w:rPr>
        <w:fldChar w:fldCharType="separate"/>
      </w:r>
      <w:r w:rsidR="00506F24" w:rsidRPr="002B42A7">
        <w:rPr>
          <w:rFonts w:ascii="Times New Roman" w:hAnsi="Times New Roman" w:cs="Times New Roman"/>
          <w:color w:val="000000"/>
          <w:rPrChange w:id="11783"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1784" w:author="Ruijie Xu" w:date="2022-03-10T12:31:00Z">
            <w:rPr>
              <w:color w:val="000000" w:themeColor="text1"/>
            </w:rPr>
          </w:rPrChange>
        </w:rPr>
        <w:fldChar w:fldCharType="end"/>
      </w:r>
      <w:ins w:id="11785" w:author="Ruijie Xu" w:date="2022-01-30T14:42:00Z">
        <w:r w:rsidR="00B352B9" w:rsidRPr="002B42A7">
          <w:rPr>
            <w:rFonts w:ascii="Times New Roman" w:hAnsi="Times New Roman" w:cs="Times New Roman"/>
            <w:color w:val="000000" w:themeColor="text1"/>
            <w:rPrChange w:id="11786" w:author="Ruijie Xu" w:date="2022-03-10T12:31:00Z">
              <w:rPr>
                <w:color w:val="000000" w:themeColor="text1"/>
              </w:rPr>
            </w:rPrChange>
          </w:rPr>
          <w:t>,</w:t>
        </w:r>
      </w:ins>
      <w:ins w:id="11787" w:author="Ruijie Xu" w:date="2022-01-30T13:34:00Z">
        <w:r w:rsidR="00506F24" w:rsidRPr="002B42A7">
          <w:rPr>
            <w:rFonts w:ascii="Times New Roman" w:hAnsi="Times New Roman" w:cs="Times New Roman"/>
            <w:color w:val="000000" w:themeColor="text1"/>
            <w:rPrChange w:id="11788" w:author="Ruijie Xu" w:date="2022-03-10T12:31:00Z">
              <w:rPr>
                <w:color w:val="000000" w:themeColor="text1"/>
              </w:rPr>
            </w:rPrChange>
          </w:rPr>
          <w:t xml:space="preserve"> </w:t>
        </w:r>
      </w:ins>
      <w:moveFromRangeStart w:id="11789" w:author="Ruijie Xu" w:date="2022-01-30T13:36:00Z" w:name="move94442189"/>
      <w:moveFrom w:id="11790" w:author="Ruijie Xu" w:date="2022-01-30T13:36:00Z">
        <w:r w:rsidR="00254DB1" w:rsidRPr="002B42A7" w:rsidDel="00506F24">
          <w:rPr>
            <w:rFonts w:ascii="Times New Roman" w:hAnsi="Times New Roman" w:cs="Times New Roman"/>
            <w:color w:val="000000" w:themeColor="text1"/>
            <w:rPrChange w:id="11791"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1792"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1793"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1794"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1795"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1796"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1797" w:author="Ruijie Xu" w:date="2022-03-10T12:31:00Z">
              <w:rPr>
                <w:i/>
                <w:iCs/>
                <w:color w:val="000000"/>
              </w:rPr>
            </w:rPrChange>
          </w:rPr>
          <w:t>et al.</w:t>
        </w:r>
        <w:r w:rsidR="00350DBF" w:rsidRPr="002B42A7" w:rsidDel="00506F24">
          <w:rPr>
            <w:rFonts w:ascii="Times New Roman" w:hAnsi="Times New Roman" w:cs="Times New Roman"/>
            <w:color w:val="000000"/>
            <w:rPrChange w:id="11798" w:author="Ruijie Xu" w:date="2022-03-10T12:31:00Z">
              <w:rPr>
                <w:color w:val="000000"/>
              </w:rPr>
            </w:rPrChange>
          </w:rPr>
          <w:t>, 2020)</w:t>
        </w:r>
        <w:r w:rsidR="002A18C6" w:rsidRPr="002B42A7" w:rsidDel="00506F24">
          <w:rPr>
            <w:rFonts w:ascii="Times New Roman" w:hAnsi="Times New Roman" w:cs="Times New Roman"/>
            <w:color w:val="000000" w:themeColor="text1"/>
            <w:rPrChange w:id="11799"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1800" w:author="Ruijie Xu" w:date="2022-03-10T12:31:00Z">
              <w:rPr>
                <w:color w:val="000000" w:themeColor="text1"/>
              </w:rPr>
            </w:rPrChange>
          </w:rPr>
          <w:t xml:space="preserve">, </w:t>
        </w:r>
      </w:moveFrom>
      <w:moveFromRangeEnd w:id="11789"/>
      <w:ins w:id="11801" w:author="Ruijie Xu" w:date="2022-01-30T14:42:00Z">
        <w:r w:rsidR="00B352B9" w:rsidRPr="002B42A7">
          <w:rPr>
            <w:rFonts w:ascii="Times New Roman" w:hAnsi="Times New Roman" w:cs="Times New Roman"/>
            <w:color w:val="000000" w:themeColor="text1"/>
            <w:rPrChange w:id="11802" w:author="Ruijie Xu" w:date="2022-03-10T12:31:00Z">
              <w:rPr>
                <w:color w:val="000000" w:themeColor="text1"/>
              </w:rPr>
            </w:rPrChange>
          </w:rPr>
          <w:t>w</w:t>
        </w:r>
      </w:ins>
      <w:del w:id="11803" w:author="Ruijie Xu" w:date="2022-01-30T13:36:00Z">
        <w:r w:rsidR="00254DB1" w:rsidRPr="002B42A7" w:rsidDel="00506F24">
          <w:rPr>
            <w:rFonts w:ascii="Times New Roman" w:hAnsi="Times New Roman" w:cs="Times New Roman"/>
            <w:color w:val="000000" w:themeColor="text1"/>
            <w:rPrChange w:id="11804"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1805" w:author="Ruijie Xu" w:date="2022-03-10T12:31:00Z">
            <w:rPr>
              <w:color w:val="000000" w:themeColor="text1"/>
            </w:rPr>
          </w:rPrChange>
        </w:rPr>
        <w:t xml:space="preserve">e </w:t>
      </w:r>
      <w:ins w:id="11806" w:author="Ruijie Xu" w:date="2022-01-30T13:37:00Z">
        <w:del w:id="11807" w:author="Rajeev, Sree" w:date="2022-03-03T11:46:00Z">
          <w:r w:rsidR="00506F24" w:rsidRPr="002B42A7" w:rsidDel="006F201E">
            <w:rPr>
              <w:rFonts w:ascii="Times New Roman" w:hAnsi="Times New Roman" w:cs="Times New Roman"/>
              <w:color w:val="000000" w:themeColor="text1"/>
              <w:rPrChange w:id="11808" w:author="Ruijie Xu" w:date="2022-03-10T12:31:00Z">
                <w:rPr>
                  <w:color w:val="000000" w:themeColor="text1"/>
                </w:rPr>
              </w:rPrChange>
            </w:rPr>
            <w:delText>diagnosed</w:delText>
          </w:r>
        </w:del>
      </w:ins>
      <w:del w:id="11809" w:author="Rajeev, Sree" w:date="2022-03-03T11:46:00Z">
        <w:r w:rsidR="00254DB1" w:rsidRPr="002B42A7" w:rsidDel="006F201E">
          <w:rPr>
            <w:rFonts w:ascii="Times New Roman" w:hAnsi="Times New Roman" w:cs="Times New Roman"/>
            <w:color w:val="000000" w:themeColor="text1"/>
            <w:rPrChange w:id="11810"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1811" w:author="Ruijie Xu" w:date="2022-03-10T12:31:00Z">
              <w:rPr>
                <w:i/>
                <w:color w:val="000000" w:themeColor="text1"/>
              </w:rPr>
            </w:rPrChange>
          </w:rPr>
          <w:delText>Leptospira</w:delText>
        </w:r>
      </w:del>
      <w:ins w:id="11812" w:author="Ruijie Xu" w:date="2022-02-02T11:02:00Z">
        <w:del w:id="11813" w:author="Rajeev, Sree" w:date="2022-03-03T11:46:00Z">
          <w:r w:rsidR="00463AA7" w:rsidRPr="002B42A7" w:rsidDel="006F201E">
            <w:rPr>
              <w:rFonts w:ascii="Times New Roman" w:hAnsi="Times New Roman" w:cs="Times New Roman"/>
              <w:i/>
              <w:color w:val="000000" w:themeColor="text1"/>
              <w:rPrChange w:id="11814" w:author="Ruijie Xu" w:date="2022-03-10T12:31:00Z">
                <w:rPr>
                  <w:i/>
                  <w:color w:val="000000" w:themeColor="text1"/>
                </w:rPr>
              </w:rPrChange>
            </w:rPr>
            <w:delText>Leptospira</w:delText>
          </w:r>
        </w:del>
      </w:ins>
      <w:del w:id="11815" w:author="Rajeev, Sree" w:date="2022-03-03T11:46:00Z">
        <w:r w:rsidR="00254DB1" w:rsidRPr="002B42A7" w:rsidDel="006F201E">
          <w:rPr>
            <w:rFonts w:ascii="Times New Roman" w:hAnsi="Times New Roman" w:cs="Times New Roman"/>
            <w:color w:val="000000" w:themeColor="text1"/>
            <w:rPrChange w:id="11816" w:author="Ruijie Xu" w:date="2022-03-10T12:31:00Z">
              <w:rPr>
                <w:color w:val="000000" w:themeColor="text1"/>
              </w:rPr>
            </w:rPrChange>
          </w:rPr>
          <w:delText xml:space="preserve"> using</w:delText>
        </w:r>
      </w:del>
      <w:ins w:id="11817" w:author="Rajeev, Sree" w:date="2022-03-03T11:47:00Z">
        <w:del w:id="11818" w:author="Ruijie Xu" w:date="2022-03-10T11:37:00Z">
          <w:r w:rsidR="006F201E" w:rsidRPr="002B42A7" w:rsidDel="00FD2974">
            <w:rPr>
              <w:rFonts w:ascii="Times New Roman" w:hAnsi="Times New Roman" w:cs="Times New Roman"/>
              <w:color w:val="000000" w:themeColor="text1"/>
              <w:rPrChange w:id="11819"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1820" w:author="Ruijie Xu" w:date="2022-03-10T12:31:00Z">
              <w:rPr>
                <w:rFonts w:ascii="Calibri" w:hAnsi="Calibri" w:cs="Calibri"/>
                <w:color w:val="000000" w:themeColor="text1"/>
              </w:rPr>
            </w:rPrChange>
          </w:rPr>
          <w:t xml:space="preserve">compared the results from </w:t>
        </w:r>
      </w:ins>
      <w:r w:rsidR="00254DB1" w:rsidRPr="002B42A7">
        <w:rPr>
          <w:rFonts w:ascii="Times New Roman" w:hAnsi="Times New Roman" w:cs="Times New Roman"/>
          <w:color w:val="000000" w:themeColor="text1"/>
          <w:rPrChange w:id="11821" w:author="Ruijie Xu" w:date="2022-03-10T12:31:00Z">
            <w:rPr>
              <w:color w:val="000000" w:themeColor="text1"/>
            </w:rPr>
          </w:rPrChange>
        </w:rPr>
        <w:t xml:space="preserve"> </w:t>
      </w:r>
      <w:ins w:id="11822" w:author="Ruijie Xu" w:date="2022-01-30T13:37:00Z">
        <w:r w:rsidR="00506F24" w:rsidRPr="002B42A7">
          <w:rPr>
            <w:rFonts w:ascii="Times New Roman" w:hAnsi="Times New Roman" w:cs="Times New Roman"/>
            <w:color w:val="000000" w:themeColor="text1"/>
            <w:rPrChange w:id="11823"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1824" w:author="Ruijie Xu" w:date="2022-03-10T12:31:00Z">
            <w:rPr>
              <w:color w:val="000000" w:themeColor="text1"/>
            </w:rPr>
          </w:rPrChange>
        </w:rPr>
        <w:t>traditional method</w:t>
      </w:r>
      <w:ins w:id="11825" w:author="Rajeev, Sree" w:date="2022-03-03T11:47:00Z">
        <w:r w:rsidR="006F201E" w:rsidRPr="002B42A7">
          <w:rPr>
            <w:rFonts w:ascii="Times New Roman" w:hAnsi="Times New Roman" w:cs="Times New Roman"/>
            <w:color w:val="000000" w:themeColor="text1"/>
            <w:rPrChange w:id="11826" w:author="Ruijie Xu" w:date="2022-03-10T12:31:00Z">
              <w:rPr>
                <w:color w:val="000000" w:themeColor="text1"/>
              </w:rPr>
            </w:rPrChange>
          </w:rPr>
          <w:t>s</w:t>
        </w:r>
      </w:ins>
      <w:del w:id="11827" w:author="Rajeev, Sree" w:date="2022-03-03T11:47:00Z">
        <w:r w:rsidR="00254DB1" w:rsidRPr="002B42A7" w:rsidDel="006F201E">
          <w:rPr>
            <w:rFonts w:ascii="Times New Roman" w:hAnsi="Times New Roman" w:cs="Times New Roman"/>
            <w:color w:val="000000" w:themeColor="text1"/>
            <w:rPrChange w:id="11828"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1829" w:author="Ruijie Xu" w:date="2022-03-10T12:31:00Z">
            <w:rPr>
              <w:color w:val="000000" w:themeColor="text1"/>
            </w:rPr>
          </w:rPrChange>
        </w:rPr>
        <w:t xml:space="preserve"> </w:t>
      </w:r>
      <w:ins w:id="11830" w:author="Ruijie Xu" w:date="2022-01-30T13:38:00Z">
        <w:r w:rsidR="00304715" w:rsidRPr="002B42A7">
          <w:rPr>
            <w:rFonts w:ascii="Times New Roman" w:hAnsi="Times New Roman" w:cs="Times New Roman"/>
            <w:color w:val="000000" w:themeColor="text1"/>
            <w:rPrChange w:id="11831" w:author="Ruijie Xu" w:date="2022-03-10T12:31:00Z">
              <w:rPr>
                <w:color w:val="000000" w:themeColor="text1"/>
              </w:rPr>
            </w:rPrChange>
          </w:rPr>
          <w:t xml:space="preserve">(PCR/DFA/Culture) </w:t>
        </w:r>
      </w:ins>
      <w:del w:id="11832" w:author="Rajeev, Sree" w:date="2022-03-03T11:47:00Z">
        <w:r w:rsidR="00254DB1" w:rsidRPr="002B42A7" w:rsidDel="006F201E">
          <w:rPr>
            <w:rFonts w:ascii="Times New Roman" w:hAnsi="Times New Roman" w:cs="Times New Roman"/>
            <w:color w:val="000000" w:themeColor="text1"/>
            <w:rPrChange w:id="11833"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1834" w:author="Ruijie Xu" w:date="2022-03-10T12:31:00Z">
              <w:rPr>
                <w:color w:val="000000" w:themeColor="text1"/>
              </w:rPr>
            </w:rPrChange>
          </w:rPr>
          <w:delText>the</w:delText>
        </w:r>
      </w:del>
      <w:ins w:id="11835" w:author="Rajeev, Sree" w:date="2022-03-03T11:47:00Z">
        <w:r w:rsidR="006F201E" w:rsidRPr="002B42A7">
          <w:rPr>
            <w:rFonts w:ascii="Times New Roman" w:hAnsi="Times New Roman" w:cs="Times New Roman"/>
            <w:color w:val="000000" w:themeColor="text1"/>
            <w:rPrChange w:id="11836" w:author="Ruijie Xu" w:date="2022-03-10T12:31:00Z">
              <w:rPr>
                <w:color w:val="000000" w:themeColor="text1"/>
              </w:rPr>
            </w:rPrChange>
          </w:rPr>
          <w:t>applied to</w:t>
        </w:r>
        <w:del w:id="11837" w:author="Ruijie Xu" w:date="2022-03-10T11:38:00Z">
          <w:r w:rsidR="006F201E" w:rsidRPr="002B42A7" w:rsidDel="00073937">
            <w:rPr>
              <w:rFonts w:ascii="Times New Roman" w:hAnsi="Times New Roman" w:cs="Times New Roman"/>
              <w:color w:val="000000" w:themeColor="text1"/>
              <w:rPrChange w:id="11838"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1839"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1840" w:author="Ruijie Xu" w:date="2022-03-10T12:31:00Z">
            <w:rPr>
              <w:color w:val="000000" w:themeColor="text1"/>
            </w:rPr>
          </w:rPrChange>
        </w:rPr>
        <w:t>sample</w:t>
      </w:r>
      <w:ins w:id="11841" w:author="Ruijie Xu" w:date="2022-01-30T13:37:00Z">
        <w:r w:rsidR="00506F24" w:rsidRPr="002B42A7">
          <w:rPr>
            <w:rFonts w:ascii="Times New Roman" w:hAnsi="Times New Roman" w:cs="Times New Roman"/>
            <w:color w:val="000000" w:themeColor="text1"/>
            <w:rPrChange w:id="11842" w:author="Ruijie Xu" w:date="2022-03-10T12:31:00Z">
              <w:rPr>
                <w:color w:val="000000" w:themeColor="text1"/>
              </w:rPr>
            </w:rPrChange>
          </w:rPr>
          <w:t>s</w:t>
        </w:r>
      </w:ins>
      <w:del w:id="11843" w:author="Ruijie Xu" w:date="2022-01-30T13:37:00Z">
        <w:r w:rsidR="00254DB1" w:rsidRPr="002B42A7" w:rsidDel="00506F24">
          <w:rPr>
            <w:rFonts w:ascii="Times New Roman" w:hAnsi="Times New Roman" w:cs="Times New Roman"/>
            <w:color w:val="000000" w:themeColor="text1"/>
            <w:rPrChange w:id="11844"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1845" w:author="Ruijie Xu" w:date="2022-03-10T12:31:00Z">
            <w:rPr>
              <w:color w:val="000000" w:themeColor="text1"/>
            </w:rPr>
          </w:rPrChange>
        </w:rPr>
        <w:t xml:space="preserve"> </w:t>
      </w:r>
      <w:ins w:id="11846" w:author="Rajeev, Sree" w:date="2022-03-03T11:47:00Z">
        <w:r w:rsidR="006F201E" w:rsidRPr="002B42A7">
          <w:rPr>
            <w:rFonts w:ascii="Times New Roman" w:hAnsi="Times New Roman" w:cs="Times New Roman"/>
            <w:color w:val="000000" w:themeColor="text1"/>
            <w:rPrChange w:id="11847" w:author="Ruijie Xu" w:date="2022-03-10T12:31:00Z">
              <w:rPr>
                <w:color w:val="000000" w:themeColor="text1"/>
              </w:rPr>
            </w:rPrChange>
          </w:rPr>
          <w:t xml:space="preserve">reported in a </w:t>
        </w:r>
      </w:ins>
      <w:ins w:id="11848" w:author="Ruijie Xu" w:date="2022-01-30T14:42:00Z">
        <w:del w:id="11849" w:author="Rajeev, Sree" w:date="2022-03-03T11:47:00Z">
          <w:r w:rsidR="00B352B9" w:rsidRPr="002B42A7" w:rsidDel="006F201E">
            <w:rPr>
              <w:rFonts w:ascii="Times New Roman" w:hAnsi="Times New Roman" w:cs="Times New Roman"/>
              <w:color w:val="000000" w:themeColor="text1"/>
              <w:rPrChange w:id="11850" w:author="Ruijie Xu" w:date="2022-03-10T12:31:00Z">
                <w:rPr>
                  <w:color w:val="000000" w:themeColor="text1"/>
                </w:rPr>
              </w:rPrChange>
            </w:rPr>
            <w:delText xml:space="preserve">alone </w:delText>
          </w:r>
        </w:del>
      </w:ins>
      <w:del w:id="11851" w:author="Rajeev, Sree" w:date="2022-03-03T11:47:00Z">
        <w:r w:rsidR="00254DB1" w:rsidRPr="002B42A7" w:rsidDel="006F201E">
          <w:rPr>
            <w:rFonts w:ascii="Times New Roman" w:hAnsi="Times New Roman" w:cs="Times New Roman"/>
            <w:color w:val="000000" w:themeColor="text1"/>
            <w:rPrChange w:id="11852" w:author="Ruijie Xu" w:date="2022-03-10T12:31:00Z">
              <w:rPr>
                <w:color w:val="000000" w:themeColor="text1"/>
              </w:rPr>
            </w:rPrChange>
          </w:rPr>
          <w:delText>R22, R27, and R28</w:delText>
        </w:r>
      </w:del>
      <w:ins w:id="11853" w:author="Ruijie Xu" w:date="2022-01-30T13:36:00Z">
        <w:del w:id="11854" w:author="Rajeev, Sree" w:date="2022-03-03T11:47:00Z">
          <w:r w:rsidR="00506F24" w:rsidRPr="002B42A7" w:rsidDel="006F201E">
            <w:rPr>
              <w:rFonts w:ascii="Times New Roman" w:hAnsi="Times New Roman" w:cs="Times New Roman"/>
              <w:color w:val="000000" w:themeColor="text1"/>
              <w:rPrChange w:id="11855" w:author="Ruijie Xu" w:date="2022-03-10T12:31:00Z">
                <w:rPr>
                  <w:color w:val="000000" w:themeColor="text1"/>
                </w:rPr>
              </w:rPrChange>
            </w:rPr>
            <w:delText>i</w:delText>
          </w:r>
        </w:del>
      </w:ins>
      <w:moveToRangeStart w:id="11856" w:author="Ruijie Xu" w:date="2022-01-30T13:36:00Z" w:name="move94442189"/>
      <w:moveTo w:id="11857" w:author="Ruijie Xu" w:date="2022-01-30T13:36:00Z">
        <w:del w:id="11858" w:author="Rajeev, Sree" w:date="2022-03-03T11:47:00Z">
          <w:r w:rsidR="00506F24" w:rsidRPr="002B42A7" w:rsidDel="006F201E">
            <w:rPr>
              <w:rFonts w:ascii="Times New Roman" w:hAnsi="Times New Roman" w:cs="Times New Roman"/>
              <w:color w:val="000000" w:themeColor="text1"/>
              <w:rPrChange w:id="11859"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1860"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1861"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1862"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1863" w:author="Ruijie Xu" w:date="2022-01-30T13:36:00Z">
        <w:r w:rsidR="00506F24" w:rsidRPr="002B42A7">
          <w:rPr>
            <w:rFonts w:ascii="Times New Roman" w:hAnsi="Times New Roman" w:cs="Times New Roman"/>
            <w:color w:val="000000" w:themeColor="text1"/>
            <w:rPrChange w:id="11864" w:author="Ruijie Xu" w:date="2022-03-10T12:31:00Z">
              <w:rPr>
                <w:color w:val="000000" w:themeColor="text1"/>
              </w:rPr>
            </w:rPrChange>
          </w:rPr>
          <w:fldChar w:fldCharType="separate"/>
        </w:r>
        <w:r w:rsidR="00506F24" w:rsidRPr="002B42A7">
          <w:rPr>
            <w:rFonts w:ascii="Times New Roman" w:hAnsi="Times New Roman" w:cs="Times New Roman"/>
            <w:color w:val="000000"/>
            <w:rPrChange w:id="11865" w:author="Ruijie Xu" w:date="2022-03-10T12:31:00Z">
              <w:rPr>
                <w:color w:val="000000"/>
              </w:rPr>
            </w:rPrChange>
          </w:rPr>
          <w:t xml:space="preserve">(Rajeev </w:t>
        </w:r>
        <w:r w:rsidR="00506F24" w:rsidRPr="002B42A7">
          <w:rPr>
            <w:rFonts w:ascii="Times New Roman" w:hAnsi="Times New Roman" w:cs="Times New Roman"/>
            <w:i/>
            <w:iCs/>
            <w:color w:val="000000"/>
            <w:rPrChange w:id="11866" w:author="Ruijie Xu" w:date="2022-03-10T12:31:00Z">
              <w:rPr>
                <w:i/>
                <w:iCs/>
                <w:color w:val="000000"/>
              </w:rPr>
            </w:rPrChange>
          </w:rPr>
          <w:t>et al.</w:t>
        </w:r>
        <w:r w:rsidR="00506F24" w:rsidRPr="002B42A7">
          <w:rPr>
            <w:rFonts w:ascii="Times New Roman" w:hAnsi="Times New Roman" w:cs="Times New Roman"/>
            <w:color w:val="000000"/>
            <w:rPrChange w:id="11867" w:author="Ruijie Xu" w:date="2022-03-10T12:31:00Z">
              <w:rPr>
                <w:color w:val="000000"/>
              </w:rPr>
            </w:rPrChange>
          </w:rPr>
          <w:t>, 2020)</w:t>
        </w:r>
        <w:r w:rsidR="00506F24" w:rsidRPr="002B42A7">
          <w:rPr>
            <w:rFonts w:ascii="Times New Roman" w:hAnsi="Times New Roman" w:cs="Times New Roman"/>
            <w:color w:val="000000" w:themeColor="text1"/>
            <w:rPrChange w:id="11868" w:author="Ruijie Xu" w:date="2022-03-10T12:31:00Z">
              <w:rPr>
                <w:color w:val="000000" w:themeColor="text1"/>
              </w:rPr>
            </w:rPrChange>
          </w:rPr>
          <w:fldChar w:fldCharType="end"/>
        </w:r>
        <w:del w:id="11869" w:author="Ruijie Xu" w:date="2022-01-30T13:36:00Z">
          <w:r w:rsidR="00506F24" w:rsidRPr="002B42A7" w:rsidDel="00506F24">
            <w:rPr>
              <w:rFonts w:ascii="Times New Roman" w:hAnsi="Times New Roman" w:cs="Times New Roman"/>
              <w:color w:val="000000" w:themeColor="text1"/>
              <w:rPrChange w:id="11870" w:author="Ruijie Xu" w:date="2022-03-10T12:31:00Z">
                <w:rPr>
                  <w:color w:val="000000" w:themeColor="text1"/>
                </w:rPr>
              </w:rPrChange>
            </w:rPr>
            <w:delText xml:space="preserve">, </w:delText>
          </w:r>
        </w:del>
      </w:moveTo>
      <w:moveToRangeEnd w:id="11856"/>
      <w:r w:rsidR="002A18C6" w:rsidRPr="002B42A7">
        <w:rPr>
          <w:rFonts w:ascii="Times New Roman" w:hAnsi="Times New Roman" w:cs="Times New Roman"/>
          <w:color w:val="000000" w:themeColor="text1"/>
          <w:rPrChange w:id="11871" w:author="Ruijie Xu" w:date="2022-03-10T12:31:00Z">
            <w:rPr>
              <w:color w:val="000000" w:themeColor="text1"/>
            </w:rPr>
          </w:rPrChange>
        </w:rPr>
        <w:t>.</w:t>
      </w:r>
      <w:r w:rsidR="00254DB1" w:rsidRPr="002B42A7">
        <w:rPr>
          <w:rFonts w:ascii="Times New Roman" w:hAnsi="Times New Roman" w:cs="Times New Roman"/>
          <w:color w:val="000000" w:themeColor="text1"/>
          <w:rPrChange w:id="11872" w:author="Ruijie Xu" w:date="2022-03-10T12:31:00Z">
            <w:rPr>
              <w:color w:val="000000" w:themeColor="text1"/>
            </w:rPr>
          </w:rPrChange>
        </w:rPr>
        <w:t xml:space="preserve"> </w:t>
      </w:r>
      <w:ins w:id="11873" w:author="Ruijie Xu" w:date="2022-02-02T14:41:00Z">
        <w:r w:rsidR="004B0E83" w:rsidRPr="002B42A7">
          <w:rPr>
            <w:rFonts w:ascii="Times New Roman" w:hAnsi="Times New Roman" w:cs="Times New Roman"/>
            <w:color w:val="000000" w:themeColor="text1"/>
            <w:rPrChange w:id="11874" w:author="Ruijie Xu" w:date="2022-03-10T12:31:00Z">
              <w:rPr>
                <w:color w:val="000000" w:themeColor="text1"/>
              </w:rPr>
            </w:rPrChange>
          </w:rPr>
          <w:t>We found tha</w:t>
        </w:r>
      </w:ins>
      <w:ins w:id="11875" w:author="Ruijie Xu" w:date="2022-02-02T14:42:00Z">
        <w:r w:rsidR="004B0E83" w:rsidRPr="002B42A7">
          <w:rPr>
            <w:rFonts w:ascii="Times New Roman" w:hAnsi="Times New Roman" w:cs="Times New Roman"/>
            <w:color w:val="000000" w:themeColor="text1"/>
            <w:rPrChange w:id="11876" w:author="Ruijie Xu" w:date="2022-03-10T12:31:00Z">
              <w:rPr>
                <w:color w:val="000000" w:themeColor="text1"/>
              </w:rPr>
            </w:rPrChange>
          </w:rPr>
          <w:t>t m</w:t>
        </w:r>
      </w:ins>
      <w:del w:id="11877" w:author="Ruijie Xu" w:date="2022-02-02T14:41:00Z">
        <w:r w:rsidR="00234370" w:rsidRPr="002B42A7" w:rsidDel="004B0E83">
          <w:rPr>
            <w:rFonts w:ascii="Times New Roman" w:hAnsi="Times New Roman" w:cs="Times New Roman"/>
            <w:color w:val="000000" w:themeColor="text1"/>
            <w:rPrChange w:id="11878"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1879" w:author="Ruijie Xu" w:date="2022-03-10T12:31:00Z">
              <w:rPr>
                <w:color w:val="000000" w:themeColor="text1"/>
              </w:rPr>
            </w:rPrChange>
          </w:rPr>
          <w:delText xml:space="preserve">ese results suggest that </w:delText>
        </w:r>
      </w:del>
      <w:ins w:id="11880" w:author="Ruijie Xu" w:date="2022-01-30T13:39:00Z">
        <w:r w:rsidR="00FC259F" w:rsidRPr="002B42A7">
          <w:rPr>
            <w:rFonts w:ascii="Times New Roman" w:hAnsi="Times New Roman" w:cs="Times New Roman"/>
            <w:color w:val="000000" w:themeColor="text1"/>
            <w:rPrChange w:id="11881" w:author="Ruijie Xu" w:date="2022-03-10T12:31:00Z">
              <w:rPr>
                <w:color w:val="000000" w:themeColor="text1"/>
              </w:rPr>
            </w:rPrChange>
          </w:rPr>
          <w:t>ost software inc</w:t>
        </w:r>
      </w:ins>
      <w:ins w:id="11882" w:author="Ruijie Xu" w:date="2022-01-30T13:40:00Z">
        <w:r w:rsidR="00FC259F" w:rsidRPr="002B42A7">
          <w:rPr>
            <w:rFonts w:ascii="Times New Roman" w:hAnsi="Times New Roman" w:cs="Times New Roman"/>
            <w:color w:val="000000" w:themeColor="text1"/>
            <w:rPrChange w:id="11883" w:author="Ruijie Xu" w:date="2022-03-10T12:31:00Z">
              <w:rPr>
                <w:color w:val="000000" w:themeColor="text1"/>
              </w:rPr>
            </w:rPrChange>
          </w:rPr>
          <w:t>luded in our analysis ha</w:t>
        </w:r>
      </w:ins>
      <w:ins w:id="11884" w:author="Liliana Salvador" w:date="2022-03-08T20:37:00Z">
        <w:r w:rsidR="00A14B7E" w:rsidRPr="002B42A7">
          <w:rPr>
            <w:rFonts w:ascii="Times New Roman" w:hAnsi="Times New Roman" w:cs="Times New Roman"/>
            <w:color w:val="000000" w:themeColor="text1"/>
            <w:rPrChange w:id="11885" w:author="Ruijie Xu" w:date="2022-03-10T12:31:00Z">
              <w:rPr>
                <w:color w:val="000000" w:themeColor="text1"/>
              </w:rPr>
            </w:rPrChange>
          </w:rPr>
          <w:t>d</w:t>
        </w:r>
      </w:ins>
      <w:ins w:id="11886" w:author="Ruijie Xu" w:date="2022-01-30T13:40:00Z">
        <w:del w:id="11887" w:author="Liliana Salvador" w:date="2022-03-08T20:37:00Z">
          <w:r w:rsidR="00FC259F" w:rsidRPr="002B42A7" w:rsidDel="00A14B7E">
            <w:rPr>
              <w:rFonts w:ascii="Times New Roman" w:hAnsi="Times New Roman" w:cs="Times New Roman"/>
              <w:color w:val="000000" w:themeColor="text1"/>
              <w:rPrChange w:id="11888" w:author="Ruijie Xu" w:date="2022-03-10T12:31:00Z">
                <w:rPr>
                  <w:color w:val="000000" w:themeColor="text1"/>
                </w:rPr>
              </w:rPrChange>
            </w:rPr>
            <w:delText>s</w:delText>
          </w:r>
        </w:del>
      </w:ins>
      <w:ins w:id="11889" w:author="Ruijie Xu" w:date="2022-01-30T13:41:00Z">
        <w:r w:rsidR="00FC259F" w:rsidRPr="002B42A7">
          <w:rPr>
            <w:rFonts w:ascii="Times New Roman" w:hAnsi="Times New Roman" w:cs="Times New Roman"/>
            <w:color w:val="000000" w:themeColor="text1"/>
            <w:rPrChange w:id="11890"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1891"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892" w:author="Ruijie Xu" w:date="2022-03-10T12:31:00Z">
              <w:rPr>
                <w:color w:val="000000" w:themeColor="text1"/>
              </w:rPr>
            </w:rPrChange>
          </w:rPr>
          <w:t xml:space="preserve"> identification with traditional methods, except for PCR</w:t>
        </w:r>
      </w:ins>
      <w:ins w:id="11893" w:author="Ruijie Xu" w:date="2022-02-02T14:42:00Z">
        <w:r w:rsidR="004B0E83" w:rsidRPr="002B42A7">
          <w:rPr>
            <w:rFonts w:ascii="Times New Roman" w:hAnsi="Times New Roman" w:cs="Times New Roman"/>
            <w:color w:val="000000" w:themeColor="text1"/>
            <w:rPrChange w:id="11894" w:author="Ruijie Xu" w:date="2022-03-10T12:31:00Z">
              <w:rPr>
                <w:color w:val="000000" w:themeColor="text1"/>
              </w:rPr>
            </w:rPrChange>
          </w:rPr>
          <w:t>.</w:t>
        </w:r>
      </w:ins>
      <w:ins w:id="11895" w:author="Ruijie Xu" w:date="2022-01-30T13:41:00Z">
        <w:r w:rsidR="00FC259F" w:rsidRPr="002B42A7">
          <w:rPr>
            <w:rFonts w:ascii="Times New Roman" w:hAnsi="Times New Roman" w:cs="Times New Roman"/>
            <w:color w:val="000000" w:themeColor="text1"/>
            <w:rPrChange w:id="11896" w:author="Ruijie Xu" w:date="2022-03-10T12:31:00Z">
              <w:rPr>
                <w:color w:val="000000" w:themeColor="text1"/>
              </w:rPr>
            </w:rPrChange>
          </w:rPr>
          <w:t xml:space="preserve"> </w:t>
        </w:r>
      </w:ins>
      <w:ins w:id="11897" w:author="Ruijie Xu" w:date="2022-01-30T13:45:00Z">
        <w:r w:rsidR="001305E1" w:rsidRPr="002B42A7">
          <w:rPr>
            <w:rFonts w:ascii="Times New Roman" w:hAnsi="Times New Roman" w:cs="Times New Roman"/>
            <w:color w:val="000000" w:themeColor="text1"/>
            <w:rPrChange w:id="11898" w:author="Ruijie Xu" w:date="2022-03-10T12:31:00Z">
              <w:rPr>
                <w:color w:val="000000" w:themeColor="text1"/>
              </w:rPr>
            </w:rPrChange>
          </w:rPr>
          <w:t>In addition</w:t>
        </w:r>
      </w:ins>
      <w:ins w:id="11899" w:author="Ruijie Xu" w:date="2022-01-30T13:41:00Z">
        <w:r w:rsidR="00FC259F" w:rsidRPr="002B42A7">
          <w:rPr>
            <w:rFonts w:ascii="Times New Roman" w:hAnsi="Times New Roman" w:cs="Times New Roman"/>
            <w:color w:val="000000" w:themeColor="text1"/>
            <w:rPrChange w:id="11900" w:author="Ruijie Xu" w:date="2022-03-10T12:31:00Z">
              <w:rPr>
                <w:color w:val="000000" w:themeColor="text1"/>
              </w:rPr>
            </w:rPrChange>
          </w:rPr>
          <w:t xml:space="preserve">, </w:t>
        </w:r>
      </w:ins>
      <w:ins w:id="11901" w:author="Ruijie Xu" w:date="2022-01-30T13:45:00Z">
        <w:r w:rsidR="001305E1" w:rsidRPr="002B42A7">
          <w:rPr>
            <w:rFonts w:ascii="Times New Roman" w:hAnsi="Times New Roman" w:cs="Times New Roman"/>
            <w:color w:val="000000" w:themeColor="text1"/>
            <w:rPrChange w:id="11902" w:author="Ruijie Xu" w:date="2022-03-10T12:31:00Z">
              <w:rPr>
                <w:color w:val="000000" w:themeColor="text1"/>
              </w:rPr>
            </w:rPrChange>
          </w:rPr>
          <w:t xml:space="preserve">Centrifuge </w:t>
        </w:r>
        <w:del w:id="11903" w:author="Liliana Salvador" w:date="2022-02-26T21:41:00Z">
          <w:r w:rsidR="001305E1" w:rsidRPr="002B42A7" w:rsidDel="00123495">
            <w:rPr>
              <w:rFonts w:ascii="Times New Roman" w:hAnsi="Times New Roman" w:cs="Times New Roman"/>
              <w:color w:val="000000" w:themeColor="text1"/>
              <w:rPrChange w:id="11904"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1905" w:author="Ruijie Xu" w:date="2022-03-10T12:31:00Z">
              <w:rPr>
                <w:color w:val="000000" w:themeColor="text1"/>
              </w:rPr>
            </w:rPrChange>
          </w:rPr>
          <w:t>reported the</w:t>
        </w:r>
      </w:ins>
      <w:ins w:id="11906" w:author="Ruijie Xu" w:date="2022-01-30T13:42:00Z">
        <w:r w:rsidR="00FC259F" w:rsidRPr="002B42A7">
          <w:rPr>
            <w:rFonts w:ascii="Times New Roman" w:hAnsi="Times New Roman" w:cs="Times New Roman"/>
            <w:color w:val="000000" w:themeColor="text1"/>
            <w:rPrChange w:id="11907"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1908"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909" w:author="Ruijie Xu" w:date="2022-03-10T12:31:00Z">
              <w:rPr>
                <w:color w:val="000000" w:themeColor="text1"/>
              </w:rPr>
            </w:rPrChange>
          </w:rPr>
          <w:t xml:space="preserve"> </w:t>
        </w:r>
      </w:ins>
      <w:ins w:id="11910" w:author="Ruijie Xu" w:date="2022-02-02T14:42:00Z">
        <w:r w:rsidR="004B0E83" w:rsidRPr="002B42A7">
          <w:rPr>
            <w:rFonts w:ascii="Times New Roman" w:hAnsi="Times New Roman" w:cs="Times New Roman"/>
            <w:color w:val="000000" w:themeColor="text1"/>
            <w:rPrChange w:id="11911" w:author="Ruijie Xu" w:date="2022-03-10T12:31:00Z">
              <w:rPr>
                <w:color w:val="000000" w:themeColor="text1"/>
              </w:rPr>
            </w:rPrChange>
          </w:rPr>
          <w:t>in sample</w:t>
        </w:r>
      </w:ins>
      <w:ins w:id="11912" w:author="Liliana Salvador" w:date="2022-02-26T21:41:00Z">
        <w:r w:rsidR="00123495" w:rsidRPr="002B42A7">
          <w:rPr>
            <w:rFonts w:ascii="Times New Roman" w:hAnsi="Times New Roman" w:cs="Times New Roman"/>
            <w:color w:val="000000" w:themeColor="text1"/>
            <w:rPrChange w:id="11913" w:author="Ruijie Xu" w:date="2022-03-10T12:31:00Z">
              <w:rPr>
                <w:color w:val="000000" w:themeColor="text1"/>
              </w:rPr>
            </w:rPrChange>
          </w:rPr>
          <w:t>s</w:t>
        </w:r>
      </w:ins>
      <w:ins w:id="11914" w:author="Ruijie Xu" w:date="2022-02-02T14:42:00Z">
        <w:r w:rsidR="004B0E83" w:rsidRPr="002B42A7">
          <w:rPr>
            <w:rFonts w:ascii="Times New Roman" w:hAnsi="Times New Roman" w:cs="Times New Roman"/>
            <w:color w:val="000000" w:themeColor="text1"/>
            <w:rPrChange w:id="11915" w:author="Ruijie Xu" w:date="2022-03-10T12:31:00Z">
              <w:rPr>
                <w:color w:val="000000" w:themeColor="text1"/>
              </w:rPr>
            </w:rPrChange>
          </w:rPr>
          <w:t xml:space="preserve"> that </w:t>
        </w:r>
      </w:ins>
      <w:ins w:id="11916" w:author="Ruijie Xu" w:date="2022-02-02T14:43:00Z">
        <w:r w:rsidR="004B0E83" w:rsidRPr="002B42A7">
          <w:rPr>
            <w:rFonts w:ascii="Times New Roman" w:hAnsi="Times New Roman" w:cs="Times New Roman"/>
            <w:color w:val="000000" w:themeColor="text1"/>
            <w:rPrChange w:id="11917" w:author="Ruijie Xu" w:date="2022-03-10T12:31:00Z">
              <w:rPr>
                <w:color w:val="000000" w:themeColor="text1"/>
              </w:rPr>
            </w:rPrChange>
          </w:rPr>
          <w:t xml:space="preserve">were not reported </w:t>
        </w:r>
      </w:ins>
      <w:ins w:id="11918" w:author="Ruijie Xu" w:date="2022-01-30T13:43:00Z">
        <w:r w:rsidR="00FC259F" w:rsidRPr="002B42A7">
          <w:rPr>
            <w:rFonts w:ascii="Times New Roman" w:hAnsi="Times New Roman" w:cs="Times New Roman"/>
            <w:color w:val="000000" w:themeColor="text1"/>
            <w:rPrChange w:id="11919" w:author="Ruijie Xu" w:date="2022-03-10T12:31:00Z">
              <w:rPr>
                <w:color w:val="000000" w:themeColor="text1"/>
              </w:rPr>
            </w:rPrChange>
          </w:rPr>
          <w:t xml:space="preserve">by any other software or a traditional method. This </w:t>
        </w:r>
      </w:ins>
      <w:ins w:id="11920" w:author="Ruijie Xu" w:date="2022-01-30T13:44:00Z">
        <w:r w:rsidR="00FC259F" w:rsidRPr="002B42A7">
          <w:rPr>
            <w:rFonts w:ascii="Times New Roman" w:hAnsi="Times New Roman" w:cs="Times New Roman"/>
            <w:color w:val="000000" w:themeColor="text1"/>
            <w:rPrChange w:id="11921" w:author="Ruijie Xu" w:date="2022-03-10T12:31:00Z">
              <w:rPr>
                <w:color w:val="000000" w:themeColor="text1"/>
              </w:rPr>
            </w:rPrChange>
          </w:rPr>
          <w:t>identification could be</w:t>
        </w:r>
      </w:ins>
      <w:ins w:id="11922" w:author="Ruijie Xu" w:date="2022-01-30T13:52:00Z">
        <w:r w:rsidR="00417B80" w:rsidRPr="002B42A7">
          <w:rPr>
            <w:rFonts w:ascii="Times New Roman" w:hAnsi="Times New Roman" w:cs="Times New Roman"/>
            <w:color w:val="000000" w:themeColor="text1"/>
            <w:rPrChange w:id="11923" w:author="Ruijie Xu" w:date="2022-03-10T12:31:00Z">
              <w:rPr>
                <w:color w:val="000000" w:themeColor="text1"/>
              </w:rPr>
            </w:rPrChange>
          </w:rPr>
          <w:t xml:space="preserve"> due to</w:t>
        </w:r>
      </w:ins>
      <w:ins w:id="11924" w:author="Ruijie Xu" w:date="2022-01-30T13:44:00Z">
        <w:r w:rsidR="00FC259F" w:rsidRPr="002B42A7">
          <w:rPr>
            <w:rFonts w:ascii="Times New Roman" w:hAnsi="Times New Roman" w:cs="Times New Roman"/>
            <w:color w:val="000000" w:themeColor="text1"/>
            <w:rPrChange w:id="11925"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1926" w:author="Ruijie Xu" w:date="2022-03-10T12:31:00Z">
              <w:rPr>
                <w:color w:val="000000" w:themeColor="text1"/>
              </w:rPr>
            </w:rPrChange>
          </w:rPr>
          <w:t>Centrifuge’s better performance</w:t>
        </w:r>
      </w:ins>
      <w:ins w:id="11927" w:author="Ruijie Xu" w:date="2022-01-30T14:43:00Z">
        <w:del w:id="11928" w:author="Liliana Salvador" w:date="2022-02-26T21:41:00Z">
          <w:r w:rsidR="007E08EA" w:rsidRPr="002B42A7" w:rsidDel="00123495">
            <w:rPr>
              <w:rFonts w:ascii="Times New Roman" w:hAnsi="Times New Roman" w:cs="Times New Roman"/>
              <w:color w:val="000000" w:themeColor="text1"/>
              <w:rPrChange w:id="11929" w:author="Ruijie Xu" w:date="2022-03-10T12:31:00Z">
                <w:rPr>
                  <w:color w:val="000000" w:themeColor="text1"/>
                </w:rPr>
              </w:rPrChange>
            </w:rPr>
            <w:delText>s</w:delText>
          </w:r>
        </w:del>
      </w:ins>
      <w:ins w:id="11930" w:author="Ruijie Xu" w:date="2022-01-30T13:44:00Z">
        <w:r w:rsidR="001305E1" w:rsidRPr="002B42A7">
          <w:rPr>
            <w:rFonts w:ascii="Times New Roman" w:hAnsi="Times New Roman" w:cs="Times New Roman"/>
            <w:color w:val="000000" w:themeColor="text1"/>
            <w:rPrChange w:id="11931" w:author="Ruijie Xu" w:date="2022-03-10T12:31:00Z">
              <w:rPr>
                <w:color w:val="000000" w:themeColor="text1"/>
              </w:rPr>
            </w:rPrChange>
          </w:rPr>
          <w:t xml:space="preserve"> in s</w:t>
        </w:r>
      </w:ins>
      <w:ins w:id="11932" w:author="Ruijie Xu" w:date="2022-01-30T13:45:00Z">
        <w:r w:rsidR="001305E1" w:rsidRPr="002B42A7">
          <w:rPr>
            <w:rFonts w:ascii="Times New Roman" w:hAnsi="Times New Roman" w:cs="Times New Roman"/>
            <w:color w:val="000000" w:themeColor="text1"/>
            <w:rPrChange w:id="11933" w:author="Ruijie Xu" w:date="2022-03-10T12:31:00Z">
              <w:rPr>
                <w:color w:val="000000" w:themeColor="text1"/>
              </w:rPr>
            </w:rPrChange>
          </w:rPr>
          <w:t>ensitivity, or a</w:t>
        </w:r>
      </w:ins>
      <w:ins w:id="11934" w:author="Ruijie Xu" w:date="2022-01-30T13:46:00Z">
        <w:r w:rsidR="009254B2" w:rsidRPr="002B42A7">
          <w:rPr>
            <w:rFonts w:ascii="Times New Roman" w:hAnsi="Times New Roman" w:cs="Times New Roman"/>
            <w:color w:val="000000" w:themeColor="text1"/>
            <w:rPrChange w:id="11935" w:author="Ruijie Xu" w:date="2022-03-10T12:31:00Z">
              <w:rPr>
                <w:color w:val="000000" w:themeColor="text1"/>
              </w:rPr>
            </w:rPrChange>
          </w:rPr>
          <w:t>s a</w:t>
        </w:r>
      </w:ins>
      <w:ins w:id="11936" w:author="Ruijie Xu" w:date="2022-01-30T13:45:00Z">
        <w:r w:rsidR="001305E1" w:rsidRPr="002B42A7">
          <w:rPr>
            <w:rFonts w:ascii="Times New Roman" w:hAnsi="Times New Roman" w:cs="Times New Roman"/>
            <w:color w:val="000000" w:themeColor="text1"/>
            <w:rPrChange w:id="11937" w:author="Ruijie Xu" w:date="2022-03-10T12:31:00Z">
              <w:rPr>
                <w:color w:val="000000" w:themeColor="text1"/>
              </w:rPr>
            </w:rPrChange>
          </w:rPr>
          <w:t xml:space="preserve"> result of false positive reporting. </w:t>
        </w:r>
      </w:ins>
      <w:ins w:id="11938" w:author="Ruijie Xu" w:date="2022-01-30T13:46:00Z">
        <w:r w:rsidR="009254B2" w:rsidRPr="002B42A7">
          <w:rPr>
            <w:rFonts w:ascii="Times New Roman" w:hAnsi="Times New Roman" w:cs="Times New Roman"/>
            <w:color w:val="000000" w:themeColor="text1"/>
            <w:rPrChange w:id="11939" w:author="Ruijie Xu" w:date="2022-03-10T12:31:00Z">
              <w:rPr>
                <w:color w:val="000000" w:themeColor="text1"/>
              </w:rPr>
            </w:rPrChange>
          </w:rPr>
          <w:t xml:space="preserve">Furthermore, we found </w:t>
        </w:r>
      </w:ins>
      <w:ins w:id="11940" w:author="Liliana Salvador" w:date="2022-02-26T21:42:00Z">
        <w:r w:rsidR="00123495" w:rsidRPr="002B42A7">
          <w:rPr>
            <w:rFonts w:ascii="Times New Roman" w:hAnsi="Times New Roman" w:cs="Times New Roman"/>
            <w:color w:val="000000" w:themeColor="text1"/>
            <w:rPrChange w:id="11941" w:author="Ruijie Xu" w:date="2022-03-10T12:31:00Z">
              <w:rPr>
                <w:color w:val="000000" w:themeColor="text1"/>
              </w:rPr>
            </w:rPrChange>
          </w:rPr>
          <w:t xml:space="preserve">that </w:t>
        </w:r>
      </w:ins>
      <w:ins w:id="11942" w:author="Ruijie Xu" w:date="2022-01-30T13:48:00Z">
        <w:r w:rsidR="009254B2" w:rsidRPr="002B42A7">
          <w:rPr>
            <w:rFonts w:ascii="Times New Roman" w:hAnsi="Times New Roman" w:cs="Times New Roman"/>
            <w:color w:val="000000" w:themeColor="text1"/>
            <w:rPrChange w:id="11943" w:author="Ruijie Xu" w:date="2022-03-10T12:31:00Z">
              <w:rPr>
                <w:color w:val="000000" w:themeColor="text1"/>
              </w:rPr>
            </w:rPrChange>
          </w:rPr>
          <w:t>Kraken2 with m</w:t>
        </w:r>
      </w:ins>
      <w:ins w:id="11944" w:author="Ruijie Xu" w:date="2022-01-30T13:47:00Z">
        <w:r w:rsidR="009254B2" w:rsidRPr="002B42A7">
          <w:rPr>
            <w:rFonts w:ascii="Times New Roman" w:hAnsi="Times New Roman" w:cs="Times New Roman"/>
            <w:color w:val="000000" w:themeColor="text1"/>
            <w:rPrChange w:id="11945" w:author="Ruijie Xu" w:date="2022-03-10T12:31:00Z">
              <w:rPr>
                <w:color w:val="000000" w:themeColor="text1"/>
              </w:rPr>
            </w:rPrChange>
          </w:rPr>
          <w:t>axikraken</w:t>
        </w:r>
      </w:ins>
      <w:ins w:id="11946" w:author="Ruijie Xu" w:date="2022-01-30T13:48:00Z">
        <w:r w:rsidR="009254B2" w:rsidRPr="002B42A7">
          <w:rPr>
            <w:rFonts w:ascii="Times New Roman" w:hAnsi="Times New Roman" w:cs="Times New Roman"/>
            <w:color w:val="000000" w:themeColor="text1"/>
            <w:rPrChange w:id="11947" w:author="Ruijie Xu" w:date="2022-03-10T12:31:00Z">
              <w:rPr>
                <w:color w:val="000000" w:themeColor="text1"/>
              </w:rPr>
            </w:rPrChange>
          </w:rPr>
          <w:t xml:space="preserve"> DB</w:t>
        </w:r>
      </w:ins>
      <w:ins w:id="11948" w:author="Ruijie Xu" w:date="2022-01-30T13:47:00Z">
        <w:r w:rsidR="009254B2" w:rsidRPr="002B42A7">
          <w:rPr>
            <w:rFonts w:ascii="Times New Roman" w:hAnsi="Times New Roman" w:cs="Times New Roman"/>
            <w:color w:val="000000" w:themeColor="text1"/>
            <w:rPrChange w:id="11949" w:author="Ruijie Xu" w:date="2022-03-10T12:31:00Z">
              <w:rPr>
                <w:color w:val="000000" w:themeColor="text1"/>
              </w:rPr>
            </w:rPrChange>
          </w:rPr>
          <w:t xml:space="preserve"> </w:t>
        </w:r>
      </w:ins>
      <w:ins w:id="11950" w:author="Ruijie Xu" w:date="2022-01-30T13:48:00Z">
        <w:del w:id="11951" w:author="Liliana Salvador" w:date="2022-02-26T21:42:00Z">
          <w:r w:rsidR="009254B2" w:rsidRPr="002B42A7" w:rsidDel="00123495">
            <w:rPr>
              <w:rFonts w:ascii="Times New Roman" w:hAnsi="Times New Roman" w:cs="Times New Roman"/>
              <w:color w:val="000000" w:themeColor="text1"/>
              <w:rPrChange w:id="11952"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1953" w:author="Ruijie Xu" w:date="2022-03-10T12:31:00Z">
              <w:rPr>
                <w:color w:val="000000" w:themeColor="text1"/>
              </w:rPr>
            </w:rPrChange>
          </w:rPr>
          <w:t xml:space="preserve">also reported </w:t>
        </w:r>
      </w:ins>
      <w:ins w:id="11954" w:author="Ruijie Xu" w:date="2022-02-02T11:02:00Z">
        <w:r w:rsidR="00463AA7" w:rsidRPr="002B42A7">
          <w:rPr>
            <w:rFonts w:ascii="Times New Roman" w:hAnsi="Times New Roman" w:cs="Times New Roman"/>
            <w:i/>
            <w:iCs/>
            <w:color w:val="000000" w:themeColor="text1"/>
            <w:rPrChange w:id="11955" w:author="Ruijie Xu" w:date="2022-03-10T12:31:00Z">
              <w:rPr>
                <w:i/>
                <w:iCs/>
                <w:color w:val="000000" w:themeColor="text1"/>
              </w:rPr>
            </w:rPrChange>
          </w:rPr>
          <w:t>Leptospira</w:t>
        </w:r>
      </w:ins>
      <w:ins w:id="11956" w:author="Ruijie Xu" w:date="2022-01-30T14:44:00Z">
        <w:r w:rsidR="007E08EA" w:rsidRPr="002B42A7">
          <w:rPr>
            <w:rFonts w:ascii="Times New Roman" w:hAnsi="Times New Roman" w:cs="Times New Roman"/>
            <w:color w:val="000000" w:themeColor="text1"/>
            <w:rPrChange w:id="11957" w:author="Ruijie Xu" w:date="2022-03-10T12:31:00Z">
              <w:rPr>
                <w:color w:val="000000" w:themeColor="text1"/>
              </w:rPr>
            </w:rPrChange>
          </w:rPr>
          <w:t xml:space="preserve">’s </w:t>
        </w:r>
      </w:ins>
      <w:ins w:id="11958" w:author="Ruijie Xu" w:date="2022-01-30T13:48:00Z">
        <w:r w:rsidR="009254B2" w:rsidRPr="002B42A7">
          <w:rPr>
            <w:rFonts w:ascii="Times New Roman" w:hAnsi="Times New Roman" w:cs="Times New Roman"/>
            <w:color w:val="000000" w:themeColor="text1"/>
            <w:rPrChange w:id="11959" w:author="Ruijie Xu" w:date="2022-03-10T12:31:00Z">
              <w:rPr>
                <w:color w:val="000000" w:themeColor="text1"/>
              </w:rPr>
            </w:rPrChange>
          </w:rPr>
          <w:t xml:space="preserve">presence in all </w:t>
        </w:r>
        <w:del w:id="11960" w:author="Liliana Salvador" w:date="2022-02-26T21:42:00Z">
          <w:r w:rsidR="009254B2" w:rsidRPr="002B42A7" w:rsidDel="00123495">
            <w:rPr>
              <w:rFonts w:ascii="Times New Roman" w:hAnsi="Times New Roman" w:cs="Times New Roman"/>
              <w:color w:val="000000" w:themeColor="text1"/>
              <w:rPrChange w:id="11961"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1962" w:author="Ruijie Xu" w:date="2022-03-10T12:31:00Z">
              <w:rPr>
                <w:color w:val="000000" w:themeColor="text1"/>
              </w:rPr>
            </w:rPrChange>
          </w:rPr>
          <w:t>samples</w:t>
        </w:r>
      </w:ins>
      <w:ins w:id="11963" w:author="Ruijie Xu" w:date="2022-01-30T13:53:00Z">
        <w:r w:rsidR="00417B80" w:rsidRPr="002B42A7">
          <w:rPr>
            <w:rFonts w:ascii="Times New Roman" w:hAnsi="Times New Roman" w:cs="Times New Roman"/>
            <w:color w:val="000000" w:themeColor="text1"/>
            <w:rPrChange w:id="11964" w:author="Ruijie Xu" w:date="2022-03-10T12:31:00Z">
              <w:rPr>
                <w:color w:val="000000" w:themeColor="text1"/>
              </w:rPr>
            </w:rPrChange>
          </w:rPr>
          <w:t xml:space="preserve">. </w:t>
        </w:r>
      </w:ins>
    </w:p>
    <w:p w14:paraId="42640277" w14:textId="42B018D3" w:rsidR="00254DB1" w:rsidRPr="002B42A7" w:rsidRDefault="0009141C" w:rsidP="0009141C">
      <w:pPr>
        <w:spacing w:line="480" w:lineRule="auto"/>
        <w:ind w:firstLine="360"/>
        <w:rPr>
          <w:ins w:id="11965" w:author="Ruijie Xu" w:date="2022-03-10T10:37:00Z"/>
          <w:rFonts w:ascii="Times New Roman" w:hAnsi="Times New Roman" w:cs="Times New Roman"/>
          <w:color w:val="000000" w:themeColor="text1"/>
          <w:rPrChange w:id="11966" w:author="Ruijie Xu" w:date="2022-03-10T12:31:00Z">
            <w:rPr>
              <w:ins w:id="11967" w:author="Ruijie Xu" w:date="2022-03-10T10:37:00Z"/>
              <w:color w:val="000000" w:themeColor="text1"/>
            </w:rPr>
          </w:rPrChange>
        </w:rPr>
        <w:pPrChange w:id="11968" w:author="Ruijie Xu" w:date="2022-03-10T11:17:00Z">
          <w:pPr>
            <w:spacing w:line="480" w:lineRule="auto"/>
          </w:pPr>
        </w:pPrChange>
      </w:pPr>
      <w:ins w:id="11969" w:author="Ruijie Xu" w:date="2022-03-10T11:17:00Z">
        <w:r w:rsidRPr="002B42A7">
          <w:rPr>
            <w:rFonts w:ascii="Times New Roman" w:hAnsi="Times New Roman" w:cs="Times New Roman"/>
            <w:color w:val="000000" w:themeColor="text1"/>
            <w:highlight w:val="yellow"/>
            <w:rPrChange w:id="11970" w:author="Ruijie Xu" w:date="2022-03-10T12:31:00Z">
              <w:rPr>
                <w:color w:val="000000" w:themeColor="text1"/>
              </w:rPr>
            </w:rPrChange>
          </w:rPr>
          <w:t>In conclusion, our study found that alignment-based software does not necessarily have better sensitivity in microbial profiling than alignment-free software.</w:t>
        </w:r>
      </w:ins>
      <w:ins w:id="11971" w:author="Ruijie Xu" w:date="2022-03-10T11:38:00Z">
        <w:r w:rsidR="00B26D2F" w:rsidRPr="002B42A7">
          <w:rPr>
            <w:rFonts w:ascii="Times New Roman" w:hAnsi="Times New Roman" w:cs="Times New Roman"/>
            <w:color w:val="000000" w:themeColor="text1"/>
            <w:highlight w:val="yellow"/>
            <w:rPrChange w:id="11972" w:author="Ruijie Xu" w:date="2022-03-10T12:31:00Z">
              <w:rPr>
                <w:color w:val="000000" w:themeColor="text1"/>
              </w:rPr>
            </w:rPrChange>
          </w:rPr>
          <w:t xml:space="preserve"> Diamond, </w:t>
        </w:r>
      </w:ins>
      <w:ins w:id="11973" w:author="Ruijie Xu" w:date="2022-03-10T11:39:00Z">
        <w:r w:rsidR="00B26D2F" w:rsidRPr="002B42A7">
          <w:rPr>
            <w:rFonts w:ascii="Times New Roman" w:hAnsi="Times New Roman" w:cs="Times New Roman"/>
            <w:color w:val="000000" w:themeColor="text1"/>
            <w:highlight w:val="yellow"/>
            <w:rPrChange w:id="11974" w:author="Ruijie Xu" w:date="2022-03-10T12:31:00Z">
              <w:rPr>
                <w:color w:val="000000" w:themeColor="text1"/>
              </w:rPr>
            </w:rPrChange>
          </w:rPr>
          <w:t>one of the alignment-based software included in our analyses, reported lowest sensitivity in DA analyses compare to other software.</w:t>
        </w:r>
      </w:ins>
      <w:ins w:id="11975" w:author="Ruijie Xu" w:date="2022-03-10T11:17:00Z">
        <w:r w:rsidRPr="002B42A7">
          <w:rPr>
            <w:rFonts w:ascii="Times New Roman" w:hAnsi="Times New Roman" w:cs="Times New Roman"/>
            <w:color w:val="000000" w:themeColor="text1"/>
            <w:highlight w:val="yellow"/>
            <w:rPrChange w:id="11976" w:author="Ruijie Xu" w:date="2022-03-10T12:31:00Z">
              <w:rPr>
                <w:color w:val="000000" w:themeColor="text1"/>
              </w:rPr>
            </w:rPrChange>
          </w:rPr>
          <w:t xml:space="preserve"> </w:t>
        </w:r>
      </w:ins>
      <w:ins w:id="11977" w:author="Ruijie Xu" w:date="2022-03-10T11:40:00Z">
        <w:r w:rsidR="00E94AA9" w:rsidRPr="002B42A7">
          <w:rPr>
            <w:rFonts w:ascii="Times New Roman" w:hAnsi="Times New Roman" w:cs="Times New Roman"/>
            <w:color w:val="000000" w:themeColor="text1"/>
            <w:highlight w:val="yellow"/>
            <w:rPrChange w:id="11978" w:author="Ruijie Xu" w:date="2022-03-10T12:31:00Z">
              <w:rPr>
                <w:color w:val="000000" w:themeColor="text1"/>
              </w:rPr>
            </w:rPrChange>
          </w:rPr>
          <w:t>On the other hand</w:t>
        </w:r>
        <w:r w:rsidR="00C7774F" w:rsidRPr="002B42A7">
          <w:rPr>
            <w:rFonts w:ascii="Times New Roman" w:hAnsi="Times New Roman" w:cs="Times New Roman"/>
            <w:color w:val="000000" w:themeColor="text1"/>
            <w:highlight w:val="yellow"/>
            <w:rPrChange w:id="11979" w:author="Ruijie Xu" w:date="2022-03-10T12:31:00Z">
              <w:rPr>
                <w:color w:val="000000" w:themeColor="text1"/>
              </w:rPr>
            </w:rPrChange>
          </w:rPr>
          <w:t>, w</w:t>
        </w:r>
      </w:ins>
      <w:ins w:id="11980" w:author="Ruijie Xu" w:date="2022-03-10T11:17:00Z">
        <w:r w:rsidRPr="002B42A7">
          <w:rPr>
            <w:rFonts w:ascii="Times New Roman" w:hAnsi="Times New Roman" w:cs="Times New Roman"/>
            <w:color w:val="000000" w:themeColor="text1"/>
            <w:highlight w:val="yellow"/>
            <w:rPrChange w:id="11981" w:author="Ruijie Xu" w:date="2022-03-10T12:31:00Z">
              <w:rPr>
                <w:color w:val="000000" w:themeColor="text1"/>
              </w:rPr>
            </w:rPrChange>
          </w:rPr>
          <w:t>ithin the alignment-free software included in this study, two index-based software, Centrifuge and Kaiju, were found more sensitive than other software in microbial profiling, DA analysis, and pathogen detection.</w:t>
        </w:r>
      </w:ins>
      <w:ins w:id="11982" w:author="Ruijie Xu" w:date="2022-03-10T11:40:00Z">
        <w:r w:rsidR="000563A0" w:rsidRPr="002B42A7">
          <w:rPr>
            <w:rFonts w:ascii="Times New Roman" w:hAnsi="Times New Roman" w:cs="Times New Roman"/>
            <w:color w:val="000000" w:themeColor="text1"/>
            <w:highlight w:val="yellow"/>
            <w:rPrChange w:id="11983" w:author="Ruijie Xu" w:date="2022-03-10T12:31:00Z">
              <w:rPr>
                <w:color w:val="000000" w:themeColor="text1"/>
              </w:rPr>
            </w:rPrChange>
          </w:rPr>
          <w:t xml:space="preserve"> </w:t>
        </w:r>
      </w:ins>
      <w:ins w:id="11984" w:author="Ruijie Xu" w:date="2022-03-10T11:17:00Z">
        <w:r w:rsidRPr="002B42A7">
          <w:rPr>
            <w:rFonts w:ascii="Times New Roman" w:hAnsi="Times New Roman" w:cs="Times New Roman"/>
            <w:color w:val="000000" w:themeColor="text1"/>
            <w:highlight w:val="yellow"/>
            <w:rPrChange w:id="11985" w:author="Ruijie Xu" w:date="2022-03-10T12:31:00Z">
              <w:rPr>
                <w:color w:val="000000" w:themeColor="text1"/>
              </w:rPr>
            </w:rPrChange>
          </w:rPr>
          <w:lastRenderedPageBreak/>
          <w:t xml:space="preserve">Metaphlan3, developed with a marker-based alignment-free algorithm, was found lowest in sensitivity </w:t>
        </w:r>
      </w:ins>
      <w:ins w:id="11986" w:author="Ruijie Xu" w:date="2022-03-10T11:24:00Z">
        <w:r w:rsidR="00722FC5" w:rsidRPr="002B42A7">
          <w:rPr>
            <w:rFonts w:ascii="Times New Roman" w:hAnsi="Times New Roman" w:cs="Times New Roman"/>
            <w:color w:val="000000" w:themeColor="text1"/>
            <w:highlight w:val="yellow"/>
            <w:rPrChange w:id="11987" w:author="Ruijie Xu" w:date="2022-03-10T12:31:00Z">
              <w:rPr>
                <w:color w:val="000000" w:themeColor="text1"/>
              </w:rPr>
            </w:rPrChange>
          </w:rPr>
          <w:t xml:space="preserve">in all analyses </w:t>
        </w:r>
      </w:ins>
      <w:ins w:id="11988" w:author="Ruijie Xu" w:date="2022-03-10T11:17:00Z">
        <w:r w:rsidRPr="002B42A7">
          <w:rPr>
            <w:rFonts w:ascii="Times New Roman" w:hAnsi="Times New Roman" w:cs="Times New Roman"/>
            <w:color w:val="000000" w:themeColor="text1"/>
            <w:highlight w:val="yellow"/>
            <w:rPrChange w:id="11989" w:author="Ruijie Xu" w:date="2022-03-10T12:31:00Z">
              <w:rPr>
                <w:color w:val="000000" w:themeColor="text1"/>
              </w:rPr>
            </w:rPrChange>
          </w:rPr>
          <w:t>compared to all the other software included in this study. For microbial community characterization, the characterization of within-samples microbial richness was largely impacted by the software selection, but the impact was less significant if the characterization index used species abundance to weighted the index. A similar observation was found in microbial community characterization with different DBs. The within-sample richness characterization was mostly consistent when weighted by the species abundances within a sample. Moreover, we also found that the selection of the database can also impact the sensitivity of pathogen detection.</w:t>
        </w:r>
      </w:ins>
      <w:ins w:id="11990" w:author="Ruijie Xu" w:date="2022-01-30T13:53:00Z">
        <w:del w:id="11991" w:author="Rajeev, Sree" w:date="2022-03-03T11:48:00Z">
          <w:r w:rsidR="00417B80" w:rsidRPr="002B42A7" w:rsidDel="006F201E">
            <w:rPr>
              <w:rFonts w:ascii="Times New Roman" w:hAnsi="Times New Roman" w:cs="Times New Roman"/>
              <w:color w:val="000000" w:themeColor="text1"/>
              <w:highlight w:val="yellow"/>
              <w:rPrChange w:id="11992" w:author="Ruijie Xu" w:date="2022-03-10T12:31:00Z">
                <w:rPr>
                  <w:color w:val="000000" w:themeColor="text1"/>
                </w:rPr>
              </w:rPrChange>
            </w:rPr>
            <w:delText xml:space="preserve">We hypothesize that </w:delText>
          </w:r>
        </w:del>
      </w:ins>
      <w:ins w:id="11993" w:author="Liliana Salvador" w:date="2022-02-26T21:42:00Z">
        <w:del w:id="11994" w:author="Rajeev, Sree" w:date="2022-03-03T11:48:00Z">
          <w:r w:rsidR="00123495" w:rsidRPr="002B42A7" w:rsidDel="006F201E">
            <w:rPr>
              <w:rFonts w:ascii="Times New Roman" w:hAnsi="Times New Roman" w:cs="Times New Roman"/>
              <w:color w:val="000000" w:themeColor="text1"/>
              <w:highlight w:val="yellow"/>
              <w:rPrChange w:id="11995" w:author="Ruijie Xu" w:date="2022-03-10T12:31:00Z">
                <w:rPr>
                  <w:color w:val="000000" w:themeColor="text1"/>
                </w:rPr>
              </w:rPrChange>
            </w:rPr>
            <w:delText xml:space="preserve">the </w:delText>
          </w:r>
        </w:del>
      </w:ins>
      <w:ins w:id="11996" w:author="Ruijie Xu" w:date="2022-01-30T13:53:00Z">
        <w:del w:id="11997" w:author="Rajeev, Sree" w:date="2022-03-03T11:48:00Z">
          <w:r w:rsidR="00417B80" w:rsidRPr="002B42A7" w:rsidDel="006F201E">
            <w:rPr>
              <w:rFonts w:ascii="Times New Roman" w:hAnsi="Times New Roman" w:cs="Times New Roman"/>
              <w:color w:val="000000" w:themeColor="text1"/>
              <w:highlight w:val="yellow"/>
              <w:rPrChange w:id="11998"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1999" w:author="Ruijie Xu" w:date="2022-03-10T12:31:00Z">
                <w:rPr>
                  <w:color w:val="000000" w:themeColor="text1"/>
                </w:rPr>
              </w:rPrChange>
            </w:rPr>
            <w:delText>Leptospira</w:delText>
          </w:r>
        </w:del>
      </w:ins>
      <w:ins w:id="12000" w:author="Ruijie Xu" w:date="2022-01-30T14:45:00Z">
        <w:del w:id="12001" w:author="Rajeev, Sree" w:date="2022-03-03T11:48:00Z">
          <w:r w:rsidR="007E08EA" w:rsidRPr="002B42A7" w:rsidDel="006F201E">
            <w:rPr>
              <w:rFonts w:ascii="Times New Roman" w:hAnsi="Times New Roman" w:cs="Times New Roman"/>
              <w:color w:val="000000" w:themeColor="text1"/>
              <w:highlight w:val="yellow"/>
              <w:rPrChange w:id="12002" w:author="Ruijie Xu" w:date="2022-03-10T12:31:00Z">
                <w:rPr>
                  <w:color w:val="000000" w:themeColor="text1"/>
                </w:rPr>
              </w:rPrChange>
            </w:rPr>
            <w:delText>’s</w:delText>
          </w:r>
        </w:del>
      </w:ins>
      <w:ins w:id="12003" w:author="Ruijie Xu" w:date="2022-01-30T13:53:00Z">
        <w:del w:id="12004" w:author="Rajeev, Sree" w:date="2022-03-03T11:48:00Z">
          <w:r w:rsidR="00417B80" w:rsidRPr="002B42A7" w:rsidDel="006F201E">
            <w:rPr>
              <w:rFonts w:ascii="Times New Roman" w:hAnsi="Times New Roman" w:cs="Times New Roman"/>
              <w:color w:val="000000" w:themeColor="text1"/>
              <w:highlight w:val="yellow"/>
              <w:rPrChange w:id="12005" w:author="Ruijie Xu" w:date="2022-03-10T12:31:00Z">
                <w:rPr>
                  <w:color w:val="000000" w:themeColor="text1"/>
                </w:rPr>
              </w:rPrChange>
            </w:rPr>
            <w:delText xml:space="preserve"> diagnos</w:delText>
          </w:r>
        </w:del>
      </w:ins>
      <w:ins w:id="12006" w:author="Ruijie Xu" w:date="2022-01-30T14:45:00Z">
        <w:del w:id="12007" w:author="Rajeev, Sree" w:date="2022-03-03T11:48:00Z">
          <w:r w:rsidR="007E08EA" w:rsidRPr="002B42A7" w:rsidDel="006F201E">
            <w:rPr>
              <w:rFonts w:ascii="Times New Roman" w:hAnsi="Times New Roman" w:cs="Times New Roman"/>
              <w:color w:val="000000" w:themeColor="text1"/>
              <w:highlight w:val="yellow"/>
              <w:rPrChange w:id="12008" w:author="Ruijie Xu" w:date="2022-03-10T12:31:00Z">
                <w:rPr>
                  <w:color w:val="000000" w:themeColor="text1"/>
                </w:rPr>
              </w:rPrChange>
            </w:rPr>
            <w:delText>is</w:delText>
          </w:r>
        </w:del>
      </w:ins>
      <w:ins w:id="12009" w:author="Ruijie Xu" w:date="2022-01-30T13:53:00Z">
        <w:del w:id="12010" w:author="Rajeev, Sree" w:date="2022-03-03T11:48:00Z">
          <w:r w:rsidR="00417B80" w:rsidRPr="002B42A7" w:rsidDel="006F201E">
            <w:rPr>
              <w:rFonts w:ascii="Times New Roman" w:hAnsi="Times New Roman" w:cs="Times New Roman"/>
              <w:color w:val="000000" w:themeColor="text1"/>
              <w:highlight w:val="yellow"/>
              <w:rPrChange w:id="12011" w:author="Ruijie Xu" w:date="2022-03-10T12:31:00Z">
                <w:rPr>
                  <w:color w:val="000000" w:themeColor="text1"/>
                </w:rPr>
              </w:rPrChange>
            </w:rPr>
            <w:delText xml:space="preserve"> may i</w:delText>
          </w:r>
        </w:del>
      </w:ins>
      <w:ins w:id="12012" w:author="Ruijie Xu" w:date="2022-01-30T13:54:00Z">
        <w:del w:id="12013" w:author="Rajeev, Sree" w:date="2022-03-03T11:48:00Z">
          <w:r w:rsidR="00417B80" w:rsidRPr="002B42A7" w:rsidDel="006F201E">
            <w:rPr>
              <w:rFonts w:ascii="Times New Roman" w:hAnsi="Times New Roman" w:cs="Times New Roman"/>
              <w:color w:val="000000" w:themeColor="text1"/>
              <w:highlight w:val="yellow"/>
              <w:rPrChange w:id="12014"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2015"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2016" w:author="Ruijie Xu" w:date="2022-03-10T12:31:00Z">
                <w:rPr>
                  <w:color w:val="000000" w:themeColor="text1"/>
                </w:rPr>
              </w:rPrChange>
            </w:rPr>
            <w:delText xml:space="preserve"> included in the database</w:delText>
          </w:r>
        </w:del>
      </w:ins>
      <w:ins w:id="12017" w:author="Ruijie Xu" w:date="2022-02-27T13:14:00Z">
        <w:del w:id="12018" w:author="Rajeev, Sree" w:date="2022-03-03T11:48:00Z">
          <w:r w:rsidR="002542F9" w:rsidRPr="002B42A7" w:rsidDel="006F201E">
            <w:rPr>
              <w:rFonts w:ascii="Times New Roman" w:hAnsi="Times New Roman" w:cs="Times New Roman"/>
              <w:color w:val="000000" w:themeColor="text1"/>
              <w:highlight w:val="yellow"/>
              <w:rPrChange w:id="12019" w:author="Ruijie Xu" w:date="2022-03-10T12:31:00Z">
                <w:rPr>
                  <w:color w:val="000000" w:themeColor="text1"/>
                </w:rPr>
              </w:rPrChange>
            </w:rPr>
            <w:delText>.</w:delText>
          </w:r>
        </w:del>
      </w:ins>
      <w:commentRangeStart w:id="12020"/>
      <w:del w:id="12021" w:author="Rajeev, Sree" w:date="2022-03-03T11:48:00Z">
        <w:r w:rsidR="00254DB1" w:rsidRPr="002B42A7" w:rsidDel="006F201E">
          <w:rPr>
            <w:rFonts w:ascii="Times New Roman" w:hAnsi="Times New Roman" w:cs="Times New Roman"/>
            <w:color w:val="000000" w:themeColor="text1"/>
            <w:highlight w:val="yellow"/>
            <w:rPrChange w:id="12022"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2023"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2024"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2025"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2026"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2027"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2028"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2029"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2030"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2031"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2032"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2033"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2034"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2035"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2036"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2037"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2038"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2039"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2040"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2041"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2042" w:author="Ruijie Xu" w:date="2022-03-10T12:31:00Z">
              <w:rPr>
                <w:color w:val="000000" w:themeColor="text1"/>
              </w:rPr>
            </w:rPrChange>
          </w:rPr>
          <w:delText xml:space="preserve">ility. </w:delText>
        </w:r>
        <w:commentRangeEnd w:id="12020"/>
        <w:r w:rsidR="00123495" w:rsidRPr="002B42A7" w:rsidDel="006F201E">
          <w:rPr>
            <w:rStyle w:val="CommentReference"/>
            <w:rFonts w:ascii="Times New Roman" w:hAnsi="Times New Roman" w:cs="Times New Roman"/>
            <w:sz w:val="24"/>
            <w:szCs w:val="24"/>
            <w:highlight w:val="yellow"/>
            <w:rPrChange w:id="12043" w:author="Ruijie Xu" w:date="2022-03-10T12:31:00Z">
              <w:rPr>
                <w:rStyle w:val="CommentReference"/>
              </w:rPr>
            </w:rPrChange>
          </w:rPr>
          <w:commentReference w:id="12020"/>
        </w:r>
      </w:del>
    </w:p>
    <w:p w14:paraId="226C1E67" w14:textId="7CB80BFC" w:rsidR="007E3A13" w:rsidRPr="002B42A7" w:rsidDel="0009141C" w:rsidRDefault="007E3A13" w:rsidP="00803EAA">
      <w:pPr>
        <w:spacing w:line="480" w:lineRule="auto"/>
        <w:ind w:firstLine="360"/>
        <w:rPr>
          <w:del w:id="12044" w:author="Ruijie Xu" w:date="2022-03-10T11:17:00Z"/>
          <w:rFonts w:ascii="Times New Roman" w:hAnsi="Times New Roman" w:cs="Times New Roman"/>
          <w:color w:val="000000" w:themeColor="text1"/>
          <w:rPrChange w:id="12045" w:author="Ruijie Xu" w:date="2022-03-10T12:31:00Z">
            <w:rPr>
              <w:del w:id="12046" w:author="Ruijie Xu" w:date="2022-03-10T11:17:00Z"/>
              <w:color w:val="000000" w:themeColor="text1"/>
            </w:rPr>
          </w:rPrChange>
        </w:rPr>
        <w:pPrChange w:id="12047" w:author="Ruijie Xu" w:date="2022-03-10T10:59:00Z">
          <w:pPr>
            <w:spacing w:line="480" w:lineRule="auto"/>
            <w:ind w:firstLine="720"/>
          </w:pPr>
        </w:pPrChange>
      </w:pPr>
    </w:p>
    <w:p w14:paraId="7F9E2C91" w14:textId="3343A6EF" w:rsidR="00234370" w:rsidRPr="002B42A7" w:rsidDel="00370222" w:rsidRDefault="00234370" w:rsidP="00271EA9">
      <w:pPr>
        <w:spacing w:line="480" w:lineRule="auto"/>
        <w:ind w:firstLine="720"/>
        <w:rPr>
          <w:del w:id="12048" w:author="Ruijie Xu" w:date="2022-01-30T13:27:00Z"/>
          <w:rFonts w:ascii="Times New Roman" w:hAnsi="Times New Roman" w:cs="Times New Roman"/>
          <w:color w:val="000000" w:themeColor="text1"/>
          <w:rPrChange w:id="12049" w:author="Ruijie Xu" w:date="2022-03-10T12:31:00Z">
            <w:rPr>
              <w:del w:id="12050" w:author="Ruijie Xu" w:date="2022-01-30T13:27:00Z"/>
              <w:color w:val="000000" w:themeColor="text1"/>
            </w:rPr>
          </w:rPrChange>
        </w:rPr>
      </w:pPr>
      <w:del w:id="12051" w:author="Ruijie Xu" w:date="2022-01-30T13:27:00Z">
        <w:r w:rsidRPr="002B42A7" w:rsidDel="00370222">
          <w:rPr>
            <w:rFonts w:ascii="Times New Roman" w:hAnsi="Times New Roman" w:cs="Times New Roman"/>
            <w:color w:val="000000" w:themeColor="text1"/>
            <w:rPrChange w:id="12052" w:author="Ruijie Xu" w:date="2022-03-10T12:31:00Z">
              <w:rPr>
                <w:color w:val="000000" w:themeColor="text1"/>
              </w:rPr>
            </w:rPrChange>
          </w:rPr>
          <w:delText>To</w:delText>
        </w:r>
      </w:del>
      <w:del w:id="12053" w:author="Ruijie Xu" w:date="2022-01-28T15:44:00Z">
        <w:r w:rsidRPr="002B42A7" w:rsidDel="009F7FE4">
          <w:rPr>
            <w:rFonts w:ascii="Times New Roman" w:hAnsi="Times New Roman" w:cs="Times New Roman"/>
            <w:color w:val="000000" w:themeColor="text1"/>
            <w:rPrChange w:id="12054" w:author="Ruijie Xu" w:date="2022-03-10T12:31:00Z">
              <w:rPr>
                <w:color w:val="000000" w:themeColor="text1"/>
              </w:rPr>
            </w:rPrChange>
          </w:rPr>
          <w:delText xml:space="preserve"> further</w:delText>
        </w:r>
      </w:del>
      <w:del w:id="12055" w:author="Ruijie Xu" w:date="2022-01-30T13:27:00Z">
        <w:r w:rsidRPr="002B42A7" w:rsidDel="00370222">
          <w:rPr>
            <w:rFonts w:ascii="Times New Roman" w:hAnsi="Times New Roman" w:cs="Times New Roman"/>
            <w:color w:val="000000" w:themeColor="text1"/>
            <w:rPrChange w:id="12056"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2057"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58"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2059"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2060"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2061"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2062"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2063"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64"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2065"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2066"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067"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2068"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69"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2070"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071"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2072"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73"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rsidP="00271EA9">
      <w:pPr>
        <w:spacing w:line="480" w:lineRule="auto"/>
        <w:ind w:firstLine="720"/>
        <w:rPr>
          <w:del w:id="12074" w:author="Ruijie Xu" w:date="2022-01-30T13:27:00Z"/>
          <w:rFonts w:ascii="Times New Roman" w:hAnsi="Times New Roman" w:cs="Times New Roman"/>
          <w:color w:val="000000" w:themeColor="text1"/>
          <w:rPrChange w:id="12075" w:author="Ruijie Xu" w:date="2022-03-10T12:31:00Z">
            <w:rPr>
              <w:del w:id="12076" w:author="Ruijie Xu" w:date="2022-01-30T13:27:00Z"/>
              <w:color w:val="000000" w:themeColor="text1"/>
            </w:rPr>
          </w:rPrChange>
        </w:rPr>
      </w:pPr>
      <w:del w:id="12077" w:author="Ruijie Xu" w:date="2022-01-30T13:27:00Z">
        <w:r w:rsidRPr="002B42A7" w:rsidDel="00370222">
          <w:rPr>
            <w:rFonts w:ascii="Times New Roman" w:hAnsi="Times New Roman" w:cs="Times New Roman"/>
            <w:color w:val="000000" w:themeColor="text1"/>
            <w:rPrChange w:id="12078"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2079"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2080"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2081"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2082"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2083"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2084"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2085"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2086"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2087"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088"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2089"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2090"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2091"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2092"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2093"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2094"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2095"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096"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2097"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2098"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2099"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2100"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2101"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2102"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2103"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2104"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105"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2106"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107"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2108"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109"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2110"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2111"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2112"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113"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2114"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115"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2116"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2117"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2118"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119"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2120"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121"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2122"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123"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2124"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2125"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2126"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2127"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2128"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2129"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2130"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2131"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2132"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2133"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2134"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2135"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2136" w:author="Ruijie Xu" w:date="2022-03-10T12:31:00Z">
              <w:rPr>
                <w:color w:val="000000" w:themeColor="text1"/>
              </w:rPr>
            </w:rPrChange>
          </w:rPr>
          <w:delText>investigations.</w:delText>
        </w:r>
      </w:del>
    </w:p>
    <w:p w14:paraId="6CDDDE6E" w14:textId="646ECCEB" w:rsidR="00234370" w:rsidRPr="002B42A7" w:rsidRDefault="00234370" w:rsidP="00271EA9">
      <w:pPr>
        <w:spacing w:line="480" w:lineRule="auto"/>
        <w:ind w:firstLine="720"/>
        <w:rPr>
          <w:rFonts w:ascii="Times New Roman" w:hAnsi="Times New Roman" w:cs="Times New Roman"/>
          <w:color w:val="000000" w:themeColor="text1"/>
          <w:rPrChange w:id="12137" w:author="Ruijie Xu" w:date="2022-03-10T12:31:00Z">
            <w:rPr>
              <w:color w:val="000000" w:themeColor="text1"/>
            </w:rPr>
          </w:rPrChange>
        </w:rPr>
      </w:pPr>
      <w:r w:rsidRPr="002B42A7">
        <w:rPr>
          <w:rFonts w:ascii="Times New Roman" w:hAnsi="Times New Roman" w:cs="Times New Roman"/>
          <w:color w:val="000000" w:themeColor="text1"/>
          <w:rPrChange w:id="12138" w:author="Ruijie Xu" w:date="2022-03-10T12:31:00Z">
            <w:rPr>
              <w:color w:val="000000" w:themeColor="text1"/>
            </w:rPr>
          </w:rPrChange>
        </w:rPr>
        <w:t xml:space="preserve">The inconsistencies found between the results of different metagenomic </w:t>
      </w:r>
      <w:del w:id="12139" w:author="Ruijie Xu" w:date="2022-01-30T14:46:00Z">
        <w:r w:rsidRPr="002B42A7" w:rsidDel="00F46E82">
          <w:rPr>
            <w:rFonts w:ascii="Times New Roman" w:hAnsi="Times New Roman" w:cs="Times New Roman"/>
            <w:color w:val="000000" w:themeColor="text1"/>
            <w:rPrChange w:id="12140" w:author="Ruijie Xu" w:date="2022-03-10T12:31:00Z">
              <w:rPr>
                <w:color w:val="000000" w:themeColor="text1"/>
              </w:rPr>
            </w:rPrChange>
          </w:rPr>
          <w:delText xml:space="preserve">classifiers </w:delText>
        </w:r>
      </w:del>
      <w:ins w:id="12141" w:author="Ruijie Xu" w:date="2022-01-30T14:46:00Z">
        <w:r w:rsidR="00F46E82" w:rsidRPr="002B42A7">
          <w:rPr>
            <w:rFonts w:ascii="Times New Roman" w:hAnsi="Times New Roman" w:cs="Times New Roman"/>
            <w:color w:val="000000" w:themeColor="text1"/>
            <w:rPrChange w:id="12142"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2143" w:author="Ruijie Xu" w:date="2022-03-10T12:31:00Z">
            <w:rPr>
              <w:color w:val="000000" w:themeColor="text1"/>
            </w:rPr>
          </w:rPrChange>
        </w:rPr>
        <w:t>show</w:t>
      </w:r>
      <w:ins w:id="12144" w:author="Liliana Salvador" w:date="2022-02-26T21:43:00Z">
        <w:r w:rsidR="00123495" w:rsidRPr="002B42A7">
          <w:rPr>
            <w:rFonts w:ascii="Times New Roman" w:hAnsi="Times New Roman" w:cs="Times New Roman"/>
            <w:color w:val="000000" w:themeColor="text1"/>
            <w:rPrChange w:id="12145" w:author="Ruijie Xu" w:date="2022-03-10T12:31:00Z">
              <w:rPr>
                <w:color w:val="000000" w:themeColor="text1"/>
              </w:rPr>
            </w:rPrChange>
          </w:rPr>
          <w:t>ed</w:t>
        </w:r>
      </w:ins>
      <w:r w:rsidRPr="002B42A7">
        <w:rPr>
          <w:rFonts w:ascii="Times New Roman" w:hAnsi="Times New Roman" w:cs="Times New Roman"/>
          <w:color w:val="000000" w:themeColor="text1"/>
          <w:rPrChange w:id="12146" w:author="Ruijie Xu" w:date="2022-03-10T12:31:00Z">
            <w:rPr>
              <w:color w:val="000000" w:themeColor="text1"/>
            </w:rPr>
          </w:rPrChange>
        </w:rPr>
        <w:t xml:space="preserve"> that </w:t>
      </w:r>
      <w:del w:id="12147" w:author="Ruijie Xu" w:date="2022-03-10T10:58:00Z">
        <w:r w:rsidRPr="002B42A7" w:rsidDel="00803EAA">
          <w:rPr>
            <w:rFonts w:ascii="Times New Roman" w:hAnsi="Times New Roman" w:cs="Times New Roman"/>
            <w:color w:val="000000" w:themeColor="text1"/>
            <w:rPrChange w:id="12148" w:author="Ruijie Xu" w:date="2022-03-10T12:31:00Z">
              <w:rPr>
                <w:color w:val="000000" w:themeColor="text1"/>
              </w:rPr>
            </w:rPrChange>
          </w:rPr>
          <w:delText xml:space="preserve">significant biological </w:delText>
        </w:r>
      </w:del>
      <w:r w:rsidRPr="002B42A7">
        <w:rPr>
          <w:rFonts w:ascii="Times New Roman" w:hAnsi="Times New Roman" w:cs="Times New Roman"/>
          <w:color w:val="000000" w:themeColor="text1"/>
          <w:rPrChange w:id="12149" w:author="Ruijie Xu" w:date="2022-03-10T12:31:00Z">
            <w:rPr>
              <w:color w:val="000000" w:themeColor="text1"/>
            </w:rPr>
          </w:rPrChange>
        </w:rPr>
        <w:t xml:space="preserve">conclusions </w:t>
      </w:r>
      <w:ins w:id="12150" w:author="Ruijie Xu" w:date="2022-03-10T10:58:00Z">
        <w:r w:rsidR="00803EAA" w:rsidRPr="002B42A7">
          <w:rPr>
            <w:rFonts w:ascii="Times New Roman" w:hAnsi="Times New Roman" w:cs="Times New Roman"/>
            <w:color w:val="000000" w:themeColor="text1"/>
            <w:rPrChange w:id="12151"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2152"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2153" w:author="Ruijie Xu" w:date="2022-03-10T12:31:00Z">
            <w:rPr>
              <w:color w:val="000000" w:themeColor="text1"/>
            </w:rPr>
          </w:rPrChange>
        </w:rPr>
        <w:t>e</w:t>
      </w:r>
      <w:r w:rsidRPr="002B42A7">
        <w:rPr>
          <w:rFonts w:ascii="Times New Roman" w:hAnsi="Times New Roman" w:cs="Times New Roman"/>
          <w:color w:val="000000" w:themeColor="text1"/>
          <w:rPrChange w:id="12154" w:author="Ruijie Xu" w:date="2022-03-10T12:31:00Z">
            <w:rPr>
              <w:color w:val="000000" w:themeColor="text1"/>
            </w:rPr>
          </w:rPrChange>
        </w:rPr>
        <w:t>s ha</w:t>
      </w:r>
      <w:r w:rsidR="005A077E" w:rsidRPr="002B42A7">
        <w:rPr>
          <w:rFonts w:ascii="Times New Roman" w:hAnsi="Times New Roman" w:cs="Times New Roman"/>
          <w:color w:val="000000" w:themeColor="text1"/>
          <w:rPrChange w:id="12155" w:author="Ruijie Xu" w:date="2022-03-10T12:31:00Z">
            <w:rPr>
              <w:color w:val="000000" w:themeColor="text1"/>
            </w:rPr>
          </w:rPrChange>
        </w:rPr>
        <w:t>ve</w:t>
      </w:r>
      <w:r w:rsidRPr="002B42A7">
        <w:rPr>
          <w:rFonts w:ascii="Times New Roman" w:hAnsi="Times New Roman" w:cs="Times New Roman"/>
          <w:color w:val="000000" w:themeColor="text1"/>
          <w:rPrChange w:id="12156"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2157"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158"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2159"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2160"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2161" w:author="Ruijie Xu" w:date="2022-03-10T12:31:00Z">
            <w:rPr>
              <w:color w:val="000000" w:themeColor="text1"/>
            </w:rPr>
          </w:rPrChange>
        </w:rPr>
        <w:t>software</w:t>
      </w:r>
      <w:r w:rsidR="00D571AF" w:rsidRPr="002B42A7">
        <w:rPr>
          <w:rFonts w:ascii="Times New Roman" w:hAnsi="Times New Roman" w:cs="Times New Roman"/>
          <w:color w:val="000000" w:themeColor="text1"/>
          <w:rPrChange w:id="12162"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216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164"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2165" w:author="Ruijie Xu" w:date="2022-03-10T12:31:00Z">
            <w:rPr>
              <w:color w:val="000000" w:themeColor="text1"/>
            </w:rPr>
          </w:rPrChange>
        </w:rPr>
        <w:fldChar w:fldCharType="separate"/>
      </w:r>
      <w:r w:rsidR="00350DBF" w:rsidRPr="002B42A7">
        <w:rPr>
          <w:rFonts w:ascii="Times New Roman" w:hAnsi="Times New Roman" w:cs="Times New Roman"/>
          <w:color w:val="000000"/>
          <w:rPrChange w:id="12166" w:author="Ruijie Xu" w:date="2022-03-10T12:31:00Z">
            <w:rPr>
              <w:color w:val="000000"/>
            </w:rPr>
          </w:rPrChange>
        </w:rPr>
        <w:t>(Tran and Phan, 2020)</w:t>
      </w:r>
      <w:r w:rsidR="003272C4" w:rsidRPr="002B42A7">
        <w:rPr>
          <w:rFonts w:ascii="Times New Roman" w:hAnsi="Times New Roman" w:cs="Times New Roman"/>
          <w:color w:val="000000" w:themeColor="text1"/>
          <w:rPrChange w:id="12167"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2168" w:author="Ruijie Xu" w:date="2022-03-10T12:31:00Z">
            <w:rPr>
              <w:color w:val="000000" w:themeColor="text1"/>
            </w:rPr>
          </w:rPrChange>
        </w:rPr>
        <w:t>.</w:t>
      </w:r>
      <w:r w:rsidR="00BD222B" w:rsidRPr="002B42A7">
        <w:rPr>
          <w:rFonts w:ascii="Times New Roman" w:hAnsi="Times New Roman" w:cs="Times New Roman"/>
          <w:color w:val="000000" w:themeColor="text1"/>
          <w:rPrChange w:id="12169"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2170" w:author="Ruijie Xu" w:date="2022-03-10T12:31:00Z">
            <w:rPr>
              <w:color w:val="000000" w:themeColor="text1"/>
            </w:rPr>
          </w:rPrChange>
        </w:rPr>
        <w:t>The u</w:t>
      </w:r>
      <w:r w:rsidRPr="002B42A7">
        <w:rPr>
          <w:rFonts w:ascii="Times New Roman" w:hAnsi="Times New Roman" w:cs="Times New Roman"/>
          <w:color w:val="000000" w:themeColor="text1"/>
          <w:rPrChange w:id="12171" w:author="Ruijie Xu" w:date="2022-03-10T12:31:00Z">
            <w:rPr>
              <w:color w:val="000000" w:themeColor="text1"/>
            </w:rPr>
          </w:rPrChange>
        </w:rPr>
        <w:t>s</w:t>
      </w:r>
      <w:r w:rsidR="004C191F" w:rsidRPr="002B42A7">
        <w:rPr>
          <w:rFonts w:ascii="Times New Roman" w:hAnsi="Times New Roman" w:cs="Times New Roman"/>
          <w:color w:val="000000" w:themeColor="text1"/>
          <w:rPrChange w:id="12172" w:author="Ruijie Xu" w:date="2022-03-10T12:31:00Z">
            <w:rPr>
              <w:color w:val="000000" w:themeColor="text1"/>
            </w:rPr>
          </w:rPrChange>
        </w:rPr>
        <w:t>e of</w:t>
      </w:r>
      <w:r w:rsidRPr="002B42A7">
        <w:rPr>
          <w:rFonts w:ascii="Times New Roman" w:hAnsi="Times New Roman" w:cs="Times New Roman"/>
          <w:color w:val="000000" w:themeColor="text1"/>
          <w:rPrChange w:id="12173" w:author="Ruijie Xu" w:date="2022-03-10T12:31:00Z">
            <w:rPr>
              <w:color w:val="000000" w:themeColor="text1"/>
            </w:rPr>
          </w:rPrChange>
        </w:rPr>
        <w:t xml:space="preserve"> </w:t>
      </w:r>
      <w:ins w:id="12174" w:author="Ruijie Xu" w:date="2022-03-10T10:31:00Z">
        <w:r w:rsidR="002C2466" w:rsidRPr="002B42A7">
          <w:rPr>
            <w:rFonts w:ascii="Times New Roman" w:hAnsi="Times New Roman" w:cs="Times New Roman"/>
            <w:color w:val="000000" w:themeColor="text1"/>
            <w:rPrChange w:id="12175" w:author="Ruijie Xu" w:date="2022-03-10T12:31:00Z">
              <w:rPr>
                <w:color w:val="000000" w:themeColor="text1"/>
              </w:rPr>
            </w:rPrChange>
          </w:rPr>
          <w:t xml:space="preserve">wildly collected </w:t>
        </w:r>
      </w:ins>
      <w:del w:id="12176" w:author="Ruijie Xu" w:date="2022-03-10T10:31:00Z">
        <w:r w:rsidRPr="002B42A7" w:rsidDel="002C2466">
          <w:rPr>
            <w:rFonts w:ascii="Times New Roman" w:hAnsi="Times New Roman" w:cs="Times New Roman"/>
            <w:color w:val="000000" w:themeColor="text1"/>
            <w:rPrChange w:id="12177"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178" w:author="Ruijie Xu" w:date="2022-03-10T12:31:00Z">
            <w:rPr>
              <w:color w:val="000000" w:themeColor="text1"/>
            </w:rPr>
          </w:rPrChange>
        </w:rPr>
        <w:t>datasets has the advantage of addressing this challenge</w:t>
      </w:r>
      <w:del w:id="12179" w:author="Liliana Salvador" w:date="2022-02-26T21:43:00Z">
        <w:r w:rsidRPr="002B42A7" w:rsidDel="00123495">
          <w:rPr>
            <w:rFonts w:ascii="Times New Roman" w:hAnsi="Times New Roman" w:cs="Times New Roman"/>
            <w:color w:val="000000" w:themeColor="text1"/>
            <w:rPrChange w:id="12180"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2181"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2182"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2183"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2184" w:author="Ruijie Xu" w:date="2022-03-10T12:31:00Z">
            <w:rPr>
              <w:color w:val="000000" w:themeColor="text1"/>
            </w:rPr>
          </w:rPrChange>
        </w:rPr>
        <w:t>software</w:t>
      </w:r>
      <w:r w:rsidRPr="002B42A7">
        <w:rPr>
          <w:rFonts w:ascii="Times New Roman" w:hAnsi="Times New Roman" w:cs="Times New Roman"/>
          <w:color w:val="000000" w:themeColor="text1"/>
          <w:rPrChange w:id="12185"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2186"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187" w:author="Ruijie Xu" w:date="2022-03-10T12:31:00Z">
            <w:rPr>
              <w:color w:val="000000" w:themeColor="text1"/>
            </w:rPr>
          </w:rPrChange>
        </w:rPr>
        <w:t xml:space="preserve">performances with the </w:t>
      </w:r>
      <w:ins w:id="12188" w:author="Ruijie Xu" w:date="2022-03-10T10:32:00Z">
        <w:r w:rsidR="00016701" w:rsidRPr="002B42A7">
          <w:rPr>
            <w:rFonts w:ascii="Times New Roman" w:hAnsi="Times New Roman" w:cs="Times New Roman"/>
            <w:i/>
            <w:iCs/>
            <w:color w:val="000000" w:themeColor="text1"/>
            <w:rPrChange w:id="12189" w:author="Ruijie Xu" w:date="2022-03-10T12:31:00Z">
              <w:rPr>
                <w:color w:val="000000" w:themeColor="text1"/>
              </w:rPr>
            </w:rPrChange>
          </w:rPr>
          <w:t>in vivo</w:t>
        </w:r>
      </w:ins>
      <w:ins w:id="12190" w:author="Ruijie Xu" w:date="2022-03-10T10:31:00Z">
        <w:r w:rsidR="00016701" w:rsidRPr="002B42A7">
          <w:rPr>
            <w:rFonts w:ascii="Times New Roman" w:hAnsi="Times New Roman" w:cs="Times New Roman"/>
            <w:color w:val="000000" w:themeColor="text1"/>
            <w:rPrChange w:id="12191" w:author="Ruijie Xu" w:date="2022-03-10T12:31:00Z">
              <w:rPr>
                <w:color w:val="000000" w:themeColor="text1"/>
              </w:rPr>
            </w:rPrChange>
          </w:rPr>
          <w:t xml:space="preserve"> </w:t>
        </w:r>
      </w:ins>
      <w:del w:id="12192" w:author="Ruijie Xu" w:date="2022-03-10T10:31:00Z">
        <w:r w:rsidRPr="002B42A7" w:rsidDel="00016701">
          <w:rPr>
            <w:rFonts w:ascii="Times New Roman" w:hAnsi="Times New Roman" w:cs="Times New Roman"/>
            <w:color w:val="000000" w:themeColor="text1"/>
            <w:rPrChange w:id="12193"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194"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2195" w:author="Ruijie Xu" w:date="2022-03-10T12:31:00Z">
            <w:rPr>
              <w:i/>
              <w:iCs/>
              <w:color w:val="000000" w:themeColor="text1"/>
            </w:rPr>
          </w:rPrChange>
        </w:rPr>
        <w:t>in silic</w:t>
      </w:r>
      <w:r w:rsidRPr="002B42A7">
        <w:rPr>
          <w:rFonts w:ascii="Times New Roman" w:hAnsi="Times New Roman" w:cs="Times New Roman"/>
          <w:color w:val="000000" w:themeColor="text1"/>
          <w:rPrChange w:id="12196" w:author="Ruijie Xu" w:date="2022-03-10T12:31:00Z">
            <w:rPr>
              <w:color w:val="000000" w:themeColor="text1"/>
            </w:rPr>
          </w:rPrChange>
        </w:rPr>
        <w:t>o datasets, has the limitation o</w:t>
      </w:r>
      <w:r w:rsidR="0061113C" w:rsidRPr="002B42A7">
        <w:rPr>
          <w:rFonts w:ascii="Times New Roman" w:hAnsi="Times New Roman" w:cs="Times New Roman"/>
          <w:color w:val="000000" w:themeColor="text1"/>
          <w:rPrChange w:id="12197" w:author="Ruijie Xu" w:date="2022-03-10T12:31:00Z">
            <w:rPr>
              <w:color w:val="000000" w:themeColor="text1"/>
            </w:rPr>
          </w:rPrChange>
        </w:rPr>
        <w:t>f</w:t>
      </w:r>
      <w:r w:rsidRPr="002B42A7">
        <w:rPr>
          <w:rFonts w:ascii="Times New Roman" w:hAnsi="Times New Roman" w:cs="Times New Roman"/>
          <w:color w:val="000000" w:themeColor="text1"/>
          <w:rPrChange w:id="12198"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2199" w:author="Ruijie Xu" w:date="2022-03-10T12:31:00Z">
            <w:rPr>
              <w:color w:val="000000" w:themeColor="text1"/>
            </w:rPr>
          </w:rPrChange>
        </w:rPr>
        <w:t>software</w:t>
      </w:r>
      <w:r w:rsidRPr="002B42A7">
        <w:rPr>
          <w:rFonts w:ascii="Times New Roman" w:hAnsi="Times New Roman" w:cs="Times New Roman"/>
          <w:color w:val="000000" w:themeColor="text1"/>
          <w:rPrChange w:id="12200" w:author="Ruijie Xu" w:date="2022-03-10T12:31:00Z">
            <w:rPr>
              <w:color w:val="000000" w:themeColor="text1"/>
            </w:rPr>
          </w:rPrChange>
        </w:rPr>
        <w:t xml:space="preserve"> based on their degrees of accuracy and sensitivity</w:t>
      </w:r>
      <w:ins w:id="12201" w:author="Liliana Salvador" w:date="2022-02-26T21:44:00Z">
        <w:r w:rsidR="00123495" w:rsidRPr="002B42A7">
          <w:rPr>
            <w:rFonts w:ascii="Times New Roman" w:hAnsi="Times New Roman" w:cs="Times New Roman"/>
            <w:color w:val="000000" w:themeColor="text1"/>
            <w:rPrChange w:id="12202" w:author="Ruijie Xu" w:date="2022-03-10T12:31:00Z">
              <w:rPr>
                <w:color w:val="000000" w:themeColor="text1"/>
              </w:rPr>
            </w:rPrChange>
          </w:rPr>
          <w:t>,</w:t>
        </w:r>
      </w:ins>
      <w:r w:rsidRPr="002B42A7">
        <w:rPr>
          <w:rFonts w:ascii="Times New Roman" w:hAnsi="Times New Roman" w:cs="Times New Roman"/>
          <w:color w:val="000000" w:themeColor="text1"/>
          <w:rPrChange w:id="12203"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2204"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205" w:author="Ruijie Xu" w:date="2022-03-10T12:31:00Z">
            <w:rPr>
              <w:color w:val="000000" w:themeColor="text1"/>
            </w:rPr>
          </w:rPrChange>
        </w:rPr>
        <w:t xml:space="preserve">selection. In addition, metagenomics profiling has been broadly </w:t>
      </w:r>
      <w:ins w:id="12206" w:author="Ruijie Xu" w:date="2022-03-10T10:19:00Z">
        <w:r w:rsidR="007A62C5" w:rsidRPr="002B42A7">
          <w:rPr>
            <w:rFonts w:ascii="Times New Roman" w:hAnsi="Times New Roman" w:cs="Times New Roman"/>
            <w:color w:val="000000" w:themeColor="text1"/>
            <w:rPrChange w:id="12207" w:author="Ruijie Xu" w:date="2022-03-10T12:31:00Z">
              <w:rPr>
                <w:color w:val="000000" w:themeColor="text1"/>
              </w:rPr>
            </w:rPrChange>
          </w:rPr>
          <w:t>used</w:t>
        </w:r>
      </w:ins>
      <w:del w:id="12208" w:author="Ruijie Xu" w:date="2022-03-10T10:19:00Z">
        <w:r w:rsidRPr="002B42A7" w:rsidDel="007A62C5">
          <w:rPr>
            <w:rFonts w:ascii="Times New Roman" w:hAnsi="Times New Roman" w:cs="Times New Roman"/>
            <w:color w:val="000000" w:themeColor="text1"/>
            <w:rPrChange w:id="12209"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2210"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2211" w:author="Ruijie Xu" w:date="2022-03-10T12:31:00Z">
            <w:rPr>
              <w:color w:val="000000" w:themeColor="text1"/>
            </w:rPr>
          </w:rPrChange>
        </w:rPr>
        <w:t>,</w:t>
      </w:r>
      <w:r w:rsidRPr="002B42A7">
        <w:rPr>
          <w:rFonts w:ascii="Times New Roman" w:hAnsi="Times New Roman" w:cs="Times New Roman"/>
          <w:color w:val="000000" w:themeColor="text1"/>
          <w:rPrChange w:id="12212" w:author="Ruijie Xu" w:date="2022-03-10T12:31:00Z">
            <w:rPr>
              <w:color w:val="000000" w:themeColor="text1"/>
            </w:rPr>
          </w:rPrChange>
        </w:rPr>
        <w:t xml:space="preserve"> as well as ecological</w:t>
      </w:r>
      <w:del w:id="12213" w:author="Liliana Salvador" w:date="2022-02-26T21:44:00Z">
        <w:r w:rsidRPr="002B42A7" w:rsidDel="00123495">
          <w:rPr>
            <w:rFonts w:ascii="Times New Roman" w:hAnsi="Times New Roman" w:cs="Times New Roman"/>
            <w:color w:val="000000" w:themeColor="text1"/>
            <w:rPrChange w:id="12214"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2215" w:author="Ruijie Xu" w:date="2022-03-10T12:31:00Z">
            <w:rPr>
              <w:color w:val="000000" w:themeColor="text1"/>
            </w:rPr>
          </w:rPrChange>
        </w:rPr>
        <w:t xml:space="preserve">. Each field </w:t>
      </w:r>
      <w:del w:id="12216" w:author="Liliana Salvador" w:date="2022-03-09T20:50:00Z">
        <w:r w:rsidRPr="002B42A7" w:rsidDel="00F97AC9">
          <w:rPr>
            <w:rFonts w:ascii="Times New Roman" w:hAnsi="Times New Roman" w:cs="Times New Roman"/>
            <w:color w:val="000000" w:themeColor="text1"/>
            <w:rPrChange w:id="12217"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2218"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2219" w:author="Ruijie Xu" w:date="2022-03-10T12:31:00Z">
              <w:rPr>
                <w:color w:val="000000" w:themeColor="text1"/>
              </w:rPr>
            </w:rPrChange>
          </w:rPr>
          <w:delText xml:space="preserve"> </w:delText>
        </w:r>
      </w:del>
      <w:ins w:id="12220" w:author="Liliana Salvador" w:date="2022-03-09T20:50:00Z">
        <w:r w:rsidR="00F97AC9" w:rsidRPr="002B42A7">
          <w:rPr>
            <w:rFonts w:ascii="Times New Roman" w:hAnsi="Times New Roman" w:cs="Times New Roman"/>
            <w:color w:val="000000" w:themeColor="text1"/>
            <w:rPrChange w:id="12221"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2222" w:author="Ruijie Xu" w:date="2022-03-10T12:31:00Z">
            <w:rPr>
              <w:color w:val="000000" w:themeColor="text1"/>
            </w:rPr>
          </w:rPrChange>
        </w:rPr>
        <w:t xml:space="preserve">microbial profiles differently based on the biological question proposed. Our choice of the </w:t>
      </w:r>
      <w:ins w:id="12223" w:author="Ruijie Xu" w:date="2022-03-10T10:32:00Z">
        <w:r w:rsidR="00016701" w:rsidRPr="002B42A7">
          <w:rPr>
            <w:rFonts w:ascii="Times New Roman" w:hAnsi="Times New Roman" w:cs="Times New Roman"/>
            <w:color w:val="000000" w:themeColor="text1"/>
            <w:rPrChange w:id="12224" w:author="Ruijie Xu" w:date="2022-03-10T12:31:00Z">
              <w:rPr>
                <w:color w:val="000000" w:themeColor="text1"/>
              </w:rPr>
            </w:rPrChange>
          </w:rPr>
          <w:t>wildly collected</w:t>
        </w:r>
      </w:ins>
      <w:ins w:id="12225" w:author="Ruijie Xu" w:date="2022-03-10T10:35:00Z">
        <w:r w:rsidR="00BB601A" w:rsidRPr="002B42A7">
          <w:rPr>
            <w:rFonts w:ascii="Times New Roman" w:hAnsi="Times New Roman" w:cs="Times New Roman"/>
            <w:color w:val="000000" w:themeColor="text1"/>
            <w:rPrChange w:id="12226" w:author="Ruijie Xu" w:date="2022-03-10T12:31:00Z">
              <w:rPr>
                <w:color w:val="000000" w:themeColor="text1"/>
              </w:rPr>
            </w:rPrChange>
          </w:rPr>
          <w:t xml:space="preserve"> </w:t>
        </w:r>
      </w:ins>
      <w:ins w:id="12227" w:author="Ruijie Xu" w:date="2022-03-10T10:33:00Z">
        <w:r w:rsidR="00016701" w:rsidRPr="002B42A7">
          <w:rPr>
            <w:rFonts w:ascii="Times New Roman" w:hAnsi="Times New Roman" w:cs="Times New Roman"/>
            <w:color w:val="000000" w:themeColor="text1"/>
            <w:rPrChange w:id="12228" w:author="Ruijie Xu" w:date="2022-03-10T12:31:00Z">
              <w:rPr>
                <w:color w:val="000000" w:themeColor="text1"/>
              </w:rPr>
            </w:rPrChange>
          </w:rPr>
          <w:t xml:space="preserve">Rattus </w:t>
        </w:r>
      </w:ins>
      <w:del w:id="12229" w:author="Ruijie Xu" w:date="2022-03-10T10:32:00Z">
        <w:r w:rsidRPr="002B42A7" w:rsidDel="00016701">
          <w:rPr>
            <w:rFonts w:ascii="Times New Roman" w:hAnsi="Times New Roman" w:cs="Times New Roman"/>
            <w:color w:val="000000" w:themeColor="text1"/>
            <w:rPrChange w:id="12230"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231"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2232"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233"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2234" w:author="Ruijie Xu" w:date="2022-03-10T12:31:00Z">
            <w:rPr>
              <w:color w:val="000000" w:themeColor="text1"/>
            </w:rPr>
          </w:rPrChange>
        </w:rPr>
        <w:t xml:space="preserve">study </w:t>
      </w:r>
      <w:r w:rsidRPr="002B42A7">
        <w:rPr>
          <w:rFonts w:ascii="Times New Roman" w:hAnsi="Times New Roman" w:cs="Times New Roman"/>
          <w:color w:val="000000" w:themeColor="text1"/>
          <w:rPrChange w:id="12235" w:author="Ruijie Xu" w:date="2022-03-10T12:31:00Z">
            <w:rPr>
              <w:color w:val="000000" w:themeColor="text1"/>
            </w:rPr>
          </w:rPrChange>
        </w:rPr>
        <w:t xml:space="preserve">fields to be aware of the possible error-prone conclusions made from </w:t>
      </w:r>
      <w:r w:rsidRPr="002B42A7">
        <w:rPr>
          <w:rFonts w:ascii="Times New Roman" w:hAnsi="Times New Roman" w:cs="Times New Roman"/>
          <w:color w:val="000000" w:themeColor="text1"/>
          <w:rPrChange w:id="12236" w:author="Ruijie Xu" w:date="2022-03-10T12:31:00Z">
            <w:rPr>
              <w:color w:val="000000" w:themeColor="text1"/>
            </w:rPr>
          </w:rPrChange>
        </w:rPr>
        <w:lastRenderedPageBreak/>
        <w:t>metagenomics profiling analysis</w:t>
      </w:r>
      <w:r w:rsidR="002B44DF" w:rsidRPr="002B42A7">
        <w:rPr>
          <w:rFonts w:ascii="Times New Roman" w:hAnsi="Times New Roman" w:cs="Times New Roman"/>
          <w:color w:val="000000" w:themeColor="text1"/>
          <w:rPrChange w:id="12237"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2238"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2239"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2240"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2241"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2242" w:author="Ruijie Xu" w:date="2022-03-10T12:31:00Z">
            <w:rPr>
              <w:color w:val="000000" w:themeColor="text1"/>
            </w:rPr>
          </w:rPrChange>
        </w:rPr>
        <w:t>(e.</w:t>
      </w:r>
      <w:r w:rsidR="003A41A8" w:rsidRPr="002B42A7">
        <w:rPr>
          <w:rFonts w:ascii="Times New Roman" w:hAnsi="Times New Roman" w:cs="Times New Roman"/>
          <w:color w:val="000000" w:themeColor="text1"/>
          <w:rPrChange w:id="12243" w:author="Ruijie Xu" w:date="2022-03-10T12:31:00Z">
            <w:rPr>
              <w:color w:val="000000" w:themeColor="text1"/>
            </w:rPr>
          </w:rPrChange>
        </w:rPr>
        <w:t>g.</w:t>
      </w:r>
      <w:r w:rsidR="000201F5" w:rsidRPr="002B42A7">
        <w:rPr>
          <w:rFonts w:ascii="Times New Roman" w:hAnsi="Times New Roman" w:cs="Times New Roman"/>
          <w:color w:val="000000" w:themeColor="text1"/>
          <w:rPrChange w:id="12244"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2245" w:author="Ruijie Xu" w:date="2022-03-10T12:31:00Z">
            <w:rPr>
              <w:color w:val="000000" w:themeColor="text1"/>
            </w:rPr>
          </w:rPrChange>
        </w:rPr>
        <w:t>.</w:t>
      </w:r>
    </w:p>
    <w:p w14:paraId="46BDD010" w14:textId="097420FB" w:rsidR="005912FB" w:rsidRPr="002B42A7" w:rsidRDefault="00234370" w:rsidP="005912FB">
      <w:pPr>
        <w:spacing w:line="480" w:lineRule="auto"/>
        <w:ind w:firstLine="360"/>
        <w:rPr>
          <w:rFonts w:ascii="Times New Roman" w:hAnsi="Times New Roman" w:cs="Times New Roman"/>
          <w:color w:val="000000" w:themeColor="text1"/>
          <w:rPrChange w:id="12246" w:author="Ruijie Xu" w:date="2022-03-10T12:31:00Z">
            <w:rPr>
              <w:color w:val="000000" w:themeColor="text1"/>
            </w:rPr>
          </w:rPrChange>
        </w:rPr>
      </w:pPr>
      <w:r w:rsidRPr="002B42A7">
        <w:rPr>
          <w:rFonts w:ascii="Times New Roman" w:hAnsi="Times New Roman" w:cs="Times New Roman"/>
          <w:color w:val="000000" w:themeColor="text1"/>
          <w:rPrChange w:id="12247"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2248"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2249"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2250" w:author="Ruijie Xu" w:date="2022-03-10T12:31:00Z">
            <w:rPr>
              <w:color w:val="000000" w:themeColor="text1"/>
            </w:rPr>
          </w:rPrChange>
        </w:rPr>
        <w:t>outputs</w:t>
      </w:r>
      <w:r w:rsidRPr="002B42A7">
        <w:rPr>
          <w:rFonts w:ascii="Times New Roman" w:hAnsi="Times New Roman" w:cs="Times New Roman"/>
          <w:color w:val="000000" w:themeColor="text1"/>
          <w:rPrChange w:id="12251" w:author="Ruijie Xu" w:date="2022-03-10T12:31:00Z">
            <w:rPr>
              <w:color w:val="000000" w:themeColor="text1"/>
            </w:rPr>
          </w:rPrChange>
        </w:rPr>
        <w:t xml:space="preserve"> based on our prior knowledge</w:t>
      </w:r>
      <w:ins w:id="12252" w:author="Rajeev, Sree" w:date="2022-03-03T11:50:00Z">
        <w:r w:rsidR="007D1DEA" w:rsidRPr="002B42A7">
          <w:rPr>
            <w:rFonts w:ascii="Times New Roman" w:hAnsi="Times New Roman" w:cs="Times New Roman"/>
            <w:color w:val="000000" w:themeColor="text1"/>
            <w:rPrChange w:id="12253" w:author="Ruijie Xu" w:date="2022-03-10T12:31:00Z">
              <w:rPr>
                <w:color w:val="000000" w:themeColor="text1"/>
              </w:rPr>
            </w:rPrChange>
          </w:rPr>
          <w:t xml:space="preserve"> and available evidences </w:t>
        </w:r>
      </w:ins>
      <w:r w:rsidRPr="002B42A7">
        <w:rPr>
          <w:rFonts w:ascii="Times New Roman" w:hAnsi="Times New Roman" w:cs="Times New Roman"/>
          <w:color w:val="000000" w:themeColor="text1"/>
          <w:rPrChange w:id="12254"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2255" w:author="Liliana Salvador" w:date="2022-02-26T21:29:00Z"/>
          <w:rFonts w:ascii="Times New Roman" w:hAnsi="Times New Roman" w:cs="Times New Roman"/>
          <w:b/>
          <w:bCs/>
          <w:color w:val="000000" w:themeColor="text1"/>
          <w:rPrChange w:id="12256" w:author="Ruijie Xu" w:date="2022-03-10T12:31:00Z">
            <w:rPr>
              <w:ins w:id="12257"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2258" w:author="Ruijie Xu" w:date="2022-03-10T12:31:00Z">
            <w:rPr>
              <w:b/>
              <w:bCs/>
              <w:color w:val="000000" w:themeColor="text1"/>
            </w:rPr>
          </w:rPrChange>
        </w:rPr>
      </w:pPr>
      <w:r w:rsidRPr="002B42A7">
        <w:rPr>
          <w:rFonts w:ascii="Times New Roman" w:hAnsi="Times New Roman" w:cs="Times New Roman"/>
          <w:b/>
          <w:bCs/>
          <w:color w:val="000000" w:themeColor="text1"/>
          <w:rPrChange w:id="12259" w:author="Ruijie Xu" w:date="2022-03-10T12:31:00Z">
            <w:rPr>
              <w:b/>
              <w:bCs/>
              <w:color w:val="000000" w:themeColor="text1"/>
            </w:rPr>
          </w:rPrChange>
        </w:rPr>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2260" w:author="Ruijie Xu" w:date="2022-03-10T12:31:00Z">
            <w:rPr>
              <w:color w:val="000000" w:themeColor="text1"/>
            </w:rPr>
          </w:rPrChange>
        </w:rPr>
      </w:pPr>
      <w:bookmarkStart w:id="12261" w:name="OLE_LINK118"/>
      <w:del w:id="12262" w:author="Rajeev, Sree" w:date="2022-03-03T11:50:00Z">
        <w:r w:rsidRPr="002B42A7" w:rsidDel="007D1DEA">
          <w:rPr>
            <w:rFonts w:ascii="Times New Roman" w:hAnsi="Times New Roman" w:cs="Times New Roman"/>
            <w:rPrChange w:id="12263" w:author="Ruijie Xu" w:date="2022-03-10T12:31:00Z">
              <w:rPr/>
            </w:rPrChange>
          </w:rPr>
          <w:delText>This work</w:delText>
        </w:r>
      </w:del>
      <w:ins w:id="12264" w:author="Rajeev, Sree" w:date="2022-03-03T11:50:00Z">
        <w:r w:rsidR="007D1DEA" w:rsidRPr="002B42A7">
          <w:rPr>
            <w:rFonts w:ascii="Times New Roman" w:hAnsi="Times New Roman" w:cs="Times New Roman"/>
            <w:rPrChange w:id="12265" w:author="Ruijie Xu" w:date="2022-03-10T12:31:00Z">
              <w:rPr/>
            </w:rPrChange>
          </w:rPr>
          <w:t>The seq</w:t>
        </w:r>
      </w:ins>
      <w:ins w:id="12266" w:author="Rajeev, Sree" w:date="2022-03-03T11:51:00Z">
        <w:r w:rsidR="007D1DEA" w:rsidRPr="002B42A7">
          <w:rPr>
            <w:rFonts w:ascii="Times New Roman" w:hAnsi="Times New Roman" w:cs="Times New Roman"/>
            <w:rPrChange w:id="12267" w:author="Ruijie Xu" w:date="2022-03-10T12:31:00Z">
              <w:rPr/>
            </w:rPrChange>
          </w:rPr>
          <w:t xml:space="preserve">uence analysis work </w:t>
        </w:r>
      </w:ins>
      <w:r w:rsidRPr="002B42A7">
        <w:rPr>
          <w:rFonts w:ascii="Times New Roman" w:hAnsi="Times New Roman" w:cs="Times New Roman"/>
          <w:rPrChange w:id="12268" w:author="Ruijie Xu" w:date="2022-03-10T12:31:00Z">
            <w:rPr/>
          </w:rPrChange>
        </w:rPr>
        <w:t xml:space="preserve"> was supported by the </w:t>
      </w:r>
      <w:r w:rsidRPr="002B42A7">
        <w:rPr>
          <w:rFonts w:ascii="Times New Roman" w:hAnsi="Times New Roman" w:cs="Times New Roman"/>
          <w:color w:val="000000" w:themeColor="text1"/>
          <w:rPrChange w:id="12269"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2270"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2271"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2261"/>
      <w:r w:rsidR="0045618D" w:rsidRPr="002B42A7">
        <w:rPr>
          <w:rFonts w:ascii="Times New Roman" w:hAnsi="Times New Roman" w:cs="Times New Roman"/>
          <w:color w:val="000000" w:themeColor="text1"/>
          <w:rPrChange w:id="12272" w:author="Ruijie Xu" w:date="2022-03-10T12:31:00Z">
            <w:rPr>
              <w:color w:val="000000" w:themeColor="text1"/>
            </w:rPr>
          </w:rPrChange>
        </w:rPr>
        <w:t xml:space="preserve"> We also would like to thank Dr. Kanae Shiokawa for her help with collection and processing of rat specimens.</w:t>
      </w:r>
    </w:p>
    <w:p w14:paraId="2930ECD0" w14:textId="77777777" w:rsidR="00B00FC0" w:rsidRPr="002B42A7" w:rsidRDefault="00B00FC0" w:rsidP="005912FB">
      <w:pPr>
        <w:spacing w:line="480" w:lineRule="auto"/>
        <w:rPr>
          <w:ins w:id="12273" w:author="Liliana Salvador" w:date="2022-02-26T21:29:00Z"/>
          <w:rFonts w:ascii="Times New Roman" w:hAnsi="Times New Roman" w:cs="Times New Roman"/>
          <w:b/>
          <w:bCs/>
          <w:color w:val="000000" w:themeColor="text1"/>
          <w:rPrChange w:id="12274" w:author="Ruijie Xu" w:date="2022-03-10T12:31:00Z">
            <w:rPr>
              <w:ins w:id="12275"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2276" w:author="Ruijie Xu" w:date="2022-03-10T12:31:00Z">
            <w:rPr>
              <w:b/>
              <w:bCs/>
              <w:color w:val="000000" w:themeColor="text1"/>
            </w:rPr>
          </w:rPrChange>
        </w:rPr>
      </w:pPr>
      <w:r w:rsidRPr="002B42A7">
        <w:rPr>
          <w:rFonts w:ascii="Times New Roman" w:hAnsi="Times New Roman" w:cs="Times New Roman"/>
          <w:b/>
          <w:bCs/>
          <w:color w:val="000000" w:themeColor="text1"/>
          <w:rPrChange w:id="12277"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278" w:author="Ruijie Xu" w:date="2022-03-10T12:31:00Z">
            <w:rPr/>
          </w:rPrChange>
        </w:rPr>
      </w:pPr>
      <w:r w:rsidRPr="002B42A7">
        <w:rPr>
          <w:rFonts w:ascii="Times New Roman" w:hAnsi="Times New Roman" w:cs="Times New Roman"/>
          <w:rPrChange w:id="12279" w:author="Ruijie Xu" w:date="2022-03-10T12:31:00Z">
            <w:rPr/>
          </w:rPrChange>
        </w:rPr>
        <w:t>No conflict of interest declared.</w:t>
      </w:r>
    </w:p>
    <w:p w14:paraId="0DCC5708" w14:textId="77777777" w:rsidR="00B00FC0" w:rsidRPr="002B42A7" w:rsidRDefault="00B00FC0" w:rsidP="00063C13">
      <w:pPr>
        <w:spacing w:line="480" w:lineRule="auto"/>
        <w:rPr>
          <w:ins w:id="12280" w:author="Liliana Salvador" w:date="2022-02-26T21:29:00Z"/>
          <w:rFonts w:ascii="Times New Roman" w:hAnsi="Times New Roman" w:cs="Times New Roman"/>
          <w:b/>
          <w:bCs/>
          <w:color w:val="000000" w:themeColor="text1"/>
          <w:rPrChange w:id="12281" w:author="Ruijie Xu" w:date="2022-03-10T12:31:00Z">
            <w:rPr>
              <w:ins w:id="12282"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283" w:author="Ruijie Xu" w:date="2022-03-10T12:31:00Z">
            <w:rPr>
              <w:b/>
              <w:bCs/>
              <w:color w:val="000000" w:themeColor="text1"/>
            </w:rPr>
          </w:rPrChange>
        </w:rPr>
      </w:pPr>
      <w:r w:rsidRPr="002B42A7">
        <w:rPr>
          <w:rFonts w:ascii="Times New Roman" w:hAnsi="Times New Roman" w:cs="Times New Roman"/>
          <w:b/>
          <w:bCs/>
          <w:color w:val="000000" w:themeColor="text1"/>
          <w:rPrChange w:id="12284"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285"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286"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287"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288"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289"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290"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291" w:author="Ruijie Xu" w:date="2022-03-10T12:31:00Z">
            <w:rPr>
              <w:color w:val="000000" w:themeColor="text1"/>
            </w:rPr>
          </w:rPrChange>
        </w:rPr>
        <w:t xml:space="preserve">. All scripts for this publication are freely available on the following Github link: </w:t>
      </w:r>
      <w:r w:rsidR="004B734A" w:rsidRPr="002B42A7">
        <w:rPr>
          <w:rFonts w:ascii="Times New Roman" w:hAnsi="Times New Roman" w:cs="Times New Roman"/>
          <w:rPrChange w:id="12292" w:author="Ruijie Xu" w:date="2022-03-10T12:31:00Z">
            <w:rPr/>
          </w:rPrChange>
        </w:rPr>
        <w:fldChar w:fldCharType="begin"/>
      </w:r>
      <w:r w:rsidR="004B734A" w:rsidRPr="002B42A7">
        <w:rPr>
          <w:rFonts w:ascii="Times New Roman" w:hAnsi="Times New Roman" w:cs="Times New Roman"/>
          <w:rPrChange w:id="12293"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294" w:author="Ruijie Xu" w:date="2022-03-10T12:31:00Z">
            <w:rPr>
              <w:rStyle w:val="Hyperlink"/>
            </w:rPr>
          </w:rPrChange>
        </w:rPr>
        <w:fldChar w:fldCharType="separate"/>
      </w:r>
      <w:r w:rsidRPr="002B42A7">
        <w:rPr>
          <w:rStyle w:val="Hyperlink"/>
          <w:rFonts w:ascii="Times New Roman" w:hAnsi="Times New Roman" w:cs="Times New Roman"/>
          <w:rPrChange w:id="12295"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296" w:author="Ruijie Xu" w:date="2022-03-10T12:31:00Z">
            <w:rPr>
              <w:rStyle w:val="Hyperlink"/>
            </w:rPr>
          </w:rPrChange>
        </w:rPr>
        <w:fldChar w:fldCharType="end"/>
      </w:r>
      <w:r w:rsidRPr="002B42A7">
        <w:rPr>
          <w:rFonts w:ascii="Times New Roman" w:hAnsi="Times New Roman" w:cs="Times New Roman"/>
          <w:color w:val="000000" w:themeColor="text1"/>
          <w:rPrChange w:id="12297" w:author="Ruijie Xu" w:date="2022-03-10T12:31:00Z">
            <w:rPr>
              <w:color w:val="000000" w:themeColor="text1"/>
            </w:rPr>
          </w:rPrChange>
        </w:rPr>
        <w:t>.</w:t>
      </w:r>
    </w:p>
    <w:p w14:paraId="51878EAC" w14:textId="77777777" w:rsidR="00B00FC0" w:rsidRPr="002B42A7" w:rsidRDefault="00B00FC0" w:rsidP="00063C13">
      <w:pPr>
        <w:spacing w:line="480" w:lineRule="auto"/>
        <w:rPr>
          <w:ins w:id="12298" w:author="Liliana Salvador" w:date="2022-02-26T21:29:00Z"/>
          <w:rFonts w:ascii="Times New Roman" w:hAnsi="Times New Roman" w:cs="Times New Roman"/>
          <w:b/>
          <w:bCs/>
          <w:color w:val="000000" w:themeColor="text1"/>
          <w:rPrChange w:id="12299" w:author="Ruijie Xu" w:date="2022-03-10T12:31:00Z">
            <w:rPr>
              <w:ins w:id="12300"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301" w:author="Ruijie Xu" w:date="2022-03-10T12:31:00Z">
            <w:rPr>
              <w:b/>
              <w:bCs/>
              <w:color w:val="000000" w:themeColor="text1"/>
            </w:rPr>
          </w:rPrChange>
        </w:rPr>
      </w:pPr>
      <w:r w:rsidRPr="002B42A7">
        <w:rPr>
          <w:rFonts w:ascii="Times New Roman" w:hAnsi="Times New Roman" w:cs="Times New Roman"/>
          <w:b/>
          <w:bCs/>
          <w:color w:val="000000" w:themeColor="text1"/>
          <w:rPrChange w:id="12302" w:author="Ruijie Xu" w:date="2022-03-10T12:31:00Z">
            <w:rPr>
              <w:b/>
              <w:bCs/>
              <w:color w:val="000000" w:themeColor="text1"/>
            </w:rPr>
          </w:rPrChange>
        </w:rPr>
        <w:lastRenderedPageBreak/>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303"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304"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305"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306"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307"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308"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309"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310" w:author="Liliana Salvador" w:date="2022-02-26T21:29:00Z"/>
          <w:rFonts w:ascii="Times New Roman" w:hAnsi="Times New Roman" w:cs="Times New Roman"/>
          <w:b/>
          <w:bCs/>
          <w:color w:val="000000" w:themeColor="text1"/>
          <w:rPrChange w:id="12311" w:author="Ruijie Xu" w:date="2022-03-10T12:31:00Z">
            <w:rPr>
              <w:ins w:id="12312"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313" w:author="Ruijie Xu" w:date="2022-03-10T12:31:00Z">
            <w:rPr>
              <w:b/>
              <w:bCs/>
              <w:color w:val="000000" w:themeColor="text1"/>
            </w:rPr>
          </w:rPrChange>
        </w:rPr>
      </w:pPr>
      <w:r w:rsidRPr="002B42A7">
        <w:rPr>
          <w:rFonts w:ascii="Times New Roman" w:hAnsi="Times New Roman" w:cs="Times New Roman"/>
          <w:b/>
          <w:bCs/>
          <w:color w:val="000000" w:themeColor="text1"/>
          <w:rPrChange w:id="12314"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315" w:author="Ruijie Xu" w:date="2022-02-27T13:51:00Z"/>
          <w:rFonts w:ascii="Times New Roman" w:hAnsi="Times New Roman" w:cs="Times New Roman"/>
          <w:iCs/>
          <w:rPrChange w:id="12316" w:author="Ruijie Xu" w:date="2022-03-10T12:31:00Z">
            <w:rPr>
              <w:del w:id="12317" w:author="Ruijie Xu" w:date="2022-02-27T13:51:00Z"/>
              <w:iCs/>
            </w:rPr>
          </w:rPrChange>
        </w:rPr>
      </w:pPr>
      <w:r w:rsidRPr="002B42A7">
        <w:rPr>
          <w:rFonts w:ascii="Times New Roman" w:hAnsi="Times New Roman" w:cs="Times New Roman"/>
          <w:color w:val="000000" w:themeColor="text1"/>
          <w:rPrChange w:id="12318" w:author="Ruijie Xu" w:date="2022-03-10T12:31:00Z">
            <w:rPr>
              <w:color w:val="000000" w:themeColor="text1"/>
            </w:rPr>
          </w:rPrChange>
        </w:rPr>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319" w:author="Liliana Salvador" w:date="2022-02-26T21:29:00Z"/>
          <w:rFonts w:ascii="Times New Roman" w:hAnsi="Times New Roman" w:cs="Times New Roman"/>
          <w:color w:val="000000" w:themeColor="text1"/>
          <w:rPrChange w:id="12320" w:author="Ruijie Xu" w:date="2022-03-10T12:31:00Z">
            <w:rPr>
              <w:ins w:id="12321" w:author="Liliana Salvador" w:date="2022-02-26T21:29:00Z"/>
              <w:color w:val="000000" w:themeColor="text1"/>
            </w:rPr>
          </w:rPrChange>
        </w:rPr>
      </w:pPr>
      <w:del w:id="12322" w:author="Ruijie Xu" w:date="2022-02-27T13:51:00Z">
        <w:r w:rsidRPr="002B42A7" w:rsidDel="00751CD2">
          <w:rPr>
            <w:rFonts w:ascii="Times New Roman" w:hAnsi="Times New Roman" w:cs="Times New Roman"/>
            <w:color w:val="000000" w:themeColor="text1"/>
            <w:rPrChange w:id="12323"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324" w:author="Ruijie Xu" w:date="2022-03-10T12:31:00Z">
            <w:rPr>
              <w:b/>
            </w:rPr>
          </w:rPrChange>
        </w:rPr>
      </w:pPr>
      <w:r w:rsidRPr="002B42A7">
        <w:rPr>
          <w:rFonts w:ascii="Times New Roman" w:hAnsi="Times New Roman" w:cs="Times New Roman"/>
          <w:b/>
          <w:rPrChange w:id="12325"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326" w:author="Ruijie Xu" w:date="2022-03-10T12:31:00Z">
            <w:rPr>
              <w:bCs/>
            </w:rPr>
          </w:rPrChange>
        </w:rPr>
      </w:pPr>
      <w:r w:rsidRPr="002B42A7">
        <w:rPr>
          <w:rFonts w:ascii="Times New Roman" w:hAnsi="Times New Roman" w:cs="Times New Roman"/>
          <w:bCs/>
          <w:rPrChange w:id="12327"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328" w:author="Ruijie Xu" w:date="2022-03-10T12:31:00Z">
            <w:rPr>
              <w:bCs/>
            </w:rPr>
          </w:rPrChange>
        </w:rPr>
      </w:pPr>
      <w:r w:rsidRPr="002B42A7">
        <w:rPr>
          <w:rFonts w:ascii="Times New Roman" w:hAnsi="Times New Roman" w:cs="Times New Roman"/>
          <w:bCs/>
          <w:rPrChange w:id="12329"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330" w:author="Ruijie Xu" w:date="2022-03-10T12:31:00Z">
            <w:rPr>
              <w:bCs/>
            </w:rPr>
          </w:rPrChange>
        </w:rPr>
      </w:pPr>
      <w:r w:rsidRPr="002B42A7">
        <w:rPr>
          <w:rFonts w:ascii="Times New Roman" w:hAnsi="Times New Roman" w:cs="Times New Roman"/>
          <w:bCs/>
          <w:rPrChange w:id="12331"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332" w:author="Ruijie Xu" w:date="2022-03-10T12:31:00Z">
            <w:rPr>
              <w:bCs/>
            </w:rPr>
          </w:rPrChange>
        </w:rPr>
      </w:pPr>
      <w:r w:rsidRPr="002B42A7">
        <w:rPr>
          <w:rFonts w:ascii="Times New Roman" w:hAnsi="Times New Roman" w:cs="Times New Roman"/>
          <w:bCs/>
          <w:rPrChange w:id="12333"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334" w:author="Ruijie Xu" w:date="2022-03-10T12:31:00Z">
            <w:rPr>
              <w:bCs/>
            </w:rPr>
          </w:rPrChange>
        </w:rPr>
      </w:pPr>
      <w:r w:rsidRPr="002B42A7">
        <w:rPr>
          <w:rFonts w:ascii="Times New Roman" w:hAnsi="Times New Roman" w:cs="Times New Roman"/>
          <w:bCs/>
          <w:rPrChange w:id="12335"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336" w:author="Ruijie Xu" w:date="2022-02-02T14:44:00Z"/>
          <w:rFonts w:ascii="Times New Roman" w:hAnsi="Times New Roman" w:cs="Times New Roman"/>
          <w:b/>
          <w:bCs/>
          <w:rPrChange w:id="12337" w:author="Ruijie Xu" w:date="2022-03-10T12:57:00Z">
            <w:rPr>
              <w:del w:id="12338" w:author="Ruijie Xu" w:date="2022-02-02T14:44:00Z"/>
            </w:rPr>
          </w:rPrChange>
        </w:rPr>
      </w:pPr>
      <w:del w:id="12339" w:author="Ruijie Xu" w:date="2022-02-02T14:44:00Z">
        <w:r w:rsidRPr="00406537" w:rsidDel="00C31982">
          <w:rPr>
            <w:rFonts w:ascii="Times New Roman" w:hAnsi="Times New Roman" w:cs="Times New Roman"/>
            <w:b/>
            <w:bCs/>
            <w:rPrChange w:id="12340"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341" w:author="Ruijie Xu" w:date="2022-02-02T14:44:00Z"/>
          <w:rFonts w:ascii="Times New Roman" w:hAnsi="Times New Roman" w:cs="Times New Roman"/>
          <w:b/>
          <w:bCs/>
          <w:rPrChange w:id="12342" w:author="Ruijie Xu" w:date="2022-03-10T12:57:00Z">
            <w:rPr>
              <w:del w:id="12343" w:author="Ruijie Xu" w:date="2022-02-02T14:44:00Z"/>
            </w:rPr>
          </w:rPrChange>
        </w:rPr>
      </w:pPr>
      <w:del w:id="12344" w:author="Ruijie Xu" w:date="2022-02-02T14:44:00Z">
        <w:r w:rsidRPr="00406537" w:rsidDel="00C31982">
          <w:rPr>
            <w:rFonts w:ascii="Times New Roman" w:hAnsi="Times New Roman" w:cs="Times New Roman"/>
            <w:b/>
            <w:bCs/>
            <w:rPrChange w:id="12345"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346" w:author="Ruijie Xu" w:date="2022-02-02T14:44:00Z"/>
          <w:rFonts w:ascii="Times New Roman" w:hAnsi="Times New Roman" w:cs="Times New Roman"/>
          <w:b/>
          <w:bCs/>
          <w:rPrChange w:id="12347" w:author="Ruijie Xu" w:date="2022-03-10T12:57:00Z">
            <w:rPr>
              <w:del w:id="12348" w:author="Ruijie Xu" w:date="2022-02-02T14:44:00Z"/>
            </w:rPr>
          </w:rPrChange>
        </w:rPr>
      </w:pPr>
      <w:del w:id="12349" w:author="Ruijie Xu" w:date="2022-02-02T14:44:00Z">
        <w:r w:rsidRPr="00406537" w:rsidDel="00C31982">
          <w:rPr>
            <w:rFonts w:ascii="Times New Roman" w:hAnsi="Times New Roman" w:cs="Times New Roman"/>
            <w:b/>
            <w:bCs/>
            <w:rPrChange w:id="12350"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351" w:author="Ruijie Xu" w:date="2022-02-02T14:44:00Z"/>
          <w:rFonts w:ascii="Times New Roman" w:hAnsi="Times New Roman" w:cs="Times New Roman"/>
          <w:b/>
          <w:bCs/>
          <w:rPrChange w:id="12352" w:author="Ruijie Xu" w:date="2022-03-10T12:57:00Z">
            <w:rPr>
              <w:del w:id="12353" w:author="Ruijie Xu" w:date="2022-02-02T14:44:00Z"/>
            </w:rPr>
          </w:rPrChange>
        </w:rPr>
      </w:pPr>
      <w:del w:id="12354" w:author="Ruijie Xu" w:date="2022-02-02T14:44:00Z">
        <w:r w:rsidRPr="00406537" w:rsidDel="00C31982">
          <w:rPr>
            <w:rFonts w:ascii="Times New Roman" w:hAnsi="Times New Roman" w:cs="Times New Roman"/>
            <w:b/>
            <w:bCs/>
            <w:rPrChange w:id="12355" w:author="Ruijie Xu" w:date="2022-03-10T12:57:00Z">
              <w:rPr/>
            </w:rPrChange>
          </w:rPr>
          <w:delText>TableS4</w:delText>
        </w:r>
        <w:r w:rsidR="000C19E7" w:rsidRPr="00406537" w:rsidDel="00C31982">
          <w:rPr>
            <w:rFonts w:ascii="Times New Roman" w:hAnsi="Times New Roman" w:cs="Times New Roman"/>
            <w:b/>
            <w:bCs/>
            <w:rPrChange w:id="12356" w:author="Ruijie Xu" w:date="2022-03-10T12:57:00Z">
              <w:rPr/>
            </w:rPrChange>
          </w:rPr>
          <w:delText>_</w:delText>
        </w:r>
        <w:r w:rsidRPr="00406537" w:rsidDel="00C31982">
          <w:rPr>
            <w:rFonts w:ascii="Times New Roman" w:hAnsi="Times New Roman" w:cs="Times New Roman"/>
            <w:b/>
            <w:bCs/>
            <w:rPrChange w:id="12357"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358" w:author="Ruijie Xu" w:date="2022-02-02T14:44:00Z"/>
          <w:rFonts w:ascii="Times New Roman" w:hAnsi="Times New Roman" w:cs="Times New Roman"/>
          <w:b/>
          <w:bCs/>
          <w:rPrChange w:id="12359" w:author="Ruijie Xu" w:date="2022-03-10T12:57:00Z">
            <w:rPr>
              <w:del w:id="12360" w:author="Ruijie Xu" w:date="2022-02-02T14:44:00Z"/>
            </w:rPr>
          </w:rPrChange>
        </w:rPr>
      </w:pPr>
      <w:del w:id="12361" w:author="Ruijie Xu" w:date="2022-02-02T14:44:00Z">
        <w:r w:rsidRPr="00406537" w:rsidDel="00C31982">
          <w:rPr>
            <w:rFonts w:ascii="Times New Roman" w:hAnsi="Times New Roman" w:cs="Times New Roman"/>
            <w:b/>
            <w:bCs/>
            <w:rPrChange w:id="12362" w:author="Ruijie Xu" w:date="2022-03-10T12:57:00Z">
              <w:rPr/>
            </w:rPrChange>
          </w:rPr>
          <w:delText>TableS5</w:delText>
        </w:r>
        <w:r w:rsidR="000C19E7" w:rsidRPr="00406537" w:rsidDel="00C31982">
          <w:rPr>
            <w:rFonts w:ascii="Times New Roman" w:hAnsi="Times New Roman" w:cs="Times New Roman"/>
            <w:b/>
            <w:bCs/>
            <w:rPrChange w:id="12363" w:author="Ruijie Xu" w:date="2022-03-10T12:57:00Z">
              <w:rPr/>
            </w:rPrChange>
          </w:rPr>
          <w:delText>_</w:delText>
        </w:r>
        <w:r w:rsidRPr="00406537" w:rsidDel="00C31982">
          <w:rPr>
            <w:rFonts w:ascii="Times New Roman" w:hAnsi="Times New Roman" w:cs="Times New Roman"/>
            <w:b/>
            <w:bCs/>
            <w:rPrChange w:id="12364"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365" w:author="Ruijie Xu" w:date="2022-02-02T14:44:00Z"/>
          <w:rFonts w:ascii="Times New Roman" w:hAnsi="Times New Roman" w:cs="Times New Roman"/>
          <w:b/>
          <w:bCs/>
          <w:rPrChange w:id="12366" w:author="Ruijie Xu" w:date="2022-03-10T12:57:00Z">
            <w:rPr>
              <w:del w:id="12367" w:author="Ruijie Xu" w:date="2022-02-02T14:44:00Z"/>
            </w:rPr>
          </w:rPrChange>
        </w:rPr>
      </w:pPr>
      <w:del w:id="12368" w:author="Ruijie Xu" w:date="2022-02-02T14:44:00Z">
        <w:r w:rsidRPr="00406537" w:rsidDel="00C31982">
          <w:rPr>
            <w:rFonts w:ascii="Times New Roman" w:hAnsi="Times New Roman" w:cs="Times New Roman"/>
            <w:b/>
            <w:bCs/>
            <w:rPrChange w:id="12369" w:author="Ruijie Xu" w:date="2022-03-10T12:57:00Z">
              <w:rPr/>
            </w:rPrChange>
          </w:rPr>
          <w:delText>TableS6</w:delText>
        </w:r>
        <w:r w:rsidR="000C19E7" w:rsidRPr="00406537" w:rsidDel="00C31982">
          <w:rPr>
            <w:rFonts w:ascii="Times New Roman" w:hAnsi="Times New Roman" w:cs="Times New Roman"/>
            <w:b/>
            <w:bCs/>
            <w:rPrChange w:id="12370" w:author="Ruijie Xu" w:date="2022-03-10T12:57:00Z">
              <w:rPr/>
            </w:rPrChange>
          </w:rPr>
          <w:delText>_</w:delText>
        </w:r>
        <w:r w:rsidRPr="00406537" w:rsidDel="00C31982">
          <w:rPr>
            <w:rFonts w:ascii="Times New Roman" w:hAnsi="Times New Roman" w:cs="Times New Roman"/>
            <w:b/>
            <w:bCs/>
            <w:rPrChange w:id="12371"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372" w:author="Ruijie Xu" w:date="2022-02-02T14:44:00Z"/>
          <w:rFonts w:ascii="Times New Roman" w:hAnsi="Times New Roman" w:cs="Times New Roman"/>
          <w:b/>
          <w:bCs/>
          <w:rPrChange w:id="12373" w:author="Ruijie Xu" w:date="2022-03-10T12:57:00Z">
            <w:rPr>
              <w:del w:id="12374" w:author="Ruijie Xu" w:date="2022-02-02T14:44:00Z"/>
            </w:rPr>
          </w:rPrChange>
        </w:rPr>
      </w:pPr>
      <w:del w:id="12375" w:author="Ruijie Xu" w:date="2022-02-02T14:44:00Z">
        <w:r w:rsidRPr="00406537" w:rsidDel="00C31982">
          <w:rPr>
            <w:rFonts w:ascii="Times New Roman" w:hAnsi="Times New Roman" w:cs="Times New Roman"/>
            <w:b/>
            <w:bCs/>
            <w:rPrChange w:id="12376" w:author="Ruijie Xu" w:date="2022-03-10T12:57:00Z">
              <w:rPr/>
            </w:rPrChange>
          </w:rPr>
          <w:delText>TableS7</w:delText>
        </w:r>
        <w:r w:rsidR="000C19E7" w:rsidRPr="00406537" w:rsidDel="00C31982">
          <w:rPr>
            <w:rFonts w:ascii="Times New Roman" w:hAnsi="Times New Roman" w:cs="Times New Roman"/>
            <w:b/>
            <w:bCs/>
            <w:rPrChange w:id="12377" w:author="Ruijie Xu" w:date="2022-03-10T12:57:00Z">
              <w:rPr/>
            </w:rPrChange>
          </w:rPr>
          <w:delText>_</w:delText>
        </w:r>
        <w:r w:rsidRPr="00406537" w:rsidDel="00C31982">
          <w:rPr>
            <w:rFonts w:ascii="Times New Roman" w:hAnsi="Times New Roman" w:cs="Times New Roman"/>
            <w:b/>
            <w:bCs/>
            <w:rPrChange w:id="12378"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379" w:author="Ruijie Xu" w:date="2022-02-02T14:44:00Z"/>
          <w:rFonts w:ascii="Times New Roman" w:hAnsi="Times New Roman" w:cs="Times New Roman"/>
          <w:b/>
          <w:bCs/>
          <w:rPrChange w:id="12380" w:author="Ruijie Xu" w:date="2022-03-10T12:57:00Z">
            <w:rPr>
              <w:del w:id="12381" w:author="Ruijie Xu" w:date="2022-02-02T14:44:00Z"/>
            </w:rPr>
          </w:rPrChange>
        </w:rPr>
      </w:pPr>
      <w:del w:id="12382" w:author="Ruijie Xu" w:date="2022-02-02T14:44:00Z">
        <w:r w:rsidRPr="00406537" w:rsidDel="00C31982">
          <w:rPr>
            <w:rFonts w:ascii="Times New Roman" w:hAnsi="Times New Roman" w:cs="Times New Roman"/>
            <w:b/>
            <w:bCs/>
            <w:rPrChange w:id="12383" w:author="Ruijie Xu" w:date="2022-03-10T12:57:00Z">
              <w:rPr/>
            </w:rPrChange>
          </w:rPr>
          <w:delText>TableS8</w:delText>
        </w:r>
        <w:r w:rsidR="000C19E7" w:rsidRPr="00406537" w:rsidDel="00C31982">
          <w:rPr>
            <w:rFonts w:ascii="Times New Roman" w:hAnsi="Times New Roman" w:cs="Times New Roman"/>
            <w:b/>
            <w:bCs/>
            <w:rPrChange w:id="12384" w:author="Ruijie Xu" w:date="2022-03-10T12:57:00Z">
              <w:rPr/>
            </w:rPrChange>
          </w:rPr>
          <w:delText>_</w:delText>
        </w:r>
        <w:r w:rsidRPr="00406537" w:rsidDel="00C31982">
          <w:rPr>
            <w:rFonts w:ascii="Times New Roman" w:hAnsi="Times New Roman" w:cs="Times New Roman"/>
            <w:b/>
            <w:bCs/>
            <w:rPrChange w:id="12385"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386" w:author="Ruijie Xu" w:date="2022-02-02T14:44:00Z"/>
          <w:rFonts w:ascii="Times New Roman" w:hAnsi="Times New Roman" w:cs="Times New Roman"/>
          <w:b/>
          <w:bCs/>
          <w:rPrChange w:id="12387" w:author="Ruijie Xu" w:date="2022-03-10T12:57:00Z">
            <w:rPr>
              <w:del w:id="12388" w:author="Ruijie Xu" w:date="2022-02-02T14:44:00Z"/>
            </w:rPr>
          </w:rPrChange>
        </w:rPr>
      </w:pPr>
      <w:del w:id="12389" w:author="Ruijie Xu" w:date="2022-02-02T14:44:00Z">
        <w:r w:rsidRPr="00406537" w:rsidDel="00C31982">
          <w:rPr>
            <w:rFonts w:ascii="Times New Roman" w:hAnsi="Times New Roman" w:cs="Times New Roman"/>
            <w:b/>
            <w:bCs/>
            <w:rPrChange w:id="12390" w:author="Ruijie Xu" w:date="2022-03-10T12:57:00Z">
              <w:rPr/>
            </w:rPrChange>
          </w:rPr>
          <w:delText>TableS9</w:delText>
        </w:r>
        <w:r w:rsidR="000C19E7" w:rsidRPr="00406537" w:rsidDel="00C31982">
          <w:rPr>
            <w:rFonts w:ascii="Times New Roman" w:hAnsi="Times New Roman" w:cs="Times New Roman"/>
            <w:b/>
            <w:bCs/>
            <w:rPrChange w:id="12391" w:author="Ruijie Xu" w:date="2022-03-10T12:57:00Z">
              <w:rPr/>
            </w:rPrChange>
          </w:rPr>
          <w:delText>_</w:delText>
        </w:r>
        <w:r w:rsidRPr="00406537" w:rsidDel="00C31982">
          <w:rPr>
            <w:rFonts w:ascii="Times New Roman" w:hAnsi="Times New Roman" w:cs="Times New Roman"/>
            <w:b/>
            <w:bCs/>
            <w:rPrChange w:id="12392"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393" w:author="Ruijie Xu" w:date="2022-02-02T14:44:00Z"/>
          <w:rFonts w:ascii="Times New Roman" w:hAnsi="Times New Roman" w:cs="Times New Roman"/>
          <w:b/>
          <w:bCs/>
          <w:rPrChange w:id="12394" w:author="Ruijie Xu" w:date="2022-03-10T12:57:00Z">
            <w:rPr>
              <w:del w:id="12395" w:author="Ruijie Xu" w:date="2022-02-02T14:44:00Z"/>
            </w:rPr>
          </w:rPrChange>
        </w:rPr>
      </w:pPr>
      <w:del w:id="12396" w:author="Ruijie Xu" w:date="2022-02-02T14:44:00Z">
        <w:r w:rsidRPr="00406537" w:rsidDel="00C31982">
          <w:rPr>
            <w:rFonts w:ascii="Times New Roman" w:hAnsi="Times New Roman" w:cs="Times New Roman"/>
            <w:b/>
            <w:bCs/>
            <w:rPrChange w:id="12397" w:author="Ruijie Xu" w:date="2022-03-10T12:57:00Z">
              <w:rPr/>
            </w:rPrChange>
          </w:rPr>
          <w:delText>TableS10</w:delText>
        </w:r>
        <w:r w:rsidR="000C19E7" w:rsidRPr="00406537" w:rsidDel="00C31982">
          <w:rPr>
            <w:rFonts w:ascii="Times New Roman" w:hAnsi="Times New Roman" w:cs="Times New Roman"/>
            <w:b/>
            <w:bCs/>
            <w:rPrChange w:id="12398" w:author="Ruijie Xu" w:date="2022-03-10T12:57:00Z">
              <w:rPr/>
            </w:rPrChange>
          </w:rPr>
          <w:delText>_</w:delText>
        </w:r>
        <w:r w:rsidRPr="00406537" w:rsidDel="00C31982">
          <w:rPr>
            <w:rFonts w:ascii="Times New Roman" w:hAnsi="Times New Roman" w:cs="Times New Roman"/>
            <w:b/>
            <w:bCs/>
            <w:rPrChange w:id="12399"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400" w:author="Ruijie Xu" w:date="2022-02-02T14:44:00Z"/>
          <w:rFonts w:ascii="Times New Roman" w:hAnsi="Times New Roman" w:cs="Times New Roman"/>
          <w:b/>
          <w:bCs/>
          <w:rPrChange w:id="12401" w:author="Ruijie Xu" w:date="2022-03-10T12:57:00Z">
            <w:rPr>
              <w:del w:id="12402" w:author="Ruijie Xu" w:date="2022-02-02T14:44:00Z"/>
            </w:rPr>
          </w:rPrChange>
        </w:rPr>
      </w:pPr>
      <w:del w:id="12403" w:author="Ruijie Xu" w:date="2022-02-02T14:44:00Z">
        <w:r w:rsidRPr="00406537" w:rsidDel="00C31982">
          <w:rPr>
            <w:rFonts w:ascii="Times New Roman" w:hAnsi="Times New Roman" w:cs="Times New Roman"/>
            <w:b/>
            <w:bCs/>
            <w:rPrChange w:id="12404" w:author="Ruijie Xu" w:date="2022-03-10T12:57:00Z">
              <w:rPr/>
            </w:rPrChange>
          </w:rPr>
          <w:delText>TableS11</w:delText>
        </w:r>
        <w:r w:rsidR="000C19E7" w:rsidRPr="00406537" w:rsidDel="00C31982">
          <w:rPr>
            <w:rFonts w:ascii="Times New Roman" w:hAnsi="Times New Roman" w:cs="Times New Roman"/>
            <w:b/>
            <w:bCs/>
            <w:rPrChange w:id="12405" w:author="Ruijie Xu" w:date="2022-03-10T12:57:00Z">
              <w:rPr/>
            </w:rPrChange>
          </w:rPr>
          <w:delText>_</w:delText>
        </w:r>
        <w:r w:rsidRPr="00406537" w:rsidDel="00C31982">
          <w:rPr>
            <w:rFonts w:ascii="Times New Roman" w:hAnsi="Times New Roman" w:cs="Times New Roman"/>
            <w:b/>
            <w:bCs/>
            <w:rPrChange w:id="12406" w:author="Ruijie Xu" w:date="2022-03-10T12:57:00Z">
              <w:rPr/>
            </w:rPrChange>
          </w:rPr>
          <w:delText>sigTaxa_foldChange_pvalue.xlsx</w:delText>
        </w:r>
      </w:del>
    </w:p>
    <w:p w14:paraId="4A178EDE" w14:textId="41C506D6" w:rsidR="00C919B3" w:rsidRDefault="00C919B3" w:rsidP="00A565FA">
      <w:pPr>
        <w:spacing w:line="480" w:lineRule="auto"/>
        <w:rPr>
          <w:ins w:id="12407" w:author="Ruijie Xu" w:date="2022-03-10T12:57:00Z"/>
          <w:rFonts w:ascii="Times New Roman" w:hAnsi="Times New Roman" w:cs="Times New Roman"/>
          <w:b/>
          <w:bCs/>
        </w:rPr>
      </w:pPr>
      <w:r w:rsidRPr="00406537">
        <w:rPr>
          <w:rFonts w:ascii="Times New Roman" w:hAnsi="Times New Roman" w:cs="Times New Roman"/>
          <w:b/>
          <w:bCs/>
          <w:rPrChange w:id="12408" w:author="Ruijie Xu" w:date="2022-03-10T12:57:00Z">
            <w:rPr/>
          </w:rPrChange>
        </w:rPr>
        <w:t>References</w:t>
      </w:r>
    </w:p>
    <w:p w14:paraId="47B334C6" w14:textId="77777777" w:rsidR="007D70FA" w:rsidRPr="007D70FA" w:rsidRDefault="007D70FA" w:rsidP="007D70FA">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7D70FA">
        <w:rPr>
          <w:rFonts w:ascii="Times New Roman" w:hAnsi="Times New Roman" w:cs="Times New Roman"/>
        </w:rPr>
        <w:t xml:space="preserve">Adler, B. and de la Peña Moctezuma (2015) ‘Leptospira and Leptospirosis’, </w:t>
      </w:r>
      <w:r w:rsidRPr="007D70FA">
        <w:rPr>
          <w:rFonts w:ascii="Times New Roman" w:hAnsi="Times New Roman" w:cs="Times New Roman"/>
          <w:i/>
          <w:iCs/>
        </w:rPr>
        <w:t>Veterinary Microbiology</w:t>
      </w:r>
      <w:r w:rsidRPr="007D70FA">
        <w:rPr>
          <w:rFonts w:ascii="Times New Roman" w:hAnsi="Times New Roman" w:cs="Times New Roman"/>
        </w:rPr>
        <w:t>, 140(3), pp. 287–296. doi:10.1007/978-3-662-45059-8.</w:t>
      </w:r>
    </w:p>
    <w:p w14:paraId="40FC741C"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Altschul, S.F. </w:t>
      </w:r>
      <w:r w:rsidRPr="007D70FA">
        <w:rPr>
          <w:rFonts w:ascii="Times New Roman" w:hAnsi="Times New Roman" w:cs="Times New Roman"/>
          <w:i/>
          <w:iCs/>
        </w:rPr>
        <w:t>et al.</w:t>
      </w:r>
      <w:r w:rsidRPr="007D70FA">
        <w:rPr>
          <w:rFonts w:ascii="Times New Roman" w:hAnsi="Times New Roman" w:cs="Times New Roman"/>
        </w:rPr>
        <w:t xml:space="preserve"> (1990) ‘Basic local alignment search tool’, </w:t>
      </w:r>
      <w:r w:rsidRPr="007D70FA">
        <w:rPr>
          <w:rFonts w:ascii="Times New Roman" w:hAnsi="Times New Roman" w:cs="Times New Roman"/>
          <w:i/>
          <w:iCs/>
        </w:rPr>
        <w:t>Journal of Molecular Biology</w:t>
      </w:r>
      <w:r w:rsidRPr="007D70FA">
        <w:rPr>
          <w:rFonts w:ascii="Times New Roman" w:hAnsi="Times New Roman" w:cs="Times New Roman"/>
        </w:rPr>
        <w:t>, 215(3), pp. 403–410. doi:10.1016/S0022-2836(05)80360-2.</w:t>
      </w:r>
    </w:p>
    <w:p w14:paraId="2FFF2A6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Beghini, F. </w:t>
      </w:r>
      <w:r w:rsidRPr="007D70FA">
        <w:rPr>
          <w:rFonts w:ascii="Times New Roman" w:hAnsi="Times New Roman" w:cs="Times New Roman"/>
          <w:i/>
          <w:iCs/>
        </w:rPr>
        <w:t>et al.</w:t>
      </w:r>
      <w:r w:rsidRPr="007D70FA">
        <w:rPr>
          <w:rFonts w:ascii="Times New Roman" w:hAnsi="Times New Roman" w:cs="Times New Roman"/>
        </w:rPr>
        <w:t xml:space="preserve"> (2021) ‘Integrating taxonomic, functional, and strain-level profiling of diverse microbial communities with bioBakery 3’, </w:t>
      </w:r>
      <w:r w:rsidRPr="007D70FA">
        <w:rPr>
          <w:rFonts w:ascii="Times New Roman" w:hAnsi="Times New Roman" w:cs="Times New Roman"/>
          <w:i/>
          <w:iCs/>
        </w:rPr>
        <w:t>eLife</w:t>
      </w:r>
      <w:r w:rsidRPr="007D70FA">
        <w:rPr>
          <w:rFonts w:ascii="Times New Roman" w:hAnsi="Times New Roman" w:cs="Times New Roman"/>
        </w:rPr>
        <w:t>. Edited by P. Turnbaugh, E. Franco, and C.T. Brown, 10, p. e65088. doi:10.7554/eLife.65088.</w:t>
      </w:r>
    </w:p>
    <w:p w14:paraId="6B0A1E7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Bolger, A.M., Lohse, M. and Usadel, B. (2014) ‘Trimmomatic: A flexible trimmer for Illumina sequence data’, </w:t>
      </w:r>
      <w:r w:rsidRPr="007D70FA">
        <w:rPr>
          <w:rFonts w:ascii="Times New Roman" w:hAnsi="Times New Roman" w:cs="Times New Roman"/>
          <w:i/>
          <w:iCs/>
        </w:rPr>
        <w:t>Bioinformatics</w:t>
      </w:r>
      <w:r w:rsidRPr="007D70FA">
        <w:rPr>
          <w:rFonts w:ascii="Times New Roman" w:hAnsi="Times New Roman" w:cs="Times New Roman"/>
        </w:rPr>
        <w:t>, 30(15). doi:10.1093/bioinformatics/btu170.</w:t>
      </w:r>
    </w:p>
    <w:p w14:paraId="7E3F706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Bray, J.R. and Curtis, J.T. (1957) ‘An Ordination of the Upland Forest Communities of Southern Wisconsin’, </w:t>
      </w:r>
      <w:r w:rsidRPr="007D70FA">
        <w:rPr>
          <w:rFonts w:ascii="Times New Roman" w:hAnsi="Times New Roman" w:cs="Times New Roman"/>
          <w:i/>
          <w:iCs/>
        </w:rPr>
        <w:t>Ecological Monographs</w:t>
      </w:r>
      <w:r w:rsidRPr="007D70FA">
        <w:rPr>
          <w:rFonts w:ascii="Times New Roman" w:hAnsi="Times New Roman" w:cs="Times New Roman"/>
        </w:rPr>
        <w:t>, 27(4), pp. 325–349. doi:https://doi.org/10.2307/1942268.</w:t>
      </w:r>
    </w:p>
    <w:p w14:paraId="62C9049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Breitwieser, F.P., Lu, J. and Salzberg, S.L. (2019) ‘A review of methods and databases for metagenomic classification and assembly’, </w:t>
      </w:r>
      <w:r w:rsidRPr="007D70FA">
        <w:rPr>
          <w:rFonts w:ascii="Times New Roman" w:hAnsi="Times New Roman" w:cs="Times New Roman"/>
          <w:i/>
          <w:iCs/>
        </w:rPr>
        <w:t>Briefings in Bioinformatics</w:t>
      </w:r>
      <w:r w:rsidRPr="007D70FA">
        <w:rPr>
          <w:rFonts w:ascii="Times New Roman" w:hAnsi="Times New Roman" w:cs="Times New Roman"/>
        </w:rPr>
        <w:t>, 20(4), pp. 1125–1136. doi:10.1093/bib/bbx120.</w:t>
      </w:r>
    </w:p>
    <w:p w14:paraId="54C25D4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Buchfink, B., Xie, C. and Huson, D.H. (2015) ‘Fast and sensitive protein alignment using DIAMOND’, </w:t>
      </w:r>
      <w:r w:rsidRPr="007D70FA">
        <w:rPr>
          <w:rFonts w:ascii="Times New Roman" w:hAnsi="Times New Roman" w:cs="Times New Roman"/>
          <w:i/>
          <w:iCs/>
        </w:rPr>
        <w:t>Nature Methods</w:t>
      </w:r>
      <w:r w:rsidRPr="007D70FA">
        <w:rPr>
          <w:rFonts w:ascii="Times New Roman" w:hAnsi="Times New Roman" w:cs="Times New Roman"/>
        </w:rPr>
        <w:t>, 12(1), pp. 59–60. doi:10.1038/nmeth.3176.</w:t>
      </w:r>
    </w:p>
    <w:p w14:paraId="3F81B57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Burrows, M. and Wheeler, D.J. (1994) </w:t>
      </w:r>
      <w:r w:rsidRPr="007D70FA">
        <w:rPr>
          <w:rFonts w:ascii="Times New Roman" w:hAnsi="Times New Roman" w:cs="Times New Roman"/>
          <w:i/>
          <w:iCs/>
        </w:rPr>
        <w:t>A block-sorting lossless data compression algorithm</w:t>
      </w:r>
      <w:r w:rsidRPr="007D70FA">
        <w:rPr>
          <w:rFonts w:ascii="Times New Roman" w:hAnsi="Times New Roman" w:cs="Times New Roman"/>
        </w:rPr>
        <w:t>.</w:t>
      </w:r>
    </w:p>
    <w:p w14:paraId="6E1AE73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Camacho, C. </w:t>
      </w:r>
      <w:r w:rsidRPr="007D70FA">
        <w:rPr>
          <w:rFonts w:ascii="Times New Roman" w:hAnsi="Times New Roman" w:cs="Times New Roman"/>
          <w:i/>
          <w:iCs/>
        </w:rPr>
        <w:t>et al.</w:t>
      </w:r>
      <w:r w:rsidRPr="007D70FA">
        <w:rPr>
          <w:rFonts w:ascii="Times New Roman" w:hAnsi="Times New Roman" w:cs="Times New Roman"/>
        </w:rPr>
        <w:t xml:space="preserve"> (2009) ‘BLAST+: Architecture and applications’, </w:t>
      </w:r>
      <w:r w:rsidRPr="007D70FA">
        <w:rPr>
          <w:rFonts w:ascii="Times New Roman" w:hAnsi="Times New Roman" w:cs="Times New Roman"/>
          <w:i/>
          <w:iCs/>
        </w:rPr>
        <w:t>BMC Bioinformatics</w:t>
      </w:r>
      <w:r w:rsidRPr="007D70FA">
        <w:rPr>
          <w:rFonts w:ascii="Times New Roman" w:hAnsi="Times New Roman" w:cs="Times New Roman"/>
        </w:rPr>
        <w:t xml:space="preserve"> [Preprint]. doi:10.1186/1471-2105-10-421.</w:t>
      </w:r>
    </w:p>
    <w:p w14:paraId="1926605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Cannings, C. (2004) ‘Mathematical and Statistical Methods for Genetic Analysis (2nd ed)’, </w:t>
      </w:r>
      <w:r w:rsidRPr="007D70FA">
        <w:rPr>
          <w:rFonts w:ascii="Times New Roman" w:hAnsi="Times New Roman" w:cs="Times New Roman"/>
          <w:i/>
          <w:iCs/>
        </w:rPr>
        <w:t>Heredity</w:t>
      </w:r>
      <w:r w:rsidRPr="007D70FA">
        <w:rPr>
          <w:rFonts w:ascii="Times New Roman" w:hAnsi="Times New Roman" w:cs="Times New Roman"/>
        </w:rPr>
        <w:t>, 92(1), pp. 51–51. doi:10.1038/sj.hdy.6800368.</w:t>
      </w:r>
    </w:p>
    <w:p w14:paraId="704B88A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Chavira, A. </w:t>
      </w:r>
      <w:r w:rsidRPr="007D70FA">
        <w:rPr>
          <w:rFonts w:ascii="Times New Roman" w:hAnsi="Times New Roman" w:cs="Times New Roman"/>
          <w:i/>
          <w:iCs/>
        </w:rPr>
        <w:t>et al.</w:t>
      </w:r>
      <w:r w:rsidRPr="007D70FA">
        <w:rPr>
          <w:rFonts w:ascii="Times New Roman" w:hAnsi="Times New Roman" w:cs="Times New Roman"/>
        </w:rPr>
        <w:t xml:space="preserve"> (2019) ‘The Microbiome and Its Potential for Pharmacology’, </w:t>
      </w:r>
      <w:r w:rsidRPr="007D70FA">
        <w:rPr>
          <w:rFonts w:ascii="Times New Roman" w:hAnsi="Times New Roman" w:cs="Times New Roman"/>
          <w:i/>
          <w:iCs/>
        </w:rPr>
        <w:t>Concepts and Principles of Pharmacology: 100 Years of the Handbook of Experimental Pharmacology</w:t>
      </w:r>
      <w:r w:rsidRPr="007D70FA">
        <w:rPr>
          <w:rFonts w:ascii="Times New Roman" w:hAnsi="Times New Roman" w:cs="Times New Roman"/>
        </w:rPr>
        <w:t>. Edited by J.E. Barrett, C.P. Page, and M.C. Michel, pp. 301–326. doi:10.1007/164_2019_317.</w:t>
      </w:r>
    </w:p>
    <w:p w14:paraId="1CC669B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Chen, Y.-Y. </w:t>
      </w:r>
      <w:r w:rsidRPr="007D70FA">
        <w:rPr>
          <w:rFonts w:ascii="Times New Roman" w:hAnsi="Times New Roman" w:cs="Times New Roman"/>
          <w:i/>
          <w:iCs/>
        </w:rPr>
        <w:t>et al.</w:t>
      </w:r>
      <w:r w:rsidRPr="007D70FA">
        <w:rPr>
          <w:rFonts w:ascii="Times New Roman" w:hAnsi="Times New Roman" w:cs="Times New Roman"/>
        </w:rPr>
        <w:t xml:space="preserve"> (2019) ‘Microbiome–metabolome reveals the contribution of gut–kidney axis on kidney disease’, </w:t>
      </w:r>
      <w:r w:rsidRPr="007D70FA">
        <w:rPr>
          <w:rFonts w:ascii="Times New Roman" w:hAnsi="Times New Roman" w:cs="Times New Roman"/>
          <w:i/>
          <w:iCs/>
        </w:rPr>
        <w:t>Journal of Translational Medicine</w:t>
      </w:r>
      <w:r w:rsidRPr="007D70FA">
        <w:rPr>
          <w:rFonts w:ascii="Times New Roman" w:hAnsi="Times New Roman" w:cs="Times New Roman"/>
        </w:rPr>
        <w:t>, 17(1), p. 5. doi:10.1186/s12967-018-1756-4.</w:t>
      </w:r>
    </w:p>
    <w:p w14:paraId="02D1DBC3"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Clark, D.P. and Pazdernik, N.J. (2016) ‘Environmental Biotechnology’, in </w:t>
      </w:r>
      <w:r w:rsidRPr="007D70FA">
        <w:rPr>
          <w:rFonts w:ascii="Times New Roman" w:hAnsi="Times New Roman" w:cs="Times New Roman"/>
          <w:i/>
          <w:iCs/>
        </w:rPr>
        <w:t>Biotechnology</w:t>
      </w:r>
      <w:r w:rsidRPr="007D70FA">
        <w:rPr>
          <w:rFonts w:ascii="Times New Roman" w:hAnsi="Times New Roman" w:cs="Times New Roman"/>
        </w:rPr>
        <w:t>. Elsevier, pp. 393–418. doi:10.1016/B978-0-12-385015-7.00012-0.</w:t>
      </w:r>
    </w:p>
    <w:p w14:paraId="47E8724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Desmonts, G. and Remington, J.S. (1980) ‘Direct agglutination test for diagnosis of Toxoplasma infection: method for increasing sensitivity and specificity’, </w:t>
      </w:r>
      <w:r w:rsidRPr="007D70FA">
        <w:rPr>
          <w:rFonts w:ascii="Times New Roman" w:hAnsi="Times New Roman" w:cs="Times New Roman"/>
          <w:i/>
          <w:iCs/>
        </w:rPr>
        <w:t>Journal of Clinical Microbiology</w:t>
      </w:r>
      <w:r w:rsidRPr="007D70FA">
        <w:rPr>
          <w:rFonts w:ascii="Times New Roman" w:hAnsi="Times New Roman" w:cs="Times New Roman"/>
        </w:rPr>
        <w:t>, 11(6), pp. 562–568. doi:10.1128/jcm.11.6.562-568.1980.</w:t>
      </w:r>
    </w:p>
    <w:p w14:paraId="3B73D3C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Driscoll, J.R. (2009) ‘Spoligotyping for molecular epidemiology of the Mycobacterium tuberculosis complex’, </w:t>
      </w:r>
      <w:r w:rsidRPr="007D70FA">
        <w:rPr>
          <w:rFonts w:ascii="Times New Roman" w:hAnsi="Times New Roman" w:cs="Times New Roman"/>
          <w:i/>
          <w:iCs/>
        </w:rPr>
        <w:t>Methods in Molecular Biology (Clifton, N.J.)</w:t>
      </w:r>
      <w:r w:rsidRPr="007D70FA">
        <w:rPr>
          <w:rFonts w:ascii="Times New Roman" w:hAnsi="Times New Roman" w:cs="Times New Roman"/>
        </w:rPr>
        <w:t>, 551, pp. 117–128. doi:10.1007/978-1-60327-999-4_10.</w:t>
      </w:r>
    </w:p>
    <w:p w14:paraId="658F36B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Durazzi, F. </w:t>
      </w:r>
      <w:r w:rsidRPr="007D70FA">
        <w:rPr>
          <w:rFonts w:ascii="Times New Roman" w:hAnsi="Times New Roman" w:cs="Times New Roman"/>
          <w:i/>
          <w:iCs/>
        </w:rPr>
        <w:t>et al.</w:t>
      </w:r>
      <w:r w:rsidRPr="007D70FA">
        <w:rPr>
          <w:rFonts w:ascii="Times New Roman" w:hAnsi="Times New Roman" w:cs="Times New Roman"/>
        </w:rPr>
        <w:t xml:space="preserve"> (2021) ‘Comparison between 16S rRNA and shotgun sequencing data for the taxonomic characterization of the gut microbiota’, </w:t>
      </w:r>
      <w:r w:rsidRPr="007D70FA">
        <w:rPr>
          <w:rFonts w:ascii="Times New Roman" w:hAnsi="Times New Roman" w:cs="Times New Roman"/>
          <w:i/>
          <w:iCs/>
        </w:rPr>
        <w:t>Scientific Reports</w:t>
      </w:r>
      <w:r w:rsidRPr="007D70FA">
        <w:rPr>
          <w:rFonts w:ascii="Times New Roman" w:hAnsi="Times New Roman" w:cs="Times New Roman"/>
        </w:rPr>
        <w:t>, 11(1), p. 3030. doi:10.1038/s41598-021-82726-y.</w:t>
      </w:r>
    </w:p>
    <w:p w14:paraId="42327BF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Escobar-Zepeda, A. </w:t>
      </w:r>
      <w:r w:rsidRPr="007D70FA">
        <w:rPr>
          <w:rFonts w:ascii="Times New Roman" w:hAnsi="Times New Roman" w:cs="Times New Roman"/>
          <w:i/>
          <w:iCs/>
        </w:rPr>
        <w:t>et al.</w:t>
      </w:r>
      <w:r w:rsidRPr="007D70FA">
        <w:rPr>
          <w:rFonts w:ascii="Times New Roman" w:hAnsi="Times New Roman" w:cs="Times New Roman"/>
        </w:rPr>
        <w:t xml:space="preserve"> (2018) ‘Analysis of sequencing strategies and tools for taxonomic annotation: Defining standards for progressive metagenomics’, </w:t>
      </w:r>
      <w:r w:rsidRPr="007D70FA">
        <w:rPr>
          <w:rFonts w:ascii="Times New Roman" w:hAnsi="Times New Roman" w:cs="Times New Roman"/>
          <w:i/>
          <w:iCs/>
        </w:rPr>
        <w:t>Scientific Reports</w:t>
      </w:r>
      <w:r w:rsidRPr="007D70FA">
        <w:rPr>
          <w:rFonts w:ascii="Times New Roman" w:hAnsi="Times New Roman" w:cs="Times New Roman"/>
        </w:rPr>
        <w:t>, 8(1), p. 12034. doi:10.1038/s41598-018-30515-5.</w:t>
      </w:r>
    </w:p>
    <w:p w14:paraId="25C9C39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Fouhy, F. </w:t>
      </w:r>
      <w:r w:rsidRPr="007D70FA">
        <w:rPr>
          <w:rFonts w:ascii="Times New Roman" w:hAnsi="Times New Roman" w:cs="Times New Roman"/>
          <w:i/>
          <w:iCs/>
        </w:rPr>
        <w:t>et al.</w:t>
      </w:r>
      <w:r w:rsidRPr="007D70FA">
        <w:rPr>
          <w:rFonts w:ascii="Times New Roman" w:hAnsi="Times New Roman" w:cs="Times New Roman"/>
        </w:rPr>
        <w:t xml:space="preserve"> (2016) ‘16S rRNA gene sequencing of mock microbial populations- impact of DNA extraction method, primer choice and sequencing platform’, </w:t>
      </w:r>
      <w:r w:rsidRPr="007D70FA">
        <w:rPr>
          <w:rFonts w:ascii="Times New Roman" w:hAnsi="Times New Roman" w:cs="Times New Roman"/>
          <w:i/>
          <w:iCs/>
        </w:rPr>
        <w:t>BMC Microbiology</w:t>
      </w:r>
      <w:r w:rsidRPr="007D70FA">
        <w:rPr>
          <w:rFonts w:ascii="Times New Roman" w:hAnsi="Times New Roman" w:cs="Times New Roman"/>
        </w:rPr>
        <w:t>, 16(1), p. 123. doi:10.1186/s12866-016-0738-z.</w:t>
      </w:r>
    </w:p>
    <w:p w14:paraId="4862299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Galbraith, D.A. </w:t>
      </w:r>
      <w:r w:rsidRPr="007D70FA">
        <w:rPr>
          <w:rFonts w:ascii="Times New Roman" w:hAnsi="Times New Roman" w:cs="Times New Roman"/>
          <w:i/>
          <w:iCs/>
        </w:rPr>
        <w:t>et al.</w:t>
      </w:r>
      <w:r w:rsidRPr="007D70FA">
        <w:rPr>
          <w:rFonts w:ascii="Times New Roman" w:hAnsi="Times New Roman" w:cs="Times New Roman"/>
        </w:rPr>
        <w:t xml:space="preserve"> (2018) ‘Investigating the viral ecology of global bee communities with high-throughput metagenomics’, </w:t>
      </w:r>
      <w:r w:rsidRPr="007D70FA">
        <w:rPr>
          <w:rFonts w:ascii="Times New Roman" w:hAnsi="Times New Roman" w:cs="Times New Roman"/>
          <w:i/>
          <w:iCs/>
        </w:rPr>
        <w:t>Scientific Reports</w:t>
      </w:r>
      <w:r w:rsidRPr="007D70FA">
        <w:rPr>
          <w:rFonts w:ascii="Times New Roman" w:hAnsi="Times New Roman" w:cs="Times New Roman"/>
        </w:rPr>
        <w:t>, 8(1), p. 8879. doi:10.1038/s41598-018-27164-z.</w:t>
      </w:r>
    </w:p>
    <w:p w14:paraId="78E156B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Ghosh, A., Mehta, A. and Khan, A.M. (2019) ‘Metagenomic Analysis and its Applications’, in Ranganathan, S. et al. (eds). Oxford: Academic Press, pp. 184–193. doi:https://doi.org/10.1016/B978-0-12-809633-8.20178-7.</w:t>
      </w:r>
    </w:p>
    <w:p w14:paraId="77C9CAA1"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Ginestet, C. (2011) ‘ggplot2: Elegant Graphics for Data Analysis’, </w:t>
      </w:r>
      <w:r w:rsidRPr="007D70FA">
        <w:rPr>
          <w:rFonts w:ascii="Times New Roman" w:hAnsi="Times New Roman" w:cs="Times New Roman"/>
          <w:i/>
          <w:iCs/>
        </w:rPr>
        <w:t>Journal of the Royal Statistical Society: Series A (Statistics in Society)</w:t>
      </w:r>
      <w:r w:rsidRPr="007D70FA">
        <w:rPr>
          <w:rFonts w:ascii="Times New Roman" w:hAnsi="Times New Roman" w:cs="Times New Roman"/>
        </w:rPr>
        <w:t xml:space="preserve"> [Preprint]. doi:10.1111/j.1467-985x.2010.00676_9.x.</w:t>
      </w:r>
    </w:p>
    <w:p w14:paraId="136F7C66"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Granjou, C. and Phillips, C. (2019) ‘Living and labouring soils: Metagenomic ecology and a new agricultural revolution?’, </w:t>
      </w:r>
      <w:r w:rsidRPr="007D70FA">
        <w:rPr>
          <w:rFonts w:ascii="Times New Roman" w:hAnsi="Times New Roman" w:cs="Times New Roman"/>
          <w:i/>
          <w:iCs/>
        </w:rPr>
        <w:t>BioSocieties</w:t>
      </w:r>
      <w:r w:rsidRPr="007D70FA">
        <w:rPr>
          <w:rFonts w:ascii="Times New Roman" w:hAnsi="Times New Roman" w:cs="Times New Roman"/>
        </w:rPr>
        <w:t>, 14(3). doi:10.1057/s41292-018-0133-0.</w:t>
      </w:r>
    </w:p>
    <w:p w14:paraId="37041CE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Grossart, H.-P. </w:t>
      </w:r>
      <w:r w:rsidRPr="007D70FA">
        <w:rPr>
          <w:rFonts w:ascii="Times New Roman" w:hAnsi="Times New Roman" w:cs="Times New Roman"/>
          <w:i/>
          <w:iCs/>
        </w:rPr>
        <w:t>et al.</w:t>
      </w:r>
      <w:r w:rsidRPr="007D70FA">
        <w:rPr>
          <w:rFonts w:ascii="Times New Roman" w:hAnsi="Times New Roman" w:cs="Times New Roman"/>
        </w:rPr>
        <w:t xml:space="preserve"> (2020) ‘Linking metagenomics to aquatic microbial ecology and biogeochemical cycles’, </w:t>
      </w:r>
      <w:r w:rsidRPr="007D70FA">
        <w:rPr>
          <w:rFonts w:ascii="Times New Roman" w:hAnsi="Times New Roman" w:cs="Times New Roman"/>
          <w:i/>
          <w:iCs/>
        </w:rPr>
        <w:t>Limnology and Oceanography</w:t>
      </w:r>
      <w:r w:rsidRPr="007D70FA">
        <w:rPr>
          <w:rFonts w:ascii="Times New Roman" w:hAnsi="Times New Roman" w:cs="Times New Roman"/>
        </w:rPr>
        <w:t>, 65(S1). doi:10.1002/lno.11382.</w:t>
      </w:r>
    </w:p>
    <w:p w14:paraId="33D5F7E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Grützke, J. </w:t>
      </w:r>
      <w:r w:rsidRPr="007D70FA">
        <w:rPr>
          <w:rFonts w:ascii="Times New Roman" w:hAnsi="Times New Roman" w:cs="Times New Roman"/>
          <w:i/>
          <w:iCs/>
        </w:rPr>
        <w:t>et al.</w:t>
      </w:r>
      <w:r w:rsidRPr="007D70FA">
        <w:rPr>
          <w:rFonts w:ascii="Times New Roman" w:hAnsi="Times New Roman" w:cs="Times New Roman"/>
        </w:rPr>
        <w:t xml:space="preserve"> (2021) ‘Direct identification and molecular characterization of zoonotic hazards in raw milk by metagenomics using Brucella as a model pathogen’, </w:t>
      </w:r>
      <w:r w:rsidRPr="007D70FA">
        <w:rPr>
          <w:rFonts w:ascii="Times New Roman" w:hAnsi="Times New Roman" w:cs="Times New Roman"/>
          <w:i/>
          <w:iCs/>
        </w:rPr>
        <w:t>Microbial Genomics</w:t>
      </w:r>
      <w:r w:rsidRPr="007D70FA">
        <w:rPr>
          <w:rFonts w:ascii="Times New Roman" w:hAnsi="Times New Roman" w:cs="Times New Roman"/>
        </w:rPr>
        <w:t>, 7(5), p. 000552. doi:10.1099/mgen.0.000552.</w:t>
      </w:r>
    </w:p>
    <w:p w14:paraId="329429E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Handelsman, J. (2004) ‘Metagenomics: Application of Genomics to Uncultured Microorganisms’, </w:t>
      </w:r>
      <w:r w:rsidRPr="007D70FA">
        <w:rPr>
          <w:rFonts w:ascii="Times New Roman" w:hAnsi="Times New Roman" w:cs="Times New Roman"/>
          <w:i/>
          <w:iCs/>
        </w:rPr>
        <w:t>Microbiology and Molecular Biology Reviews</w:t>
      </w:r>
      <w:r w:rsidRPr="007D70FA">
        <w:rPr>
          <w:rFonts w:ascii="Times New Roman" w:hAnsi="Times New Roman" w:cs="Times New Roman"/>
        </w:rPr>
        <w:t>, 68(4), pp. 669–685. doi:10.1128/MMBR.68.4.669-685.2004.</w:t>
      </w:r>
    </w:p>
    <w:p w14:paraId="7918DD6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Handley, K.M. (2019) ‘Determining Microbial Roles in Ecosystem Function: Redefining Microbial Food Webs and Transcending Kingdom Barriers’, </w:t>
      </w:r>
      <w:r w:rsidRPr="007D70FA">
        <w:rPr>
          <w:rFonts w:ascii="Times New Roman" w:hAnsi="Times New Roman" w:cs="Times New Roman"/>
          <w:i/>
          <w:iCs/>
        </w:rPr>
        <w:t>mSystems</w:t>
      </w:r>
      <w:r w:rsidRPr="007D70FA">
        <w:rPr>
          <w:rFonts w:ascii="Times New Roman" w:hAnsi="Times New Roman" w:cs="Times New Roman"/>
        </w:rPr>
        <w:t>, 4(3). doi:10.1128/mSystems.00153-19.</w:t>
      </w:r>
    </w:p>
    <w:p w14:paraId="49F2D21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Healy, J. and Chambers, D. (2014) ‘Approximate $k$-Mer Matching Using Fuzzy Hash Maps’, </w:t>
      </w:r>
      <w:r w:rsidRPr="007D70FA">
        <w:rPr>
          <w:rFonts w:ascii="Times New Roman" w:hAnsi="Times New Roman" w:cs="Times New Roman"/>
          <w:i/>
          <w:iCs/>
        </w:rPr>
        <w:t>IEEE/ACM Transactions on Computational Biology and Bioinformatics</w:t>
      </w:r>
      <w:r w:rsidRPr="007D70FA">
        <w:rPr>
          <w:rFonts w:ascii="Times New Roman" w:hAnsi="Times New Roman" w:cs="Times New Roman"/>
        </w:rPr>
        <w:t>, 11(1), pp. 258–264. doi:10.1109/TCBB.2014.2309609.</w:t>
      </w:r>
    </w:p>
    <w:p w14:paraId="0372D18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Holm, S. (1979) ‘A Simple Sequentially Rejective Multiple Test Procedure’, </w:t>
      </w:r>
      <w:r w:rsidRPr="007D70FA">
        <w:rPr>
          <w:rFonts w:ascii="Times New Roman" w:hAnsi="Times New Roman" w:cs="Times New Roman"/>
          <w:i/>
          <w:iCs/>
        </w:rPr>
        <w:t>Scandinavian Journal of Statistics</w:t>
      </w:r>
      <w:r w:rsidRPr="007D70FA">
        <w:rPr>
          <w:rFonts w:ascii="Times New Roman" w:hAnsi="Times New Roman" w:cs="Times New Roman"/>
        </w:rPr>
        <w:t>, 6(2), pp. 65–70. Available at: https://www.jstor.org/stable/4615733 (Accessed: 27 February 2022).</w:t>
      </w:r>
    </w:p>
    <w:p w14:paraId="66DD676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Janda, J.M. and Abbott, S.L. (2007) ‘16S rRNA gene sequencing for bacterial identification in the diagnostic laboratory: Pluses, perils, and pitfalls’, </w:t>
      </w:r>
      <w:r w:rsidRPr="007D70FA">
        <w:rPr>
          <w:rFonts w:ascii="Times New Roman" w:hAnsi="Times New Roman" w:cs="Times New Roman"/>
          <w:i/>
          <w:iCs/>
        </w:rPr>
        <w:t>Journal of Clinical Microbiology</w:t>
      </w:r>
      <w:r w:rsidRPr="007D70FA">
        <w:rPr>
          <w:rFonts w:ascii="Times New Roman" w:hAnsi="Times New Roman" w:cs="Times New Roman"/>
        </w:rPr>
        <w:t>. American Society for Microbiology Journals, pp. 2761–2764. doi:10.1128/JCM.01228-07.</w:t>
      </w:r>
    </w:p>
    <w:p w14:paraId="56D4FD8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Johnson, J.S. </w:t>
      </w:r>
      <w:r w:rsidRPr="007D70FA">
        <w:rPr>
          <w:rFonts w:ascii="Times New Roman" w:hAnsi="Times New Roman" w:cs="Times New Roman"/>
          <w:i/>
          <w:iCs/>
        </w:rPr>
        <w:t>et al.</w:t>
      </w:r>
      <w:r w:rsidRPr="007D70FA">
        <w:rPr>
          <w:rFonts w:ascii="Times New Roman" w:hAnsi="Times New Roman" w:cs="Times New Roman"/>
        </w:rPr>
        <w:t xml:space="preserve"> (2019) ‘Evaluation of 16S rRNA gene sequencing for species and strain-level microbiome analysis’, </w:t>
      </w:r>
      <w:r w:rsidRPr="007D70FA">
        <w:rPr>
          <w:rFonts w:ascii="Times New Roman" w:hAnsi="Times New Roman" w:cs="Times New Roman"/>
          <w:i/>
          <w:iCs/>
        </w:rPr>
        <w:t>Nature Communications</w:t>
      </w:r>
      <w:r w:rsidRPr="007D70FA">
        <w:rPr>
          <w:rFonts w:ascii="Times New Roman" w:hAnsi="Times New Roman" w:cs="Times New Roman"/>
        </w:rPr>
        <w:t>, 10(1), p. 5029. doi:10.1038/s41467-019-13036-1.</w:t>
      </w:r>
    </w:p>
    <w:p w14:paraId="440F5B2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Johnson, M. </w:t>
      </w:r>
      <w:r w:rsidRPr="007D70FA">
        <w:rPr>
          <w:rFonts w:ascii="Times New Roman" w:hAnsi="Times New Roman" w:cs="Times New Roman"/>
          <w:i/>
          <w:iCs/>
        </w:rPr>
        <w:t>et al.</w:t>
      </w:r>
      <w:r w:rsidRPr="007D70FA">
        <w:rPr>
          <w:rFonts w:ascii="Times New Roman" w:hAnsi="Times New Roman" w:cs="Times New Roman"/>
        </w:rPr>
        <w:t xml:space="preserve"> (2008) ‘NCBI BLAST: a better web interface.’, </w:t>
      </w:r>
      <w:r w:rsidRPr="007D70FA">
        <w:rPr>
          <w:rFonts w:ascii="Times New Roman" w:hAnsi="Times New Roman" w:cs="Times New Roman"/>
          <w:i/>
          <w:iCs/>
        </w:rPr>
        <w:t>Nucleic acids research</w:t>
      </w:r>
      <w:r w:rsidRPr="007D70FA">
        <w:rPr>
          <w:rFonts w:ascii="Times New Roman" w:hAnsi="Times New Roman" w:cs="Times New Roman"/>
        </w:rPr>
        <w:t xml:space="preserve"> [Preprint]. doi:10.1093/nar/gkn201.</w:t>
      </w:r>
    </w:p>
    <w:p w14:paraId="1C2957C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Jovel, J. </w:t>
      </w:r>
      <w:r w:rsidRPr="007D70FA">
        <w:rPr>
          <w:rFonts w:ascii="Times New Roman" w:hAnsi="Times New Roman" w:cs="Times New Roman"/>
          <w:i/>
          <w:iCs/>
        </w:rPr>
        <w:t>et al.</w:t>
      </w:r>
      <w:r w:rsidRPr="007D70FA">
        <w:rPr>
          <w:rFonts w:ascii="Times New Roman" w:hAnsi="Times New Roman" w:cs="Times New Roman"/>
        </w:rPr>
        <w:t xml:space="preserve"> (2016) ‘Characterization of the Gut Microbiome Using 16S or Shotgun Metagenomics’, </w:t>
      </w:r>
      <w:r w:rsidRPr="007D70FA">
        <w:rPr>
          <w:rFonts w:ascii="Times New Roman" w:hAnsi="Times New Roman" w:cs="Times New Roman"/>
          <w:i/>
          <w:iCs/>
        </w:rPr>
        <w:t>Frontiers in Microbiology</w:t>
      </w:r>
      <w:r w:rsidRPr="007D70FA">
        <w:rPr>
          <w:rFonts w:ascii="Times New Roman" w:hAnsi="Times New Roman" w:cs="Times New Roman"/>
        </w:rPr>
        <w:t>, 7. doi:10.3389/fmicb.2016.00459.</w:t>
      </w:r>
    </w:p>
    <w:p w14:paraId="7918B731"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Kassambara, A. (2021) </w:t>
      </w:r>
      <w:r w:rsidRPr="007D70FA">
        <w:rPr>
          <w:rFonts w:ascii="Times New Roman" w:hAnsi="Times New Roman" w:cs="Times New Roman"/>
          <w:i/>
          <w:iCs/>
        </w:rPr>
        <w:t>rstatix: Pipe-Friendly Framework for Basic Statistical Tests.</w:t>
      </w:r>
      <w:r w:rsidRPr="007D70FA">
        <w:rPr>
          <w:rFonts w:ascii="Times New Roman" w:hAnsi="Times New Roman" w:cs="Times New Roman"/>
        </w:rPr>
        <w:t xml:space="preserve"> [R package version 0.7.0]. Available at: https://CRAN.R-project.org/package=rstatix.</w:t>
      </w:r>
    </w:p>
    <w:p w14:paraId="4438CD7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Kim, D. </w:t>
      </w:r>
      <w:r w:rsidRPr="007D70FA">
        <w:rPr>
          <w:rFonts w:ascii="Times New Roman" w:hAnsi="Times New Roman" w:cs="Times New Roman"/>
          <w:i/>
          <w:iCs/>
        </w:rPr>
        <w:t>et al.</w:t>
      </w:r>
      <w:r w:rsidRPr="007D70FA">
        <w:rPr>
          <w:rFonts w:ascii="Times New Roman" w:hAnsi="Times New Roman" w:cs="Times New Roman"/>
        </w:rPr>
        <w:t xml:space="preserve"> (2016) ‘Centrifuge: rapid and sensitive classification of metagenomic sequences’, </w:t>
      </w:r>
      <w:r w:rsidRPr="007D70FA">
        <w:rPr>
          <w:rFonts w:ascii="Times New Roman" w:hAnsi="Times New Roman" w:cs="Times New Roman"/>
          <w:i/>
          <w:iCs/>
        </w:rPr>
        <w:t>Genome Research</w:t>
      </w:r>
      <w:r w:rsidRPr="007D70FA">
        <w:rPr>
          <w:rFonts w:ascii="Times New Roman" w:hAnsi="Times New Roman" w:cs="Times New Roman"/>
        </w:rPr>
        <w:t>, 26(12), pp. 1721–1729. doi:10.1101/gr.210641.116.</w:t>
      </w:r>
    </w:p>
    <w:p w14:paraId="522EE8A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Knights, D., Lassen, K.G. and Xavier, R.J. (2013) ‘Advances in inflammatory bowel disease pathogenesis: linking host genetics and the microbiome’, </w:t>
      </w:r>
      <w:r w:rsidRPr="007D70FA">
        <w:rPr>
          <w:rFonts w:ascii="Times New Roman" w:hAnsi="Times New Roman" w:cs="Times New Roman"/>
          <w:i/>
          <w:iCs/>
        </w:rPr>
        <w:t>Gut</w:t>
      </w:r>
      <w:r w:rsidRPr="007D70FA">
        <w:rPr>
          <w:rFonts w:ascii="Times New Roman" w:hAnsi="Times New Roman" w:cs="Times New Roman"/>
        </w:rPr>
        <w:t>, 62(10), pp. 1505–1510. doi:10.1136/gutjnl-2012-303954.</w:t>
      </w:r>
    </w:p>
    <w:p w14:paraId="6CA1399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Langmead, B. </w:t>
      </w:r>
      <w:r w:rsidRPr="007D70FA">
        <w:rPr>
          <w:rFonts w:ascii="Times New Roman" w:hAnsi="Times New Roman" w:cs="Times New Roman"/>
          <w:i/>
          <w:iCs/>
        </w:rPr>
        <w:t>et al.</w:t>
      </w:r>
      <w:r w:rsidRPr="007D70FA">
        <w:rPr>
          <w:rFonts w:ascii="Times New Roman" w:hAnsi="Times New Roman" w:cs="Times New Roman"/>
        </w:rPr>
        <w:t xml:space="preserve"> (2019) ‘Scaling read aligners to hundreds of threads on general-purpose processors’, </w:t>
      </w:r>
      <w:r w:rsidRPr="007D70FA">
        <w:rPr>
          <w:rFonts w:ascii="Times New Roman" w:hAnsi="Times New Roman" w:cs="Times New Roman"/>
          <w:i/>
          <w:iCs/>
        </w:rPr>
        <w:t>Bioinformatics</w:t>
      </w:r>
      <w:r w:rsidRPr="007D70FA">
        <w:rPr>
          <w:rFonts w:ascii="Times New Roman" w:hAnsi="Times New Roman" w:cs="Times New Roman"/>
        </w:rPr>
        <w:t>, 35(3), pp. 421–432. doi:10.1093/bioinformatics/bty648.</w:t>
      </w:r>
    </w:p>
    <w:p w14:paraId="002C5D83"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Lequin, R.M. (2005) ‘Enzyme Immunoassay (EIA)/Enzyme-Linked Immunosorbent Assay (ELISA)’, </w:t>
      </w:r>
      <w:r w:rsidRPr="007D70FA">
        <w:rPr>
          <w:rFonts w:ascii="Times New Roman" w:hAnsi="Times New Roman" w:cs="Times New Roman"/>
          <w:i/>
          <w:iCs/>
        </w:rPr>
        <w:t>Clinical Chemistry</w:t>
      </w:r>
      <w:r w:rsidRPr="007D70FA">
        <w:rPr>
          <w:rFonts w:ascii="Times New Roman" w:hAnsi="Times New Roman" w:cs="Times New Roman"/>
        </w:rPr>
        <w:t>, 51(12), pp. 2415–2418. doi:10.1373/clinchem.2005.051532.</w:t>
      </w:r>
    </w:p>
    <w:p w14:paraId="410C087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Love, M.I., Huber, W. and Anders, S. (2014) ‘Moderated estimation of fold change and dispersion for RNA-seq data with DESeq2’, </w:t>
      </w:r>
      <w:r w:rsidRPr="007D70FA">
        <w:rPr>
          <w:rFonts w:ascii="Times New Roman" w:hAnsi="Times New Roman" w:cs="Times New Roman"/>
          <w:i/>
          <w:iCs/>
        </w:rPr>
        <w:t>Genome Biology</w:t>
      </w:r>
      <w:r w:rsidRPr="007D70FA">
        <w:rPr>
          <w:rFonts w:ascii="Times New Roman" w:hAnsi="Times New Roman" w:cs="Times New Roman"/>
        </w:rPr>
        <w:t>, 15(12), p. 550. doi:10.1186/s13059-014-0550-8.</w:t>
      </w:r>
    </w:p>
    <w:p w14:paraId="05AE691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Lu, J. </w:t>
      </w:r>
      <w:r w:rsidRPr="007D70FA">
        <w:rPr>
          <w:rFonts w:ascii="Times New Roman" w:hAnsi="Times New Roman" w:cs="Times New Roman"/>
          <w:i/>
          <w:iCs/>
        </w:rPr>
        <w:t>et al.</w:t>
      </w:r>
      <w:r w:rsidRPr="007D70FA">
        <w:rPr>
          <w:rFonts w:ascii="Times New Roman" w:hAnsi="Times New Roman" w:cs="Times New Roman"/>
        </w:rPr>
        <w:t xml:space="preserve"> (2017) ‘Bracken: estimating species abundance in metagenomics data’, </w:t>
      </w:r>
      <w:r w:rsidRPr="007D70FA">
        <w:rPr>
          <w:rFonts w:ascii="Times New Roman" w:hAnsi="Times New Roman" w:cs="Times New Roman"/>
          <w:i/>
          <w:iCs/>
        </w:rPr>
        <w:t>PeerJ Computer Science</w:t>
      </w:r>
      <w:r w:rsidRPr="007D70FA">
        <w:rPr>
          <w:rFonts w:ascii="Times New Roman" w:hAnsi="Times New Roman" w:cs="Times New Roman"/>
        </w:rPr>
        <w:t>, 3, p. e104. doi:10.7717/peerj-cs.104.</w:t>
      </w:r>
    </w:p>
    <w:p w14:paraId="0F02A31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Mashiane, R.A. </w:t>
      </w:r>
      <w:r w:rsidRPr="007D70FA">
        <w:rPr>
          <w:rFonts w:ascii="Times New Roman" w:hAnsi="Times New Roman" w:cs="Times New Roman"/>
          <w:i/>
          <w:iCs/>
        </w:rPr>
        <w:t>et al.</w:t>
      </w:r>
      <w:r w:rsidRPr="007D70FA">
        <w:rPr>
          <w:rFonts w:ascii="Times New Roman" w:hAnsi="Times New Roman" w:cs="Times New Roman"/>
        </w:rPr>
        <w:t xml:space="preserve"> (2017) ‘Metagenomic analyses of bacterial endophytes associated with the phyllosphere of a Bt maize cultivar and its isogenic parental line from South Africa’, </w:t>
      </w:r>
      <w:r w:rsidRPr="007D70FA">
        <w:rPr>
          <w:rFonts w:ascii="Times New Roman" w:hAnsi="Times New Roman" w:cs="Times New Roman"/>
          <w:i/>
          <w:iCs/>
        </w:rPr>
        <w:t>World Journal of Microbiology and Biotechnology</w:t>
      </w:r>
      <w:r w:rsidRPr="007D70FA">
        <w:rPr>
          <w:rFonts w:ascii="Times New Roman" w:hAnsi="Times New Roman" w:cs="Times New Roman"/>
        </w:rPr>
        <w:t>, 33(4). doi:10.1007/s11274-017-2249-y.</w:t>
      </w:r>
    </w:p>
    <w:p w14:paraId="7337C6B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McMurdie, P.J. and Holmes, S. (2013) ‘phyloseq: An R Package for Reproducible Interactive Analysis and Graphics of Microbiome Census Data’, </w:t>
      </w:r>
      <w:r w:rsidRPr="007D70FA">
        <w:rPr>
          <w:rFonts w:ascii="Times New Roman" w:hAnsi="Times New Roman" w:cs="Times New Roman"/>
          <w:i/>
          <w:iCs/>
        </w:rPr>
        <w:t>PLOS ONE</w:t>
      </w:r>
      <w:r w:rsidRPr="007D70FA">
        <w:rPr>
          <w:rFonts w:ascii="Times New Roman" w:hAnsi="Times New Roman" w:cs="Times New Roman"/>
        </w:rPr>
        <w:t>, 8(4), p. e61217. doi:10.1371/journal.pone.0061217.</w:t>
      </w:r>
    </w:p>
    <w:p w14:paraId="3DCED25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Menzel, P., Ng, K.L. and Krogh, A. (2016) ‘Fast and sensitive taxonomic classification for metagenomics with Kaiju’, </w:t>
      </w:r>
      <w:r w:rsidRPr="007D70FA">
        <w:rPr>
          <w:rFonts w:ascii="Times New Roman" w:hAnsi="Times New Roman" w:cs="Times New Roman"/>
          <w:i/>
          <w:iCs/>
        </w:rPr>
        <w:t>Nature Communications</w:t>
      </w:r>
      <w:r w:rsidRPr="007D70FA">
        <w:rPr>
          <w:rFonts w:ascii="Times New Roman" w:hAnsi="Times New Roman" w:cs="Times New Roman"/>
        </w:rPr>
        <w:t>, 7(1), p. 11257. doi:10.1038/ncomms11257.</w:t>
      </w:r>
    </w:p>
    <w:p w14:paraId="426728B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Oksanen, J. </w:t>
      </w:r>
      <w:r w:rsidRPr="007D70FA">
        <w:rPr>
          <w:rFonts w:ascii="Times New Roman" w:hAnsi="Times New Roman" w:cs="Times New Roman"/>
          <w:i/>
          <w:iCs/>
        </w:rPr>
        <w:t>et al.</w:t>
      </w:r>
      <w:r w:rsidRPr="007D70FA">
        <w:rPr>
          <w:rFonts w:ascii="Times New Roman" w:hAnsi="Times New Roman" w:cs="Times New Roman"/>
        </w:rPr>
        <w:t xml:space="preserve"> (2013) ‘Package vegan’, </w:t>
      </w:r>
      <w:r w:rsidRPr="007D70FA">
        <w:rPr>
          <w:rFonts w:ascii="Times New Roman" w:hAnsi="Times New Roman" w:cs="Times New Roman"/>
          <w:i/>
          <w:iCs/>
        </w:rPr>
        <w:t>R Packag ver</w:t>
      </w:r>
      <w:r w:rsidRPr="007D70FA">
        <w:rPr>
          <w:rFonts w:ascii="Times New Roman" w:hAnsi="Times New Roman" w:cs="Times New Roman"/>
        </w:rPr>
        <w:t xml:space="preserve"> [Preprint].</w:t>
      </w:r>
    </w:p>
    <w:p w14:paraId="0A91022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Ounit, R. </w:t>
      </w:r>
      <w:r w:rsidRPr="007D70FA">
        <w:rPr>
          <w:rFonts w:ascii="Times New Roman" w:hAnsi="Times New Roman" w:cs="Times New Roman"/>
          <w:i/>
          <w:iCs/>
        </w:rPr>
        <w:t>et al.</w:t>
      </w:r>
      <w:r w:rsidRPr="007D70FA">
        <w:rPr>
          <w:rFonts w:ascii="Times New Roman" w:hAnsi="Times New Roman" w:cs="Times New Roman"/>
        </w:rPr>
        <w:t xml:space="preserve"> (2015) ‘CLARK: fast and accurate classification of metagenomic and genomic sequences using discriminative k-mers’, </w:t>
      </w:r>
      <w:r w:rsidRPr="007D70FA">
        <w:rPr>
          <w:rFonts w:ascii="Times New Roman" w:hAnsi="Times New Roman" w:cs="Times New Roman"/>
          <w:i/>
          <w:iCs/>
        </w:rPr>
        <w:t>BMC Genomics</w:t>
      </w:r>
      <w:r w:rsidRPr="007D70FA">
        <w:rPr>
          <w:rFonts w:ascii="Times New Roman" w:hAnsi="Times New Roman" w:cs="Times New Roman"/>
        </w:rPr>
        <w:t xml:space="preserve"> [Preprint]. doi:10.1186/s12864-015-1419-2.</w:t>
      </w:r>
    </w:p>
    <w:p w14:paraId="780BF1D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Ounit, R. and Lonardi, S. (2016) ‘Higher classification sensitivity of short metagenomic reads with CLARK-S’, </w:t>
      </w:r>
      <w:r w:rsidRPr="007D70FA">
        <w:rPr>
          <w:rFonts w:ascii="Times New Roman" w:hAnsi="Times New Roman" w:cs="Times New Roman"/>
          <w:i/>
          <w:iCs/>
        </w:rPr>
        <w:t>Bioinformatics</w:t>
      </w:r>
      <w:r w:rsidRPr="007D70FA">
        <w:rPr>
          <w:rFonts w:ascii="Times New Roman" w:hAnsi="Times New Roman" w:cs="Times New Roman"/>
        </w:rPr>
        <w:t xml:space="preserve"> [Preprint]. doi:10.1093/bioinformatics/btw542.</w:t>
      </w:r>
    </w:p>
    <w:p w14:paraId="7D4AED3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Peabody, M.A. </w:t>
      </w:r>
      <w:r w:rsidRPr="007D70FA">
        <w:rPr>
          <w:rFonts w:ascii="Times New Roman" w:hAnsi="Times New Roman" w:cs="Times New Roman"/>
          <w:i/>
          <w:iCs/>
        </w:rPr>
        <w:t>et al.</w:t>
      </w:r>
      <w:r w:rsidRPr="007D70FA">
        <w:rPr>
          <w:rFonts w:ascii="Times New Roman" w:hAnsi="Times New Roman" w:cs="Times New Roman"/>
        </w:rPr>
        <w:t xml:space="preserve"> (2015) ‘Evaluation of shotgun metagenomics sequence classification methods using in silico and in vitro simulated communities’, </w:t>
      </w:r>
      <w:r w:rsidRPr="007D70FA">
        <w:rPr>
          <w:rFonts w:ascii="Times New Roman" w:hAnsi="Times New Roman" w:cs="Times New Roman"/>
          <w:i/>
          <w:iCs/>
        </w:rPr>
        <w:t>BMC Bioinformatics</w:t>
      </w:r>
      <w:r w:rsidRPr="007D70FA">
        <w:rPr>
          <w:rFonts w:ascii="Times New Roman" w:hAnsi="Times New Roman" w:cs="Times New Roman"/>
        </w:rPr>
        <w:t>, 16(1), p. 362. doi:10.1186/s12859-015-0788-5.</w:t>
      </w:r>
    </w:p>
    <w:p w14:paraId="3E7A9AA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Pereira-Marques, J. </w:t>
      </w:r>
      <w:r w:rsidRPr="007D70FA">
        <w:rPr>
          <w:rFonts w:ascii="Times New Roman" w:hAnsi="Times New Roman" w:cs="Times New Roman"/>
          <w:i/>
          <w:iCs/>
        </w:rPr>
        <w:t>et al.</w:t>
      </w:r>
      <w:r w:rsidRPr="007D70FA">
        <w:rPr>
          <w:rFonts w:ascii="Times New Roman" w:hAnsi="Times New Roman" w:cs="Times New Roman"/>
        </w:rPr>
        <w:t xml:space="preserve"> (2019) ‘Impact of Host DNA and Sequencing Depth on the Taxonomic Resolution of Whole Metagenome Sequencing for Microbiome Analysis’, </w:t>
      </w:r>
      <w:r w:rsidRPr="007D70FA">
        <w:rPr>
          <w:rFonts w:ascii="Times New Roman" w:hAnsi="Times New Roman" w:cs="Times New Roman"/>
          <w:i/>
          <w:iCs/>
        </w:rPr>
        <w:t>Frontiers in Microbiology</w:t>
      </w:r>
      <w:r w:rsidRPr="007D70FA">
        <w:rPr>
          <w:rFonts w:ascii="Times New Roman" w:hAnsi="Times New Roman" w:cs="Times New Roman"/>
        </w:rPr>
        <w:t>, 10. doi:10.3389/fmicb.2019.01277.</w:t>
      </w:r>
    </w:p>
    <w:p w14:paraId="008C3D36"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Qin, J. </w:t>
      </w:r>
      <w:r w:rsidRPr="007D70FA">
        <w:rPr>
          <w:rFonts w:ascii="Times New Roman" w:hAnsi="Times New Roman" w:cs="Times New Roman"/>
          <w:i/>
          <w:iCs/>
        </w:rPr>
        <w:t>et al.</w:t>
      </w:r>
      <w:r w:rsidRPr="007D70FA">
        <w:rPr>
          <w:rFonts w:ascii="Times New Roman" w:hAnsi="Times New Roman" w:cs="Times New Roman"/>
        </w:rPr>
        <w:t xml:space="preserve"> (2012) ‘A metagenome-wide association study of gut microbiota in type 2 diabetes’, </w:t>
      </w:r>
      <w:r w:rsidRPr="007D70FA">
        <w:rPr>
          <w:rFonts w:ascii="Times New Roman" w:hAnsi="Times New Roman" w:cs="Times New Roman"/>
          <w:i/>
          <w:iCs/>
        </w:rPr>
        <w:t>Nature</w:t>
      </w:r>
      <w:r w:rsidRPr="007D70FA">
        <w:rPr>
          <w:rFonts w:ascii="Times New Roman" w:hAnsi="Times New Roman" w:cs="Times New Roman"/>
        </w:rPr>
        <w:t>, 490(7418), pp. 55–60. doi:10.1038/nature11450.</w:t>
      </w:r>
    </w:p>
    <w:p w14:paraId="1F14DEB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R Core Team (2020) ‘R: A Language and Environment for Statistical Computing’, </w:t>
      </w:r>
      <w:r w:rsidRPr="007D70FA">
        <w:rPr>
          <w:rFonts w:ascii="Times New Roman" w:hAnsi="Times New Roman" w:cs="Times New Roman"/>
          <w:i/>
          <w:iCs/>
        </w:rPr>
        <w:t>R Foundation for Statistical Computing</w:t>
      </w:r>
      <w:r w:rsidRPr="007D70FA">
        <w:rPr>
          <w:rFonts w:ascii="Times New Roman" w:hAnsi="Times New Roman" w:cs="Times New Roman"/>
        </w:rPr>
        <w:t xml:space="preserve"> [Preprint]. Available at: https://www.r-project.org/ (Accessed: 25 March 2021).</w:t>
      </w:r>
    </w:p>
    <w:p w14:paraId="7EB1D33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Rajeev, S. </w:t>
      </w:r>
      <w:r w:rsidRPr="007D70FA">
        <w:rPr>
          <w:rFonts w:ascii="Times New Roman" w:hAnsi="Times New Roman" w:cs="Times New Roman"/>
          <w:i/>
          <w:iCs/>
        </w:rPr>
        <w:t>et al.</w:t>
      </w:r>
      <w:r w:rsidRPr="007D70FA">
        <w:rPr>
          <w:rFonts w:ascii="Times New Roman" w:hAnsi="Times New Roman" w:cs="Times New Roman"/>
        </w:rPr>
        <w:t xml:space="preserve"> (2020) ‘Detection and Characterization of Leptospira Infection and Exposure in Rats on the Caribbean Island of Saint Kitts’, </w:t>
      </w:r>
      <w:r w:rsidRPr="007D70FA">
        <w:rPr>
          <w:rFonts w:ascii="Times New Roman" w:hAnsi="Times New Roman" w:cs="Times New Roman"/>
          <w:i/>
          <w:iCs/>
        </w:rPr>
        <w:t>Animals</w:t>
      </w:r>
      <w:r w:rsidRPr="007D70FA">
        <w:rPr>
          <w:rFonts w:ascii="Times New Roman" w:hAnsi="Times New Roman" w:cs="Times New Roman"/>
        </w:rPr>
        <w:t>, 10(2), p. 350. doi:10.3390/ani10020350.</w:t>
      </w:r>
    </w:p>
    <w:p w14:paraId="0702146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Ranjan, R. </w:t>
      </w:r>
      <w:r w:rsidRPr="007D70FA">
        <w:rPr>
          <w:rFonts w:ascii="Times New Roman" w:hAnsi="Times New Roman" w:cs="Times New Roman"/>
          <w:i/>
          <w:iCs/>
        </w:rPr>
        <w:t>et al.</w:t>
      </w:r>
      <w:r w:rsidRPr="007D70FA">
        <w:rPr>
          <w:rFonts w:ascii="Times New Roman" w:hAnsi="Times New Roman" w:cs="Times New Roman"/>
        </w:rPr>
        <w:t xml:space="preserve"> (2016) ‘Analysis of the microbiome: Advantages of whole genome shotgun versus 16S amplicon sequencing’, </w:t>
      </w:r>
      <w:r w:rsidRPr="007D70FA">
        <w:rPr>
          <w:rFonts w:ascii="Times New Roman" w:hAnsi="Times New Roman" w:cs="Times New Roman"/>
          <w:i/>
          <w:iCs/>
        </w:rPr>
        <w:t>Biochemical and Biophysical Research Communications</w:t>
      </w:r>
      <w:r w:rsidRPr="007D70FA">
        <w:rPr>
          <w:rFonts w:ascii="Times New Roman" w:hAnsi="Times New Roman" w:cs="Times New Roman"/>
        </w:rPr>
        <w:t>, 469(4), pp. 967–977. doi:10.1016/J.BBRC.2015.12.083.</w:t>
      </w:r>
    </w:p>
    <w:p w14:paraId="75D4B27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Shannon, C.E. (1948) ‘A Mathematical Theory of Communication’, </w:t>
      </w:r>
      <w:r w:rsidRPr="007D70FA">
        <w:rPr>
          <w:rFonts w:ascii="Times New Roman" w:hAnsi="Times New Roman" w:cs="Times New Roman"/>
          <w:i/>
          <w:iCs/>
        </w:rPr>
        <w:t>m The Bell System Technical Journal</w:t>
      </w:r>
      <w:r w:rsidRPr="007D70FA">
        <w:rPr>
          <w:rFonts w:ascii="Times New Roman" w:hAnsi="Times New Roman" w:cs="Times New Roman"/>
        </w:rPr>
        <w:t>, 27, pp. 379–423. doi:10.1002/j.1538-7305.1948.tb01338.x.</w:t>
      </w:r>
    </w:p>
    <w:p w14:paraId="7BCF684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Sharpton, T.J. (2014) ‘An introduction to the analysis of shotgun metagenomic data’, </w:t>
      </w:r>
      <w:r w:rsidRPr="007D70FA">
        <w:rPr>
          <w:rFonts w:ascii="Times New Roman" w:hAnsi="Times New Roman" w:cs="Times New Roman"/>
          <w:i/>
          <w:iCs/>
        </w:rPr>
        <w:t>Frontiers in Plant Science</w:t>
      </w:r>
      <w:r w:rsidRPr="007D70FA">
        <w:rPr>
          <w:rFonts w:ascii="Times New Roman" w:hAnsi="Times New Roman" w:cs="Times New Roman"/>
        </w:rPr>
        <w:t>, 5. doi:10.3389/fpls.2014.00209.</w:t>
      </w:r>
    </w:p>
    <w:p w14:paraId="5EE05F1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Simpson, E.H. (1949) ‘Measurement of Diversity’, </w:t>
      </w:r>
      <w:r w:rsidRPr="007D70FA">
        <w:rPr>
          <w:rFonts w:ascii="Times New Roman" w:hAnsi="Times New Roman" w:cs="Times New Roman"/>
          <w:i/>
          <w:iCs/>
        </w:rPr>
        <w:t>Nature</w:t>
      </w:r>
      <w:r w:rsidRPr="007D70FA">
        <w:rPr>
          <w:rFonts w:ascii="Times New Roman" w:hAnsi="Times New Roman" w:cs="Times New Roman"/>
        </w:rPr>
        <w:t>, 163(4148), pp. 688–688. doi:10.1038/163688a0.</w:t>
      </w:r>
    </w:p>
    <w:p w14:paraId="60AD7DA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Skarżyńska, M. </w:t>
      </w:r>
      <w:r w:rsidRPr="007D70FA">
        <w:rPr>
          <w:rFonts w:ascii="Times New Roman" w:hAnsi="Times New Roman" w:cs="Times New Roman"/>
          <w:i/>
          <w:iCs/>
        </w:rPr>
        <w:t>et al.</w:t>
      </w:r>
      <w:r w:rsidRPr="007D70FA">
        <w:rPr>
          <w:rFonts w:ascii="Times New Roman" w:hAnsi="Times New Roman" w:cs="Times New Roman"/>
        </w:rPr>
        <w:t xml:space="preserve"> (2020) ‘A metagenomic glimpse into the gut of wild and domestic animals: Quantification of antimicrobial resistance and more’, </w:t>
      </w:r>
      <w:r w:rsidRPr="007D70FA">
        <w:rPr>
          <w:rFonts w:ascii="Times New Roman" w:hAnsi="Times New Roman" w:cs="Times New Roman"/>
          <w:i/>
          <w:iCs/>
        </w:rPr>
        <w:t>PLOS ONE</w:t>
      </w:r>
      <w:r w:rsidRPr="007D70FA">
        <w:rPr>
          <w:rFonts w:ascii="Times New Roman" w:hAnsi="Times New Roman" w:cs="Times New Roman"/>
        </w:rPr>
        <w:t>, 15(12), p. e0242987. doi:10.1371/journal.pone.0242987.</w:t>
      </w:r>
    </w:p>
    <w:p w14:paraId="7AB955C3"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The Huttenhower Lab (no date) </w:t>
      </w:r>
      <w:r w:rsidRPr="007D70FA">
        <w:rPr>
          <w:rFonts w:ascii="Times New Roman" w:hAnsi="Times New Roman" w:cs="Times New Roman"/>
          <w:i/>
          <w:iCs/>
        </w:rPr>
        <w:t>KneadData</w:t>
      </w:r>
      <w:r w:rsidRPr="007D70FA">
        <w:rPr>
          <w:rFonts w:ascii="Times New Roman" w:hAnsi="Times New Roman" w:cs="Times New Roman"/>
        </w:rPr>
        <w:t>. Available at: https://huttenhower.sph.harvard.edu/kneaddata/ (Accessed: 25 March 2021).</w:t>
      </w:r>
    </w:p>
    <w:p w14:paraId="331C169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Tran, Q. and Phan, V. (2020) ‘Assembling Reads Improves Taxonomic Classification of Species’, </w:t>
      </w:r>
      <w:r w:rsidRPr="007D70FA">
        <w:rPr>
          <w:rFonts w:ascii="Times New Roman" w:hAnsi="Times New Roman" w:cs="Times New Roman"/>
          <w:i/>
          <w:iCs/>
        </w:rPr>
        <w:t>Genes</w:t>
      </w:r>
      <w:r w:rsidRPr="007D70FA">
        <w:rPr>
          <w:rFonts w:ascii="Times New Roman" w:hAnsi="Times New Roman" w:cs="Times New Roman"/>
        </w:rPr>
        <w:t>, 11(8), p. 946. doi:10.3390/genes11080946.</w:t>
      </w:r>
    </w:p>
    <w:p w14:paraId="579BAFB1"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Truong, D.T. </w:t>
      </w:r>
      <w:r w:rsidRPr="007D70FA">
        <w:rPr>
          <w:rFonts w:ascii="Times New Roman" w:hAnsi="Times New Roman" w:cs="Times New Roman"/>
          <w:i/>
          <w:iCs/>
        </w:rPr>
        <w:t>et al.</w:t>
      </w:r>
      <w:r w:rsidRPr="007D70FA">
        <w:rPr>
          <w:rFonts w:ascii="Times New Roman" w:hAnsi="Times New Roman" w:cs="Times New Roman"/>
        </w:rPr>
        <w:t xml:space="preserve"> (2015) ‘MetaPhlAn2 for enhanced metagenomic taxonomic profiling’, </w:t>
      </w:r>
      <w:r w:rsidRPr="007D70FA">
        <w:rPr>
          <w:rFonts w:ascii="Times New Roman" w:hAnsi="Times New Roman" w:cs="Times New Roman"/>
          <w:i/>
          <w:iCs/>
        </w:rPr>
        <w:t>Nature Methods</w:t>
      </w:r>
      <w:r w:rsidRPr="007D70FA">
        <w:rPr>
          <w:rFonts w:ascii="Times New Roman" w:hAnsi="Times New Roman" w:cs="Times New Roman"/>
        </w:rPr>
        <w:t>, 12(10), pp. 902–903. doi:10.1038/nmeth.3589.</w:t>
      </w:r>
    </w:p>
    <w:p w14:paraId="0AAFF76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Tun, H.M. </w:t>
      </w:r>
      <w:r w:rsidRPr="007D70FA">
        <w:rPr>
          <w:rFonts w:ascii="Times New Roman" w:hAnsi="Times New Roman" w:cs="Times New Roman"/>
          <w:i/>
          <w:iCs/>
        </w:rPr>
        <w:t>et al.</w:t>
      </w:r>
      <w:r w:rsidRPr="007D70FA">
        <w:rPr>
          <w:rFonts w:ascii="Times New Roman" w:hAnsi="Times New Roman" w:cs="Times New Roman"/>
        </w:rPr>
        <w:t xml:space="preserve"> (2012) ‘Gene-centric metagenomics analysis of feline intestinal microbiome using 454 junior pyrosequencing’, </w:t>
      </w:r>
      <w:r w:rsidRPr="007D70FA">
        <w:rPr>
          <w:rFonts w:ascii="Times New Roman" w:hAnsi="Times New Roman" w:cs="Times New Roman"/>
          <w:i/>
          <w:iCs/>
        </w:rPr>
        <w:t>Journal of Microbiological Methods</w:t>
      </w:r>
      <w:r w:rsidRPr="007D70FA">
        <w:rPr>
          <w:rFonts w:ascii="Times New Roman" w:hAnsi="Times New Roman" w:cs="Times New Roman"/>
        </w:rPr>
        <w:t>, 88(3), pp. 369–376. doi:10.1016/j.mimet.2012.01.001.</w:t>
      </w:r>
    </w:p>
    <w:p w14:paraId="1BB3566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Wang, J.-J. </w:t>
      </w:r>
      <w:r w:rsidRPr="007D70FA">
        <w:rPr>
          <w:rFonts w:ascii="Times New Roman" w:hAnsi="Times New Roman" w:cs="Times New Roman"/>
          <w:i/>
          <w:iCs/>
        </w:rPr>
        <w:t>et al.</w:t>
      </w:r>
      <w:r w:rsidRPr="007D70FA">
        <w:rPr>
          <w:rFonts w:ascii="Times New Roman" w:hAnsi="Times New Roman" w:cs="Times New Roman"/>
        </w:rPr>
        <w:t xml:space="preserve"> (2019) ‘Metagenomic analysis of gut microbiota alteration in a mouse model exposed to mycotoxin deoxynivalenol’, </w:t>
      </w:r>
      <w:r w:rsidRPr="007D70FA">
        <w:rPr>
          <w:rFonts w:ascii="Times New Roman" w:hAnsi="Times New Roman" w:cs="Times New Roman"/>
          <w:i/>
          <w:iCs/>
        </w:rPr>
        <w:t>Toxicology and Applied Pharmacology</w:t>
      </w:r>
      <w:r w:rsidRPr="007D70FA">
        <w:rPr>
          <w:rFonts w:ascii="Times New Roman" w:hAnsi="Times New Roman" w:cs="Times New Roman"/>
        </w:rPr>
        <w:t>, 372, pp. 47–56. doi:10.1016/j.taap.2019.04.009.</w:t>
      </w:r>
    </w:p>
    <w:p w14:paraId="4A059BE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Whittaker, R.H. (1960) ‘Vegetation of the Siskiyou Mountains, Oregon and California’, </w:t>
      </w:r>
      <w:r w:rsidRPr="007D70FA">
        <w:rPr>
          <w:rFonts w:ascii="Times New Roman" w:hAnsi="Times New Roman" w:cs="Times New Roman"/>
          <w:i/>
          <w:iCs/>
        </w:rPr>
        <w:t>Ecological Monographs</w:t>
      </w:r>
      <w:r w:rsidRPr="007D70FA">
        <w:rPr>
          <w:rFonts w:ascii="Times New Roman" w:hAnsi="Times New Roman" w:cs="Times New Roman"/>
        </w:rPr>
        <w:t>, 30(3), pp. 279–338. doi:https://doi.org/10.2307/1943563.</w:t>
      </w:r>
    </w:p>
    <w:p w14:paraId="543AF6DC"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Woese, C.R., Kandlert, O. and Wheelis, M.L. (1990) ‘Towards a natural system of organisms: Proposal for the domains Archaea, Bacteria, and Eucarya’, </w:t>
      </w:r>
      <w:r w:rsidRPr="007D70FA">
        <w:rPr>
          <w:rFonts w:ascii="Times New Roman" w:hAnsi="Times New Roman" w:cs="Times New Roman"/>
          <w:i/>
          <w:iCs/>
        </w:rPr>
        <w:t>Proc. Nati. Acad. Sci. USA</w:t>
      </w:r>
      <w:r w:rsidRPr="007D70FA">
        <w:rPr>
          <w:rFonts w:ascii="Times New Roman" w:hAnsi="Times New Roman" w:cs="Times New Roman"/>
        </w:rPr>
        <w:t>, 87, pp. 4576–4579. doi:10.1073/pnas.87.12.4576.</w:t>
      </w:r>
    </w:p>
    <w:p w14:paraId="751D3F1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Wood, D.E., Lu, J. and Langmead, B. (2019) ‘Improved metagenomic analysis with Kraken 2’, </w:t>
      </w:r>
      <w:r w:rsidRPr="007D70FA">
        <w:rPr>
          <w:rFonts w:ascii="Times New Roman" w:hAnsi="Times New Roman" w:cs="Times New Roman"/>
          <w:i/>
          <w:iCs/>
        </w:rPr>
        <w:t>Genome Biology</w:t>
      </w:r>
      <w:r w:rsidRPr="007D70FA">
        <w:rPr>
          <w:rFonts w:ascii="Times New Roman" w:hAnsi="Times New Roman" w:cs="Times New Roman"/>
        </w:rPr>
        <w:t xml:space="preserve"> [Preprint]. doi:10.1186/s13059-019-1891-0.</w:t>
      </w:r>
    </w:p>
    <w:p w14:paraId="7E0B62F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Yang, S. and Rothman, R.E. (2004) ‘PCR-based diagnostics for infectious diseases: uses, limitations, and future applications in acute-care settings’, </w:t>
      </w:r>
      <w:r w:rsidRPr="007D70FA">
        <w:rPr>
          <w:rFonts w:ascii="Times New Roman" w:hAnsi="Times New Roman" w:cs="Times New Roman"/>
          <w:i/>
          <w:iCs/>
        </w:rPr>
        <w:t>The Lancet. Infectious Diseases</w:t>
      </w:r>
      <w:r w:rsidRPr="007D70FA">
        <w:rPr>
          <w:rFonts w:ascii="Times New Roman" w:hAnsi="Times New Roman" w:cs="Times New Roman"/>
        </w:rPr>
        <w:t>, 4(6), pp. 337–348. doi:10.1016/S1473-3099(04)01044-8.</w:t>
      </w:r>
    </w:p>
    <w:p w14:paraId="15E1CFA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Ye, S.H. </w:t>
      </w:r>
      <w:r w:rsidRPr="007D70FA">
        <w:rPr>
          <w:rFonts w:ascii="Times New Roman" w:hAnsi="Times New Roman" w:cs="Times New Roman"/>
          <w:i/>
          <w:iCs/>
        </w:rPr>
        <w:t>et al.</w:t>
      </w:r>
      <w:r w:rsidRPr="007D70FA">
        <w:rPr>
          <w:rFonts w:ascii="Times New Roman" w:hAnsi="Times New Roman" w:cs="Times New Roman"/>
        </w:rPr>
        <w:t xml:space="preserve"> (2019) ‘Benchmarking Metagenomics Tools for Taxonomic Classification.’, </w:t>
      </w:r>
      <w:r w:rsidRPr="007D70FA">
        <w:rPr>
          <w:rFonts w:ascii="Times New Roman" w:hAnsi="Times New Roman" w:cs="Times New Roman"/>
          <w:i/>
          <w:iCs/>
        </w:rPr>
        <w:t>Cell</w:t>
      </w:r>
      <w:r w:rsidRPr="007D70FA">
        <w:rPr>
          <w:rFonts w:ascii="Times New Roman" w:hAnsi="Times New Roman" w:cs="Times New Roman"/>
        </w:rPr>
        <w:t>, 178(4), pp. 779–794. doi:10.1016/j.cell.2019.07.010.</w:t>
      </w:r>
    </w:p>
    <w:p w14:paraId="12E79BE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Zhong, H. </w:t>
      </w:r>
      <w:r w:rsidRPr="007D70FA">
        <w:rPr>
          <w:rFonts w:ascii="Times New Roman" w:hAnsi="Times New Roman" w:cs="Times New Roman"/>
          <w:i/>
          <w:iCs/>
        </w:rPr>
        <w:t>et al.</w:t>
      </w:r>
      <w:r w:rsidRPr="007D70FA">
        <w:rPr>
          <w:rFonts w:ascii="Times New Roman" w:hAnsi="Times New Roman" w:cs="Times New Roman"/>
        </w:rPr>
        <w:t xml:space="preserve"> (2019) ‘Distinct gut metagenomics and metaproteomics signatures in prediabetics and treatment-naïve type 2 diabetics’, </w:t>
      </w:r>
      <w:r w:rsidRPr="007D70FA">
        <w:rPr>
          <w:rFonts w:ascii="Times New Roman" w:hAnsi="Times New Roman" w:cs="Times New Roman"/>
          <w:i/>
          <w:iCs/>
        </w:rPr>
        <w:t>EBioMedicine</w:t>
      </w:r>
      <w:r w:rsidRPr="007D70FA">
        <w:rPr>
          <w:rFonts w:ascii="Times New Roman" w:hAnsi="Times New Roman" w:cs="Times New Roman"/>
        </w:rPr>
        <w:t>, 47, pp. 373–383. doi:10.1016/j.ebiom.2019.08.048.</w:t>
      </w:r>
    </w:p>
    <w:p w14:paraId="5A55824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Zielezinski, A. </w:t>
      </w:r>
      <w:r w:rsidRPr="007D70FA">
        <w:rPr>
          <w:rFonts w:ascii="Times New Roman" w:hAnsi="Times New Roman" w:cs="Times New Roman"/>
          <w:i/>
          <w:iCs/>
        </w:rPr>
        <w:t>et al.</w:t>
      </w:r>
      <w:r w:rsidRPr="007D70FA">
        <w:rPr>
          <w:rFonts w:ascii="Times New Roman" w:hAnsi="Times New Roman" w:cs="Times New Roman"/>
        </w:rPr>
        <w:t xml:space="preserve"> (2017) ‘Alignment-free sequence comparison: benefits, applications, and tools’, </w:t>
      </w:r>
      <w:r w:rsidRPr="007D70FA">
        <w:rPr>
          <w:rFonts w:ascii="Times New Roman" w:hAnsi="Times New Roman" w:cs="Times New Roman"/>
          <w:i/>
          <w:iCs/>
        </w:rPr>
        <w:t>Genome Biology</w:t>
      </w:r>
      <w:r w:rsidRPr="007D70FA">
        <w:rPr>
          <w:rFonts w:ascii="Times New Roman" w:hAnsi="Times New Roman" w:cs="Times New Roman"/>
        </w:rPr>
        <w:t>, 18(1), p. 186. doi:10.1186/s13059-017-1319-7.</w:t>
      </w:r>
    </w:p>
    <w:p w14:paraId="3EA41BC1" w14:textId="5483F79C" w:rsidR="00406537" w:rsidRPr="00406537" w:rsidRDefault="007D70FA" w:rsidP="00A565FA">
      <w:pPr>
        <w:spacing w:line="480" w:lineRule="auto"/>
        <w:rPr>
          <w:ins w:id="12409" w:author="Ruijie Xu" w:date="2022-02-27T13:52:00Z"/>
          <w:rFonts w:ascii="Times New Roman" w:hAnsi="Times New Roman" w:cs="Times New Roman"/>
          <w:b/>
          <w:bCs/>
          <w:rPrChange w:id="12410" w:author="Ruijie Xu" w:date="2022-03-10T12:57:00Z">
            <w:rPr>
              <w:ins w:id="12411" w:author="Ruijie Xu" w:date="2022-02-27T13:52:00Z"/>
            </w:rPr>
          </w:rPrChange>
        </w:rPr>
      </w:pP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412" w:author="Ruijie Xu" w:date="2022-03-10T12:31:00Z">
            <w:rPr>
              <w:b/>
              <w:bCs/>
            </w:rPr>
          </w:rPrChange>
        </w:rPr>
      </w:pPr>
      <w:r w:rsidRPr="002B42A7">
        <w:rPr>
          <w:rFonts w:ascii="Times New Roman" w:hAnsi="Times New Roman" w:cs="Times New Roman"/>
          <w:b/>
          <w:bCs/>
          <w:rPrChange w:id="12413"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414" w:author="Ruijie Xu" w:date="2022-02-02T14:44:00Z"/>
          <w:rFonts w:ascii="Times New Roman" w:hAnsi="Times New Roman" w:cs="Times New Roman"/>
          <w:rPrChange w:id="12415" w:author="Ruijie Xu" w:date="2022-03-10T12:31:00Z">
            <w:rPr>
              <w:del w:id="12416" w:author="Ruijie Xu" w:date="2022-02-02T14:44:00Z"/>
            </w:rPr>
          </w:rPrChange>
        </w:rPr>
      </w:pPr>
      <w:r w:rsidRPr="002B42A7">
        <w:rPr>
          <w:rFonts w:ascii="Times New Roman" w:hAnsi="Times New Roman" w:cs="Times New Roman"/>
          <w:b/>
          <w:bCs/>
          <w:rPrChange w:id="12417" w:author="Ruijie Xu" w:date="2022-03-10T12:31:00Z">
            <w:rPr>
              <w:b/>
              <w:bCs/>
            </w:rPr>
          </w:rPrChange>
        </w:rPr>
        <w:t>Figure 1.</w:t>
      </w:r>
      <w:r w:rsidRPr="002B42A7">
        <w:rPr>
          <w:rFonts w:ascii="Times New Roman" w:hAnsi="Times New Roman" w:cs="Times New Roman"/>
          <w:rPrChange w:id="12418" w:author="Ruijie Xu" w:date="2022-03-10T12:31:00Z">
            <w:rPr/>
          </w:rPrChange>
        </w:rPr>
        <w:t xml:space="preserve"> Domain level microbial profiles </w:t>
      </w:r>
      <w:r w:rsidR="00503F2A" w:rsidRPr="002B42A7">
        <w:rPr>
          <w:rFonts w:ascii="Times New Roman" w:hAnsi="Times New Roman" w:cs="Times New Roman"/>
          <w:rPrChange w:id="12419" w:author="Ruijie Xu" w:date="2022-03-10T12:31:00Z">
            <w:rPr/>
          </w:rPrChange>
        </w:rPr>
        <w:t>for</w:t>
      </w:r>
      <w:r w:rsidRPr="002B42A7">
        <w:rPr>
          <w:rFonts w:ascii="Times New Roman" w:hAnsi="Times New Roman" w:cs="Times New Roman"/>
          <w:rPrChange w:id="12420" w:author="Ruijie Xu" w:date="2022-03-10T12:31:00Z">
            <w:rPr/>
          </w:rPrChange>
        </w:rPr>
        <w:t xml:space="preserve"> rat tissue samples using different DBs (a-d) and </w:t>
      </w:r>
      <w:r w:rsidR="00503F2A" w:rsidRPr="002B42A7">
        <w:rPr>
          <w:rFonts w:ascii="Times New Roman" w:hAnsi="Times New Roman" w:cs="Times New Roman"/>
          <w:rPrChange w:id="12421" w:author="Ruijie Xu" w:date="2022-03-10T12:31:00Z">
            <w:rPr/>
          </w:rPrChange>
        </w:rPr>
        <w:t>s</w:t>
      </w:r>
      <w:r w:rsidRPr="002B42A7">
        <w:rPr>
          <w:rFonts w:ascii="Times New Roman" w:hAnsi="Times New Roman" w:cs="Times New Roman"/>
          <w:rPrChange w:id="12422" w:author="Ruijie Xu" w:date="2022-03-10T12:31:00Z">
            <w:rPr/>
          </w:rPrChange>
        </w:rPr>
        <w:t xml:space="preserve">oftware (e-h). </w:t>
      </w:r>
      <w:r w:rsidR="001F046C" w:rsidRPr="002B42A7">
        <w:rPr>
          <w:rFonts w:ascii="Times New Roman" w:hAnsi="Times New Roman" w:cs="Times New Roman"/>
          <w:rPrChange w:id="12423" w:author="Ruijie Xu" w:date="2022-03-10T12:31:00Z">
            <w:rPr/>
          </w:rPrChange>
        </w:rPr>
        <w:t xml:space="preserve">All pairwise statistical comparisons between </w:t>
      </w:r>
      <w:r w:rsidR="00BB451A" w:rsidRPr="002B42A7">
        <w:rPr>
          <w:rFonts w:ascii="Times New Roman" w:hAnsi="Times New Roman" w:cs="Times New Roman"/>
          <w:rPrChange w:id="12424" w:author="Ruijie Xu" w:date="2022-03-10T12:31:00Z">
            <w:rPr/>
          </w:rPrChange>
        </w:rPr>
        <w:t>profiles classified by different DBs and software</w:t>
      </w:r>
      <w:r w:rsidR="001F046C" w:rsidRPr="002B42A7">
        <w:rPr>
          <w:rFonts w:ascii="Times New Roman" w:hAnsi="Times New Roman" w:cs="Times New Roman"/>
          <w:rPrChange w:id="12425" w:author="Ruijie Xu" w:date="2022-03-10T12:31:00Z">
            <w:rPr/>
          </w:rPrChange>
        </w:rPr>
        <w:t xml:space="preserve"> within each domain </w:t>
      </w:r>
      <w:bookmarkStart w:id="12426" w:name="OLE_LINK185"/>
      <w:bookmarkStart w:id="12427" w:name="OLE_LINK186"/>
      <w:r w:rsidR="001F046C" w:rsidRPr="002B42A7">
        <w:rPr>
          <w:rFonts w:ascii="Times New Roman" w:hAnsi="Times New Roman" w:cs="Times New Roman"/>
          <w:rPrChange w:id="12428" w:author="Ruijie Xu" w:date="2022-03-10T12:31:00Z">
            <w:rPr/>
          </w:rPrChange>
        </w:rPr>
        <w:t xml:space="preserve">were performed with a Wilcoxon signed-rank test </w:t>
      </w:r>
      <w:bookmarkStart w:id="12429" w:name="OLE_LINK181"/>
      <w:bookmarkStart w:id="12430" w:name="OLE_LINK182"/>
      <w:bookmarkEnd w:id="12426"/>
      <w:bookmarkEnd w:id="12427"/>
      <w:r w:rsidR="001F046C" w:rsidRPr="002B42A7">
        <w:rPr>
          <w:rFonts w:ascii="Times New Roman" w:hAnsi="Times New Roman" w:cs="Times New Roman"/>
          <w:rPrChange w:id="12431" w:author="Ruijie Xu" w:date="2022-03-10T12:31:00Z">
            <w:rPr/>
          </w:rPrChange>
        </w:rPr>
        <w:t>with p-adj value available in Table SI.3 and Table SII.3 for DBs and software comparison, respectively.</w:t>
      </w:r>
      <w:bookmarkEnd w:id="12429"/>
      <w:bookmarkEnd w:id="12430"/>
      <w:r w:rsidR="001F046C" w:rsidRPr="002B42A7">
        <w:rPr>
          <w:rFonts w:ascii="Times New Roman" w:hAnsi="Times New Roman" w:cs="Times New Roman"/>
          <w:rPrChange w:id="12432" w:author="Ruijie Xu" w:date="2022-03-10T12:31:00Z">
            <w:rPr/>
          </w:rPrChange>
        </w:rPr>
        <w:t xml:space="preserve"> </w:t>
      </w:r>
      <w:r w:rsidRPr="002B42A7">
        <w:rPr>
          <w:rFonts w:ascii="Times New Roman" w:hAnsi="Times New Roman" w:cs="Times New Roman"/>
          <w:rPrChange w:id="12433" w:author="Ruijie Xu" w:date="2022-03-10T12:31:00Z">
            <w:rPr/>
          </w:rPrChange>
        </w:rPr>
        <w:t xml:space="preserve">Samples: </w:t>
      </w:r>
      <w:bookmarkStart w:id="12434" w:name="OLE_LINK187"/>
      <w:bookmarkStart w:id="12435" w:name="OLE_LINK188"/>
      <w:r w:rsidRPr="002B42A7">
        <w:rPr>
          <w:rFonts w:ascii="Times New Roman" w:hAnsi="Times New Roman" w:cs="Times New Roman"/>
          <w:rPrChange w:id="12436" w:author="Ruijie Xu" w:date="2022-03-10T12:31:00Z">
            <w:rPr/>
          </w:rPrChange>
        </w:rPr>
        <w:t>R22</w:t>
      </w:r>
      <w:r w:rsidR="009673E3" w:rsidRPr="002B42A7">
        <w:rPr>
          <w:rFonts w:ascii="Times New Roman" w:hAnsi="Times New Roman" w:cs="Times New Roman"/>
          <w:rPrChange w:id="12437" w:author="Ruijie Xu" w:date="2022-03-10T12:31:00Z">
            <w:rPr/>
          </w:rPrChange>
        </w:rPr>
        <w:t>.</w:t>
      </w:r>
      <w:r w:rsidRPr="002B42A7">
        <w:rPr>
          <w:rFonts w:ascii="Times New Roman" w:hAnsi="Times New Roman" w:cs="Times New Roman"/>
          <w:rPrChange w:id="12438" w:author="Ruijie Xu" w:date="2022-03-10T12:31:00Z">
            <w:rPr/>
          </w:rPrChange>
        </w:rPr>
        <w:t>K (</w:t>
      </w:r>
      <w:r w:rsidRPr="002B42A7">
        <w:rPr>
          <w:rFonts w:ascii="Times New Roman" w:hAnsi="Times New Roman" w:cs="Times New Roman"/>
          <w:noProof/>
          <w:rPrChange w:id="12439"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Pr="002B42A7">
        <w:rPr>
          <w:rFonts w:ascii="Times New Roman" w:hAnsi="Times New Roman" w:cs="Times New Roman"/>
          <w:rPrChange w:id="12440" w:author="Ruijie Xu" w:date="2022-03-10T12:31:00Z">
            <w:rPr/>
          </w:rPrChange>
        </w:rPr>
        <w:t>) , R26</w:t>
      </w:r>
      <w:r w:rsidR="009673E3" w:rsidRPr="002B42A7">
        <w:rPr>
          <w:rFonts w:ascii="Times New Roman" w:hAnsi="Times New Roman" w:cs="Times New Roman"/>
          <w:rPrChange w:id="12441" w:author="Ruijie Xu" w:date="2022-03-10T12:31:00Z">
            <w:rPr/>
          </w:rPrChange>
        </w:rPr>
        <w:t>.</w:t>
      </w:r>
      <w:r w:rsidRPr="002B42A7">
        <w:rPr>
          <w:rFonts w:ascii="Times New Roman" w:hAnsi="Times New Roman" w:cs="Times New Roman"/>
          <w:rPrChange w:id="12442" w:author="Ruijie Xu" w:date="2022-03-10T12:31:00Z">
            <w:rPr/>
          </w:rPrChange>
        </w:rPr>
        <w:t>K (</w:t>
      </w:r>
      <w:r w:rsidRPr="002B42A7">
        <w:rPr>
          <w:rFonts w:ascii="Times New Roman" w:hAnsi="Times New Roman" w:cs="Times New Roman"/>
          <w:noProof/>
          <w:rPrChange w:id="12443"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2444" w:author="Ruijie Xu" w:date="2022-03-10T12:31:00Z">
            <w:rPr/>
          </w:rPrChange>
        </w:rPr>
        <w:t xml:space="preserve">), </w:t>
      </w:r>
      <w:r w:rsidR="009673E3" w:rsidRPr="002B42A7">
        <w:rPr>
          <w:rFonts w:ascii="Times New Roman" w:hAnsi="Times New Roman" w:cs="Times New Roman"/>
          <w:rPrChange w:id="12445" w:author="Ruijie Xu" w:date="2022-03-10T12:31:00Z">
            <w:rPr/>
          </w:rPrChange>
        </w:rPr>
        <w:t>R27.K (</w:t>
      </w:r>
      <w:r w:rsidR="009673E3" w:rsidRPr="002B42A7">
        <w:rPr>
          <w:rFonts w:ascii="Times New Roman" w:hAnsi="Times New Roman" w:cs="Times New Roman"/>
          <w:noProof/>
          <w:rPrChange w:id="12446"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2447" w:author="Ruijie Xu" w:date="2022-03-10T12:31:00Z">
            <w:rPr/>
          </w:rPrChange>
        </w:rPr>
        <w:t>), R28.K (</w:t>
      </w:r>
      <w:r w:rsidR="009673E3" w:rsidRPr="002B42A7">
        <w:rPr>
          <w:rFonts w:ascii="Times New Roman" w:hAnsi="Times New Roman" w:cs="Times New Roman"/>
          <w:noProof/>
          <w:rPrChange w:id="12448"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2449" w:author="Ruijie Xu" w:date="2022-03-10T12:31:00Z">
            <w:rPr/>
          </w:rPrChange>
        </w:rPr>
        <w:t>) ,</w:t>
      </w:r>
      <w:r w:rsidRPr="002B42A7">
        <w:rPr>
          <w:rFonts w:ascii="Times New Roman" w:hAnsi="Times New Roman" w:cs="Times New Roman"/>
          <w:rPrChange w:id="12450" w:author="Ruijie Xu" w:date="2022-03-10T12:31:00Z">
            <w:rPr/>
          </w:rPrChange>
        </w:rPr>
        <w:t>R22</w:t>
      </w:r>
      <w:r w:rsidR="009673E3" w:rsidRPr="002B42A7">
        <w:rPr>
          <w:rFonts w:ascii="Times New Roman" w:hAnsi="Times New Roman" w:cs="Times New Roman"/>
          <w:rPrChange w:id="12451" w:author="Ruijie Xu" w:date="2022-03-10T12:31:00Z">
            <w:rPr/>
          </w:rPrChange>
        </w:rPr>
        <w:t>.</w:t>
      </w:r>
      <w:r w:rsidRPr="002B42A7">
        <w:rPr>
          <w:rFonts w:ascii="Times New Roman" w:hAnsi="Times New Roman" w:cs="Times New Roman"/>
          <w:rPrChange w:id="12452" w:author="Ruijie Xu" w:date="2022-03-10T12:31:00Z">
            <w:rPr/>
          </w:rPrChange>
        </w:rPr>
        <w:t>L (</w:t>
      </w:r>
      <w:r w:rsidR="009673E3" w:rsidRPr="002B42A7">
        <w:rPr>
          <w:rFonts w:ascii="Times New Roman" w:hAnsi="Times New Roman" w:cs="Times New Roman"/>
          <w:noProof/>
          <w:rPrChange w:id="12453"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2454" w:author="Ruijie Xu" w:date="2022-03-10T12:31:00Z">
            <w:rPr/>
          </w:rPrChange>
        </w:rPr>
        <w:t>),</w:t>
      </w:r>
      <w:r w:rsidR="009673E3" w:rsidRPr="002B42A7">
        <w:rPr>
          <w:rFonts w:ascii="Times New Roman" w:hAnsi="Times New Roman" w:cs="Times New Roman"/>
          <w:rPrChange w:id="12455" w:author="Ruijie Xu" w:date="2022-03-10T12:31:00Z">
            <w:rPr/>
          </w:rPrChange>
        </w:rPr>
        <w:t xml:space="preserve"> </w:t>
      </w:r>
      <w:r w:rsidRPr="002B42A7">
        <w:rPr>
          <w:rFonts w:ascii="Times New Roman" w:hAnsi="Times New Roman" w:cs="Times New Roman"/>
          <w:rPrChange w:id="12456" w:author="Ruijie Xu" w:date="2022-03-10T12:31:00Z">
            <w:rPr/>
          </w:rPrChange>
        </w:rPr>
        <w:t>R26</w:t>
      </w:r>
      <w:r w:rsidR="009673E3" w:rsidRPr="002B42A7">
        <w:rPr>
          <w:rFonts w:ascii="Times New Roman" w:hAnsi="Times New Roman" w:cs="Times New Roman"/>
          <w:rPrChange w:id="12457" w:author="Ruijie Xu" w:date="2022-03-10T12:31:00Z">
            <w:rPr/>
          </w:rPrChange>
        </w:rPr>
        <w:t>.</w:t>
      </w:r>
      <w:r w:rsidRPr="002B42A7">
        <w:rPr>
          <w:rFonts w:ascii="Times New Roman" w:hAnsi="Times New Roman" w:cs="Times New Roman"/>
          <w:rPrChange w:id="12458" w:author="Ruijie Xu" w:date="2022-03-10T12:31:00Z">
            <w:rPr/>
          </w:rPrChange>
        </w:rPr>
        <w:t>L (</w:t>
      </w:r>
      <w:r w:rsidR="009673E3" w:rsidRPr="002B42A7">
        <w:rPr>
          <w:rFonts w:ascii="Times New Roman" w:hAnsi="Times New Roman" w:cs="Times New Roman"/>
          <w:noProof/>
          <w:rPrChange w:id="12459"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2460" w:author="Ruijie Xu" w:date="2022-03-10T12:31:00Z">
            <w:rPr/>
          </w:rPrChange>
        </w:rPr>
        <w:t xml:space="preserve">), </w:t>
      </w:r>
      <w:r w:rsidR="009673E3" w:rsidRPr="002B42A7">
        <w:rPr>
          <w:rFonts w:ascii="Times New Roman" w:hAnsi="Times New Roman" w:cs="Times New Roman"/>
          <w:rPrChange w:id="12461" w:author="Ruijie Xu" w:date="2022-03-10T12:31:00Z">
            <w:rPr/>
          </w:rPrChange>
        </w:rPr>
        <w:t>R27.L (</w:t>
      </w:r>
      <w:r w:rsidR="009673E3" w:rsidRPr="002B42A7">
        <w:rPr>
          <w:rFonts w:ascii="Times New Roman" w:hAnsi="Times New Roman" w:cs="Times New Roman"/>
          <w:noProof/>
          <w:rPrChange w:id="12462"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2463" w:author="Ruijie Xu" w:date="2022-03-10T12:31:00Z">
            <w:rPr/>
          </w:rPrChange>
        </w:rPr>
        <w:t>), R28.L (</w:t>
      </w:r>
      <w:r w:rsidR="009673E3" w:rsidRPr="002B42A7">
        <w:rPr>
          <w:rFonts w:ascii="Times New Roman" w:hAnsi="Times New Roman" w:cs="Times New Roman"/>
          <w:noProof/>
          <w:rPrChange w:id="12464"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2465" w:author="Ruijie Xu" w:date="2022-03-10T12:31:00Z">
            <w:rPr/>
          </w:rPrChange>
        </w:rPr>
        <w:t xml:space="preserve">), </w:t>
      </w:r>
      <w:r w:rsidRPr="002B42A7">
        <w:rPr>
          <w:rFonts w:ascii="Times New Roman" w:hAnsi="Times New Roman" w:cs="Times New Roman"/>
          <w:rPrChange w:id="12466" w:author="Ruijie Xu" w:date="2022-03-10T12:31:00Z">
            <w:rPr/>
          </w:rPrChange>
        </w:rPr>
        <w:t>R2</w:t>
      </w:r>
      <w:r w:rsidR="009673E3" w:rsidRPr="002B42A7">
        <w:rPr>
          <w:rFonts w:ascii="Times New Roman" w:hAnsi="Times New Roman" w:cs="Times New Roman"/>
          <w:rPrChange w:id="12467" w:author="Ruijie Xu" w:date="2022-03-10T12:31:00Z">
            <w:rPr/>
          </w:rPrChange>
        </w:rPr>
        <w:t>2.</w:t>
      </w:r>
      <w:r w:rsidRPr="002B42A7">
        <w:rPr>
          <w:rFonts w:ascii="Times New Roman" w:hAnsi="Times New Roman" w:cs="Times New Roman"/>
          <w:rPrChange w:id="12468" w:author="Ruijie Xu" w:date="2022-03-10T12:31:00Z">
            <w:rPr/>
          </w:rPrChange>
        </w:rPr>
        <w:t>S (</w:t>
      </w:r>
      <w:r w:rsidR="009673E3" w:rsidRPr="002B42A7">
        <w:rPr>
          <w:rFonts w:ascii="Times New Roman" w:hAnsi="Times New Roman" w:cs="Times New Roman"/>
          <w:noProof/>
          <w:rPrChange w:id="12469"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2470" w:author="Ruijie Xu" w:date="2022-03-10T12:31:00Z">
            <w:rPr/>
          </w:rPrChange>
        </w:rPr>
        <w:t>), R2</w:t>
      </w:r>
      <w:r w:rsidR="009673E3" w:rsidRPr="002B42A7">
        <w:rPr>
          <w:rFonts w:ascii="Times New Roman" w:hAnsi="Times New Roman" w:cs="Times New Roman"/>
          <w:rPrChange w:id="12471" w:author="Ruijie Xu" w:date="2022-03-10T12:31:00Z">
            <w:rPr/>
          </w:rPrChange>
        </w:rPr>
        <w:t>6.S</w:t>
      </w:r>
      <w:r w:rsidRPr="002B42A7">
        <w:rPr>
          <w:rFonts w:ascii="Times New Roman" w:hAnsi="Times New Roman" w:cs="Times New Roman"/>
          <w:rPrChange w:id="12472" w:author="Ruijie Xu" w:date="2022-03-10T12:31:00Z">
            <w:rPr/>
          </w:rPrChange>
        </w:rPr>
        <w:t xml:space="preserve"> (</w:t>
      </w:r>
      <w:r w:rsidR="00503F2A" w:rsidRPr="002B42A7">
        <w:rPr>
          <w:rFonts w:ascii="Times New Roman" w:hAnsi="Times New Roman" w:cs="Times New Roman"/>
          <w:noProof/>
          <w:rPrChange w:id="12473"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474" w:author="Ruijie Xu" w:date="2022-03-10T12:31:00Z">
            <w:rPr/>
          </w:rPrChange>
        </w:rPr>
        <w:t>), R27</w:t>
      </w:r>
      <w:r w:rsidR="00503F2A" w:rsidRPr="002B42A7">
        <w:rPr>
          <w:rFonts w:ascii="Times New Roman" w:hAnsi="Times New Roman" w:cs="Times New Roman"/>
          <w:rPrChange w:id="12475" w:author="Ruijie Xu" w:date="2022-03-10T12:31:00Z">
            <w:rPr/>
          </w:rPrChange>
        </w:rPr>
        <w:t>.S</w:t>
      </w:r>
      <w:r w:rsidRPr="002B42A7">
        <w:rPr>
          <w:rFonts w:ascii="Times New Roman" w:hAnsi="Times New Roman" w:cs="Times New Roman"/>
          <w:rPrChange w:id="12476" w:author="Ruijie Xu" w:date="2022-03-10T12:31:00Z">
            <w:rPr/>
          </w:rPrChange>
        </w:rPr>
        <w:t xml:space="preserve"> (</w:t>
      </w:r>
      <w:r w:rsidR="00503F2A" w:rsidRPr="002B42A7">
        <w:rPr>
          <w:rFonts w:ascii="Times New Roman" w:hAnsi="Times New Roman" w:cs="Times New Roman"/>
          <w:noProof/>
          <w:rPrChange w:id="12477"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478" w:author="Ruijie Xu" w:date="2022-03-10T12:31:00Z">
            <w:rPr/>
          </w:rPrChange>
        </w:rPr>
        <w:t xml:space="preserve"> ), R2</w:t>
      </w:r>
      <w:r w:rsidR="00503F2A" w:rsidRPr="002B42A7">
        <w:rPr>
          <w:rFonts w:ascii="Times New Roman" w:hAnsi="Times New Roman" w:cs="Times New Roman"/>
          <w:rPrChange w:id="12479" w:author="Ruijie Xu" w:date="2022-03-10T12:31:00Z">
            <w:rPr/>
          </w:rPrChange>
        </w:rPr>
        <w:t>8.</w:t>
      </w:r>
      <w:r w:rsidRPr="002B42A7">
        <w:rPr>
          <w:rFonts w:ascii="Times New Roman" w:hAnsi="Times New Roman" w:cs="Times New Roman"/>
          <w:rPrChange w:id="12480" w:author="Ruijie Xu" w:date="2022-03-10T12:31:00Z">
            <w:rPr/>
          </w:rPrChange>
        </w:rPr>
        <w:t>S (</w:t>
      </w:r>
      <w:r w:rsidR="00503F2A" w:rsidRPr="002B42A7">
        <w:rPr>
          <w:rFonts w:ascii="Times New Roman" w:hAnsi="Times New Roman" w:cs="Times New Roman"/>
          <w:noProof/>
          <w:rPrChange w:id="12481"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482" w:author="Ruijie Xu" w:date="2022-03-10T12:31:00Z">
            <w:rPr/>
          </w:rPrChange>
        </w:rPr>
        <w:t>)</w:t>
      </w:r>
      <w:r w:rsidR="00503F2A" w:rsidRPr="002B42A7">
        <w:rPr>
          <w:rFonts w:ascii="Times New Roman" w:hAnsi="Times New Roman" w:cs="Times New Roman"/>
          <w:rPrChange w:id="12483" w:author="Ruijie Xu" w:date="2022-03-10T12:31:00Z">
            <w:rPr/>
          </w:rPrChange>
        </w:rPr>
        <w:t>.</w:t>
      </w:r>
      <w:r w:rsidRPr="002B42A7">
        <w:rPr>
          <w:rFonts w:ascii="Times New Roman" w:hAnsi="Times New Roman" w:cs="Times New Roman"/>
          <w:rPrChange w:id="12484"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2485"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2434"/>
          <w:bookmarkEnd w:id="12435"/>
          <w:p w14:paraId="523263B3" w14:textId="5E3066FC" w:rsidR="002A2A74" w:rsidRPr="002B42A7" w:rsidDel="00761DB2" w:rsidRDefault="002A2A74" w:rsidP="00A565FA">
            <w:pPr>
              <w:spacing w:line="480" w:lineRule="auto"/>
              <w:rPr>
                <w:del w:id="12486" w:author="Ruijie Xu" w:date="2022-02-02T14:44:00Z"/>
                <w:rFonts w:ascii="Times New Roman" w:hAnsi="Times New Roman" w:cs="Times New Roman"/>
                <w:rPrChange w:id="12487" w:author="Ruijie Xu" w:date="2022-03-10T12:31:00Z">
                  <w:rPr>
                    <w:del w:id="12488" w:author="Ruijie Xu" w:date="2022-02-02T14:44:00Z"/>
                  </w:rPr>
                </w:rPrChange>
              </w:rPr>
            </w:pPr>
            <w:del w:id="12489" w:author="Ruijie Xu" w:date="2022-02-02T14:44:00Z">
              <w:r w:rsidRPr="002B42A7" w:rsidDel="00761DB2">
                <w:rPr>
                  <w:rFonts w:ascii="Times New Roman" w:hAnsi="Times New Roman" w:cs="Times New Roman"/>
                  <w:rPrChange w:id="12490"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2491" w:author="Ruijie Xu" w:date="2022-02-02T14:44:00Z"/>
                <w:rFonts w:ascii="Times New Roman" w:hAnsi="Times New Roman" w:cs="Times New Roman"/>
                <w:rPrChange w:id="12492" w:author="Ruijie Xu" w:date="2022-03-10T12:31:00Z">
                  <w:rPr>
                    <w:del w:id="12493" w:author="Ruijie Xu" w:date="2022-02-02T14:44:00Z"/>
                  </w:rPr>
                </w:rPrChange>
              </w:rPr>
            </w:pPr>
            <w:del w:id="12494" w:author="Ruijie Xu" w:date="2022-02-02T14:44:00Z">
              <w:r w:rsidRPr="002B42A7" w:rsidDel="00761DB2">
                <w:rPr>
                  <w:rFonts w:ascii="Times New Roman" w:hAnsi="Times New Roman" w:cs="Times New Roman"/>
                  <w:rPrChange w:id="12495"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2496" w:author="Ruijie Xu" w:date="2022-02-02T14:44:00Z"/>
                <w:rFonts w:ascii="Times New Roman" w:hAnsi="Times New Roman" w:cs="Times New Roman"/>
                <w:rPrChange w:id="12497" w:author="Ruijie Xu" w:date="2022-03-10T12:31:00Z">
                  <w:rPr>
                    <w:del w:id="12498" w:author="Ruijie Xu" w:date="2022-02-02T14:44:00Z"/>
                  </w:rPr>
                </w:rPrChange>
              </w:rPr>
            </w:pPr>
            <w:del w:id="12499" w:author="Ruijie Xu" w:date="2022-02-02T14:44:00Z">
              <w:r w:rsidRPr="002B42A7" w:rsidDel="00761DB2">
                <w:rPr>
                  <w:rFonts w:ascii="Times New Roman" w:hAnsi="Times New Roman" w:cs="Times New Roman"/>
                  <w:rPrChange w:id="12500"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2501" w:author="Ruijie Xu" w:date="2022-02-02T14:44:00Z"/>
                <w:rFonts w:ascii="Times New Roman" w:hAnsi="Times New Roman" w:cs="Times New Roman"/>
                <w:rPrChange w:id="12502" w:author="Ruijie Xu" w:date="2022-03-10T12:31:00Z">
                  <w:rPr>
                    <w:del w:id="12503" w:author="Ruijie Xu" w:date="2022-02-02T14:44:00Z"/>
                  </w:rPr>
                </w:rPrChange>
              </w:rPr>
            </w:pPr>
            <w:del w:id="12504" w:author="Ruijie Xu" w:date="2022-02-02T14:44:00Z">
              <w:r w:rsidRPr="002B42A7" w:rsidDel="00761DB2">
                <w:rPr>
                  <w:rFonts w:ascii="Times New Roman" w:hAnsi="Times New Roman" w:cs="Times New Roman"/>
                  <w:rPrChange w:id="12505"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2506" w:author="Ruijie Xu" w:date="2022-02-02T14:44:00Z"/>
                <w:rFonts w:ascii="Times New Roman" w:hAnsi="Times New Roman" w:cs="Times New Roman"/>
                <w:rPrChange w:id="12507" w:author="Ruijie Xu" w:date="2022-03-10T12:31:00Z">
                  <w:rPr>
                    <w:del w:id="12508" w:author="Ruijie Xu" w:date="2022-02-02T14:44:00Z"/>
                  </w:rPr>
                </w:rPrChange>
              </w:rPr>
            </w:pPr>
            <w:del w:id="12509" w:author="Ruijie Xu" w:date="2022-02-02T14:44:00Z">
              <w:r w:rsidRPr="002B42A7" w:rsidDel="00761DB2">
                <w:rPr>
                  <w:rFonts w:ascii="Times New Roman" w:hAnsi="Times New Roman" w:cs="Times New Roman"/>
                  <w:rPrChange w:id="12510" w:author="Ruijie Xu" w:date="2022-03-10T12:31:00Z">
                    <w:rPr/>
                  </w:rPrChange>
                </w:rPr>
                <w:delText>PCR/DFA/Culture</w:delText>
              </w:r>
            </w:del>
          </w:p>
        </w:tc>
      </w:tr>
      <w:tr w:rsidR="002A2A74" w:rsidRPr="002B42A7" w:rsidDel="00761DB2" w14:paraId="68DB364A" w14:textId="578F841E" w:rsidTr="0045618D">
        <w:trPr>
          <w:trHeight w:val="262"/>
          <w:del w:id="12511"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2512" w:author="Ruijie Xu" w:date="2022-02-02T14:44:00Z"/>
                <w:rFonts w:ascii="Times New Roman" w:hAnsi="Times New Roman" w:cs="Times New Roman"/>
                <w:rPrChange w:id="12513" w:author="Ruijie Xu" w:date="2022-03-10T12:31:00Z">
                  <w:rPr>
                    <w:del w:id="12514"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2515" w:author="Ruijie Xu" w:date="2022-02-02T14:44:00Z"/>
                <w:rFonts w:ascii="Times New Roman" w:hAnsi="Times New Roman" w:cs="Times New Roman"/>
                <w:rPrChange w:id="12516" w:author="Ruijie Xu" w:date="2022-03-10T12:31:00Z">
                  <w:rPr>
                    <w:del w:id="12517" w:author="Ruijie Xu" w:date="2022-02-02T14:44:00Z"/>
                  </w:rPr>
                </w:rPrChange>
              </w:rPr>
            </w:pPr>
            <w:del w:id="12518" w:author="Ruijie Xu" w:date="2022-02-02T14:44:00Z">
              <w:r w:rsidRPr="002B42A7" w:rsidDel="00761DB2">
                <w:rPr>
                  <w:rFonts w:ascii="Times New Roman" w:hAnsi="Times New Roman" w:cs="Times New Roman"/>
                  <w:rPrChange w:id="12519"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2520" w:author="Ruijie Xu" w:date="2022-02-02T14:44:00Z"/>
                <w:rFonts w:ascii="Times New Roman" w:hAnsi="Times New Roman" w:cs="Times New Roman"/>
                <w:rPrChange w:id="12521" w:author="Ruijie Xu" w:date="2022-03-10T12:31:00Z">
                  <w:rPr>
                    <w:del w:id="12522" w:author="Ruijie Xu" w:date="2022-02-02T14:44:00Z"/>
                  </w:rPr>
                </w:rPrChange>
              </w:rPr>
            </w:pPr>
          </w:p>
        </w:tc>
      </w:tr>
      <w:tr w:rsidR="002A2A74" w:rsidRPr="002B42A7" w:rsidDel="00761DB2" w14:paraId="1549FC68" w14:textId="2FFF035F" w:rsidTr="0045618D">
        <w:trPr>
          <w:trHeight w:val="511"/>
          <w:del w:id="12523"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2524" w:author="Ruijie Xu" w:date="2022-02-02T14:44:00Z"/>
                <w:rFonts w:ascii="Times New Roman" w:hAnsi="Times New Roman" w:cs="Times New Roman"/>
                <w:rPrChange w:id="12525" w:author="Ruijie Xu" w:date="2022-03-10T12:31:00Z">
                  <w:rPr>
                    <w:del w:id="12526" w:author="Ruijie Xu" w:date="2022-02-02T14:44:00Z"/>
                  </w:rPr>
                </w:rPrChange>
              </w:rPr>
            </w:pPr>
            <w:bookmarkStart w:id="12527" w:name="_Hlk96863995"/>
            <w:del w:id="12528" w:author="Ruijie Xu" w:date="2022-02-02T14:44:00Z">
              <w:r w:rsidRPr="002B42A7" w:rsidDel="00761DB2">
                <w:rPr>
                  <w:rFonts w:ascii="Times New Roman" w:hAnsi="Times New Roman" w:cs="Times New Roman"/>
                  <w:rPrChange w:id="12529"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2530" w:author="Ruijie Xu" w:date="2022-02-02T14:44:00Z"/>
                <w:rFonts w:ascii="Times New Roman" w:hAnsi="Times New Roman" w:cs="Times New Roman"/>
                <w:rPrChange w:id="12531" w:author="Ruijie Xu" w:date="2022-03-10T12:31:00Z">
                  <w:rPr>
                    <w:del w:id="12532" w:author="Ruijie Xu" w:date="2022-02-02T14:44:00Z"/>
                  </w:rPr>
                </w:rPrChange>
              </w:rPr>
            </w:pPr>
            <w:del w:id="12533" w:author="Ruijie Xu" w:date="2022-02-02T14:44:00Z">
              <w:r w:rsidRPr="002B42A7" w:rsidDel="00761DB2">
                <w:rPr>
                  <w:rFonts w:ascii="Times New Roman" w:hAnsi="Times New Roman" w:cs="Times New Roman"/>
                  <w:rPrChange w:id="12534"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2535" w:author="Ruijie Xu" w:date="2022-02-02T14:44:00Z"/>
                <w:rFonts w:ascii="Times New Roman" w:hAnsi="Times New Roman" w:cs="Times New Roman"/>
                <w:rPrChange w:id="12536" w:author="Ruijie Xu" w:date="2022-03-10T12:31:00Z">
                  <w:rPr>
                    <w:del w:id="12537" w:author="Ruijie Xu" w:date="2022-02-02T14:44:00Z"/>
                  </w:rPr>
                </w:rPrChange>
              </w:rPr>
            </w:pPr>
            <w:del w:id="12538" w:author="Ruijie Xu" w:date="2022-02-02T14:44:00Z">
              <w:r w:rsidRPr="002B42A7" w:rsidDel="00761DB2">
                <w:rPr>
                  <w:rFonts w:ascii="Times New Roman" w:hAnsi="Times New Roman" w:cs="Times New Roman"/>
                  <w:rPrChange w:id="12539"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2540" w:author="Ruijie Xu" w:date="2022-02-02T14:44:00Z"/>
                <w:rFonts w:ascii="Times New Roman" w:hAnsi="Times New Roman" w:cs="Times New Roman"/>
                <w:rPrChange w:id="12541" w:author="Ruijie Xu" w:date="2022-03-10T12:31:00Z">
                  <w:rPr>
                    <w:del w:id="12542" w:author="Ruijie Xu" w:date="2022-02-02T14:44:00Z"/>
                  </w:rPr>
                </w:rPrChange>
              </w:rPr>
            </w:pPr>
            <w:del w:id="12543" w:author="Ruijie Xu" w:date="2022-02-02T14:44:00Z">
              <w:r w:rsidRPr="002B42A7" w:rsidDel="00761DB2">
                <w:rPr>
                  <w:rFonts w:ascii="Times New Roman" w:hAnsi="Times New Roman" w:cs="Times New Roman"/>
                  <w:rPrChange w:id="12544"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2545" w:author="Ruijie Xu" w:date="2022-02-02T14:44:00Z"/>
                <w:rFonts w:ascii="Times New Roman" w:hAnsi="Times New Roman" w:cs="Times New Roman"/>
                <w:rPrChange w:id="12546" w:author="Ruijie Xu" w:date="2022-03-10T12:31:00Z">
                  <w:rPr>
                    <w:del w:id="12547" w:author="Ruijie Xu" w:date="2022-02-02T14:44:00Z"/>
                  </w:rPr>
                </w:rPrChange>
              </w:rPr>
            </w:pPr>
            <w:del w:id="12548" w:author="Ruijie Xu" w:date="2022-02-02T14:44:00Z">
              <w:r w:rsidRPr="002B42A7" w:rsidDel="00761DB2">
                <w:rPr>
                  <w:rFonts w:ascii="Times New Roman" w:hAnsi="Times New Roman" w:cs="Times New Roman"/>
                  <w:rPrChange w:id="12549" w:author="Ruijie Xu" w:date="2022-03-10T12:31:00Z">
                    <w:rPr/>
                  </w:rPrChange>
                </w:rPr>
                <w:delText>+/+/+ *</w:delText>
              </w:r>
            </w:del>
          </w:p>
        </w:tc>
      </w:tr>
      <w:bookmarkEnd w:id="12527"/>
      <w:tr w:rsidR="002A2A74" w:rsidRPr="002B42A7" w:rsidDel="00761DB2" w14:paraId="0BF5419E" w14:textId="23DC2A42" w:rsidTr="0045618D">
        <w:trPr>
          <w:trHeight w:val="530"/>
          <w:del w:id="12550"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2551" w:author="Ruijie Xu" w:date="2022-02-02T14:44:00Z"/>
                <w:rFonts w:ascii="Times New Roman" w:hAnsi="Times New Roman" w:cs="Times New Roman"/>
                <w:rPrChange w:id="12552" w:author="Ruijie Xu" w:date="2022-03-10T12:31:00Z">
                  <w:rPr>
                    <w:del w:id="12553" w:author="Ruijie Xu" w:date="2022-02-02T14:44:00Z"/>
                  </w:rPr>
                </w:rPrChange>
              </w:rPr>
            </w:pPr>
            <w:del w:id="12554" w:author="Ruijie Xu" w:date="2022-02-02T14:44:00Z">
              <w:r w:rsidRPr="002B42A7" w:rsidDel="00761DB2">
                <w:rPr>
                  <w:rFonts w:ascii="Times New Roman" w:hAnsi="Times New Roman" w:cs="Times New Roman"/>
                  <w:rPrChange w:id="12555"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2556" w:author="Ruijie Xu" w:date="2022-02-02T14:44:00Z"/>
                <w:rFonts w:ascii="Times New Roman" w:hAnsi="Times New Roman" w:cs="Times New Roman"/>
                <w:rPrChange w:id="12557" w:author="Ruijie Xu" w:date="2022-03-10T12:31:00Z">
                  <w:rPr>
                    <w:del w:id="12558" w:author="Ruijie Xu" w:date="2022-02-02T14:44:00Z"/>
                  </w:rPr>
                </w:rPrChange>
              </w:rPr>
            </w:pPr>
            <w:del w:id="12559" w:author="Ruijie Xu" w:date="2022-02-02T14:44:00Z">
              <w:r w:rsidRPr="002B42A7" w:rsidDel="00761DB2">
                <w:rPr>
                  <w:rFonts w:ascii="Times New Roman" w:hAnsi="Times New Roman" w:cs="Times New Roman"/>
                  <w:rPrChange w:id="12560"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2561" w:author="Ruijie Xu" w:date="2022-02-02T14:44:00Z"/>
                <w:rFonts w:ascii="Times New Roman" w:hAnsi="Times New Roman" w:cs="Times New Roman"/>
                <w:rPrChange w:id="12562" w:author="Ruijie Xu" w:date="2022-03-10T12:31:00Z">
                  <w:rPr>
                    <w:del w:id="12563" w:author="Ruijie Xu" w:date="2022-02-02T14:44:00Z"/>
                  </w:rPr>
                </w:rPrChange>
              </w:rPr>
            </w:pPr>
            <w:del w:id="12564" w:author="Ruijie Xu" w:date="2022-02-02T14:44:00Z">
              <w:r w:rsidRPr="002B42A7" w:rsidDel="00761DB2">
                <w:rPr>
                  <w:rFonts w:ascii="Times New Roman" w:hAnsi="Times New Roman" w:cs="Times New Roman"/>
                  <w:rPrChange w:id="12565"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2566" w:author="Ruijie Xu" w:date="2022-02-02T14:44:00Z"/>
                <w:rFonts w:ascii="Times New Roman" w:hAnsi="Times New Roman" w:cs="Times New Roman"/>
                <w:rPrChange w:id="12567" w:author="Ruijie Xu" w:date="2022-03-10T12:31:00Z">
                  <w:rPr>
                    <w:del w:id="12568" w:author="Ruijie Xu" w:date="2022-02-02T14:44:00Z"/>
                  </w:rPr>
                </w:rPrChange>
              </w:rPr>
            </w:pPr>
            <w:del w:id="12569" w:author="Ruijie Xu" w:date="2022-02-02T14:44:00Z">
              <w:r w:rsidRPr="002B42A7" w:rsidDel="00761DB2">
                <w:rPr>
                  <w:rFonts w:ascii="Times New Roman" w:hAnsi="Times New Roman" w:cs="Times New Roman"/>
                  <w:rPrChange w:id="12570"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2571" w:author="Ruijie Xu" w:date="2022-02-02T14:44:00Z"/>
                <w:rFonts w:ascii="Times New Roman" w:hAnsi="Times New Roman" w:cs="Times New Roman"/>
                <w:rPrChange w:id="12572" w:author="Ruijie Xu" w:date="2022-03-10T12:31:00Z">
                  <w:rPr>
                    <w:del w:id="12573" w:author="Ruijie Xu" w:date="2022-02-02T14:44:00Z"/>
                  </w:rPr>
                </w:rPrChange>
              </w:rPr>
            </w:pPr>
            <w:del w:id="12574" w:author="Ruijie Xu" w:date="2022-02-02T14:44:00Z">
              <w:r w:rsidRPr="002B42A7" w:rsidDel="00761DB2">
                <w:rPr>
                  <w:rFonts w:ascii="Times New Roman" w:hAnsi="Times New Roman" w:cs="Times New Roman"/>
                  <w:rPrChange w:id="12575" w:author="Ruijie Xu" w:date="2022-03-10T12:31:00Z">
                    <w:rPr/>
                  </w:rPrChange>
                </w:rPr>
                <w:delText>-/-/-</w:delText>
              </w:r>
            </w:del>
          </w:p>
        </w:tc>
      </w:tr>
      <w:tr w:rsidR="002A2A74" w:rsidRPr="002B42A7" w:rsidDel="00761DB2" w14:paraId="634B5142" w14:textId="6E4B39F8" w:rsidTr="0045618D">
        <w:trPr>
          <w:trHeight w:val="511"/>
          <w:del w:id="12576"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2577" w:author="Ruijie Xu" w:date="2022-02-02T14:44:00Z"/>
                <w:rFonts w:ascii="Times New Roman" w:hAnsi="Times New Roman" w:cs="Times New Roman"/>
                <w:rPrChange w:id="12578" w:author="Ruijie Xu" w:date="2022-03-10T12:31:00Z">
                  <w:rPr>
                    <w:del w:id="12579" w:author="Ruijie Xu" w:date="2022-02-02T14:44:00Z"/>
                  </w:rPr>
                </w:rPrChange>
              </w:rPr>
            </w:pPr>
            <w:del w:id="12580" w:author="Ruijie Xu" w:date="2022-02-02T14:44:00Z">
              <w:r w:rsidRPr="002B42A7" w:rsidDel="00761DB2">
                <w:rPr>
                  <w:rFonts w:ascii="Times New Roman" w:hAnsi="Times New Roman" w:cs="Times New Roman"/>
                  <w:rPrChange w:id="12581"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2582" w:author="Ruijie Xu" w:date="2022-02-02T14:44:00Z"/>
                <w:rFonts w:ascii="Times New Roman" w:hAnsi="Times New Roman" w:cs="Times New Roman"/>
                <w:rPrChange w:id="12583" w:author="Ruijie Xu" w:date="2022-03-10T12:31:00Z">
                  <w:rPr>
                    <w:del w:id="12584" w:author="Ruijie Xu" w:date="2022-02-02T14:44:00Z"/>
                  </w:rPr>
                </w:rPrChange>
              </w:rPr>
            </w:pPr>
            <w:del w:id="12585" w:author="Ruijie Xu" w:date="2022-02-02T14:44:00Z">
              <w:r w:rsidRPr="002B42A7" w:rsidDel="00761DB2">
                <w:rPr>
                  <w:rFonts w:ascii="Times New Roman" w:hAnsi="Times New Roman" w:cs="Times New Roman"/>
                  <w:rPrChange w:id="12586"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2587" w:author="Ruijie Xu" w:date="2022-02-02T14:44:00Z"/>
                <w:rFonts w:ascii="Times New Roman" w:hAnsi="Times New Roman" w:cs="Times New Roman"/>
                <w:rPrChange w:id="12588" w:author="Ruijie Xu" w:date="2022-03-10T12:31:00Z">
                  <w:rPr>
                    <w:del w:id="12589" w:author="Ruijie Xu" w:date="2022-02-02T14:44:00Z"/>
                  </w:rPr>
                </w:rPrChange>
              </w:rPr>
            </w:pPr>
            <w:del w:id="12590" w:author="Ruijie Xu" w:date="2022-02-02T14:44:00Z">
              <w:r w:rsidRPr="002B42A7" w:rsidDel="00761DB2">
                <w:rPr>
                  <w:rFonts w:ascii="Times New Roman" w:hAnsi="Times New Roman" w:cs="Times New Roman"/>
                  <w:rPrChange w:id="12591"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2592" w:author="Ruijie Xu" w:date="2022-02-02T14:44:00Z"/>
                <w:rFonts w:ascii="Times New Roman" w:hAnsi="Times New Roman" w:cs="Times New Roman"/>
                <w:rPrChange w:id="12593" w:author="Ruijie Xu" w:date="2022-03-10T12:31:00Z">
                  <w:rPr>
                    <w:del w:id="12594" w:author="Ruijie Xu" w:date="2022-02-02T14:44:00Z"/>
                  </w:rPr>
                </w:rPrChange>
              </w:rPr>
            </w:pPr>
            <w:del w:id="12595" w:author="Ruijie Xu" w:date="2022-02-02T14:44:00Z">
              <w:r w:rsidRPr="002B42A7" w:rsidDel="00761DB2">
                <w:rPr>
                  <w:rFonts w:ascii="Times New Roman" w:hAnsi="Times New Roman" w:cs="Times New Roman"/>
                  <w:rPrChange w:id="12596"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2597" w:author="Ruijie Xu" w:date="2022-02-02T14:44:00Z"/>
                <w:rFonts w:ascii="Times New Roman" w:hAnsi="Times New Roman" w:cs="Times New Roman"/>
                <w:rPrChange w:id="12598" w:author="Ruijie Xu" w:date="2022-03-10T12:31:00Z">
                  <w:rPr>
                    <w:del w:id="12599" w:author="Ruijie Xu" w:date="2022-02-02T14:44:00Z"/>
                  </w:rPr>
                </w:rPrChange>
              </w:rPr>
            </w:pPr>
            <w:del w:id="12600" w:author="Ruijie Xu" w:date="2022-02-02T14:44:00Z">
              <w:r w:rsidRPr="002B42A7" w:rsidDel="00761DB2">
                <w:rPr>
                  <w:rFonts w:ascii="Times New Roman" w:hAnsi="Times New Roman" w:cs="Times New Roman"/>
                  <w:rPrChange w:id="12601"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2602" w:author="Ruijie Xu" w:date="2022-03-10T12:31:00Z">
            <w:rPr/>
          </w:rPrChange>
        </w:rPr>
      </w:pPr>
      <w:bookmarkStart w:id="12603" w:name="OLE_LINK211"/>
      <w:bookmarkStart w:id="12604" w:name="OLE_LINK212"/>
      <w:bookmarkStart w:id="12605" w:name="OLE_LINK213"/>
      <w:bookmarkEnd w:id="1"/>
      <w:bookmarkEnd w:id="2"/>
      <w:r w:rsidRPr="002B42A7">
        <w:rPr>
          <w:rFonts w:ascii="Times New Roman" w:hAnsi="Times New Roman" w:cs="Times New Roman"/>
          <w:b/>
          <w:bCs/>
          <w:rPrChange w:id="12606" w:author="Ruijie Xu" w:date="2022-03-10T12:31:00Z">
            <w:rPr>
              <w:b/>
              <w:bCs/>
            </w:rPr>
          </w:rPrChange>
        </w:rPr>
        <w:t xml:space="preserve">Figure 2. </w:t>
      </w:r>
      <w:r w:rsidRPr="002B42A7">
        <w:rPr>
          <w:rFonts w:ascii="Times New Roman" w:hAnsi="Times New Roman" w:cs="Times New Roman"/>
          <w:rPrChange w:id="12607" w:author="Ruijie Xu" w:date="2022-03-10T12:31:00Z">
            <w:rPr/>
          </w:rPrChange>
        </w:rPr>
        <w:t xml:space="preserve">Phylum level microbial profiles for rat tissue samples using </w:t>
      </w:r>
      <w:r w:rsidR="00CC4C14" w:rsidRPr="002B42A7">
        <w:rPr>
          <w:rFonts w:ascii="Times New Roman" w:hAnsi="Times New Roman" w:cs="Times New Roman"/>
          <w:rPrChange w:id="12608" w:author="Ruijie Xu" w:date="2022-03-10T12:31:00Z">
            <w:rPr/>
          </w:rPrChange>
        </w:rPr>
        <w:t xml:space="preserve">nine </w:t>
      </w:r>
      <w:r w:rsidRPr="002B42A7">
        <w:rPr>
          <w:rFonts w:ascii="Times New Roman" w:hAnsi="Times New Roman" w:cs="Times New Roman"/>
          <w:rPrChange w:id="12609" w:author="Ruijie Xu" w:date="2022-03-10T12:31:00Z">
            <w:rPr/>
          </w:rPrChange>
        </w:rPr>
        <w:t>different software</w:t>
      </w:r>
      <w:r w:rsidR="00CC4C14" w:rsidRPr="002B42A7">
        <w:rPr>
          <w:rFonts w:ascii="Times New Roman" w:hAnsi="Times New Roman" w:cs="Times New Roman"/>
          <w:rPrChange w:id="12610" w:author="Ruijie Xu" w:date="2022-03-10T12:31:00Z">
            <w:rPr/>
          </w:rPrChange>
        </w:rPr>
        <w:t xml:space="preserve"> (a-i)</w:t>
      </w:r>
      <w:r w:rsidR="003073B2" w:rsidRPr="002B42A7">
        <w:rPr>
          <w:rFonts w:ascii="Times New Roman" w:hAnsi="Times New Roman" w:cs="Times New Roman"/>
          <w:rPrChange w:id="12611"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2603"/>
      <w:bookmarkEnd w:id="12604"/>
      <w:bookmarkEnd w:id="12605"/>
      <w:r w:rsidR="003073B2" w:rsidRPr="002B42A7">
        <w:rPr>
          <w:rFonts w:ascii="Times New Roman" w:hAnsi="Times New Roman" w:cs="Times New Roman"/>
          <w:rPrChange w:id="12612" w:author="Ruijie Xu" w:date="2022-03-10T12:31:00Z">
            <w:rPr/>
          </w:rPrChange>
        </w:rPr>
        <w:t>Phylums: P__Other.Phyla (</w:t>
      </w:r>
      <w:r w:rsidR="00C87B7A" w:rsidRPr="002B42A7">
        <w:rPr>
          <w:rFonts w:ascii="Times New Roman" w:hAnsi="Times New Roman" w:cs="Times New Roman"/>
          <w:noProof/>
          <w:rPrChange w:id="12613"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2614" w:author="Ruijie Xu" w:date="2022-03-10T12:31:00Z">
            <w:rPr/>
          </w:rPrChange>
        </w:rPr>
        <w:t>), P__Pisuviricota (</w:t>
      </w:r>
      <w:r w:rsidR="00C87B7A" w:rsidRPr="002B42A7">
        <w:rPr>
          <w:rFonts w:ascii="Times New Roman" w:hAnsi="Times New Roman" w:cs="Times New Roman"/>
          <w:noProof/>
          <w:rPrChange w:id="12615"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616" w:author="Ruijie Xu" w:date="2022-03-10T12:31:00Z">
            <w:rPr/>
          </w:rPrChange>
        </w:rPr>
        <w:t xml:space="preserve">), </w:t>
      </w:r>
      <w:r w:rsidR="00C87B7A" w:rsidRPr="002B42A7">
        <w:rPr>
          <w:rFonts w:ascii="Times New Roman" w:hAnsi="Times New Roman" w:cs="Times New Roman"/>
          <w:rPrChange w:id="12617" w:author="Ruijie Xu" w:date="2022-03-10T12:31:00Z">
            <w:rPr/>
          </w:rPrChange>
        </w:rPr>
        <w:t>P__Proteobacteria (</w:t>
      </w:r>
      <w:r w:rsidR="00C87B7A" w:rsidRPr="002B42A7">
        <w:rPr>
          <w:rFonts w:ascii="Times New Roman" w:hAnsi="Times New Roman" w:cs="Times New Roman"/>
          <w:noProof/>
          <w:rPrChange w:id="12618"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2619" w:author="Ruijie Xu" w:date="2022-03-10T12:31:00Z">
            <w:rPr/>
          </w:rPrChange>
        </w:rPr>
        <w:t>) ,</w:t>
      </w:r>
      <w:r w:rsidR="003073B2" w:rsidRPr="002B42A7">
        <w:rPr>
          <w:rFonts w:ascii="Times New Roman" w:hAnsi="Times New Roman" w:cs="Times New Roman"/>
          <w:rPrChange w:id="12620" w:author="Ruijie Xu" w:date="2022-03-10T12:31:00Z">
            <w:rPr/>
          </w:rPrChange>
        </w:rPr>
        <w:t>P__Spirochaetes (</w:t>
      </w:r>
      <w:r w:rsidR="00C87B7A" w:rsidRPr="002B42A7">
        <w:rPr>
          <w:rFonts w:ascii="Times New Roman" w:hAnsi="Times New Roman" w:cs="Times New Roman"/>
          <w:noProof/>
          <w:rPrChange w:id="12621"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2622" w:author="Ruijie Xu" w:date="2022-03-10T12:31:00Z">
            <w:rPr/>
          </w:rPrChange>
        </w:rPr>
        <w:t>), P__Actinobacteria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623" w:author="Ruijie Xu" w:date="2022-03-10T12:31:00Z">
            <w:rPr/>
          </w:rPrChange>
        </w:rPr>
        <w:t>), P__Peploviricota</w:t>
      </w:r>
      <w:r w:rsidR="00C87B7A" w:rsidRPr="002B42A7">
        <w:rPr>
          <w:rFonts w:ascii="Times New Roman" w:hAnsi="Times New Roman" w:cs="Times New Roman"/>
          <w:rPrChange w:id="12624" w:author="Ruijie Xu" w:date="2022-03-10T12:31:00Z">
            <w:rPr/>
          </w:rPrChange>
        </w:rPr>
        <w:t xml:space="preserve"> (</w:t>
      </w:r>
      <w:r w:rsidR="00C87B7A" w:rsidRPr="002B42A7">
        <w:rPr>
          <w:rFonts w:ascii="Times New Roman" w:hAnsi="Times New Roman" w:cs="Times New Roman"/>
          <w:noProof/>
          <w:rPrChange w:id="12625"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2626" w:author="Ruijie Xu" w:date="2022-03-10T12:31:00Z">
            <w:rPr/>
          </w:rPrChange>
        </w:rPr>
        <w:t>)</w:t>
      </w:r>
      <w:r w:rsidR="003073B2" w:rsidRPr="002B42A7">
        <w:rPr>
          <w:rFonts w:ascii="Times New Roman" w:hAnsi="Times New Roman" w:cs="Times New Roman"/>
          <w:rPrChange w:id="12627" w:author="Ruijie Xu" w:date="2022-03-10T12:31:00Z">
            <w:rPr/>
          </w:rPrChange>
        </w:rPr>
        <w:t>, P__Tenericutes (</w:t>
      </w:r>
      <w:r w:rsidR="00C87B7A" w:rsidRPr="002B42A7">
        <w:rPr>
          <w:rFonts w:ascii="Times New Roman" w:hAnsi="Times New Roman" w:cs="Times New Roman"/>
          <w:noProof/>
          <w:rPrChange w:id="12628"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2629" w:author="Ruijie Xu" w:date="2022-03-10T12:31:00Z">
            <w:rPr/>
          </w:rPrChange>
        </w:rPr>
        <w:t xml:space="preserve">), </w:t>
      </w:r>
      <w:r w:rsidR="00E275F8" w:rsidRPr="002B42A7">
        <w:rPr>
          <w:rFonts w:ascii="Times New Roman" w:hAnsi="Times New Roman" w:cs="Times New Roman"/>
          <w:rPrChange w:id="12630" w:author="Ruijie Xu" w:date="2022-03-10T12:31:00Z">
            <w:rPr/>
          </w:rPrChange>
        </w:rPr>
        <w:t>P__Firmicutes (</w:t>
      </w:r>
      <w:r w:rsidR="00E275F8" w:rsidRPr="002B42A7">
        <w:rPr>
          <w:rFonts w:ascii="Times New Roman" w:hAnsi="Times New Roman" w:cs="Times New Roman"/>
          <w:noProof/>
          <w:rPrChange w:id="12631"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2632" w:author="Ruijie Xu" w:date="2022-03-10T12:31:00Z">
            <w:rPr/>
          </w:rPrChange>
        </w:rPr>
        <w:t>),P__</w:t>
      </w:r>
      <w:r w:rsidR="003073B2" w:rsidRPr="002B42A7">
        <w:rPr>
          <w:rFonts w:ascii="Times New Roman" w:hAnsi="Times New Roman" w:cs="Times New Roman"/>
          <w:rPrChange w:id="12633" w:author="Ruijie Xu" w:date="2022-03-10T12:31:00Z">
            <w:rPr/>
          </w:rPrChange>
        </w:rPr>
        <w:t>Bacteroidetes (</w:t>
      </w:r>
      <w:r w:rsidR="00E275F8" w:rsidRPr="002B42A7">
        <w:rPr>
          <w:rFonts w:ascii="Times New Roman" w:hAnsi="Times New Roman" w:cs="Times New Roman"/>
          <w:noProof/>
          <w:rPrChange w:id="12634"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635" w:author="Ruijie Xu" w:date="2022-03-10T12:31:00Z">
            <w:rPr/>
          </w:rPrChange>
        </w:rPr>
        <w:t>), P__Cyanobacteria (</w:t>
      </w:r>
      <w:r w:rsidR="00E275F8" w:rsidRPr="002B42A7">
        <w:rPr>
          <w:rFonts w:ascii="Times New Roman" w:hAnsi="Times New Roman" w:cs="Times New Roman"/>
          <w:noProof/>
          <w:rPrChange w:id="12636"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2637" w:author="Ruijie Xu" w:date="2022-03-10T12:31:00Z">
            <w:rPr/>
          </w:rPrChange>
        </w:rPr>
        <w:t>), P__Cossaviricota (</w:t>
      </w:r>
      <w:r w:rsidR="00E275F8" w:rsidRPr="002B42A7">
        <w:rPr>
          <w:rFonts w:ascii="Times New Roman" w:hAnsi="Times New Roman" w:cs="Times New Roman"/>
          <w:noProof/>
          <w:rPrChange w:id="12638"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639" w:author="Ruijie Xu" w:date="2022-03-10T12:31:00Z">
            <w:rPr/>
          </w:rPrChange>
        </w:rPr>
        <w:t>), P__Acidobacteria (</w:t>
      </w:r>
      <w:r w:rsidR="00E275F8" w:rsidRPr="002B42A7">
        <w:rPr>
          <w:rFonts w:ascii="Times New Roman" w:hAnsi="Times New Roman" w:cs="Times New Roman"/>
          <w:noProof/>
          <w:rPrChange w:id="12640"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2641" w:author="Ruijie Xu" w:date="2022-03-10T12:31:00Z">
            <w:rPr/>
          </w:rPrChange>
        </w:rPr>
        <w:t>), P__</w:t>
      </w:r>
      <w:r w:rsidR="00F10E93" w:rsidRPr="002B42A7">
        <w:rPr>
          <w:rFonts w:ascii="Times New Roman" w:hAnsi="Times New Roman" w:cs="Times New Roman"/>
          <w:rPrChange w:id="12642" w:author="Ruijie Xu" w:date="2022-03-10T12:31:00Z">
            <w:rPr/>
          </w:rPrChange>
        </w:rPr>
        <w:t>Aquificae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643" w:author="Ruijie Xu" w:date="2022-03-10T12:31:00Z">
            <w:rPr/>
          </w:rPrChange>
        </w:rPr>
        <w:t>), P__Artverviricota (</w:t>
      </w:r>
      <w:r w:rsidR="00E275F8" w:rsidRPr="002B42A7">
        <w:rPr>
          <w:rFonts w:ascii="Times New Roman" w:hAnsi="Times New Roman" w:cs="Times New Roman"/>
          <w:noProof/>
          <w:rPrChange w:id="12644"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2645" w:author="Ruijie Xu" w:date="2022-03-10T12:31:00Z">
            <w:rPr/>
          </w:rPrChange>
        </w:rPr>
        <w:t>), P__Euryarchaeota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2646" w:author="Ruijie Xu" w:date="2022-03-10T12:31:00Z">
            <w:rPr/>
          </w:rPrChange>
        </w:rPr>
        <w:t>), P__Uroviricota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2647" w:author="Ruijie Xu" w:date="2022-03-10T12:31:00Z">
            <w:rPr/>
          </w:rPrChange>
        </w:rPr>
        <w:t>), P__Crenarchaeota (</w:t>
      </w:r>
      <w:r w:rsidR="00286CA0" w:rsidRPr="002B42A7">
        <w:rPr>
          <w:rFonts w:ascii="Times New Roman" w:hAnsi="Times New Roman" w:cs="Times New Roman"/>
          <w:noProof/>
          <w:rPrChange w:id="12648"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2649" w:author="Ruijie Xu" w:date="2022-03-10T12:31:00Z">
            <w:rPr/>
          </w:rPrChange>
        </w:rPr>
        <w:t>), P__Candidatus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2650" w:author="Ruijie Xu" w:date="2022-03-10T12:31:00Z">
            <w:rPr/>
          </w:rPrChange>
        </w:rPr>
        <w:t>), P__Chlamydiae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651" w:author="Ruijie Xu" w:date="2022-03-10T12:31:00Z">
            <w:rPr/>
          </w:rPrChange>
        </w:rPr>
        <w:t>), P__Fusobacteria (</w:t>
      </w:r>
      <w:r w:rsidR="00E275F8" w:rsidRPr="002B42A7">
        <w:rPr>
          <w:rFonts w:ascii="Times New Roman" w:hAnsi="Times New Roman" w:cs="Times New Roman"/>
          <w:noProof/>
          <w:rPrChange w:id="12652"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2653" w:author="Ruijie Xu" w:date="2022-03-10T12:31:00Z">
            <w:rPr/>
          </w:rPrChange>
        </w:rPr>
        <w:t>), P__Preplasmiviricota (</w:t>
      </w:r>
      <w:r w:rsidR="00E275F8" w:rsidRPr="002B42A7">
        <w:rPr>
          <w:rFonts w:ascii="Times New Roman" w:hAnsi="Times New Roman" w:cs="Times New Roman"/>
          <w:noProof/>
          <w:rPrChange w:id="12654"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2655" w:author="Ruijie Xu" w:date="2022-03-10T12:31:00Z">
            <w:rPr/>
          </w:rPrChange>
        </w:rPr>
        <w:t>), P__Viruses_unclassified</w:t>
      </w:r>
      <w:r w:rsidR="00E275F8" w:rsidRPr="002B42A7">
        <w:rPr>
          <w:rFonts w:ascii="Times New Roman" w:hAnsi="Times New Roman" w:cs="Times New Roman"/>
          <w:rPrChange w:id="12656" w:author="Ruijie Xu" w:date="2022-03-10T12:31:00Z">
            <w:rPr/>
          </w:rPrChange>
        </w:rPr>
        <w:t xml:space="preserve"> (</w:t>
      </w:r>
      <w:r w:rsidR="00E275F8" w:rsidRPr="002B42A7">
        <w:rPr>
          <w:rFonts w:ascii="Times New Roman" w:hAnsi="Times New Roman" w:cs="Times New Roman"/>
          <w:noProof/>
          <w:rPrChange w:id="12657"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2658" w:author="Ruijie Xu" w:date="2022-03-10T12:31:00Z">
            <w:rPr/>
          </w:rPrChange>
        </w:rPr>
        <w:t>)</w:t>
      </w:r>
      <w:r w:rsidR="00F10E93" w:rsidRPr="002B42A7">
        <w:rPr>
          <w:rFonts w:ascii="Times New Roman" w:hAnsi="Times New Roman" w:cs="Times New Roman"/>
          <w:rPrChange w:id="12659"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2660" w:author="Ruijie Xu" w:date="2022-03-10T12:31:00Z">
            <w:rPr/>
          </w:rPrChange>
        </w:rPr>
      </w:pPr>
      <w:r w:rsidRPr="002B42A7">
        <w:rPr>
          <w:rFonts w:ascii="Times New Roman" w:hAnsi="Times New Roman" w:cs="Times New Roman"/>
          <w:b/>
          <w:bCs/>
          <w:rPrChange w:id="12661" w:author="Ruijie Xu" w:date="2022-03-10T12:31:00Z">
            <w:rPr>
              <w:b/>
              <w:bCs/>
            </w:rPr>
          </w:rPrChange>
        </w:rPr>
        <w:lastRenderedPageBreak/>
        <w:t>Figure 3.</w:t>
      </w:r>
      <w:r w:rsidRPr="002B42A7">
        <w:rPr>
          <w:rFonts w:ascii="Times New Roman" w:hAnsi="Times New Roman" w:cs="Times New Roman"/>
          <w:rPrChange w:id="12662"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softwares</w:t>
      </w:r>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2663" w:name="OLE_LINK209"/>
      <w:bookmarkStart w:id="12664"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2665" w:author="Ruijie Xu" w:date="2022-03-10T12:31:00Z">
            <w:rPr/>
          </w:rPrChange>
        </w:rPr>
        <w:t>were performed with a Wilcoxon signed-rank test with p-adj value available in Table SI.4 and Table SII.5 for DBs and software comparison, respectively.</w:t>
      </w:r>
      <w:r w:rsidRPr="002B42A7">
        <w:rPr>
          <w:rFonts w:ascii="Times New Roman" w:hAnsi="Times New Roman" w:cs="Times New Roman"/>
          <w:color w:val="000000" w:themeColor="text1"/>
        </w:rPr>
        <w:t xml:space="preserve"> </w:t>
      </w:r>
      <w:bookmarkEnd w:id="12663"/>
      <w:bookmarkEnd w:id="12664"/>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2666" w:author="Ruijie Xu" w:date="2022-03-10T12:31:00Z">
            <w:rPr/>
          </w:rPrChange>
        </w:rPr>
        <w:t>R22.K (</w:t>
      </w:r>
      <w:r w:rsidR="00624903" w:rsidRPr="002B42A7">
        <w:rPr>
          <w:rFonts w:ascii="Times New Roman" w:hAnsi="Times New Roman" w:cs="Times New Roman"/>
          <w:noProof/>
          <w:rPrChange w:id="12667"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00624903" w:rsidRPr="002B42A7">
        <w:rPr>
          <w:rFonts w:ascii="Times New Roman" w:hAnsi="Times New Roman" w:cs="Times New Roman"/>
          <w:rPrChange w:id="12668" w:author="Ruijie Xu" w:date="2022-03-10T12:31:00Z">
            <w:rPr/>
          </w:rPrChange>
        </w:rPr>
        <w:t>) , R26.K (</w:t>
      </w:r>
      <w:r w:rsidR="00624903" w:rsidRPr="002B42A7">
        <w:rPr>
          <w:rFonts w:ascii="Times New Roman" w:hAnsi="Times New Roman" w:cs="Times New Roman"/>
          <w:noProof/>
          <w:rPrChange w:id="12669"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2670" w:author="Ruijie Xu" w:date="2022-03-10T12:31:00Z">
            <w:rPr/>
          </w:rPrChange>
        </w:rPr>
        <w:t>), R27.K (</w:t>
      </w:r>
      <w:r w:rsidR="00624903" w:rsidRPr="002B42A7">
        <w:rPr>
          <w:rFonts w:ascii="Times New Roman" w:hAnsi="Times New Roman" w:cs="Times New Roman"/>
          <w:noProof/>
          <w:rPrChange w:id="12671"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2672" w:author="Ruijie Xu" w:date="2022-03-10T12:31:00Z">
            <w:rPr/>
          </w:rPrChange>
        </w:rPr>
        <w:t>), R28.K (</w:t>
      </w:r>
      <w:r w:rsidR="00624903" w:rsidRPr="002B42A7">
        <w:rPr>
          <w:rFonts w:ascii="Times New Roman" w:hAnsi="Times New Roman" w:cs="Times New Roman"/>
          <w:noProof/>
          <w:rPrChange w:id="12673"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2674" w:author="Ruijie Xu" w:date="2022-03-10T12:31:00Z">
            <w:rPr/>
          </w:rPrChange>
        </w:rPr>
        <w:t>) ,R22.L (</w:t>
      </w:r>
      <w:r w:rsidR="00624903" w:rsidRPr="002B42A7">
        <w:rPr>
          <w:rFonts w:ascii="Times New Roman" w:hAnsi="Times New Roman" w:cs="Times New Roman"/>
          <w:noProof/>
          <w:rPrChange w:id="12675"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2676" w:author="Ruijie Xu" w:date="2022-03-10T12:31:00Z">
            <w:rPr/>
          </w:rPrChange>
        </w:rPr>
        <w:t>), R26.L (</w:t>
      </w:r>
      <w:r w:rsidR="00624903" w:rsidRPr="002B42A7">
        <w:rPr>
          <w:rFonts w:ascii="Times New Roman" w:hAnsi="Times New Roman" w:cs="Times New Roman"/>
          <w:noProof/>
          <w:rPrChange w:id="12677"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2678" w:author="Ruijie Xu" w:date="2022-03-10T12:31:00Z">
            <w:rPr/>
          </w:rPrChange>
        </w:rPr>
        <w:t>), R27.L (</w:t>
      </w:r>
      <w:r w:rsidR="00624903" w:rsidRPr="002B42A7">
        <w:rPr>
          <w:rFonts w:ascii="Times New Roman" w:hAnsi="Times New Roman" w:cs="Times New Roman"/>
          <w:noProof/>
          <w:rPrChange w:id="12679"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80" w:author="Ruijie Xu" w:date="2022-03-10T12:31:00Z">
            <w:rPr/>
          </w:rPrChange>
        </w:rPr>
        <w:t>), R28.L (</w:t>
      </w:r>
      <w:r w:rsidR="00624903" w:rsidRPr="002B42A7">
        <w:rPr>
          <w:rFonts w:ascii="Times New Roman" w:hAnsi="Times New Roman" w:cs="Times New Roman"/>
          <w:noProof/>
          <w:rPrChange w:id="12681"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2682" w:author="Ruijie Xu" w:date="2022-03-10T12:31:00Z">
            <w:rPr/>
          </w:rPrChange>
        </w:rPr>
        <w:t>), R22.S (</w:t>
      </w:r>
      <w:r w:rsidR="00624903" w:rsidRPr="002B42A7">
        <w:rPr>
          <w:rFonts w:ascii="Times New Roman" w:hAnsi="Times New Roman" w:cs="Times New Roman"/>
          <w:noProof/>
          <w:rPrChange w:id="12683"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2684" w:author="Ruijie Xu" w:date="2022-03-10T12:31:00Z">
            <w:rPr/>
          </w:rPrChange>
        </w:rPr>
        <w:t>), R26.S (</w:t>
      </w:r>
      <w:r w:rsidR="00624903" w:rsidRPr="002B42A7">
        <w:rPr>
          <w:rFonts w:ascii="Times New Roman" w:hAnsi="Times New Roman" w:cs="Times New Roman"/>
          <w:noProof/>
          <w:rPrChange w:id="12685"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86" w:author="Ruijie Xu" w:date="2022-03-10T12:31:00Z">
            <w:rPr/>
          </w:rPrChange>
        </w:rPr>
        <w:t>), R27.S (</w:t>
      </w:r>
      <w:r w:rsidR="00624903" w:rsidRPr="002B42A7">
        <w:rPr>
          <w:rFonts w:ascii="Times New Roman" w:hAnsi="Times New Roman" w:cs="Times New Roman"/>
          <w:noProof/>
          <w:rPrChange w:id="12687"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88" w:author="Ruijie Xu" w:date="2022-03-10T12:31:00Z">
            <w:rPr/>
          </w:rPrChange>
        </w:rPr>
        <w:t xml:space="preserve"> ), R28.S (</w:t>
      </w:r>
      <w:r w:rsidR="00624903" w:rsidRPr="002B42A7">
        <w:rPr>
          <w:rFonts w:ascii="Times New Roman" w:hAnsi="Times New Roman" w:cs="Times New Roman"/>
          <w:noProof/>
          <w:rPrChange w:id="12689"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90"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2691" w:author="Ruijie Xu" w:date="2022-03-10T12:31:00Z">
            <w:rPr>
              <w:b/>
              <w:bCs/>
            </w:rPr>
          </w:rPrChange>
        </w:rPr>
        <w:t>Figure 4</w:t>
      </w:r>
      <w:r w:rsidR="00512DAF" w:rsidRPr="002B42A7">
        <w:rPr>
          <w:rFonts w:ascii="Times New Roman" w:hAnsi="Times New Roman" w:cs="Times New Roman"/>
          <w:rPrChange w:id="12692"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rPr>
          <w:rFonts w:ascii="Times New Roman" w:hAnsi="Times New Roman" w:cs="Times New Roman"/>
          <w:rPrChange w:id="12693" w:author="Ruijie Xu" w:date="2022-03-10T12:31:00Z">
            <w:rPr/>
          </w:rPrChange>
        </w:rPr>
        <w:t>were performed with a Wilcoxon signed-rank test with p-adj value available in Table SI.</w:t>
      </w:r>
      <w:r w:rsidR="001941B3" w:rsidRPr="002B42A7">
        <w:rPr>
          <w:rFonts w:ascii="Times New Roman" w:hAnsi="Times New Roman" w:cs="Times New Roman"/>
          <w:rPrChange w:id="12694" w:author="Ruijie Xu" w:date="2022-03-10T12:31:00Z">
            <w:rPr/>
          </w:rPrChange>
        </w:rPr>
        <w:t>5</w:t>
      </w:r>
      <w:r w:rsidR="00512DAF" w:rsidRPr="002B42A7">
        <w:rPr>
          <w:rFonts w:ascii="Times New Roman" w:hAnsi="Times New Roman" w:cs="Times New Roman"/>
          <w:rPrChange w:id="12695" w:author="Ruijie Xu" w:date="2022-03-10T12:31:00Z">
            <w:rPr/>
          </w:rPrChange>
        </w:rPr>
        <w:t xml:space="preserve"> and Table SII.</w:t>
      </w:r>
      <w:r w:rsidR="001941B3" w:rsidRPr="002B42A7">
        <w:rPr>
          <w:rFonts w:ascii="Times New Roman" w:hAnsi="Times New Roman" w:cs="Times New Roman"/>
          <w:rPrChange w:id="12696" w:author="Ruijie Xu" w:date="2022-03-10T12:31:00Z">
            <w:rPr/>
          </w:rPrChange>
        </w:rPr>
        <w:t>6</w:t>
      </w:r>
      <w:r w:rsidR="00512DAF" w:rsidRPr="002B42A7">
        <w:rPr>
          <w:rFonts w:ascii="Times New Roman" w:hAnsi="Times New Roman" w:cs="Times New Roman"/>
          <w:rPrChange w:id="12697"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2698" w:name="OLE_LINK214"/>
      <w:bookmarkStart w:id="12699"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different software at the species level is shown at the barplot at the top of a), where the number of DA viruses taxa were colored in gray (</w:t>
      </w:r>
      <w:r w:rsidR="00EC5E1D" w:rsidRPr="002B42A7">
        <w:rPr>
          <w:rFonts w:ascii="Times New Roman" w:hAnsi="Times New Roman" w:cs="Times New Roman"/>
          <w:noProof/>
          <w:rPrChange w:id="12700"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Dotplot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w:t>
      </w:r>
      <w:r w:rsidR="0092722C" w:rsidRPr="002B42A7">
        <w:rPr>
          <w:rFonts w:ascii="Times New Roman" w:hAnsi="Times New Roman" w:cs="Times New Roman"/>
          <w:color w:val="000000" w:themeColor="text1"/>
        </w:rPr>
        <w:lastRenderedPageBreak/>
        <w:t>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2701"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2702"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2703"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2704"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and Orange is Virsues</w:t>
      </w:r>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2698"/>
    <w:bookmarkEnd w:id="12699"/>
    <w:p w14:paraId="55561263" w14:textId="400FF01E" w:rsidR="00455A3B" w:rsidRPr="002B42A7" w:rsidDel="00761DB2" w:rsidRDefault="00455A3B" w:rsidP="00512DAF">
      <w:pPr>
        <w:suppressLineNumbers/>
        <w:spacing w:line="480" w:lineRule="auto"/>
        <w:rPr>
          <w:del w:id="12705" w:author="Ruijie Xu" w:date="2022-02-02T14:44:00Z"/>
          <w:rFonts w:ascii="Times New Roman" w:hAnsi="Times New Roman" w:cs="Times New Roman"/>
          <w:b/>
          <w:bCs/>
          <w:rPrChange w:id="12706" w:author="Ruijie Xu" w:date="2022-03-10T12:31:00Z">
            <w:rPr>
              <w:del w:id="12707"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2708"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2709"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2710"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2711" w:author="Ruijie Xu" w:date="2022-03-10T12:31:00Z">
            <w:rPr/>
          </w:rPrChange>
        </w:rPr>
      </w:pPr>
    </w:p>
    <w:sectPr w:rsidR="000C19E7" w:rsidRPr="002B42A7"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4" w:author="Liliana Salvador" w:date="2022-02-17T13:02:00Z" w:initials="LS">
    <w:p w14:paraId="51B64D9B" w14:textId="50FE72FE" w:rsidR="001B30EA" w:rsidRDefault="001B30EA">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1B30EA" w:rsidRDefault="001B30EA">
      <w:pPr>
        <w:pStyle w:val="CommentText"/>
      </w:pPr>
    </w:p>
    <w:p w14:paraId="59DBAB85" w14:textId="3716ED00" w:rsidR="001B30EA" w:rsidRDefault="001B30EA">
      <w:pPr>
        <w:pStyle w:val="CommentText"/>
      </w:pPr>
      <w:r>
        <w:t>“</w:t>
      </w:r>
      <w:bookmarkStart w:id="562" w:name="OLE_LINK44"/>
      <w:bookmarkStart w:id="563" w:name="OLE_LINK45"/>
      <w:r>
        <w:t>This study highlights the importance to warrant caution on the selection of metagenomic software and databases while using shotgun metagenomics for pathogen detection and interpretation of taxonomical profiling analyses</w:t>
      </w:r>
      <w:bookmarkEnd w:id="562"/>
      <w:bookmarkEnd w:id="563"/>
      <w:r>
        <w:t>”</w:t>
      </w:r>
    </w:p>
  </w:comment>
  <w:comment w:id="505" w:author="Ruijie Xu" w:date="2022-03-04T10:05:00Z" w:initials="RX">
    <w:p w14:paraId="482594D2" w14:textId="64CB0498" w:rsidR="001B30EA" w:rsidRDefault="001B30EA">
      <w:pPr>
        <w:pStyle w:val="CommentText"/>
      </w:pPr>
      <w:r>
        <w:rPr>
          <w:rStyle w:val="CommentReference"/>
        </w:rPr>
        <w:annotationRef/>
      </w:r>
    </w:p>
  </w:comment>
  <w:comment w:id="506" w:author="Ruijie Xu" w:date="2022-03-04T10:05:00Z" w:initials="RX">
    <w:p w14:paraId="4B1F9F90" w14:textId="1739216B" w:rsidR="001B30EA" w:rsidRDefault="001B30EA">
      <w:pPr>
        <w:pStyle w:val="CommentText"/>
      </w:pPr>
      <w:r>
        <w:rPr>
          <w:rStyle w:val="CommentReference"/>
        </w:rPr>
        <w:annotationRef/>
      </w:r>
    </w:p>
  </w:comment>
  <w:comment w:id="1426" w:author="Rajeev, Sree" w:date="2022-03-08T12:48:00Z" w:initials="RS">
    <w:p w14:paraId="4A562002" w14:textId="45696745" w:rsidR="001B30EA" w:rsidRDefault="001B30EA">
      <w:pPr>
        <w:pStyle w:val="CommentText"/>
      </w:pPr>
      <w:r>
        <w:rPr>
          <w:rStyle w:val="CommentReference"/>
        </w:rPr>
        <w:annotationRef/>
      </w:r>
      <w:r>
        <w:t>Is this substrings?</w:t>
      </w:r>
    </w:p>
  </w:comment>
  <w:comment w:id="2149" w:author="Liliana Salvador" w:date="2022-02-23T11:26:00Z" w:initials="LS">
    <w:p w14:paraId="0454437C" w14:textId="540673EA" w:rsidR="001B30EA" w:rsidRDefault="001B30EA">
      <w:pPr>
        <w:pStyle w:val="CommentText"/>
      </w:pPr>
      <w:r>
        <w:rPr>
          <w:rStyle w:val="CommentReference"/>
        </w:rPr>
        <w:annotationRef/>
      </w:r>
      <w:r>
        <w:t>Add results answering the 3 points above</w:t>
      </w:r>
    </w:p>
  </w:comment>
  <w:comment w:id="2150" w:author="Rajeev, Sree" w:date="2022-02-28T14:25:00Z" w:initials="RS">
    <w:p w14:paraId="53A26523" w14:textId="2B1093E6" w:rsidR="001B30EA" w:rsidRDefault="001B30EA">
      <w:pPr>
        <w:pStyle w:val="CommentText"/>
      </w:pPr>
      <w:r>
        <w:rPr>
          <w:rStyle w:val="CommentReference"/>
        </w:rPr>
        <w:annotationRef/>
      </w:r>
      <w:r>
        <w:t xml:space="preserve">I think it is better  not to put results in here </w:t>
      </w:r>
    </w:p>
  </w:comment>
  <w:comment w:id="2177" w:author="Liliana Salvador" w:date="2022-02-23T11:36:00Z" w:initials="LS">
    <w:p w14:paraId="66268C82" w14:textId="369B9E83" w:rsidR="001B30EA" w:rsidRDefault="001B30EA">
      <w:pPr>
        <w:pStyle w:val="CommentText"/>
      </w:pPr>
      <w:r>
        <w:rPr>
          <w:rStyle w:val="CommentReference"/>
        </w:rPr>
        <w:annotationRef/>
      </w:r>
      <w:r>
        <w:t>Microbial communities, microbial profiles – try to use just one of these in the same sentence</w:t>
      </w:r>
    </w:p>
  </w:comment>
  <w:comment w:id="2151" w:author="Rajeev, Sree" w:date="2022-02-28T14:25:00Z" w:initials="RS">
    <w:p w14:paraId="09A2B2AF" w14:textId="54D4302C" w:rsidR="001B30EA" w:rsidRDefault="001B30EA">
      <w:pPr>
        <w:pStyle w:val="CommentText"/>
      </w:pPr>
      <w:r>
        <w:rPr>
          <w:rStyle w:val="CommentReference"/>
        </w:rPr>
        <w:annotationRef/>
      </w:r>
      <w:r>
        <w:t>I suggest to delet  this part</w:t>
      </w:r>
    </w:p>
  </w:comment>
  <w:comment w:id="2943" w:author="Liliana Salvador" w:date="2022-02-22T19:05:00Z" w:initials="LS">
    <w:p w14:paraId="56886E3E" w14:textId="42E3D41C" w:rsidR="001B30EA" w:rsidRDefault="001B30EA">
      <w:pPr>
        <w:pStyle w:val="CommentText"/>
      </w:pPr>
      <w:r>
        <w:rPr>
          <w:rStyle w:val="CommentReference"/>
        </w:rPr>
        <w:annotationRef/>
      </w:r>
      <w:r>
        <w:t>We need to add reference</w:t>
      </w:r>
    </w:p>
  </w:comment>
  <w:comment w:id="2961" w:author="Liliana Salvador" w:date="2022-02-22T19:05:00Z" w:initials="LS">
    <w:p w14:paraId="5E912349" w14:textId="253510F8" w:rsidR="001B30EA" w:rsidRDefault="001B30EA">
      <w:pPr>
        <w:pStyle w:val="CommentText"/>
      </w:pPr>
      <w:r>
        <w:rPr>
          <w:rStyle w:val="CommentReference"/>
        </w:rPr>
        <w:annotationRef/>
      </w:r>
      <w:r>
        <w:t>Add reference</w:t>
      </w:r>
    </w:p>
  </w:comment>
  <w:comment w:id="2974" w:author="Liliana Salvador" w:date="2022-02-22T19:06:00Z" w:initials="LS">
    <w:p w14:paraId="3A2CEE5F" w14:textId="35612DFD" w:rsidR="001B30EA" w:rsidRDefault="001B30EA">
      <w:pPr>
        <w:pStyle w:val="CommentText"/>
      </w:pPr>
      <w:r>
        <w:rPr>
          <w:rStyle w:val="CommentReference"/>
        </w:rPr>
        <w:annotationRef/>
      </w:r>
      <w:r>
        <w:t>This citation can be deleted</w:t>
      </w:r>
    </w:p>
  </w:comment>
  <w:comment w:id="3116" w:author="Liliana Salvador" w:date="2022-02-22T19:18:00Z" w:initials="LS">
    <w:p w14:paraId="101CE05B" w14:textId="334E1BE2" w:rsidR="001B30EA" w:rsidRDefault="001B30EA">
      <w:pPr>
        <w:pStyle w:val="CommentText"/>
      </w:pPr>
      <w:r>
        <w:rPr>
          <w:rStyle w:val="CommentReference"/>
        </w:rPr>
        <w:annotationRef/>
      </w:r>
      <w:r>
        <w:t>Add ref?</w:t>
      </w:r>
    </w:p>
  </w:comment>
  <w:comment w:id="3204" w:author="Liliana Salvador" w:date="2022-02-22T19:21:00Z" w:initials="LS">
    <w:p w14:paraId="5110B1DD" w14:textId="3B13E663" w:rsidR="001B30EA" w:rsidRDefault="001B30EA">
      <w:pPr>
        <w:pStyle w:val="CommentText"/>
      </w:pPr>
      <w:r>
        <w:rPr>
          <w:rStyle w:val="CommentReference"/>
        </w:rPr>
        <w:annotationRef/>
      </w:r>
      <w:r>
        <w:t>Do we have a reference for this method?</w:t>
      </w:r>
    </w:p>
  </w:comment>
  <w:comment w:id="3243" w:author="Liliana Salvador" w:date="2022-02-23T11:31:00Z" w:initials="LS">
    <w:p w14:paraId="79015F98" w14:textId="3CDADA89" w:rsidR="001B30EA" w:rsidRDefault="001B30EA">
      <w:pPr>
        <w:pStyle w:val="CommentText"/>
      </w:pPr>
      <w:r>
        <w:rPr>
          <w:rStyle w:val="CommentReference"/>
        </w:rPr>
        <w:annotationRef/>
      </w:r>
      <w:r>
        <w:t>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db, etc. I would avoid writing about all the results</w:t>
      </w:r>
    </w:p>
  </w:comment>
  <w:comment w:id="3375" w:author="Liliana Salvador" w:date="2022-02-23T19:23:00Z" w:initials="LS">
    <w:p w14:paraId="6A4C3D1B" w14:textId="086E2332" w:rsidR="001B30EA" w:rsidRDefault="001B30EA">
      <w:pPr>
        <w:pStyle w:val="CommentText"/>
      </w:pPr>
      <w:r>
        <w:rPr>
          <w:rStyle w:val="CommentReference"/>
        </w:rPr>
        <w:annotationRef/>
      </w:r>
      <w:r>
        <w:t>Here, you can say specifically what table I is showing. “Information about xxxx for each software and database is presented in Table 1”</w:t>
      </w:r>
    </w:p>
  </w:comment>
  <w:comment w:id="3390" w:author="Liliana Salvador" w:date="2022-02-23T19:27:00Z" w:initials="LS">
    <w:p w14:paraId="45D9D0D2" w14:textId="27E1EBB2" w:rsidR="001B30EA" w:rsidRDefault="001B30EA">
      <w:pPr>
        <w:pStyle w:val="CommentText"/>
      </w:pPr>
      <w:r>
        <w:rPr>
          <w:rStyle w:val="CommentReference"/>
        </w:rPr>
        <w:annotationRef/>
      </w:r>
      <w:r>
        <w:t>This sentence is not clear and I am not sure if it is needed</w:t>
      </w:r>
    </w:p>
  </w:comment>
  <w:comment w:id="3398" w:author="Liliana Salvador" w:date="2022-02-23T19:26:00Z" w:initials="LS">
    <w:p w14:paraId="3E1254FB" w14:textId="5A1D663A" w:rsidR="001B30EA" w:rsidRDefault="001B30EA">
      <w:pPr>
        <w:pStyle w:val="CommentText"/>
      </w:pPr>
      <w:r>
        <w:rPr>
          <w:rStyle w:val="CommentReference"/>
        </w:rPr>
        <w:annotationRef/>
      </w:r>
      <w:r>
        <w:t>Isn’t this information already in the methods? If yes, not necessary to repeat it here.</w:t>
      </w:r>
    </w:p>
  </w:comment>
  <w:comment w:id="3365" w:author="Rajeev, Sree" w:date="2022-03-03T10:50:00Z" w:initials="RS">
    <w:p w14:paraId="1BC4BF1D" w14:textId="77777777" w:rsidR="001B30EA" w:rsidRPr="00ED1003" w:rsidRDefault="001B30EA" w:rsidP="00ED1003">
      <w:pPr>
        <w:pStyle w:val="CommentText"/>
      </w:pPr>
      <w:r>
        <w:rPr>
          <w:rStyle w:val="CommentReference"/>
        </w:rPr>
        <w:annotationRef/>
      </w:r>
      <w:r w:rsidRPr="00ED1003">
        <w:t xml:space="preserve">I suggest removing this part </w:t>
      </w:r>
    </w:p>
    <w:p w14:paraId="65E48723" w14:textId="77777777" w:rsidR="001B30EA" w:rsidRPr="00ED1003" w:rsidRDefault="001B30EA" w:rsidP="00ED1003">
      <w:pPr>
        <w:rPr>
          <w:sz w:val="20"/>
          <w:szCs w:val="20"/>
        </w:rPr>
      </w:pPr>
      <w:r w:rsidRPr="00ED1003">
        <w:rPr>
          <w:sz w:val="20"/>
          <w:szCs w:val="20"/>
        </w:rPr>
        <w:t>And change table 1 to supplemental with all the details</w:t>
      </w:r>
    </w:p>
    <w:p w14:paraId="347A9299" w14:textId="5D56BCAA" w:rsidR="001B30EA" w:rsidRDefault="001B30EA">
      <w:pPr>
        <w:pStyle w:val="CommentText"/>
      </w:pPr>
    </w:p>
  </w:comment>
  <w:comment w:id="3371" w:author="Liliana Salvador" w:date="2022-03-08T18:51:00Z" w:initials="LS">
    <w:p w14:paraId="5B869651" w14:textId="39C366D9" w:rsidR="00EF1969" w:rsidRDefault="00EF1969">
      <w:pPr>
        <w:pStyle w:val="CommentText"/>
      </w:pPr>
      <w:r>
        <w:rPr>
          <w:rStyle w:val="CommentReference"/>
        </w:rPr>
        <w:annotationRef/>
      </w:r>
      <w:r>
        <w:t xml:space="preserve">Can you also provide a few software name as </w:t>
      </w:r>
      <w:r w:rsidR="0022101E">
        <w:rPr>
          <w:noProof/>
        </w:rPr>
        <w:t>you did below?</w:t>
      </w:r>
    </w:p>
  </w:comment>
  <w:comment w:id="3785" w:author="Liliana Salvador" w:date="2022-02-23T19:39:00Z" w:initials="LS">
    <w:p w14:paraId="6581DFA2" w14:textId="19501E1E" w:rsidR="001B30EA" w:rsidRDefault="001B30EA">
      <w:pPr>
        <w:pStyle w:val="CommentText"/>
      </w:pPr>
      <w:r>
        <w:rPr>
          <w:rStyle w:val="CommentReference"/>
        </w:rPr>
        <w:annotationRef/>
      </w:r>
      <w:r>
        <w:t>This sentence needs to be edited. Deleting a few technical terms would help to make it simpler</w:t>
      </w:r>
    </w:p>
  </w:comment>
  <w:comment w:id="3803" w:author="Liliana Salvador" w:date="2022-02-23T19:40:00Z" w:initials="LS">
    <w:p w14:paraId="56BD7BF5" w14:textId="5664CA08" w:rsidR="001B30EA" w:rsidRDefault="001B30EA">
      <w:pPr>
        <w:pStyle w:val="CommentText"/>
      </w:pPr>
      <w:r>
        <w:rPr>
          <w:rStyle w:val="CommentReference"/>
        </w:rPr>
        <w:annotationRef/>
      </w:r>
      <w:r>
        <w:t>Define what these values are</w:t>
      </w:r>
    </w:p>
  </w:comment>
  <w:comment w:id="3825" w:author="Liliana Salvador" w:date="2022-02-23T19:43:00Z" w:initials="LS">
    <w:p w14:paraId="61728F1E" w14:textId="656C675E" w:rsidR="001B30EA" w:rsidRDefault="001B30EA">
      <w:pPr>
        <w:pStyle w:val="CommentText"/>
      </w:pPr>
      <w:r>
        <w:rPr>
          <w:rStyle w:val="CommentReference"/>
        </w:rPr>
        <w:annotationRef/>
      </w:r>
      <w:r>
        <w:t>This is confusing. Aren’t they all significantly different except the comparison between standard and customized?</w:t>
      </w:r>
    </w:p>
  </w:comment>
  <w:comment w:id="3919" w:author="Liliana Salvador" w:date="2022-02-23T20:11:00Z" w:initials="LS">
    <w:p w14:paraId="6CA58F62" w14:textId="06A4481A" w:rsidR="001B30EA" w:rsidRDefault="001B30EA">
      <w:pPr>
        <w:pStyle w:val="CommentText"/>
      </w:pPr>
      <w:r>
        <w:rPr>
          <w:rStyle w:val="CommentReference"/>
        </w:rPr>
        <w:annotationRef/>
      </w:r>
      <w:r>
        <w:t>Here instead of saying 4 out 6, I would say exactly which DBs were similar to each other</w:t>
      </w:r>
    </w:p>
  </w:comment>
  <w:comment w:id="4036" w:author="Liliana Salvador" w:date="2022-02-23T19:53:00Z" w:initials="LS">
    <w:p w14:paraId="681B1F3D" w14:textId="7FD1D6BC" w:rsidR="001B30EA" w:rsidRDefault="001B30EA">
      <w:pPr>
        <w:pStyle w:val="CommentText"/>
      </w:pPr>
      <w:r>
        <w:rPr>
          <w:rStyle w:val="CommentReference"/>
        </w:rPr>
        <w:annotationRef/>
      </w:r>
      <w:r>
        <w:t>This is great!</w:t>
      </w:r>
    </w:p>
  </w:comment>
  <w:comment w:id="4250" w:author="Rajeev, Sree" w:date="2022-03-03T11:01:00Z" w:initials="RS">
    <w:p w14:paraId="0E570D25" w14:textId="4D769129" w:rsidR="001B30EA" w:rsidRDefault="001B30EA">
      <w:pPr>
        <w:pStyle w:val="CommentText"/>
      </w:pPr>
      <w:r>
        <w:rPr>
          <w:rStyle w:val="CommentReference"/>
        </w:rPr>
        <w:annotationRef/>
      </w:r>
      <w:r>
        <w:t>Can you check and see whether these should in uppercase</w:t>
      </w:r>
    </w:p>
  </w:comment>
  <w:comment w:id="4251" w:author="Ruijie Xu" w:date="2022-03-04T10:48:00Z" w:initials="RX">
    <w:p w14:paraId="18C2CB6D" w14:textId="764561A4" w:rsidR="001B30EA" w:rsidRDefault="001B30EA">
      <w:pPr>
        <w:pStyle w:val="CommentText"/>
      </w:pPr>
      <w:r>
        <w:rPr>
          <w:rStyle w:val="CommentReference"/>
        </w:rPr>
        <w:annotationRef/>
      </w:r>
      <w:r>
        <w:t>yes</w:t>
      </w:r>
    </w:p>
  </w:comment>
  <w:comment w:id="4276" w:author="Liliana Salvador" w:date="2022-03-08T19:02:00Z" w:initials="LS">
    <w:p w14:paraId="11845322" w14:textId="7A70513D" w:rsidR="002E56AD" w:rsidRDefault="002E56AD">
      <w:pPr>
        <w:pStyle w:val="CommentText"/>
      </w:pPr>
      <w:r>
        <w:rPr>
          <w:rStyle w:val="CommentReference"/>
        </w:rPr>
        <w:annotationRef/>
      </w:r>
      <w:r>
        <w:t>is this  1-e-h?</w:t>
      </w:r>
    </w:p>
  </w:comment>
  <w:comment w:id="4301" w:author="Liliana Salvador" w:date="2022-03-08T19:03:00Z" w:initials="LS">
    <w:p w14:paraId="0FE5B2AE" w14:textId="7B8974B3" w:rsidR="002E56AD" w:rsidRDefault="002E56AD">
      <w:pPr>
        <w:pStyle w:val="CommentText"/>
      </w:pPr>
      <w:r>
        <w:rPr>
          <w:rStyle w:val="CommentReference"/>
        </w:rPr>
        <w:annotationRef/>
      </w:r>
      <w:r>
        <w:t>I think something is missing here. Rachel, could you verif</w:t>
      </w:r>
      <w:r w:rsidR="0022101E">
        <w:rPr>
          <w:noProof/>
        </w:rPr>
        <w:t>y please?</w:t>
      </w:r>
    </w:p>
  </w:comment>
  <w:comment w:id="4423" w:author="Liliana Salvador" w:date="2022-02-23T19:58:00Z" w:initials="LS">
    <w:p w14:paraId="0C3820D3" w14:textId="302E7F2C" w:rsidR="001B30EA" w:rsidRDefault="001B30EA">
      <w:pPr>
        <w:pStyle w:val="CommentText"/>
      </w:pPr>
      <w:r>
        <w:rPr>
          <w:rStyle w:val="CommentReference"/>
        </w:rPr>
        <w:annotationRef/>
      </w:r>
      <w:r>
        <w:t>This sentence is a bit confusing. I had to read it a couple of times to understand it</w:t>
      </w:r>
    </w:p>
  </w:comment>
  <w:comment w:id="4458" w:author="Rajeev, Sree" w:date="2022-03-01T12:52:00Z" w:initials="RS">
    <w:p w14:paraId="29D8B93C" w14:textId="7A46F3E8" w:rsidR="001B30EA" w:rsidRDefault="001B30EA">
      <w:pPr>
        <w:pStyle w:val="CommentText"/>
      </w:pPr>
      <w:r>
        <w:rPr>
          <w:rStyle w:val="CommentReference"/>
        </w:rPr>
        <w:annotationRef/>
      </w:r>
    </w:p>
  </w:comment>
  <w:comment w:id="4459" w:author="Rajeev, Sree" w:date="2022-03-01T12:53:00Z" w:initials="RS">
    <w:p w14:paraId="674C975B" w14:textId="26A3F2BC" w:rsidR="001B30EA" w:rsidRDefault="001B30EA">
      <w:pPr>
        <w:pStyle w:val="CommentText"/>
      </w:pPr>
      <w:r>
        <w:rPr>
          <w:rStyle w:val="CommentReference"/>
        </w:rPr>
        <w:annotationRef/>
      </w:r>
      <w:r>
        <w:t>Can you complete this sentence appropriately?</w:t>
      </w:r>
    </w:p>
  </w:comment>
  <w:comment w:id="4562" w:author="Liliana Salvador" w:date="2022-02-23T20:13:00Z" w:initials="LS">
    <w:p w14:paraId="5307EED1" w14:textId="77777777" w:rsidR="001B30EA" w:rsidRDefault="001B30EA" w:rsidP="00FE3C3A">
      <w:pPr>
        <w:pStyle w:val="CommentText"/>
      </w:pPr>
      <w:r>
        <w:rPr>
          <w:rStyle w:val="CommentReference"/>
        </w:rPr>
        <w:annotationRef/>
      </w:r>
      <w:r>
        <w:t>Perhaps definigin the groups first will help to clarify the previous sentence</w:t>
      </w:r>
    </w:p>
  </w:comment>
  <w:comment w:id="4545" w:author="Rajeev, Sree" w:date="2022-03-01T12:54:00Z" w:initials="RS">
    <w:p w14:paraId="4E7053C5" w14:textId="1EF6EB91" w:rsidR="001B30EA" w:rsidRDefault="001B30EA">
      <w:pPr>
        <w:pStyle w:val="CommentText"/>
      </w:pPr>
      <w:r>
        <w:rPr>
          <w:rStyle w:val="CommentReference"/>
        </w:rPr>
        <w:annotationRef/>
      </w:r>
      <w:r>
        <w:t>I think we should make this simple</w:t>
      </w:r>
    </w:p>
  </w:comment>
  <w:comment w:id="4571" w:author="Liliana Salvador" w:date="2022-03-08T19:10:00Z" w:initials="LS">
    <w:p w14:paraId="154A258A" w14:textId="02DBC7F3" w:rsidR="001E1FCA" w:rsidRDefault="001E1FCA">
      <w:pPr>
        <w:pStyle w:val="CommentText"/>
      </w:pPr>
      <w:r>
        <w:rPr>
          <w:rStyle w:val="CommentReference"/>
        </w:rPr>
        <w:annotationRef/>
      </w:r>
      <w:r>
        <w:t>Rachel please verify if this still makes sense after my change</w:t>
      </w:r>
    </w:p>
  </w:comment>
  <w:comment w:id="4546" w:author="Liliana Salvador" w:date="2022-02-23T20:12:00Z" w:initials="LS">
    <w:p w14:paraId="31A777B9" w14:textId="7977DB77" w:rsidR="001B30EA" w:rsidRDefault="001B30EA">
      <w:pPr>
        <w:pStyle w:val="CommentText"/>
      </w:pPr>
      <w:r>
        <w:rPr>
          <w:rStyle w:val="CommentReference"/>
        </w:rPr>
        <w:annotationRef/>
      </w:r>
      <w:r>
        <w:t>This sentence needs to be clarified</w:t>
      </w:r>
    </w:p>
  </w:comment>
  <w:comment w:id="4603" w:author="Liliana Salvador" w:date="2022-02-23T20:13:00Z" w:initials="LS">
    <w:p w14:paraId="523C9F99" w14:textId="4AF5C364" w:rsidR="001B30EA" w:rsidRDefault="001B30EA">
      <w:pPr>
        <w:pStyle w:val="CommentText"/>
      </w:pPr>
      <w:r>
        <w:rPr>
          <w:rStyle w:val="CommentReference"/>
        </w:rPr>
        <w:annotationRef/>
      </w:r>
      <w:r>
        <w:t>Perhaps definigin the groups first will help to clarify the previous sentence</w:t>
      </w:r>
    </w:p>
  </w:comment>
  <w:comment w:id="4934" w:author="Liliana Salvador" w:date="2022-02-23T20:26:00Z" w:initials="LS">
    <w:p w14:paraId="5E2DF714" w14:textId="6AE84288" w:rsidR="001B30EA" w:rsidRDefault="001B30EA">
      <w:pPr>
        <w:pStyle w:val="CommentText"/>
      </w:pPr>
      <w:r>
        <w:rPr>
          <w:rStyle w:val="CommentReference"/>
        </w:rPr>
        <w:annotationRef/>
      </w:r>
      <w:r>
        <w:t>The sentence is a bit confusing</w:t>
      </w:r>
    </w:p>
  </w:comment>
  <w:comment w:id="4929" w:author="Liliana Salvador" w:date="2022-03-08T19:33:00Z" w:initials="LS">
    <w:p w14:paraId="24C09A82" w14:textId="29E8B278" w:rsidR="0057036A" w:rsidRDefault="0057036A">
      <w:pPr>
        <w:pStyle w:val="CommentText"/>
      </w:pPr>
      <w:r>
        <w:rPr>
          <w:rStyle w:val="CommentReference"/>
        </w:rPr>
        <w:annotationRef/>
      </w:r>
      <w:r>
        <w:t>Don’t think this part is necessary since that a</w:t>
      </w:r>
      <w:r w:rsidR="0022101E">
        <w:rPr>
          <w:noProof/>
        </w:rPr>
        <w:t>can be seen in the figure</w:t>
      </w:r>
    </w:p>
  </w:comment>
  <w:comment w:id="4930" w:author="Ruijie Xu" w:date="2022-03-10T10:13:00Z" w:initials="RX">
    <w:p w14:paraId="77AB5BF7" w14:textId="7BCCAE87" w:rsidR="00287AFC" w:rsidRDefault="00287AFC">
      <w:pPr>
        <w:pStyle w:val="CommentText"/>
      </w:pPr>
      <w:r>
        <w:rPr>
          <w:rStyle w:val="CommentReference"/>
        </w:rPr>
        <w:annotationRef/>
      </w:r>
      <w:r>
        <w:t>Yes, because one of the reviewer has commented that I left out many of the clearly observed patterns in the figures in the results section</w:t>
      </w:r>
      <w:r w:rsidR="007A62C5">
        <w:t>.</w:t>
      </w:r>
    </w:p>
  </w:comment>
  <w:comment w:id="5150" w:author="Liliana Salvador" w:date="2022-02-23T20:30:00Z" w:initials="LS">
    <w:p w14:paraId="03C5F799" w14:textId="306EEFAC" w:rsidR="001B30EA" w:rsidRDefault="001B30EA">
      <w:pPr>
        <w:pStyle w:val="CommentText"/>
      </w:pPr>
      <w:r>
        <w:rPr>
          <w:rStyle w:val="CommentReference"/>
        </w:rPr>
        <w:annotationRef/>
      </w:r>
      <w:r>
        <w:t>Taxon or taxa?</w:t>
      </w:r>
    </w:p>
  </w:comment>
  <w:comment w:id="5229" w:author="Liliana Salvador" w:date="2022-02-23T20:31:00Z" w:initials="LS">
    <w:p w14:paraId="5D9B27EF" w14:textId="00031002" w:rsidR="001B30EA" w:rsidRDefault="001B30EA">
      <w:pPr>
        <w:pStyle w:val="CommentText"/>
      </w:pPr>
      <w:r>
        <w:rPr>
          <w:rStyle w:val="CommentReference"/>
        </w:rPr>
        <w:annotationRef/>
      </w:r>
      <w:r>
        <w:t>Kraken2 vs Kaiju?</w:t>
      </w:r>
    </w:p>
  </w:comment>
  <w:comment w:id="5495" w:author="Liliana Salvador" w:date="2022-02-26T15:39:00Z" w:initials="LS">
    <w:p w14:paraId="4CB21283" w14:textId="035D1FC3" w:rsidR="001B30EA" w:rsidRDefault="001B30EA">
      <w:pPr>
        <w:pStyle w:val="CommentText"/>
      </w:pPr>
      <w:r>
        <w:rPr>
          <w:rStyle w:val="CommentReference"/>
        </w:rPr>
        <w:annotationRef/>
      </w:r>
      <w:r>
        <w:t>Figure 3a?</w:t>
      </w:r>
    </w:p>
  </w:comment>
  <w:comment w:id="5608" w:author="Liliana Salvador" w:date="2022-02-26T15:39:00Z" w:initials="LS">
    <w:p w14:paraId="46542DC7" w14:textId="3D98D096" w:rsidR="001B30EA" w:rsidRDefault="001B30EA">
      <w:pPr>
        <w:pStyle w:val="CommentText"/>
      </w:pPr>
      <w:r>
        <w:rPr>
          <w:rStyle w:val="CommentReference"/>
        </w:rPr>
        <w:annotationRef/>
      </w:r>
      <w:r>
        <w:t>Figure 3b?</w:t>
      </w:r>
    </w:p>
  </w:comment>
  <w:comment w:id="5625" w:author="Liliana Salvador" w:date="2022-02-26T15:27:00Z" w:initials="LS">
    <w:p w14:paraId="0D300AFC" w14:textId="02B1AC69" w:rsidR="001B30EA" w:rsidRDefault="001B30EA">
      <w:pPr>
        <w:pStyle w:val="CommentText"/>
      </w:pPr>
      <w:r>
        <w:rPr>
          <w:rStyle w:val="CommentReference"/>
        </w:rPr>
        <w:annotationRef/>
      </w:r>
      <w:r>
        <w:t xml:space="preserve">Is this true? According to figure 2c, it seems that standard and customized are significantly different from each other? </w:t>
      </w:r>
    </w:p>
  </w:comment>
  <w:comment w:id="5686" w:author="Liliana Salvador" w:date="2022-02-26T15:39:00Z" w:initials="LS">
    <w:p w14:paraId="0D98C0D0" w14:textId="49668313" w:rsidR="001B30EA" w:rsidRDefault="001B30EA">
      <w:pPr>
        <w:pStyle w:val="CommentText"/>
      </w:pPr>
      <w:r>
        <w:rPr>
          <w:rStyle w:val="CommentReference"/>
        </w:rPr>
        <w:annotationRef/>
      </w:r>
      <w:r>
        <w:t>Figure 3c?</w:t>
      </w:r>
    </w:p>
  </w:comment>
  <w:comment w:id="5696" w:author="Liliana Salvador" w:date="2022-02-26T15:29:00Z" w:initials="LS">
    <w:p w14:paraId="41955E96" w14:textId="5A66CA11" w:rsidR="001B30EA" w:rsidRDefault="001B30EA">
      <w:pPr>
        <w:pStyle w:val="CommentText"/>
      </w:pPr>
      <w:r>
        <w:rPr>
          <w:rStyle w:val="CommentReference"/>
        </w:rPr>
        <w:annotationRef/>
      </w:r>
      <w:r>
        <w:t>Yes, I agree with this</w:t>
      </w:r>
    </w:p>
  </w:comment>
  <w:comment w:id="5717" w:author="Liliana Salvador" w:date="2022-02-26T15:39:00Z" w:initials="LS">
    <w:p w14:paraId="6BF584DE" w14:textId="756009EB" w:rsidR="001B30EA" w:rsidRDefault="001B30EA">
      <w:pPr>
        <w:pStyle w:val="CommentText"/>
      </w:pPr>
      <w:r>
        <w:rPr>
          <w:rStyle w:val="CommentReference"/>
        </w:rPr>
        <w:annotationRef/>
      </w:r>
      <w:r>
        <w:t>Figure 3c?</w:t>
      </w:r>
    </w:p>
  </w:comment>
  <w:comment w:id="5925" w:author="Liliana Salvador" w:date="2022-02-26T15:57:00Z" w:initials="LS">
    <w:p w14:paraId="0CA9CB66" w14:textId="54D0B099" w:rsidR="001B30EA" w:rsidRDefault="001B30EA">
      <w:pPr>
        <w:pStyle w:val="CommentText"/>
      </w:pPr>
      <w:r>
        <w:rPr>
          <w:rStyle w:val="CommentReference"/>
        </w:rPr>
        <w:annotationRef/>
      </w:r>
      <w:r>
        <w:t>I would move this to the discussion or delete</w:t>
      </w:r>
    </w:p>
  </w:comment>
  <w:comment w:id="5946" w:author="Rajeev, Sree" w:date="2022-03-03T11:16:00Z" w:initials="RS">
    <w:p w14:paraId="6B9E4833" w14:textId="4EF0DCD4" w:rsidR="001B30EA" w:rsidRDefault="001B30EA">
      <w:pPr>
        <w:pStyle w:val="CommentText"/>
      </w:pPr>
      <w:r>
        <w:rPr>
          <w:rStyle w:val="CommentReference"/>
        </w:rPr>
        <w:annotationRef/>
      </w:r>
      <w:r>
        <w:t>Delete this?</w:t>
      </w:r>
    </w:p>
  </w:comment>
  <w:comment w:id="5947" w:author="Liliana Salvador" w:date="2022-02-26T15:59:00Z" w:initials="LS">
    <w:p w14:paraId="18F5F30D" w14:textId="2E79FA50" w:rsidR="001B30EA" w:rsidRDefault="001B30EA">
      <w:pPr>
        <w:pStyle w:val="CommentText"/>
      </w:pPr>
      <w:r>
        <w:rPr>
          <w:rStyle w:val="CommentReference"/>
        </w:rPr>
        <w:annotationRef/>
      </w:r>
    </w:p>
  </w:comment>
  <w:comment w:id="5948" w:author="Liliana Salvador" w:date="2022-02-26T15:59:00Z" w:initials="LS">
    <w:p w14:paraId="73DCE60A" w14:textId="4BB047BB" w:rsidR="001B30EA" w:rsidRDefault="001B30EA">
      <w:pPr>
        <w:pStyle w:val="CommentText"/>
      </w:pPr>
      <w:bookmarkStart w:id="5953" w:name="OLE_LINK163"/>
      <w:bookmarkStart w:id="5954" w:name="OLE_LINK164"/>
      <w:bookmarkStart w:id="5955" w:name="OLE_LINK165"/>
      <w:r>
        <w:rPr>
          <w:rStyle w:val="CommentReference"/>
        </w:rPr>
        <w:annotationRef/>
      </w:r>
      <w:r>
        <w:t xml:space="preserve">I am </w:t>
      </w:r>
      <w:bookmarkStart w:id="5956" w:name="OLE_LINK112"/>
      <w:bookmarkStart w:id="5957" w:name="OLE_LINK113"/>
      <w:r>
        <w:t xml:space="preserve">bit </w:t>
      </w:r>
      <w:bookmarkEnd w:id="5956"/>
      <w:bookmarkEnd w:id="5957"/>
      <w:r>
        <w:t xml:space="preserve">confused here. </w:t>
      </w:r>
      <w:bookmarkStart w:id="5958" w:name="OLE_LINK114"/>
      <w:bookmarkStart w:id="5959" w:name="OLE_LINK115"/>
      <w:r>
        <w:t xml:space="preserve">Could </w:t>
      </w:r>
      <w:bookmarkEnd w:id="5958"/>
      <w:bookmarkEnd w:id="5959"/>
      <w:r>
        <w:t>you rewrite this part?</w:t>
      </w:r>
    </w:p>
    <w:bookmarkEnd w:id="5953"/>
    <w:bookmarkEnd w:id="5954"/>
    <w:bookmarkEnd w:id="5955"/>
  </w:comment>
  <w:comment w:id="6023" w:author="Liliana Salvador" w:date="2022-02-23T21:29:00Z" w:initials="LS">
    <w:p w14:paraId="1FCB9732" w14:textId="3BF370F0" w:rsidR="001B30EA" w:rsidRDefault="001B30EA">
      <w:pPr>
        <w:pStyle w:val="CommentText"/>
      </w:pPr>
      <w:r>
        <w:rPr>
          <w:rStyle w:val="CommentReference"/>
        </w:rPr>
        <w:annotationRef/>
      </w:r>
      <w:r>
        <w:t xml:space="preserve">Not sure what comparisons we are referring to </w:t>
      </w:r>
    </w:p>
  </w:comment>
  <w:comment w:id="6055" w:author="Liliana Salvador" w:date="2022-02-26T16:07:00Z" w:initials="LS">
    <w:p w14:paraId="297E8F91" w14:textId="56968C64" w:rsidR="001B30EA" w:rsidRDefault="001B30EA">
      <w:pPr>
        <w:pStyle w:val="CommentText"/>
      </w:pPr>
      <w:r>
        <w:rPr>
          <w:rStyle w:val="CommentReference"/>
        </w:rPr>
        <w:annotationRef/>
      </w:r>
      <w:r>
        <w:t>I suggest to delete this sentence and go straight to the result</w:t>
      </w:r>
    </w:p>
  </w:comment>
  <w:comment w:id="6163" w:author="Liliana Salvador" w:date="2022-02-26T16:21:00Z" w:initials="LS">
    <w:p w14:paraId="5CAAB48C" w14:textId="38DEFC16" w:rsidR="001B30EA" w:rsidRDefault="001B30EA">
      <w:pPr>
        <w:pStyle w:val="CommentText"/>
      </w:pPr>
      <w:r>
        <w:rPr>
          <w:rStyle w:val="CommentReference"/>
        </w:rPr>
        <w:annotationRef/>
      </w:r>
      <w:r>
        <w:t xml:space="preserve">Add citation to the table </w:t>
      </w:r>
    </w:p>
  </w:comment>
  <w:comment w:id="6301" w:author="Liliana Salvador" w:date="2022-02-26T16:27:00Z" w:initials="LS">
    <w:p w14:paraId="258A8B73" w14:textId="2D023BAA" w:rsidR="001B30EA" w:rsidRDefault="001B30EA">
      <w:pPr>
        <w:pStyle w:val="CommentText"/>
      </w:pPr>
      <w:r>
        <w:rPr>
          <w:rStyle w:val="CommentReference"/>
        </w:rPr>
        <w:annotationRef/>
      </w:r>
      <w:r>
        <w:t>I am not sure if it is necessary to show the example since you already mentioned the pattern. I suggest to delete the sentence</w:t>
      </w:r>
    </w:p>
  </w:comment>
  <w:comment w:id="6320" w:author="Liliana Salvador" w:date="2022-02-26T16:28:00Z" w:initials="LS">
    <w:p w14:paraId="562EABEB" w14:textId="5429C078" w:rsidR="001B30EA" w:rsidRDefault="001B30EA">
      <w:pPr>
        <w:pStyle w:val="CommentText"/>
      </w:pPr>
      <w:r>
        <w:rPr>
          <w:rStyle w:val="CommentReference"/>
        </w:rPr>
        <w:annotationRef/>
      </w:r>
      <w:r>
        <w:t>It is not clear what this is referring to</w:t>
      </w:r>
    </w:p>
  </w:comment>
  <w:comment w:id="6421" w:author="Liliana Salvador" w:date="2022-02-25T16:58:00Z" w:initials="LS">
    <w:p w14:paraId="7E115CB6" w14:textId="47F32FBD" w:rsidR="001B30EA" w:rsidRDefault="001B30EA">
      <w:pPr>
        <w:pStyle w:val="CommentText"/>
      </w:pPr>
      <w:r>
        <w:rPr>
          <w:rStyle w:val="CommentReference"/>
        </w:rPr>
        <w:annotationRef/>
      </w:r>
      <w:r>
        <w:t xml:space="preserve">Perhaps something like “ the majority of the clusters found by the hierarchical clustering analysis remained consistent across all different software (Figure 4b).  </w:t>
      </w:r>
    </w:p>
  </w:comment>
  <w:comment w:id="6628" w:author="Liliana Salvador" w:date="2022-02-26T16:43:00Z" w:initials="LS">
    <w:p w14:paraId="56E01988" w14:textId="6C9C0065" w:rsidR="001B30EA" w:rsidRDefault="001B30EA">
      <w:pPr>
        <w:pStyle w:val="CommentText"/>
      </w:pPr>
      <w:r>
        <w:rPr>
          <w:rStyle w:val="CommentReference"/>
        </w:rPr>
        <w:annotationRef/>
      </w:r>
      <w:r>
        <w:t>Not quite sure what you mean by this</w:t>
      </w:r>
    </w:p>
  </w:comment>
  <w:comment w:id="6551" w:author="Liliana Salvador" w:date="2022-02-26T16:45:00Z" w:initials="LS">
    <w:p w14:paraId="3E4A8463" w14:textId="399AD190" w:rsidR="001B30EA" w:rsidRDefault="001B30EA">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7343" w:author="Liliana Salvador" w:date="2022-02-26T17:25:00Z" w:initials="LS">
    <w:p w14:paraId="78DC35FB" w14:textId="77777777" w:rsidR="001B30EA" w:rsidRDefault="001B30EA" w:rsidP="001E602D">
      <w:pPr>
        <w:pStyle w:val="CommentText"/>
      </w:pPr>
      <w:r>
        <w:rPr>
          <w:rStyle w:val="CommentReference"/>
        </w:rPr>
        <w:annotationRef/>
      </w:r>
      <w:r>
        <w:t>Cool observation</w:t>
      </w:r>
    </w:p>
  </w:comment>
  <w:comment w:id="7357" w:author="Rajeev, Sree" w:date="2022-03-02T12:43:00Z" w:initials="RS">
    <w:p w14:paraId="49743202" w14:textId="4BDBDCE0" w:rsidR="001B30EA" w:rsidRDefault="001B30EA">
      <w:pPr>
        <w:pStyle w:val="CommentText"/>
      </w:pPr>
      <w:r>
        <w:rPr>
          <w:rStyle w:val="CommentReference"/>
        </w:rPr>
        <w:annotationRef/>
      </w:r>
      <w:r>
        <w:t xml:space="preserve">Can we generalize like this </w:t>
      </w:r>
    </w:p>
  </w:comment>
  <w:comment w:id="7445" w:author="Liliana Salvador" w:date="2022-03-08T20:06:00Z" w:initials="LS">
    <w:p w14:paraId="46D42776" w14:textId="71CBA11E" w:rsidR="000D56DE" w:rsidRDefault="000D56DE">
      <w:pPr>
        <w:pStyle w:val="CommentText"/>
      </w:pPr>
      <w:r>
        <w:rPr>
          <w:rStyle w:val="CommentReference"/>
        </w:rPr>
        <w:annotationRef/>
      </w:r>
      <w:r>
        <w:t>Can we delete this or is it necessary ?</w:t>
      </w:r>
    </w:p>
  </w:comment>
  <w:comment w:id="7463" w:author="Liliana Salvador" w:date="2022-03-08T20:11:00Z" w:initials="LS">
    <w:p w14:paraId="734CFF0A" w14:textId="217AB226" w:rsidR="000D56DE" w:rsidRDefault="000D56DE">
      <w:pPr>
        <w:pStyle w:val="CommentText"/>
      </w:pPr>
      <w:r>
        <w:rPr>
          <w:rStyle w:val="CommentReference"/>
        </w:rPr>
        <w:annotationRef/>
      </w:r>
      <w:r>
        <w:t>?</w:t>
      </w:r>
    </w:p>
  </w:comment>
  <w:comment w:id="7464" w:author="Ruijie Xu" w:date="2022-03-10T10:16:00Z" w:initials="RX">
    <w:p w14:paraId="29E3DEAD" w14:textId="6181D027" w:rsidR="007A62C5" w:rsidRDefault="007A62C5">
      <w:pPr>
        <w:pStyle w:val="CommentText"/>
      </w:pPr>
      <w:r>
        <w:rPr>
          <w:rStyle w:val="CommentReference"/>
        </w:rPr>
        <w:annotationRef/>
      </w:r>
      <w:r>
        <w:t>Kidney vs. spleen, kidney vs. lung, lung vs. spleen. I didn’t want to write it out because it would seem too redundant.</w:t>
      </w:r>
    </w:p>
  </w:comment>
  <w:comment w:id="7465" w:author="Ruijie Xu" w:date="2022-03-10T10:17:00Z" w:initials="RX">
    <w:p w14:paraId="1ABDAC5D" w14:textId="798A3476" w:rsidR="007A62C5" w:rsidRDefault="007A62C5">
      <w:pPr>
        <w:pStyle w:val="CommentText"/>
      </w:pPr>
      <w:r>
        <w:rPr>
          <w:rStyle w:val="CommentReference"/>
        </w:rPr>
        <w:annotationRef/>
      </w:r>
    </w:p>
  </w:comment>
  <w:comment w:id="7492" w:author="Liliana Salvador" w:date="2022-02-26T16:47:00Z" w:initials="LS">
    <w:p w14:paraId="560074B0" w14:textId="538464A0" w:rsidR="001B30EA" w:rsidRDefault="001B30EA">
      <w:pPr>
        <w:pStyle w:val="CommentText"/>
      </w:pPr>
      <w:r>
        <w:rPr>
          <w:rStyle w:val="CommentReference"/>
        </w:rPr>
        <w:annotationRef/>
      </w:r>
      <w:r>
        <w:t>I don’t think this first stencen is needed if this is defined in the methods. We can jump straight to the result</w:t>
      </w:r>
    </w:p>
  </w:comment>
  <w:comment w:id="7502" w:author="Liliana Salvador" w:date="2022-02-26T16:50:00Z" w:initials="LS">
    <w:p w14:paraId="1F0FB369" w14:textId="6D01FFC4" w:rsidR="001B30EA" w:rsidRDefault="001B30EA">
      <w:pPr>
        <w:pStyle w:val="CommentText"/>
      </w:pPr>
      <w:r>
        <w:rPr>
          <w:rStyle w:val="CommentReference"/>
        </w:rPr>
        <w:annotationRef/>
      </w:r>
      <w:r>
        <w:t>Most distintive in which way? They had more significantly different groups?</w:t>
      </w:r>
    </w:p>
  </w:comment>
  <w:comment w:id="7508" w:author="Liliana Salvador" w:date="2022-02-26T16:48:00Z" w:initials="LS">
    <w:p w14:paraId="42EDB57E" w14:textId="3A13A3D2" w:rsidR="001B30EA" w:rsidRDefault="001B30EA">
      <w:pPr>
        <w:pStyle w:val="CommentText"/>
      </w:pPr>
      <w:r>
        <w:rPr>
          <w:rStyle w:val="CommentReference"/>
        </w:rPr>
        <w:annotationRef/>
      </w:r>
      <w:r>
        <w:t>I suggest to delete this part – this is perfect for the discussion, but in this section I think we should just report the DA results.</w:t>
      </w:r>
    </w:p>
  </w:comment>
  <w:comment w:id="7512" w:author="Liliana Salvador" w:date="2022-02-26T16:51:00Z" w:initials="LS">
    <w:p w14:paraId="148E56FD" w14:textId="54E76D42" w:rsidR="001B30EA" w:rsidRDefault="001B30EA">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7541" w:author="Liliana Salvador" w:date="2022-02-26T17:11:00Z" w:initials="LS">
    <w:p w14:paraId="252C3FAB" w14:textId="6BC1A1BE" w:rsidR="001B30EA" w:rsidRDefault="001B30EA">
      <w:pPr>
        <w:pStyle w:val="CommentText"/>
      </w:pPr>
      <w:r>
        <w:rPr>
          <w:rStyle w:val="CommentReference"/>
        </w:rPr>
        <w:annotationRef/>
      </w:r>
      <w:r>
        <w:t>Shall we add the id here?</w:t>
      </w:r>
    </w:p>
  </w:comment>
  <w:comment w:id="7670" w:author="Liliana Salvador" w:date="2022-02-26T17:24:00Z" w:initials="LS">
    <w:p w14:paraId="579C5207" w14:textId="379FF7E5" w:rsidR="001B30EA" w:rsidRDefault="001B30EA">
      <w:pPr>
        <w:pStyle w:val="CommentText"/>
      </w:pPr>
      <w:r>
        <w:rPr>
          <w:rStyle w:val="CommentReference"/>
        </w:rPr>
        <w:annotationRef/>
      </w:r>
      <w:r>
        <w:t>I would probably just refer the first two since BLASTN number is similar to the other software than it is with Kaiju and Centrifuge</w:t>
      </w:r>
    </w:p>
  </w:comment>
  <w:comment w:id="7731" w:author="Liliana Salvador" w:date="2022-02-26T17:25:00Z" w:initials="LS">
    <w:p w14:paraId="3DD997C5" w14:textId="5AED9D5A" w:rsidR="001B30EA" w:rsidRDefault="001B30EA">
      <w:pPr>
        <w:pStyle w:val="CommentText"/>
      </w:pPr>
      <w:r>
        <w:rPr>
          <w:rStyle w:val="CommentReference"/>
        </w:rPr>
        <w:annotationRef/>
      </w:r>
      <w:r>
        <w:t>Cool observation</w:t>
      </w:r>
    </w:p>
  </w:comment>
  <w:comment w:id="8049" w:author="Liliana Salvador" w:date="2022-02-26T18:48:00Z" w:initials="LS">
    <w:p w14:paraId="6107B68C" w14:textId="323E4F08" w:rsidR="001B30EA" w:rsidRDefault="001B30EA">
      <w:pPr>
        <w:pStyle w:val="CommentText"/>
      </w:pPr>
      <w:r>
        <w:rPr>
          <w:rStyle w:val="CommentReference"/>
        </w:rPr>
        <w:annotationRef/>
      </w:r>
      <w:r>
        <w:t>Is it ok to delete this part since here we are comparing lung with spleen?</w:t>
      </w:r>
    </w:p>
  </w:comment>
  <w:comment w:id="7939" w:author="Rajeev, Sree" w:date="2022-03-03T11:25:00Z" w:initials="RS">
    <w:p w14:paraId="72EC937E" w14:textId="42863EF9" w:rsidR="001B30EA" w:rsidRDefault="001B30EA">
      <w:pPr>
        <w:pStyle w:val="CommentText"/>
      </w:pPr>
      <w:r>
        <w:rPr>
          <w:rStyle w:val="CommentReference"/>
        </w:rPr>
        <w:annotationRef/>
      </w:r>
      <w:r>
        <w:t>Can we combine these parts and present it concisely?</w:t>
      </w:r>
    </w:p>
  </w:comment>
  <w:comment w:id="8485" w:author="Liliana Salvador" w:date="2022-02-26T19:15:00Z" w:initials="LS">
    <w:p w14:paraId="4F70A1B3" w14:textId="48422061" w:rsidR="001B30EA" w:rsidRDefault="001B30EA">
      <w:pPr>
        <w:pStyle w:val="CommentText"/>
      </w:pPr>
      <w:r>
        <w:rPr>
          <w:rStyle w:val="CommentReference"/>
        </w:rPr>
        <w:annotationRef/>
      </w:r>
      <w:r>
        <w:t>Do yo mean 9? 8 from the pathogenic, 1 from the saprophytic</w:t>
      </w:r>
    </w:p>
  </w:comment>
  <w:comment w:id="8592" w:author="Liliana Salvador" w:date="2022-02-26T19:20:00Z" w:initials="LS">
    <w:p w14:paraId="3F3D37A5" w14:textId="71A8A2BE" w:rsidR="001B30EA" w:rsidRDefault="001B30EA">
      <w:pPr>
        <w:pStyle w:val="CommentText"/>
      </w:pPr>
      <w:r>
        <w:rPr>
          <w:rStyle w:val="CommentReference"/>
        </w:rPr>
        <w:annotationRef/>
      </w:r>
      <w:r>
        <w:t>Perhaps put all the software name at the beginning of the sentence? “BLASTN, CLARK, Centrifuge, Kaiju, and Kraken identified….”</w:t>
      </w:r>
    </w:p>
  </w:comment>
  <w:comment w:id="8776" w:author="Liliana Salvador" w:date="2022-02-26T19:26:00Z" w:initials="LS">
    <w:p w14:paraId="1F849DF4" w14:textId="2F96F724" w:rsidR="001B30EA" w:rsidRDefault="001B30EA">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8777" w:author="Rajeev, Sree" w:date="2022-03-01T14:22:00Z" w:initials="RS">
    <w:p w14:paraId="75F7A93A" w14:textId="30B70102" w:rsidR="001B30EA" w:rsidRDefault="001B30EA">
      <w:pPr>
        <w:pStyle w:val="CommentText"/>
      </w:pPr>
      <w:r>
        <w:rPr>
          <w:rStyle w:val="CommentReference"/>
        </w:rPr>
        <w:annotationRef/>
      </w:r>
      <w:r>
        <w:t>I don’t think so. May be we can reference it in the discussion</w:t>
      </w:r>
    </w:p>
  </w:comment>
  <w:comment w:id="8838" w:author="Liliana Salvador" w:date="2022-02-26T19:33:00Z" w:initials="LS">
    <w:p w14:paraId="16C880AC" w14:textId="58752A20" w:rsidR="001B30EA" w:rsidRDefault="001B30EA">
      <w:pPr>
        <w:pStyle w:val="CommentText"/>
      </w:pPr>
      <w:r>
        <w:rPr>
          <w:rStyle w:val="CommentReference"/>
        </w:rPr>
        <w:annotationRef/>
      </w:r>
      <w:r>
        <w:t>This sentence reads a bit weird. Could you try to edit it?</w:t>
      </w:r>
    </w:p>
  </w:comment>
  <w:comment w:id="9022" w:author="Liliana Salvador" w:date="2022-02-26T19:42:00Z" w:initials="LS">
    <w:p w14:paraId="1EA278B6" w14:textId="56BBE13E" w:rsidR="001B30EA" w:rsidRDefault="001B30EA">
      <w:pPr>
        <w:pStyle w:val="CommentText"/>
      </w:pPr>
      <w:r>
        <w:rPr>
          <w:rStyle w:val="CommentReference"/>
        </w:rPr>
        <w:annotationRef/>
      </w:r>
      <w:r>
        <w:t>We might need to add some of this information in the methods</w:t>
      </w:r>
    </w:p>
  </w:comment>
  <w:comment w:id="9578" w:author="Liliana Salvador" w:date="2022-02-26T19:52:00Z" w:initials="LS">
    <w:p w14:paraId="38ED02FF" w14:textId="734B6AB8" w:rsidR="001B30EA" w:rsidRDefault="001B30EA">
      <w:pPr>
        <w:pStyle w:val="CommentText"/>
      </w:pPr>
      <w:r>
        <w:rPr>
          <w:rStyle w:val="CommentReference"/>
        </w:rPr>
        <w:annotationRef/>
      </w:r>
      <w:r>
        <w:t>What does this mean? Do the sequences get shorter?</w:t>
      </w:r>
    </w:p>
  </w:comment>
  <w:comment w:id="10421" w:author="Liliana Salvador" w:date="2022-02-26T20:19:00Z" w:initials="LS">
    <w:p w14:paraId="32D19113" w14:textId="5221137C" w:rsidR="001B30EA" w:rsidRDefault="001B30EA">
      <w:pPr>
        <w:pStyle w:val="CommentText"/>
      </w:pPr>
      <w:r>
        <w:rPr>
          <w:rStyle w:val="CommentReference"/>
        </w:rPr>
        <w:annotationRef/>
      </w:r>
      <w:r>
        <w:t>Please check if the sentence meaning was not lost</w:t>
      </w:r>
    </w:p>
  </w:comment>
  <w:comment w:id="11241" w:author="Liliana Salvador" w:date="2022-02-26T21:26:00Z" w:initials="LS">
    <w:p w14:paraId="19FA923E" w14:textId="22E1A560" w:rsidR="001B30EA" w:rsidRDefault="001B30EA">
      <w:pPr>
        <w:pStyle w:val="CommentText"/>
      </w:pPr>
      <w:r>
        <w:rPr>
          <w:rStyle w:val="CommentReference"/>
        </w:rPr>
        <w:annotationRef/>
      </w:r>
      <w:r>
        <w:t>This already seem to be described in the previous sentence</w:t>
      </w:r>
    </w:p>
  </w:comment>
  <w:comment w:id="11312" w:author="Rajeev, Sree" w:date="2022-03-03T11:44:00Z" w:initials="RS">
    <w:p w14:paraId="189820A6" w14:textId="22DB50CB" w:rsidR="001B30EA" w:rsidRDefault="001B30EA">
      <w:pPr>
        <w:pStyle w:val="CommentText"/>
      </w:pPr>
      <w:r>
        <w:rPr>
          <w:rStyle w:val="CommentReference"/>
        </w:rPr>
        <w:annotationRef/>
      </w:r>
      <w:r>
        <w:t>Delete this?</w:t>
      </w:r>
    </w:p>
  </w:comment>
  <w:comment w:id="11390" w:author="Liliana Salvador" w:date="2022-02-26T21:34:00Z" w:initials="LS">
    <w:p w14:paraId="2A10ECCA" w14:textId="64E4B948" w:rsidR="001B30EA" w:rsidRDefault="001B30EA">
      <w:pPr>
        <w:pStyle w:val="CommentText"/>
      </w:pPr>
      <w:r>
        <w:rPr>
          <w:rStyle w:val="CommentReference"/>
        </w:rPr>
        <w:annotationRef/>
      </w:r>
      <w:r>
        <w:t>Don’t think it is necessary to mention values again</w:t>
      </w:r>
    </w:p>
  </w:comment>
  <w:comment w:id="11668" w:author="Liliana Salvador" w:date="2022-02-26T21:39:00Z" w:initials="LS">
    <w:p w14:paraId="7DE68EA0" w14:textId="695D2319" w:rsidR="001B30EA" w:rsidRDefault="001B30EA">
      <w:pPr>
        <w:pStyle w:val="CommentText"/>
      </w:pPr>
      <w:r>
        <w:rPr>
          <w:rStyle w:val="CommentReference"/>
        </w:rPr>
        <w:annotationRef/>
      </w:r>
      <w:r>
        <w:t>In comparison to what?</w:t>
      </w:r>
    </w:p>
  </w:comment>
  <w:comment w:id="11735" w:author="Liliana Salvador" w:date="2022-02-26T21:40:00Z" w:initials="LS">
    <w:p w14:paraId="7361F2E9" w14:textId="5C6F8A70" w:rsidR="001B30EA" w:rsidRDefault="001B30EA">
      <w:pPr>
        <w:pStyle w:val="CommentText"/>
      </w:pPr>
      <w:r>
        <w:rPr>
          <w:rStyle w:val="CommentReference"/>
        </w:rPr>
        <w:annotationRef/>
      </w:r>
      <w:r>
        <w:t>I don’t understand what this means</w:t>
      </w:r>
    </w:p>
  </w:comment>
  <w:comment w:id="12020" w:author="Liliana Salvador" w:date="2022-02-26T21:43:00Z" w:initials="LS">
    <w:p w14:paraId="14A7FA82" w14:textId="19F8BCB3" w:rsidR="001B30EA" w:rsidRDefault="001B30EA">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BAB85" w15:done="1"/>
  <w15:commentEx w15:paraId="482594D2" w15:paraIdParent="59DBAB85" w15:done="1"/>
  <w15:commentEx w15:paraId="4B1F9F90" w15:paraIdParent="59DBAB85" w15:done="1"/>
  <w15:commentEx w15:paraId="4A562002" w15:done="1"/>
  <w15:commentEx w15:paraId="0454437C" w15:done="0"/>
  <w15:commentEx w15:paraId="53A26523" w15:paraIdParent="0454437C" w15:done="0"/>
  <w15:commentEx w15:paraId="66268C82" w15:done="0"/>
  <w15:commentEx w15:paraId="09A2B2AF" w15:done="0"/>
  <w15:commentEx w15:paraId="56886E3E" w15:done="1"/>
  <w15:commentEx w15:paraId="5E912349" w15:done="1"/>
  <w15:commentEx w15:paraId="3A2CEE5F" w15:done="1"/>
  <w15:commentEx w15:paraId="101CE05B" w15:done="1"/>
  <w15:commentEx w15:paraId="5110B1DD" w15:done="1"/>
  <w15:commentEx w15:paraId="79015F98" w15:done="1"/>
  <w15:commentEx w15:paraId="6A4C3D1B" w15:done="0"/>
  <w15:commentEx w15:paraId="45D9D0D2" w15:done="0"/>
  <w15:commentEx w15:paraId="3E1254FB" w15:done="0"/>
  <w15:commentEx w15:paraId="347A9299" w15:done="1"/>
  <w15:commentEx w15:paraId="5B869651" w15:done="1"/>
  <w15:commentEx w15:paraId="6581DFA2" w15:done="0"/>
  <w15:commentEx w15:paraId="56BD7BF5" w15:done="1"/>
  <w15:commentEx w15:paraId="61728F1E" w15:done="1"/>
  <w15:commentEx w15:paraId="6CA58F62" w15:done="1"/>
  <w15:commentEx w15:paraId="681B1F3D" w15:done="1"/>
  <w15:commentEx w15:paraId="0E570D25" w15:done="1"/>
  <w15:commentEx w15:paraId="18C2CB6D" w15:paraIdParent="0E570D25" w15:done="1"/>
  <w15:commentEx w15:paraId="11845322" w15:done="1"/>
  <w15:commentEx w15:paraId="0FE5B2AE" w15:done="1"/>
  <w15:commentEx w15:paraId="0C3820D3" w15:done="1"/>
  <w15:commentEx w15:paraId="29D8B93C" w15:done="1"/>
  <w15:commentEx w15:paraId="674C975B" w15:done="1"/>
  <w15:commentEx w15:paraId="5307EED1" w15:done="1"/>
  <w15:commentEx w15:paraId="4E7053C5" w15:done="1"/>
  <w15:commentEx w15:paraId="154A258A" w15:done="1"/>
  <w15:commentEx w15:paraId="31A777B9" w15:done="1"/>
  <w15:commentEx w15:paraId="523C9F99" w15:done="1"/>
  <w15:commentEx w15:paraId="5E2DF714" w15:done="0"/>
  <w15:commentEx w15:paraId="24C09A82" w15:done="1"/>
  <w15:commentEx w15:paraId="77AB5BF7" w15:paraIdParent="24C09A82" w15:done="1"/>
  <w15:commentEx w15:paraId="03C5F799" w15:done="1"/>
  <w15:commentEx w15:paraId="5D9B27EF" w15:done="1"/>
  <w15:commentEx w15:paraId="4CB21283" w15:done="1"/>
  <w15:commentEx w15:paraId="46542DC7" w15:done="1"/>
  <w15:commentEx w15:paraId="0D300AFC" w15:done="1"/>
  <w15:commentEx w15:paraId="0D98C0D0" w15:done="1"/>
  <w15:commentEx w15:paraId="41955E96" w15:done="1"/>
  <w15:commentEx w15:paraId="6BF584DE" w15:done="1"/>
  <w15:commentEx w15:paraId="0CA9CB66" w15:done="0"/>
  <w15:commentEx w15:paraId="6B9E4833" w15:done="1"/>
  <w15:commentEx w15:paraId="18F5F30D" w15:done="0"/>
  <w15:commentEx w15:paraId="73DCE60A" w15:paraIdParent="18F5F30D" w15:done="1"/>
  <w15:commentEx w15:paraId="1FCB9732" w15:done="1"/>
  <w15:commentEx w15:paraId="297E8F91" w15:done="0"/>
  <w15:commentEx w15:paraId="5CAAB48C" w15:done="1"/>
  <w15:commentEx w15:paraId="258A8B73" w15:done="0"/>
  <w15:commentEx w15:paraId="562EABEB" w15:done="1"/>
  <w15:commentEx w15:paraId="7E115CB6" w15:done="1"/>
  <w15:commentEx w15:paraId="56E01988" w15:done="1"/>
  <w15:commentEx w15:paraId="3E4A8463" w15:done="1"/>
  <w15:commentEx w15:paraId="78DC35FB" w15:done="1"/>
  <w15:commentEx w15:paraId="49743202" w15:done="1"/>
  <w15:commentEx w15:paraId="46D42776" w15:done="0"/>
  <w15:commentEx w15:paraId="734CFF0A" w15:done="1"/>
  <w15:commentEx w15:paraId="29E3DEAD" w15:paraIdParent="734CFF0A" w15:done="1"/>
  <w15:commentEx w15:paraId="1ABDAC5D" w15:paraIdParent="734CFF0A" w15:done="1"/>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3F3D37A5" w15:done="1"/>
  <w15:commentEx w15:paraId="1F849DF4" w15:done="1"/>
  <w15:commentEx w15:paraId="75F7A93A" w15:paraIdParent="1F849DF4" w15:done="1"/>
  <w15:commentEx w15:paraId="16C880AC" w15:done="0"/>
  <w15:commentEx w15:paraId="1EA278B6" w15:done="0"/>
  <w15:commentEx w15:paraId="38ED02FF" w15:done="0"/>
  <w15:commentEx w15:paraId="32D19113" w15:done="1"/>
  <w15:commentEx w15:paraId="19FA923E" w15:done="1"/>
  <w15:commentEx w15:paraId="189820A6" w15:done="0"/>
  <w15:commentEx w15:paraId="2A10ECCA" w15:done="1"/>
  <w15:commentEx w15:paraId="7DE68EA0" w15:done="1"/>
  <w15:commentEx w15:paraId="7361F2E9" w15:done="1"/>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C6300" w16cex:dateUtc="2022-03-04T15:05:00Z"/>
  <w16cex:commentExtensible w16cex:durableId="25CC6302" w16cex:dateUtc="2022-03-04T15:05:00Z"/>
  <w16cex:commentExtensible w16cex:durableId="25D1CF17" w16cex:dateUtc="2022-03-08T17:48:00Z"/>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B1C09" w16cex:dateUtc="2022-03-03T15:50:00Z"/>
  <w16cex:commentExtensible w16cex:durableId="25D22417" w16cex:dateUtc="2022-03-08T23:51: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B1E8C" w16cex:dateUtc="2022-03-03T16:01:00Z"/>
  <w16cex:commentExtensible w16cex:durableId="25CC6CE1" w16cex:dateUtc="2022-03-04T15:48:00Z"/>
  <w16cex:commentExtensible w16cex:durableId="25D226BC" w16cex:dateUtc="2022-03-09T00:02:00Z"/>
  <w16cex:commentExtensible w16cex:durableId="25D22706" w16cex:dateUtc="2022-03-09T00:03:00Z"/>
  <w16cex:commentExtensible w16cex:durableId="25C1104E" w16cex:dateUtc="2022-02-24T00:58:00Z"/>
  <w16cex:commentExtensible w16cex:durableId="25C895A6" w16cex:dateUtc="2022-03-01T17:52:00Z"/>
  <w16cex:commentExtensible w16cex:durableId="25C895B5" w16cex:dateUtc="2022-03-01T17:53:00Z"/>
  <w16cex:commentExtensible w16cex:durableId="25C5E035" w16cex:dateUtc="2022-02-24T01:13:00Z"/>
  <w16cex:commentExtensible w16cex:durableId="25C895F3" w16cex:dateUtc="2022-03-01T17:54:00Z"/>
  <w16cex:commentExtensible w16cex:durableId="25D228A2" w16cex:dateUtc="2022-03-09T00:10:00Z"/>
  <w16cex:commentExtensible w16cex:durableId="25C113C2" w16cex:dateUtc="2022-02-24T01:12:00Z"/>
  <w16cex:commentExtensible w16cex:durableId="25C113D8" w16cex:dateUtc="2022-02-24T01:13:00Z"/>
  <w16cex:commentExtensible w16cex:durableId="25C116E8" w16cex:dateUtc="2022-02-24T01:26:00Z"/>
  <w16cex:commentExtensible w16cex:durableId="25D22E0F" w16cex:dateUtc="2022-03-09T00:33:00Z"/>
  <w16cex:commentExtensible w16cex:durableId="25D44DB4" w16cex:dateUtc="2022-03-10T15:13: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B2229" w16cex:dateUtc="2022-03-03T16:16: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C8D18" w16cex:dateUtc="2022-02-26T22:25:00Z"/>
  <w16cex:commentExtensible w16cex:durableId="25C9E4E2" w16cex:dateUtc="2022-03-02T17:43:00Z"/>
  <w16cex:commentExtensible w16cex:durableId="25D235D7" w16cex:dateUtc="2022-03-09T01:06:00Z"/>
  <w16cex:commentExtensible w16cex:durableId="25D236DE" w16cex:dateUtc="2022-03-09T01:11:00Z"/>
  <w16cex:commentExtensible w16cex:durableId="25D44E82" w16cex:dateUtc="2022-03-10T15:16:00Z"/>
  <w16cex:commentExtensible w16cex:durableId="25D44EB2" w16cex:dateUtc="2022-03-10T15:17: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8AAAD" w16cex:dateUtc="2022-03-01T19:22: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B28A7" w16cex:dateUtc="2022-03-03T16:44: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BAB85" w16cid:durableId="25B8C5E3"/>
  <w16cid:commentId w16cid:paraId="482594D2" w16cid:durableId="25CC6300"/>
  <w16cid:commentId w16cid:paraId="4B1F9F90" w16cid:durableId="25CC6302"/>
  <w16cid:commentId w16cid:paraId="4A562002" w16cid:durableId="25D1CF17"/>
  <w16cid:commentId w16cid:paraId="0454437C" w16cid:durableId="25C0987E"/>
  <w16cid:commentId w16cid:paraId="53A26523" w16cid:durableId="25C759C3"/>
  <w16cid:commentId w16cid:paraId="66268C82" w16cid:durableId="25C09AB9"/>
  <w16cid:commentId w16cid:paraId="09A2B2AF" w16cid:durableId="25C759E6"/>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347A9299" w16cid:durableId="25CB1C09"/>
  <w16cid:commentId w16cid:paraId="5B869651" w16cid:durableId="25D22417"/>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E570D25" w16cid:durableId="25CB1E8C"/>
  <w16cid:commentId w16cid:paraId="18C2CB6D" w16cid:durableId="25CC6CE1"/>
  <w16cid:commentId w16cid:paraId="11845322" w16cid:durableId="25D226BC"/>
  <w16cid:commentId w16cid:paraId="0FE5B2AE" w16cid:durableId="25D22706"/>
  <w16cid:commentId w16cid:paraId="0C3820D3" w16cid:durableId="25C1104E"/>
  <w16cid:commentId w16cid:paraId="29D8B93C" w16cid:durableId="25C895A6"/>
  <w16cid:commentId w16cid:paraId="674C975B" w16cid:durableId="25C895B5"/>
  <w16cid:commentId w16cid:paraId="5307EED1" w16cid:durableId="25C5E035"/>
  <w16cid:commentId w16cid:paraId="4E7053C5" w16cid:durableId="25C895F3"/>
  <w16cid:commentId w16cid:paraId="154A258A" w16cid:durableId="25D228A2"/>
  <w16cid:commentId w16cid:paraId="31A777B9" w16cid:durableId="25C113C2"/>
  <w16cid:commentId w16cid:paraId="523C9F99" w16cid:durableId="25C113D8"/>
  <w16cid:commentId w16cid:paraId="5E2DF714" w16cid:durableId="25C116E8"/>
  <w16cid:commentId w16cid:paraId="24C09A82" w16cid:durableId="25D22E0F"/>
  <w16cid:commentId w16cid:paraId="77AB5BF7" w16cid:durableId="25D44DB4"/>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6B9E4833" w16cid:durableId="25CB2229"/>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78DC35FB" w16cid:durableId="25CC8D18"/>
  <w16cid:commentId w16cid:paraId="49743202" w16cid:durableId="25C9E4E2"/>
  <w16cid:commentId w16cid:paraId="46D42776" w16cid:durableId="25D235D7"/>
  <w16cid:commentId w16cid:paraId="734CFF0A" w16cid:durableId="25D236DE"/>
  <w16cid:commentId w16cid:paraId="29E3DEAD" w16cid:durableId="25D44E82"/>
  <w16cid:commentId w16cid:paraId="1ABDAC5D" w16cid:durableId="25D44EB2"/>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3F3D37A5" w16cid:durableId="25C4FBEC"/>
  <w16cid:commentId w16cid:paraId="1F849DF4" w16cid:durableId="25C4FD66"/>
  <w16cid:commentId w16cid:paraId="75F7A93A" w16cid:durableId="25C8AAAD"/>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189820A6" w16cid:durableId="25CB28A7"/>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ECC0" w14:textId="77777777" w:rsidR="00160696" w:rsidRDefault="00160696" w:rsidP="00162F7D">
      <w:r>
        <w:separator/>
      </w:r>
    </w:p>
    <w:p w14:paraId="1A3844D0" w14:textId="77777777" w:rsidR="00160696" w:rsidRDefault="00160696" w:rsidP="00162F7D"/>
    <w:p w14:paraId="7BB4A8D7" w14:textId="77777777" w:rsidR="00160696" w:rsidRDefault="00160696" w:rsidP="00162F7D"/>
  </w:endnote>
  <w:endnote w:type="continuationSeparator" w:id="0">
    <w:p w14:paraId="07AABFFD" w14:textId="77777777" w:rsidR="00160696" w:rsidRDefault="00160696" w:rsidP="00162F7D">
      <w:r>
        <w:continuationSeparator/>
      </w:r>
    </w:p>
    <w:p w14:paraId="3C93F5AC" w14:textId="77777777" w:rsidR="00160696" w:rsidRDefault="00160696" w:rsidP="00162F7D"/>
    <w:p w14:paraId="13449A22" w14:textId="77777777" w:rsidR="00160696" w:rsidRDefault="00160696"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1B30EA" w:rsidRDefault="001B30EA"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1B30EA" w:rsidRDefault="001B30EA">
    <w:pPr>
      <w:pStyle w:val="Footer"/>
      <w:ind w:right="360"/>
      <w:pPrChange w:id="12724"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1B30EA" w:rsidRDefault="001B30EA"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C41A" w14:textId="77777777" w:rsidR="00160696" w:rsidRDefault="00160696" w:rsidP="00162F7D">
      <w:r>
        <w:separator/>
      </w:r>
    </w:p>
    <w:p w14:paraId="7CA9F993" w14:textId="77777777" w:rsidR="00160696" w:rsidRDefault="00160696" w:rsidP="00162F7D"/>
    <w:p w14:paraId="1FD87E55" w14:textId="77777777" w:rsidR="00160696" w:rsidRDefault="00160696" w:rsidP="00162F7D"/>
  </w:footnote>
  <w:footnote w:type="continuationSeparator" w:id="0">
    <w:p w14:paraId="11CB14CE" w14:textId="77777777" w:rsidR="00160696" w:rsidRDefault="00160696" w:rsidP="00162F7D">
      <w:r>
        <w:continuationSeparator/>
      </w:r>
    </w:p>
    <w:p w14:paraId="36E9CB13" w14:textId="77777777" w:rsidR="00160696" w:rsidRDefault="00160696" w:rsidP="00162F7D"/>
    <w:p w14:paraId="42206022" w14:textId="77777777" w:rsidR="00160696" w:rsidRDefault="00160696"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1B30EA" w:rsidRDefault="001B30EA">
    <w:pPr>
      <w:pStyle w:val="Header"/>
    </w:pPr>
    <w:bookmarkStart w:id="12712" w:name="OLE_LINK88"/>
    <w:bookmarkStart w:id="12713" w:name="OLE_LINK91"/>
    <w:bookmarkStart w:id="12714" w:name="_Hlk77607191"/>
    <w:bookmarkStart w:id="12715" w:name="OLE_LINK92"/>
    <w:bookmarkStart w:id="12716" w:name="OLE_LINK93"/>
    <w:bookmarkStart w:id="12717" w:name="_Hlk77607194"/>
    <w:bookmarkStart w:id="12718" w:name="OLE_LINK94"/>
    <w:bookmarkStart w:id="12719" w:name="OLE_LINK95"/>
    <w:bookmarkStart w:id="12720" w:name="_Hlk77607209"/>
    <w:bookmarkStart w:id="12721" w:name="OLE_LINK96"/>
    <w:bookmarkStart w:id="12722" w:name="OLE_LINK97"/>
    <w:bookmarkStart w:id="12723" w:name="_Hlk77607210"/>
    <w:bookmarkEnd w:id="12712"/>
    <w:bookmarkEnd w:id="12713"/>
    <w:bookmarkEnd w:id="12714"/>
    <w:bookmarkEnd w:id="12715"/>
    <w:bookmarkEnd w:id="12716"/>
    <w:bookmarkEnd w:id="12717"/>
    <w:bookmarkEnd w:id="12718"/>
    <w:bookmarkEnd w:id="12719"/>
    <w:bookmarkEnd w:id="12720"/>
    <w:bookmarkEnd w:id="12721"/>
    <w:bookmarkEnd w:id="12722"/>
    <w:bookmarkEnd w:id="1272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Rajeev, Sree">
    <w15:presenceInfo w15:providerId="AD" w15:userId="S-1-5-21-1126177620-2786831117-424237298-554750"/>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hideGrammaticalError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45F6"/>
    <w:rsid w:val="000D56DE"/>
    <w:rsid w:val="000D7238"/>
    <w:rsid w:val="000E0822"/>
    <w:rsid w:val="000E3994"/>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3495"/>
    <w:rsid w:val="0012569E"/>
    <w:rsid w:val="00130564"/>
    <w:rsid w:val="001305E1"/>
    <w:rsid w:val="0013157B"/>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2502"/>
    <w:rsid w:val="0028434F"/>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6ECE"/>
    <w:rsid w:val="00447B1E"/>
    <w:rsid w:val="00450B57"/>
    <w:rsid w:val="00451563"/>
    <w:rsid w:val="00452D47"/>
    <w:rsid w:val="00454983"/>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2A4"/>
    <w:rsid w:val="00484A7A"/>
    <w:rsid w:val="00484E79"/>
    <w:rsid w:val="00487546"/>
    <w:rsid w:val="004910A0"/>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0516"/>
    <w:rsid w:val="004D1EC1"/>
    <w:rsid w:val="004D24F3"/>
    <w:rsid w:val="004D3EB1"/>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2E63"/>
    <w:rsid w:val="0052454F"/>
    <w:rsid w:val="00525C77"/>
    <w:rsid w:val="0052691C"/>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494D"/>
    <w:rsid w:val="00654AD8"/>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174C"/>
    <w:rsid w:val="006E374C"/>
    <w:rsid w:val="006E45E6"/>
    <w:rsid w:val="006E6B86"/>
    <w:rsid w:val="006E787C"/>
    <w:rsid w:val="006F201E"/>
    <w:rsid w:val="006F27D5"/>
    <w:rsid w:val="006F316A"/>
    <w:rsid w:val="006F512F"/>
    <w:rsid w:val="006F6232"/>
    <w:rsid w:val="00701A68"/>
    <w:rsid w:val="00702D65"/>
    <w:rsid w:val="00702E39"/>
    <w:rsid w:val="00703F3A"/>
    <w:rsid w:val="0070427B"/>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35F2"/>
    <w:rsid w:val="007B57FD"/>
    <w:rsid w:val="007B7162"/>
    <w:rsid w:val="007B7221"/>
    <w:rsid w:val="007B7DB2"/>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F0B36"/>
    <w:rsid w:val="007F1CF4"/>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259"/>
    <w:rsid w:val="00826D02"/>
    <w:rsid w:val="008306A2"/>
    <w:rsid w:val="00830858"/>
    <w:rsid w:val="00830AD6"/>
    <w:rsid w:val="00831913"/>
    <w:rsid w:val="00831B16"/>
    <w:rsid w:val="00832525"/>
    <w:rsid w:val="0083285D"/>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B74"/>
    <w:rsid w:val="00862DD7"/>
    <w:rsid w:val="00863CCE"/>
    <w:rsid w:val="008653B3"/>
    <w:rsid w:val="00865EF2"/>
    <w:rsid w:val="0087065D"/>
    <w:rsid w:val="00871708"/>
    <w:rsid w:val="008720A8"/>
    <w:rsid w:val="00872551"/>
    <w:rsid w:val="008727D0"/>
    <w:rsid w:val="00872FCB"/>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3919"/>
    <w:rsid w:val="00963BEF"/>
    <w:rsid w:val="0096461C"/>
    <w:rsid w:val="00964EFE"/>
    <w:rsid w:val="009651E9"/>
    <w:rsid w:val="00965421"/>
    <w:rsid w:val="009656D4"/>
    <w:rsid w:val="00965890"/>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700C"/>
    <w:rsid w:val="00A278E7"/>
    <w:rsid w:val="00A30F89"/>
    <w:rsid w:val="00A310DB"/>
    <w:rsid w:val="00A310EF"/>
    <w:rsid w:val="00A31634"/>
    <w:rsid w:val="00A31E40"/>
    <w:rsid w:val="00A336EF"/>
    <w:rsid w:val="00A34273"/>
    <w:rsid w:val="00A3564E"/>
    <w:rsid w:val="00A364B7"/>
    <w:rsid w:val="00A36728"/>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5ED"/>
    <w:rsid w:val="00AC6A7A"/>
    <w:rsid w:val="00AC6B29"/>
    <w:rsid w:val="00AC7675"/>
    <w:rsid w:val="00AD1DB1"/>
    <w:rsid w:val="00AD3393"/>
    <w:rsid w:val="00AD4BB5"/>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B601A"/>
    <w:rsid w:val="00BC0382"/>
    <w:rsid w:val="00BC241A"/>
    <w:rsid w:val="00BC2B38"/>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15C2"/>
    <w:rsid w:val="00D72FF8"/>
    <w:rsid w:val="00D73618"/>
    <w:rsid w:val="00D739E5"/>
    <w:rsid w:val="00D73A67"/>
    <w:rsid w:val="00D7527B"/>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15F"/>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23E"/>
    <w:rsid w:val="00F46E82"/>
    <w:rsid w:val="00F472E4"/>
    <w:rsid w:val="00F47F91"/>
    <w:rsid w:val="00F5051E"/>
    <w:rsid w:val="00F511B8"/>
    <w:rsid w:val="00F51657"/>
    <w:rsid w:val="00F527BE"/>
    <w:rsid w:val="00F6244E"/>
    <w:rsid w:val="00F63B0B"/>
    <w:rsid w:val="00F63ED3"/>
    <w:rsid w:val="00F70624"/>
    <w:rsid w:val="00F70B86"/>
    <w:rsid w:val="00F717C1"/>
    <w:rsid w:val="00F722E8"/>
    <w:rsid w:val="00F72B76"/>
    <w:rsid w:val="00F72CFB"/>
    <w:rsid w:val="00F7317E"/>
    <w:rsid w:val="00F74882"/>
    <w:rsid w:val="00F768D3"/>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Grid" w:uiPriority="59"/>
    <w:lsdException w:name="Table Theme" w:lock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1F5"/>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0361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1F5"/>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1AD634-E333-4D48-A0CE-6E2F10264198}">
  <ds:schemaRefs>
    <ds:schemaRef ds:uri="http://schemas.openxmlformats.org/officeDocument/2006/bibliography"/>
  </ds:schemaRefs>
</ds:datastoreItem>
</file>

<file path=customXml/itemProps4.xml><?xml version="1.0" encoding="utf-8"?>
<ds:datastoreItem xmlns:ds="http://schemas.openxmlformats.org/officeDocument/2006/customXml" ds:itemID="{058CE296-ECDA-438E-810F-B5821C624E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32</Pages>
  <Words>51914</Words>
  <Characters>295914</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73</cp:revision>
  <cp:lastPrinted>2022-02-25T21:54:00Z</cp:lastPrinted>
  <dcterms:created xsi:type="dcterms:W3CDTF">2022-03-10T15:06:00Z</dcterms:created>
  <dcterms:modified xsi:type="dcterms:W3CDTF">2022-03-10T17:58:00Z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