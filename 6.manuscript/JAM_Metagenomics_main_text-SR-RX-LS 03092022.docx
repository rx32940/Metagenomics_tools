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19640E66" w:rsidR="00C945AC" w:rsidRPr="00E13F51" w:rsidRDefault="00A6528A"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ins w:id="2" w:author="Ruijie Xu" w:date="2022-03-04T09:39:00Z">
        <w:r>
          <w:rPr>
            <w:rFonts w:ascii="Calibri" w:hAnsi="Calibri" w:cs="Calibri"/>
            <w:bCs/>
            <w:color w:val="000000" w:themeColor="text1"/>
            <w:sz w:val="24"/>
            <w:szCs w:val="24"/>
          </w:rPr>
          <w:t xml:space="preserve"> </w:t>
        </w:r>
      </w:ins>
      <w:r w:rsidR="00C945AC" w:rsidRPr="00E13F51">
        <w:rPr>
          <w:rFonts w:ascii="Calibri" w:hAnsi="Calibri" w:cs="Calibri"/>
          <w:bCs/>
          <w:color w:val="000000" w:themeColor="text1"/>
          <w:sz w:val="24"/>
          <w:szCs w:val="24"/>
        </w:rPr>
        <w:t>Journal of Applied Microbiology</w:t>
      </w:r>
    </w:p>
    <w:p w14:paraId="4D02B0F0" w14:textId="6C81D8C7" w:rsidR="00D51C41" w:rsidRPr="00DE5B31" w:rsidRDefault="00D51C41" w:rsidP="00D51C41">
      <w:pPr>
        <w:suppressLineNumbers/>
        <w:spacing w:line="480" w:lineRule="auto"/>
        <w:jc w:val="center"/>
        <w:rPr>
          <w:ins w:id="3" w:author="Ruijie Xu" w:date="2022-03-04T09:54:00Z"/>
          <w:rFonts w:ascii="Calibri" w:hAnsi="Calibri" w:cs="Calibri"/>
          <w:bCs/>
          <w:color w:val="000000" w:themeColor="text1"/>
        </w:rPr>
      </w:pPr>
      <w:bookmarkStart w:id="4" w:name="OLE_LINK126"/>
      <w:bookmarkStart w:id="5" w:name="OLE_LINK127"/>
      <w:bookmarkStart w:id="6" w:name="OLE_LINK52"/>
      <w:bookmarkStart w:id="7" w:name="OLE_LINK42"/>
      <w:ins w:id="8" w:author="Ruijie Xu" w:date="2022-03-04T09:54:00Z">
        <w:r>
          <w:rPr>
            <w:rFonts w:ascii="Calibri" w:hAnsi="Calibri" w:cs="Calibri"/>
            <w:bCs/>
            <w:color w:val="000000" w:themeColor="text1"/>
          </w:rPr>
          <w:t xml:space="preserve">Selection of </w:t>
        </w:r>
        <w:r w:rsidRPr="00DE5B31">
          <w:rPr>
            <w:rFonts w:ascii="Calibri" w:hAnsi="Calibri" w:cs="Calibri"/>
            <w:bCs/>
            <w:color w:val="000000" w:themeColor="text1"/>
          </w:rPr>
          <w:t xml:space="preserve"> software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impacts</w:t>
        </w:r>
        <w:r w:rsidRPr="00DE5B31">
          <w:rPr>
            <w:rFonts w:ascii="Calibri" w:hAnsi="Calibri" w:cs="Calibri"/>
            <w:bCs/>
            <w:color w:val="000000" w:themeColor="text1"/>
          </w:rPr>
          <w:t xml:space="preserve"> </w:t>
        </w:r>
        <w:r>
          <w:rPr>
            <w:rFonts w:ascii="Calibri" w:hAnsi="Calibri" w:cs="Calibri"/>
            <w:bCs/>
            <w:color w:val="000000" w:themeColor="text1"/>
          </w:rPr>
          <w:t xml:space="preserve">the outcome of </w:t>
        </w:r>
        <w:r w:rsidRPr="00DE5B31">
          <w:rPr>
            <w:rFonts w:ascii="Calibri" w:hAnsi="Calibri" w:cs="Calibri"/>
            <w:bCs/>
            <w:color w:val="000000" w:themeColor="text1"/>
          </w:rPr>
          <w:t>microbial profiling and pathogen detection</w:t>
        </w:r>
      </w:ins>
    </w:p>
    <w:p w14:paraId="52B45142" w14:textId="058EA954" w:rsidR="005912FB" w:rsidRPr="00E13F51" w:rsidDel="00D51C41" w:rsidRDefault="00366132" w:rsidP="00115F9F">
      <w:pPr>
        <w:pStyle w:val="CommentText"/>
        <w:suppressLineNumbers/>
        <w:spacing w:line="480" w:lineRule="auto"/>
        <w:jc w:val="center"/>
        <w:rPr>
          <w:del w:id="9" w:author="Ruijie Xu" w:date="2022-03-04T09:54:00Z"/>
          <w:rFonts w:ascii="Calibri" w:hAnsi="Calibri" w:cs="Calibri"/>
          <w:bCs/>
          <w:color w:val="000000" w:themeColor="text1"/>
          <w:sz w:val="24"/>
          <w:szCs w:val="24"/>
        </w:rPr>
      </w:pPr>
      <w:del w:id="10" w:author="Ruijie Xu" w:date="2022-03-04T09:54:00Z">
        <w:r w:rsidRPr="00E13F51" w:rsidDel="00D51C41">
          <w:rPr>
            <w:rFonts w:ascii="Calibri" w:hAnsi="Calibri" w:cs="Calibri"/>
            <w:bCs/>
            <w:color w:val="000000" w:themeColor="text1"/>
            <w:sz w:val="24"/>
            <w:szCs w:val="24"/>
          </w:rPr>
          <w:delText xml:space="preserve">The selection </w:delText>
        </w:r>
        <w:r w:rsidR="00150FC9" w:rsidRPr="00E13F51" w:rsidDel="00D51C41">
          <w:rPr>
            <w:rFonts w:ascii="Calibri" w:hAnsi="Calibri" w:cs="Calibri"/>
            <w:bCs/>
            <w:color w:val="000000" w:themeColor="text1"/>
            <w:sz w:val="24"/>
            <w:szCs w:val="24"/>
          </w:rPr>
          <w:delText xml:space="preserve">of </w:delText>
        </w:r>
        <w:r w:rsidR="00EC464E" w:rsidRPr="00E13F51" w:rsidDel="00D51C41">
          <w:rPr>
            <w:rFonts w:ascii="Calibri" w:hAnsi="Calibri" w:cs="Calibri"/>
            <w:bCs/>
            <w:color w:val="000000" w:themeColor="text1"/>
            <w:sz w:val="24"/>
            <w:szCs w:val="24"/>
          </w:rPr>
          <w:delText>shotgun</w:delText>
        </w:r>
        <w:r w:rsidR="000E66D7" w:rsidRPr="00E13F51" w:rsidDel="00D51C41">
          <w:rPr>
            <w:rFonts w:ascii="Calibri" w:hAnsi="Calibri" w:cs="Calibri"/>
            <w:bCs/>
            <w:color w:val="000000" w:themeColor="text1"/>
            <w:sz w:val="24"/>
            <w:szCs w:val="24"/>
          </w:rPr>
          <w:delText xml:space="preserve"> metagenomics </w:delText>
        </w:r>
        <w:r w:rsidR="00664C52" w:rsidRPr="00E13F51" w:rsidDel="00D51C41">
          <w:rPr>
            <w:rFonts w:ascii="Calibri" w:hAnsi="Calibri" w:cs="Calibri"/>
            <w:bCs/>
            <w:color w:val="000000" w:themeColor="text1"/>
            <w:sz w:val="24"/>
            <w:szCs w:val="24"/>
          </w:rPr>
          <w:delText xml:space="preserve">software </w:delText>
        </w:r>
        <w:r w:rsidR="003F2492" w:rsidRPr="00E13F51" w:rsidDel="00D51C41">
          <w:rPr>
            <w:rFonts w:ascii="Calibri" w:hAnsi="Calibri" w:cs="Calibri"/>
            <w:bCs/>
            <w:color w:val="000000" w:themeColor="text1"/>
            <w:sz w:val="24"/>
            <w:szCs w:val="24"/>
          </w:rPr>
          <w:delText>introduce</w:delText>
        </w:r>
        <w:r w:rsidR="00C17742" w:rsidRPr="00E13F51" w:rsidDel="00D51C41">
          <w:rPr>
            <w:rFonts w:ascii="Calibri" w:hAnsi="Calibri" w:cs="Calibri"/>
            <w:bCs/>
            <w:color w:val="000000" w:themeColor="text1"/>
            <w:sz w:val="24"/>
            <w:szCs w:val="24"/>
          </w:rPr>
          <w:delText>s</w:delText>
        </w:r>
        <w:r w:rsidR="003F2492" w:rsidRPr="00E13F51" w:rsidDel="00D51C41">
          <w:rPr>
            <w:rFonts w:ascii="Calibri" w:hAnsi="Calibri" w:cs="Calibri"/>
            <w:bCs/>
            <w:color w:val="000000" w:themeColor="text1"/>
            <w:sz w:val="24"/>
            <w:szCs w:val="24"/>
          </w:rPr>
          <w:delText xml:space="preserve"> </w:delText>
        </w:r>
        <w:r w:rsidR="005643D1" w:rsidRPr="00E13F51" w:rsidDel="00D51C41">
          <w:rPr>
            <w:rFonts w:ascii="Calibri" w:hAnsi="Calibri" w:cs="Calibri"/>
            <w:bCs/>
            <w:color w:val="000000" w:themeColor="text1"/>
            <w:sz w:val="24"/>
            <w:szCs w:val="24"/>
          </w:rPr>
          <w:delText xml:space="preserve">biases </w:delText>
        </w:r>
        <w:r w:rsidR="00C17742" w:rsidRPr="00E13F51" w:rsidDel="00D51C41">
          <w:rPr>
            <w:rFonts w:ascii="Calibri" w:hAnsi="Calibri" w:cs="Calibri"/>
            <w:bCs/>
            <w:color w:val="000000" w:themeColor="text1"/>
            <w:sz w:val="24"/>
            <w:szCs w:val="24"/>
          </w:rPr>
          <w:delText xml:space="preserve">in </w:delText>
        </w:r>
        <w:r w:rsidR="0014198B" w:rsidRPr="00E13F51" w:rsidDel="00D51C41">
          <w:rPr>
            <w:rFonts w:ascii="Calibri" w:hAnsi="Calibri" w:cs="Calibri"/>
            <w:bCs/>
            <w:color w:val="000000" w:themeColor="text1"/>
            <w:sz w:val="24"/>
            <w:szCs w:val="24"/>
          </w:rPr>
          <w:delText xml:space="preserve">microbial </w:delText>
        </w:r>
        <w:r w:rsidR="003F2492" w:rsidRPr="00E13F51" w:rsidDel="00D51C41">
          <w:rPr>
            <w:rFonts w:ascii="Calibri" w:hAnsi="Calibri" w:cs="Calibri"/>
            <w:bCs/>
            <w:color w:val="000000" w:themeColor="text1"/>
            <w:sz w:val="24"/>
            <w:szCs w:val="24"/>
          </w:rPr>
          <w:delText xml:space="preserve">profiling and </w:delText>
        </w:r>
        <w:r w:rsidR="005732A7" w:rsidRPr="00E13F51" w:rsidDel="00D51C41">
          <w:rPr>
            <w:rFonts w:ascii="Calibri" w:hAnsi="Calibri" w:cs="Calibri"/>
            <w:bCs/>
            <w:color w:val="000000" w:themeColor="text1"/>
            <w:sz w:val="24"/>
            <w:szCs w:val="24"/>
          </w:rPr>
          <w:delText>pathogen detection</w:delText>
        </w:r>
        <w:r w:rsidR="005643D1" w:rsidRPr="00E13F51" w:rsidDel="00D51C41">
          <w:rPr>
            <w:rFonts w:ascii="Calibri" w:hAnsi="Calibri" w:cs="Calibri"/>
            <w:bCs/>
            <w:color w:val="000000" w:themeColor="text1"/>
            <w:sz w:val="24"/>
            <w:szCs w:val="24"/>
          </w:rPr>
          <w:delText xml:space="preserve"> </w:delText>
        </w:r>
      </w:del>
    </w:p>
    <w:bookmarkEnd w:id="4"/>
    <w:bookmarkEnd w:id="5"/>
    <w:bookmarkEnd w:id="6"/>
    <w:bookmarkEnd w:id="7"/>
    <w:p w14:paraId="7A423FD0" w14:textId="3A92725E" w:rsidR="00DE5B31" w:rsidDel="00AC131D" w:rsidRDefault="00DE5B31">
      <w:pPr>
        <w:suppressLineNumbers/>
        <w:spacing w:line="480" w:lineRule="auto"/>
        <w:rPr>
          <w:ins w:id="11" w:author="Rajeev, Sree" w:date="2022-03-02T12:20:00Z"/>
          <w:del w:id="12" w:author="Liliana Salvador" w:date="2022-03-08T17:14:00Z"/>
          <w:rFonts w:ascii="Calibri" w:hAnsi="Calibri" w:cs="Calibri"/>
          <w:bCs/>
          <w:color w:val="000000" w:themeColor="text1"/>
        </w:rPr>
        <w:pPrChange w:id="13" w:author="Rajeev, Sree" w:date="2022-03-02T12:23:00Z">
          <w:pPr>
            <w:suppressLineNumbers/>
            <w:spacing w:line="480" w:lineRule="auto"/>
            <w:jc w:val="center"/>
          </w:pPr>
        </w:pPrChange>
      </w:pPr>
      <w:ins w:id="14" w:author="Rajeev, Sree" w:date="2022-03-02T12:23:00Z">
        <w:del w:id="15" w:author="Liliana Salvador" w:date="2022-03-08T17:14:00Z">
          <w:r w:rsidDel="00AC131D">
            <w:rPr>
              <w:rFonts w:ascii="Calibri" w:hAnsi="Calibri" w:cs="Calibri"/>
              <w:bCs/>
              <w:color w:val="000000" w:themeColor="text1"/>
            </w:rPr>
            <w:delText>Alternate titles</w:delText>
          </w:r>
        </w:del>
      </w:ins>
    </w:p>
    <w:p w14:paraId="24ED3BD7" w14:textId="69D6E7C0" w:rsidR="00DE5B31" w:rsidRPr="00DE5B31" w:rsidDel="00AC131D" w:rsidRDefault="00DE5B31" w:rsidP="00DE5B31">
      <w:pPr>
        <w:suppressLineNumbers/>
        <w:spacing w:line="480" w:lineRule="auto"/>
        <w:jc w:val="center"/>
        <w:rPr>
          <w:ins w:id="16" w:author="Rajeev, Sree" w:date="2022-03-02T12:21:00Z"/>
          <w:del w:id="17" w:author="Liliana Salvador" w:date="2022-03-08T17:14:00Z"/>
          <w:rFonts w:ascii="Calibri" w:hAnsi="Calibri" w:cs="Calibri"/>
          <w:bCs/>
          <w:color w:val="000000" w:themeColor="text1"/>
        </w:rPr>
      </w:pPr>
      <w:ins w:id="18" w:author="Rajeev, Sree" w:date="2022-03-02T12:21:00Z">
        <w:del w:id="19" w:author="Liliana Salvador" w:date="2022-03-08T17:14:00Z">
          <w:r w:rsidDel="00AC131D">
            <w:rPr>
              <w:rFonts w:ascii="Calibri" w:hAnsi="Calibri" w:cs="Calibri"/>
              <w:bCs/>
              <w:color w:val="000000" w:themeColor="text1"/>
            </w:rPr>
            <w:delText xml:space="preserve">Selection of </w:delText>
          </w:r>
          <w:r w:rsidRPr="00DE5B31" w:rsidDel="00AC131D">
            <w:rPr>
              <w:rFonts w:ascii="Calibri" w:hAnsi="Calibri" w:cs="Calibri"/>
              <w:bCs/>
              <w:color w:val="000000" w:themeColor="text1"/>
            </w:rPr>
            <w:delText xml:space="preserve"> software </w:delText>
          </w:r>
          <w:r w:rsidDel="00AC131D">
            <w:rPr>
              <w:rFonts w:ascii="Calibri" w:hAnsi="Calibri" w:cs="Calibri"/>
              <w:bCs/>
              <w:color w:val="000000" w:themeColor="text1"/>
            </w:rPr>
            <w:delText xml:space="preserve">and </w:delText>
          </w:r>
          <w:r w:rsidRPr="00DE5B31" w:rsidDel="00AC131D">
            <w:rPr>
              <w:rFonts w:ascii="Calibri" w:hAnsi="Calibri" w:cs="Calibri"/>
              <w:bCs/>
              <w:color w:val="000000" w:themeColor="text1"/>
            </w:rPr>
            <w:delText xml:space="preserve">database </w:delText>
          </w:r>
        </w:del>
      </w:ins>
      <w:ins w:id="20" w:author="Rajeev, Sree" w:date="2022-03-02T12:22:00Z">
        <w:del w:id="21" w:author="Liliana Salvador" w:date="2022-03-08T17:14:00Z">
          <w:r w:rsidDel="00AC131D">
            <w:rPr>
              <w:rFonts w:ascii="Calibri" w:hAnsi="Calibri" w:cs="Calibri"/>
              <w:bCs/>
              <w:color w:val="000000" w:themeColor="text1"/>
            </w:rPr>
            <w:delText xml:space="preserve">for </w:delText>
          </w:r>
          <w:r w:rsidRPr="00DE5B31" w:rsidDel="00AC131D">
            <w:rPr>
              <w:rFonts w:ascii="Calibri" w:hAnsi="Calibri" w:cs="Calibri"/>
              <w:bCs/>
              <w:color w:val="000000" w:themeColor="text1"/>
            </w:rPr>
            <w:delText>metagenomics sequence</w:delText>
          </w:r>
          <w:r w:rsidDel="00AC131D">
            <w:rPr>
              <w:rFonts w:ascii="Calibri" w:hAnsi="Calibri" w:cs="Calibri"/>
              <w:bCs/>
              <w:color w:val="000000" w:themeColor="text1"/>
            </w:rPr>
            <w:delText xml:space="preserve"> analysis  </w:delText>
          </w:r>
        </w:del>
      </w:ins>
      <w:ins w:id="22" w:author="Rajeev, Sree" w:date="2022-03-02T12:35:00Z">
        <w:del w:id="23" w:author="Liliana Salvador" w:date="2022-03-08T17:14:00Z">
          <w:r w:rsidR="00784B2E" w:rsidDel="00AC131D">
            <w:rPr>
              <w:rFonts w:ascii="Calibri" w:hAnsi="Calibri" w:cs="Calibri"/>
              <w:bCs/>
              <w:color w:val="000000" w:themeColor="text1"/>
            </w:rPr>
            <w:delText>impacts</w:delText>
          </w:r>
        </w:del>
      </w:ins>
      <w:ins w:id="24" w:author="Rajeev, Sree" w:date="2022-03-02T12:21:00Z">
        <w:del w:id="25" w:author="Liliana Salvador" w:date="2022-03-08T17:14:00Z">
          <w:r w:rsidRPr="00DE5B31" w:rsidDel="00AC131D">
            <w:rPr>
              <w:rFonts w:ascii="Calibri" w:hAnsi="Calibri" w:cs="Calibri"/>
              <w:bCs/>
              <w:color w:val="000000" w:themeColor="text1"/>
            </w:rPr>
            <w:delText xml:space="preserve"> </w:delText>
          </w:r>
        </w:del>
      </w:ins>
      <w:ins w:id="26" w:author="Rajeev, Sree" w:date="2022-03-02T12:23:00Z">
        <w:del w:id="27" w:author="Liliana Salvador" w:date="2022-03-08T17:14:00Z">
          <w:r w:rsidDel="00AC131D">
            <w:rPr>
              <w:rFonts w:ascii="Calibri" w:hAnsi="Calibri" w:cs="Calibri"/>
              <w:bCs/>
              <w:color w:val="000000" w:themeColor="text1"/>
            </w:rPr>
            <w:delText xml:space="preserve">the outcome of </w:delText>
          </w:r>
        </w:del>
      </w:ins>
      <w:ins w:id="28" w:author="Rajeev, Sree" w:date="2022-03-02T12:21:00Z">
        <w:del w:id="29" w:author="Liliana Salvador" w:date="2022-03-08T17:14:00Z">
          <w:r w:rsidRPr="00DE5B31" w:rsidDel="00AC131D">
            <w:rPr>
              <w:rFonts w:ascii="Calibri" w:hAnsi="Calibri" w:cs="Calibri"/>
              <w:bCs/>
              <w:color w:val="000000" w:themeColor="text1"/>
            </w:rPr>
            <w:delText xml:space="preserve">microbial profiling and pathogen detection </w:delText>
          </w:r>
          <w:r w:rsidDel="00AC131D">
            <w:rPr>
              <w:rFonts w:ascii="Calibri" w:hAnsi="Calibri" w:cs="Calibri"/>
              <w:bCs/>
              <w:color w:val="000000" w:themeColor="text1"/>
            </w:rPr>
            <w:delText>r</w:delText>
          </w:r>
        </w:del>
      </w:ins>
      <w:ins w:id="30" w:author="Rajeev, Sree" w:date="2022-03-02T12:22:00Z">
        <w:del w:id="31" w:author="Liliana Salvador" w:date="2022-03-08T17:14:00Z">
          <w:r w:rsidDel="00AC131D">
            <w:rPr>
              <w:rFonts w:ascii="Calibri" w:hAnsi="Calibri" w:cs="Calibri"/>
              <w:bCs/>
              <w:color w:val="000000" w:themeColor="text1"/>
            </w:rPr>
            <w:delText xml:space="preserve">esults </w:delText>
          </w:r>
        </w:del>
      </w:ins>
    </w:p>
    <w:p w14:paraId="6CF3AB6B" w14:textId="7485AEDA" w:rsidR="00DE5B31" w:rsidDel="00AC131D" w:rsidRDefault="00DE5B31" w:rsidP="00DE5B31">
      <w:pPr>
        <w:suppressLineNumbers/>
        <w:spacing w:line="480" w:lineRule="auto"/>
        <w:jc w:val="center"/>
        <w:rPr>
          <w:ins w:id="32" w:author="Rajeev, Sree" w:date="2022-03-02T12:20:00Z"/>
          <w:del w:id="33" w:author="Liliana Salvador" w:date="2022-03-08T17:14:00Z"/>
          <w:rFonts w:ascii="Calibri" w:hAnsi="Calibri" w:cs="Calibri"/>
          <w:bCs/>
          <w:color w:val="000000" w:themeColor="text1"/>
        </w:rPr>
      </w:pPr>
    </w:p>
    <w:p w14:paraId="466BB624" w14:textId="4791D5EF" w:rsidR="00DE5B31" w:rsidDel="00AC131D" w:rsidRDefault="00DE5B31" w:rsidP="00DE5B31">
      <w:pPr>
        <w:suppressLineNumbers/>
        <w:spacing w:line="480" w:lineRule="auto"/>
        <w:jc w:val="center"/>
        <w:rPr>
          <w:ins w:id="34" w:author="Rajeev, Sree" w:date="2022-03-02T12:20:00Z"/>
          <w:del w:id="35" w:author="Liliana Salvador" w:date="2022-03-08T17:14:00Z"/>
          <w:rFonts w:ascii="Calibri" w:hAnsi="Calibri" w:cs="Calibri"/>
          <w:bCs/>
          <w:color w:val="000000" w:themeColor="text1"/>
        </w:rPr>
      </w:pPr>
    </w:p>
    <w:p w14:paraId="53E8A4B4" w14:textId="419C1AEC" w:rsidR="00784B2E" w:rsidRPr="00DE5B31" w:rsidDel="00AC131D" w:rsidRDefault="00DE5B31" w:rsidP="00784B2E">
      <w:pPr>
        <w:suppressLineNumbers/>
        <w:spacing w:line="480" w:lineRule="auto"/>
        <w:jc w:val="center"/>
        <w:rPr>
          <w:ins w:id="36" w:author="Rajeev, Sree" w:date="2022-03-02T12:36:00Z"/>
          <w:del w:id="37" w:author="Liliana Salvador" w:date="2022-03-08T17:14:00Z"/>
          <w:rFonts w:ascii="Calibri" w:hAnsi="Calibri" w:cs="Calibri"/>
          <w:bCs/>
          <w:color w:val="000000" w:themeColor="text1"/>
        </w:rPr>
      </w:pPr>
      <w:ins w:id="38" w:author="Rajeev, Sree" w:date="2022-03-02T12:20:00Z">
        <w:del w:id="39" w:author="Liliana Salvador" w:date="2022-03-08T17:14:00Z">
          <w:r w:rsidRPr="00DE5B31" w:rsidDel="00AC131D">
            <w:rPr>
              <w:rFonts w:ascii="Calibri" w:hAnsi="Calibri" w:cs="Calibri"/>
              <w:bCs/>
              <w:color w:val="000000" w:themeColor="text1"/>
            </w:rPr>
            <w:delText xml:space="preserve">The </w:delText>
          </w:r>
        </w:del>
      </w:ins>
      <w:ins w:id="40" w:author="Rajeev, Sree" w:date="2022-03-02T12:36:00Z">
        <w:del w:id="41" w:author="Liliana Salvador" w:date="2022-03-08T17:14:00Z">
          <w:r w:rsidR="00784B2E" w:rsidDel="00AC131D">
            <w:rPr>
              <w:rFonts w:ascii="Calibri" w:hAnsi="Calibri" w:cs="Calibri"/>
              <w:bCs/>
              <w:color w:val="000000" w:themeColor="text1"/>
            </w:rPr>
            <w:delText>impact</w:delText>
          </w:r>
        </w:del>
      </w:ins>
      <w:ins w:id="42" w:author="Rajeev, Sree" w:date="2022-03-02T12:20:00Z">
        <w:del w:id="43" w:author="Liliana Salvador" w:date="2022-03-08T17:14:00Z">
          <w:r w:rsidRPr="00DE5B31" w:rsidDel="00AC131D">
            <w:rPr>
              <w:rFonts w:ascii="Calibri" w:hAnsi="Calibri" w:cs="Calibri"/>
              <w:bCs/>
              <w:color w:val="000000" w:themeColor="text1"/>
            </w:rPr>
            <w:delText xml:space="preserve"> of software </w:delText>
          </w:r>
        </w:del>
      </w:ins>
      <w:ins w:id="44" w:author="Rajeev, Sree" w:date="2022-03-02T12:21:00Z">
        <w:del w:id="45" w:author="Liliana Salvador" w:date="2022-03-08T17:14:00Z">
          <w:r w:rsidDel="00AC131D">
            <w:rPr>
              <w:rFonts w:ascii="Calibri" w:hAnsi="Calibri" w:cs="Calibri"/>
              <w:bCs/>
              <w:color w:val="000000" w:themeColor="text1"/>
            </w:rPr>
            <w:delText xml:space="preserve">and </w:delText>
          </w:r>
        </w:del>
      </w:ins>
      <w:ins w:id="46" w:author="Rajeev, Sree" w:date="2022-03-02T12:20:00Z">
        <w:del w:id="47" w:author="Liliana Salvador" w:date="2022-03-08T17:14:00Z">
          <w:r w:rsidRPr="00DE5B31" w:rsidDel="00AC131D">
            <w:rPr>
              <w:rFonts w:ascii="Calibri" w:hAnsi="Calibri" w:cs="Calibri"/>
              <w:bCs/>
              <w:color w:val="000000" w:themeColor="text1"/>
            </w:rPr>
            <w:delText xml:space="preserve">database selection </w:delText>
          </w:r>
        </w:del>
      </w:ins>
      <w:ins w:id="48" w:author="Rajeev, Sree" w:date="2022-03-02T12:37:00Z">
        <w:del w:id="49" w:author="Liliana Salvador" w:date="2022-03-08T17:14:00Z">
          <w:r w:rsidR="00341DFF" w:rsidDel="00AC131D">
            <w:rPr>
              <w:rFonts w:ascii="Calibri" w:hAnsi="Calibri" w:cs="Calibri"/>
              <w:bCs/>
              <w:color w:val="000000" w:themeColor="text1"/>
            </w:rPr>
            <w:delText>for</w:delText>
          </w:r>
        </w:del>
        <w:del w:id="50" w:author="Liliana Salvador" w:date="2022-03-08T17:04:00Z">
          <w:r w:rsidR="00341DFF" w:rsidDel="001B30EA">
            <w:rPr>
              <w:rFonts w:ascii="Calibri" w:hAnsi="Calibri" w:cs="Calibri"/>
              <w:bCs/>
              <w:color w:val="000000" w:themeColor="text1"/>
            </w:rPr>
            <w:delText xml:space="preserve"> </w:delText>
          </w:r>
        </w:del>
      </w:ins>
      <w:ins w:id="51" w:author="Rajeev, Sree" w:date="2022-03-02T12:36:00Z">
        <w:del w:id="52" w:author="Liliana Salvador" w:date="2022-03-08T17:14:00Z">
          <w:r w:rsidR="00784B2E" w:rsidDel="00AC131D">
            <w:rPr>
              <w:rFonts w:ascii="Calibri" w:hAnsi="Calibri" w:cs="Calibri"/>
              <w:bCs/>
              <w:color w:val="000000" w:themeColor="text1"/>
            </w:rPr>
            <w:delText xml:space="preserve"> </w:delText>
          </w:r>
          <w:r w:rsidR="00784B2E" w:rsidRPr="00DE5B31" w:rsidDel="00AC131D">
            <w:rPr>
              <w:rFonts w:ascii="Calibri" w:hAnsi="Calibri" w:cs="Calibri"/>
              <w:bCs/>
              <w:color w:val="000000" w:themeColor="text1"/>
            </w:rPr>
            <w:delText>metagenomics sequence data</w:delText>
          </w:r>
          <w:r w:rsidR="00784B2E" w:rsidDel="00AC131D">
            <w:rPr>
              <w:rFonts w:ascii="Calibri" w:hAnsi="Calibri" w:cs="Calibri"/>
              <w:bCs/>
              <w:color w:val="000000" w:themeColor="text1"/>
            </w:rPr>
            <w:delText xml:space="preserve"> analysis </w:delText>
          </w:r>
        </w:del>
      </w:ins>
    </w:p>
    <w:p w14:paraId="4AAA1A18" w14:textId="77777777" w:rsidR="00DE5B31" w:rsidRDefault="00DE5B31" w:rsidP="00115F9F">
      <w:pPr>
        <w:pStyle w:val="CommentText"/>
        <w:suppressLineNumbers/>
        <w:spacing w:line="480" w:lineRule="auto"/>
        <w:rPr>
          <w:ins w:id="53" w:author="Rajeev, Sree" w:date="2022-03-02T12:20:00Z"/>
          <w:rFonts w:ascii="Calibri" w:hAnsi="Calibri" w:cs="Calibri"/>
          <w:b/>
          <w:color w:val="000000" w:themeColor="text1"/>
          <w:sz w:val="24"/>
          <w:szCs w:val="24"/>
        </w:rPr>
      </w:pPr>
    </w:p>
    <w:p w14:paraId="7A7AA29F" w14:textId="77777777" w:rsidR="00DE5B31" w:rsidDel="00AC131D" w:rsidRDefault="00DE5B31" w:rsidP="00115F9F">
      <w:pPr>
        <w:pStyle w:val="CommentText"/>
        <w:suppressLineNumbers/>
        <w:spacing w:line="480" w:lineRule="auto"/>
        <w:rPr>
          <w:ins w:id="54" w:author="Rajeev, Sree" w:date="2022-03-02T12:20:00Z"/>
          <w:del w:id="55" w:author="Liliana Salvador" w:date="2022-03-08T17:15:00Z"/>
          <w:rFonts w:ascii="Calibri" w:hAnsi="Calibri" w:cs="Calibri"/>
          <w:b/>
          <w:color w:val="000000" w:themeColor="text1"/>
          <w:sz w:val="24"/>
          <w:szCs w:val="24"/>
        </w:rPr>
      </w:pPr>
    </w:p>
    <w:p w14:paraId="7DA2D2AF" w14:textId="77777777" w:rsidR="00DE5B31" w:rsidDel="00AC131D" w:rsidRDefault="00DE5B31" w:rsidP="00115F9F">
      <w:pPr>
        <w:pStyle w:val="CommentText"/>
        <w:suppressLineNumbers/>
        <w:spacing w:line="480" w:lineRule="auto"/>
        <w:rPr>
          <w:ins w:id="56" w:author="Rajeev, Sree" w:date="2022-03-02T12:20:00Z"/>
          <w:del w:id="57" w:author="Liliana Salvador" w:date="2022-03-08T17:15:00Z"/>
          <w:rFonts w:ascii="Calibri" w:hAnsi="Calibri" w:cs="Calibri"/>
          <w:b/>
          <w:color w:val="000000" w:themeColor="text1"/>
          <w:sz w:val="24"/>
          <w:szCs w:val="24"/>
        </w:rPr>
      </w:pPr>
    </w:p>
    <w:p w14:paraId="7E94ABFC" w14:textId="4DBD98FC"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03F11BF4" w:rsidR="00063C13" w:rsidRPr="00E13F51" w:rsidRDefault="00275D70" w:rsidP="00115F9F">
      <w:pPr>
        <w:pStyle w:val="CommentText"/>
        <w:suppressLineNumbers/>
        <w:spacing w:line="480" w:lineRule="auto"/>
        <w:rPr>
          <w:rFonts w:ascii="Calibri" w:hAnsi="Calibri" w:cs="Calibri"/>
          <w:bCs/>
          <w:color w:val="000000" w:themeColor="text1"/>
          <w:sz w:val="24"/>
          <w:szCs w:val="24"/>
        </w:rPr>
      </w:pPr>
      <w:bookmarkStart w:id="58" w:name="OLE_LINK85"/>
      <w:bookmarkStart w:id="59" w:name="OLE_LINK86"/>
      <w:bookmarkStart w:id="60" w:name="OLE_LINK87"/>
      <w:bookmarkStart w:id="61" w:name="OLE_LINK128"/>
      <w:bookmarkStart w:id="62" w:name="OLE_LINK129"/>
      <w:bookmarkStart w:id="63" w:name="OLE_LINK53"/>
      <w:ins w:id="64" w:author="Rajeev, Sree" w:date="2022-03-03T08:48:00Z">
        <w:r>
          <w:rPr>
            <w:rFonts w:ascii="Calibri" w:hAnsi="Calibri" w:cs="Calibri"/>
            <w:bCs/>
            <w:color w:val="000000" w:themeColor="text1"/>
            <w:sz w:val="24"/>
            <w:szCs w:val="24"/>
          </w:rPr>
          <w:t xml:space="preserve">Impact of </w:t>
        </w:r>
      </w:ins>
      <w:del w:id="65" w:author="Rajeev, Sree" w:date="2022-03-03T08:49:00Z">
        <w:r w:rsidR="00657FB1" w:rsidRPr="00E13F51" w:rsidDel="00275D70">
          <w:rPr>
            <w:rFonts w:ascii="Calibri" w:hAnsi="Calibri" w:cs="Calibri"/>
            <w:bCs/>
            <w:color w:val="000000" w:themeColor="text1"/>
            <w:sz w:val="24"/>
            <w:szCs w:val="24"/>
          </w:rPr>
          <w:delText xml:space="preserve">Metagenomics </w:delText>
        </w:r>
      </w:del>
      <w:r w:rsidR="00657FB1" w:rsidRPr="00E13F51">
        <w:rPr>
          <w:rFonts w:ascii="Calibri" w:hAnsi="Calibri" w:cs="Calibri"/>
          <w:bCs/>
          <w:color w:val="000000" w:themeColor="text1"/>
          <w:sz w:val="24"/>
          <w:szCs w:val="24"/>
        </w:rPr>
        <w:t xml:space="preserve">software selection </w:t>
      </w:r>
      <w:ins w:id="66" w:author="Rajeev, Sree" w:date="2022-03-03T08:49:00Z">
        <w:r>
          <w:rPr>
            <w:rFonts w:ascii="Calibri" w:hAnsi="Calibri" w:cs="Calibri"/>
            <w:bCs/>
            <w:color w:val="000000" w:themeColor="text1"/>
            <w:sz w:val="24"/>
            <w:szCs w:val="24"/>
          </w:rPr>
          <w:t>on m</w:t>
        </w:r>
        <w:r w:rsidRPr="00E13F51">
          <w:rPr>
            <w:rFonts w:ascii="Calibri" w:hAnsi="Calibri" w:cs="Calibri"/>
            <w:bCs/>
            <w:color w:val="000000" w:themeColor="text1"/>
            <w:sz w:val="24"/>
            <w:szCs w:val="24"/>
          </w:rPr>
          <w:t>etagenomics</w:t>
        </w:r>
        <w:r w:rsidRPr="00E13F51" w:rsidDel="00275D70">
          <w:rPr>
            <w:rFonts w:ascii="Calibri" w:hAnsi="Calibri" w:cs="Calibri"/>
            <w:bCs/>
            <w:color w:val="000000" w:themeColor="text1"/>
            <w:sz w:val="24"/>
            <w:szCs w:val="24"/>
          </w:rPr>
          <w:t xml:space="preserve"> </w:t>
        </w:r>
      </w:ins>
      <w:del w:id="67" w:author="Rajeev, Sree" w:date="2022-03-03T08:48:00Z">
        <w:r w:rsidR="00657FB1" w:rsidRPr="00E13F51" w:rsidDel="00275D70">
          <w:rPr>
            <w:rFonts w:ascii="Calibri" w:hAnsi="Calibri" w:cs="Calibri"/>
            <w:bCs/>
            <w:color w:val="000000" w:themeColor="text1"/>
            <w:sz w:val="24"/>
            <w:szCs w:val="24"/>
          </w:rPr>
          <w:delText>biases</w:delText>
        </w:r>
      </w:del>
      <w:bookmarkEnd w:id="58"/>
      <w:bookmarkEnd w:id="59"/>
      <w:bookmarkEnd w:id="60"/>
    </w:p>
    <w:bookmarkEnd w:id="61"/>
    <w:bookmarkEnd w:id="62"/>
    <w:bookmarkEnd w:id="63"/>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68" w:name="OLE_LINK3"/>
      <w:bookmarkStart w:id="69" w:name="OLE_LINK4"/>
      <w:bookmarkStart w:id="70" w:name="OLE_LINK5"/>
      <w:r w:rsidRPr="003A137D">
        <w:rPr>
          <w:color w:val="000000" w:themeColor="text1"/>
        </w:rPr>
        <w:t>Ruijie Xu</w:t>
      </w:r>
      <w:r w:rsidRPr="003A137D">
        <w:rPr>
          <w:color w:val="000000" w:themeColor="text1"/>
          <w:vertAlign w:val="superscript"/>
        </w:rPr>
        <w:t>1,2</w:t>
      </w:r>
      <w:r w:rsidRPr="003A137D">
        <w:rPr>
          <w:color w:val="000000" w:themeColor="text1"/>
        </w:rPr>
        <w:t xml:space="preserve">, </w:t>
      </w:r>
      <w:bookmarkStart w:id="71" w:name="OLE_LINK141"/>
      <w:bookmarkStart w:id="72" w:name="OLE_LINK142"/>
      <w:bookmarkStart w:id="73" w:name="OLE_LINK37"/>
      <w:bookmarkStart w:id="74" w:name="OLE_LINK38"/>
      <w:bookmarkStart w:id="75" w:name="OLE_LINK62"/>
      <w:r w:rsidRPr="003A137D">
        <w:rPr>
          <w:color w:val="000000" w:themeColor="text1"/>
        </w:rPr>
        <w:t>Sreekumari</w:t>
      </w:r>
      <w:bookmarkEnd w:id="71"/>
      <w:bookmarkEnd w:id="72"/>
      <w:r w:rsidRPr="003A137D">
        <w:rPr>
          <w:color w:val="000000" w:themeColor="text1"/>
        </w:rPr>
        <w:t xml:space="preserve"> Rajeev</w:t>
      </w:r>
      <w:bookmarkEnd w:id="73"/>
      <w:bookmarkEnd w:id="74"/>
      <w:bookmarkEnd w:id="75"/>
      <w:r w:rsidRPr="003A137D">
        <w:rPr>
          <w:color w:val="000000" w:themeColor="text1"/>
          <w:vertAlign w:val="superscript"/>
        </w:rPr>
        <w:t>3,†</w:t>
      </w:r>
      <w:r w:rsidR="009B7988" w:rsidRPr="003A137D">
        <w:rPr>
          <w:color w:val="000000" w:themeColor="text1"/>
          <w:vertAlign w:val="superscript"/>
        </w:rPr>
        <w:t>,*</w:t>
      </w:r>
      <w:r w:rsidRPr="003A137D">
        <w:rPr>
          <w:color w:val="000000" w:themeColor="text1"/>
        </w:rPr>
        <w:t xml:space="preserve">, </w:t>
      </w:r>
      <w:bookmarkStart w:id="76" w:name="OLE_LINK75"/>
      <w:bookmarkStart w:id="77" w:name="OLE_LINK76"/>
      <w:r w:rsidRPr="003A137D">
        <w:rPr>
          <w:color w:val="000000" w:themeColor="text1"/>
        </w:rPr>
        <w:t>Liliana C. M. Salvador</w:t>
      </w:r>
      <w:bookmarkEnd w:id="76"/>
      <w:bookmarkEnd w:id="77"/>
      <w:r w:rsidRPr="003A137D">
        <w:rPr>
          <w:color w:val="000000" w:themeColor="text1"/>
          <w:vertAlign w:val="superscript"/>
        </w:rPr>
        <w:t>1,2,4,†,*</w:t>
      </w:r>
      <w:bookmarkEnd w:id="68"/>
      <w:bookmarkEnd w:id="69"/>
      <w:bookmarkEnd w:id="70"/>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78" w:name="OLE_LINK10"/>
      <w:bookmarkStart w:id="79"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t>†</w:t>
      </w:r>
      <w:r w:rsidRPr="00FC2824">
        <w:rPr>
          <w:rFonts w:cstheme="minorHAnsi"/>
          <w:color w:val="000000" w:themeColor="text1"/>
        </w:rPr>
        <w:t xml:space="preserve"> These authors contributed equally to this work</w:t>
      </w:r>
      <w:bookmarkEnd w:id="78"/>
      <w:bookmarkEnd w:id="79"/>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80"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r w:rsidRPr="003A137D">
        <w:rPr>
          <w:color w:val="000000" w:themeColor="text1"/>
        </w:rPr>
        <w:t xml:space="preserve">Sreekumari Rajeev: </w:t>
      </w:r>
      <w:bookmarkStart w:id="81" w:name="OLE_LINK143"/>
      <w:bookmarkStart w:id="82" w:name="OLE_LINK144"/>
      <w:r w:rsidRPr="003A137D">
        <w:rPr>
          <w:rStyle w:val="Hyperlink"/>
          <w:color w:val="000000" w:themeColor="text1"/>
        </w:rPr>
        <w:t>Department of Biomedical and Diagnostic Science</w:t>
      </w:r>
      <w:bookmarkEnd w:id="81"/>
      <w:bookmarkEnd w:id="82"/>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83" w:author="Ruijie Xu" w:date="2022-02-27T13:47:00Z"/>
          <w:b/>
          <w:bCs/>
          <w:color w:val="000000" w:themeColor="text1"/>
        </w:rPr>
      </w:pPr>
    </w:p>
    <w:p w14:paraId="5589A5A3" w14:textId="77777777" w:rsidR="00BB2685" w:rsidRPr="003A137D" w:rsidRDefault="00BB2685" w:rsidP="003B4416">
      <w:pPr>
        <w:suppressLineNumbers/>
        <w:spacing w:line="480" w:lineRule="auto"/>
        <w:rPr>
          <w:ins w:id="84"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85" w:author="Ruijie Xu" w:date="2022-02-27T13:47:00Z"/>
          <w:b/>
          <w:bCs/>
          <w:color w:val="000000" w:themeColor="text1"/>
        </w:rPr>
      </w:pPr>
      <w:bookmarkStart w:id="86" w:name="OLE_LINK73"/>
      <w:bookmarkStart w:id="87" w:name="OLE_LINK74"/>
    </w:p>
    <w:bookmarkEnd w:id="86"/>
    <w:bookmarkEnd w:id="87"/>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88" w:name="OLE_LINK130"/>
      <w:bookmarkStart w:id="89" w:name="OLE_LINK131"/>
      <w:bookmarkStart w:id="90" w:name="OLE_LINK61"/>
      <w:bookmarkStart w:id="91" w:name="OLE_LINK132"/>
      <w:bookmarkStart w:id="92" w:name="OLE_LINK133"/>
      <w:r w:rsidRPr="003A137D">
        <w:rPr>
          <w:b/>
          <w:color w:val="000000" w:themeColor="text1"/>
        </w:rPr>
        <w:t>Aim</w:t>
      </w:r>
    </w:p>
    <w:p w14:paraId="7864116A" w14:textId="530FCFAF" w:rsidR="00940BE4" w:rsidRPr="003A137D" w:rsidRDefault="00E26BA0" w:rsidP="0046408A">
      <w:pPr>
        <w:spacing w:line="480" w:lineRule="auto"/>
        <w:ind w:firstLine="720"/>
        <w:rPr>
          <w:color w:val="000000" w:themeColor="text1"/>
        </w:rPr>
      </w:pPr>
      <w:bookmarkStart w:id="93" w:name="OLE_LINK30"/>
      <w:bookmarkStart w:id="94" w:name="OLE_LINK31"/>
      <w:r w:rsidRPr="003A137D">
        <w:rPr>
          <w:color w:val="000000" w:themeColor="text1"/>
        </w:rPr>
        <w:t>Shotgun metagenomic sequencing</w:t>
      </w:r>
      <w:ins w:id="95" w:author="Rajeev, Sree" w:date="2022-02-28T11:12:00Z">
        <w:r w:rsidR="008E08C4">
          <w:rPr>
            <w:color w:val="000000" w:themeColor="text1"/>
          </w:rPr>
          <w:t xml:space="preserve"> and </w:t>
        </w:r>
      </w:ins>
      <w:del w:id="96" w:author="Ruijie Xu" w:date="2022-03-04T13:20:00Z">
        <w:r w:rsidRPr="003A137D" w:rsidDel="008B5F14">
          <w:rPr>
            <w:color w:val="000000" w:themeColor="text1"/>
          </w:rPr>
          <w:delText xml:space="preserve"> </w:delText>
        </w:r>
      </w:del>
      <w:r w:rsidRPr="003A137D">
        <w:rPr>
          <w:color w:val="000000" w:themeColor="text1"/>
        </w:rPr>
        <w:t xml:space="preserve">analysis </w:t>
      </w:r>
      <w:ins w:id="97" w:author="Liliana Salvador" w:date="2022-03-08T17:05:00Z">
        <w:r w:rsidR="001B30EA">
          <w:rPr>
            <w:color w:val="000000" w:themeColor="text1"/>
          </w:rPr>
          <w:t>are</w:t>
        </w:r>
      </w:ins>
      <w:del w:id="98" w:author="Liliana Salvador" w:date="2022-03-08T17:05:00Z">
        <w:r w:rsidRPr="003A137D" w:rsidDel="001B30EA">
          <w:rPr>
            <w:color w:val="000000" w:themeColor="text1"/>
          </w:rPr>
          <w:delText>is</w:delText>
        </w:r>
      </w:del>
      <w:r w:rsidRPr="003A137D">
        <w:rPr>
          <w:color w:val="000000" w:themeColor="text1"/>
        </w:rPr>
        <w:t xml:space="preserve">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99" w:author="Ruijie Xu" w:date="2022-02-01T15:59:00Z">
        <w:r w:rsidR="00083E76">
          <w:rPr>
            <w:color w:val="000000" w:themeColor="text1"/>
          </w:rPr>
          <w:t>analysis</w:t>
        </w:r>
      </w:ins>
      <w:ins w:id="100" w:author="Rajeev, Sree" w:date="2022-02-28T11:12:00Z">
        <w:r w:rsidR="008E08C4" w:rsidRPr="008E08C4">
          <w:rPr>
            <w:color w:val="000000" w:themeColor="text1"/>
          </w:rPr>
          <w:t xml:space="preserve"> </w:t>
        </w:r>
        <w:r w:rsidR="008E08C4" w:rsidRPr="003A137D">
          <w:rPr>
            <w:color w:val="000000" w:themeColor="text1"/>
          </w:rPr>
          <w:t>software</w:t>
        </w:r>
        <w:r w:rsidR="008E08C4">
          <w:rPr>
            <w:color w:val="000000" w:themeColor="text1"/>
          </w:rPr>
          <w:t xml:space="preserve"> and </w:t>
        </w:r>
      </w:ins>
      <w:ins w:id="101" w:author="Ruijie Xu" w:date="2022-02-01T16:00:00Z">
        <w:r w:rsidR="00083E76">
          <w:rPr>
            <w:color w:val="000000" w:themeColor="text1"/>
          </w:rPr>
          <w:t>databases</w:t>
        </w:r>
        <w:del w:id="102" w:author="Rajeev, Sree" w:date="2022-02-28T11:12:00Z">
          <w:r w:rsidR="00083E76" w:rsidDel="008E08C4">
            <w:rPr>
              <w:color w:val="000000" w:themeColor="text1"/>
            </w:rPr>
            <w:delText>and</w:delText>
          </w:r>
        </w:del>
      </w:ins>
      <w:del w:id="103" w:author="Ruijie Xu" w:date="2022-02-01T15:59:00Z">
        <w:r w:rsidRPr="003A137D" w:rsidDel="00083E76">
          <w:rPr>
            <w:color w:val="000000" w:themeColor="text1"/>
          </w:rPr>
          <w:delText>analysis</w:delText>
        </w:r>
      </w:del>
      <w:del w:id="104" w:author="Rajeev, Sree" w:date="2022-02-28T11:12:00Z">
        <w:r w:rsidRPr="003A137D" w:rsidDel="008E08C4">
          <w:rPr>
            <w:color w:val="000000" w:themeColor="text1"/>
          </w:rPr>
          <w:delText xml:space="preserve"> software</w:delText>
        </w:r>
      </w:del>
      <w:r w:rsidRPr="003A137D">
        <w:rPr>
          <w:color w:val="000000" w:themeColor="text1"/>
        </w:rPr>
        <w:t>.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105"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106" w:author="Ruijie Xu" w:date="2022-02-01T13:28:00Z">
        <w:r w:rsidR="003C1EEA">
          <w:rPr>
            <w:color w:val="000000" w:themeColor="text1"/>
          </w:rPr>
          <w:t xml:space="preserve">popular </w:t>
        </w:r>
      </w:ins>
      <w:del w:id="107"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108"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ins w:id="109" w:author="Rajeev, Sree" w:date="2022-02-28T11:13:00Z">
        <w:r w:rsidR="008E08C4">
          <w:rPr>
            <w:color w:val="000000" w:themeColor="text1"/>
          </w:rPr>
          <w:t xml:space="preserve">biological samples collected from </w:t>
        </w:r>
      </w:ins>
      <w:r w:rsidR="001449A7" w:rsidRPr="003A137D">
        <w:rPr>
          <w:color w:val="000000" w:themeColor="text1"/>
        </w:rPr>
        <w:t>wild</w:t>
      </w:r>
      <w:ins w:id="110" w:author="Ruijie Xu" w:date="2022-03-04T09:55:00Z">
        <w:r w:rsidR="00D51C41">
          <w:rPr>
            <w:color w:val="000000" w:themeColor="text1"/>
          </w:rPr>
          <w:t xml:space="preserve"> </w:t>
        </w:r>
      </w:ins>
      <w:ins w:id="111" w:author="Ruijie Xu" w:date="2022-02-01T16:00:00Z">
        <w:del w:id="112" w:author="Rajeev, Sree" w:date="2022-02-28T11:13:00Z">
          <w:r w:rsidR="00083E76" w:rsidDel="008E08C4">
            <w:rPr>
              <w:color w:val="000000" w:themeColor="text1"/>
            </w:rPr>
            <w:delText>ly collected</w:delText>
          </w:r>
        </w:del>
      </w:ins>
      <w:del w:id="113" w:author="Rajeev, Sree" w:date="2022-02-28T11:13:00Z">
        <w:r w:rsidR="001449A7" w:rsidRPr="003A137D" w:rsidDel="008E08C4">
          <w:rPr>
            <w:color w:val="000000" w:themeColor="text1"/>
          </w:rPr>
          <w:delText xml:space="preserve"> </w:delText>
        </w:r>
      </w:del>
      <w:r w:rsidR="00D258CC" w:rsidRPr="003A137D">
        <w:rPr>
          <w:color w:val="000000" w:themeColor="text1"/>
        </w:rPr>
        <w:t>rodent</w:t>
      </w:r>
      <w:ins w:id="114" w:author="Rajeev, Sree" w:date="2022-02-28T11:13:00Z">
        <w:r w:rsidR="008E08C4">
          <w:rPr>
            <w:color w:val="000000" w:themeColor="text1"/>
          </w:rPr>
          <w:t>s</w:t>
        </w:r>
      </w:ins>
      <w:del w:id="115" w:author="Ruijie Xu" w:date="2022-02-01T16:00:00Z">
        <w:r w:rsidR="0005313F" w:rsidRPr="003A137D" w:rsidDel="00083E76">
          <w:rPr>
            <w:color w:val="000000" w:themeColor="text1"/>
          </w:rPr>
          <w:delText xml:space="preserve"> tissue</w:delText>
        </w:r>
      </w:del>
      <w:del w:id="116" w:author="Rajeev, Sree" w:date="2022-02-28T11:13:00Z">
        <w:r w:rsidR="0005313F" w:rsidRPr="003A137D" w:rsidDel="008E08C4">
          <w:rPr>
            <w:color w:val="000000" w:themeColor="text1"/>
          </w:rPr>
          <w:delText xml:space="preserve"> samples</w:delText>
        </w:r>
      </w:del>
      <w:r w:rsidR="0005313F" w:rsidRPr="003A137D">
        <w:rPr>
          <w:color w:val="000000" w:themeColor="text1"/>
        </w:rPr>
        <w:t>.</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6EC33196" w:rsidR="00130564" w:rsidRPr="003A137D" w:rsidRDefault="007E2AD5" w:rsidP="0046408A">
      <w:pPr>
        <w:spacing w:line="480" w:lineRule="auto"/>
        <w:ind w:firstLine="720"/>
        <w:rPr>
          <w:color w:val="000000" w:themeColor="text1"/>
        </w:rPr>
      </w:pPr>
      <w:ins w:id="117" w:author="Rajeev, Sree" w:date="2022-02-28T11:25:00Z">
        <w:r>
          <w:rPr>
            <w:color w:val="000000" w:themeColor="text1"/>
          </w:rPr>
          <w:t>U</w:t>
        </w:r>
        <w:r w:rsidRPr="003A137D">
          <w:rPr>
            <w:color w:val="000000" w:themeColor="text1"/>
          </w:rPr>
          <w:t>sing</w:t>
        </w:r>
        <w:r w:rsidRPr="008E08C4">
          <w:rPr>
            <w:color w:val="000000" w:themeColor="text1"/>
          </w:rPr>
          <w:t xml:space="preserve"> </w:t>
        </w:r>
        <w:r>
          <w:rPr>
            <w:color w:val="000000" w:themeColor="text1"/>
          </w:rPr>
          <w:t xml:space="preserve">nine of the most widely used </w:t>
        </w:r>
        <w:r w:rsidRPr="003A137D">
          <w:rPr>
            <w:color w:val="000000" w:themeColor="text1"/>
          </w:rPr>
          <w:t>metagenomics software</w:t>
        </w:r>
        <w:r>
          <w:rPr>
            <w:color w:val="000000" w:themeColor="text1"/>
          </w:rPr>
          <w:t xml:space="preserve"> and four different databases, </w:t>
        </w:r>
      </w:ins>
      <w:ins w:id="118" w:author="Rajeev, Sree" w:date="2022-02-28T11:26:00Z">
        <w:r>
          <w:rPr>
            <w:color w:val="000000" w:themeColor="text1"/>
          </w:rPr>
          <w:t>w</w:t>
        </w:r>
      </w:ins>
      <w:del w:id="119" w:author="Rajeev, Sree" w:date="2022-02-28T11:26:00Z">
        <w:r w:rsidR="00AE6E5C" w:rsidRPr="003A137D" w:rsidDel="007E2AD5">
          <w:rPr>
            <w:color w:val="000000" w:themeColor="text1"/>
          </w:rPr>
          <w:delText>W</w:delText>
        </w:r>
      </w:del>
      <w:r w:rsidR="00AE6E5C" w:rsidRPr="003A137D">
        <w:rPr>
          <w:color w:val="000000" w:themeColor="text1"/>
        </w:rPr>
        <w:t xml:space="preserve">e </w:t>
      </w:r>
      <w:r w:rsidR="001449A7" w:rsidRPr="003A137D">
        <w:rPr>
          <w:color w:val="000000" w:themeColor="text1"/>
        </w:rPr>
        <w:t xml:space="preserve">analyzed </w:t>
      </w:r>
      <w:r w:rsidR="00AE6E5C"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00AE6E5C" w:rsidRPr="003A137D">
        <w:rPr>
          <w:color w:val="000000" w:themeColor="text1"/>
        </w:rPr>
        <w:t>three sets of</w:t>
      </w:r>
      <w:r w:rsidR="001449A7" w:rsidRPr="003A137D">
        <w:rPr>
          <w:color w:val="000000" w:themeColor="text1"/>
        </w:rPr>
        <w:t xml:space="preserve"> wild rodent</w:t>
      </w:r>
      <w:r w:rsidR="00AE6E5C" w:rsidRPr="003A137D">
        <w:rPr>
          <w:color w:val="000000" w:themeColor="text1"/>
        </w:rPr>
        <w:t xml:space="preserve"> tissue</w:t>
      </w:r>
      <w:r w:rsidR="001449A7" w:rsidRPr="003A137D">
        <w:rPr>
          <w:color w:val="000000" w:themeColor="text1"/>
        </w:rPr>
        <w:t xml:space="preserve"> </w:t>
      </w:r>
      <w:r w:rsidR="00AE6E5C" w:rsidRPr="003A137D">
        <w:rPr>
          <w:color w:val="000000" w:themeColor="text1"/>
        </w:rPr>
        <w:t>samples</w:t>
      </w:r>
      <w:ins w:id="120" w:author="Rajeev, Sree" w:date="2022-02-28T11:27:00Z">
        <w:r>
          <w:rPr>
            <w:color w:val="000000" w:themeColor="text1"/>
          </w:rPr>
          <w:t>.</w:t>
        </w:r>
      </w:ins>
      <w:r w:rsidR="00AE6E5C" w:rsidRPr="003A137D">
        <w:rPr>
          <w:color w:val="000000" w:themeColor="text1"/>
        </w:rPr>
        <w:t xml:space="preserve"> </w:t>
      </w:r>
      <w:ins w:id="121" w:author="Rajeev, Sree" w:date="2022-03-03T08:50:00Z">
        <w:r w:rsidR="00275D70">
          <w:rPr>
            <w:color w:val="000000" w:themeColor="text1"/>
          </w:rPr>
          <w:t>W</w:t>
        </w:r>
      </w:ins>
      <w:ins w:id="122" w:author="Ruijie Xu" w:date="2022-02-01T13:27:00Z">
        <w:del w:id="123" w:author="Rajeev, Sree" w:date="2022-02-28T11:26:00Z">
          <w:r w:rsidR="003C1EEA" w:rsidDel="007E2AD5">
            <w:rPr>
              <w:color w:val="000000" w:themeColor="text1"/>
            </w:rPr>
            <w:delText xml:space="preserve">collected from St.Kitts </w:delText>
          </w:r>
        </w:del>
      </w:ins>
      <w:del w:id="124" w:author="Rajeev, Sree" w:date="2022-02-28T11:25:00Z">
        <w:r w:rsidR="00AE6E5C" w:rsidRPr="003A137D" w:rsidDel="007E2AD5">
          <w:rPr>
            <w:color w:val="000000" w:themeColor="text1"/>
          </w:rPr>
          <w:delText xml:space="preserve">using </w:delText>
        </w:r>
        <w:r w:rsidR="003C1718" w:rsidRPr="003A137D" w:rsidDel="007E2AD5">
          <w:rPr>
            <w:color w:val="000000" w:themeColor="text1"/>
          </w:rPr>
          <w:delText xml:space="preserve">the </w:delText>
        </w:r>
      </w:del>
      <w:ins w:id="125" w:author="Ruijie Xu" w:date="2022-02-01T13:30:00Z">
        <w:del w:id="126" w:author="Rajeev, Sree" w:date="2022-02-28T11:25:00Z">
          <w:r w:rsidR="003C1EEA" w:rsidDel="007E2AD5">
            <w:rPr>
              <w:color w:val="000000" w:themeColor="text1"/>
            </w:rPr>
            <w:delText>four diff</w:delText>
          </w:r>
        </w:del>
      </w:ins>
      <w:ins w:id="127" w:author="Ruijie Xu" w:date="2022-02-01T13:31:00Z">
        <w:del w:id="128" w:author="Rajeev, Sree" w:date="2022-02-28T11:25:00Z">
          <w:r w:rsidR="003C1EEA" w:rsidDel="007E2AD5">
            <w:rPr>
              <w:color w:val="000000" w:themeColor="text1"/>
            </w:rPr>
            <w:delText xml:space="preserve">erent databases </w:delText>
          </w:r>
        </w:del>
        <w:del w:id="129" w:author="Rajeev, Sree" w:date="2022-02-28T11:27:00Z">
          <w:r w:rsidR="003C1EEA" w:rsidDel="007E2AD5">
            <w:rPr>
              <w:color w:val="000000" w:themeColor="text1"/>
            </w:rPr>
            <w:delText xml:space="preserve">and </w:delText>
          </w:r>
        </w:del>
      </w:ins>
      <w:ins w:id="130" w:author="Ruijie Xu" w:date="2022-02-01T13:27:00Z">
        <w:del w:id="131" w:author="Rajeev, Sree" w:date="2022-02-28T11:14:00Z">
          <w:r w:rsidR="003C1EEA" w:rsidDel="008E08C4">
            <w:rPr>
              <w:color w:val="000000" w:themeColor="text1"/>
            </w:rPr>
            <w:delText>nine</w:delText>
          </w:r>
        </w:del>
      </w:ins>
      <w:ins w:id="132" w:author="Liliana Salvador" w:date="2022-02-17T12:55:00Z">
        <w:del w:id="133" w:author="Rajeev, Sree" w:date="2022-02-28T11:14:00Z">
          <w:r w:rsidR="00E13F51" w:rsidDel="008E08C4">
            <w:rPr>
              <w:color w:val="000000" w:themeColor="text1"/>
            </w:rPr>
            <w:delText xml:space="preserve"> of the</w:delText>
          </w:r>
        </w:del>
      </w:ins>
      <w:ins w:id="134" w:author="Ruijie Xu" w:date="2022-02-01T13:27:00Z">
        <w:del w:id="135" w:author="Rajeev, Sree" w:date="2022-02-28T11:14:00Z">
          <w:r w:rsidR="003C1EEA" w:rsidDel="008E08C4">
            <w:rPr>
              <w:color w:val="000000" w:themeColor="text1"/>
            </w:rPr>
            <w:delText xml:space="preserve"> </w:delText>
          </w:r>
        </w:del>
      </w:ins>
      <w:ins w:id="136" w:author="Ruijie Xu" w:date="2022-02-01T13:31:00Z">
        <w:del w:id="137" w:author="Rajeev, Sree" w:date="2022-02-28T11:14:00Z">
          <w:r w:rsidR="003C1EEA" w:rsidDel="008E08C4">
            <w:rPr>
              <w:color w:val="000000" w:themeColor="text1"/>
            </w:rPr>
            <w:delText xml:space="preserve">most widely used </w:delText>
          </w:r>
        </w:del>
      </w:ins>
      <w:del w:id="138" w:author="Rajeev, Sree" w:date="2022-02-28T11:14:00Z">
        <w:r w:rsidR="003C1718" w:rsidRPr="003A137D" w:rsidDel="008E08C4">
          <w:rPr>
            <w:color w:val="000000" w:themeColor="text1"/>
          </w:rPr>
          <w:delText>metagenomics software</w:delText>
        </w:r>
      </w:del>
      <w:ins w:id="139" w:author="Ruijie Xu" w:date="2022-02-01T13:30:00Z">
        <w:del w:id="140" w:author="Rajeev, Sree" w:date="2022-02-28T11:14:00Z">
          <w:r w:rsidR="003C1EEA" w:rsidDel="008E08C4">
            <w:rPr>
              <w:color w:val="000000" w:themeColor="text1"/>
            </w:rPr>
            <w:delText>.</w:delText>
          </w:r>
        </w:del>
      </w:ins>
      <w:del w:id="141" w:author="Rajeev, Sree" w:date="2022-02-28T11:14:00Z">
        <w:r w:rsidR="003A74D4" w:rsidRPr="003A137D" w:rsidDel="008E08C4">
          <w:rPr>
            <w:color w:val="000000" w:themeColor="text1"/>
          </w:rPr>
          <w:delText>,</w:delText>
        </w:r>
        <w:r w:rsidR="00E26BA0" w:rsidRPr="003A137D" w:rsidDel="008E08C4">
          <w:rPr>
            <w:color w:val="000000" w:themeColor="text1"/>
          </w:rPr>
          <w:delText xml:space="preserve"> </w:delText>
        </w:r>
      </w:del>
      <w:del w:id="142"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del w:id="143" w:author="Rajeev, Sree" w:date="2022-02-28T11:27:00Z">
        <w:r w:rsidR="00B6651B" w:rsidRPr="003A137D" w:rsidDel="007E2AD5">
          <w:rPr>
            <w:color w:val="000000" w:themeColor="text1"/>
          </w:rPr>
          <w:delText>W</w:delText>
        </w:r>
      </w:del>
      <w:r w:rsidR="00B6651B" w:rsidRPr="003A137D">
        <w:rPr>
          <w:color w:val="000000" w:themeColor="text1"/>
        </w:rPr>
        <w:t>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144"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145" w:author="Ruijie Xu" w:date="2022-02-01T13:31:00Z">
        <w:r w:rsidR="009B3ED7">
          <w:rPr>
            <w:color w:val="000000" w:themeColor="text1"/>
          </w:rPr>
          <w:t>when different</w:t>
        </w:r>
      </w:ins>
      <w:r w:rsidR="004736CC" w:rsidRPr="003A137D">
        <w:rPr>
          <w:color w:val="000000" w:themeColor="text1"/>
        </w:rPr>
        <w:t xml:space="preserve"> </w:t>
      </w:r>
      <w:ins w:id="146" w:author="Ruijie Xu" w:date="2022-02-01T16:00:00Z">
        <w:r w:rsidR="00083E76">
          <w:rPr>
            <w:color w:val="000000" w:themeColor="text1"/>
          </w:rPr>
          <w:t xml:space="preserve">databases and </w:t>
        </w:r>
      </w:ins>
      <w:r w:rsidR="004736CC" w:rsidRPr="003A137D">
        <w:rPr>
          <w:color w:val="000000" w:themeColor="text1"/>
        </w:rPr>
        <w:t>software</w:t>
      </w:r>
      <w:ins w:id="147"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148" w:author="Liliana Salvador" w:date="2022-02-17T13:01:00Z">
        <w:r w:rsidR="00B6651B" w:rsidRPr="003A137D" w:rsidDel="00E13F51">
          <w:rPr>
            <w:color w:val="000000" w:themeColor="text1"/>
          </w:rPr>
          <w:delText xml:space="preserve">differences </w:delText>
        </w:r>
      </w:del>
      <w:ins w:id="149"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150" w:author="Ruijie Xu" w:date="2022-02-01T16:01:00Z">
        <w:r w:rsidR="00B6651B" w:rsidRPr="003A137D" w:rsidDel="002674E3">
          <w:rPr>
            <w:color w:val="000000" w:themeColor="text1"/>
          </w:rPr>
          <w:delText xml:space="preserve">microbial identification and </w:delText>
        </w:r>
      </w:del>
      <w:ins w:id="151" w:author="Ruijie Xu" w:date="2022-02-01T16:01:00Z">
        <w:r w:rsidR="002674E3">
          <w:rPr>
            <w:color w:val="000000" w:themeColor="text1"/>
          </w:rPr>
          <w:t>microbial communintiy characterizations</w:t>
        </w:r>
      </w:ins>
      <w:del w:id="152"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153" w:author="Ruijie Xu" w:date="2022-02-01T16:01:00Z">
        <w:r w:rsidR="002674E3">
          <w:rPr>
            <w:color w:val="000000" w:themeColor="text1"/>
          </w:rPr>
          <w:t>these</w:t>
        </w:r>
      </w:ins>
      <w:del w:id="154"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w:t>
      </w:r>
      <w:ins w:id="155" w:author="Rajeev, Sree" w:date="2022-03-03T08:50:00Z">
        <w:r w:rsidR="00275D70">
          <w:rPr>
            <w:color w:val="000000" w:themeColor="text1"/>
          </w:rPr>
          <w:t>d</w:t>
        </w:r>
      </w:ins>
      <w:ins w:id="156" w:author="Rajeev, Sree" w:date="2022-03-03T08:51:00Z">
        <w:r w:rsidR="00275D70">
          <w:rPr>
            <w:color w:val="000000" w:themeColor="text1"/>
          </w:rPr>
          <w:t>etect</w:t>
        </w:r>
        <w:del w:id="157" w:author="Ruijie Xu" w:date="2022-03-04T09:55:00Z">
          <w:r w:rsidR="00275D70" w:rsidDel="00D51C41">
            <w:rPr>
              <w:color w:val="000000" w:themeColor="text1"/>
            </w:rPr>
            <w:delText xml:space="preserve"> </w:delText>
          </w:r>
        </w:del>
      </w:ins>
      <w:del w:id="158" w:author="Ruijie Xu" w:date="2022-03-04T09:55:00Z">
        <w:r w:rsidR="00B55B12" w:rsidRPr="003A137D" w:rsidDel="00D51C41">
          <w:rPr>
            <w:color w:val="000000" w:themeColor="text1"/>
          </w:rPr>
          <w:delText>identify</w:delText>
        </w:r>
      </w:del>
      <w:r w:rsidR="00B55B12" w:rsidRPr="003A137D">
        <w:rPr>
          <w:color w:val="000000" w:themeColor="text1"/>
        </w:rPr>
        <w:t xml:space="preserve"> </w:t>
      </w:r>
      <w:r w:rsidR="001449A7" w:rsidRPr="003A137D">
        <w:t xml:space="preserve">the presence of </w:t>
      </w:r>
      <w:del w:id="159" w:author="Ruijie Xu" w:date="2022-02-02T11:02:00Z">
        <w:r w:rsidR="001449A7" w:rsidRPr="003A137D" w:rsidDel="00463AA7">
          <w:rPr>
            <w:i/>
            <w:iCs/>
          </w:rPr>
          <w:delText>Leptospira</w:delText>
        </w:r>
      </w:del>
      <w:ins w:id="160"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del w:id="161" w:author="Rajeev, Sree" w:date="2022-03-03T08:51:00Z">
        <w:r w:rsidR="00B55B12" w:rsidRPr="003A137D" w:rsidDel="00275D70">
          <w:delText xml:space="preserve"> in comparison to </w:delText>
        </w:r>
        <w:r w:rsidR="001449A7" w:rsidRPr="003A137D" w:rsidDel="00275D70">
          <w:delText xml:space="preserve">traditional </w:delText>
        </w:r>
        <w:r w:rsidR="00B55B12" w:rsidRPr="003A137D" w:rsidDel="00275D70">
          <w:delText>methods</w:delText>
        </w:r>
      </w:del>
      <w:r w:rsidR="00B55B12" w:rsidRPr="003A137D">
        <w:t>.</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2AEB9C4B"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162"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ins w:id="163" w:author="Rajeev, Sree" w:date="2022-02-28T11:30:00Z">
        <w:r w:rsidR="007E2AD5">
          <w:rPr>
            <w:color w:val="000000" w:themeColor="text1"/>
          </w:rPr>
          <w:t xml:space="preserve">combinations </w:t>
        </w:r>
      </w:ins>
      <w:del w:id="164" w:author="Ruijie Xu" w:date="2022-02-01T13:32:00Z">
        <w:r w:rsidRPr="003A137D" w:rsidDel="009B3ED7">
          <w:rPr>
            <w:color w:val="000000" w:themeColor="text1"/>
          </w:rPr>
          <w:delText xml:space="preserve">and databases </w:delText>
        </w:r>
      </w:del>
      <w:ins w:id="165" w:author="Liliana Salvador" w:date="2022-03-08T17:06:00Z">
        <w:r w:rsidR="001B30EA">
          <w:rPr>
            <w:color w:val="000000" w:themeColor="text1"/>
          </w:rPr>
          <w:t>can</w:t>
        </w:r>
      </w:ins>
      <w:del w:id="166" w:author="Liliana Salvador" w:date="2022-03-08T17:06:00Z">
        <w:r w:rsidRPr="003A137D" w:rsidDel="001B30EA">
          <w:rPr>
            <w:color w:val="000000" w:themeColor="text1"/>
          </w:rPr>
          <w:delText>may</w:delText>
        </w:r>
      </w:del>
      <w:r w:rsidRPr="003A137D">
        <w:rPr>
          <w:color w:val="000000" w:themeColor="text1"/>
        </w:rPr>
        <w:t xml:space="preserve"> </w:t>
      </w:r>
      <w:ins w:id="167" w:author="Rajeev, Sree" w:date="2022-02-28T11:30:00Z">
        <w:r w:rsidR="007E2AD5">
          <w:rPr>
            <w:color w:val="000000" w:themeColor="text1"/>
          </w:rPr>
          <w:t>result in</w:t>
        </w:r>
        <w:del w:id="168" w:author="Ruijie Xu" w:date="2022-03-04T13:21:00Z">
          <w:r w:rsidR="007E2AD5" w:rsidDel="008B5F14">
            <w:rPr>
              <w:color w:val="000000" w:themeColor="text1"/>
            </w:rPr>
            <w:delText xml:space="preserve"> </w:delText>
          </w:r>
        </w:del>
      </w:ins>
      <w:del w:id="169" w:author="Rajeev, Sree" w:date="2022-02-28T11:30:00Z">
        <w:r w:rsidR="003C1718" w:rsidRPr="003A137D" w:rsidDel="007E2AD5">
          <w:rPr>
            <w:color w:val="000000" w:themeColor="text1"/>
          </w:rPr>
          <w:delText>lead to</w:delText>
        </w:r>
      </w:del>
      <w:r w:rsidR="003C1718" w:rsidRPr="003A137D">
        <w:rPr>
          <w:color w:val="000000" w:themeColor="text1"/>
        </w:rPr>
        <w:t xml:space="preserve"> </w:t>
      </w:r>
      <w:del w:id="170" w:author="Rajeev, Sree" w:date="2022-02-28T11:30:00Z">
        <w:r w:rsidR="003C1718" w:rsidRPr="003A137D" w:rsidDel="007E2AD5">
          <w:rPr>
            <w:color w:val="000000" w:themeColor="text1"/>
          </w:rPr>
          <w:delText xml:space="preserve">divergent </w:delText>
        </w:r>
      </w:del>
      <w:ins w:id="171" w:author="Rajeev, Sree" w:date="2022-02-28T11:31:00Z">
        <w:r w:rsidR="007E2AD5">
          <w:rPr>
            <w:color w:val="000000" w:themeColor="text1"/>
          </w:rPr>
          <w:t xml:space="preserve">confounding </w:t>
        </w:r>
      </w:ins>
      <w:r w:rsidR="003C1718" w:rsidRPr="003A137D">
        <w:rPr>
          <w:color w:val="000000" w:themeColor="text1"/>
        </w:rPr>
        <w:t>biological conclusions in</w:t>
      </w:r>
      <w:r w:rsidR="00130564" w:rsidRPr="003A137D">
        <w:rPr>
          <w:color w:val="000000" w:themeColor="text1"/>
        </w:rPr>
        <w:t xml:space="preserve"> microbial profiling</w:t>
      </w:r>
      <w:ins w:id="172" w:author="Rajeev, Sree" w:date="2022-02-28T11:31:00Z">
        <w:r w:rsidR="007E2AD5">
          <w:rPr>
            <w:color w:val="000000" w:themeColor="text1"/>
          </w:rPr>
          <w:t>.</w:t>
        </w:r>
      </w:ins>
      <w:del w:id="173" w:author="Rajeev, Sree" w:date="2022-02-28T11:31:00Z">
        <w:r w:rsidR="00130564" w:rsidRPr="003A137D" w:rsidDel="007E2AD5">
          <w:rPr>
            <w:color w:val="000000" w:themeColor="text1"/>
          </w:rPr>
          <w:delText xml:space="preserve"> and </w:delText>
        </w:r>
        <w:r w:rsidRPr="003A137D" w:rsidDel="007E2AD5">
          <w:rPr>
            <w:color w:val="000000" w:themeColor="text1"/>
          </w:rPr>
          <w:delText>zoonotic pathogens</w:delText>
        </w:r>
        <w:r w:rsidR="0014198B" w:rsidRPr="003A137D" w:rsidDel="007E2AD5">
          <w:rPr>
            <w:color w:val="000000" w:themeColor="text1"/>
          </w:rPr>
          <w:delText xml:space="preserve"> detection</w:delText>
        </w:r>
        <w:r w:rsidRPr="003A137D" w:rsidDel="007E2AD5">
          <w:rPr>
            <w:color w:val="000000" w:themeColor="text1"/>
          </w:rPr>
          <w:delText xml:space="preserve">. </w:delText>
        </w:r>
      </w:del>
      <w:bookmarkEnd w:id="93"/>
      <w:bookmarkEnd w:id="94"/>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37DF551" w:rsidR="00C17742" w:rsidRPr="003A137D" w:rsidRDefault="002F2050" w:rsidP="005912FB">
      <w:pPr>
        <w:spacing w:line="480" w:lineRule="auto"/>
        <w:ind w:firstLine="720"/>
        <w:rPr>
          <w:color w:val="000000" w:themeColor="text1"/>
        </w:rPr>
      </w:pPr>
      <w:commentRangeStart w:id="174"/>
      <w:commentRangeStart w:id="175"/>
      <w:commentRangeStart w:id="176"/>
      <w:r w:rsidRPr="003A137D">
        <w:rPr>
          <w:color w:val="000000" w:themeColor="text1"/>
        </w:rPr>
        <w:t xml:space="preserve">This study </w:t>
      </w:r>
      <w:ins w:id="177" w:author="Rajeev, Sree" w:date="2022-03-03T08:52:00Z">
        <w:r w:rsidR="00E9539B">
          <w:rPr>
            <w:color w:val="000000" w:themeColor="text1"/>
          </w:rPr>
          <w:t xml:space="preserve">cautions </w:t>
        </w:r>
      </w:ins>
      <w:del w:id="178" w:author="Rajeev, Sree" w:date="2022-02-28T11:35:00Z">
        <w:r w:rsidRPr="003A137D" w:rsidDel="007E2AD5">
          <w:rPr>
            <w:color w:val="000000" w:themeColor="text1"/>
          </w:rPr>
          <w:delText xml:space="preserve">highlights </w:delText>
        </w:r>
      </w:del>
      <w:r w:rsidRPr="003A137D">
        <w:rPr>
          <w:color w:val="000000" w:themeColor="text1"/>
        </w:rPr>
        <w:t>th</w:t>
      </w:r>
      <w:ins w:id="179" w:author="Rajeev, Sree" w:date="2022-02-28T11:31:00Z">
        <w:r w:rsidR="007E2AD5">
          <w:rPr>
            <w:color w:val="000000" w:themeColor="text1"/>
          </w:rPr>
          <w:t>at</w:t>
        </w:r>
      </w:ins>
      <w:del w:id="180" w:author="Rajeev, Sree" w:date="2022-02-28T11:31:00Z">
        <w:r w:rsidRPr="003A137D" w:rsidDel="007E2AD5">
          <w:rPr>
            <w:color w:val="000000" w:themeColor="text1"/>
          </w:rPr>
          <w:delText>e</w:delText>
        </w:r>
      </w:del>
      <w:r w:rsidRPr="003A137D">
        <w:rPr>
          <w:color w:val="000000" w:themeColor="text1"/>
        </w:rPr>
        <w:t xml:space="preserve"> </w:t>
      </w:r>
      <w:del w:id="181" w:author="Rajeev, Sree" w:date="2022-02-28T11:31:00Z">
        <w:r w:rsidRPr="003A137D" w:rsidDel="007E2AD5">
          <w:rPr>
            <w:color w:val="000000" w:themeColor="text1"/>
          </w:rPr>
          <w:delText xml:space="preserve">importance to </w:delText>
        </w:r>
        <w:r w:rsidR="00130564" w:rsidRPr="003A137D" w:rsidDel="007E2AD5">
          <w:rPr>
            <w:color w:val="000000" w:themeColor="text1"/>
          </w:rPr>
          <w:delText xml:space="preserve">warrant caution </w:delText>
        </w:r>
      </w:del>
      <w:ins w:id="182" w:author="Ruijie Xu" w:date="2022-02-27T10:19:00Z">
        <w:del w:id="183" w:author="Rajeev, Sree" w:date="2022-02-28T11:31:00Z">
          <w:r w:rsidR="00B13925" w:rsidDel="007E2AD5">
            <w:rPr>
              <w:color w:val="000000" w:themeColor="text1"/>
            </w:rPr>
            <w:delText xml:space="preserve">on </w:delText>
          </w:r>
        </w:del>
        <w:r w:rsidR="00B13925">
          <w:rPr>
            <w:color w:val="000000" w:themeColor="text1"/>
          </w:rPr>
          <w:t xml:space="preserve">the selection of </w:t>
        </w:r>
        <w:del w:id="184" w:author="Rajeev, Sree" w:date="2022-02-28T11:48:00Z">
          <w:r w:rsidR="00B13925" w:rsidDel="00EA4111">
            <w:rPr>
              <w:color w:val="000000" w:themeColor="text1"/>
            </w:rPr>
            <w:delText xml:space="preserve">metagenomic </w:delText>
          </w:r>
        </w:del>
        <w:r w:rsidR="00B13925">
          <w:rPr>
            <w:color w:val="000000" w:themeColor="text1"/>
          </w:rPr>
          <w:t xml:space="preserve">software and databases </w:t>
        </w:r>
        <w:del w:id="185" w:author="Rajeev, Sree" w:date="2022-02-28T11:35:00Z">
          <w:r w:rsidR="00B13925" w:rsidDel="007E2AD5">
            <w:rPr>
              <w:color w:val="000000" w:themeColor="text1"/>
            </w:rPr>
            <w:delText xml:space="preserve">while using </w:delText>
          </w:r>
        </w:del>
      </w:ins>
      <w:ins w:id="186" w:author="Rajeev, Sree" w:date="2022-02-28T11:33:00Z">
        <w:r w:rsidR="007E2AD5">
          <w:rPr>
            <w:color w:val="000000" w:themeColor="text1"/>
          </w:rPr>
          <w:t xml:space="preserve">to analyze </w:t>
        </w:r>
      </w:ins>
      <w:ins w:id="187" w:author="Ruijie Xu" w:date="2022-02-27T10:19:00Z">
        <w:del w:id="188" w:author="Rajeev, Sree" w:date="2022-02-28T11:33:00Z">
          <w:r w:rsidR="00B13925" w:rsidDel="007E2AD5">
            <w:rPr>
              <w:color w:val="000000" w:themeColor="text1"/>
            </w:rPr>
            <w:delText xml:space="preserve">shotgun </w:delText>
          </w:r>
        </w:del>
        <w:r w:rsidR="00B13925">
          <w:rPr>
            <w:color w:val="000000" w:themeColor="text1"/>
          </w:rPr>
          <w:t xml:space="preserve">metagenomics </w:t>
        </w:r>
      </w:ins>
      <w:ins w:id="189" w:author="Rajeev, Sree" w:date="2022-02-28T11:33:00Z">
        <w:r w:rsidR="007E2AD5">
          <w:rPr>
            <w:color w:val="000000" w:themeColor="text1"/>
          </w:rPr>
          <w:t>data may influence the outcome and biological interpreta</w:t>
        </w:r>
      </w:ins>
      <w:ins w:id="190" w:author="Rajeev, Sree" w:date="2022-02-28T11:34:00Z">
        <w:r w:rsidR="007E2AD5">
          <w:rPr>
            <w:color w:val="000000" w:themeColor="text1"/>
          </w:rPr>
          <w:t>tion</w:t>
        </w:r>
      </w:ins>
      <w:ins w:id="191" w:author="Rajeev, Sree" w:date="2022-02-28T11:35:00Z">
        <w:r w:rsidR="00E56D4E">
          <w:rPr>
            <w:color w:val="000000" w:themeColor="text1"/>
          </w:rPr>
          <w:t>.</w:t>
        </w:r>
      </w:ins>
      <w:ins w:id="192" w:author="Rajeev, Sree" w:date="2022-02-28T11:34:00Z">
        <w:r w:rsidR="007E2AD5">
          <w:rPr>
            <w:color w:val="000000" w:themeColor="text1"/>
          </w:rPr>
          <w:t xml:space="preserve"> </w:t>
        </w:r>
      </w:ins>
      <w:ins w:id="193" w:author="Ruijie Xu" w:date="2022-02-27T10:19:00Z">
        <w:del w:id="194" w:author="Rajeev, Sree" w:date="2022-02-28T11:34:00Z">
          <w:r w:rsidR="00B13925" w:rsidDel="007E2AD5">
            <w:rPr>
              <w:color w:val="000000" w:themeColor="text1"/>
            </w:rPr>
            <w:delText>for pathogen detec</w:delText>
          </w:r>
        </w:del>
      </w:ins>
      <w:ins w:id="195" w:author="Ruijie Xu" w:date="2022-02-27T10:20:00Z">
        <w:del w:id="196" w:author="Rajeev, Sree" w:date="2022-02-28T11:34:00Z">
          <w:r w:rsidR="00B13925" w:rsidDel="007E2AD5">
            <w:rPr>
              <w:color w:val="000000" w:themeColor="text1"/>
            </w:rPr>
            <w:delText xml:space="preserve">tion and interpretation of taxonomical profiling analyses. </w:delText>
          </w:r>
        </w:del>
      </w:ins>
      <w:del w:id="197" w:author="Rajeev, Sree" w:date="2022-02-28T11:34:00Z">
        <w:r w:rsidR="00130564" w:rsidRPr="003A137D" w:rsidDel="007E2AD5">
          <w:rPr>
            <w:color w:val="000000" w:themeColor="text1"/>
          </w:rPr>
          <w:delText xml:space="preserve">while </w:delText>
        </w:r>
        <w:r w:rsidR="00D54513" w:rsidRPr="003A137D" w:rsidDel="007E2AD5">
          <w:rPr>
            <w:color w:val="000000" w:themeColor="text1"/>
          </w:rPr>
          <w:delText xml:space="preserve">using </w:delText>
        </w:r>
        <w:r w:rsidR="00EC464E" w:rsidRPr="003A137D" w:rsidDel="007E2AD5">
          <w:rPr>
            <w:color w:val="000000" w:themeColor="text1"/>
          </w:rPr>
          <w:delText>shotgun metagen</w:delText>
        </w:r>
        <w:r w:rsidR="00637972" w:rsidRPr="003A137D" w:rsidDel="007E2AD5">
          <w:rPr>
            <w:color w:val="000000" w:themeColor="text1"/>
          </w:rPr>
          <w:delText>o</w:delText>
        </w:r>
        <w:r w:rsidR="00EC464E" w:rsidRPr="003A137D" w:rsidDel="007E2AD5">
          <w:rPr>
            <w:color w:val="000000" w:themeColor="text1"/>
          </w:rPr>
          <w:delText xml:space="preserve">mics for pathogen detection </w:delText>
        </w:r>
        <w:r w:rsidR="00D54513" w:rsidRPr="003A137D" w:rsidDel="007E2AD5">
          <w:rPr>
            <w:color w:val="000000" w:themeColor="text1"/>
          </w:rPr>
          <w:delText xml:space="preserve">and </w:delText>
        </w:r>
        <w:r w:rsidR="005320C9" w:rsidRPr="003A137D" w:rsidDel="007E2AD5">
          <w:rPr>
            <w:color w:val="000000" w:themeColor="text1"/>
          </w:rPr>
          <w:delText xml:space="preserve">interpretation of </w:delText>
        </w:r>
        <w:r w:rsidR="00130564" w:rsidRPr="003A137D" w:rsidDel="007E2AD5">
          <w:rPr>
            <w:color w:val="000000" w:themeColor="text1"/>
          </w:rPr>
          <w:delText>taxonomical profiling</w:delText>
        </w:r>
        <w:r w:rsidR="00907689" w:rsidRPr="003A137D" w:rsidDel="007E2AD5">
          <w:rPr>
            <w:color w:val="000000" w:themeColor="text1"/>
          </w:rPr>
          <w:delText xml:space="preserve"> </w:delText>
        </w:r>
        <w:r w:rsidR="00130564" w:rsidRPr="003A137D" w:rsidDel="007E2AD5">
          <w:rPr>
            <w:color w:val="000000" w:themeColor="text1"/>
          </w:rPr>
          <w:delText>analyses</w:delText>
        </w:r>
        <w:commentRangeEnd w:id="174"/>
        <w:r w:rsidR="00E13F51" w:rsidDel="007E2AD5">
          <w:rPr>
            <w:rStyle w:val="CommentReference"/>
          </w:rPr>
          <w:commentReference w:id="174"/>
        </w:r>
      </w:del>
      <w:commentRangeEnd w:id="175"/>
      <w:r w:rsidR="006A32FB">
        <w:rPr>
          <w:rStyle w:val="CommentReference"/>
        </w:rPr>
        <w:commentReference w:id="175"/>
      </w:r>
      <w:commentRangeEnd w:id="176"/>
      <w:r w:rsidR="006A32FB">
        <w:rPr>
          <w:rStyle w:val="CommentReference"/>
        </w:rPr>
        <w:commentReference w:id="176"/>
      </w:r>
      <w:del w:id="200" w:author="Rajeev, Sree" w:date="2022-02-28T11:34:00Z">
        <w:r w:rsidR="00130564" w:rsidRPr="003A137D" w:rsidDel="007E2AD5">
          <w:rPr>
            <w:color w:val="000000" w:themeColor="text1"/>
          </w:rPr>
          <w:delText xml:space="preserve">. </w:delText>
        </w:r>
      </w:del>
    </w:p>
    <w:bookmarkEnd w:id="88"/>
    <w:bookmarkEnd w:id="89"/>
    <w:bookmarkEnd w:id="90"/>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201" w:name="OLE_LINK139"/>
      <w:bookmarkStart w:id="202"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203" w:author="Ruijie Xu" w:date="2022-02-02T11:02:00Z">
        <w:r w:rsidR="00BE5190" w:rsidRPr="003A137D" w:rsidDel="00463AA7">
          <w:rPr>
            <w:i/>
            <w:color w:val="000000" w:themeColor="text1"/>
          </w:rPr>
          <w:delText>Leptospira</w:delText>
        </w:r>
      </w:del>
      <w:ins w:id="204"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205" w:author="Liliana Salvador" w:date="2022-02-17T13:05:00Z">
        <w:r w:rsidR="00E13F51">
          <w:rPr>
            <w:color w:val="000000" w:themeColor="text1"/>
          </w:rPr>
          <w:t>, software, databases, taxonomical profiles</w:t>
        </w:r>
      </w:ins>
      <w:del w:id="206"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207" w:name="OLE_LINK119"/>
      <w:bookmarkStart w:id="208" w:name="OLE_LINK120"/>
      <w:bookmarkStart w:id="209" w:name="OLE_LINK121"/>
      <w:bookmarkStart w:id="210" w:name="OLE_LINK122"/>
      <w:bookmarkStart w:id="211" w:name="OLE_LINK123"/>
    </w:p>
    <w:bookmarkEnd w:id="91"/>
    <w:bookmarkEnd w:id="92"/>
    <w:bookmarkEnd w:id="201"/>
    <w:bookmarkEnd w:id="202"/>
    <w:bookmarkEnd w:id="207"/>
    <w:bookmarkEnd w:id="208"/>
    <w:bookmarkEnd w:id="209"/>
    <w:bookmarkEnd w:id="210"/>
    <w:bookmarkEnd w:id="211"/>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0EAE1796"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w:t>
      </w:r>
      <w:del w:id="212" w:author="Rajeev, Sree" w:date="2022-02-28T11:36:00Z">
        <w:r w:rsidR="00C0014F" w:rsidRPr="003A137D" w:rsidDel="00E56D4E">
          <w:rPr>
            <w:color w:val="000000" w:themeColor="text1"/>
          </w:rPr>
          <w:delText>have been</w:delText>
        </w:r>
      </w:del>
      <w:ins w:id="213" w:author="Rajeev, Sree" w:date="2022-02-28T11:36:00Z">
        <w:r w:rsidR="00E56D4E">
          <w:rPr>
            <w:color w:val="000000" w:themeColor="text1"/>
          </w:rPr>
          <w:t xml:space="preserve">are frequently </w:t>
        </w:r>
      </w:ins>
      <w:del w:id="214" w:author="Ruijie Xu" w:date="2022-03-04T13:21:00Z">
        <w:r w:rsidR="00C0014F" w:rsidRPr="003A137D" w:rsidDel="008B5F14">
          <w:rPr>
            <w:color w:val="000000" w:themeColor="text1"/>
          </w:rPr>
          <w:delText xml:space="preserve"> </w:delText>
        </w:r>
      </w:del>
      <w:r w:rsidR="00C0014F" w:rsidRPr="003A137D">
        <w:rPr>
          <w:color w:val="000000" w:themeColor="text1"/>
        </w:rPr>
        <w:t xml:space="preserve">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2019;</w:t>
      </w:r>
      <w:ins w:id="215" w:author="Rajeev, Sree" w:date="2022-02-28T11:37:00Z">
        <w:r w:rsidR="00E56D4E" w:rsidRPr="00E56D4E">
          <w:rPr>
            <w:color w:val="000000"/>
          </w:rPr>
          <w:t xml:space="preserve"> </w:t>
        </w:r>
        <w:r w:rsidR="00E56D4E" w:rsidRPr="003A137D">
          <w:rPr>
            <w:color w:val="000000"/>
          </w:rPr>
          <w:t xml:space="preserve">Tun </w:t>
        </w:r>
        <w:r w:rsidR="00E56D4E" w:rsidRPr="003A137D">
          <w:rPr>
            <w:i/>
            <w:iCs/>
            <w:color w:val="000000"/>
          </w:rPr>
          <w:t>et al.</w:t>
        </w:r>
        <w:r w:rsidR="00E56D4E" w:rsidRPr="003A137D">
          <w:rPr>
            <w:color w:val="000000"/>
          </w:rPr>
          <w:t>, 2012</w:t>
        </w:r>
        <w:r w:rsidR="00E56D4E">
          <w:rPr>
            <w:color w:val="000000"/>
          </w:rPr>
          <w:t>;</w:t>
        </w:r>
      </w:ins>
      <w:r w:rsidR="00350DBF" w:rsidRPr="003A137D">
        <w:rPr>
          <w:color w:val="000000"/>
        </w:rPr>
        <w:t xml:space="preserve">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ins w:id="216" w:author="Rajeev, Sree" w:date="2022-02-28T11:37:00Z">
        <w:r w:rsidR="00E56D4E">
          <w:rPr>
            <w:color w:val="000000" w:themeColor="text1"/>
          </w:rPr>
          <w:t xml:space="preserve">. </w:t>
        </w:r>
      </w:ins>
      <w:del w:id="217" w:author="Rajeev, Sree" w:date="2022-02-28T11:37:00Z">
        <w:r w:rsidR="00DD4E65" w:rsidRPr="003A137D" w:rsidDel="00E56D4E">
          <w:rPr>
            <w:color w:val="000000" w:themeColor="text1"/>
          </w:rPr>
          <w:delText>,</w:delText>
        </w:r>
      </w:del>
      <w:ins w:id="218" w:author="Ruijie Xu" w:date="2022-03-04T13:22:00Z">
        <w:r w:rsidR="008B5F14">
          <w:rPr>
            <w:color w:val="000000" w:themeColor="text1"/>
          </w:rPr>
          <w:t>T</w:t>
        </w:r>
      </w:ins>
      <w:del w:id="219" w:author="Ruijie Xu" w:date="2022-03-04T13:22:00Z">
        <w:r w:rsidR="00DD4E65" w:rsidRPr="003A137D" w:rsidDel="008B5F14">
          <w:rPr>
            <w:color w:val="000000" w:themeColor="text1"/>
          </w:rPr>
          <w:delText xml:space="preserve"> as well as </w:delText>
        </w:r>
        <w:r w:rsidRPr="003A137D" w:rsidDel="008B5F14">
          <w:rPr>
            <w:color w:val="000000" w:themeColor="text1"/>
          </w:rPr>
          <w:delText xml:space="preserve">in </w:delText>
        </w:r>
        <w:r w:rsidR="00DD4E65" w:rsidRPr="003A137D" w:rsidDel="008B5F14">
          <w:rPr>
            <w:color w:val="000000" w:themeColor="text1"/>
          </w:rPr>
          <w:delText xml:space="preserve">zoonotic </w:delText>
        </w:r>
        <w:r w:rsidR="00B23331" w:rsidRPr="003A137D" w:rsidDel="008B5F14">
          <w:rPr>
            <w:color w:val="000000" w:themeColor="text1"/>
          </w:rPr>
          <w:delText xml:space="preserve">agent detection </w:delText>
        </w:r>
        <w:r w:rsidR="00DD4E65" w:rsidRPr="003A137D" w:rsidDel="008B5F14">
          <w:rPr>
            <w:color w:val="000000" w:themeColor="text1"/>
          </w:rPr>
          <w:fldChar w:fldCharType="begin"/>
        </w:r>
        <w:r w:rsidR="004765A2"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3A137D" w:rsidDel="008B5F14">
          <w:rPr>
            <w:color w:val="000000" w:themeColor="text1"/>
          </w:rPr>
          <w:fldChar w:fldCharType="separate"/>
        </w:r>
        <w:r w:rsidR="00350DBF" w:rsidRPr="003A137D" w:rsidDel="008B5F14">
          <w:rPr>
            <w:color w:val="000000"/>
          </w:rPr>
          <w:delText xml:space="preserve">(Tun </w:delText>
        </w:r>
        <w:r w:rsidR="00350DBF" w:rsidRPr="003A137D" w:rsidDel="008B5F14">
          <w:rPr>
            <w:i/>
            <w:iCs/>
            <w:color w:val="000000"/>
          </w:rPr>
          <w:delText>et al.</w:delText>
        </w:r>
        <w:r w:rsidR="00350DBF" w:rsidRPr="003A137D" w:rsidDel="008B5F14">
          <w:rPr>
            <w:color w:val="000000"/>
          </w:rPr>
          <w:delText>, 2012)</w:delText>
        </w:r>
        <w:r w:rsidR="00DD4E65" w:rsidRPr="003A137D" w:rsidDel="008B5F14">
          <w:rPr>
            <w:color w:val="000000" w:themeColor="text1"/>
          </w:rPr>
          <w:fldChar w:fldCharType="end"/>
        </w:r>
        <w:r w:rsidR="00C0014F" w:rsidRPr="003A137D" w:rsidDel="008B5F14">
          <w:rPr>
            <w:color w:val="000000" w:themeColor="text1"/>
          </w:rPr>
          <w:delText>.</w:delText>
        </w:r>
        <w:r w:rsidR="004C698A" w:rsidRPr="003A137D" w:rsidDel="008B5F14">
          <w:rPr>
            <w:color w:val="000000" w:themeColor="text1"/>
          </w:rPr>
          <w:delText xml:space="preserve"> Zoonotic origin pathogens are responsible for over 60% of the infectious diseases identified in human</w:delText>
        </w:r>
        <w:r w:rsidR="00366132" w:rsidRPr="003A137D" w:rsidDel="008B5F14">
          <w:rPr>
            <w:color w:val="000000" w:themeColor="text1"/>
          </w:rPr>
          <w:delText>s</w:delText>
        </w:r>
        <w:r w:rsidR="004C698A" w:rsidRPr="003A137D" w:rsidDel="008B5F14">
          <w:rPr>
            <w:color w:val="000000" w:themeColor="text1"/>
          </w:rPr>
          <w:delText xml:space="preserve"> and can cause </w:delText>
        </w:r>
        <w:r w:rsidR="00366132" w:rsidRPr="003A137D" w:rsidDel="008B5F14">
          <w:rPr>
            <w:color w:val="000000" w:themeColor="text1"/>
          </w:rPr>
          <w:delText>significant</w:delText>
        </w:r>
        <w:r w:rsidR="004C698A" w:rsidRPr="003A137D" w:rsidDel="008B5F14">
          <w:rPr>
            <w:color w:val="000000" w:themeColor="text1"/>
          </w:rPr>
          <w:delText xml:space="preserve"> social and economic burdens </w:delText>
        </w:r>
        <w:bookmarkStart w:id="220" w:name="OLE_LINK101"/>
        <w:bookmarkStart w:id="221" w:name="OLE_LINK102"/>
        <w:r w:rsidR="004C698A" w:rsidRPr="003A137D" w:rsidDel="008B5F14">
          <w:rPr>
            <w:color w:val="000000" w:themeColor="text1"/>
          </w:rPr>
          <w:fldChar w:fldCharType="begin"/>
        </w:r>
        <w:r w:rsidR="004765A2"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3A137D" w:rsidDel="008B5F14">
          <w:rPr>
            <w:color w:val="000000" w:themeColor="text1"/>
          </w:rPr>
          <w:fldChar w:fldCharType="separate"/>
        </w:r>
        <w:r w:rsidR="00350DBF" w:rsidRPr="003A137D" w:rsidDel="008B5F14">
          <w:rPr>
            <w:color w:val="000000"/>
          </w:rPr>
          <w:delText xml:space="preserve">(Karesh </w:delText>
        </w:r>
        <w:r w:rsidR="00350DBF" w:rsidRPr="003A137D" w:rsidDel="008B5F14">
          <w:rPr>
            <w:i/>
            <w:iCs/>
            <w:color w:val="000000"/>
          </w:rPr>
          <w:delText>et al.</w:delText>
        </w:r>
        <w:r w:rsidR="00350DBF" w:rsidRPr="003A137D" w:rsidDel="008B5F14">
          <w:rPr>
            <w:color w:val="000000"/>
          </w:rPr>
          <w:delText>, 2012; Cuervo-Soto, López-Pazos and Batista-García, 2018)</w:delText>
        </w:r>
        <w:r w:rsidR="004C698A" w:rsidRPr="003A137D" w:rsidDel="008B5F14">
          <w:rPr>
            <w:color w:val="000000" w:themeColor="text1"/>
          </w:rPr>
          <w:fldChar w:fldCharType="end"/>
        </w:r>
        <w:bookmarkEnd w:id="220"/>
        <w:bookmarkEnd w:id="221"/>
        <w:r w:rsidR="004C698A" w:rsidRPr="003A137D" w:rsidDel="008B5F14">
          <w:rPr>
            <w:color w:val="000000" w:themeColor="text1"/>
          </w:rPr>
          <w:delText xml:space="preserve">. </w:delText>
        </w:r>
        <w:r w:rsidR="00C0014F" w:rsidRPr="003A137D" w:rsidDel="008B5F14">
          <w:rPr>
            <w:color w:val="000000" w:themeColor="text1"/>
          </w:rPr>
          <w:delText xml:space="preserve"> </w:delText>
        </w:r>
        <w:bookmarkStart w:id="222" w:name="OLE_LINK17"/>
        <w:bookmarkStart w:id="223" w:name="OLE_LINK18"/>
        <w:r w:rsidR="00C0014F" w:rsidRPr="003A137D" w:rsidDel="008B5F14">
          <w:rPr>
            <w:color w:val="000000" w:themeColor="text1"/>
          </w:rPr>
          <w:delText>T</w:delText>
        </w:r>
      </w:del>
      <w:r w:rsidR="00C0014F" w:rsidRPr="003A137D">
        <w:rPr>
          <w:color w:val="000000" w:themeColor="text1"/>
        </w:rPr>
        <w:t xml:space="preserve">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del w:id="224" w:author="Rajeev, Sree" w:date="2022-02-28T14:05:00Z">
        <w:r w:rsidRPr="003A137D" w:rsidDel="00F82D33">
          <w:rPr>
            <w:color w:val="000000" w:themeColor="text1"/>
          </w:rPr>
          <w:delText>ha</w:delText>
        </w:r>
        <w:r w:rsidR="0019200D" w:rsidRPr="003A137D" w:rsidDel="00F82D33">
          <w:rPr>
            <w:color w:val="000000" w:themeColor="text1"/>
          </w:rPr>
          <w:delText>ve</w:delText>
        </w:r>
        <w:r w:rsidRPr="003A137D" w:rsidDel="00F82D33">
          <w:rPr>
            <w:color w:val="000000" w:themeColor="text1"/>
          </w:rPr>
          <w:delText xml:space="preserve"> </w:delText>
        </w:r>
        <w:r w:rsidR="00B23331" w:rsidRPr="003A137D" w:rsidDel="00F82D33">
          <w:rPr>
            <w:color w:val="000000" w:themeColor="text1"/>
          </w:rPr>
          <w:delText xml:space="preserve">relied </w:delText>
        </w:r>
        <w:r w:rsidR="00C0014F" w:rsidRPr="003A137D" w:rsidDel="00F82D33">
          <w:rPr>
            <w:color w:val="000000" w:themeColor="text1"/>
          </w:rPr>
          <w:delText xml:space="preserve">on </w:delText>
        </w:r>
      </w:del>
      <w:ins w:id="225" w:author="Rajeev, Sree" w:date="2022-02-28T14:05:00Z">
        <w:del w:id="226" w:author="Ruijie Xu" w:date="2022-03-04T13:22:00Z">
          <w:r w:rsidR="00826259" w:rsidDel="008B5F14">
            <w:rPr>
              <w:color w:val="000000" w:themeColor="text1"/>
            </w:rPr>
            <w:delText xml:space="preserve"> </w:delText>
          </w:r>
        </w:del>
        <w:r w:rsidR="00826259">
          <w:rPr>
            <w:color w:val="000000" w:themeColor="text1"/>
          </w:rPr>
          <w:t xml:space="preserve">include </w:t>
        </w:r>
      </w:ins>
      <w:del w:id="227" w:author="Rajeev, Sree" w:date="2022-02-28T14:06:00Z">
        <w:r w:rsidR="00B6651B" w:rsidRPr="003A137D" w:rsidDel="00826259">
          <w:rPr>
            <w:color w:val="000000" w:themeColor="text1"/>
          </w:rPr>
          <w:delText xml:space="preserve">different laboratory techniques, including </w:delText>
        </w:r>
      </w:del>
      <w:ins w:id="228" w:author="Rajeev, Sree" w:date="2022-02-28T14:06:00Z">
        <w:del w:id="229" w:author="Ruijie Xu" w:date="2022-03-04T13:22:00Z">
          <w:r w:rsidR="00826259" w:rsidDel="008B5F14">
            <w:rPr>
              <w:color w:val="000000" w:themeColor="text1"/>
            </w:rPr>
            <w:delText xml:space="preserve"> </w:delText>
          </w:r>
        </w:del>
        <w:r w:rsidR="00826259">
          <w:rPr>
            <w:color w:val="000000" w:themeColor="text1"/>
          </w:rPr>
          <w:t>methods such as</w:t>
        </w:r>
      </w:ins>
      <w:ins w:id="230" w:author="Liliana Salvador" w:date="2022-03-08T17:15:00Z">
        <w:r w:rsidR="00AC131D">
          <w:rPr>
            <w:color w:val="000000" w:themeColor="text1"/>
          </w:rPr>
          <w:t xml:space="preserve"> </w:t>
        </w:r>
      </w:ins>
      <w:ins w:id="231" w:author="Rajeev, Sree" w:date="2022-02-28T14:07:00Z">
        <w:del w:id="232" w:author="Liliana Salvador" w:date="2022-03-08T17:15:00Z">
          <w:r w:rsidR="00826259" w:rsidDel="00AC131D">
            <w:rPr>
              <w:color w:val="000000" w:themeColor="text1"/>
            </w:rPr>
            <w:delText xml:space="preserve">, </w:delText>
          </w:r>
        </w:del>
      </w:ins>
      <w:r w:rsidR="00C0014F" w:rsidRPr="003A137D">
        <w:rPr>
          <w:color w:val="000000" w:themeColor="text1"/>
        </w:rPr>
        <w:t>cultur</w:t>
      </w:r>
      <w:r w:rsidR="00B23331" w:rsidRPr="003A137D">
        <w:rPr>
          <w:color w:val="000000" w:themeColor="text1"/>
        </w:rPr>
        <w:t xml:space="preserve">e </w:t>
      </w:r>
      <w:bookmarkEnd w:id="222"/>
      <w:bookmarkEnd w:id="223"/>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 xml:space="preserve">and nucleic acid </w:t>
      </w:r>
      <w:del w:id="233" w:author="Rajeev, Sree" w:date="2022-02-28T14:06:00Z">
        <w:r w:rsidR="00800BC3" w:rsidRPr="003A137D" w:rsidDel="00826259">
          <w:rPr>
            <w:color w:val="000000" w:themeColor="text1"/>
          </w:rPr>
          <w:delText xml:space="preserve">marker </w:delText>
        </w:r>
      </w:del>
      <w:r w:rsidR="00800BC3" w:rsidRPr="003A137D">
        <w:rPr>
          <w:color w:val="000000" w:themeColor="text1"/>
        </w:rPr>
        <w:t>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del w:id="234" w:author="Liliana Salvador" w:date="2022-03-08T17:16:00Z">
        <w:r w:rsidR="00FA4E52" w:rsidRPr="003A137D" w:rsidDel="00AC131D">
          <w:rPr>
            <w:color w:val="000000" w:themeColor="text1"/>
          </w:rPr>
          <w:delText>,</w:delText>
        </w:r>
      </w:del>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ins w:id="235" w:author="Liliana Salvador" w:date="2022-03-08T17:16:00Z">
        <w:r w:rsidR="00AC131D">
          <w:rPr>
            <w:color w:val="000000" w:themeColor="text1"/>
          </w:rPr>
          <w:t>.</w:t>
        </w:r>
      </w:ins>
      <w:ins w:id="236" w:author="Rajeev, Sree" w:date="2022-02-28T14:08:00Z">
        <w:r w:rsidR="00826259">
          <w:rPr>
            <w:color w:val="000000" w:themeColor="text1"/>
          </w:rPr>
          <w:t xml:space="preserve"> </w:t>
        </w:r>
        <w:del w:id="237" w:author="Ruijie Xu" w:date="2022-03-04T13:23:00Z">
          <w:r w:rsidR="00826259" w:rsidDel="008B5F14">
            <w:rPr>
              <w:color w:val="000000" w:themeColor="text1"/>
            </w:rPr>
            <w:delText xml:space="preserve"> </w:delText>
          </w:r>
        </w:del>
      </w:ins>
      <w:ins w:id="238" w:author="Liliana Salvador" w:date="2022-03-08T17:16:00Z">
        <w:r w:rsidR="00AC131D">
          <w:rPr>
            <w:color w:val="000000" w:themeColor="text1"/>
          </w:rPr>
          <w:t>H</w:t>
        </w:r>
      </w:ins>
      <w:ins w:id="239" w:author="Rajeev, Sree" w:date="2022-02-28T14:08:00Z">
        <w:del w:id="240" w:author="Liliana Salvador" w:date="2022-03-08T17:16:00Z">
          <w:r w:rsidR="00826259" w:rsidDel="00AC131D">
            <w:rPr>
              <w:color w:val="000000" w:themeColor="text1"/>
            </w:rPr>
            <w:delText>and h</w:delText>
          </w:r>
        </w:del>
        <w:r w:rsidR="00826259">
          <w:rPr>
            <w:color w:val="000000" w:themeColor="text1"/>
          </w:rPr>
          <w:t xml:space="preserve">ence </w:t>
        </w:r>
      </w:ins>
      <w:del w:id="241" w:author="Rajeev, Sree" w:date="2022-02-28T14:08:00Z">
        <w:r w:rsidR="00D57D8B" w:rsidRPr="003A137D" w:rsidDel="00826259">
          <w:rPr>
            <w:color w:val="000000" w:themeColor="text1"/>
          </w:rPr>
          <w:delText>.</w:delText>
        </w:r>
        <w:r w:rsidR="00B544EB" w:rsidRPr="003A137D" w:rsidDel="00826259">
          <w:rPr>
            <w:color w:val="000000" w:themeColor="text1"/>
          </w:rPr>
          <w:delText xml:space="preserve"> </w:delText>
        </w:r>
        <w:r w:rsidR="00D57D8B" w:rsidRPr="003A137D" w:rsidDel="00826259">
          <w:rPr>
            <w:color w:val="000000" w:themeColor="text1"/>
          </w:rPr>
          <w:delText xml:space="preserve">These characteristics have led to the emergence of </w:delText>
        </w:r>
      </w:del>
      <w:r w:rsidR="00D57D8B" w:rsidRPr="003A137D">
        <w:rPr>
          <w:color w:val="000000" w:themeColor="text1"/>
        </w:rPr>
        <w:t xml:space="preserve">NGS technologies </w:t>
      </w:r>
      <w:ins w:id="242" w:author="Rajeev, Sree" w:date="2022-02-28T14:08:00Z">
        <w:del w:id="243" w:author="Ruijie Xu" w:date="2022-03-04T10:07:00Z">
          <w:r w:rsidR="00826259" w:rsidDel="006A32FB">
            <w:rPr>
              <w:color w:val="000000" w:themeColor="text1"/>
            </w:rPr>
            <w:delText xml:space="preserve"> </w:delText>
          </w:r>
        </w:del>
        <w:r w:rsidR="00826259">
          <w:rPr>
            <w:color w:val="000000" w:themeColor="text1"/>
          </w:rPr>
          <w:t xml:space="preserve">have emerged </w:t>
        </w:r>
      </w:ins>
      <w:r w:rsidR="00D57D8B" w:rsidRPr="003A137D">
        <w:rPr>
          <w:color w:val="000000" w:themeColor="text1"/>
        </w:rPr>
        <w:t xml:space="preserve">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387D9B66"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del w:id="244" w:author="Liliana Salvador" w:date="2022-03-09T20:50:00Z">
        <w:r w:rsidRPr="003A137D" w:rsidDel="00F97AC9">
          <w:rPr>
            <w:color w:val="000000" w:themeColor="text1"/>
          </w:rPr>
          <w:delText>utilizes</w:delText>
        </w:r>
        <w:r w:rsidR="00C0014F" w:rsidRPr="003A137D" w:rsidDel="00F97AC9">
          <w:rPr>
            <w:color w:val="000000" w:themeColor="text1"/>
          </w:rPr>
          <w:delText xml:space="preserve"> </w:delText>
        </w:r>
      </w:del>
      <w:ins w:id="245" w:author="Liliana Salvador" w:date="2022-03-09T20:50:00Z">
        <w:r w:rsidR="00F97AC9" w:rsidRPr="003A137D">
          <w:rPr>
            <w:color w:val="000000" w:themeColor="text1"/>
          </w:rPr>
          <w:t>u</w:t>
        </w:r>
        <w:r w:rsidR="00F97AC9">
          <w:rPr>
            <w:color w:val="000000" w:themeColor="text1"/>
          </w:rPr>
          <w:t>se</w:t>
        </w:r>
        <w:r w:rsidR="00F97AC9" w:rsidRPr="003A137D">
          <w:rPr>
            <w:color w:val="000000" w:themeColor="text1"/>
          </w:rPr>
          <w:t xml:space="preserve">s </w:t>
        </w:r>
      </w:ins>
      <w:r w:rsidR="00C0014F" w:rsidRPr="003A137D">
        <w:rPr>
          <w:color w:val="000000" w:themeColor="text1"/>
        </w:rPr>
        <w:t xml:space="preserve">two popular approaches: the 16S rRNA </w:t>
      </w:r>
      <w:ins w:id="246" w:author="Rajeev, Sree" w:date="2022-03-03T09:49:00Z">
        <w:del w:id="247" w:author="Liliana Salvador" w:date="2022-03-08T17:42:00Z">
          <w:r w:rsidR="00B432F6" w:rsidDel="0074188E">
            <w:rPr>
              <w:color w:val="000000" w:themeColor="text1"/>
            </w:rPr>
            <w:delText xml:space="preserve">sequencing </w:delText>
          </w:r>
        </w:del>
      </w:ins>
      <w:r w:rsidR="00C0014F" w:rsidRPr="003A137D">
        <w:rPr>
          <w:color w:val="000000" w:themeColor="text1"/>
        </w:rPr>
        <w:t>and the shotgun metagenomic</w:t>
      </w:r>
      <w:ins w:id="248" w:author="Ruijie Xu" w:date="2022-03-04T13:24:00Z">
        <w:r w:rsidR="008B5F14">
          <w:rPr>
            <w:color w:val="000000" w:themeColor="text1"/>
          </w:rPr>
          <w:t>s</w:t>
        </w:r>
      </w:ins>
      <w:r w:rsidR="00C0014F" w:rsidRPr="003A137D">
        <w:rPr>
          <w:color w:val="000000" w:themeColor="text1"/>
        </w:rPr>
        <w:t xml:space="preserve"> sequencing-based</w:t>
      </w:r>
      <w:r w:rsidR="0083285D" w:rsidRPr="003A137D">
        <w:rPr>
          <w:color w:val="000000" w:themeColor="text1"/>
        </w:rPr>
        <w:t xml:space="preserve"> </w:t>
      </w:r>
      <w:r w:rsidR="00EC464E" w:rsidRPr="003A137D">
        <w:rPr>
          <w:color w:val="000000" w:themeColor="text1"/>
        </w:rPr>
        <w:t>approach</w:t>
      </w:r>
      <w:ins w:id="249" w:author="Liliana Salvador" w:date="2022-03-08T17:42:00Z">
        <w:r w:rsidR="0074188E">
          <w:rPr>
            <w:color w:val="000000" w:themeColor="text1"/>
          </w:rPr>
          <w:t>es</w:t>
        </w:r>
      </w:ins>
      <w:r w:rsidR="00EC464E"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w:t>
      </w:r>
      <w:ins w:id="250" w:author="Ruijie Xu" w:date="2022-03-04T13:24:00Z">
        <w:r w:rsidR="008B5F14">
          <w:rPr>
            <w:color w:val="000000" w:themeColor="text1"/>
          </w:rPr>
          <w:t>s</w:t>
        </w:r>
      </w:ins>
      <w:r w:rsidR="00C0014F" w:rsidRPr="003A137D">
        <w:rPr>
          <w:color w:val="000000" w:themeColor="text1"/>
        </w:rPr>
        <w:t xml:space="preserve">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lastRenderedPageBreak/>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w:t>
      </w:r>
      <w:del w:id="251" w:author="Rajeev, Sree" w:date="2022-02-28T14:18:00Z">
        <w:r w:rsidR="00225128" w:rsidRPr="003A137D" w:rsidDel="008A23CB">
          <w:rPr>
            <w:color w:val="000000" w:themeColor="text1"/>
          </w:rPr>
          <w:delText>only available in the</w:delText>
        </w:r>
      </w:del>
      <w:ins w:id="252" w:author="Rajeev, Sree" w:date="2022-02-28T14:18:00Z">
        <w:r w:rsidR="008A23CB">
          <w:rPr>
            <w:color w:val="000000" w:themeColor="text1"/>
          </w:rPr>
          <w:t xml:space="preserve">limited to </w:t>
        </w:r>
      </w:ins>
      <w:del w:id="253" w:author="Ruijie Xu" w:date="2022-03-04T13:24:00Z">
        <w:r w:rsidR="00225128" w:rsidRPr="003A137D" w:rsidDel="008B5F14">
          <w:rPr>
            <w:color w:val="000000" w:themeColor="text1"/>
          </w:rPr>
          <w:delText xml:space="preserve"> </w:delText>
        </w:r>
      </w:del>
      <w:r w:rsidR="00225128" w:rsidRPr="003A137D">
        <w:rPr>
          <w:color w:val="000000" w:themeColor="text1"/>
        </w:rPr>
        <w:t xml:space="preserve">genomes of </w:t>
      </w:r>
      <w:del w:id="254" w:author="Rajeev, Sree" w:date="2022-02-28T14:18:00Z">
        <w:r w:rsidR="00225128" w:rsidRPr="003A137D" w:rsidDel="008A23CB">
          <w:rPr>
            <w:color w:val="000000" w:themeColor="text1"/>
          </w:rPr>
          <w:delText>most</w:delText>
        </w:r>
      </w:del>
      <w:del w:id="255" w:author="Ruijie Xu" w:date="2022-03-04T13:23:00Z">
        <w:r w:rsidR="00225128" w:rsidRPr="003A137D" w:rsidDel="008B5F14">
          <w:rPr>
            <w:color w:val="000000" w:themeColor="text1"/>
          </w:rPr>
          <w:delText xml:space="preserve"> </w:delText>
        </w:r>
      </w:del>
      <w:r w:rsidR="00225128" w:rsidRPr="003A137D">
        <w:rPr>
          <w:color w:val="000000" w:themeColor="text1"/>
        </w:rPr>
        <w:t>bacteria and archaea</w:t>
      </w:r>
      <w:ins w:id="256" w:author="Liliana Salvador" w:date="2022-02-17T13:43:00Z">
        <w:r w:rsidR="00E13F51">
          <w:rPr>
            <w:color w:val="000000" w:themeColor="text1"/>
          </w:rPr>
          <w:t>,</w:t>
        </w:r>
      </w:ins>
      <w:r w:rsidR="00225128" w:rsidRPr="003A137D">
        <w:rPr>
          <w:color w:val="000000" w:themeColor="text1"/>
        </w:rPr>
        <w:t xml:space="preserve"> </w:t>
      </w:r>
      <w:ins w:id="257" w:author="Ruijie Xu" w:date="2022-02-01T16:07:00Z">
        <w:r w:rsidR="003B4FA7">
          <w:rPr>
            <w:color w:val="000000" w:themeColor="text1"/>
          </w:rPr>
          <w:t xml:space="preserve">and </w:t>
        </w:r>
      </w:ins>
      <w:ins w:id="258" w:author="Ruijie Xu" w:date="2022-03-04T13:24:00Z">
        <w:r w:rsidR="008B5F14">
          <w:rPr>
            <w:color w:val="000000" w:themeColor="text1"/>
          </w:rPr>
          <w:t xml:space="preserve">are </w:t>
        </w:r>
      </w:ins>
      <w:ins w:id="259" w:author="Liliana Salvador" w:date="2022-02-17T13:43:00Z">
        <w:del w:id="260" w:author="Ruijie Xu" w:date="2022-03-04T13:24:00Z">
          <w:r w:rsidR="00E13F51" w:rsidDel="008B5F14">
            <w:rPr>
              <w:color w:val="000000" w:themeColor="text1"/>
            </w:rPr>
            <w:delText xml:space="preserve">they </w:delText>
          </w:r>
        </w:del>
      </w:ins>
      <w:ins w:id="261" w:author="Rajeev, Sree" w:date="2022-02-28T14:10:00Z">
        <w:del w:id="262" w:author="Ruijie Xu" w:date="2022-03-04T13:24:00Z">
          <w:r w:rsidR="00826259" w:rsidDel="008B5F14">
            <w:rPr>
              <w:color w:val="000000" w:themeColor="text1"/>
            </w:rPr>
            <w:delText xml:space="preserve">are </w:delText>
          </w:r>
        </w:del>
        <w:r w:rsidR="00826259">
          <w:rPr>
            <w:color w:val="000000" w:themeColor="text1"/>
          </w:rPr>
          <w:t>subject to</w:t>
        </w:r>
      </w:ins>
      <w:ins w:id="263" w:author="Rajeev, Sree" w:date="2022-02-28T14:11:00Z">
        <w:r w:rsidR="00826259">
          <w:rPr>
            <w:color w:val="000000" w:themeColor="text1"/>
          </w:rPr>
          <w:t xml:space="preserve"> </w:t>
        </w:r>
      </w:ins>
      <w:ins w:id="264" w:author="Ruijie Xu" w:date="2022-02-01T16:07:00Z">
        <w:r w:rsidR="003B4FA7">
          <w:rPr>
            <w:color w:val="000000" w:themeColor="text1"/>
          </w:rPr>
          <w:t xml:space="preserve"> </w:t>
        </w:r>
      </w:ins>
      <w:ins w:id="265" w:author="Ruijie Xu" w:date="2022-02-01T16:08:00Z">
        <w:r w:rsidR="007B57FD">
          <w:rPr>
            <w:color w:val="000000" w:themeColor="text1"/>
          </w:rPr>
          <w:t>amplification</w:t>
        </w:r>
      </w:ins>
      <w:ins w:id="266"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w:t>
      </w:r>
      <w:ins w:id="267" w:author="Rajeev, Sree" w:date="2022-02-28T14:18:00Z">
        <w:r w:rsidR="008A23CB">
          <w:rPr>
            <w:color w:val="000000" w:themeColor="text1"/>
          </w:rPr>
          <w:t xml:space="preserve"> using </w:t>
        </w:r>
      </w:ins>
      <w:del w:id="268" w:author="Rajeev, Sree" w:date="2022-02-28T14:18:00Z">
        <w:r w:rsidR="00C0014F" w:rsidRPr="003A137D" w:rsidDel="008A23CB">
          <w:rPr>
            <w:color w:val="000000" w:themeColor="text1"/>
          </w:rPr>
          <w:delText xml:space="preserve">of </w:delText>
        </w:r>
      </w:del>
      <w:r w:rsidR="00C0014F" w:rsidRPr="003A137D">
        <w:rPr>
          <w:color w:val="000000" w:themeColor="text1"/>
        </w:rPr>
        <w:t>shotgun metagenomics sequenc</w:t>
      </w:r>
      <w:ins w:id="269" w:author="Rajeev, Sree" w:date="2022-02-28T14:18:00Z">
        <w:r w:rsidR="008A23CB">
          <w:rPr>
            <w:color w:val="000000" w:themeColor="text1"/>
          </w:rPr>
          <w:t>e</w:t>
        </w:r>
      </w:ins>
      <w:del w:id="270" w:author="Rajeev, Sree" w:date="2022-02-28T14:18:00Z">
        <w:r w:rsidR="00C0014F" w:rsidRPr="003A137D" w:rsidDel="008A23CB">
          <w:rPr>
            <w:color w:val="000000" w:themeColor="text1"/>
          </w:rPr>
          <w:delText>ing</w:delText>
        </w:r>
      </w:del>
      <w:r w:rsidR="00C0014F" w:rsidRPr="003A137D">
        <w:rPr>
          <w:color w:val="000000" w:themeColor="text1"/>
        </w:rPr>
        <w:t xml:space="preserve"> data </w:t>
      </w:r>
      <w:del w:id="271" w:author="Rajeev, Sree" w:date="2022-03-03T09:51:00Z">
        <w:r w:rsidR="00C0014F" w:rsidRPr="003A137D" w:rsidDel="00B432F6">
          <w:rPr>
            <w:color w:val="000000" w:themeColor="text1"/>
          </w:rPr>
          <w:delText xml:space="preserve">is done by </w:delText>
        </w:r>
      </w:del>
      <w:r w:rsidR="00C0014F" w:rsidRPr="003A137D">
        <w:rPr>
          <w:color w:val="000000" w:themeColor="text1"/>
        </w:rPr>
        <w:t>compar</w:t>
      </w:r>
      <w:ins w:id="272" w:author="Rajeev, Sree" w:date="2022-03-03T09:51:00Z">
        <w:r w:rsidR="00B432F6">
          <w:rPr>
            <w:color w:val="000000" w:themeColor="text1"/>
          </w:rPr>
          <w:t>es</w:t>
        </w:r>
      </w:ins>
      <w:del w:id="273" w:author="Rajeev, Sree" w:date="2022-03-03T09:51:00Z">
        <w:r w:rsidR="00C0014F" w:rsidRPr="003A137D" w:rsidDel="00B432F6">
          <w:rPr>
            <w:color w:val="000000" w:themeColor="text1"/>
          </w:rPr>
          <w:delText>ison</w:delText>
        </w:r>
      </w:del>
      <w:r w:rsidR="00C0014F" w:rsidRPr="003A137D">
        <w:rPr>
          <w:color w:val="000000" w:themeColor="text1"/>
        </w:rPr>
        <w:t xml:space="preserve"> </w:t>
      </w:r>
      <w:ins w:id="274" w:author="Rajeev, Sree" w:date="2022-03-03T09:51:00Z">
        <w:r w:rsidR="00B432F6">
          <w:rPr>
            <w:color w:val="000000" w:themeColor="text1"/>
          </w:rPr>
          <w:t xml:space="preserve">the sequences to </w:t>
        </w:r>
      </w:ins>
      <w:del w:id="275" w:author="Rajeev, Sree" w:date="2022-03-03T09:51:00Z">
        <w:r w:rsidR="00C0014F" w:rsidRPr="003A137D" w:rsidDel="00B432F6">
          <w:rPr>
            <w:color w:val="000000" w:themeColor="text1"/>
          </w:rPr>
          <w:delText>with</w:delText>
        </w:r>
      </w:del>
      <w:del w:id="276" w:author="Ruijie Xu" w:date="2022-03-04T13:24:00Z">
        <w:r w:rsidR="00C0014F" w:rsidRPr="003A137D" w:rsidDel="008B5F14">
          <w:rPr>
            <w:color w:val="000000" w:themeColor="text1"/>
          </w:rPr>
          <w:delText xml:space="preserve"> </w:delText>
        </w:r>
      </w:del>
      <w:del w:id="277" w:author="Rajeev, Sree" w:date="2022-03-03T09:51:00Z">
        <w:r w:rsidR="00C0014F" w:rsidRPr="003A137D" w:rsidDel="00B432F6">
          <w:rPr>
            <w:color w:val="000000" w:themeColor="text1"/>
          </w:rPr>
          <w:delText>a</w:delText>
        </w:r>
      </w:del>
      <w:del w:id="278" w:author="Ruijie Xu" w:date="2022-03-04T10:08:00Z">
        <w:r w:rsidR="00C0014F" w:rsidRPr="003A137D" w:rsidDel="006A32FB">
          <w:rPr>
            <w:color w:val="000000" w:themeColor="text1"/>
          </w:rPr>
          <w:delText xml:space="preserve"> </w:delText>
        </w:r>
      </w:del>
      <w:r w:rsidR="00C0014F" w:rsidRPr="003A137D">
        <w:rPr>
          <w:color w:val="000000" w:themeColor="text1"/>
        </w:rPr>
        <w:t xml:space="preserve">reference whole-genome </w:t>
      </w:r>
      <w:r w:rsidR="00CF184E" w:rsidRPr="003A137D">
        <w:rPr>
          <w:color w:val="000000" w:themeColor="text1"/>
        </w:rPr>
        <w:t xml:space="preserve">database </w:t>
      </w:r>
      <w:del w:id="279" w:author="Rajeev, Sree" w:date="2022-03-03T09:52:00Z">
        <w:r w:rsidR="00CF184E" w:rsidRPr="003A137D" w:rsidDel="00B432F6">
          <w:rPr>
            <w:color w:val="000000" w:themeColor="text1"/>
          </w:rPr>
          <w:delText>(</w:delText>
        </w:r>
        <w:r w:rsidR="00FE5C5D" w:rsidRPr="003A137D" w:rsidDel="00B432F6">
          <w:rPr>
            <w:color w:val="000000" w:themeColor="text1"/>
          </w:rPr>
          <w:delText>DB</w:delText>
        </w:r>
      </w:del>
      <w:del w:id="280"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281" w:author="Ruijie Xu" w:date="2022-02-01T16:11:00Z">
        <w:r w:rsidR="007B57FD">
          <w:rPr>
            <w:color w:val="000000" w:themeColor="text1"/>
          </w:rPr>
          <w:t xml:space="preserve"> and increase</w:t>
        </w:r>
      </w:ins>
      <w:ins w:id="282" w:author="Liliana Salvador" w:date="2022-02-17T13:46:00Z">
        <w:r w:rsidR="00E13F51">
          <w:rPr>
            <w:color w:val="000000" w:themeColor="text1"/>
          </w:rPr>
          <w:t>s</w:t>
        </w:r>
      </w:ins>
      <w:ins w:id="283"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284"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17829A3C" w:rsidR="00C0014F" w:rsidRPr="003A137D" w:rsidRDefault="00C0014F" w:rsidP="0046408A">
      <w:pPr>
        <w:spacing w:line="480" w:lineRule="auto"/>
        <w:ind w:firstLine="720"/>
        <w:rPr>
          <w:color w:val="000000" w:themeColor="text1"/>
        </w:rPr>
      </w:pPr>
      <w:r w:rsidRPr="003A137D">
        <w:rPr>
          <w:color w:val="000000" w:themeColor="text1"/>
        </w:rPr>
        <w:t xml:space="preserve"> </w:t>
      </w:r>
      <w:del w:id="285" w:author="Ruijie Xu" w:date="2022-02-01T13:34:00Z">
        <w:r w:rsidRPr="003A137D" w:rsidDel="00FD536B">
          <w:rPr>
            <w:color w:val="000000" w:themeColor="text1"/>
          </w:rPr>
          <w:delText>Out of all c</w:delText>
        </w:r>
      </w:del>
      <w:ins w:id="286" w:author="Ruijie Xu" w:date="2022-02-01T13:34:00Z">
        <w:r w:rsidR="00FD536B">
          <w:rPr>
            <w:color w:val="000000" w:themeColor="text1"/>
          </w:rPr>
          <w:t>C</w:t>
        </w:r>
      </w:ins>
      <w:r w:rsidRPr="003A137D">
        <w:rPr>
          <w:color w:val="000000" w:themeColor="text1"/>
        </w:rPr>
        <w:t>urrently developed shotgun metagenom</w:t>
      </w:r>
      <w:ins w:id="287" w:author="Ruijie Xu" w:date="2022-03-04T13:25:00Z">
        <w:r w:rsidR="008B5F14">
          <w:rPr>
            <w:color w:val="000000" w:themeColor="text1"/>
          </w:rPr>
          <w:t>ics</w:t>
        </w:r>
      </w:ins>
      <w:del w:id="288" w:author="Ruijie Xu" w:date="2022-03-04T13:25:00Z">
        <w:r w:rsidRPr="003A137D" w:rsidDel="008B5F14">
          <w:rPr>
            <w:color w:val="000000" w:themeColor="text1"/>
          </w:rPr>
          <w:delText>e</w:delText>
        </w:r>
      </w:del>
      <w:r w:rsidRPr="003A137D">
        <w:rPr>
          <w:color w:val="000000" w:themeColor="text1"/>
        </w:rPr>
        <w:t xml:space="preserve"> sequencing</w:t>
      </w:r>
      <w:r w:rsidR="006B3AA0" w:rsidRPr="003A137D">
        <w:rPr>
          <w:color w:val="000000" w:themeColor="text1"/>
        </w:rPr>
        <w:t>-</w:t>
      </w:r>
      <w:r w:rsidRPr="003A137D">
        <w:rPr>
          <w:color w:val="000000" w:themeColor="text1"/>
        </w:rPr>
        <w:t xml:space="preserve">based taxonomical profiling </w:t>
      </w:r>
      <w:del w:id="289" w:author="Ruijie Xu" w:date="2022-02-01T13:38:00Z">
        <w:r w:rsidRPr="003A137D" w:rsidDel="001D20AD">
          <w:rPr>
            <w:color w:val="000000" w:themeColor="text1"/>
          </w:rPr>
          <w:delText>tools</w:delText>
        </w:r>
      </w:del>
      <w:ins w:id="290" w:author="Ruijie Xu" w:date="2022-02-01T13:38:00Z">
        <w:r w:rsidR="001D20AD">
          <w:rPr>
            <w:color w:val="000000" w:themeColor="text1"/>
          </w:rPr>
          <w:t xml:space="preserve">software </w:t>
        </w:r>
      </w:ins>
      <w:ins w:id="291" w:author="Ruijie Xu" w:date="2022-02-01T13:34:00Z">
        <w:r w:rsidR="00FD536B">
          <w:rPr>
            <w:color w:val="000000" w:themeColor="text1"/>
          </w:rPr>
          <w:t>can be separated into two</w:t>
        </w:r>
      </w:ins>
      <w:ins w:id="292" w:author="Ruijie Xu" w:date="2022-02-01T13:35:00Z">
        <w:r w:rsidR="00FD536B">
          <w:rPr>
            <w:color w:val="000000" w:themeColor="text1"/>
          </w:rPr>
          <w:t xml:space="preserve"> groups</w:t>
        </w:r>
      </w:ins>
      <w:del w:id="293"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294" w:author="Liliana Salvador" w:date="2022-02-21T10:55:00Z">
        <w:r w:rsidR="00433D27">
          <w:rPr>
            <w:color w:val="000000" w:themeColor="text1"/>
          </w:rPr>
          <w:t>:</w:t>
        </w:r>
      </w:ins>
      <w:del w:id="295" w:author="Liliana Salvador" w:date="2022-02-21T10:54:00Z">
        <w:r w:rsidRPr="003A137D" w:rsidDel="00433D27">
          <w:rPr>
            <w:color w:val="000000" w:themeColor="text1"/>
          </w:rPr>
          <w:delText>,</w:delText>
        </w:r>
      </w:del>
      <w:ins w:id="296" w:author="Ruijie Xu" w:date="2022-02-01T13:37:00Z">
        <w:r w:rsidR="001D20AD">
          <w:rPr>
            <w:color w:val="000000" w:themeColor="text1"/>
          </w:rPr>
          <w:t xml:space="preserve"> the </w:t>
        </w:r>
      </w:ins>
      <w:ins w:id="297" w:author="Ruijie Xu" w:date="2022-02-01T13:39:00Z">
        <w:r w:rsidR="001D20AD">
          <w:rPr>
            <w:color w:val="000000" w:themeColor="text1"/>
          </w:rPr>
          <w:t xml:space="preserve">alignment-based </w:t>
        </w:r>
        <w:del w:id="298" w:author="Liliana Salvador" w:date="2022-02-21T10:55:00Z">
          <w:r w:rsidR="001D20AD" w:rsidDel="00433D27">
            <w:rPr>
              <w:color w:val="000000" w:themeColor="text1"/>
            </w:rPr>
            <w:delText xml:space="preserve">software </w:delText>
          </w:r>
        </w:del>
        <w:r w:rsidR="001D20AD">
          <w:rPr>
            <w:color w:val="000000" w:themeColor="text1"/>
          </w:rPr>
          <w:t>and the alignment</w:t>
        </w:r>
      </w:ins>
      <w:ins w:id="299" w:author="Liliana Salvador" w:date="2022-02-17T13:49:00Z">
        <w:r w:rsidR="00E13F51">
          <w:rPr>
            <w:color w:val="000000" w:themeColor="text1"/>
          </w:rPr>
          <w:t>-</w:t>
        </w:r>
      </w:ins>
      <w:ins w:id="300" w:author="Ruijie Xu" w:date="2022-02-01T13:39:00Z">
        <w:del w:id="301"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302" w:author="Liliana Salvador" w:date="2022-02-17T13:56:00Z">
        <w:r w:rsidR="00E13F51">
          <w:rPr>
            <w:color w:val="000000" w:themeColor="text1"/>
          </w:rPr>
          <w:t>A</w:t>
        </w:r>
      </w:ins>
      <w:ins w:id="303" w:author="Ruijie Xu" w:date="2022-02-01T13:40:00Z">
        <w:del w:id="304" w:author="Liliana Salvador" w:date="2022-02-17T13:56:00Z">
          <w:r w:rsidR="001D20AD" w:rsidDel="00E13F51">
            <w:rPr>
              <w:color w:val="000000" w:themeColor="text1"/>
            </w:rPr>
            <w:delText>The a</w:delText>
          </w:r>
        </w:del>
        <w:r w:rsidR="001D20AD">
          <w:rPr>
            <w:color w:val="000000" w:themeColor="text1"/>
          </w:rPr>
          <w:t>lignment</w:t>
        </w:r>
      </w:ins>
      <w:ins w:id="305" w:author="Ruijie Xu" w:date="2022-02-01T13:43:00Z">
        <w:r w:rsidR="00537B08">
          <w:rPr>
            <w:color w:val="000000" w:themeColor="text1"/>
          </w:rPr>
          <w:t>-</w:t>
        </w:r>
      </w:ins>
      <w:ins w:id="306" w:author="Ruijie Xu" w:date="2022-02-01T13:40:00Z">
        <w:r w:rsidR="001D20AD">
          <w:rPr>
            <w:color w:val="000000" w:themeColor="text1"/>
          </w:rPr>
          <w:t>based software</w:t>
        </w:r>
      </w:ins>
      <w:ins w:id="307" w:author="Ruijie Xu" w:date="2022-02-01T13:43:00Z">
        <w:r w:rsidR="00537B08">
          <w:rPr>
            <w:color w:val="000000" w:themeColor="text1"/>
          </w:rPr>
          <w:t xml:space="preserve">, </w:t>
        </w:r>
      </w:ins>
      <w:ins w:id="308" w:author="Ruijie Xu" w:date="2022-02-01T13:44:00Z">
        <w:r w:rsidR="00537B08">
          <w:rPr>
            <w:color w:val="000000" w:themeColor="text1"/>
          </w:rPr>
          <w:t xml:space="preserve">including </w:t>
        </w:r>
      </w:ins>
      <w:ins w:id="309" w:author="Ruijie Xu" w:date="2022-02-01T13:45:00Z">
        <w:r w:rsidR="00537B08">
          <w:rPr>
            <w:color w:val="000000" w:themeColor="text1"/>
          </w:rPr>
          <w:t>BLAST</w:t>
        </w:r>
      </w:ins>
      <w:ins w:id="310" w:author="Ruijie Xu" w:date="2022-02-01T14:29:00Z">
        <w:r w:rsidR="00172FB0">
          <w:rPr>
            <w:color w:val="000000" w:themeColor="text1"/>
          </w:rPr>
          <w:t>N</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311" w:author="Ruijie Xu" w:date="2022-02-01T14:30:00Z">
        <w:r w:rsidR="00172FB0">
          <w:rPr>
            <w:color w:val="000000" w:themeColor="text1"/>
          </w:rPr>
          <w:t xml:space="preserve">sequences </w:t>
        </w:r>
      </w:ins>
      <w:r w:rsidR="00172FB0">
        <w:rPr>
          <w:color w:val="000000" w:themeColor="text1"/>
        </w:rPr>
        <w:t xml:space="preserve">at </w:t>
      </w:r>
      <w:ins w:id="312" w:author="Liliana Salvador" w:date="2022-02-17T13:55:00Z">
        <w:r w:rsidR="00E13F51">
          <w:rPr>
            <w:color w:val="000000" w:themeColor="text1"/>
          </w:rPr>
          <w:t xml:space="preserve">the </w:t>
        </w:r>
      </w:ins>
      <w:ins w:id="313" w:author="Ruijie Xu" w:date="2022-02-01T15:01:00Z">
        <w:r w:rsidR="006A0C17">
          <w:rPr>
            <w:color w:val="000000" w:themeColor="text1"/>
          </w:rPr>
          <w:t xml:space="preserve">nucleotide </w:t>
        </w:r>
      </w:ins>
      <w:del w:id="314" w:author="Ruijie Xu" w:date="2022-02-01T15:01:00Z">
        <w:r w:rsidR="00172FB0" w:rsidDel="006A0C17">
          <w:rPr>
            <w:color w:val="000000" w:themeColor="text1"/>
          </w:rPr>
          <w:delText xml:space="preserve">the DNA </w:delText>
        </w:r>
      </w:del>
      <w:r w:rsidR="00172FB0">
        <w:rPr>
          <w:color w:val="000000" w:themeColor="text1"/>
        </w:rPr>
        <w:t>level,</w:t>
      </w:r>
      <w:ins w:id="315" w:author="Ruijie Xu" w:date="2022-02-01T13:49:00Z">
        <w:r w:rsidR="00047CD0">
          <w:rPr>
            <w:color w:val="000000" w:themeColor="text1"/>
          </w:rPr>
          <w:t xml:space="preserve"> </w:t>
        </w:r>
      </w:ins>
      <w:ins w:id="316" w:author="Ruijie Xu" w:date="2022-03-04T13:27:00Z">
        <w:r w:rsidR="008B5F14">
          <w:rPr>
            <w:color w:val="000000" w:themeColor="text1"/>
          </w:rPr>
          <w:t xml:space="preserve">and Diamond </w:t>
        </w:r>
      </w:ins>
      <w:ins w:id="317" w:author="Ruijie Xu" w:date="2022-02-01T13:45:00Z">
        <w:del w:id="318" w:author="Rajeev, Sree" w:date="2022-03-03T09:53:00Z">
          <w:r w:rsidR="00537B08" w:rsidDel="00B432F6">
            <w:rPr>
              <w:color w:val="000000" w:themeColor="text1"/>
            </w:rPr>
            <w:delText>and Diamond</w:delText>
          </w:r>
        </w:del>
      </w:ins>
      <w:ins w:id="319" w:author="Ruijie Xu" w:date="2022-02-01T13:50:00Z">
        <w:del w:id="320" w:author="Rajeev, Sree" w:date="2022-03-03T09:53:00Z">
          <w:r w:rsidR="00047CD0" w:rsidDel="00B432F6">
            <w:rPr>
              <w:color w:val="000000" w:themeColor="text1"/>
            </w:rPr>
            <w:delText xml:space="preserve"> </w:delText>
          </w:r>
        </w:del>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321" w:author="Ruijie Xu" w:date="2022-02-01T13:45:00Z">
        <w:r w:rsidR="00537B08">
          <w:rPr>
            <w:color w:val="000000" w:themeColor="text1"/>
          </w:rPr>
          <w:t xml:space="preserve">, </w:t>
        </w:r>
      </w:ins>
      <w:ins w:id="322" w:author="Ruijie Xu" w:date="2022-03-04T13:27:00Z">
        <w:r w:rsidR="008B5F14">
          <w:rPr>
            <w:color w:val="000000" w:themeColor="text1"/>
          </w:rPr>
          <w:t xml:space="preserve">which aligns at the protein level, </w:t>
        </w:r>
      </w:ins>
      <w:ins w:id="323" w:author="Ruijie Xu" w:date="2022-02-01T14:30:00Z">
        <w:del w:id="324" w:author="Rajeev, Sree" w:date="2022-03-03T09:53:00Z">
          <w:r w:rsidR="00172FB0" w:rsidDel="00B432F6">
            <w:rPr>
              <w:color w:val="000000" w:themeColor="text1"/>
            </w:rPr>
            <w:delText xml:space="preserve">which </w:delText>
          </w:r>
          <w:r w:rsidR="00DB4AE0" w:rsidDel="00B432F6">
            <w:rPr>
              <w:color w:val="000000" w:themeColor="text1"/>
            </w:rPr>
            <w:delText xml:space="preserve">aligns </w:delText>
          </w:r>
        </w:del>
      </w:ins>
      <w:ins w:id="325" w:author="Liliana Salvador" w:date="2022-02-17T13:56:00Z">
        <w:del w:id="326" w:author="Rajeev, Sree" w:date="2022-03-03T09:53:00Z">
          <w:r w:rsidR="00E13F51" w:rsidDel="00B432F6">
            <w:rPr>
              <w:color w:val="000000" w:themeColor="text1"/>
            </w:rPr>
            <w:delText>sequences</w:delText>
          </w:r>
        </w:del>
      </w:ins>
      <w:ins w:id="327" w:author="Rajeev, Sree" w:date="2022-03-03T09:53:00Z">
        <w:del w:id="328" w:author="Ruijie Xu" w:date="2022-03-04T13:26:00Z">
          <w:r w:rsidR="00B432F6" w:rsidDel="008B5F14">
            <w:rPr>
              <w:color w:val="000000" w:themeColor="text1"/>
            </w:rPr>
            <w:delText xml:space="preserve"> or</w:delText>
          </w:r>
        </w:del>
      </w:ins>
      <w:ins w:id="329" w:author="Liliana Salvador" w:date="2022-02-17T13:56:00Z">
        <w:del w:id="330" w:author="Ruijie Xu" w:date="2022-03-04T13:26:00Z">
          <w:r w:rsidR="00E13F51" w:rsidDel="008B5F14">
            <w:rPr>
              <w:color w:val="000000" w:themeColor="text1"/>
            </w:rPr>
            <w:delText xml:space="preserve"> </w:delText>
          </w:r>
        </w:del>
      </w:ins>
      <w:ins w:id="331" w:author="Liliana Salvador" w:date="2022-02-21T10:58:00Z">
        <w:r w:rsidR="00433D27">
          <w:rPr>
            <w:color w:val="000000" w:themeColor="text1"/>
          </w:rPr>
          <w:t>have</w:t>
        </w:r>
      </w:ins>
      <w:ins w:id="332" w:author="Liliana Salvador" w:date="2022-02-18T06:25:00Z">
        <w:r w:rsidR="00E13F51">
          <w:rPr>
            <w:color w:val="000000" w:themeColor="text1"/>
          </w:rPr>
          <w:t xml:space="preserve"> high sensitivity</w:t>
        </w:r>
      </w:ins>
      <w:ins w:id="333" w:author="Liliana Salvador" w:date="2022-02-21T10:58:00Z">
        <w:r w:rsidR="00433D27">
          <w:rPr>
            <w:color w:val="000000" w:themeColor="text1"/>
          </w:rPr>
          <w:t xml:space="preserve"> and</w:t>
        </w:r>
      </w:ins>
      <w:ins w:id="334" w:author="Liliana Salvador" w:date="2022-02-21T12:31:00Z">
        <w:r w:rsidR="009B3208">
          <w:rPr>
            <w:color w:val="000000" w:themeColor="text1"/>
          </w:rPr>
          <w:t xml:space="preserve"> </w:t>
        </w:r>
      </w:ins>
      <w:ins w:id="335" w:author="Ruijie Xu" w:date="2022-02-01T13:52:00Z">
        <w:r w:rsidR="00047CD0">
          <w:rPr>
            <w:color w:val="000000" w:themeColor="text1"/>
          </w:rPr>
          <w:t>ha</w:t>
        </w:r>
      </w:ins>
      <w:ins w:id="336" w:author="Liliana Salvador" w:date="2022-02-17T13:56:00Z">
        <w:r w:rsidR="00E13F51">
          <w:rPr>
            <w:color w:val="000000" w:themeColor="text1"/>
          </w:rPr>
          <w:t>ve</w:t>
        </w:r>
      </w:ins>
      <w:ins w:id="337" w:author="Ruijie Xu" w:date="2022-02-01T13:52:00Z">
        <w:del w:id="338" w:author="Liliana Salvador" w:date="2022-02-17T13:56:00Z">
          <w:r w:rsidR="00047CD0" w:rsidDel="00E13F51">
            <w:rPr>
              <w:color w:val="000000" w:themeColor="text1"/>
            </w:rPr>
            <w:delText>s</w:delText>
          </w:r>
        </w:del>
        <w:r w:rsidR="00047CD0">
          <w:rPr>
            <w:color w:val="000000" w:themeColor="text1"/>
          </w:rPr>
          <w:t xml:space="preserve"> been </w:t>
        </w:r>
      </w:ins>
      <w:ins w:id="339" w:author="Ruijie Xu" w:date="2022-02-01T15:13:00Z">
        <w:r w:rsidR="001F12F2">
          <w:rPr>
            <w:color w:val="000000" w:themeColor="text1"/>
          </w:rPr>
          <w:t>used as the</w:t>
        </w:r>
      </w:ins>
      <w:ins w:id="340" w:author="Ruijie Xu" w:date="2022-02-01T13:52:00Z">
        <w:r w:rsidR="00047CD0">
          <w:rPr>
            <w:color w:val="000000" w:themeColor="text1"/>
          </w:rPr>
          <w:t xml:space="preserve"> standard for metagenomics profiling</w:t>
        </w:r>
        <w:del w:id="341" w:author="Liliana Salvador" w:date="2022-02-18T06:27:00Z">
          <w:r w:rsidR="00047CD0" w:rsidDel="00E13F51">
            <w:rPr>
              <w:color w:val="000000" w:themeColor="text1"/>
            </w:rPr>
            <w:delText xml:space="preserve"> </w:delText>
          </w:r>
        </w:del>
      </w:ins>
      <w:ins w:id="342" w:author="Ruijie Xu" w:date="2022-02-01T13:54:00Z">
        <w:del w:id="343" w:author="Liliana Salvador" w:date="2022-02-18T06:27:00Z">
          <w:r w:rsidR="00693C8E" w:rsidDel="00E13F51">
            <w:rPr>
              <w:color w:val="000000" w:themeColor="text1"/>
            </w:rPr>
            <w:delText>due to their high sensitivity</w:delText>
          </w:r>
        </w:del>
      </w:ins>
      <w:ins w:id="344" w:author="Ruijie Xu" w:date="2022-02-01T14:26:00Z">
        <w:del w:id="345" w:author="Liliana Salvador" w:date="2022-02-18T06:27:00Z">
          <w:r w:rsidR="00172FB0" w:rsidDel="00E13F51">
            <w:rPr>
              <w:color w:val="000000" w:themeColor="text1"/>
            </w:rPr>
            <w:delText xml:space="preserve"> </w:delText>
          </w:r>
        </w:del>
      </w:ins>
      <w:ins w:id="346" w:author="Ruijie Xu" w:date="2022-02-01T13:53:00Z">
        <w:r w:rsidR="00047CD0">
          <w:rPr>
            <w:color w:val="000000" w:themeColor="text1"/>
          </w:rPr>
          <w:t>.</w:t>
        </w:r>
      </w:ins>
      <w:ins w:id="347" w:author="Ruijie Xu" w:date="2022-02-01T13:56:00Z">
        <w:r w:rsidR="00693C8E">
          <w:rPr>
            <w:color w:val="000000" w:themeColor="text1"/>
          </w:rPr>
          <w:t xml:space="preserve"> </w:t>
        </w:r>
      </w:ins>
      <w:ins w:id="348" w:author="Liliana Salvador" w:date="2022-02-18T06:25:00Z">
        <w:r w:rsidR="00E13F51">
          <w:rPr>
            <w:color w:val="000000" w:themeColor="text1"/>
          </w:rPr>
          <w:t>However</w:t>
        </w:r>
      </w:ins>
      <w:ins w:id="349" w:author="Ruijie Xu" w:date="2022-02-01T13:56:00Z">
        <w:del w:id="350" w:author="Liliana Salvador" w:date="2022-02-18T06:27:00Z">
          <w:r w:rsidR="00693C8E" w:rsidDel="00E13F51">
            <w:rPr>
              <w:color w:val="000000" w:themeColor="text1"/>
            </w:rPr>
            <w:delText>W</w:delText>
          </w:r>
        </w:del>
      </w:ins>
      <w:ins w:id="351" w:author="Ruijie Xu" w:date="2022-02-01T13:55:00Z">
        <w:del w:id="352" w:author="Liliana Salvador" w:date="2022-02-18T06:27:00Z">
          <w:r w:rsidR="00693C8E" w:rsidDel="00E13F51">
            <w:rPr>
              <w:color w:val="000000" w:themeColor="text1"/>
            </w:rPr>
            <w:delText>ith</w:delText>
          </w:r>
        </w:del>
        <w:del w:id="353" w:author="Liliana Salvador" w:date="2022-02-21T10:58:00Z">
          <w:r w:rsidR="00693C8E" w:rsidDel="00433D27">
            <w:rPr>
              <w:color w:val="000000" w:themeColor="text1"/>
            </w:rPr>
            <w:delText xml:space="preserve"> the high sen</w:delText>
          </w:r>
        </w:del>
      </w:ins>
      <w:ins w:id="354" w:author="Ruijie Xu" w:date="2022-02-01T13:56:00Z">
        <w:del w:id="355" w:author="Liliana Salvador" w:date="2022-02-21T10:58:00Z">
          <w:r w:rsidR="00693C8E" w:rsidDel="00433D27">
            <w:rPr>
              <w:color w:val="000000" w:themeColor="text1"/>
            </w:rPr>
            <w:delText>siti</w:delText>
          </w:r>
        </w:del>
      </w:ins>
      <w:ins w:id="356" w:author="Ruijie Xu" w:date="2022-02-01T16:13:00Z">
        <w:del w:id="357" w:author="Liliana Salvador" w:date="2022-02-21T10:58:00Z">
          <w:r w:rsidR="00D1066B" w:rsidDel="00433D27">
            <w:rPr>
              <w:color w:val="000000" w:themeColor="text1"/>
            </w:rPr>
            <w:delText>vit</w:delText>
          </w:r>
        </w:del>
      </w:ins>
      <w:ins w:id="358" w:author="Ruijie Xu" w:date="2022-02-01T13:56:00Z">
        <w:del w:id="359" w:author="Liliana Salvador" w:date="2022-02-21T10:58:00Z">
          <w:r w:rsidR="00693C8E" w:rsidDel="00433D27">
            <w:rPr>
              <w:color w:val="000000" w:themeColor="text1"/>
            </w:rPr>
            <w:delText>y</w:delText>
          </w:r>
        </w:del>
        <w:r w:rsidR="00693C8E">
          <w:rPr>
            <w:color w:val="000000" w:themeColor="text1"/>
          </w:rPr>
          <w:t xml:space="preserve">, </w:t>
        </w:r>
      </w:ins>
      <w:ins w:id="360" w:author="Ruijie Xu" w:date="2022-02-01T13:53:00Z">
        <w:r w:rsidR="00693C8E">
          <w:rPr>
            <w:color w:val="000000" w:themeColor="text1"/>
          </w:rPr>
          <w:t>the</w:t>
        </w:r>
      </w:ins>
      <w:ins w:id="361" w:author="Ruijie Xu" w:date="2022-02-01T13:55:00Z">
        <w:r w:rsidR="00693C8E">
          <w:rPr>
            <w:color w:val="000000" w:themeColor="text1"/>
          </w:rPr>
          <w:t xml:space="preserve">se </w:t>
        </w:r>
        <w:del w:id="362" w:author="Liliana Salvador" w:date="2022-02-21T12:58:00Z">
          <w:r w:rsidR="00693C8E" w:rsidDel="004C1A45">
            <w:rPr>
              <w:color w:val="000000" w:themeColor="text1"/>
            </w:rPr>
            <w:delText xml:space="preserve">alignment-based </w:delText>
          </w:r>
        </w:del>
        <w:r w:rsidR="00693C8E">
          <w:rPr>
            <w:color w:val="000000" w:themeColor="text1"/>
          </w:rPr>
          <w:t xml:space="preserve">software </w:t>
        </w:r>
        <w:del w:id="363" w:author="Liliana Salvador" w:date="2022-02-21T10:58:00Z">
          <w:r w:rsidR="00693C8E" w:rsidDel="00433D27">
            <w:rPr>
              <w:color w:val="000000" w:themeColor="text1"/>
            </w:rPr>
            <w:delText xml:space="preserve">also </w:delText>
          </w:r>
        </w:del>
        <w:del w:id="364" w:author="Liliana Salvador" w:date="2022-02-21T10:59:00Z">
          <w:r w:rsidR="00693C8E" w:rsidDel="00433D27">
            <w:rPr>
              <w:color w:val="000000" w:themeColor="text1"/>
            </w:rPr>
            <w:delText>suffer</w:delText>
          </w:r>
        </w:del>
        <w:del w:id="365" w:author="Liliana Salvador" w:date="2022-02-18T06:25:00Z">
          <w:r w:rsidR="00693C8E" w:rsidDel="00E13F51">
            <w:rPr>
              <w:color w:val="000000" w:themeColor="text1"/>
            </w:rPr>
            <w:delText>s</w:delText>
          </w:r>
        </w:del>
        <w:del w:id="366" w:author="Liliana Salvador" w:date="2022-02-21T10:59:00Z">
          <w:r w:rsidR="00693C8E" w:rsidDel="00433D27">
            <w:rPr>
              <w:color w:val="000000" w:themeColor="text1"/>
            </w:rPr>
            <w:delText xml:space="preserve"> from </w:delText>
          </w:r>
        </w:del>
      </w:ins>
      <w:ins w:id="367" w:author="Ruijie Xu" w:date="2022-02-01T13:56:00Z">
        <w:del w:id="368" w:author="Liliana Salvador" w:date="2022-02-21T10:59:00Z">
          <w:r w:rsidR="00693C8E" w:rsidDel="00433D27">
            <w:rPr>
              <w:color w:val="000000" w:themeColor="text1"/>
            </w:rPr>
            <w:delText>a large trade-off in the</w:delText>
          </w:r>
        </w:del>
      </w:ins>
      <w:ins w:id="369" w:author="Liliana Salvador" w:date="2022-02-21T10:59:00Z">
        <w:r w:rsidR="00433D27">
          <w:rPr>
            <w:color w:val="000000" w:themeColor="text1"/>
          </w:rPr>
          <w:t>require large</w:t>
        </w:r>
      </w:ins>
      <w:ins w:id="370" w:author="Ruijie Xu" w:date="2022-02-01T13:56:00Z">
        <w:r w:rsidR="00693C8E">
          <w:rPr>
            <w:color w:val="000000" w:themeColor="text1"/>
          </w:rPr>
          <w:t xml:space="preserve"> </w:t>
        </w:r>
      </w:ins>
      <w:ins w:id="371" w:author="Liliana Salvador" w:date="2022-02-21T12:58:00Z">
        <w:r w:rsidR="004C1A45">
          <w:rPr>
            <w:color w:val="000000" w:themeColor="text1"/>
          </w:rPr>
          <w:t xml:space="preserve">amount of </w:t>
        </w:r>
      </w:ins>
      <w:ins w:id="372" w:author="Ruijie Xu" w:date="2022-02-01T13:56:00Z">
        <w:r w:rsidR="00693C8E">
          <w:rPr>
            <w:color w:val="000000" w:themeColor="text1"/>
          </w:rPr>
          <w:t xml:space="preserve">time and computational resources </w:t>
        </w:r>
      </w:ins>
      <w:ins w:id="373" w:author="Ruijie Xu" w:date="2022-02-01T13:57:00Z">
        <w:del w:id="374"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375" w:author="Liliana Salvador" w:date="2022-02-21T12:59:00Z">
        <w:r w:rsidR="00B47E95">
          <w:rPr>
            <w:color w:val="000000" w:themeColor="text1"/>
          </w:rPr>
          <w:t xml:space="preserve">genome </w:t>
        </w:r>
      </w:ins>
      <w:ins w:id="376" w:author="Ruijie Xu" w:date="2022-02-01T13:57:00Z">
        <w:r w:rsidR="00693C8E">
          <w:rPr>
            <w:color w:val="000000" w:themeColor="text1"/>
          </w:rPr>
          <w:t>alignement</w:t>
        </w:r>
      </w:ins>
      <w:ins w:id="377" w:author="Liliana Salvador" w:date="2022-02-21T12:58:00Z">
        <w:r w:rsidR="00B47E95">
          <w:rPr>
            <w:color w:val="000000" w:themeColor="text1"/>
          </w:rPr>
          <w:t>s</w:t>
        </w:r>
      </w:ins>
      <w:ins w:id="378" w:author="Liliana Salvador" w:date="2022-02-21T12:59:00Z">
        <w:r w:rsidR="00B47E95">
          <w:rPr>
            <w:color w:val="000000" w:themeColor="text1"/>
          </w:rPr>
          <w:t xml:space="preserve"> for </w:t>
        </w:r>
      </w:ins>
      <w:ins w:id="379" w:author="Liliana Salvador" w:date="2022-02-21T13:00:00Z">
        <w:r w:rsidR="00B47E95">
          <w:rPr>
            <w:color w:val="000000" w:themeColor="text1"/>
          </w:rPr>
          <w:t>the</w:t>
        </w:r>
      </w:ins>
      <w:ins w:id="380" w:author="Liliana Salvador" w:date="2022-02-21T12:59:00Z">
        <w:r w:rsidR="00B47E95">
          <w:rPr>
            <w:color w:val="000000" w:themeColor="text1"/>
          </w:rPr>
          <w:t xml:space="preserve"> high number of</w:t>
        </w:r>
      </w:ins>
      <w:ins w:id="381" w:author="Ruijie Xu" w:date="2022-02-01T13:57:00Z">
        <w:del w:id="382"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383" w:author="Liliana Salvador" w:date="2022-02-21T12:59:00Z">
        <w:r w:rsidR="00B47E95">
          <w:rPr>
            <w:color w:val="000000" w:themeColor="text1"/>
          </w:rPr>
          <w:t xml:space="preserve"> usually</w:t>
        </w:r>
      </w:ins>
      <w:ins w:id="384" w:author="Ruijie Xu" w:date="2022-02-01T13:57:00Z">
        <w:r w:rsidR="00693C8E">
          <w:rPr>
            <w:color w:val="000000" w:themeColor="text1"/>
          </w:rPr>
          <w:t xml:space="preserve"> involve</w:t>
        </w:r>
      </w:ins>
      <w:ins w:id="385" w:author="Ruijie Xu" w:date="2022-02-01T13:58:00Z">
        <w:r w:rsidR="00693C8E">
          <w:rPr>
            <w:color w:val="000000" w:themeColor="text1"/>
          </w:rPr>
          <w:t>d in</w:t>
        </w:r>
      </w:ins>
      <w:ins w:id="386" w:author="Ruijie Xu" w:date="2022-02-01T13:56:00Z">
        <w:r w:rsidR="00693C8E">
          <w:rPr>
            <w:color w:val="000000" w:themeColor="text1"/>
          </w:rPr>
          <w:t xml:space="preserve"> metagenomics profiling</w:t>
        </w:r>
      </w:ins>
      <w:ins w:id="387" w:author="Ruijie Xu" w:date="2022-02-01T14:01:00Z">
        <w:r w:rsidR="00410271">
          <w:rPr>
            <w:color w:val="000000" w:themeColor="text1"/>
          </w:rPr>
          <w:t xml:space="preserve"> </w:t>
        </w:r>
      </w:ins>
      <w:ins w:id="388"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389" w:author="Ruijie Xu" w:date="2022-02-01T13:56:00Z">
        <w:r w:rsidR="00693C8E">
          <w:rPr>
            <w:color w:val="000000" w:themeColor="text1"/>
          </w:rPr>
          <w:t>.</w:t>
        </w:r>
      </w:ins>
      <w:ins w:id="390" w:author="Ruijie Xu" w:date="2022-02-01T13:58:00Z">
        <w:r w:rsidR="00410271">
          <w:rPr>
            <w:color w:val="000000" w:themeColor="text1"/>
          </w:rPr>
          <w:t xml:space="preserve"> </w:t>
        </w:r>
      </w:ins>
      <w:del w:id="391" w:author="Ruijie Xu" w:date="2022-02-01T13:38:00Z">
        <w:r w:rsidRPr="003A137D" w:rsidDel="001D20AD">
          <w:rPr>
            <w:color w:val="000000" w:themeColor="text1"/>
          </w:rPr>
          <w:delText xml:space="preserve"> </w:delText>
        </w:r>
      </w:del>
      <w:ins w:id="392" w:author="Ruijie Xu" w:date="2022-02-01T14:02:00Z">
        <w:r w:rsidR="00410271">
          <w:rPr>
            <w:color w:val="000000" w:themeColor="text1"/>
          </w:rPr>
          <w:t>Furthermore, recent investigations in alignment-based</w:t>
        </w:r>
      </w:ins>
      <w:ins w:id="393" w:author="Ruijie Xu" w:date="2022-02-01T14:03:00Z">
        <w:r w:rsidR="00410271">
          <w:rPr>
            <w:color w:val="000000" w:themeColor="text1"/>
          </w:rPr>
          <w:t xml:space="preserve"> methods </w:t>
        </w:r>
      </w:ins>
      <w:ins w:id="394" w:author="Ruijie Xu" w:date="2022-02-01T14:02:00Z">
        <w:r w:rsidR="00410271">
          <w:rPr>
            <w:color w:val="000000" w:themeColor="text1"/>
          </w:rPr>
          <w:t>ha</w:t>
        </w:r>
      </w:ins>
      <w:ins w:id="395" w:author="Liliana Salvador" w:date="2022-02-21T13:00:00Z">
        <w:r w:rsidR="00B47E95">
          <w:rPr>
            <w:color w:val="000000" w:themeColor="text1"/>
          </w:rPr>
          <w:t>ve</w:t>
        </w:r>
      </w:ins>
      <w:ins w:id="396" w:author="Ruijie Xu" w:date="2022-02-01T14:02:00Z">
        <w:del w:id="397" w:author="Liliana Salvador" w:date="2022-02-21T13:00:00Z">
          <w:r w:rsidR="00410271" w:rsidDel="00B47E95">
            <w:rPr>
              <w:color w:val="000000" w:themeColor="text1"/>
            </w:rPr>
            <w:delText>s also</w:delText>
          </w:r>
        </w:del>
        <w:r w:rsidR="00410271">
          <w:rPr>
            <w:color w:val="000000" w:themeColor="text1"/>
          </w:rPr>
          <w:t xml:space="preserve"> reported </w:t>
        </w:r>
      </w:ins>
      <w:ins w:id="398" w:author="Liliana Salvador" w:date="2022-02-21T13:00:00Z">
        <w:r w:rsidR="00B47E95">
          <w:rPr>
            <w:color w:val="000000" w:themeColor="text1"/>
          </w:rPr>
          <w:t xml:space="preserve">that </w:t>
        </w:r>
      </w:ins>
      <w:ins w:id="399" w:author="Ruijie Xu" w:date="2022-02-01T16:14:00Z">
        <w:r w:rsidR="00D1066B">
          <w:rPr>
            <w:color w:val="000000" w:themeColor="text1"/>
          </w:rPr>
          <w:t>alignment-based</w:t>
        </w:r>
      </w:ins>
      <w:ins w:id="400" w:author="Ruijie Xu" w:date="2022-02-01T14:02:00Z">
        <w:r w:rsidR="00410271">
          <w:rPr>
            <w:color w:val="000000" w:themeColor="text1"/>
          </w:rPr>
          <w:t xml:space="preserve"> software</w:t>
        </w:r>
      </w:ins>
      <w:ins w:id="401" w:author="Ruijie Xu" w:date="2022-02-01T14:03:00Z">
        <w:del w:id="402" w:author="Liliana Salvador" w:date="2022-02-21T13:00:00Z">
          <w:r w:rsidR="00410271" w:rsidDel="00B47E95">
            <w:rPr>
              <w:color w:val="000000" w:themeColor="text1"/>
            </w:rPr>
            <w:delText>s</w:delText>
          </w:r>
        </w:del>
        <w:r w:rsidR="00410271">
          <w:rPr>
            <w:color w:val="000000" w:themeColor="text1"/>
          </w:rPr>
          <w:t xml:space="preserve"> decrease in sensitivity with </w:t>
        </w:r>
      </w:ins>
      <w:ins w:id="403" w:author="Liliana Salvador" w:date="2022-02-21T13:01:00Z">
        <w:r w:rsidR="00B47E95">
          <w:rPr>
            <w:color w:val="000000" w:themeColor="text1"/>
          </w:rPr>
          <w:t xml:space="preserve">the use of </w:t>
        </w:r>
      </w:ins>
      <w:ins w:id="404" w:author="Ruijie Xu" w:date="2022-02-01T14:04:00Z">
        <w:del w:id="405"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406" w:author="Ruijie Xu" w:date="2022-02-01T14:04:00Z">
        <w:r w:rsidR="00167CDC">
          <w:rPr>
            <w:color w:val="000000" w:themeColor="text1"/>
          </w:rPr>
          <w:t>.</w:t>
        </w:r>
      </w:ins>
      <w:del w:id="407"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408" w:author="Ruijie Xu" w:date="2022-02-01T14:25:00Z">
        <w:del w:id="409" w:author="Liliana Salvador" w:date="2022-02-22T17:56:00Z">
          <w:r w:rsidR="00172FB0" w:rsidDel="009770DE">
            <w:rPr>
              <w:color w:val="000000" w:themeColor="text1"/>
            </w:rPr>
            <w:delText>With respons</w:delText>
          </w:r>
        </w:del>
      </w:ins>
      <w:ins w:id="410" w:author="Ruijie Xu" w:date="2022-02-01T14:26:00Z">
        <w:del w:id="411" w:author="Liliana Salvador" w:date="2022-02-22T17:56:00Z">
          <w:r w:rsidR="00172FB0" w:rsidDel="009770DE">
            <w:rPr>
              <w:color w:val="000000" w:themeColor="text1"/>
            </w:rPr>
            <w:delText>e to the downsides of alignment-based</w:delText>
          </w:r>
        </w:del>
      </w:ins>
      <w:ins w:id="412" w:author="Ruijie Xu" w:date="2022-02-01T14:27:00Z">
        <w:del w:id="413" w:author="Liliana Salvador" w:date="2022-02-22T17:56:00Z">
          <w:r w:rsidR="00172FB0" w:rsidDel="009770DE">
            <w:rPr>
              <w:color w:val="000000" w:themeColor="text1"/>
            </w:rPr>
            <w:delText xml:space="preserve"> software</w:delText>
          </w:r>
        </w:del>
      </w:ins>
      <w:ins w:id="414" w:author="Liliana Salvador" w:date="2022-02-22T17:56:00Z">
        <w:r w:rsidR="009770DE">
          <w:rPr>
            <w:color w:val="000000" w:themeColor="text1"/>
          </w:rPr>
          <w:t>To overcome these limitations</w:t>
        </w:r>
      </w:ins>
      <w:ins w:id="415" w:author="Ruijie Xu" w:date="2022-02-01T14:27:00Z">
        <w:r w:rsidR="00172FB0">
          <w:rPr>
            <w:color w:val="000000" w:themeColor="text1"/>
          </w:rPr>
          <w:t xml:space="preserve">, multiple software </w:t>
        </w:r>
      </w:ins>
      <w:ins w:id="416" w:author="Ruijie Xu" w:date="2022-02-01T14:28:00Z">
        <w:del w:id="417" w:author="Liliana Salvador" w:date="2022-02-22T17:56:00Z">
          <w:r w:rsidR="00172FB0" w:rsidDel="00C07280">
            <w:rPr>
              <w:color w:val="000000" w:themeColor="text1"/>
            </w:rPr>
            <w:delText>were developed</w:delText>
          </w:r>
        </w:del>
      </w:ins>
      <w:ins w:id="418" w:author="Liliana Salvador" w:date="2022-02-22T17:56:00Z">
        <w:r w:rsidR="00C07280">
          <w:rPr>
            <w:color w:val="000000" w:themeColor="text1"/>
          </w:rPr>
          <w:t>have been dev</w:t>
        </w:r>
      </w:ins>
      <w:ins w:id="419" w:author="Liliana Salvador" w:date="2022-02-22T17:57:00Z">
        <w:r w:rsidR="00C07280">
          <w:rPr>
            <w:color w:val="000000" w:themeColor="text1"/>
          </w:rPr>
          <w:t>eloped</w:t>
        </w:r>
      </w:ins>
      <w:ins w:id="420" w:author="Ruijie Xu" w:date="2022-02-01T14:28:00Z">
        <w:r w:rsidR="00172FB0">
          <w:rPr>
            <w:color w:val="000000" w:themeColor="text1"/>
          </w:rPr>
          <w:t xml:space="preserve"> </w:t>
        </w:r>
        <w:del w:id="421" w:author="Liliana Salvador" w:date="2022-02-22T17:57:00Z">
          <w:r w:rsidR="00172FB0" w:rsidDel="00C07280">
            <w:rPr>
              <w:color w:val="000000" w:themeColor="text1"/>
            </w:rPr>
            <w:delText>in the recent years with</w:delText>
          </w:r>
        </w:del>
      </w:ins>
      <w:ins w:id="422" w:author="Liliana Salvador" w:date="2022-02-22T17:57:00Z">
        <w:r w:rsidR="00C07280">
          <w:rPr>
            <w:color w:val="000000" w:themeColor="text1"/>
          </w:rPr>
          <w:t>using</w:t>
        </w:r>
      </w:ins>
      <w:ins w:id="423" w:author="Ruijie Xu" w:date="2022-02-01T14:28:00Z">
        <w:r w:rsidR="00172FB0">
          <w:rPr>
            <w:color w:val="000000" w:themeColor="text1"/>
          </w:rPr>
          <w:t xml:space="preserve"> alignment-free algorithms.</w:t>
        </w:r>
      </w:ins>
      <w:ins w:id="424" w:author="Ruijie Xu" w:date="2022-02-01T14:26:00Z">
        <w:r w:rsidR="00172FB0">
          <w:rPr>
            <w:color w:val="000000" w:themeColor="text1"/>
          </w:rPr>
          <w:t xml:space="preserve"> </w:t>
        </w:r>
      </w:ins>
      <w:ins w:id="425" w:author="Liliana Salvador" w:date="2022-02-22T18:02:00Z">
        <w:r w:rsidR="00C07280">
          <w:rPr>
            <w:color w:val="000000" w:themeColor="text1"/>
          </w:rPr>
          <w:t>For example</w:t>
        </w:r>
      </w:ins>
      <w:ins w:id="426" w:author="Liliana Salvador" w:date="2022-02-22T18:03:00Z">
        <w:r w:rsidR="00C07280">
          <w:rPr>
            <w:color w:val="000000" w:themeColor="text1"/>
          </w:rPr>
          <w:t xml:space="preserve">: 1) </w:t>
        </w:r>
      </w:ins>
      <w:ins w:id="427" w:author="Ruijie Xu" w:date="2022-02-01T14:28:00Z">
        <w:del w:id="428" w:author="Liliana Salvador" w:date="2022-02-22T18:02:00Z">
          <w:r w:rsidR="00172FB0" w:rsidDel="00C07280">
            <w:rPr>
              <w:color w:val="000000" w:themeColor="text1"/>
            </w:rPr>
            <w:delText>Some of thes</w:delText>
          </w:r>
        </w:del>
      </w:ins>
      <w:ins w:id="429" w:author="Ruijie Xu" w:date="2022-02-01T14:29:00Z">
        <w:del w:id="430" w:author="Liliana Salvador" w:date="2022-02-22T18:02:00Z">
          <w:r w:rsidR="00172FB0" w:rsidDel="00C07280">
            <w:rPr>
              <w:color w:val="000000" w:themeColor="text1"/>
            </w:rPr>
            <w:delText>e</w:delText>
          </w:r>
        </w:del>
      </w:ins>
      <w:del w:id="431"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432" w:author="Ruijie Xu" w:date="2022-02-01T14:48:00Z">
        <w:del w:id="433" w:author="Liliana Salvador" w:date="2022-02-22T18:02:00Z">
          <w:r w:rsidR="00616E8A" w:rsidDel="00C07280">
            <w:rPr>
              <w:color w:val="000000" w:themeColor="text1"/>
            </w:rPr>
            <w:delText xml:space="preserve">, </w:delText>
          </w:r>
        </w:del>
        <w:del w:id="434" w:author="Liliana Salvador" w:date="2022-02-22T17:57:00Z">
          <w:r w:rsidR="00616E8A" w:rsidDel="00C07280">
            <w:rPr>
              <w:color w:val="000000" w:themeColor="text1"/>
            </w:rPr>
            <w:delText>represented by</w:delText>
          </w:r>
        </w:del>
      </w:ins>
      <w:ins w:id="435" w:author="Ruijie Xu" w:date="2022-02-01T14:49:00Z">
        <w:del w:id="436" w:author="Liliana Salvador" w:date="2022-02-22T18:02:00Z">
          <w:r w:rsidR="00616E8A" w:rsidDel="00C07280">
            <w:rPr>
              <w:color w:val="000000" w:themeColor="text1"/>
            </w:rPr>
            <w:delText xml:space="preserve"> </w:delText>
          </w:r>
        </w:del>
      </w:ins>
      <w:del w:id="437" w:author="Ruijie Xu" w:date="2022-02-01T14:49:00Z">
        <w:r w:rsidRPr="003A137D" w:rsidDel="00616E8A">
          <w:rPr>
            <w:color w:val="000000" w:themeColor="text1"/>
          </w:rPr>
          <w:delText xml:space="preserve"> </w:delText>
        </w:r>
      </w:del>
      <w:ins w:id="438"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439"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440"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441"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442" w:author="Ruijie Xu" w:date="2022-02-01T14:49:00Z">
        <w:r w:rsidR="00616E8A">
          <w:rPr>
            <w:color w:val="000000" w:themeColor="text1"/>
          </w:rPr>
          <w:fldChar w:fldCharType="end"/>
        </w:r>
        <w:del w:id="443"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444" w:author="Liliana Salvador" w:date="2022-02-22T17:58:00Z">
        <w:r w:rsidRPr="003A137D" w:rsidDel="00C07280">
          <w:rPr>
            <w:color w:val="000000" w:themeColor="text1"/>
          </w:rPr>
          <w:delText xml:space="preserve"> the</w:delText>
        </w:r>
      </w:del>
      <w:r w:rsidRPr="003A137D">
        <w:rPr>
          <w:color w:val="000000" w:themeColor="text1"/>
        </w:rPr>
        <w:t xml:space="preserve"> k-mer </w:t>
      </w:r>
      <w:ins w:id="445" w:author="Ruijie Xu" w:date="2022-02-01T14:35:00Z">
        <w:r w:rsidR="00DB4AE0">
          <w:rPr>
            <w:color w:val="000000" w:themeColor="text1"/>
          </w:rPr>
          <w:t xml:space="preserve">matching </w:t>
        </w:r>
      </w:ins>
      <w:del w:id="446" w:author="Ruijie Xu" w:date="2022-02-01T14:35:00Z">
        <w:r w:rsidRPr="003A137D" w:rsidDel="00DB4AE0">
          <w:rPr>
            <w:color w:val="000000" w:themeColor="text1"/>
          </w:rPr>
          <w:delText xml:space="preserve">spectra comparison </w:delText>
        </w:r>
      </w:del>
      <w:r w:rsidRPr="003A137D">
        <w:rPr>
          <w:color w:val="000000" w:themeColor="text1"/>
        </w:rPr>
        <w:t>algorithms</w:t>
      </w:r>
      <w:ins w:id="447" w:author="Ruijie Xu" w:date="2022-02-01T14:49:00Z">
        <w:r w:rsidR="00616E8A">
          <w:rPr>
            <w:color w:val="000000" w:themeColor="text1"/>
          </w:rPr>
          <w:t xml:space="preserve">, where only </w:t>
        </w:r>
        <w:commentRangeStart w:id="448"/>
        <w:r w:rsidR="00616E8A">
          <w:rPr>
            <w:color w:val="000000" w:themeColor="text1"/>
          </w:rPr>
          <w:t>sub</w:t>
        </w:r>
      </w:ins>
      <w:ins w:id="449" w:author="Liliana Salvador" w:date="2022-03-08T17:45:00Z">
        <w:r w:rsidR="00FD02AF">
          <w:rPr>
            <w:color w:val="000000" w:themeColor="text1"/>
          </w:rPr>
          <w:t>s</w:t>
        </w:r>
      </w:ins>
      <w:ins w:id="450" w:author="Ruijie Xu" w:date="2022-02-01T14:49:00Z">
        <w:r w:rsidR="00616E8A">
          <w:rPr>
            <w:color w:val="000000" w:themeColor="text1"/>
          </w:rPr>
          <w:t>trings</w:t>
        </w:r>
      </w:ins>
      <w:commentRangeEnd w:id="448"/>
      <w:r w:rsidR="00544156">
        <w:rPr>
          <w:rStyle w:val="CommentReference"/>
        </w:rPr>
        <w:commentReference w:id="448"/>
      </w:r>
      <w:ins w:id="451" w:author="Ruijie Xu" w:date="2022-02-01T14:49:00Z">
        <w:r w:rsidR="00616E8A">
          <w:rPr>
            <w:color w:val="000000" w:themeColor="text1"/>
          </w:rPr>
          <w:t xml:space="preserve"> of </w:t>
        </w:r>
        <w:r w:rsidR="00616E8A">
          <w:rPr>
            <w:color w:val="000000" w:themeColor="text1"/>
          </w:rPr>
          <w:lastRenderedPageBreak/>
          <w:t>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452" w:author="Liliana Salvador" w:date="2022-02-22T18:03:00Z">
        <w:r w:rsidR="00C07280">
          <w:rPr>
            <w:color w:val="000000" w:themeColor="text1"/>
          </w:rPr>
          <w:t>; 2)</w:t>
        </w:r>
      </w:ins>
      <w:ins w:id="453" w:author="Ruijie Xu" w:date="2022-02-01T14:49:00Z">
        <w:del w:id="454" w:author="Liliana Salvador" w:date="2022-02-22T18:03:00Z">
          <w:r w:rsidR="00616E8A" w:rsidDel="00C07280">
            <w:rPr>
              <w:color w:val="000000" w:themeColor="text1"/>
            </w:rPr>
            <w:delText>.</w:delText>
          </w:r>
        </w:del>
      </w:ins>
      <w:ins w:id="455" w:author="Ruijie Xu" w:date="2022-02-01T14:35:00Z">
        <w:del w:id="456" w:author="Liliana Salvador" w:date="2022-02-22T18:03:00Z">
          <w:r w:rsidR="00DB4AE0" w:rsidDel="00C07280">
            <w:rPr>
              <w:color w:val="000000" w:themeColor="text1"/>
            </w:rPr>
            <w:delText xml:space="preserve"> </w:delText>
          </w:r>
        </w:del>
      </w:ins>
      <w:del w:id="457"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458"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459" w:author="Ruijie Xu" w:date="2022-02-01T14:49:00Z">
        <w:r w:rsidRPr="003A137D" w:rsidDel="00616E8A">
          <w:rPr>
            <w:color w:val="000000" w:themeColor="text1"/>
          </w:rPr>
          <w:delText>.</w:delText>
        </w:r>
      </w:del>
      <w:ins w:id="460" w:author="Ruijie Xu" w:date="2022-02-01T14:38:00Z">
        <w:del w:id="461" w:author="Liliana Salvador" w:date="2022-02-22T17:58:00Z">
          <w:r w:rsidR="00FA2E9A" w:rsidDel="00C07280">
            <w:rPr>
              <w:color w:val="000000" w:themeColor="text1"/>
            </w:rPr>
            <w:delText>Some</w:delText>
          </w:r>
        </w:del>
        <w:del w:id="462" w:author="Liliana Salvador" w:date="2022-02-22T18:03:00Z">
          <w:r w:rsidR="00FA2E9A" w:rsidDel="00C07280">
            <w:rPr>
              <w:color w:val="000000" w:themeColor="text1"/>
            </w:rPr>
            <w:delText xml:space="preserve"> </w:delText>
          </w:r>
        </w:del>
      </w:ins>
      <w:ins w:id="463" w:author="Ruijie Xu" w:date="2022-02-01T14:49:00Z">
        <w:del w:id="464" w:author="Liliana Salvador" w:date="2022-02-22T18:03:00Z">
          <w:r w:rsidR="00616E8A" w:rsidDel="00C07280">
            <w:rPr>
              <w:color w:val="000000" w:themeColor="text1"/>
            </w:rPr>
            <w:delText xml:space="preserve">software, </w:delText>
          </w:r>
        </w:del>
        <w:del w:id="465" w:author="Liliana Salvador" w:date="2022-02-22T17:58:00Z">
          <w:r w:rsidR="00616E8A" w:rsidDel="00C07280">
            <w:rPr>
              <w:color w:val="000000" w:themeColor="text1"/>
            </w:rPr>
            <w:delText>represented by</w:delText>
          </w:r>
        </w:del>
      </w:ins>
      <w:ins w:id="466" w:author="Ruijie Xu" w:date="2022-02-01T14:50:00Z">
        <w:r w:rsidR="00616E8A">
          <w:rPr>
            <w:color w:val="000000" w:themeColor="text1"/>
          </w:rPr>
          <w:t xml:space="preserve"> </w:t>
        </w:r>
      </w:ins>
      <w:ins w:id="467"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468"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469" w:author="Ruijie Xu" w:date="2022-02-01T14:49:00Z">
        <w:r w:rsidR="00616E8A">
          <w:rPr>
            <w:color w:val="000000" w:themeColor="text1"/>
          </w:rPr>
          <w:fldChar w:fldCharType="end"/>
        </w:r>
        <w:del w:id="470" w:author="Liliana Salvador" w:date="2022-02-22T18:03:00Z">
          <w:r w:rsidR="00616E8A" w:rsidDel="00C07280">
            <w:rPr>
              <w:color w:val="000000" w:themeColor="text1"/>
            </w:rPr>
            <w:delText>,</w:delText>
          </w:r>
        </w:del>
        <w:r w:rsidR="00616E8A">
          <w:rPr>
            <w:color w:val="000000" w:themeColor="text1"/>
          </w:rPr>
          <w:t xml:space="preserve"> </w:t>
        </w:r>
      </w:ins>
      <w:ins w:id="471" w:author="Ruijie Xu" w:date="2022-02-01T14:38:00Z">
        <w:r w:rsidR="00FA2E9A">
          <w:rPr>
            <w:color w:val="000000" w:themeColor="text1"/>
          </w:rPr>
          <w:t>w</w:t>
        </w:r>
      </w:ins>
      <w:ins w:id="472" w:author="Liliana Salvador" w:date="2022-02-22T18:03:00Z">
        <w:r w:rsidR="00C07280">
          <w:rPr>
            <w:color w:val="000000" w:themeColor="text1"/>
          </w:rPr>
          <w:t>as</w:t>
        </w:r>
      </w:ins>
      <w:ins w:id="473" w:author="Ruijie Xu" w:date="2022-02-01T14:38:00Z">
        <w:del w:id="474" w:author="Liliana Salvador" w:date="2022-02-22T17:58:00Z">
          <w:r w:rsidR="00FA2E9A" w:rsidDel="00C07280">
            <w:rPr>
              <w:color w:val="000000" w:themeColor="text1"/>
            </w:rPr>
            <w:delText>a</w:delText>
          </w:r>
        </w:del>
      </w:ins>
      <w:ins w:id="475" w:author="Ruijie Xu" w:date="2022-02-01T14:39:00Z">
        <w:del w:id="476" w:author="Liliana Salvador" w:date="2022-02-22T17:58:00Z">
          <w:r w:rsidR="00FA2E9A" w:rsidDel="00C07280">
            <w:rPr>
              <w:color w:val="000000" w:themeColor="text1"/>
            </w:rPr>
            <w:delText>s</w:delText>
          </w:r>
        </w:del>
        <w:r w:rsidR="00FA2E9A">
          <w:rPr>
            <w:color w:val="000000" w:themeColor="text1"/>
          </w:rPr>
          <w:t xml:space="preserve"> designed to identify </w:t>
        </w:r>
        <w:del w:id="477"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478" w:author="Ruijie Xu" w:date="2022-02-01T16:14:00Z">
        <w:r w:rsidR="00D1066B">
          <w:rPr>
            <w:color w:val="000000" w:themeColor="text1"/>
          </w:rPr>
          <w:t>each</w:t>
        </w:r>
      </w:ins>
      <w:ins w:id="479" w:author="Ruijie Xu" w:date="2022-02-01T14:39:00Z">
        <w:r w:rsidR="00FA2E9A">
          <w:rPr>
            <w:color w:val="000000" w:themeColor="text1"/>
          </w:rPr>
          <w:t xml:space="preserve"> microbial </w:t>
        </w:r>
      </w:ins>
      <w:ins w:id="480" w:author="Ruijie Xu" w:date="2022-02-01T16:15:00Z">
        <w:r w:rsidR="00D1066B">
          <w:rPr>
            <w:color w:val="000000" w:themeColor="text1"/>
          </w:rPr>
          <w:t>taxon</w:t>
        </w:r>
      </w:ins>
      <w:del w:id="481"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482" w:author="Liliana Salvador" w:date="2022-02-22T18:03:00Z">
        <w:r w:rsidR="00C07280">
          <w:rPr>
            <w:color w:val="000000" w:themeColor="text1"/>
          </w:rPr>
          <w:t xml:space="preserve">; </w:t>
        </w:r>
      </w:ins>
      <w:ins w:id="483" w:author="Liliana Salvador" w:date="2022-02-22T18:05:00Z">
        <w:r w:rsidR="00C07280">
          <w:rPr>
            <w:color w:val="000000" w:themeColor="text1"/>
          </w:rPr>
          <w:t xml:space="preserve">and </w:t>
        </w:r>
      </w:ins>
      <w:ins w:id="484" w:author="Liliana Salvador" w:date="2022-02-22T18:03:00Z">
        <w:r w:rsidR="00C07280">
          <w:rPr>
            <w:color w:val="000000" w:themeColor="text1"/>
          </w:rPr>
          <w:t xml:space="preserve">3) </w:t>
        </w:r>
      </w:ins>
      <w:ins w:id="485" w:author="Ruijie Xu" w:date="2022-02-01T14:42:00Z">
        <w:del w:id="486" w:author="Liliana Salvador" w:date="2022-02-22T18:03:00Z">
          <w:r w:rsidR="00FA2E9A" w:rsidDel="00C07280">
            <w:rPr>
              <w:color w:val="000000" w:themeColor="text1"/>
            </w:rPr>
            <w:delText xml:space="preserve">. </w:delText>
          </w:r>
        </w:del>
      </w:ins>
      <w:ins w:id="487" w:author="Ruijie Xu" w:date="2022-02-01T14:51:00Z">
        <w:del w:id="488" w:author="Liliana Salvador" w:date="2022-02-22T18:03:00Z">
          <w:r w:rsidR="00616E8A" w:rsidDel="00C07280">
            <w:rPr>
              <w:color w:val="000000" w:themeColor="text1"/>
            </w:rPr>
            <w:delText>Other software,</w:delText>
          </w:r>
        </w:del>
      </w:ins>
      <w:ins w:id="489" w:author="Ruijie Xu" w:date="2022-02-01T14:52:00Z">
        <w:del w:id="490" w:author="Liliana Salvador" w:date="2022-02-22T18:03:00Z">
          <w:r w:rsidR="00616E8A" w:rsidDel="00C07280">
            <w:rPr>
              <w:color w:val="000000" w:themeColor="text1"/>
            </w:rPr>
            <w:delText xml:space="preserve"> such as </w:delText>
          </w:r>
        </w:del>
      </w:ins>
      <w:ins w:id="491"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492"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493" w:author="Liliana Salvador" w:date="2022-02-22T18:04:00Z">
        <w:r w:rsidR="00C07280">
          <w:rPr>
            <w:color w:val="000000" w:themeColor="text1"/>
          </w:rPr>
          <w:t xml:space="preserve"> </w:t>
        </w:r>
      </w:ins>
      <w:ins w:id="494" w:author="Liliana Salvador" w:date="2022-02-22T18:12:00Z">
        <w:r w:rsidR="000B2789">
          <w:rPr>
            <w:color w:val="000000" w:themeColor="text1"/>
          </w:rPr>
          <w:t>we</w:t>
        </w:r>
      </w:ins>
      <w:ins w:id="495" w:author="Ruijie Xu" w:date="2022-02-27T10:25:00Z">
        <w:r w:rsidR="00ED4429">
          <w:rPr>
            <w:color w:val="000000" w:themeColor="text1"/>
          </w:rPr>
          <w:t>re</w:t>
        </w:r>
      </w:ins>
      <w:ins w:id="496" w:author="Liliana Salvador" w:date="2022-02-22T18:12:00Z">
        <w:del w:id="497" w:author="Ruijie Xu" w:date="2022-02-27T10:25:00Z">
          <w:r w:rsidR="000B2789" w:rsidDel="00ED4429">
            <w:rPr>
              <w:color w:val="000000" w:themeColor="text1"/>
            </w:rPr>
            <w:delText>w</w:delText>
          </w:r>
        </w:del>
        <w:r w:rsidR="000B2789">
          <w:rPr>
            <w:color w:val="000000" w:themeColor="text1"/>
          </w:rPr>
          <w:t xml:space="preserve"> designed to </w:t>
        </w:r>
      </w:ins>
      <w:ins w:id="498" w:author="Ruijie Xu" w:date="2022-02-01T14:52:00Z">
        <w:del w:id="499" w:author="Liliana Salvador" w:date="2022-02-22T18:04:00Z">
          <w:r w:rsidR="00616E8A" w:rsidDel="00C07280">
            <w:rPr>
              <w:color w:val="000000" w:themeColor="text1"/>
            </w:rPr>
            <w:delText>,</w:delText>
          </w:r>
        </w:del>
      </w:ins>
      <w:ins w:id="500" w:author="Ruijie Xu" w:date="2022-02-01T14:45:00Z">
        <w:del w:id="501" w:author="Liliana Salvador" w:date="2022-02-22T18:04:00Z">
          <w:r w:rsidR="003947DA" w:rsidDel="00C07280">
            <w:rPr>
              <w:color w:val="000000" w:themeColor="text1"/>
            </w:rPr>
            <w:delText xml:space="preserve"> </w:delText>
          </w:r>
        </w:del>
      </w:ins>
      <w:ins w:id="502" w:author="Ruijie Xu" w:date="2022-02-01T14:47:00Z">
        <w:r w:rsidR="00616E8A">
          <w:rPr>
            <w:color w:val="000000" w:themeColor="text1"/>
          </w:rPr>
          <w:t>optimiz</w:t>
        </w:r>
      </w:ins>
      <w:ins w:id="503" w:author="Ruijie Xu" w:date="2022-02-01T14:48:00Z">
        <w:r w:rsidR="00616E8A">
          <w:rPr>
            <w:color w:val="000000" w:themeColor="text1"/>
          </w:rPr>
          <w:t>e</w:t>
        </w:r>
      </w:ins>
      <w:ins w:id="504" w:author="Ruijie Xu" w:date="2022-02-01T14:51:00Z">
        <w:del w:id="505" w:author="Liliana Salvador" w:date="2022-02-22T18:04:00Z">
          <w:r w:rsidR="00616E8A" w:rsidDel="00C07280">
            <w:rPr>
              <w:color w:val="000000" w:themeColor="text1"/>
            </w:rPr>
            <w:delText>s</w:delText>
          </w:r>
        </w:del>
      </w:ins>
      <w:ins w:id="506" w:author="Ruijie Xu" w:date="2022-02-01T14:45:00Z">
        <w:r w:rsidR="003947DA">
          <w:rPr>
            <w:color w:val="000000" w:themeColor="text1"/>
          </w:rPr>
          <w:t xml:space="preserve"> </w:t>
        </w:r>
      </w:ins>
      <w:ins w:id="507" w:author="Ruijie Xu" w:date="2022-02-01T14:47:00Z">
        <w:r w:rsidR="003947DA">
          <w:rPr>
            <w:color w:val="000000" w:themeColor="text1"/>
          </w:rPr>
          <w:t xml:space="preserve">the </w:t>
        </w:r>
        <w:r w:rsidR="00616E8A">
          <w:rPr>
            <w:color w:val="000000" w:themeColor="text1"/>
          </w:rPr>
          <w:t xml:space="preserve">time </w:t>
        </w:r>
      </w:ins>
      <w:ins w:id="508" w:author="Ruijie Xu" w:date="2022-02-01T14:48:00Z">
        <w:r w:rsidR="00616E8A">
          <w:rPr>
            <w:color w:val="000000" w:themeColor="text1"/>
          </w:rPr>
          <w:t xml:space="preserve">and resources </w:t>
        </w:r>
      </w:ins>
      <w:ins w:id="509" w:author="Ruijie Xu" w:date="2022-02-01T14:47:00Z">
        <w:r w:rsidR="00616E8A">
          <w:rPr>
            <w:color w:val="000000" w:themeColor="text1"/>
          </w:rPr>
          <w:t xml:space="preserve">of </w:t>
        </w:r>
      </w:ins>
      <w:ins w:id="510" w:author="Ruijie Xu" w:date="2022-02-01T14:48:00Z">
        <w:r w:rsidR="00616E8A">
          <w:rPr>
            <w:color w:val="000000" w:themeColor="text1"/>
          </w:rPr>
          <w:t>profiling by compressing</w:t>
        </w:r>
      </w:ins>
      <w:ins w:id="511" w:author="Ruijie Xu" w:date="2022-02-01T14:47:00Z">
        <w:r w:rsidR="003947DA">
          <w:rPr>
            <w:color w:val="000000" w:themeColor="text1"/>
          </w:rPr>
          <w:t xml:space="preserve"> </w:t>
        </w:r>
      </w:ins>
      <w:ins w:id="512" w:author="Ruijie Xu" w:date="2022-02-01T16:15:00Z">
        <w:r w:rsidR="00D1066B">
          <w:rPr>
            <w:color w:val="000000" w:themeColor="text1"/>
          </w:rPr>
          <w:t xml:space="preserve">the </w:t>
        </w:r>
      </w:ins>
      <w:ins w:id="513" w:author="Ruijie Xu" w:date="2022-02-01T14:57:00Z">
        <w:r w:rsidR="00616E8A">
          <w:rPr>
            <w:color w:val="000000" w:themeColor="text1"/>
          </w:rPr>
          <w:t xml:space="preserve">reference </w:t>
        </w:r>
      </w:ins>
      <w:ins w:id="514" w:author="Ruijie Xu" w:date="2022-02-01T14:47:00Z">
        <w:r w:rsidR="003947DA">
          <w:rPr>
            <w:color w:val="000000" w:themeColor="text1"/>
          </w:rPr>
          <w:t xml:space="preserve">microbial </w:t>
        </w:r>
      </w:ins>
      <w:ins w:id="515" w:author="Ruijie Xu" w:date="2022-02-01T16:15:00Z">
        <w:r w:rsidR="00D1066B">
          <w:rPr>
            <w:color w:val="000000" w:themeColor="text1"/>
          </w:rPr>
          <w:t>genomes</w:t>
        </w:r>
      </w:ins>
      <w:ins w:id="516" w:author="Ruijie Xu" w:date="2022-02-01T14:47:00Z">
        <w:r w:rsidR="00616E8A">
          <w:rPr>
            <w:color w:val="000000" w:themeColor="text1"/>
          </w:rPr>
          <w:t xml:space="preserve"> </w:t>
        </w:r>
      </w:ins>
      <w:ins w:id="517" w:author="Ruijie Xu" w:date="2022-02-01T14:48:00Z">
        <w:r w:rsidR="00616E8A">
          <w:rPr>
            <w:color w:val="000000" w:themeColor="text1"/>
          </w:rPr>
          <w:t xml:space="preserve">into </w:t>
        </w:r>
      </w:ins>
      <w:ins w:id="518" w:author="Ruijie Xu" w:date="2022-02-01T16:15:00Z">
        <w:r w:rsidR="00D1066B">
          <w:rPr>
            <w:color w:val="000000" w:themeColor="text1"/>
          </w:rPr>
          <w:t xml:space="preserve">the </w:t>
        </w:r>
      </w:ins>
      <w:ins w:id="519" w:author="Ruijie Xu" w:date="2022-02-01T14:48:00Z">
        <w:r w:rsidR="00616E8A">
          <w:rPr>
            <w:color w:val="000000" w:themeColor="text1"/>
          </w:rPr>
          <w:t>index</w:t>
        </w:r>
      </w:ins>
      <w:ins w:id="520" w:author="Ruijie Xu" w:date="2022-02-01T14:57:00Z">
        <w:r w:rsidR="00616E8A">
          <w:rPr>
            <w:color w:val="000000" w:themeColor="text1"/>
          </w:rPr>
          <w:t xml:space="preserve"> structures</w:t>
        </w:r>
      </w:ins>
      <w:ins w:id="521" w:author="Ruijie Xu" w:date="2022-02-01T14:58:00Z">
        <w:r w:rsidR="006A0C17">
          <w:rPr>
            <w:color w:val="000000" w:themeColor="text1"/>
          </w:rPr>
          <w:t xml:space="preserve"> </w:t>
        </w:r>
      </w:ins>
      <w:ins w:id="522" w:author="Ruijie Xu" w:date="2022-02-01T16:15:00Z">
        <w:r w:rsidR="00D1066B">
          <w:rPr>
            <w:color w:val="000000" w:themeColor="text1"/>
          </w:rPr>
          <w:t xml:space="preserve">for storaging and searching </w:t>
        </w:r>
      </w:ins>
      <w:ins w:id="523" w:author="Liliana Salvador" w:date="2022-03-08T17:46:00Z">
        <w:r w:rsidR="00FD02AF">
          <w:rPr>
            <w:color w:val="000000" w:themeColor="text1"/>
          </w:rPr>
          <w:t xml:space="preserve">(at the nucleotide and protein levels, respectively)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524" w:author="Ruijie Xu" w:date="2022-02-01T14:48:00Z">
        <w:del w:id="525" w:author="Liliana Salvador" w:date="2022-03-08T17:46:00Z">
          <w:r w:rsidR="00616E8A" w:rsidDel="00FD02AF">
            <w:rPr>
              <w:color w:val="000000" w:themeColor="text1"/>
            </w:rPr>
            <w:delText xml:space="preserve">, </w:delText>
          </w:r>
        </w:del>
      </w:ins>
      <w:ins w:id="526" w:author="Ruijie Xu" w:date="2022-02-01T14:57:00Z">
        <w:del w:id="527" w:author="Liliana Salvador" w:date="2022-03-08T17:46:00Z">
          <w:r w:rsidR="00616E8A" w:rsidDel="00FD02AF">
            <w:rPr>
              <w:color w:val="000000" w:themeColor="text1"/>
            </w:rPr>
            <w:delText xml:space="preserve">at </w:delText>
          </w:r>
        </w:del>
      </w:ins>
      <w:ins w:id="528" w:author="Ruijie Xu" w:date="2022-02-01T16:15:00Z">
        <w:del w:id="529" w:author="Liliana Salvador" w:date="2022-03-08T17:46:00Z">
          <w:r w:rsidR="00D1066B" w:rsidDel="00FD02AF">
            <w:rPr>
              <w:color w:val="000000" w:themeColor="text1"/>
            </w:rPr>
            <w:delText xml:space="preserve">the </w:delText>
          </w:r>
        </w:del>
      </w:ins>
      <w:ins w:id="530" w:author="Ruijie Xu" w:date="2022-02-01T14:57:00Z">
        <w:del w:id="531" w:author="Liliana Salvador" w:date="2022-03-08T17:46:00Z">
          <w:r w:rsidR="006A0C17" w:rsidDel="00FD02AF">
            <w:rPr>
              <w:color w:val="000000" w:themeColor="text1"/>
            </w:rPr>
            <w:delText>nucleotide and protein level, respectively</w:delText>
          </w:r>
        </w:del>
      </w:ins>
      <w:ins w:id="532" w:author="Liliana Salvador" w:date="2022-02-22T18:05:00Z">
        <w:r w:rsidR="00C07280">
          <w:rPr>
            <w:color w:val="000000" w:themeColor="text1"/>
          </w:rPr>
          <w:t>.</w:t>
        </w:r>
      </w:ins>
      <w:ins w:id="533" w:author="Ruijie Xu" w:date="2022-02-01T14:57:00Z">
        <w:del w:id="534" w:author="Liliana Salvador" w:date="2022-02-22T18:04:00Z">
          <w:r w:rsidR="006A0C17" w:rsidDel="00C07280">
            <w:rPr>
              <w:color w:val="000000" w:themeColor="text1"/>
            </w:rPr>
            <w:delText>.</w:delText>
          </w:r>
        </w:del>
      </w:ins>
      <w:ins w:id="535" w:author="Ruijie Xu" w:date="2022-02-01T15:01:00Z">
        <w:r w:rsidR="006A0C17">
          <w:rPr>
            <w:color w:val="000000" w:themeColor="text1"/>
          </w:rPr>
          <w:t xml:space="preserve"> </w:t>
        </w:r>
      </w:ins>
      <w:ins w:id="536" w:author="Ruijie Xu" w:date="2022-02-01T15:02:00Z">
        <w:r w:rsidR="0073052F">
          <w:rPr>
            <w:color w:val="000000" w:themeColor="text1"/>
          </w:rPr>
          <w:t xml:space="preserve">In addition to the software mentioned above, </w:t>
        </w:r>
      </w:ins>
      <w:ins w:id="537" w:author="Ruijie Xu" w:date="2022-02-01T15:03:00Z">
        <w:r w:rsidR="0073052F">
          <w:rPr>
            <w:color w:val="000000" w:themeColor="text1"/>
          </w:rPr>
          <w:t xml:space="preserve">some </w:t>
        </w:r>
        <w:del w:id="538" w:author="Liliana Salvador" w:date="2022-03-08T17:46:00Z">
          <w:r w:rsidR="0073052F" w:rsidDel="00F63B0B">
            <w:rPr>
              <w:color w:val="000000" w:themeColor="text1"/>
            </w:rPr>
            <w:delText>software</w:delText>
          </w:r>
        </w:del>
      </w:ins>
      <w:ins w:id="539" w:author="Liliana Salvador" w:date="2022-03-08T17:46:00Z">
        <w:r w:rsidR="00F63B0B">
          <w:rPr>
            <w:color w:val="000000" w:themeColor="text1"/>
          </w:rPr>
          <w:t>methods</w:t>
        </w:r>
      </w:ins>
      <w:ins w:id="540" w:author="Ruijie Xu" w:date="2022-02-01T15:03:00Z">
        <w:r w:rsidR="0073052F">
          <w:rPr>
            <w:color w:val="000000" w:themeColor="text1"/>
          </w:rPr>
          <w:t xml:space="preserve"> were developed to improve the results of </w:t>
        </w:r>
      </w:ins>
      <w:ins w:id="541" w:author="Ruijie Xu" w:date="2022-02-27T10:26:00Z">
        <w:del w:id="542" w:author="Liliana Salvador" w:date="2022-03-08T17:46:00Z">
          <w:r w:rsidR="00ED4429" w:rsidDel="00F63B0B">
            <w:rPr>
              <w:color w:val="000000" w:themeColor="text1"/>
            </w:rPr>
            <w:delText xml:space="preserve">the </w:delText>
          </w:r>
        </w:del>
      </w:ins>
      <w:ins w:id="543" w:author="Ruijie Xu" w:date="2022-02-01T15:04:00Z">
        <w:del w:id="544" w:author="Liliana Salvador" w:date="2022-02-22T18:05:00Z">
          <w:r w:rsidR="0073052F" w:rsidDel="00C07280">
            <w:rPr>
              <w:color w:val="000000" w:themeColor="text1"/>
            </w:rPr>
            <w:delText>the other</w:delText>
          </w:r>
        </w:del>
      </w:ins>
      <w:ins w:id="545" w:author="Liliana Salvador" w:date="2022-02-22T18:05:00Z">
        <w:r w:rsidR="00C07280">
          <w:rPr>
            <w:color w:val="000000" w:themeColor="text1"/>
          </w:rPr>
          <w:t>existing</w:t>
        </w:r>
      </w:ins>
      <w:ins w:id="546" w:author="Ruijie Xu" w:date="2022-02-01T15:04:00Z">
        <w:r w:rsidR="0073052F">
          <w:rPr>
            <w:color w:val="000000" w:themeColor="text1"/>
          </w:rPr>
          <w:t xml:space="preserve"> software, </w:t>
        </w:r>
        <w:del w:id="547" w:author="Liliana Salvador" w:date="2022-02-22T18:05:00Z">
          <w:r w:rsidR="0073052F" w:rsidDel="00C07280">
            <w:rPr>
              <w:color w:val="000000" w:themeColor="text1"/>
            </w:rPr>
            <w:delText>for example,</w:delText>
          </w:r>
        </w:del>
      </w:ins>
      <w:ins w:id="548" w:author="Liliana Salvador" w:date="2022-02-22T18:06:00Z">
        <w:r w:rsidR="00C07280">
          <w:rPr>
            <w:color w:val="000000" w:themeColor="text1"/>
          </w:rPr>
          <w:t>such as</w:t>
        </w:r>
      </w:ins>
      <w:ins w:id="549"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550" w:author="Ruijie Xu" w:date="2022-02-01T15:13:00Z">
        <w:r w:rsidR="001F12F2">
          <w:rPr>
            <w:color w:val="000000" w:themeColor="text1"/>
          </w:rPr>
          <w:t xml:space="preserve"> </w:t>
        </w:r>
      </w:ins>
      <w:ins w:id="551" w:author="Ruijie Xu" w:date="2022-02-01T15:04:00Z">
        <w:del w:id="552" w:author="Liliana Salvador" w:date="2022-02-22T18:12:00Z">
          <w:r w:rsidR="0073052F" w:rsidDel="000B2789">
            <w:rPr>
              <w:color w:val="000000" w:themeColor="text1"/>
            </w:rPr>
            <w:delText>was developed</w:delText>
          </w:r>
        </w:del>
      </w:ins>
      <w:ins w:id="553" w:author="Ruijie Xu" w:date="2022-02-01T15:05:00Z">
        <w:del w:id="554" w:author="Liliana Salvador" w:date="2022-02-22T18:12:00Z">
          <w:r w:rsidR="0073052F" w:rsidDel="000B2789">
            <w:rPr>
              <w:color w:val="000000" w:themeColor="text1"/>
            </w:rPr>
            <w:delText xml:space="preserve"> to</w:delText>
          </w:r>
        </w:del>
      </w:ins>
      <w:ins w:id="555" w:author="Liliana Salvador" w:date="2022-02-22T18:12:00Z">
        <w:r w:rsidR="000B2789">
          <w:rPr>
            <w:color w:val="000000" w:themeColor="text1"/>
          </w:rPr>
          <w:t>that</w:t>
        </w:r>
      </w:ins>
      <w:ins w:id="556" w:author="Ruijie Xu" w:date="2022-02-01T15:05:00Z">
        <w:r w:rsidR="0073052F">
          <w:rPr>
            <w:color w:val="000000" w:themeColor="text1"/>
          </w:rPr>
          <w:t xml:space="preserve"> improve</w:t>
        </w:r>
      </w:ins>
      <w:ins w:id="557" w:author="Liliana Salvador" w:date="2022-02-22T18:12:00Z">
        <w:r w:rsidR="000B2789">
          <w:rPr>
            <w:color w:val="000000" w:themeColor="text1"/>
          </w:rPr>
          <w:t>s</w:t>
        </w:r>
      </w:ins>
      <w:ins w:id="558" w:author="Ruijie Xu" w:date="2022-02-01T15:05:00Z">
        <w:r w:rsidR="0073052F">
          <w:rPr>
            <w:color w:val="000000" w:themeColor="text1"/>
          </w:rPr>
          <w:t xml:space="preserve"> Kraken2’s </w:t>
        </w:r>
        <w:del w:id="559" w:author="Liliana Salvador" w:date="2022-02-22T18:12:00Z">
          <w:r w:rsidR="0073052F" w:rsidDel="000B2789">
            <w:rPr>
              <w:color w:val="000000" w:themeColor="text1"/>
            </w:rPr>
            <w:delText>result</w:delText>
          </w:r>
        </w:del>
      </w:ins>
      <w:ins w:id="560" w:author="Liliana Salvador" w:date="2022-02-22T18:12:00Z">
        <w:r w:rsidR="000B2789">
          <w:rPr>
            <w:color w:val="000000" w:themeColor="text1"/>
          </w:rPr>
          <w:t>output</w:t>
        </w:r>
      </w:ins>
      <w:ins w:id="561" w:author="Ruijie Xu" w:date="2022-02-01T15:04:00Z">
        <w:r w:rsidR="0073052F">
          <w:rPr>
            <w:color w:val="000000" w:themeColor="text1"/>
          </w:rPr>
          <w:t xml:space="preserve"> </w:t>
        </w:r>
      </w:ins>
      <w:ins w:id="562" w:author="Ruijie Xu" w:date="2022-02-01T16:16:00Z">
        <w:r w:rsidR="00D1066B">
          <w:rPr>
            <w:color w:val="000000" w:themeColor="text1"/>
          </w:rPr>
          <w:t>by</w:t>
        </w:r>
      </w:ins>
      <w:ins w:id="563" w:author="Ruijie Xu" w:date="2022-02-01T15:04:00Z">
        <w:r w:rsidR="0073052F">
          <w:rPr>
            <w:color w:val="000000" w:themeColor="text1"/>
          </w:rPr>
          <w:t xml:space="preserve"> eliminat</w:t>
        </w:r>
      </w:ins>
      <w:ins w:id="564" w:author="Ruijie Xu" w:date="2022-02-01T16:16:00Z">
        <w:r w:rsidR="00D1066B">
          <w:rPr>
            <w:color w:val="000000" w:themeColor="text1"/>
          </w:rPr>
          <w:t>ing</w:t>
        </w:r>
      </w:ins>
      <w:ins w:id="565" w:author="Ruijie Xu" w:date="2022-02-01T15:04:00Z">
        <w:r w:rsidR="0073052F">
          <w:rPr>
            <w:color w:val="000000" w:themeColor="text1"/>
          </w:rPr>
          <w:t xml:space="preserve"> </w:t>
        </w:r>
        <w:del w:id="566" w:author="Liliana Salvador" w:date="2022-02-22T18:12:00Z">
          <w:r w:rsidR="0073052F" w:rsidDel="000B2789">
            <w:rPr>
              <w:color w:val="000000" w:themeColor="text1"/>
            </w:rPr>
            <w:delText xml:space="preserve">the </w:delText>
          </w:r>
        </w:del>
        <w:r w:rsidR="0073052F">
          <w:rPr>
            <w:color w:val="000000" w:themeColor="text1"/>
          </w:rPr>
          <w:t>f</w:t>
        </w:r>
      </w:ins>
      <w:ins w:id="567"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568" w:author="Liliana Salvador" w:date="2022-03-08T17:47:00Z">
        <w:r w:rsidR="00F63B0B">
          <w:rPr>
            <w:color w:val="000000" w:themeColor="text1"/>
          </w:rPr>
          <w:t xml:space="preserve"> that</w:t>
        </w:r>
      </w:ins>
      <w:ins w:id="569" w:author="Ruijie Xu" w:date="2022-02-01T15:13:00Z">
        <w:r w:rsidR="001F12F2">
          <w:rPr>
            <w:color w:val="000000" w:themeColor="text1"/>
          </w:rPr>
          <w:t xml:space="preserve"> </w:t>
        </w:r>
      </w:ins>
      <w:ins w:id="570" w:author="Ruijie Xu" w:date="2022-02-01T15:05:00Z">
        <w:del w:id="571" w:author="Liliana Salvador" w:date="2022-02-22T18:13:00Z">
          <w:r w:rsidR="0073052F" w:rsidDel="000B2789">
            <w:rPr>
              <w:color w:val="000000" w:themeColor="text1"/>
            </w:rPr>
            <w:delText>was designed</w:delText>
          </w:r>
        </w:del>
      </w:ins>
      <w:ins w:id="572" w:author="Ruijie Xu" w:date="2022-02-01T15:06:00Z">
        <w:del w:id="573" w:author="Liliana Salvador" w:date="2022-02-22T18:13:00Z">
          <w:r w:rsidR="0073052F" w:rsidDel="000B2789">
            <w:rPr>
              <w:color w:val="000000" w:themeColor="text1"/>
            </w:rPr>
            <w:delText xml:space="preserve"> to </w:delText>
          </w:r>
        </w:del>
        <w:r w:rsidR="0073052F">
          <w:rPr>
            <w:color w:val="000000" w:themeColor="text1"/>
          </w:rPr>
          <w:t>improve</w:t>
        </w:r>
      </w:ins>
      <w:ins w:id="574" w:author="Liliana Salvador" w:date="2022-02-22T18:13:00Z">
        <w:r w:rsidR="000B2789">
          <w:rPr>
            <w:color w:val="000000" w:themeColor="text1"/>
          </w:rPr>
          <w:t>s</w:t>
        </w:r>
      </w:ins>
      <w:ins w:id="575" w:author="Ruijie Xu" w:date="2022-02-01T15:06:00Z">
        <w:r w:rsidR="0073052F">
          <w:rPr>
            <w:color w:val="000000" w:themeColor="text1"/>
          </w:rPr>
          <w:t xml:space="preserve"> the sensitivity of CLARK</w:t>
        </w:r>
      </w:ins>
      <w:ins w:id="576" w:author="Ruijie Xu" w:date="2022-02-01T15:12:00Z">
        <w:r w:rsidR="001F12F2">
          <w:rPr>
            <w:color w:val="000000" w:themeColor="text1"/>
          </w:rPr>
          <w:t xml:space="preserve"> with the use of spaced </w:t>
        </w:r>
      </w:ins>
      <w:ins w:id="577" w:author="Ruijie Xu" w:date="2022-02-01T15:06:00Z">
        <w:r w:rsidR="0073052F">
          <w:rPr>
            <w:color w:val="000000" w:themeColor="text1"/>
          </w:rPr>
          <w:t>Kmers.</w:t>
        </w:r>
      </w:ins>
      <w:ins w:id="578" w:author="Ruijie Xu" w:date="2022-02-01T15:05:00Z">
        <w:r w:rsidR="0073052F">
          <w:rPr>
            <w:color w:val="000000" w:themeColor="text1"/>
          </w:rPr>
          <w:t xml:space="preserve"> </w:t>
        </w:r>
      </w:ins>
      <w:del w:id="579" w:author="Ruijie Xu" w:date="2022-02-01T14:38:00Z">
        <w:r w:rsidRPr="003A137D" w:rsidDel="00FA2E9A">
          <w:rPr>
            <w:color w:val="000000" w:themeColor="text1"/>
          </w:rPr>
          <w:delText xml:space="preserve"> </w:delText>
        </w:r>
      </w:del>
      <w:del w:id="580"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581" w:author="Liliana Salvador" w:date="2022-02-22T18:13:00Z">
        <w:r w:rsidR="000B2789">
          <w:rPr>
            <w:color w:val="000000" w:themeColor="text1"/>
          </w:rPr>
          <w:t xml:space="preserve">of </w:t>
        </w:r>
      </w:ins>
      <w:ins w:id="582" w:author="Ruijie Xu" w:date="2022-02-01T15:02:00Z">
        <w:r w:rsidR="00C4495B">
          <w:rPr>
            <w:color w:val="000000" w:themeColor="text1"/>
          </w:rPr>
          <w:t>these software</w:t>
        </w:r>
      </w:ins>
      <w:del w:id="583"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584"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the performance</w:t>
      </w:r>
      <w:ins w:id="585" w:author="Ruijie Xu" w:date="2022-03-04T10:13:00Z">
        <w:r w:rsidR="005168E3">
          <w:rPr>
            <w:color w:val="000000" w:themeColor="text1"/>
          </w:rPr>
          <w:t>s</w:t>
        </w:r>
      </w:ins>
      <w:r w:rsidR="0065494D" w:rsidRPr="003A137D">
        <w:rPr>
          <w:color w:val="000000" w:themeColor="text1"/>
        </w:rPr>
        <w:t xml:space="preserve"> of these </w:t>
      </w:r>
      <w:del w:id="586" w:author="Ruijie Xu" w:date="2022-02-01T16:16:00Z">
        <w:r w:rsidR="0065494D" w:rsidRPr="003A137D" w:rsidDel="00D1066B">
          <w:rPr>
            <w:color w:val="000000" w:themeColor="text1"/>
          </w:rPr>
          <w:delText xml:space="preserve">tools </w:delText>
        </w:r>
      </w:del>
      <w:ins w:id="587"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w:t>
      </w:r>
      <w:del w:id="588" w:author="Rajeev, Sree" w:date="2022-03-03T10:01:00Z">
        <w:r w:rsidR="00CF184E" w:rsidRPr="003A137D" w:rsidDel="007C512C">
          <w:rPr>
            <w:color w:val="000000" w:themeColor="text1"/>
          </w:rPr>
          <w:delText>of</w:delText>
        </w:r>
      </w:del>
      <w:del w:id="589" w:author="Ruijie Xu" w:date="2022-03-04T10:13:00Z">
        <w:r w:rsidR="00CF184E" w:rsidRPr="003A137D" w:rsidDel="005168E3">
          <w:rPr>
            <w:color w:val="000000" w:themeColor="text1"/>
          </w:rPr>
          <w:delText xml:space="preserve"> </w:delText>
        </w:r>
      </w:del>
      <w:ins w:id="590" w:author="Ruijie Xu" w:date="2022-03-04T10:13:00Z">
        <w:r w:rsidR="005168E3">
          <w:rPr>
            <w:color w:val="000000" w:themeColor="text1"/>
          </w:rPr>
          <w:t xml:space="preserve">in </w:t>
        </w:r>
      </w:ins>
      <w:del w:id="591"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592" w:author="Ruijie Xu" w:date="2022-02-01T16:16:00Z">
        <w:r w:rsidR="00D1066B">
          <w:rPr>
            <w:color w:val="000000" w:themeColor="text1"/>
          </w:rPr>
          <w:t>biological</w:t>
        </w:r>
      </w:ins>
      <w:ins w:id="593"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594" w:author="Ruijie Xu" w:date="2022-02-01T15:16:00Z">
        <w:r w:rsidR="001F12F2">
          <w:rPr>
            <w:color w:val="000000" w:themeColor="text1"/>
          </w:rPr>
          <w:t xml:space="preserve">samples collected from </w:t>
        </w:r>
      </w:ins>
      <w:del w:id="595" w:author="Ruijie Xu" w:date="2022-02-01T15:15:00Z">
        <w:r w:rsidR="00285DB6" w:rsidRPr="003A137D" w:rsidDel="001F12F2">
          <w:rPr>
            <w:color w:val="000000" w:themeColor="text1"/>
          </w:rPr>
          <w:delText>specimens collected from</w:delText>
        </w:r>
      </w:del>
      <w:del w:id="596"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597"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 xml:space="preserve">are unknown and potentially contain taxa that do not have </w:t>
      </w:r>
      <w:del w:id="598" w:author="Rajeev, Sree" w:date="2022-03-03T10:02:00Z">
        <w:r w:rsidRPr="003A137D" w:rsidDel="00C7576A">
          <w:rPr>
            <w:color w:val="000000" w:themeColor="text1"/>
          </w:rPr>
          <w:delText>their</w:delText>
        </w:r>
      </w:del>
      <w:del w:id="599" w:author="Ruijie Xu" w:date="2022-03-04T13:29:00Z">
        <w:r w:rsidRPr="003A137D" w:rsidDel="00582429">
          <w:rPr>
            <w:color w:val="000000" w:themeColor="text1"/>
          </w:rPr>
          <w:delText xml:space="preserve"> </w:delText>
        </w:r>
      </w:del>
      <w:del w:id="600" w:author="Rajeev, Sree" w:date="2022-03-03T10:02:00Z">
        <w:r w:rsidRPr="003A137D" w:rsidDel="00C7576A">
          <w:rPr>
            <w:color w:val="000000" w:themeColor="text1"/>
          </w:rPr>
          <w:delText>reference</w:delText>
        </w:r>
      </w:del>
      <w:del w:id="601" w:author="Ruijie Xu" w:date="2022-03-04T10:14:00Z">
        <w:r w:rsidRPr="003A137D" w:rsidDel="005168E3">
          <w:rPr>
            <w:color w:val="000000" w:themeColor="text1"/>
          </w:rPr>
          <w:delText xml:space="preserve"> </w:delText>
        </w:r>
      </w:del>
      <w:r w:rsidRPr="003A137D">
        <w:rPr>
          <w:color w:val="000000" w:themeColor="text1"/>
        </w:rPr>
        <w:t xml:space="preserve">genomes </w:t>
      </w:r>
      <w:del w:id="602" w:author="Ruijie Xu" w:date="2022-02-01T16:18:00Z">
        <w:r w:rsidRPr="003A137D" w:rsidDel="00FA4F34">
          <w:rPr>
            <w:color w:val="000000" w:themeColor="text1"/>
          </w:rPr>
          <w:delText>in</w:delText>
        </w:r>
      </w:del>
      <w:ins w:id="603" w:author="Ruijie Xu" w:date="2022-02-01T16:18:00Z">
        <w:r w:rsidR="00FA4F34">
          <w:rPr>
            <w:color w:val="000000" w:themeColor="text1"/>
          </w:rPr>
          <w:t>available in</w:t>
        </w:r>
      </w:ins>
      <w:r w:rsidRPr="003A137D">
        <w:rPr>
          <w:color w:val="000000" w:themeColor="text1"/>
        </w:rPr>
        <w:t xml:space="preserve"> the</w:t>
      </w:r>
      <w:del w:id="604"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605" w:author="Ruijie Xu" w:date="2022-02-01T16:19:00Z">
        <w:r w:rsidR="00FA4F34">
          <w:rPr>
            <w:color w:val="000000" w:themeColor="text1"/>
          </w:rPr>
          <w:t xml:space="preserve">reference </w:t>
        </w:r>
      </w:ins>
      <w:r w:rsidR="00FE5C5D" w:rsidRPr="003A137D">
        <w:rPr>
          <w:color w:val="000000" w:themeColor="text1"/>
        </w:rPr>
        <w:t>DB</w:t>
      </w:r>
      <w:del w:id="606" w:author="Liliana Salvador" w:date="2022-03-08T17:47:00Z">
        <w:r w:rsidRPr="003A137D" w:rsidDel="00F63B0B">
          <w:rPr>
            <w:color w:val="000000" w:themeColor="text1"/>
          </w:rPr>
          <w:delText xml:space="preserve"> </w:delText>
        </w:r>
      </w:del>
      <w:del w:id="607"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1D9946CC" w:rsidR="005912FB" w:rsidRPr="003A137D" w:rsidDel="005168E3" w:rsidRDefault="00C0014F" w:rsidP="005912FB">
      <w:pPr>
        <w:spacing w:line="480" w:lineRule="auto"/>
        <w:ind w:firstLine="720"/>
        <w:rPr>
          <w:del w:id="608" w:author="Ruijie Xu" w:date="2022-03-04T10:15:00Z"/>
          <w:color w:val="000000" w:themeColor="text1"/>
        </w:rPr>
      </w:pPr>
      <w:r w:rsidRPr="003A137D">
        <w:rPr>
          <w:color w:val="000000" w:themeColor="text1"/>
        </w:rPr>
        <w:t>In this study, we compare</w:t>
      </w:r>
      <w:ins w:id="609" w:author="Rajeev, Sree" w:date="2022-02-28T14:26:00Z">
        <w:r w:rsidR="00AC6B29">
          <w:rPr>
            <w:color w:val="000000" w:themeColor="text1"/>
          </w:rPr>
          <w:t>d</w:t>
        </w:r>
      </w:ins>
      <w:del w:id="610"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Rattus rattus</w:t>
      </w:r>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611" w:author="Ruijie Xu" w:date="2022-02-01T15:17:00Z">
        <w:r w:rsidR="001F12F2">
          <w:rPr>
            <w:color w:val="000000" w:themeColor="text1"/>
          </w:rPr>
          <w:t xml:space="preserve"> </w:t>
        </w:r>
      </w:ins>
      <w:ins w:id="612" w:author="Ruijie Xu" w:date="2022-02-01T15:18:00Z">
        <w:del w:id="613"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614" w:author="Liliana Salvador" w:date="2022-02-22T18:37:00Z">
        <w:r w:rsidR="003F73CA">
          <w:rPr>
            <w:color w:val="000000" w:themeColor="text1"/>
          </w:rPr>
          <w:t xml:space="preserve">metagenomic software and </w:t>
        </w:r>
      </w:ins>
      <w:ins w:id="615" w:author="Ruijie Xu" w:date="2022-02-01T15:18:00Z">
        <w:r w:rsidR="001F12F2">
          <w:rPr>
            <w:color w:val="000000" w:themeColor="text1"/>
          </w:rPr>
          <w:t>DBs</w:t>
        </w:r>
        <w:del w:id="616" w:author="Liliana Salvador" w:date="2022-03-08T17:48:00Z">
          <w:r w:rsidR="001F12F2" w:rsidDel="00F63B0B">
            <w:rPr>
              <w:color w:val="000000" w:themeColor="text1"/>
            </w:rPr>
            <w:delText xml:space="preserve"> </w:delText>
          </w:r>
        </w:del>
        <w:del w:id="617" w:author="Liliana Salvador" w:date="2022-02-22T18:37:00Z">
          <w:r w:rsidR="001F12F2" w:rsidDel="003F73CA">
            <w:rPr>
              <w:color w:val="000000" w:themeColor="text1"/>
            </w:rPr>
            <w:delText>and</w:delText>
          </w:r>
        </w:del>
      </w:ins>
      <w:del w:id="618" w:author="Liliana Salvador" w:date="2022-02-22T18:37:00Z">
        <w:r w:rsidR="00C06D2E" w:rsidRPr="003A137D" w:rsidDel="003F73CA">
          <w:rPr>
            <w:color w:val="000000" w:themeColor="text1"/>
          </w:rPr>
          <w:delText xml:space="preserve"> the</w:delText>
        </w:r>
      </w:del>
      <w:ins w:id="619" w:author="Ruijie Xu" w:date="2022-02-01T15:16:00Z">
        <w:del w:id="620" w:author="Liliana Salvador" w:date="2022-02-22T18:37:00Z">
          <w:r w:rsidR="001F12F2" w:rsidDel="003F73CA">
            <w:rPr>
              <w:color w:val="000000" w:themeColor="text1"/>
            </w:rPr>
            <w:delText xml:space="preserve"> nine</w:delText>
          </w:r>
        </w:del>
      </w:ins>
      <w:del w:id="621" w:author="Liliana Salvador" w:date="2022-02-22T18:37:00Z">
        <w:r w:rsidR="00C06D2E" w:rsidRPr="003A137D" w:rsidDel="003F73CA">
          <w:rPr>
            <w:color w:val="000000" w:themeColor="text1"/>
          </w:rPr>
          <w:delText xml:space="preserve"> </w:delText>
        </w:r>
      </w:del>
      <w:ins w:id="622" w:author="Ruijie Xu" w:date="2022-02-01T15:18:00Z">
        <w:del w:id="623" w:author="Liliana Salvador" w:date="2022-02-22T18:37:00Z">
          <w:r w:rsidR="001F12F2" w:rsidDel="003F73CA">
            <w:rPr>
              <w:color w:val="000000" w:themeColor="text1"/>
            </w:rPr>
            <w:delText>differen</w:delText>
          </w:r>
        </w:del>
      </w:ins>
      <w:ins w:id="624" w:author="Ruijie Xu" w:date="2022-02-01T15:19:00Z">
        <w:del w:id="625" w:author="Liliana Salvador" w:date="2022-02-22T18:37:00Z">
          <w:r w:rsidR="00173518" w:rsidDel="003F73CA">
            <w:rPr>
              <w:color w:val="000000" w:themeColor="text1"/>
            </w:rPr>
            <w:delText xml:space="preserve">t </w:delText>
          </w:r>
        </w:del>
      </w:ins>
      <w:del w:id="626"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627" w:author="Ruijie Xu" w:date="2022-02-01T15:16:00Z">
        <w:del w:id="628" w:author="Liliana Salvador" w:date="2022-02-22T18:14:00Z">
          <w:r w:rsidR="001F12F2" w:rsidDel="000B2789">
            <w:rPr>
              <w:color w:val="000000" w:themeColor="text1"/>
            </w:rPr>
            <w:delText xml:space="preserve"> </w:delText>
          </w:r>
        </w:del>
      </w:ins>
      <w:ins w:id="629" w:author="Ruijie Xu" w:date="2022-02-01T15:19:00Z">
        <w:del w:id="630" w:author="Liliana Salvador" w:date="2022-02-22T18:14:00Z">
          <w:r w:rsidR="00173518" w:rsidDel="000B2789">
            <w:rPr>
              <w:color w:val="000000" w:themeColor="text1"/>
            </w:rPr>
            <w:delText>metioned above</w:delText>
          </w:r>
        </w:del>
      </w:ins>
      <w:del w:id="631"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del w:id="632" w:author="Rajeev, Sree" w:date="2022-02-28T14:26:00Z">
        <w:r w:rsidR="00C06D2E" w:rsidRPr="003A137D" w:rsidDel="00AC6B29">
          <w:rPr>
            <w:color w:val="000000" w:themeColor="text1"/>
          </w:rPr>
          <w:delText>.</w:delText>
        </w:r>
        <w:r w:rsidR="00366132" w:rsidRPr="003A137D" w:rsidDel="00AC6B29">
          <w:rPr>
            <w:color w:val="000000" w:themeColor="text1"/>
          </w:rPr>
          <w:delText xml:space="preserve"> </w:delText>
        </w:r>
        <w:r w:rsidRPr="003A137D" w:rsidDel="00AC6B29">
          <w:rPr>
            <w:color w:val="000000" w:themeColor="text1"/>
          </w:rPr>
          <w:delText>We</w:delText>
        </w:r>
      </w:del>
      <w:ins w:id="633" w:author="Rajeev, Sree" w:date="2022-02-28T14:26:00Z">
        <w:del w:id="634" w:author="Liliana Salvador" w:date="2022-03-08T17:48:00Z">
          <w:r w:rsidR="00AC6B29" w:rsidDel="00F63B0B">
            <w:rPr>
              <w:color w:val="000000" w:themeColor="text1"/>
            </w:rPr>
            <w:delText xml:space="preserve"> and </w:delText>
          </w:r>
        </w:del>
      </w:ins>
      <w:del w:id="635" w:author="Liliana Salvador" w:date="2022-03-08T17:48:00Z">
        <w:r w:rsidRPr="003A137D" w:rsidDel="00F63B0B">
          <w:rPr>
            <w:color w:val="000000" w:themeColor="text1"/>
          </w:rPr>
          <w:delText xml:space="preserve"> </w:delText>
        </w:r>
      </w:del>
      <w:del w:id="636" w:author="Liliana Salvador" w:date="2022-02-22T18:39:00Z">
        <w:r w:rsidR="00DA3793" w:rsidRPr="003A137D" w:rsidDel="003F73CA">
          <w:rPr>
            <w:color w:val="000000" w:themeColor="text1"/>
          </w:rPr>
          <w:delText>specifically</w:delText>
        </w:r>
      </w:del>
      <w:del w:id="637" w:author="Liliana Salvador" w:date="2022-03-08T17:48:00Z">
        <w:r w:rsidRPr="003A137D" w:rsidDel="00F63B0B">
          <w:rPr>
            <w:color w:val="000000" w:themeColor="text1"/>
          </w:rPr>
          <w:delText xml:space="preserve"> address</w:delText>
        </w:r>
      </w:del>
      <w:ins w:id="638" w:author="Rajeev, Sree" w:date="2022-02-28T14:26:00Z">
        <w:del w:id="639" w:author="Liliana Salvador" w:date="2022-03-08T17:48:00Z">
          <w:r w:rsidR="00AC6B29" w:rsidDel="00F63B0B">
            <w:rPr>
              <w:color w:val="000000" w:themeColor="text1"/>
            </w:rPr>
            <w:delText>ed</w:delText>
          </w:r>
        </w:del>
      </w:ins>
      <w:del w:id="640" w:author="Liliana Salvador" w:date="2022-03-08T17:48:00Z">
        <w:r w:rsidRPr="003A137D" w:rsidDel="00F63B0B">
          <w:rPr>
            <w:color w:val="000000" w:themeColor="text1"/>
          </w:rPr>
          <w:delText xml:space="preserve"> </w:delText>
        </w:r>
        <w:bookmarkStart w:id="641" w:name="OLE_LINK215"/>
        <w:bookmarkStart w:id="642" w:name="OLE_LINK216"/>
        <w:r w:rsidRPr="003A137D" w:rsidDel="00F63B0B">
          <w:rPr>
            <w:color w:val="000000" w:themeColor="text1"/>
          </w:rPr>
          <w:delText xml:space="preserve">how the use of different </w:delText>
        </w:r>
        <w:r w:rsidR="00FE5C5D" w:rsidRPr="003A137D" w:rsidDel="00F63B0B">
          <w:rPr>
            <w:color w:val="000000" w:themeColor="text1"/>
          </w:rPr>
          <w:delText>DB</w:delText>
        </w:r>
        <w:r w:rsidRPr="003A137D" w:rsidDel="00F63B0B">
          <w:rPr>
            <w:color w:val="000000" w:themeColor="text1"/>
          </w:rPr>
          <w:delText xml:space="preserve">s and </w:delText>
        </w:r>
        <w:r w:rsidR="00AD523B" w:rsidRPr="003A137D" w:rsidDel="00F63B0B">
          <w:rPr>
            <w:color w:val="000000" w:themeColor="text1"/>
          </w:rPr>
          <w:delText xml:space="preserve">software influence </w:delText>
        </w:r>
      </w:del>
      <w:ins w:id="643" w:author="Ruijie Xu" w:date="2022-02-01T16:21:00Z">
        <w:del w:id="644" w:author="Liliana Salvador" w:date="2022-03-08T17:48:00Z">
          <w:r w:rsidR="00FA4F34" w:rsidDel="00F63B0B">
            <w:rPr>
              <w:color w:val="000000" w:themeColor="text1"/>
            </w:rPr>
            <w:delText xml:space="preserve">the </w:delText>
          </w:r>
        </w:del>
      </w:ins>
      <w:ins w:id="645" w:author="Rajeev, Sree" w:date="2022-02-28T14:27:00Z">
        <w:del w:id="646" w:author="Liliana Salvador" w:date="2022-03-08T17:48:00Z">
          <w:r w:rsidR="00AC6B29" w:rsidDel="00F63B0B">
            <w:rPr>
              <w:color w:val="000000" w:themeColor="text1"/>
            </w:rPr>
            <w:delText xml:space="preserve">microbial </w:delText>
          </w:r>
        </w:del>
      </w:ins>
      <w:del w:id="647" w:author="Liliana Salvador" w:date="2022-03-08T17:48:00Z">
        <w:r w:rsidR="00431A2A" w:rsidRPr="003A137D" w:rsidDel="00F63B0B">
          <w:rPr>
            <w:color w:val="000000" w:themeColor="text1"/>
          </w:rPr>
          <w:delText xml:space="preserve">diagnostic results for </w:delText>
        </w:r>
        <w:r w:rsidR="00AD523B" w:rsidRPr="003A137D" w:rsidDel="00F63B0B">
          <w:rPr>
            <w:color w:val="000000" w:themeColor="text1"/>
          </w:rPr>
          <w:delText>a specific</w:delText>
        </w:r>
        <w:r w:rsidR="00AE4F6D" w:rsidRPr="003A137D" w:rsidDel="00F63B0B">
          <w:rPr>
            <w:color w:val="000000" w:themeColor="text1"/>
          </w:rPr>
          <w:delText xml:space="preserve"> pathogen of interest </w:delText>
        </w:r>
        <w:bookmarkEnd w:id="641"/>
        <w:bookmarkEnd w:id="642"/>
        <w:r w:rsidR="00AE4F6D" w:rsidRPr="003A137D" w:rsidDel="00F63B0B">
          <w:rPr>
            <w:color w:val="000000" w:themeColor="text1"/>
          </w:rPr>
          <w:delText xml:space="preserve">and how </w:delText>
        </w:r>
        <w:r w:rsidR="00DA3793" w:rsidRPr="003A137D" w:rsidDel="00F63B0B">
          <w:rPr>
            <w:color w:val="000000" w:themeColor="text1"/>
          </w:rPr>
          <w:delText xml:space="preserve">different </w:delText>
        </w:r>
        <w:r w:rsidR="00AE4F6D" w:rsidRPr="003A137D" w:rsidDel="00F63B0B">
          <w:rPr>
            <w:color w:val="000000" w:themeColor="text1"/>
          </w:rPr>
          <w:delText xml:space="preserve">profiling </w:delText>
        </w:r>
      </w:del>
      <w:ins w:id="648" w:author="Ruijie Xu" w:date="2022-02-01T16:21:00Z">
        <w:del w:id="649" w:author="Liliana Salvador" w:date="2022-03-08T17:48:00Z">
          <w:r w:rsidR="00FA4F34" w:rsidDel="00F63B0B">
            <w:rPr>
              <w:color w:val="000000" w:themeColor="text1"/>
            </w:rPr>
            <w:delText xml:space="preserve">of </w:delText>
          </w:r>
        </w:del>
      </w:ins>
      <w:ins w:id="650" w:author="Ruijie Xu" w:date="2022-02-01T16:22:00Z">
        <w:del w:id="651" w:author="Liliana Salvador" w:date="2022-03-08T17:48:00Z">
          <w:r w:rsidR="00FA4F34" w:rsidDel="00F63B0B">
            <w:rPr>
              <w:color w:val="000000" w:themeColor="text1"/>
            </w:rPr>
            <w:delText>the rat samples, and how these influences</w:delText>
          </w:r>
        </w:del>
      </w:ins>
      <w:del w:id="652" w:author="Liliana Salvador" w:date="2022-03-08T17:48:00Z">
        <w:r w:rsidR="00AE4F6D" w:rsidRPr="003A137D" w:rsidDel="00F63B0B">
          <w:rPr>
            <w:color w:val="000000" w:themeColor="text1"/>
          </w:rPr>
          <w:delText xml:space="preserve">results </w:delText>
        </w:r>
        <w:r w:rsidR="00DA3793" w:rsidRPr="003A137D" w:rsidDel="00F63B0B">
          <w:rPr>
            <w:color w:val="000000" w:themeColor="text1"/>
          </w:rPr>
          <w:delText>can affect</w:delText>
        </w:r>
        <w:r w:rsidR="00AE4F6D" w:rsidRPr="003A137D" w:rsidDel="00F63B0B">
          <w:rPr>
            <w:color w:val="000000" w:themeColor="text1"/>
          </w:rPr>
          <w:delText xml:space="preserve"> the downstream analyses</w:delText>
        </w:r>
      </w:del>
      <w:r w:rsidR="00AE4F6D" w:rsidRPr="003A137D">
        <w:rPr>
          <w:color w:val="000000" w:themeColor="text1"/>
        </w:rPr>
        <w:t>.</w:t>
      </w:r>
      <w:r w:rsidR="00AE4F6D" w:rsidRPr="003A137D" w:rsidDel="00AE4F6D">
        <w:rPr>
          <w:color w:val="000000" w:themeColor="text1"/>
        </w:rPr>
        <w:t xml:space="preserve"> </w:t>
      </w:r>
      <w:del w:id="653" w:author="Rajeev, Sree" w:date="2022-02-28T14:27:00Z">
        <w:r w:rsidR="00366132" w:rsidRPr="003A137D" w:rsidDel="00AC6B29">
          <w:rPr>
            <w:color w:val="000000" w:themeColor="text1"/>
          </w:rPr>
          <w:delText>We also</w:delText>
        </w:r>
      </w:del>
      <w:ins w:id="654" w:author="Liliana Salvador" w:date="2022-02-22T18:16:00Z">
        <w:del w:id="655" w:author="Rajeev, Sree" w:date="2022-02-28T14:27:00Z">
          <w:r w:rsidR="000B2789" w:rsidDel="00AC6B29">
            <w:rPr>
              <w:color w:val="000000" w:themeColor="text1"/>
            </w:rPr>
            <w:delText xml:space="preserve"> test</w:delText>
          </w:r>
        </w:del>
      </w:ins>
      <w:ins w:id="656" w:author="Ruijie Xu" w:date="2022-02-27T10:27:00Z">
        <w:del w:id="657" w:author="Rajeev, Sree" w:date="2022-02-28T14:27:00Z">
          <w:r w:rsidR="00ED4429" w:rsidDel="00AC6B29">
            <w:rPr>
              <w:color w:val="000000" w:themeColor="text1"/>
            </w:rPr>
            <w:delText>ed</w:delText>
          </w:r>
        </w:del>
      </w:ins>
      <w:ins w:id="658" w:author="Liliana Salvador" w:date="2022-02-22T18:16:00Z">
        <w:del w:id="659" w:author="Rajeev, Sree" w:date="2022-02-28T14:27:00Z">
          <w:r w:rsidR="000B2789" w:rsidDel="00AC6B29">
            <w:rPr>
              <w:color w:val="000000" w:themeColor="text1"/>
            </w:rPr>
            <w:delText xml:space="preserve"> how well these methods</w:delText>
          </w:r>
        </w:del>
      </w:ins>
      <w:del w:id="660" w:author="Rajeev, Sree" w:date="2022-02-28T14:27:00Z">
        <w:r w:rsidR="00366132" w:rsidRPr="003A137D" w:rsidDel="00AC6B29">
          <w:rPr>
            <w:color w:val="000000" w:themeColor="text1"/>
          </w:rPr>
          <w:delText xml:space="preserve"> focused on the specific detection of </w:delText>
        </w:r>
        <w:r w:rsidR="00FA4E52" w:rsidRPr="003A137D" w:rsidDel="00AC6B29">
          <w:rPr>
            <w:color w:val="000000" w:themeColor="text1"/>
          </w:rPr>
          <w:delText>the</w:delText>
        </w:r>
        <w:r w:rsidR="00366132" w:rsidRPr="003A137D" w:rsidDel="00AC6B29">
          <w:rPr>
            <w:color w:val="000000" w:themeColor="text1"/>
          </w:rPr>
          <w:delText xml:space="preserve"> zoonotic pathogen </w:delText>
        </w:r>
        <w:r w:rsidR="00366132" w:rsidRPr="003A137D" w:rsidDel="00AC6B29">
          <w:rPr>
            <w:i/>
            <w:color w:val="000000" w:themeColor="text1"/>
          </w:rPr>
          <w:delText>Leptospira</w:delText>
        </w:r>
      </w:del>
      <w:ins w:id="661" w:author="Ruijie Xu" w:date="2022-02-02T11:02:00Z">
        <w:del w:id="662" w:author="Rajeev, Sree" w:date="2022-02-28T14:27:00Z">
          <w:r w:rsidR="00463AA7" w:rsidDel="00AC6B29">
            <w:rPr>
              <w:i/>
              <w:color w:val="000000" w:themeColor="text1"/>
            </w:rPr>
            <w:delText>Leptospira</w:delText>
          </w:r>
        </w:del>
      </w:ins>
      <w:del w:id="663" w:author="Rajeev, Sree" w:date="2022-02-28T14:27:00Z">
        <w:r w:rsidR="00366132" w:rsidRPr="003A137D" w:rsidDel="00AC6B29">
          <w:rPr>
            <w:color w:val="000000" w:themeColor="text1"/>
          </w:rPr>
          <w:delText xml:space="preserve"> in rat kidneys. </w:delText>
        </w:r>
      </w:del>
      <w:ins w:id="664" w:author="Liliana Salvador" w:date="2022-02-22T18:39:00Z">
        <w:r w:rsidR="003F73CA">
          <w:rPr>
            <w:color w:val="000000" w:themeColor="text1"/>
          </w:rPr>
          <w:t xml:space="preserve">Specifically, </w:t>
        </w:r>
      </w:ins>
      <w:ins w:id="665" w:author="Liliana Salvador" w:date="2022-03-08T17:48:00Z">
        <w:r w:rsidR="00F63B0B">
          <w:rPr>
            <w:color w:val="000000" w:themeColor="text1"/>
          </w:rPr>
          <w:t>we</w:t>
        </w:r>
      </w:ins>
      <w:del w:id="666" w:author="Liliana Salvador" w:date="2022-02-22T18:39:00Z">
        <w:r w:rsidR="00DA3793" w:rsidRPr="003A137D" w:rsidDel="003F73CA">
          <w:rPr>
            <w:color w:val="000000" w:themeColor="text1"/>
          </w:rPr>
          <w:delText>T</w:delText>
        </w:r>
      </w:del>
      <w:del w:id="667" w:author="Liliana Salvador" w:date="2022-03-08T17:48:00Z">
        <w:r w:rsidR="00DA3793" w:rsidRPr="003A137D" w:rsidDel="00F63B0B">
          <w:rPr>
            <w:color w:val="000000" w:themeColor="text1"/>
          </w:rPr>
          <w:delText>he</w:delText>
        </w:r>
        <w:r w:rsidRPr="003A137D" w:rsidDel="00F63B0B">
          <w:rPr>
            <w:color w:val="000000" w:themeColor="text1"/>
          </w:rPr>
          <w:delText xml:space="preserve"> objectives </w:delText>
        </w:r>
        <w:r w:rsidR="00DA3793" w:rsidRPr="003A137D" w:rsidDel="00F63B0B">
          <w:rPr>
            <w:color w:val="000000" w:themeColor="text1"/>
          </w:rPr>
          <w:delText>of</w:delText>
        </w:r>
        <w:r w:rsidRPr="003A137D" w:rsidDel="00F63B0B">
          <w:rPr>
            <w:color w:val="000000" w:themeColor="text1"/>
          </w:rPr>
          <w:delText xml:space="preserve"> the current study are to</w:delText>
        </w:r>
      </w:del>
      <w:r w:rsidRPr="003A137D">
        <w:rPr>
          <w:color w:val="000000" w:themeColor="text1"/>
        </w:rPr>
        <w:t xml:space="preserve"> 1) compare</w:t>
      </w:r>
      <w:ins w:id="668" w:author="Liliana Salvador" w:date="2022-03-08T17:48:00Z">
        <w:r w:rsidR="00F63B0B">
          <w:rPr>
            <w:color w:val="000000" w:themeColor="text1"/>
          </w:rPr>
          <w:t>d</w:t>
        </w:r>
      </w:ins>
      <w:r w:rsidRPr="003A137D">
        <w:rPr>
          <w:color w:val="000000" w:themeColor="text1"/>
        </w:rPr>
        <w:t xml:space="preserve"> the taxonomical profiles</w:t>
      </w:r>
      <w:del w:id="669"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670" w:author="Ruijie Xu" w:date="2022-02-01T15:19:00Z">
        <w:del w:id="671" w:author="Liliana Salvador" w:date="2022-02-23T11:22:00Z">
          <w:r w:rsidR="00173518" w:rsidDel="00AD79E6">
            <w:rPr>
              <w:color w:val="000000" w:themeColor="text1"/>
            </w:rPr>
            <w:delText xml:space="preserve">the </w:delText>
          </w:r>
        </w:del>
        <w:r w:rsidR="00173518">
          <w:rPr>
            <w:color w:val="000000" w:themeColor="text1"/>
          </w:rPr>
          <w:t>four</w:t>
        </w:r>
      </w:ins>
      <w:ins w:id="672" w:author="Ruijie Xu" w:date="2022-02-01T15:20:00Z">
        <w:r w:rsidR="00173518">
          <w:rPr>
            <w:color w:val="000000" w:themeColor="text1"/>
          </w:rPr>
          <w:t xml:space="preserve"> </w:t>
        </w:r>
      </w:ins>
      <w:del w:id="673" w:author="Liliana Salvador" w:date="2022-02-23T11:22:00Z">
        <w:r w:rsidRPr="003A137D" w:rsidDel="00AD79E6">
          <w:rPr>
            <w:color w:val="000000" w:themeColor="text1"/>
          </w:rPr>
          <w:delText xml:space="preserve">Kraken2 </w:delText>
        </w:r>
      </w:del>
      <w:ins w:id="674" w:author="Liliana Salvador" w:date="2022-02-23T11:22:00Z">
        <w:r w:rsidR="00AD79E6">
          <w:rPr>
            <w:color w:val="000000" w:themeColor="text1"/>
          </w:rPr>
          <w:t xml:space="preserve">DBs </w:t>
        </w:r>
      </w:ins>
      <w:ins w:id="675" w:author="Ruijie Xu" w:date="2022-02-01T15:20:00Z">
        <w:del w:id="676" w:author="Liliana Salvador" w:date="2022-02-23T11:21:00Z">
          <w:r w:rsidR="00173518" w:rsidDel="00AD79E6">
            <w:rPr>
              <w:color w:val="000000" w:themeColor="text1"/>
            </w:rPr>
            <w:delText xml:space="preserve">DBs </w:delText>
          </w:r>
        </w:del>
      </w:ins>
      <w:del w:id="677"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678" w:author="Ruijie Xu" w:date="2022-02-01T15:20:00Z">
        <w:del w:id="679" w:author="Liliana Salvador" w:date="2022-02-23T11:21:00Z">
          <w:r w:rsidR="00173518" w:rsidDel="00AD79E6">
            <w:rPr>
              <w:color w:val="000000" w:themeColor="text1"/>
            </w:rPr>
            <w:delText>the</w:delText>
          </w:r>
        </w:del>
      </w:ins>
      <w:ins w:id="680" w:author="Liliana Salvador" w:date="2022-02-23T11:21:00Z">
        <w:r w:rsidR="00AD79E6">
          <w:rPr>
            <w:color w:val="000000" w:themeColor="text1"/>
          </w:rPr>
          <w:t>and</w:t>
        </w:r>
      </w:ins>
      <w:ins w:id="681" w:author="Ruijie Xu" w:date="2022-02-01T15:20:00Z">
        <w:r w:rsidR="00173518">
          <w:rPr>
            <w:color w:val="000000" w:themeColor="text1"/>
          </w:rPr>
          <w:t xml:space="preserve"> nine metagenomics profiling software</w:t>
        </w:r>
      </w:ins>
      <w:ins w:id="682" w:author="Liliana Salvador" w:date="2022-02-22T18:39:00Z">
        <w:r w:rsidR="003F73CA">
          <w:rPr>
            <w:color w:val="000000" w:themeColor="text1"/>
          </w:rPr>
          <w:t xml:space="preserve"> </w:t>
        </w:r>
      </w:ins>
      <w:ins w:id="683" w:author="Rajeev, Sree" w:date="2022-02-28T14:27:00Z">
        <w:r w:rsidR="00AC6B29">
          <w:rPr>
            <w:color w:val="000000" w:themeColor="text1"/>
          </w:rPr>
          <w:t xml:space="preserve">listed </w:t>
        </w:r>
      </w:ins>
      <w:ins w:id="684" w:author="Liliana Salvador" w:date="2022-02-22T18:39:00Z">
        <w:del w:id="685" w:author="Rajeev, Sree" w:date="2022-02-28T14:27:00Z">
          <w:r w:rsidR="003F73CA" w:rsidDel="00AC6B29">
            <w:rPr>
              <w:color w:val="000000" w:themeColor="text1"/>
            </w:rPr>
            <w:delText xml:space="preserve">introduced </w:delText>
          </w:r>
        </w:del>
        <w:r w:rsidR="003F73CA">
          <w:rPr>
            <w:color w:val="000000" w:themeColor="text1"/>
          </w:rPr>
          <w:t>above</w:t>
        </w:r>
      </w:ins>
      <w:ins w:id="686" w:author="Liliana Salvador" w:date="2022-03-08T17:49:00Z">
        <w:r w:rsidR="00F63B0B">
          <w:rPr>
            <w:color w:val="000000" w:themeColor="text1"/>
          </w:rPr>
          <w:t>, 2) determined</w:t>
        </w:r>
      </w:ins>
      <w:ins w:id="687" w:author="Rajeev, Sree" w:date="2022-03-08T12:52:00Z">
        <w:del w:id="688" w:author="Liliana Salvador" w:date="2022-03-08T17:49:00Z">
          <w:r w:rsidR="00620972" w:rsidDel="00F63B0B">
            <w:rPr>
              <w:color w:val="000000" w:themeColor="text1"/>
            </w:rPr>
            <w:delText xml:space="preserve"> and</w:delText>
          </w:r>
        </w:del>
        <w:r w:rsidR="00620972">
          <w:rPr>
            <w:color w:val="000000" w:themeColor="text1"/>
          </w:rPr>
          <w:t xml:space="preserve"> </w:t>
        </w:r>
      </w:ins>
      <w:del w:id="689" w:author="Rajeev, Sree" w:date="2022-03-08T12:51:00Z">
        <w:r w:rsidRPr="003A137D" w:rsidDel="00620972">
          <w:rPr>
            <w:color w:val="000000" w:themeColor="text1"/>
          </w:rPr>
          <w:delText xml:space="preserve">; </w:delText>
        </w:r>
      </w:del>
      <w:ins w:id="690" w:author="Liliana Salvador" w:date="2022-02-23T11:23:00Z">
        <w:del w:id="691" w:author="Rajeev, Sree" w:date="2022-03-08T12:51:00Z">
          <w:r w:rsidR="00AD79E6" w:rsidDel="00620972">
            <w:rPr>
              <w:color w:val="000000" w:themeColor="text1"/>
            </w:rPr>
            <w:delText xml:space="preserve">2) demonstrate </w:delText>
          </w:r>
        </w:del>
        <w:r w:rsidR="00AD79E6">
          <w:rPr>
            <w:color w:val="000000" w:themeColor="text1"/>
          </w:rPr>
          <w:t>the</w:t>
        </w:r>
      </w:ins>
      <w:ins w:id="692" w:author="Liliana Salvador" w:date="2022-03-08T17:50:00Z">
        <w:r w:rsidR="00F63B0B">
          <w:rPr>
            <w:color w:val="000000" w:themeColor="text1"/>
          </w:rPr>
          <w:t>ir</w:t>
        </w:r>
      </w:ins>
      <w:ins w:id="693" w:author="Liliana Salvador" w:date="2022-02-23T11:23:00Z">
        <w:r w:rsidR="00AD79E6">
          <w:rPr>
            <w:color w:val="000000" w:themeColor="text1"/>
          </w:rPr>
          <w:t xml:space="preserve"> effect</w:t>
        </w:r>
        <w:del w:id="694" w:author="Rajeev, Sree" w:date="2022-03-08T12:51:00Z">
          <w:r w:rsidR="00AD79E6" w:rsidDel="00620972">
            <w:rPr>
              <w:color w:val="000000" w:themeColor="text1"/>
            </w:rPr>
            <w:delText xml:space="preserve">of </w:delText>
          </w:r>
        </w:del>
      </w:ins>
      <w:ins w:id="695" w:author="Ruijie Xu" w:date="2022-02-27T10:28:00Z">
        <w:del w:id="696" w:author="Rajeev, Sree" w:date="2022-03-08T12:51:00Z">
          <w:r w:rsidR="00ED4429" w:rsidDel="00620972">
            <w:rPr>
              <w:color w:val="000000" w:themeColor="text1"/>
            </w:rPr>
            <w:delText>objective 1)</w:delText>
          </w:r>
        </w:del>
      </w:ins>
      <w:ins w:id="697" w:author="Liliana Salvador" w:date="2022-02-23T11:23:00Z">
        <w:del w:id="698" w:author="Ruijie Xu" w:date="2022-02-27T10:28:00Z">
          <w:r w:rsidR="00AD79E6" w:rsidDel="00ED4429">
            <w:rPr>
              <w:color w:val="000000" w:themeColor="text1"/>
            </w:rPr>
            <w:delText>1)</w:delText>
          </w:r>
        </w:del>
        <w:r w:rsidR="00AD79E6">
          <w:rPr>
            <w:color w:val="000000" w:themeColor="text1"/>
          </w:rPr>
          <w:t xml:space="preserve"> </w:t>
        </w:r>
      </w:ins>
      <w:ins w:id="699" w:author="Liliana Salvador" w:date="2022-02-23T11:24:00Z">
        <w:r w:rsidR="00AD79E6">
          <w:rPr>
            <w:color w:val="000000" w:themeColor="text1"/>
          </w:rPr>
          <w:t xml:space="preserve">in the downstream </w:t>
        </w:r>
        <w:r w:rsidR="00AD79E6">
          <w:rPr>
            <w:color w:val="000000" w:themeColor="text1"/>
          </w:rPr>
          <w:lastRenderedPageBreak/>
          <w:t>analyses</w:t>
        </w:r>
      </w:ins>
      <w:ins w:id="700" w:author="Rajeev, Sree" w:date="2022-03-08T12:52:00Z">
        <w:r w:rsidR="00620972">
          <w:rPr>
            <w:color w:val="000000" w:themeColor="text1"/>
          </w:rPr>
          <w:t xml:space="preserve"> and result interpretation</w:t>
        </w:r>
      </w:ins>
      <w:ins w:id="701" w:author="Liliana Salvador" w:date="2022-02-23T11:24:00Z">
        <w:r w:rsidR="00AD79E6">
          <w:rPr>
            <w:color w:val="000000" w:themeColor="text1"/>
          </w:rPr>
          <w:t xml:space="preserve">; </w:t>
        </w:r>
      </w:ins>
      <w:del w:id="702"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703" w:author="Ruijie Xu" w:date="2022-02-02T11:02:00Z">
        <w:del w:id="704" w:author="Liliana Salvador" w:date="2022-02-23T11:22:00Z">
          <w:r w:rsidR="00463AA7" w:rsidDel="00AD79E6">
            <w:rPr>
              <w:i/>
              <w:iCs/>
              <w:color w:val="000000" w:themeColor="text1"/>
            </w:rPr>
            <w:delText>Leptospira</w:delText>
          </w:r>
        </w:del>
      </w:ins>
      <w:del w:id="705"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706" w:author="Liliana Salvador" w:date="2022-02-23T11:24:00Z">
        <w:r w:rsidR="00AD79E6">
          <w:rPr>
            <w:color w:val="000000" w:themeColor="text1"/>
          </w:rPr>
          <w:t xml:space="preserve">and </w:t>
        </w:r>
      </w:ins>
      <w:del w:id="707" w:author="Liliana Salvador" w:date="2022-02-23T11:24:00Z">
        <w:r w:rsidR="00AE4F6D" w:rsidRPr="003A137D" w:rsidDel="00AD79E6">
          <w:rPr>
            <w:color w:val="000000" w:themeColor="text1"/>
          </w:rPr>
          <w:delText>4)</w:delText>
        </w:r>
      </w:del>
      <w:del w:id="708"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709" w:author="Liliana Salvador" w:date="2022-02-23T11:24:00Z">
        <w:r w:rsidRPr="003A137D" w:rsidDel="00AD79E6">
          <w:rPr>
            <w:color w:val="000000" w:themeColor="text1"/>
          </w:rPr>
          <w:delText>characteriz</w:delText>
        </w:r>
      </w:del>
      <w:del w:id="710" w:author="Liliana Salvador" w:date="2022-02-22T18:40:00Z">
        <w:r w:rsidRPr="003A137D" w:rsidDel="003F73CA">
          <w:rPr>
            <w:color w:val="000000" w:themeColor="text1"/>
          </w:rPr>
          <w:delText>ing</w:delText>
        </w:r>
      </w:del>
      <w:del w:id="711"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712" w:author="Liliana Salvador" w:date="2022-02-23T11:24:00Z">
        <w:r w:rsidR="00AD79E6">
          <w:rPr>
            <w:color w:val="000000" w:themeColor="text1"/>
          </w:rPr>
          <w:t>3</w:t>
        </w:r>
      </w:ins>
      <w:ins w:id="713" w:author="Liliana Salvador" w:date="2022-02-23T11:22:00Z">
        <w:r w:rsidR="00AD79E6" w:rsidRPr="003A137D">
          <w:rPr>
            <w:color w:val="000000" w:themeColor="text1"/>
          </w:rPr>
          <w:t>) identif</w:t>
        </w:r>
      </w:ins>
      <w:ins w:id="714" w:author="Liliana Salvador" w:date="2022-03-08T17:50:00Z">
        <w:r w:rsidR="00F63B0B">
          <w:rPr>
            <w:color w:val="000000" w:themeColor="text1"/>
          </w:rPr>
          <w:t>ied</w:t>
        </w:r>
      </w:ins>
      <w:ins w:id="715" w:author="Liliana Salvador" w:date="2022-02-23T11:22:00Z">
        <w:r w:rsidR="00AD79E6" w:rsidRPr="003A137D">
          <w:rPr>
            <w:color w:val="000000" w:themeColor="text1"/>
          </w:rPr>
          <w:t xml:space="preserve"> the presence of potential zoonotic pathogens such as </w:t>
        </w:r>
        <w:r w:rsidR="00AD79E6">
          <w:rPr>
            <w:i/>
            <w:iCs/>
            <w:color w:val="000000" w:themeColor="text1"/>
          </w:rPr>
          <w:t>Leptospira</w:t>
        </w:r>
        <w:r w:rsidR="00AD79E6" w:rsidRPr="003A137D">
          <w:rPr>
            <w:color w:val="000000" w:themeColor="text1"/>
          </w:rPr>
          <w:t xml:space="preserve"> from each software’ profiling results</w:t>
        </w:r>
      </w:ins>
      <w:r w:rsidR="005320C9" w:rsidRPr="003A137D">
        <w:rPr>
          <w:color w:val="000000" w:themeColor="text1"/>
        </w:rPr>
        <w:t xml:space="preserve">. </w:t>
      </w:r>
      <w:commentRangeStart w:id="716"/>
      <w:commentRangeStart w:id="717"/>
      <w:commentRangeStart w:id="718"/>
      <w:del w:id="719" w:author="Liliana Salvador" w:date="2022-02-22T18:41:00Z">
        <w:r w:rsidR="005320C9" w:rsidRPr="003A137D" w:rsidDel="003F73CA">
          <w:rPr>
            <w:color w:val="000000" w:themeColor="text1"/>
          </w:rPr>
          <w:delText>We present data</w:delText>
        </w:r>
      </w:del>
      <w:ins w:id="720" w:author="Liliana Salvador" w:date="2022-02-22T18:41:00Z">
        <w:del w:id="721" w:author="Ruijie Xu" w:date="2022-03-04T10:15:00Z">
          <w:r w:rsidR="003F73CA" w:rsidDel="005168E3">
            <w:rPr>
              <w:color w:val="000000" w:themeColor="text1"/>
            </w:rPr>
            <w:delText>Our results</w:delText>
          </w:r>
        </w:del>
      </w:ins>
      <w:del w:id="722" w:author="Ruijie Xu" w:date="2022-03-04T10:15:00Z">
        <w:r w:rsidR="005320C9" w:rsidRPr="003A137D" w:rsidDel="005168E3">
          <w:rPr>
            <w:color w:val="000000" w:themeColor="text1"/>
          </w:rPr>
          <w:delText xml:space="preserve"> </w:delText>
        </w:r>
        <w:r w:rsidR="00443703" w:rsidRPr="003A137D" w:rsidDel="005168E3">
          <w:rPr>
            <w:color w:val="000000" w:themeColor="text1"/>
          </w:rPr>
          <w:delText>demonstratin</w:delText>
        </w:r>
        <w:r w:rsidR="00911926" w:rsidRPr="003A137D" w:rsidDel="005168E3">
          <w:rPr>
            <w:color w:val="000000" w:themeColor="text1"/>
          </w:rPr>
          <w:delText xml:space="preserve">g </w:delText>
        </w:r>
      </w:del>
      <w:ins w:id="723" w:author="Liliana Salvador" w:date="2022-02-22T18:41:00Z">
        <w:del w:id="724" w:author="Ruijie Xu" w:date="2022-03-04T10:15:00Z">
          <w:r w:rsidR="003F73CA" w:rsidDel="005168E3">
            <w:rPr>
              <w:color w:val="000000" w:themeColor="text1"/>
            </w:rPr>
            <w:delText xml:space="preserve">show </w:delText>
          </w:r>
        </w:del>
      </w:ins>
      <w:commentRangeEnd w:id="716"/>
      <w:ins w:id="725" w:author="Liliana Salvador" w:date="2022-02-23T11:26:00Z">
        <w:del w:id="726" w:author="Ruijie Xu" w:date="2022-03-04T10:15:00Z">
          <w:r w:rsidR="00AD79E6" w:rsidDel="005168E3">
            <w:rPr>
              <w:rStyle w:val="CommentReference"/>
            </w:rPr>
            <w:commentReference w:id="716"/>
          </w:r>
        </w:del>
      </w:ins>
      <w:commentRangeEnd w:id="717"/>
      <w:del w:id="727" w:author="Ruijie Xu" w:date="2022-03-04T10:15:00Z">
        <w:r w:rsidR="008A23CB" w:rsidDel="005168E3">
          <w:rPr>
            <w:rStyle w:val="CommentReference"/>
          </w:rPr>
          <w:commentReference w:id="717"/>
        </w:r>
      </w:del>
      <w:ins w:id="728" w:author="Liliana Salvador" w:date="2022-02-22T18:41:00Z">
        <w:del w:id="729" w:author="Ruijie Xu" w:date="2022-03-04T10:15:00Z">
          <w:r w:rsidR="003F73CA" w:rsidDel="005168E3">
            <w:rPr>
              <w:color w:val="000000" w:themeColor="text1"/>
            </w:rPr>
            <w:delText>that there</w:delText>
          </w:r>
          <w:r w:rsidR="003F73CA" w:rsidRPr="003A137D" w:rsidDel="005168E3">
            <w:rPr>
              <w:color w:val="000000" w:themeColor="text1"/>
            </w:rPr>
            <w:delText xml:space="preserve"> </w:delText>
          </w:r>
          <w:r w:rsidR="003F73CA" w:rsidDel="005168E3">
            <w:rPr>
              <w:color w:val="000000" w:themeColor="text1"/>
            </w:rPr>
            <w:delText>are</w:delText>
          </w:r>
        </w:del>
      </w:ins>
      <w:del w:id="730" w:author="Ruijie Xu" w:date="2022-03-04T10:15:00Z">
        <w:r w:rsidR="00911926" w:rsidRPr="003A137D" w:rsidDel="005168E3">
          <w:rPr>
            <w:color w:val="000000" w:themeColor="text1"/>
          </w:rPr>
          <w:delText xml:space="preserve">the significant differences among the characterizations of the microbial communities </w:delText>
        </w:r>
      </w:del>
      <w:del w:id="731"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732"/>
        <w:r w:rsidR="00911926" w:rsidRPr="003A137D" w:rsidDel="00F02050">
          <w:rPr>
            <w:color w:val="000000" w:themeColor="text1"/>
          </w:rPr>
          <w:delText xml:space="preserve">microbial profiles </w:delText>
        </w:r>
        <w:commentRangeEnd w:id="732"/>
        <w:r w:rsidR="00A87C25" w:rsidDel="00F02050">
          <w:rPr>
            <w:rStyle w:val="CommentReference"/>
          </w:rPr>
          <w:commentReference w:id="732"/>
        </w:r>
        <w:r w:rsidR="00255E5F" w:rsidRPr="003A137D" w:rsidDel="00F02050">
          <w:rPr>
            <w:color w:val="000000" w:themeColor="text1"/>
          </w:rPr>
          <w:delText xml:space="preserve">obtained </w:delText>
        </w:r>
      </w:del>
      <w:del w:id="733" w:author="Ruijie Xu" w:date="2022-03-04T10:15:00Z">
        <w:r w:rsidR="00255E5F" w:rsidRPr="003A137D" w:rsidDel="005168E3">
          <w:rPr>
            <w:color w:val="000000" w:themeColor="text1"/>
          </w:rPr>
          <w:delText>using</w:delText>
        </w:r>
        <w:r w:rsidR="00911926" w:rsidRPr="003A137D" w:rsidDel="005168E3">
          <w:rPr>
            <w:color w:val="000000" w:themeColor="text1"/>
          </w:rPr>
          <w:delText xml:space="preserve"> different DB and software</w:delText>
        </w:r>
      </w:del>
      <w:ins w:id="734" w:author="Liliana Salvador" w:date="2022-02-22T18:42:00Z">
        <w:del w:id="735" w:author="Ruijie Xu" w:date="2022-03-04T10:15:00Z">
          <w:r w:rsidR="003F73CA" w:rsidDel="005168E3">
            <w:rPr>
              <w:color w:val="000000" w:themeColor="text1"/>
            </w:rPr>
            <w:delText xml:space="preserve"> </w:delText>
          </w:r>
        </w:del>
        <w:del w:id="736" w:author="Ruijie Xu" w:date="2022-02-27T10:30:00Z">
          <w:r w:rsidR="003F73CA" w:rsidDel="00F02050">
            <w:rPr>
              <w:color w:val="000000" w:themeColor="text1"/>
            </w:rPr>
            <w:delText>and that</w:delText>
          </w:r>
        </w:del>
        <w:del w:id="737" w:author="Ruijie Xu" w:date="2022-03-04T10:15:00Z">
          <w:r w:rsidR="003F73CA" w:rsidDel="005168E3">
            <w:rPr>
              <w:color w:val="000000" w:themeColor="text1"/>
            </w:rPr>
            <w:delText xml:space="preserve"> caution should be taken in the choice of the appropriate software </w:delText>
          </w:r>
        </w:del>
      </w:ins>
      <w:ins w:id="738" w:author="Liliana Salvador" w:date="2022-02-22T18:43:00Z">
        <w:del w:id="739" w:author="Ruijie Xu" w:date="2022-03-04T10:15:00Z">
          <w:r w:rsidR="003F73CA" w:rsidDel="005168E3">
            <w:rPr>
              <w:color w:val="000000" w:themeColor="text1"/>
            </w:rPr>
            <w:delText>to answer a specific metagenomic question</w:delText>
          </w:r>
        </w:del>
      </w:ins>
      <w:del w:id="740" w:author="Ruijie Xu" w:date="2022-03-04T10:15:00Z">
        <w:r w:rsidR="00255E5F" w:rsidRPr="003A137D" w:rsidDel="005168E3">
          <w:rPr>
            <w:color w:val="000000" w:themeColor="text1"/>
          </w:rPr>
          <w:delText>. We</w:delText>
        </w:r>
        <w:r w:rsidR="005320C9" w:rsidRPr="003A137D" w:rsidDel="005168E3">
          <w:rPr>
            <w:color w:val="000000" w:themeColor="text1"/>
          </w:rPr>
          <w:delText xml:space="preserve"> also show that </w:delText>
        </w:r>
        <w:r w:rsidR="00AE4F6D" w:rsidRPr="003A137D" w:rsidDel="005168E3">
          <w:rPr>
            <w:color w:val="000000" w:themeColor="text1"/>
          </w:rPr>
          <w:delText xml:space="preserve">the three </w:delText>
        </w:r>
        <w:r w:rsidR="00443703" w:rsidRPr="003A137D" w:rsidDel="005168E3">
          <w:rPr>
            <w:color w:val="000000" w:themeColor="text1"/>
          </w:rPr>
          <w:delText xml:space="preserve">software </w:delText>
        </w:r>
        <w:r w:rsidR="00AE4F6D" w:rsidRPr="003A137D" w:rsidDel="005168E3">
          <w:rPr>
            <w:color w:val="000000" w:themeColor="text1"/>
          </w:rPr>
          <w:delText>report</w:delText>
        </w:r>
      </w:del>
      <w:del w:id="741" w:author="Ruijie Xu" w:date="2022-02-01T15:42:00Z">
        <w:r w:rsidR="00AE4F6D" w:rsidRPr="003A137D" w:rsidDel="006D62FE">
          <w:rPr>
            <w:color w:val="000000" w:themeColor="text1"/>
          </w:rPr>
          <w:delText xml:space="preserve"> </w:delText>
        </w:r>
      </w:del>
      <w:del w:id="742"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del w:id="743" w:author="Ruijie Xu" w:date="2022-03-04T10:15:00Z">
        <w:r w:rsidR="005320C9" w:rsidRPr="003A137D" w:rsidDel="005168E3">
          <w:rPr>
            <w:color w:val="000000" w:themeColor="text1"/>
          </w:rPr>
          <w:delText>This study</w:delText>
        </w:r>
        <w:r w:rsidR="00255E5F" w:rsidRPr="003A137D" w:rsidDel="005168E3">
          <w:rPr>
            <w:color w:val="000000" w:themeColor="text1"/>
          </w:rPr>
          <w:delText xml:space="preserve"> presents the</w:delText>
        </w:r>
      </w:del>
      <w:ins w:id="744" w:author="Liliana Salvador" w:date="2022-02-22T18:43:00Z">
        <w:del w:id="745" w:author="Ruijie Xu" w:date="2022-03-04T10:15:00Z">
          <w:r w:rsidR="003F73CA" w:rsidDel="005168E3">
            <w:rPr>
              <w:color w:val="000000" w:themeColor="text1"/>
            </w:rPr>
            <w:delText>highlights the</w:delText>
          </w:r>
        </w:del>
      </w:ins>
      <w:del w:id="746" w:author="Ruijie Xu" w:date="2022-03-04T10:15:00Z">
        <w:r w:rsidR="00255E5F" w:rsidRPr="003A137D" w:rsidDel="005168E3">
          <w:rPr>
            <w:color w:val="000000" w:themeColor="text1"/>
          </w:rPr>
          <w:delText xml:space="preserve"> </w:delText>
        </w:r>
      </w:del>
      <w:ins w:id="747" w:author="Liliana Salvador" w:date="2022-02-22T18:44:00Z">
        <w:del w:id="748" w:author="Ruijie Xu" w:date="2022-03-04T10:15:00Z">
          <w:r w:rsidR="003F73CA" w:rsidDel="005168E3">
            <w:rPr>
              <w:color w:val="000000" w:themeColor="text1"/>
            </w:rPr>
            <w:delText xml:space="preserve">potential </w:delText>
          </w:r>
        </w:del>
      </w:ins>
      <w:del w:id="749" w:author="Ruijie Xu" w:date="2022-03-04T10:15:00Z">
        <w:r w:rsidR="00255E5F" w:rsidRPr="003A137D" w:rsidDel="005168E3">
          <w:rPr>
            <w:color w:val="000000" w:themeColor="text1"/>
          </w:rPr>
          <w:delText>biases introduced by metagenomic profiling software for microbial community characterization a</w:delText>
        </w:r>
        <w:r w:rsidR="00366132" w:rsidRPr="003A137D" w:rsidDel="005168E3">
          <w:rPr>
            <w:color w:val="000000" w:themeColor="text1"/>
          </w:rPr>
          <w:delText>nd the</w:delText>
        </w:r>
        <w:r w:rsidR="00255E5F" w:rsidRPr="003A137D" w:rsidDel="005168E3">
          <w:rPr>
            <w:color w:val="000000" w:themeColor="text1"/>
          </w:rPr>
          <w:delText xml:space="preserve"> limit</w:delText>
        </w:r>
      </w:del>
      <w:ins w:id="750" w:author="Liliana Salvador" w:date="2022-02-22T18:44:00Z">
        <w:del w:id="751" w:author="Ruijie Xu" w:date="2022-03-04T10:15:00Z">
          <w:r w:rsidR="003F73CA" w:rsidDel="005168E3">
            <w:rPr>
              <w:color w:val="000000" w:themeColor="text1"/>
            </w:rPr>
            <w:delText>ation</w:delText>
          </w:r>
        </w:del>
      </w:ins>
      <w:del w:id="752" w:author="Ruijie Xu" w:date="2022-03-04T10:15:00Z">
        <w:r w:rsidR="00255E5F" w:rsidRPr="003A137D" w:rsidDel="005168E3">
          <w:rPr>
            <w:color w:val="000000" w:themeColor="text1"/>
          </w:rPr>
          <w:delText xml:space="preserve"> of using shotgun metagenomics as the </w:delText>
        </w:r>
      </w:del>
      <w:ins w:id="753" w:author="Liliana Salvador" w:date="2022-02-22T18:44:00Z">
        <w:del w:id="754" w:author="Ruijie Xu" w:date="2022-03-04T10:15:00Z">
          <w:r w:rsidR="003F73CA" w:rsidDel="005168E3">
            <w:rPr>
              <w:color w:val="000000" w:themeColor="text1"/>
            </w:rPr>
            <w:delText>a</w:delText>
          </w:r>
          <w:r w:rsidR="003F73CA" w:rsidRPr="003A137D" w:rsidDel="005168E3">
            <w:rPr>
              <w:color w:val="000000" w:themeColor="text1"/>
            </w:rPr>
            <w:delText xml:space="preserve"> </w:delText>
          </w:r>
        </w:del>
      </w:ins>
      <w:del w:id="755" w:author="Ruijie Xu" w:date="2022-03-04T10:15:00Z">
        <w:r w:rsidR="00255E5F" w:rsidRPr="003A137D" w:rsidDel="005168E3">
          <w:rPr>
            <w:color w:val="000000" w:themeColor="text1"/>
          </w:rPr>
          <w:delText xml:space="preserve">tool for pathogen </w:delText>
        </w:r>
        <w:r w:rsidR="00366132" w:rsidRPr="003A137D" w:rsidDel="005168E3">
          <w:rPr>
            <w:color w:val="000000" w:themeColor="text1"/>
          </w:rPr>
          <w:delText>detection</w:delText>
        </w:r>
        <w:r w:rsidR="00255E5F" w:rsidRPr="003A137D" w:rsidDel="005168E3">
          <w:rPr>
            <w:color w:val="000000" w:themeColor="text1"/>
          </w:rPr>
          <w:delText>.</w:delText>
        </w:r>
        <w:commentRangeEnd w:id="718"/>
        <w:r w:rsidR="008A23CB" w:rsidDel="005168E3">
          <w:rPr>
            <w:rStyle w:val="CommentReference"/>
          </w:rPr>
          <w:commentReference w:id="718"/>
        </w:r>
      </w:del>
    </w:p>
    <w:p w14:paraId="51CBA20F" w14:textId="77777777" w:rsidR="005912FB" w:rsidRPr="003A137D" w:rsidRDefault="005912FB">
      <w:pPr>
        <w:spacing w:line="480" w:lineRule="auto"/>
        <w:ind w:firstLine="720"/>
        <w:rPr>
          <w:b/>
          <w:bCs/>
          <w:color w:val="000000" w:themeColor="text1"/>
        </w:rPr>
        <w:pPrChange w:id="756" w:author="Ruijie Xu" w:date="2022-03-04T10:15:00Z">
          <w:pPr>
            <w:spacing w:line="480" w:lineRule="auto"/>
          </w:pPr>
        </w:pPrChange>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757"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Rattus rattus</w:t>
      </w:r>
      <w:r w:rsidRPr="003A137D">
        <w:rPr>
          <w:color w:val="000000" w:themeColor="text1"/>
        </w:rPr>
        <w:t xml:space="preserve"> (R28) and </w:t>
      </w:r>
      <w:r w:rsidRPr="003A137D">
        <w:rPr>
          <w:i/>
          <w:iCs/>
          <w:color w:val="000000" w:themeColor="text1"/>
        </w:rPr>
        <w:t xml:space="preserve">Rattus </w:t>
      </w:r>
      <w:bookmarkStart w:id="758" w:name="OLE_LINK22"/>
      <w:bookmarkStart w:id="759" w:name="OLE_LINK23"/>
      <w:r w:rsidRPr="003A137D">
        <w:rPr>
          <w:i/>
          <w:iCs/>
          <w:color w:val="000000" w:themeColor="text1"/>
        </w:rPr>
        <w:t>norvegicus</w:t>
      </w:r>
      <w:bookmarkEnd w:id="758"/>
      <w:bookmarkEnd w:id="759"/>
      <w:r w:rsidRPr="003A137D">
        <w:rPr>
          <w:color w:val="000000" w:themeColor="text1"/>
        </w:rPr>
        <w:t xml:space="preserve"> (R22, R26, and R27). </w:t>
      </w:r>
      <w:bookmarkStart w:id="760" w:name="OLE_LINK27"/>
      <w:bookmarkStart w:id="761"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760"/>
      <w:bookmarkEnd w:id="761"/>
      <w:r w:rsidRPr="003A137D">
        <w:rPr>
          <w:color w:val="000000" w:themeColor="text1"/>
        </w:rPr>
        <w:t xml:space="preserve">DNA was extracted from samples using DNeasy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66329CEF"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762" w:name="OLE_LINK20"/>
      <w:bookmarkStart w:id="763" w:name="OLE_LINK21"/>
      <w:r w:rsidRPr="003A137D">
        <w:rPr>
          <w:color w:val="000000" w:themeColor="text1"/>
        </w:rPr>
        <w:t>was assessed via</w:t>
      </w:r>
      <w:bookmarkEnd w:id="762"/>
      <w:bookmarkEnd w:id="763"/>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measured using the Nanodrop and Qubit 2.0. The library for metagenomic sequences was constructed with</w:t>
      </w:r>
      <w:del w:id="764" w:author="Liliana Salvador" w:date="2022-03-08T17:54:00Z">
        <w:r w:rsidRPr="003A137D" w:rsidDel="00B450F2">
          <w:rPr>
            <w:color w:val="000000" w:themeColor="text1"/>
          </w:rPr>
          <w:delText xml:space="preserve"> </w:delText>
        </w:r>
      </w:del>
      <w:ins w:id="765" w:author="Rajeev, Sree" w:date="2022-03-08T12:56:00Z">
        <w:r w:rsidR="00620972">
          <w:rPr>
            <w:color w:val="000000" w:themeColor="text1"/>
          </w:rPr>
          <w:t xml:space="preserve"> </w:t>
        </w:r>
        <w:del w:id="766" w:author="Liliana Salvador" w:date="2022-03-08T17:53:00Z">
          <w:r w:rsidR="00620972" w:rsidDel="00B450F2">
            <w:rPr>
              <w:color w:val="000000" w:themeColor="text1"/>
            </w:rPr>
            <w:delText xml:space="preserve">     </w:delText>
          </w:r>
        </w:del>
      </w:ins>
      <w:r w:rsidRPr="003A137D">
        <w:rPr>
          <w:color w:val="000000" w:themeColor="text1"/>
        </w:rPr>
        <w:t xml:space="preserve">1 </w:t>
      </w:r>
      <w:r w:rsidRPr="003A137D">
        <w:rPr>
          <w:color w:val="000000" w:themeColor="text1"/>
        </w:rPr>
        <w:sym w:font="Symbol" w:char="F06D"/>
      </w:r>
      <w:r w:rsidRPr="003A137D">
        <w:rPr>
          <w:color w:val="000000" w:themeColor="text1"/>
        </w:rPr>
        <w:t>g DNA per sample. Sequencing libraries were generated using NEBNext</w:t>
      </w:r>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6E321CB7" w14:textId="77777777" w:rsidR="002B774D" w:rsidRDefault="00C0014F" w:rsidP="0046408A">
      <w:pPr>
        <w:spacing w:line="480" w:lineRule="auto"/>
        <w:rPr>
          <w:ins w:id="767" w:author="Ruijie Xu" w:date="2022-03-04T13:52:00Z"/>
          <w:rFonts w:eastAsia="SimSun"/>
          <w:color w:val="000000" w:themeColor="text1"/>
        </w:rPr>
      </w:pPr>
      <w:r w:rsidRPr="003A137D">
        <w:rPr>
          <w:b/>
          <w:bCs/>
          <w:color w:val="000000" w:themeColor="text1"/>
        </w:rPr>
        <w:t>Data pre-processing</w:t>
      </w:r>
      <w:del w:id="768" w:author="Ruijie Xu" w:date="2022-03-04T13:52:00Z">
        <w:r w:rsidRPr="003A137D" w:rsidDel="002B774D">
          <w:rPr>
            <w:rFonts w:eastAsia="SimSun"/>
            <w:color w:val="000000" w:themeColor="text1"/>
          </w:rPr>
          <w:delText xml:space="preserve">. </w:delText>
        </w:r>
      </w:del>
    </w:p>
    <w:p w14:paraId="72FDFC52" w14:textId="57C9A7AA" w:rsidR="00C0014F" w:rsidRPr="003A137D" w:rsidRDefault="00C0014F" w:rsidP="0046408A">
      <w:pPr>
        <w:spacing w:line="480" w:lineRule="auto"/>
        <w:rPr>
          <w:rFonts w:eastAsia="SimSun"/>
          <w:color w:val="000000" w:themeColor="text1"/>
        </w:rPr>
      </w:pPr>
      <w:r w:rsidRPr="003A137D">
        <w:rPr>
          <w:rFonts w:eastAsia="SimSun"/>
          <w:color w:val="000000" w:themeColor="text1"/>
        </w:rPr>
        <w:lastRenderedPageBreak/>
        <w:t>Sequencing adapters, low-quality reads, and host DNA reads within the metagenomic samples were removed using the software KneadData</w:t>
      </w:r>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Trimmomatic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r w:rsidRPr="003A137D">
        <w:rPr>
          <w:rFonts w:eastAsia="SimSun"/>
          <w:color w:val="000000" w:themeColor="text1"/>
        </w:rPr>
        <w:t xml:space="preserve">RefSeq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769" w:name="OLE_LINK217"/>
      <w:bookmarkStart w:id="770"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R. rattus</w:t>
      </w:r>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769"/>
      <w:bookmarkEnd w:id="770"/>
    </w:p>
    <w:p w14:paraId="74F2493C" w14:textId="77777777" w:rsidR="003F73CA" w:rsidDel="00435EE6" w:rsidRDefault="003F73CA" w:rsidP="0046408A">
      <w:pPr>
        <w:spacing w:line="480" w:lineRule="auto"/>
        <w:rPr>
          <w:ins w:id="771" w:author="Liliana Salvador" w:date="2022-02-22T18:46:00Z"/>
          <w:del w:id="772" w:author="Ruijie Xu" w:date="2022-02-27T10:35: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Metagenomic profiling</w:t>
      </w:r>
      <w:del w:id="773" w:author="Ruijie Xu" w:date="2022-03-04T13:52:00Z">
        <w:r w:rsidRPr="003A137D" w:rsidDel="002B774D">
          <w:rPr>
            <w:b/>
            <w:bCs/>
            <w:color w:val="000000" w:themeColor="text1"/>
          </w:rPr>
          <w:delText xml:space="preserve">. </w:delText>
        </w:r>
      </w:del>
    </w:p>
    <w:p w14:paraId="1B7833AE" w14:textId="189F0077" w:rsidR="00C0014F" w:rsidDel="002C4897" w:rsidRDefault="00481FC6" w:rsidP="00271EA9">
      <w:pPr>
        <w:spacing w:line="480" w:lineRule="auto"/>
        <w:rPr>
          <w:del w:id="774"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775"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776"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777"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778"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779" w:author="Ruijie Xu" w:date="2022-02-01T16:36:00Z">
        <w:r w:rsidR="002C4897">
          <w:rPr>
            <w:bCs/>
            <w:color w:val="000000" w:themeColor="text1"/>
          </w:rPr>
          <w:t>chos</w:t>
        </w:r>
      </w:ins>
      <w:ins w:id="780" w:author="Liliana Salvador" w:date="2022-02-22T18:46:00Z">
        <w:r w:rsidR="003F73CA">
          <w:rPr>
            <w:bCs/>
            <w:color w:val="000000" w:themeColor="text1"/>
          </w:rPr>
          <w:t>en</w:t>
        </w:r>
      </w:ins>
      <w:del w:id="781"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ins w:id="782" w:author="Liliana Salvador" w:date="2022-02-22T18:46:00Z">
        <w:r w:rsidR="003F73CA">
          <w:rPr>
            <w:bCs/>
            <w:color w:val="000000" w:themeColor="text1"/>
          </w:rPr>
          <w:t xml:space="preserve">rats </w:t>
        </w:r>
      </w:ins>
      <w:r w:rsidR="00C0014F" w:rsidRPr="003A137D">
        <w:rPr>
          <w:bCs/>
          <w:color w:val="000000" w:themeColor="text1"/>
        </w:rPr>
        <w:t>tissues' metagenomic profiles</w:t>
      </w:r>
      <w:ins w:id="783" w:author="Ruijie Xu" w:date="2022-02-01T16:36:00Z">
        <w:r w:rsidR="002C4897">
          <w:rPr>
            <w:bCs/>
            <w:color w:val="000000" w:themeColor="text1"/>
          </w:rPr>
          <w:t xml:space="preserve">. </w:t>
        </w:r>
        <w:del w:id="784" w:author="Liliana Salvador" w:date="2022-02-22T18:47:00Z">
          <w:r w:rsidR="002C4897" w:rsidDel="000F5082">
            <w:rPr>
              <w:bCs/>
              <w:color w:val="000000" w:themeColor="text1"/>
            </w:rPr>
            <w:delText>Analysis for all</w:delText>
          </w:r>
        </w:del>
      </w:ins>
      <w:ins w:id="785" w:author="Liliana Salvador" w:date="2022-02-22T18:47:00Z">
        <w:r w:rsidR="000F5082">
          <w:rPr>
            <w:bCs/>
            <w:color w:val="000000" w:themeColor="text1"/>
          </w:rPr>
          <w:t xml:space="preserve">All </w:t>
        </w:r>
      </w:ins>
      <w:ins w:id="786" w:author="Ruijie Xu" w:date="2022-02-01T16:36:00Z">
        <w:del w:id="787"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788" w:author="Liliana Salvador" w:date="2022-02-22T18:47:00Z">
        <w:r w:rsidR="000F5082">
          <w:rPr>
            <w:bCs/>
            <w:color w:val="000000" w:themeColor="text1"/>
          </w:rPr>
          <w:t xml:space="preserve">used </w:t>
        </w:r>
      </w:ins>
      <w:ins w:id="789" w:author="Ruijie Xu" w:date="2022-02-01T16:36:00Z">
        <w:del w:id="790"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791" w:author="Liliana Salvador" w:date="2022-02-22T18:47:00Z">
        <w:r w:rsidR="000F5082">
          <w:rPr>
            <w:bCs/>
            <w:color w:val="000000" w:themeColor="text1"/>
          </w:rPr>
          <w:t>s</w:t>
        </w:r>
      </w:ins>
      <w:ins w:id="792" w:author="Ruijie Xu" w:date="2022-02-01T16:36:00Z">
        <w:r w:rsidR="002C4897">
          <w:rPr>
            <w:bCs/>
            <w:color w:val="000000" w:themeColor="text1"/>
          </w:rPr>
          <w:t xml:space="preserve"> according </w:t>
        </w:r>
      </w:ins>
      <w:ins w:id="793" w:author="Ruijie Xu" w:date="2022-02-01T16:37:00Z">
        <w:r w:rsidR="002C4897">
          <w:rPr>
            <w:bCs/>
            <w:color w:val="000000" w:themeColor="text1"/>
          </w:rPr>
          <w:t xml:space="preserve">to the instruction manuals provided by the developers. </w:t>
        </w:r>
      </w:ins>
      <w:del w:id="794"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795"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796" w:author="Ruijie Xu" w:date="2022-02-01T16:35:00Z"/>
          <w:color w:val="000000" w:themeColor="text1"/>
        </w:rPr>
      </w:pPr>
    </w:p>
    <w:p w14:paraId="6D6349F0" w14:textId="2E0C7895" w:rsidR="00C0014F" w:rsidRPr="003A137D" w:rsidDel="002C4897" w:rsidRDefault="00C0014F" w:rsidP="00271EA9">
      <w:pPr>
        <w:spacing w:line="480" w:lineRule="auto"/>
        <w:rPr>
          <w:del w:id="797" w:author="Ruijie Xu" w:date="2022-02-01T16:35:00Z"/>
          <w:color w:val="000000" w:themeColor="text1"/>
          <w:u w:val="single"/>
        </w:rPr>
      </w:pPr>
    </w:p>
    <w:p w14:paraId="15187114" w14:textId="2486EFAA" w:rsidR="00C0014F" w:rsidRPr="003A137D" w:rsidDel="00D90F53" w:rsidRDefault="00C0014F" w:rsidP="00271EA9">
      <w:pPr>
        <w:spacing w:line="480" w:lineRule="auto"/>
        <w:rPr>
          <w:del w:id="798"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799" w:author="Liliana Salvador" w:date="2022-02-22T18:49:00Z">
        <w:r w:rsidR="000F5082">
          <w:rPr>
            <w:color w:val="000000" w:themeColor="text1"/>
          </w:rPr>
          <w:t>If the software ha</w:t>
        </w:r>
      </w:ins>
      <w:ins w:id="800" w:author="Liliana Salvador" w:date="2022-03-08T18:15:00Z">
        <w:r w:rsidR="00055E8D">
          <w:rPr>
            <w:color w:val="000000" w:themeColor="text1"/>
          </w:rPr>
          <w:t>d</w:t>
        </w:r>
      </w:ins>
      <w:ins w:id="801" w:author="Liliana Salvador" w:date="2022-02-22T18:49:00Z">
        <w:r w:rsidR="000F5082">
          <w:rPr>
            <w:color w:val="000000" w:themeColor="text1"/>
          </w:rPr>
          <w:t xml:space="preserve"> pre-built DBs, </w:t>
        </w:r>
      </w:ins>
      <w:ins w:id="802" w:author="Liliana Salvador" w:date="2022-02-22T18:50:00Z">
        <w:r w:rsidR="000F5082">
          <w:rPr>
            <w:color w:val="000000" w:themeColor="text1"/>
          </w:rPr>
          <w:t>these</w:t>
        </w:r>
      </w:ins>
      <w:ins w:id="803" w:author="Liliana Salvador" w:date="2022-02-22T18:49:00Z">
        <w:r w:rsidR="000F5082">
          <w:rPr>
            <w:color w:val="000000" w:themeColor="text1"/>
          </w:rPr>
          <w:t xml:space="preserve"> </w:t>
        </w:r>
      </w:ins>
      <w:ins w:id="804" w:author="Ruijie Xu" w:date="2022-02-01T16:40:00Z">
        <w:del w:id="805" w:author="Liliana Salvador" w:date="2022-02-22T18:50:00Z">
          <w:r w:rsidR="002C4897" w:rsidDel="000F5082">
            <w:rPr>
              <w:color w:val="000000" w:themeColor="text1"/>
            </w:rPr>
            <w:delText>D</w:delText>
          </w:r>
        </w:del>
      </w:ins>
      <w:ins w:id="806" w:author="Ruijie Xu" w:date="2022-02-01T16:42:00Z">
        <w:del w:id="807" w:author="Liliana Salvador" w:date="2022-02-22T18:50:00Z">
          <w:r w:rsidR="006A0FB8" w:rsidDel="000F5082">
            <w:rPr>
              <w:color w:val="000000" w:themeColor="text1"/>
            </w:rPr>
            <w:delText>B</w:delText>
          </w:r>
        </w:del>
      </w:ins>
      <w:ins w:id="808" w:author="Ruijie Xu" w:date="2022-02-01T16:40:00Z">
        <w:del w:id="809" w:author="Liliana Salvador" w:date="2022-02-22T18:50:00Z">
          <w:r w:rsidR="002C4897" w:rsidDel="000F5082">
            <w:rPr>
              <w:color w:val="000000" w:themeColor="text1"/>
            </w:rPr>
            <w:delText xml:space="preserve">s </w:delText>
          </w:r>
        </w:del>
        <w:r w:rsidR="002C4897">
          <w:rPr>
            <w:color w:val="000000" w:themeColor="text1"/>
          </w:rPr>
          <w:t>were do</w:t>
        </w:r>
      </w:ins>
      <w:ins w:id="810" w:author="Liliana Salvador" w:date="2022-02-22T18:48:00Z">
        <w:r w:rsidR="000F5082">
          <w:rPr>
            <w:color w:val="000000" w:themeColor="text1"/>
          </w:rPr>
          <w:t>w</w:t>
        </w:r>
      </w:ins>
      <w:ins w:id="811" w:author="Ruijie Xu" w:date="2022-02-01T16:40:00Z">
        <w:del w:id="812" w:author="Rajeev, Sree" w:date="2022-03-03T10:36:00Z">
          <w:r w:rsidR="002C4897" w:rsidDel="00774C46">
            <w:rPr>
              <w:color w:val="000000" w:themeColor="text1"/>
            </w:rPr>
            <w:delText>e</w:delText>
          </w:r>
        </w:del>
        <w:r w:rsidR="002C4897">
          <w:rPr>
            <w:color w:val="000000" w:themeColor="text1"/>
          </w:rPr>
          <w:t>nloaded directly f</w:t>
        </w:r>
        <w:del w:id="813" w:author="Liliana Salvador" w:date="2022-02-22T18:48:00Z">
          <w:r w:rsidR="002C4897" w:rsidDel="000F5082">
            <w:rPr>
              <w:color w:val="000000" w:themeColor="text1"/>
            </w:rPr>
            <w:delText>o</w:delText>
          </w:r>
        </w:del>
        <w:r w:rsidR="002C4897">
          <w:rPr>
            <w:color w:val="000000" w:themeColor="text1"/>
          </w:rPr>
          <w:t>r</w:t>
        </w:r>
      </w:ins>
      <w:ins w:id="814" w:author="Liliana Salvador" w:date="2022-02-22T18:48:00Z">
        <w:r w:rsidR="000F5082">
          <w:rPr>
            <w:color w:val="000000" w:themeColor="text1"/>
          </w:rPr>
          <w:t>o</w:t>
        </w:r>
      </w:ins>
      <w:ins w:id="815" w:author="Ruijie Xu" w:date="2022-02-01T16:40:00Z">
        <w:r w:rsidR="002C4897">
          <w:rPr>
            <w:color w:val="000000" w:themeColor="text1"/>
          </w:rPr>
          <w:t>m the software’</w:t>
        </w:r>
        <w:del w:id="816" w:author="Liliana Salvador" w:date="2022-02-22T18:48:00Z">
          <w:r w:rsidR="002C4897" w:rsidDel="000F5082">
            <w:rPr>
              <w:color w:val="000000" w:themeColor="text1"/>
            </w:rPr>
            <w:delText>s</w:delText>
          </w:r>
        </w:del>
        <w:r w:rsidR="002C4897">
          <w:rPr>
            <w:color w:val="000000" w:themeColor="text1"/>
          </w:rPr>
          <w:t xml:space="preserve"> homepage</w:t>
        </w:r>
      </w:ins>
      <w:ins w:id="817" w:author="Ruijie Xu" w:date="2022-02-01T16:39:00Z">
        <w:r w:rsidR="002C4897">
          <w:rPr>
            <w:color w:val="000000" w:themeColor="text1"/>
          </w:rPr>
          <w:t xml:space="preserve"> </w:t>
        </w:r>
        <w:del w:id="818" w:author="Liliana Salvador" w:date="2022-02-22T18:50:00Z">
          <w:r w:rsidR="002C4897" w:rsidDel="000F5082">
            <w:rPr>
              <w:color w:val="000000" w:themeColor="text1"/>
            </w:rPr>
            <w:delText xml:space="preserve">if a pre-built </w:delText>
          </w:r>
        </w:del>
      </w:ins>
      <w:ins w:id="819" w:author="Ruijie Xu" w:date="2022-02-01T16:42:00Z">
        <w:del w:id="820" w:author="Liliana Salvador" w:date="2022-02-22T18:50:00Z">
          <w:r w:rsidR="006A0FB8" w:rsidDel="000F5082">
            <w:rPr>
              <w:color w:val="000000" w:themeColor="text1"/>
            </w:rPr>
            <w:delText>DBs</w:delText>
          </w:r>
        </w:del>
      </w:ins>
      <w:ins w:id="821" w:author="Ruijie Xu" w:date="2022-02-01T16:39:00Z">
        <w:del w:id="822" w:author="Liliana Salvador" w:date="2022-02-22T18:50:00Z">
          <w:r w:rsidR="002C4897" w:rsidDel="000F5082">
            <w:rPr>
              <w:color w:val="000000" w:themeColor="text1"/>
            </w:rPr>
            <w:delText xml:space="preserve"> was provided by the developers</w:delText>
          </w:r>
        </w:del>
      </w:ins>
      <w:ins w:id="823" w:author="Ruijie Xu" w:date="2022-01-30T14:51:00Z">
        <w:del w:id="824" w:author="Liliana Salvador" w:date="2022-02-22T18:50:00Z">
          <w:r w:rsidR="00D90F53" w:rsidRPr="003A137D" w:rsidDel="000F5082">
            <w:rPr>
              <w:color w:val="000000" w:themeColor="text1"/>
            </w:rPr>
            <w:delText xml:space="preserve"> of </w:delText>
          </w:r>
        </w:del>
      </w:ins>
      <w:ins w:id="825" w:author="Ruijie Xu" w:date="2022-02-01T16:39:00Z">
        <w:del w:id="826" w:author="Liliana Salvador" w:date="2022-02-22T18:50:00Z">
          <w:r w:rsidR="002C4897" w:rsidDel="000F5082">
            <w:rPr>
              <w:color w:val="000000" w:themeColor="text1"/>
            </w:rPr>
            <w:delText>the</w:delText>
          </w:r>
        </w:del>
      </w:ins>
      <w:ins w:id="827" w:author="Ruijie Xu" w:date="2022-01-30T14:51:00Z">
        <w:del w:id="828" w:author="Liliana Salvador" w:date="2022-02-22T18:50:00Z">
          <w:r w:rsidR="00D90F53" w:rsidRPr="003A137D" w:rsidDel="000F5082">
            <w:rPr>
              <w:color w:val="000000" w:themeColor="text1"/>
            </w:rPr>
            <w:delText xml:space="preserve"> software</w:delText>
          </w:r>
        </w:del>
      </w:ins>
      <w:ins w:id="829" w:author="Ruijie Xu" w:date="2022-02-01T16:40:00Z">
        <w:del w:id="830" w:author="Liliana Salvador" w:date="2022-02-22T18:50:00Z">
          <w:r w:rsidR="002C4897" w:rsidDel="000F5082">
            <w:rPr>
              <w:color w:val="000000" w:themeColor="text1"/>
            </w:rPr>
            <w:delText xml:space="preserve"> </w:delText>
          </w:r>
        </w:del>
        <w:r w:rsidR="002C4897">
          <w:rPr>
            <w:color w:val="000000" w:themeColor="text1"/>
          </w:rPr>
          <w:t>(</w:t>
        </w:r>
      </w:ins>
      <w:ins w:id="831" w:author="Ruijie Xu" w:date="2022-02-01T16:41:00Z">
        <w:r w:rsidR="002C4897">
          <w:rPr>
            <w:color w:val="000000" w:themeColor="text1"/>
          </w:rPr>
          <w:t xml:space="preserve">BLASTN, </w:t>
        </w:r>
      </w:ins>
      <w:ins w:id="832" w:author="Ruijie Xu" w:date="2022-02-01T16:46:00Z">
        <w:r w:rsidR="006A0FB8">
          <w:rPr>
            <w:color w:val="000000" w:themeColor="text1"/>
          </w:rPr>
          <w:t xml:space="preserve">minikraken DB of </w:t>
        </w:r>
      </w:ins>
      <w:ins w:id="833" w:author="Ruijie Xu" w:date="2022-02-01T16:41:00Z">
        <w:r w:rsidR="006A0FB8">
          <w:rPr>
            <w:color w:val="000000" w:themeColor="text1"/>
          </w:rPr>
          <w:t>Kraken2, Centrifuge, a</w:t>
        </w:r>
      </w:ins>
      <w:ins w:id="834" w:author="Ruijie Xu" w:date="2022-02-01T16:42:00Z">
        <w:r w:rsidR="006A0FB8">
          <w:rPr>
            <w:color w:val="000000" w:themeColor="text1"/>
          </w:rPr>
          <w:t xml:space="preserve">nd </w:t>
        </w:r>
      </w:ins>
      <w:ins w:id="835" w:author="Ruijie Xu" w:date="2022-02-01T16:41:00Z">
        <w:r w:rsidR="006A0FB8">
          <w:rPr>
            <w:color w:val="000000" w:themeColor="text1"/>
          </w:rPr>
          <w:t>Metaphlan3</w:t>
        </w:r>
      </w:ins>
      <w:ins w:id="836" w:author="Ruijie Xu" w:date="2022-02-01T16:42:00Z">
        <w:r w:rsidR="006A0FB8">
          <w:rPr>
            <w:color w:val="000000" w:themeColor="text1"/>
          </w:rPr>
          <w:t xml:space="preserve">). </w:t>
        </w:r>
      </w:ins>
      <w:ins w:id="837" w:author="Liliana Salvador" w:date="2022-02-22T18:51:00Z">
        <w:r w:rsidR="000F5082">
          <w:rPr>
            <w:color w:val="000000" w:themeColor="text1"/>
          </w:rPr>
          <w:t xml:space="preserve">Otherwise, </w:t>
        </w:r>
      </w:ins>
      <w:ins w:id="838" w:author="Ruijie Xu" w:date="2022-02-01T16:42:00Z">
        <w:r w:rsidR="006A0FB8">
          <w:rPr>
            <w:color w:val="000000" w:themeColor="text1"/>
          </w:rPr>
          <w:t>D</w:t>
        </w:r>
      </w:ins>
      <w:ins w:id="839" w:author="Ruijie Xu" w:date="2022-02-01T16:43:00Z">
        <w:r w:rsidR="006A0FB8">
          <w:rPr>
            <w:color w:val="000000" w:themeColor="text1"/>
          </w:rPr>
          <w:t>B</w:t>
        </w:r>
      </w:ins>
      <w:ins w:id="840" w:author="Ruijie Xu" w:date="2022-02-01T16:44:00Z">
        <w:r w:rsidR="006A0FB8">
          <w:rPr>
            <w:color w:val="000000" w:themeColor="text1"/>
          </w:rPr>
          <w:t>s</w:t>
        </w:r>
      </w:ins>
      <w:ins w:id="841" w:author="Ruijie Xu" w:date="2022-02-01T16:42:00Z">
        <w:r w:rsidR="006A0FB8">
          <w:rPr>
            <w:color w:val="000000" w:themeColor="text1"/>
          </w:rPr>
          <w:t xml:space="preserve"> w</w:t>
        </w:r>
      </w:ins>
      <w:ins w:id="842" w:author="Ruijie Xu" w:date="2022-02-01T16:44:00Z">
        <w:r w:rsidR="006A0FB8">
          <w:rPr>
            <w:color w:val="000000" w:themeColor="text1"/>
          </w:rPr>
          <w:t>ere</w:t>
        </w:r>
      </w:ins>
      <w:ins w:id="843" w:author="Ruijie Xu" w:date="2022-02-01T16:42:00Z">
        <w:r w:rsidR="006A0FB8">
          <w:rPr>
            <w:color w:val="000000" w:themeColor="text1"/>
          </w:rPr>
          <w:t xml:space="preserve"> </w:t>
        </w:r>
      </w:ins>
      <w:ins w:id="844" w:author="Ruijie Xu" w:date="2022-01-30T14:52:00Z">
        <w:r w:rsidR="00D90F53" w:rsidRPr="003A137D">
          <w:rPr>
            <w:color w:val="000000" w:themeColor="text1"/>
          </w:rPr>
          <w:t>buil</w:t>
        </w:r>
      </w:ins>
      <w:ins w:id="845" w:author="Liliana Salvador" w:date="2022-02-22T18:51:00Z">
        <w:r w:rsidR="000F5082">
          <w:rPr>
            <w:color w:val="000000" w:themeColor="text1"/>
          </w:rPr>
          <w:t>t</w:t>
        </w:r>
      </w:ins>
      <w:ins w:id="846" w:author="Ruijie Xu" w:date="2022-01-30T14:52:00Z">
        <w:del w:id="847"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848" w:author="Ruijie Xu" w:date="2022-02-01T16:51:00Z">
        <w:r w:rsidR="007C319A">
          <w:rPr>
            <w:color w:val="000000" w:themeColor="text1"/>
          </w:rPr>
          <w:t xml:space="preserve">standard </w:t>
        </w:r>
      </w:ins>
      <w:ins w:id="849" w:author="Ruijie Xu" w:date="2022-01-30T14:52:00Z">
        <w:r w:rsidR="00D90F53" w:rsidRPr="003A137D">
          <w:rPr>
            <w:color w:val="000000" w:themeColor="text1"/>
          </w:rPr>
          <w:t xml:space="preserve">instructions provided by the </w:t>
        </w:r>
      </w:ins>
      <w:ins w:id="850" w:author="Ruijie Xu" w:date="2022-02-01T16:42:00Z">
        <w:r w:rsidR="006A0FB8">
          <w:rPr>
            <w:color w:val="000000" w:themeColor="text1"/>
          </w:rPr>
          <w:t>software’</w:t>
        </w:r>
        <w:del w:id="851" w:author="Liliana Salvador" w:date="2022-02-22T18:51:00Z">
          <w:r w:rsidR="006A0FB8" w:rsidDel="000F5082">
            <w:rPr>
              <w:color w:val="000000" w:themeColor="text1"/>
            </w:rPr>
            <w:delText>s</w:delText>
          </w:r>
        </w:del>
        <w:r w:rsidR="006A0FB8">
          <w:rPr>
            <w:color w:val="000000" w:themeColor="text1"/>
          </w:rPr>
          <w:t xml:space="preserve"> </w:t>
        </w:r>
      </w:ins>
      <w:ins w:id="852" w:author="Ruijie Xu" w:date="2022-01-30T14:52:00Z">
        <w:r w:rsidR="00D90F53" w:rsidRPr="003A137D">
          <w:rPr>
            <w:color w:val="000000" w:themeColor="text1"/>
          </w:rPr>
          <w:t>manual</w:t>
        </w:r>
      </w:ins>
      <w:ins w:id="853" w:author="Ruijie Xu" w:date="2022-02-01T16:42:00Z">
        <w:r w:rsidR="006A0FB8">
          <w:rPr>
            <w:color w:val="000000" w:themeColor="text1"/>
          </w:rPr>
          <w:t xml:space="preserve"> </w:t>
        </w:r>
        <w:del w:id="854" w:author="Liliana Salvador" w:date="2022-02-22T18:51:00Z">
          <w:r w:rsidR="006A0FB8" w:rsidDel="000F5082">
            <w:rPr>
              <w:color w:val="000000" w:themeColor="text1"/>
            </w:rPr>
            <w:delText>if no pre-built DB</w:delText>
          </w:r>
        </w:del>
      </w:ins>
      <w:ins w:id="855" w:author="Ruijie Xu" w:date="2022-02-01T16:43:00Z">
        <w:del w:id="856"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857" w:author="Ruijie Xu" w:date="2022-02-01T16:44:00Z">
        <w:r w:rsidR="006A0FB8">
          <w:rPr>
            <w:color w:val="000000" w:themeColor="text1"/>
          </w:rPr>
          <w:t>CLARK, CLARK-s, Diamond, and Kaiju</w:t>
        </w:r>
      </w:ins>
      <w:ins w:id="858" w:author="Ruijie Xu" w:date="2022-02-01T16:43:00Z">
        <w:r w:rsidR="006A0FB8">
          <w:rPr>
            <w:color w:val="000000" w:themeColor="text1"/>
          </w:rPr>
          <w:t>)</w:t>
        </w:r>
      </w:ins>
      <w:ins w:id="859" w:author="Liliana Salvador" w:date="2022-02-22T18:53:00Z">
        <w:r w:rsidR="000F5082">
          <w:rPr>
            <w:color w:val="000000" w:themeColor="text1"/>
          </w:rPr>
          <w:t xml:space="preserve">, </w:t>
        </w:r>
      </w:ins>
      <w:ins w:id="860" w:author="Liliana Salvador" w:date="2022-03-08T18:19:00Z">
        <w:r w:rsidR="00074744">
          <w:rPr>
            <w:color w:val="000000" w:themeColor="text1"/>
          </w:rPr>
          <w:t>with the exception o</w:t>
        </w:r>
      </w:ins>
      <w:ins w:id="861" w:author="Liliana Salvador" w:date="2022-03-08T18:20:00Z">
        <w:r w:rsidR="00074744">
          <w:rPr>
            <w:color w:val="000000" w:themeColor="text1"/>
          </w:rPr>
          <w:t>f</w:t>
        </w:r>
      </w:ins>
      <w:ins w:id="862" w:author="Ruijie Xu" w:date="2022-01-30T14:52:00Z">
        <w:del w:id="863" w:author="Liliana Salvador" w:date="2022-02-22T18:53:00Z">
          <w:r w:rsidR="00D90F53" w:rsidRPr="003A137D" w:rsidDel="000F5082">
            <w:rPr>
              <w:color w:val="000000" w:themeColor="text1"/>
            </w:rPr>
            <w:delText>.</w:delText>
          </w:r>
        </w:del>
        <w:del w:id="864" w:author="Liliana Salvador" w:date="2022-03-08T18:15:00Z">
          <w:r w:rsidR="00D90F53" w:rsidRPr="003A137D" w:rsidDel="00055E8D">
            <w:rPr>
              <w:color w:val="000000" w:themeColor="text1"/>
            </w:rPr>
            <w:delText xml:space="preserve"> </w:delText>
          </w:r>
        </w:del>
      </w:ins>
      <w:ins w:id="865" w:author="Ruijie Xu" w:date="2022-02-01T16:44:00Z">
        <w:del w:id="866" w:author="Liliana Salvador" w:date="2022-02-22T18:53:00Z">
          <w:r w:rsidR="006A0FB8" w:rsidDel="000F5082">
            <w:rPr>
              <w:color w:val="000000" w:themeColor="text1"/>
            </w:rPr>
            <w:delText xml:space="preserve">DBs </w:delText>
          </w:r>
        </w:del>
      </w:ins>
      <w:ins w:id="867" w:author="Ruijie Xu" w:date="2022-02-01T16:45:00Z">
        <w:del w:id="868" w:author="Liliana Salvador" w:date="2022-03-08T18:19:00Z">
          <w:r w:rsidR="006A0FB8" w:rsidDel="00074744">
            <w:rPr>
              <w:color w:val="000000" w:themeColor="text1"/>
            </w:rPr>
            <w:delText>of</w:delText>
          </w:r>
        </w:del>
      </w:ins>
      <w:ins w:id="869" w:author="Ruijie Xu" w:date="2022-02-01T16:44:00Z">
        <w:r w:rsidR="006A0FB8">
          <w:rPr>
            <w:color w:val="000000" w:themeColor="text1"/>
          </w:rPr>
          <w:t xml:space="preserve"> </w:t>
        </w:r>
        <w:del w:id="870" w:author="Liliana Salvador" w:date="2022-03-08T18:15:00Z">
          <w:r w:rsidR="006A0FB8" w:rsidDel="00055E8D">
            <w:rPr>
              <w:color w:val="000000" w:themeColor="text1"/>
            </w:rPr>
            <w:delText xml:space="preserve">some </w:delText>
          </w:r>
        </w:del>
        <w:r w:rsidR="006A0FB8">
          <w:rPr>
            <w:color w:val="000000" w:themeColor="text1"/>
          </w:rPr>
          <w:t>software</w:t>
        </w:r>
      </w:ins>
      <w:ins w:id="871" w:author="Liliana Salvador" w:date="2022-02-22T18:53:00Z">
        <w:r w:rsidR="000F5082">
          <w:rPr>
            <w:color w:val="000000" w:themeColor="text1"/>
          </w:rPr>
          <w:t xml:space="preserve"> that had their DBs</w:t>
        </w:r>
      </w:ins>
      <w:ins w:id="872" w:author="Ruijie Xu" w:date="2022-02-01T16:44:00Z">
        <w:r w:rsidR="006A0FB8">
          <w:rPr>
            <w:color w:val="000000" w:themeColor="text1"/>
          </w:rPr>
          <w:t xml:space="preserve"> </w:t>
        </w:r>
        <w:del w:id="873" w:author="Liliana Salvador" w:date="2022-02-22T18:53:00Z">
          <w:r w:rsidR="006A0FB8" w:rsidDel="000F5082">
            <w:rPr>
              <w:color w:val="000000" w:themeColor="text1"/>
            </w:rPr>
            <w:delText xml:space="preserve">were </w:delText>
          </w:r>
        </w:del>
      </w:ins>
      <w:ins w:id="874" w:author="Ruijie Xu" w:date="2022-02-01T16:45:00Z">
        <w:del w:id="875"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w:t>
        </w:r>
      </w:ins>
      <w:ins w:id="876" w:author="Liliana Salvador" w:date="2022-03-08T18:15:00Z">
        <w:r w:rsidR="00055E8D">
          <w:rPr>
            <w:color w:val="000000" w:themeColor="text1"/>
          </w:rPr>
          <w:t>tific</w:t>
        </w:r>
      </w:ins>
      <w:ins w:id="877" w:author="Ruijie Xu" w:date="2022-02-01T16:45:00Z">
        <w:del w:id="878" w:author="Liliana Salvador" w:date="2022-03-08T18:15:00Z">
          <w:r w:rsidR="006A0FB8" w:rsidDel="00055E8D">
            <w:rPr>
              <w:color w:val="000000" w:themeColor="text1"/>
            </w:rPr>
            <w:delText>ce</w:delText>
          </w:r>
        </w:del>
        <w:r w:rsidR="006A0FB8">
          <w:rPr>
            <w:color w:val="000000" w:themeColor="text1"/>
          </w:rPr>
          <w:t xml:space="preserve"> community</w:t>
        </w:r>
      </w:ins>
      <w:ins w:id="879" w:author="Ruijie Xu" w:date="2022-02-01T16:47:00Z">
        <w:del w:id="880" w:author="Liliana Salvador" w:date="2022-03-08T18:19:00Z">
          <w:r w:rsidR="006A0FB8" w:rsidDel="00074744">
            <w:rPr>
              <w:color w:val="000000" w:themeColor="text1"/>
            </w:rPr>
            <w:delText xml:space="preserve"> based on the </w:delText>
          </w:r>
          <w:r w:rsidR="00CB046C" w:rsidDel="00074744">
            <w:rPr>
              <w:color w:val="000000" w:themeColor="text1"/>
            </w:rPr>
            <w:delText>instruction manual</w:delText>
          </w:r>
        </w:del>
        <w:del w:id="881" w:author="Liliana Salvador" w:date="2022-03-08T18:16:00Z">
          <w:r w:rsidR="00CB046C" w:rsidDel="00055E8D">
            <w:rPr>
              <w:color w:val="000000" w:themeColor="text1"/>
            </w:rPr>
            <w:delText xml:space="preserve"> of the corresponding software</w:delText>
          </w:r>
        </w:del>
      </w:ins>
      <w:ins w:id="882" w:author="Ruijie Xu" w:date="2022-02-01T16:45:00Z">
        <w:r w:rsidR="006A0FB8">
          <w:rPr>
            <w:color w:val="000000" w:themeColor="text1"/>
          </w:rPr>
          <w:t>. In this case, the DBs were</w:t>
        </w:r>
      </w:ins>
      <w:ins w:id="883" w:author="Liliana Salvador" w:date="2022-02-22T18:55:00Z">
        <w:r w:rsidR="000F5082">
          <w:rPr>
            <w:color w:val="000000" w:themeColor="text1"/>
          </w:rPr>
          <w:t xml:space="preserve"> </w:t>
        </w:r>
      </w:ins>
      <w:ins w:id="884" w:author="Ruijie Xu" w:date="2022-02-01T16:45:00Z">
        <w:del w:id="885" w:author="Liliana Salvador" w:date="2022-02-22T18:55:00Z">
          <w:r w:rsidR="006A0FB8" w:rsidDel="000F5082">
            <w:rPr>
              <w:color w:val="000000" w:themeColor="text1"/>
            </w:rPr>
            <w:delText xml:space="preserve"> </w:delText>
          </w:r>
        </w:del>
      </w:ins>
      <w:ins w:id="886" w:author="Ruijie Xu" w:date="2022-02-01T16:46:00Z">
        <w:del w:id="887" w:author="Liliana Salvador" w:date="2022-02-22T18:55:00Z">
          <w:r w:rsidR="006A0FB8" w:rsidDel="000F5082">
            <w:rPr>
              <w:color w:val="000000" w:themeColor="text1"/>
            </w:rPr>
            <w:delText xml:space="preserve">also </w:delText>
          </w:r>
        </w:del>
      </w:ins>
      <w:ins w:id="888" w:author="Ruijie Xu" w:date="2022-02-01T16:45:00Z">
        <w:r w:rsidR="006A0FB8">
          <w:rPr>
            <w:color w:val="000000" w:themeColor="text1"/>
          </w:rPr>
          <w:t>downloaded directly</w:t>
        </w:r>
      </w:ins>
      <w:ins w:id="889" w:author="Ruijie Xu" w:date="2022-02-01T16:46:00Z">
        <w:r w:rsidR="006A0FB8">
          <w:rPr>
            <w:color w:val="000000" w:themeColor="text1"/>
          </w:rPr>
          <w:t xml:space="preserve"> from the online resources (</w:t>
        </w:r>
      </w:ins>
      <w:ins w:id="890" w:author="Ruijie Xu" w:date="2022-02-01T16:47:00Z">
        <w:r w:rsidR="006A0FB8">
          <w:rPr>
            <w:color w:val="000000" w:themeColor="text1"/>
          </w:rPr>
          <w:t>standard DB</w:t>
        </w:r>
        <w:r w:rsidR="00CB046C">
          <w:rPr>
            <w:color w:val="000000" w:themeColor="text1"/>
          </w:rPr>
          <w:t xml:space="preserve"> of Kraken2, maxikraken DB of Krak</w:t>
        </w:r>
      </w:ins>
      <w:ins w:id="891" w:author="Ruijie Xu" w:date="2022-02-01T16:48:00Z">
        <w:r w:rsidR="00CB046C">
          <w:rPr>
            <w:color w:val="000000" w:themeColor="text1"/>
          </w:rPr>
          <w:t xml:space="preserve">en2, and </w:t>
        </w:r>
      </w:ins>
      <w:ins w:id="892" w:author="Ruijie Xu" w:date="2022-02-01T16:47:00Z">
        <w:r w:rsidR="00CB046C">
          <w:rPr>
            <w:color w:val="000000" w:themeColor="text1"/>
          </w:rPr>
          <w:t>Bracken</w:t>
        </w:r>
      </w:ins>
      <w:ins w:id="893" w:author="Ruijie Xu" w:date="2022-02-01T16:46:00Z">
        <w:r w:rsidR="006A0FB8">
          <w:rPr>
            <w:color w:val="000000" w:themeColor="text1"/>
          </w:rPr>
          <w:t>).</w:t>
        </w:r>
      </w:ins>
      <w:ins w:id="894" w:author="Ruijie Xu" w:date="2022-02-01T16:48:00Z">
        <w:r w:rsidR="00CB046C">
          <w:rPr>
            <w:color w:val="000000" w:themeColor="text1"/>
          </w:rPr>
          <w:t xml:space="preserve"> Detailed information about DB building is available in Table I. </w:t>
        </w:r>
      </w:ins>
      <w:del w:id="895"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896" w:author="Ruijie Xu" w:date="2022-02-01T16:49:00Z"/>
          <w:color w:val="000000" w:themeColor="text1"/>
          <w:u w:val="single"/>
        </w:rPr>
      </w:pPr>
    </w:p>
    <w:p w14:paraId="05FF9622" w14:textId="77777777" w:rsidR="007C319A" w:rsidRPr="003A137D" w:rsidRDefault="007C319A" w:rsidP="00271EA9">
      <w:pPr>
        <w:spacing w:line="480" w:lineRule="auto"/>
        <w:rPr>
          <w:ins w:id="897" w:author="Ruijie Xu" w:date="2022-02-01T16:49:00Z"/>
          <w:color w:val="000000" w:themeColor="text1"/>
          <w:u w:val="single"/>
        </w:rPr>
      </w:pPr>
    </w:p>
    <w:p w14:paraId="30F795E7" w14:textId="3FB98D0F" w:rsidR="00C0014F" w:rsidDel="00540FCF" w:rsidRDefault="00FB322B" w:rsidP="003A137D">
      <w:pPr>
        <w:spacing w:line="480" w:lineRule="auto"/>
        <w:rPr>
          <w:del w:id="898" w:author="Ruijie Xu" w:date="2022-01-30T14:48:00Z"/>
          <w:rFonts w:ascii="Calibri" w:eastAsia="SimSun" w:hAnsi="Calibri" w:cs="Calibri"/>
          <w:color w:val="000000" w:themeColor="text1"/>
        </w:rPr>
      </w:pPr>
      <w:ins w:id="899" w:author="Liliana Salvador" w:date="2022-02-22T18:58:00Z">
        <w:r w:rsidRPr="00FB322B">
          <w:rPr>
            <w:rFonts w:ascii="Calibri" w:hAnsi="Calibri" w:cs="Calibri"/>
            <w:color w:val="000000" w:themeColor="text1"/>
            <w:rPrChange w:id="900" w:author="Liliana Salvador" w:date="2022-02-22T19:00:00Z">
              <w:rPr>
                <w:color w:val="000000" w:themeColor="text1"/>
              </w:rPr>
            </w:rPrChange>
          </w:rPr>
          <w:t>For this specific analysis, a c</w:t>
        </w:r>
      </w:ins>
      <w:ins w:id="901" w:author="Ruijie Xu" w:date="2022-02-01T16:50:00Z">
        <w:del w:id="902" w:author="Liliana Salvador" w:date="2022-02-22T18:58:00Z">
          <w:r w:rsidR="007C319A" w:rsidRPr="00FB322B" w:rsidDel="00FB322B">
            <w:rPr>
              <w:rFonts w:ascii="Calibri" w:hAnsi="Calibri" w:cs="Calibri"/>
              <w:color w:val="000000" w:themeColor="text1"/>
              <w:rPrChange w:id="903"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904" w:author="Liliana Salvador" w:date="2022-02-22T19:00:00Z">
              <w:rPr>
                <w:color w:val="000000" w:themeColor="text1"/>
                <w:u w:val="single"/>
              </w:rPr>
            </w:rPrChange>
          </w:rPr>
          <w:t xml:space="preserve">ustom Kraken2 DB </w:t>
        </w:r>
        <w:del w:id="905" w:author="Liliana Salvador" w:date="2022-02-22T18:59:00Z">
          <w:r w:rsidR="007C319A" w:rsidRPr="00FB322B" w:rsidDel="00FB322B">
            <w:rPr>
              <w:rFonts w:ascii="Calibri" w:hAnsi="Calibri" w:cs="Calibri"/>
              <w:color w:val="000000" w:themeColor="text1"/>
              <w:rPrChange w:id="906"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907" w:author="Liliana Salvador" w:date="2022-02-22T19:00:00Z">
                <w:rPr>
                  <w:b/>
                  <w:bCs/>
                  <w:color w:val="000000" w:themeColor="text1"/>
                </w:rPr>
              </w:rPrChange>
            </w:rPr>
            <w:delText xml:space="preserve"> </w:delText>
          </w:r>
        </w:del>
      </w:ins>
      <w:ins w:id="908" w:author="Ruijie Xu" w:date="2022-02-01T16:52:00Z">
        <w:del w:id="909" w:author="Liliana Salvador" w:date="2022-02-22T18:59:00Z">
          <w:r w:rsidR="007C319A" w:rsidRPr="00FB322B" w:rsidDel="00FB322B">
            <w:rPr>
              <w:rFonts w:ascii="Calibri" w:hAnsi="Calibri" w:cs="Calibri"/>
              <w:color w:val="000000" w:themeColor="text1"/>
              <w:rPrChange w:id="910"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911" w:author="Liliana Salvador" w:date="2022-02-22T19:00:00Z">
                <w:rPr>
                  <w:b/>
                  <w:bCs/>
                  <w:color w:val="000000" w:themeColor="text1"/>
                </w:rPr>
              </w:rPrChange>
            </w:rPr>
            <w:delText xml:space="preserve"> </w:delText>
          </w:r>
        </w:del>
      </w:ins>
      <w:ins w:id="912" w:author="Ruijie Xu" w:date="2022-02-01T16:50:00Z">
        <w:del w:id="913" w:author="Liliana Salvador" w:date="2022-02-22T18:59:00Z">
          <w:r w:rsidR="007C319A" w:rsidRPr="00FB322B" w:rsidDel="00FB322B">
            <w:rPr>
              <w:rFonts w:ascii="Calibri" w:hAnsi="Calibri" w:cs="Calibri"/>
              <w:color w:val="000000" w:themeColor="text1"/>
              <w:rPrChange w:id="914"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915" w:author="Liliana Salvador" w:date="2022-02-22T19:00:00Z">
              <w:rPr>
                <w:color w:val="000000" w:themeColor="text1"/>
              </w:rPr>
            </w:rPrChange>
          </w:rPr>
          <w:t>was buil</w:t>
        </w:r>
      </w:ins>
      <w:ins w:id="916" w:author="Ruijie Xu" w:date="2022-02-01T16:51:00Z">
        <w:r w:rsidR="007C319A" w:rsidRPr="00FB322B">
          <w:rPr>
            <w:rFonts w:ascii="Calibri" w:hAnsi="Calibri" w:cs="Calibri"/>
            <w:color w:val="000000" w:themeColor="text1"/>
            <w:rPrChange w:id="917" w:author="Liliana Salvador" w:date="2022-02-22T19:00:00Z">
              <w:rPr>
                <w:color w:val="000000" w:themeColor="text1"/>
              </w:rPr>
            </w:rPrChange>
          </w:rPr>
          <w:t>t</w:t>
        </w:r>
      </w:ins>
      <w:ins w:id="918" w:author="Ruijie Xu" w:date="2022-02-01T16:50:00Z">
        <w:r w:rsidR="007C319A" w:rsidRPr="00FB322B">
          <w:rPr>
            <w:rFonts w:ascii="Calibri" w:hAnsi="Calibri" w:cs="Calibri"/>
            <w:color w:val="000000" w:themeColor="text1"/>
            <w:rPrChange w:id="919" w:author="Liliana Salvador" w:date="2022-02-22T19:00:00Z">
              <w:rPr>
                <w:color w:val="000000" w:themeColor="text1"/>
              </w:rPr>
            </w:rPrChange>
          </w:rPr>
          <w:t xml:space="preserve"> following the </w:t>
        </w:r>
      </w:ins>
      <w:ins w:id="920" w:author="Liliana Salvador" w:date="2022-02-22T18:59:00Z">
        <w:r w:rsidRPr="00FB322B">
          <w:rPr>
            <w:rFonts w:ascii="Calibri" w:hAnsi="Calibri" w:cs="Calibri"/>
            <w:color w:val="000000" w:themeColor="text1"/>
            <w:rPrChange w:id="921" w:author="Liliana Salvador" w:date="2022-02-22T19:00:00Z">
              <w:rPr>
                <w:color w:val="000000" w:themeColor="text1"/>
              </w:rPr>
            </w:rPrChange>
          </w:rPr>
          <w:t>manual’</w:t>
        </w:r>
      </w:ins>
      <w:ins w:id="922" w:author="Liliana Salvador" w:date="2022-03-08T18:20:00Z">
        <w:r w:rsidR="00074744">
          <w:rPr>
            <w:rFonts w:ascii="Calibri" w:hAnsi="Calibri" w:cs="Calibri"/>
            <w:color w:val="000000" w:themeColor="text1"/>
          </w:rPr>
          <w:t>s</w:t>
        </w:r>
      </w:ins>
      <w:ins w:id="923" w:author="Liliana Salvador" w:date="2022-02-22T18:59:00Z">
        <w:del w:id="924" w:author="Rajeev, Sree" w:date="2022-02-28T15:08:00Z">
          <w:r w:rsidRPr="00FB322B" w:rsidDel="00C219AD">
            <w:rPr>
              <w:rFonts w:ascii="Calibri" w:hAnsi="Calibri" w:cs="Calibri"/>
              <w:color w:val="000000" w:themeColor="text1"/>
              <w:rPrChange w:id="925" w:author="Liliana Salvador" w:date="2022-02-22T19:00:00Z">
                <w:rPr>
                  <w:color w:val="000000" w:themeColor="text1"/>
                </w:rPr>
              </w:rPrChange>
            </w:rPr>
            <w:delText>s</w:delText>
          </w:r>
        </w:del>
        <w:r w:rsidRPr="00FB322B">
          <w:rPr>
            <w:rFonts w:ascii="Calibri" w:hAnsi="Calibri" w:cs="Calibri"/>
            <w:color w:val="000000" w:themeColor="text1"/>
            <w:rPrChange w:id="926" w:author="Liliana Salvador" w:date="2022-02-22T19:00:00Z">
              <w:rPr>
                <w:color w:val="000000" w:themeColor="text1"/>
              </w:rPr>
            </w:rPrChange>
          </w:rPr>
          <w:t xml:space="preserve"> </w:t>
        </w:r>
      </w:ins>
      <w:ins w:id="927" w:author="Ruijie Xu" w:date="2022-02-01T16:51:00Z">
        <w:r w:rsidR="007C319A" w:rsidRPr="00FB322B">
          <w:rPr>
            <w:rFonts w:ascii="Calibri" w:hAnsi="Calibri" w:cs="Calibri"/>
            <w:color w:val="000000" w:themeColor="text1"/>
            <w:rPrChange w:id="928" w:author="Liliana Salvador" w:date="2022-02-22T19:00:00Z">
              <w:rPr>
                <w:color w:val="000000" w:themeColor="text1"/>
              </w:rPr>
            </w:rPrChange>
          </w:rPr>
          <w:t>instructions</w:t>
        </w:r>
        <w:del w:id="929" w:author="Liliana Salvador" w:date="2022-02-22T19:00:00Z">
          <w:r w:rsidR="007C319A" w:rsidRPr="00FB322B" w:rsidDel="00FB322B">
            <w:rPr>
              <w:rFonts w:ascii="Calibri" w:hAnsi="Calibri" w:cs="Calibri"/>
              <w:color w:val="000000" w:themeColor="text1"/>
              <w:rPrChange w:id="930"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931" w:author="Liliana Salvador" w:date="2022-02-22T19:00:00Z">
              <w:rPr>
                <w:color w:val="000000" w:themeColor="text1"/>
              </w:rPr>
            </w:rPrChange>
          </w:rPr>
          <w:t>.</w:t>
        </w:r>
      </w:ins>
      <w:ins w:id="932" w:author="Ruijie Xu" w:date="2022-02-01T16:52:00Z">
        <w:r w:rsidR="007C319A" w:rsidRPr="00FB322B">
          <w:rPr>
            <w:rFonts w:ascii="Calibri" w:hAnsi="Calibri" w:cs="Calibri"/>
            <w:color w:val="000000" w:themeColor="text1"/>
            <w:rPrChange w:id="933" w:author="Liliana Salvador" w:date="2022-02-22T19:00:00Z">
              <w:rPr>
                <w:color w:val="000000" w:themeColor="text1"/>
              </w:rPr>
            </w:rPrChange>
          </w:rPr>
          <w:t xml:space="preserve"> All </w:t>
        </w:r>
      </w:ins>
      <w:ins w:id="934" w:author="Ruijie Xu" w:date="2022-02-01T16:53:00Z">
        <w:r w:rsidR="00C755FC" w:rsidRPr="00FB322B">
          <w:rPr>
            <w:rFonts w:ascii="Calibri" w:hAnsi="Calibri" w:cs="Calibri"/>
            <w:color w:val="000000" w:themeColor="text1"/>
            <w:rPrChange w:id="935" w:author="Liliana Salvador" w:date="2022-02-22T19:00:00Z">
              <w:rPr>
                <w:color w:val="000000" w:themeColor="text1"/>
              </w:rPr>
            </w:rPrChange>
          </w:rPr>
          <w:t xml:space="preserve">the </w:t>
        </w:r>
      </w:ins>
      <w:ins w:id="936" w:author="Ruijie Xu" w:date="2022-02-01T16:52:00Z">
        <w:r w:rsidR="007C319A" w:rsidRPr="00FB322B">
          <w:rPr>
            <w:rFonts w:ascii="Calibri" w:hAnsi="Calibri" w:cs="Calibri"/>
            <w:color w:val="000000" w:themeColor="text1"/>
            <w:rPrChange w:id="937" w:author="Liliana Salvador" w:date="2022-02-22T19:00:00Z">
              <w:rPr>
                <w:color w:val="000000" w:themeColor="text1"/>
              </w:rPr>
            </w:rPrChange>
          </w:rPr>
          <w:t xml:space="preserve">libraries </w:t>
        </w:r>
        <w:del w:id="938" w:author="Liliana Salvador" w:date="2022-03-08T18:21:00Z">
          <w:r w:rsidR="00C755FC" w:rsidRPr="00FB322B" w:rsidDel="00074744">
            <w:rPr>
              <w:rFonts w:ascii="Calibri" w:hAnsi="Calibri" w:cs="Calibri"/>
              <w:color w:val="000000" w:themeColor="text1"/>
              <w:rPrChange w:id="939" w:author="Liliana Salvador" w:date="2022-02-22T19:00:00Z">
                <w:rPr>
                  <w:color w:val="000000" w:themeColor="text1"/>
                </w:rPr>
              </w:rPrChange>
            </w:rPr>
            <w:delText>included</w:delText>
          </w:r>
        </w:del>
      </w:ins>
      <w:ins w:id="940" w:author="Liliana Salvador" w:date="2022-03-08T18:21:00Z">
        <w:r w:rsidR="00074744">
          <w:rPr>
            <w:rFonts w:ascii="Calibri" w:hAnsi="Calibri" w:cs="Calibri"/>
            <w:color w:val="000000" w:themeColor="text1"/>
          </w:rPr>
          <w:t>present</w:t>
        </w:r>
      </w:ins>
      <w:ins w:id="941" w:author="Ruijie Xu" w:date="2022-02-01T16:52:00Z">
        <w:r w:rsidR="00C755FC" w:rsidRPr="00FB322B">
          <w:rPr>
            <w:rFonts w:ascii="Calibri" w:hAnsi="Calibri" w:cs="Calibri"/>
            <w:color w:val="000000" w:themeColor="text1"/>
            <w:rPrChange w:id="942" w:author="Liliana Salvador" w:date="2022-02-22T19:00:00Z">
              <w:rPr>
                <w:color w:val="000000" w:themeColor="text1"/>
              </w:rPr>
            </w:rPrChange>
          </w:rPr>
          <w:t xml:space="preserve"> in </w:t>
        </w:r>
      </w:ins>
      <w:ins w:id="943" w:author="Liliana Salvador" w:date="2022-02-22T18:59:00Z">
        <w:r w:rsidRPr="00FB322B">
          <w:rPr>
            <w:rFonts w:ascii="Calibri" w:hAnsi="Calibri" w:cs="Calibri"/>
            <w:color w:val="000000" w:themeColor="text1"/>
            <w:rPrChange w:id="944" w:author="Liliana Salvador" w:date="2022-02-22T19:00:00Z">
              <w:rPr>
                <w:color w:val="000000" w:themeColor="text1"/>
              </w:rPr>
            </w:rPrChange>
          </w:rPr>
          <w:t xml:space="preserve">Kraken2’s </w:t>
        </w:r>
      </w:ins>
      <w:ins w:id="945" w:author="Ruijie Xu" w:date="2022-02-01T16:52:00Z">
        <w:del w:id="946" w:author="Liliana Salvador" w:date="2022-02-22T18:59:00Z">
          <w:r w:rsidR="00C755FC" w:rsidRPr="00FB322B" w:rsidDel="00FB322B">
            <w:rPr>
              <w:rFonts w:ascii="Calibri" w:hAnsi="Calibri" w:cs="Calibri"/>
              <w:color w:val="000000" w:themeColor="text1"/>
              <w:rPrChange w:id="947"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948" w:author="Liliana Salvador" w:date="2022-02-22T19:00:00Z">
              <w:rPr>
                <w:color w:val="000000" w:themeColor="text1"/>
              </w:rPr>
            </w:rPrChange>
          </w:rPr>
          <w:t>standard DB</w:t>
        </w:r>
        <w:del w:id="949" w:author="Liliana Salvador" w:date="2022-02-22T18:59:00Z">
          <w:r w:rsidR="00C755FC" w:rsidRPr="00FB322B" w:rsidDel="00FB322B">
            <w:rPr>
              <w:rFonts w:ascii="Calibri" w:hAnsi="Calibri" w:cs="Calibri"/>
              <w:color w:val="000000" w:themeColor="text1"/>
              <w:rPrChange w:id="950" w:author="Liliana Salvador" w:date="2022-02-22T19:00:00Z">
                <w:rPr>
                  <w:color w:val="000000" w:themeColor="text1"/>
                </w:rPr>
              </w:rPrChange>
            </w:rPr>
            <w:delText>S</w:delText>
          </w:r>
        </w:del>
        <w:r w:rsidR="00C755FC" w:rsidRPr="00FB322B">
          <w:rPr>
            <w:rFonts w:ascii="Calibri" w:hAnsi="Calibri" w:cs="Calibri"/>
            <w:color w:val="000000" w:themeColor="text1"/>
            <w:rPrChange w:id="951" w:author="Liliana Salvador" w:date="2022-02-22T19:00:00Z">
              <w:rPr>
                <w:color w:val="000000" w:themeColor="text1"/>
              </w:rPr>
            </w:rPrChange>
          </w:rPr>
          <w:t xml:space="preserve"> </w:t>
        </w:r>
        <w:del w:id="952" w:author="Liliana Salvador" w:date="2022-02-22T18:59:00Z">
          <w:r w:rsidR="00C755FC" w:rsidRPr="00FB322B" w:rsidDel="00FB322B">
            <w:rPr>
              <w:rFonts w:ascii="Calibri" w:hAnsi="Calibri" w:cs="Calibri"/>
              <w:color w:val="000000" w:themeColor="text1"/>
              <w:rPrChange w:id="953" w:author="Liliana Salvador" w:date="2022-02-22T19:00:00Z">
                <w:rPr>
                  <w:color w:val="000000" w:themeColor="text1"/>
                </w:rPr>
              </w:rPrChange>
            </w:rPr>
            <w:delText xml:space="preserve">of Kraken2 </w:delText>
          </w:r>
        </w:del>
      </w:ins>
      <w:ins w:id="954" w:author="Ruijie Xu" w:date="2022-02-01T16:53:00Z">
        <w:r w:rsidR="00C755FC" w:rsidRPr="00FB322B">
          <w:rPr>
            <w:rFonts w:ascii="Calibri" w:hAnsi="Calibri" w:cs="Calibri"/>
            <w:color w:val="000000" w:themeColor="text1"/>
            <w:rPrChange w:id="955" w:author="Liliana Salvador" w:date="2022-02-22T19:00:00Z">
              <w:rPr>
                <w:color w:val="000000" w:themeColor="text1"/>
              </w:rPr>
            </w:rPrChange>
          </w:rPr>
          <w:t>(</w:t>
        </w:r>
      </w:ins>
      <w:ins w:id="956" w:author="Liliana Salvador" w:date="2022-02-22T19:00:00Z">
        <w:r>
          <w:rPr>
            <w:rFonts w:ascii="Calibri" w:hAnsi="Calibri" w:cs="Calibri"/>
            <w:color w:val="000000" w:themeColor="text1"/>
          </w:rPr>
          <w:t xml:space="preserve">which </w:t>
        </w:r>
      </w:ins>
      <w:ins w:id="957" w:author="Ruijie Xu" w:date="2022-02-01T16:54:00Z">
        <w:r w:rsidR="003A137D" w:rsidRPr="00FB322B">
          <w:rPr>
            <w:rFonts w:ascii="Calibri" w:hAnsi="Calibri" w:cs="Calibri"/>
            <w:color w:val="000000" w:themeColor="text1"/>
            <w:rPrChange w:id="958" w:author="Liliana Salvador" w:date="2022-02-22T19:00:00Z">
              <w:rPr>
                <w:color w:val="000000" w:themeColor="text1"/>
              </w:rPr>
            </w:rPrChange>
          </w:rPr>
          <w:t>includ</w:t>
        </w:r>
      </w:ins>
      <w:ins w:id="959" w:author="Liliana Salvador" w:date="2022-02-22T19:00:00Z">
        <w:r>
          <w:rPr>
            <w:rFonts w:ascii="Calibri" w:hAnsi="Calibri" w:cs="Calibri"/>
            <w:color w:val="000000" w:themeColor="text1"/>
          </w:rPr>
          <w:t>e</w:t>
        </w:r>
      </w:ins>
      <w:ins w:id="960" w:author="Ruijie Xu" w:date="2022-02-01T16:54:00Z">
        <w:del w:id="961" w:author="Liliana Salvador" w:date="2022-02-22T19:00:00Z">
          <w:r w:rsidR="003A137D" w:rsidRPr="00FB322B" w:rsidDel="00FB322B">
            <w:rPr>
              <w:rFonts w:ascii="Calibri" w:hAnsi="Calibri" w:cs="Calibri"/>
              <w:color w:val="000000" w:themeColor="text1"/>
              <w:rPrChange w:id="962" w:author="Liliana Salvador" w:date="2022-02-22T19:00:00Z">
                <w:rPr>
                  <w:color w:val="000000" w:themeColor="text1"/>
                </w:rPr>
              </w:rPrChange>
            </w:rPr>
            <w:delText>ing</w:delText>
          </w:r>
        </w:del>
        <w:r w:rsidR="003A137D" w:rsidRPr="00FB322B">
          <w:rPr>
            <w:rFonts w:ascii="Calibri" w:hAnsi="Calibri" w:cs="Calibri"/>
            <w:color w:val="000000" w:themeColor="text1"/>
            <w:rPrChange w:id="963" w:author="Liliana Salvador" w:date="2022-02-22T19:00:00Z">
              <w:rPr>
                <w:color w:val="000000" w:themeColor="text1"/>
              </w:rPr>
            </w:rPrChange>
          </w:rPr>
          <w:t xml:space="preserve"> NCBI RefSeq’s </w:t>
        </w:r>
        <w:r w:rsidR="003A137D" w:rsidRPr="00FB322B">
          <w:rPr>
            <w:rFonts w:ascii="Calibri" w:hAnsi="Calibri" w:cs="Calibri"/>
            <w:color w:val="24292F"/>
            <w:shd w:val="clear" w:color="auto" w:fill="FFFFFF"/>
            <w:rPrChange w:id="964" w:author="Liliana Salvador" w:date="2022-02-22T19:00:00Z">
              <w:rPr>
                <w:rFonts w:ascii="Segoe UI" w:hAnsi="Segoe UI" w:cs="Segoe UI"/>
                <w:color w:val="24292F"/>
                <w:shd w:val="clear" w:color="auto" w:fill="FFFFFF"/>
              </w:rPr>
            </w:rPrChange>
          </w:rPr>
          <w:t xml:space="preserve">bacterial, archaeal, </w:t>
        </w:r>
        <w:del w:id="965" w:author="Liliana Salvador" w:date="2022-02-22T19:01:00Z">
          <w:r w:rsidR="003A137D" w:rsidRPr="00FB322B" w:rsidDel="00FB322B">
            <w:rPr>
              <w:rFonts w:ascii="Calibri" w:hAnsi="Calibri" w:cs="Calibri"/>
              <w:color w:val="24292F"/>
              <w:shd w:val="clear" w:color="auto" w:fill="FFFFFF"/>
              <w:rPrChange w:id="966"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967" w:author="Liliana Salvador" w:date="2022-02-22T19:00:00Z">
              <w:rPr>
                <w:rFonts w:ascii="Segoe UI" w:hAnsi="Segoe UI" w:cs="Segoe UI"/>
                <w:color w:val="24292F"/>
                <w:shd w:val="clear" w:color="auto" w:fill="FFFFFF"/>
              </w:rPr>
            </w:rPrChange>
          </w:rPr>
          <w:t>viral</w:t>
        </w:r>
      </w:ins>
      <w:ins w:id="968" w:author="Liliana Salvador" w:date="2022-02-22T19:01:00Z">
        <w:r>
          <w:rPr>
            <w:rFonts w:ascii="Calibri" w:hAnsi="Calibri" w:cs="Calibri"/>
            <w:color w:val="24292F"/>
            <w:shd w:val="clear" w:color="auto" w:fill="FFFFFF"/>
          </w:rPr>
          <w:t xml:space="preserve">, human genome, </w:t>
        </w:r>
      </w:ins>
      <w:ins w:id="969"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(UniVec_Core)</w:t>
        </w:r>
      </w:ins>
      <w:ins w:id="970" w:author="Ruijie Xu" w:date="2022-02-01T16:54:00Z">
        <w:r w:rsidR="003A137D" w:rsidRPr="00FB322B">
          <w:rPr>
            <w:rFonts w:ascii="Calibri" w:hAnsi="Calibri" w:cs="Calibri"/>
            <w:color w:val="24292F"/>
            <w:shd w:val="clear" w:color="auto" w:fill="FFFFFF"/>
            <w:rPrChange w:id="971" w:author="Liliana Salvador" w:date="2022-02-22T19:00:00Z">
              <w:rPr>
                <w:rFonts w:ascii="Segoe UI" w:hAnsi="Segoe UI" w:cs="Segoe UI"/>
                <w:color w:val="24292F"/>
                <w:shd w:val="clear" w:color="auto" w:fill="FFFFFF"/>
              </w:rPr>
            </w:rPrChange>
          </w:rPr>
          <w:t xml:space="preserve"> libraries</w:t>
        </w:r>
        <w:del w:id="972" w:author="Liliana Salvador" w:date="2022-02-22T19:02:00Z">
          <w:r w:rsidR="003A137D" w:rsidRPr="00FB322B" w:rsidDel="00FB322B">
            <w:rPr>
              <w:rFonts w:ascii="Calibri" w:hAnsi="Calibri" w:cs="Calibri"/>
              <w:color w:val="24292F"/>
              <w:shd w:val="clear" w:color="auto" w:fill="FFFFFF"/>
              <w:rPrChange w:id="973"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974" w:author="Ruijie Xu" w:date="2022-02-01T16:53:00Z">
        <w:r w:rsidR="00C755FC" w:rsidRPr="00FB322B">
          <w:rPr>
            <w:rFonts w:ascii="Calibri" w:hAnsi="Calibri" w:cs="Calibri"/>
            <w:color w:val="000000" w:themeColor="text1"/>
            <w:rPrChange w:id="975" w:author="Liliana Salvador" w:date="2022-02-22T19:00:00Z">
              <w:rPr>
                <w:color w:val="000000" w:themeColor="text1"/>
              </w:rPr>
            </w:rPrChange>
          </w:rPr>
          <w:t xml:space="preserve">) </w:t>
        </w:r>
      </w:ins>
      <w:ins w:id="976" w:author="Ruijie Xu" w:date="2022-02-01T16:52:00Z">
        <w:r w:rsidR="00C755FC" w:rsidRPr="00FB322B">
          <w:rPr>
            <w:rFonts w:ascii="Calibri" w:hAnsi="Calibri" w:cs="Calibri"/>
            <w:color w:val="000000" w:themeColor="text1"/>
            <w:rPrChange w:id="977" w:author="Liliana Salvador" w:date="2022-02-22T19:00:00Z">
              <w:rPr>
                <w:color w:val="000000" w:themeColor="text1"/>
              </w:rPr>
            </w:rPrChange>
          </w:rPr>
          <w:t>w</w:t>
        </w:r>
      </w:ins>
      <w:ins w:id="978" w:author="Ruijie Xu" w:date="2022-02-01T16:53:00Z">
        <w:r w:rsidR="00C755FC" w:rsidRPr="00FB322B">
          <w:rPr>
            <w:rFonts w:ascii="Calibri" w:hAnsi="Calibri" w:cs="Calibri"/>
            <w:color w:val="000000" w:themeColor="text1"/>
            <w:rPrChange w:id="979" w:author="Liliana Salvador" w:date="2022-02-22T19:00:00Z">
              <w:rPr>
                <w:color w:val="000000" w:themeColor="text1"/>
              </w:rPr>
            </w:rPrChange>
          </w:rPr>
          <w:t>ere</w:t>
        </w:r>
      </w:ins>
      <w:ins w:id="980" w:author="Ruijie Xu" w:date="2022-02-01T16:52:00Z">
        <w:r w:rsidR="00C755FC" w:rsidRPr="00FB322B">
          <w:rPr>
            <w:rFonts w:ascii="Calibri" w:hAnsi="Calibri" w:cs="Calibri"/>
            <w:color w:val="000000" w:themeColor="text1"/>
            <w:rPrChange w:id="981" w:author="Liliana Salvador" w:date="2022-02-22T19:00:00Z">
              <w:rPr>
                <w:color w:val="000000" w:themeColor="text1"/>
              </w:rPr>
            </w:rPrChange>
          </w:rPr>
          <w:t xml:space="preserve"> included in the </w:t>
        </w:r>
      </w:ins>
      <w:ins w:id="982" w:author="Liliana Salvador" w:date="2022-02-22T19:02:00Z">
        <w:r>
          <w:rPr>
            <w:rFonts w:ascii="Calibri" w:hAnsi="Calibri" w:cs="Calibri"/>
            <w:color w:val="000000" w:themeColor="text1"/>
          </w:rPr>
          <w:t>c</w:t>
        </w:r>
      </w:ins>
      <w:ins w:id="983" w:author="Ruijie Xu" w:date="2022-02-27T10:36:00Z">
        <w:r w:rsidR="00435EE6">
          <w:rPr>
            <w:rFonts w:ascii="Calibri" w:hAnsi="Calibri" w:cs="Calibri"/>
            <w:color w:val="000000" w:themeColor="text1"/>
          </w:rPr>
          <w:t>u</w:t>
        </w:r>
      </w:ins>
      <w:ins w:id="984" w:author="Liliana Salvador" w:date="2022-02-22T19:02:00Z">
        <w:del w:id="985"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986" w:author="Ruijie Xu" w:date="2022-02-27T10:36:00Z">
        <w:r w:rsidR="00435EE6">
          <w:rPr>
            <w:rFonts w:ascii="Calibri" w:hAnsi="Calibri" w:cs="Calibri"/>
            <w:color w:val="000000" w:themeColor="text1"/>
          </w:rPr>
          <w:t>o</w:t>
        </w:r>
      </w:ins>
      <w:ins w:id="987" w:author="Liliana Salvador" w:date="2022-02-22T19:02:00Z">
        <w:del w:id="988"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989" w:author="Ruijie Xu" w:date="2022-02-01T16:52:00Z">
        <w:r w:rsidR="00C755FC" w:rsidRPr="00FB322B">
          <w:rPr>
            <w:rFonts w:ascii="Calibri" w:hAnsi="Calibri" w:cs="Calibri"/>
            <w:color w:val="000000" w:themeColor="text1"/>
            <w:rPrChange w:id="990" w:author="Liliana Salvador" w:date="2022-02-22T19:00:00Z">
              <w:rPr>
                <w:color w:val="000000" w:themeColor="text1"/>
              </w:rPr>
            </w:rPrChange>
          </w:rPr>
          <w:t>DB</w:t>
        </w:r>
      </w:ins>
      <w:ins w:id="991" w:author="Liliana Salvador" w:date="2022-02-22T19:03:00Z">
        <w:r>
          <w:rPr>
            <w:rFonts w:ascii="Calibri" w:hAnsi="Calibri" w:cs="Calibri"/>
            <w:color w:val="000000" w:themeColor="text1"/>
          </w:rPr>
          <w:t>,</w:t>
        </w:r>
      </w:ins>
      <w:ins w:id="992" w:author="Ruijie Xu" w:date="2022-02-01T16:52:00Z">
        <w:r w:rsidR="00C755FC" w:rsidRPr="00FB322B">
          <w:rPr>
            <w:rFonts w:ascii="Calibri" w:hAnsi="Calibri" w:cs="Calibri"/>
            <w:color w:val="000000" w:themeColor="text1"/>
            <w:rPrChange w:id="993" w:author="Liliana Salvador" w:date="2022-02-22T19:00:00Z">
              <w:rPr>
                <w:color w:val="000000" w:themeColor="text1"/>
              </w:rPr>
            </w:rPrChange>
          </w:rPr>
          <w:t xml:space="preserve"> with the addition of</w:t>
        </w:r>
      </w:ins>
      <w:ins w:id="994" w:author="Liliana Salvador" w:date="2022-02-22T19:02:00Z">
        <w:r>
          <w:rPr>
            <w:rFonts w:ascii="Calibri" w:hAnsi="Calibri" w:cs="Calibri"/>
            <w:color w:val="000000" w:themeColor="text1"/>
          </w:rPr>
          <w:t xml:space="preserve"> the </w:t>
        </w:r>
      </w:ins>
      <w:ins w:id="995" w:author="Liliana Salvador" w:date="2022-02-22T19:03:00Z">
        <w:r>
          <w:rPr>
            <w:rFonts w:ascii="Calibri" w:hAnsi="Calibri" w:cs="Calibri"/>
            <w:color w:val="000000" w:themeColor="text1"/>
          </w:rPr>
          <w:t>genomes from the two rat species:</w:t>
        </w:r>
      </w:ins>
      <w:ins w:id="996" w:author="Ruijie Xu" w:date="2022-02-01T16:52:00Z">
        <w:r w:rsidR="00C755FC" w:rsidRPr="00FB322B">
          <w:rPr>
            <w:rFonts w:ascii="Calibri" w:hAnsi="Calibri" w:cs="Calibri"/>
            <w:color w:val="000000" w:themeColor="text1"/>
            <w:rPrChange w:id="997"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998" w:author="Liliana Salvador" w:date="2022-02-22T19:00:00Z">
              <w:rPr>
                <w:rFonts w:eastAsia="SimSun"/>
                <w:i/>
                <w:iCs/>
                <w:color w:val="000000" w:themeColor="text1"/>
              </w:rPr>
            </w:rPrChange>
          </w:rPr>
          <w:t xml:space="preserve">R. </w:t>
        </w:r>
        <w:r w:rsidR="00C755FC" w:rsidRPr="00FB322B">
          <w:rPr>
            <w:rFonts w:ascii="Calibri" w:eastAsia="SimSun" w:hAnsi="Calibri" w:cs="Calibri"/>
            <w:i/>
            <w:iCs/>
            <w:color w:val="000000" w:themeColor="text1"/>
            <w:rPrChange w:id="999" w:author="Liliana Salvador" w:date="2022-02-22T19:00:00Z">
              <w:rPr>
                <w:rFonts w:eastAsia="SimSun"/>
                <w:i/>
                <w:iCs/>
                <w:color w:val="000000" w:themeColor="text1"/>
              </w:rPr>
            </w:rPrChange>
          </w:rPr>
          <w:lastRenderedPageBreak/>
          <w:t>norvegicus</w:t>
        </w:r>
      </w:ins>
      <w:ins w:id="1000" w:author="Ruijie Xu" w:date="2022-02-01T16:53:00Z">
        <w:r w:rsidR="00C755FC" w:rsidRPr="00FB322B">
          <w:rPr>
            <w:rFonts w:ascii="Calibri" w:eastAsia="SimSun" w:hAnsi="Calibri" w:cs="Calibri"/>
            <w:color w:val="000000" w:themeColor="text1"/>
            <w:rPrChange w:id="1001" w:author="Liliana Salvador" w:date="2022-02-22T19:00:00Z">
              <w:rPr>
                <w:rFonts w:eastAsia="SimSun"/>
                <w:color w:val="000000" w:themeColor="text1"/>
              </w:rPr>
            </w:rPrChange>
          </w:rPr>
          <w:t xml:space="preserve"> </w:t>
        </w:r>
        <w:del w:id="1002" w:author="Liliana Salvador" w:date="2022-02-22T19:03:00Z">
          <w:r w:rsidR="00C755FC" w:rsidRPr="00FB322B" w:rsidDel="00FB322B">
            <w:rPr>
              <w:rFonts w:ascii="Calibri" w:eastAsia="SimSun" w:hAnsi="Calibri" w:cs="Calibri"/>
              <w:color w:val="000000" w:themeColor="text1"/>
              <w:rPrChange w:id="1003"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1004" w:author="Liliana Salvador" w:date="2022-02-22T19:00:00Z">
              <w:rPr>
                <w:rFonts w:eastAsia="SimSun"/>
                <w:color w:val="000000" w:themeColor="text1"/>
              </w:rPr>
            </w:rPrChange>
          </w:rPr>
          <w:t>(</w:t>
        </w:r>
      </w:ins>
      <w:ins w:id="1005" w:author="Ruijie Xu" w:date="2022-02-01T16:52:00Z">
        <w:r w:rsidR="00C755FC" w:rsidRPr="00FB322B">
          <w:rPr>
            <w:rFonts w:ascii="Calibri" w:eastAsia="SimSun" w:hAnsi="Calibri" w:cs="Calibri"/>
            <w:color w:val="000000" w:themeColor="text1"/>
            <w:rPrChange w:id="1006" w:author="Liliana Salvador" w:date="2022-02-22T19:00:00Z">
              <w:rPr>
                <w:rFonts w:eastAsia="SimSun"/>
                <w:color w:val="000000" w:themeColor="text1"/>
              </w:rPr>
            </w:rPrChange>
          </w:rPr>
          <w:t>GCF_015227675.2_mRatBN7.2</w:t>
        </w:r>
      </w:ins>
      <w:ins w:id="1007" w:author="Ruijie Xu" w:date="2022-02-01T16:53:00Z">
        <w:r w:rsidR="00C755FC" w:rsidRPr="00FB322B">
          <w:rPr>
            <w:rFonts w:ascii="Calibri" w:eastAsia="SimSun" w:hAnsi="Calibri" w:cs="Calibri"/>
            <w:color w:val="000000" w:themeColor="text1"/>
            <w:rPrChange w:id="1008" w:author="Liliana Salvador" w:date="2022-02-22T19:00:00Z">
              <w:rPr>
                <w:rFonts w:eastAsia="SimSun"/>
                <w:color w:val="000000" w:themeColor="text1"/>
              </w:rPr>
            </w:rPrChange>
          </w:rPr>
          <w:t xml:space="preserve">) and </w:t>
        </w:r>
      </w:ins>
      <w:ins w:id="1009" w:author="Ruijie Xu" w:date="2022-02-01T16:52:00Z">
        <w:r w:rsidR="00C755FC" w:rsidRPr="00FB322B">
          <w:rPr>
            <w:rFonts w:ascii="Calibri" w:eastAsia="SimSun" w:hAnsi="Calibri" w:cs="Calibri"/>
            <w:i/>
            <w:iCs/>
            <w:color w:val="000000" w:themeColor="text1"/>
            <w:rPrChange w:id="1010" w:author="Liliana Salvador" w:date="2022-02-22T19:00:00Z">
              <w:rPr>
                <w:rFonts w:eastAsia="SimSun"/>
                <w:i/>
                <w:iCs/>
                <w:color w:val="000000" w:themeColor="text1"/>
              </w:rPr>
            </w:rPrChange>
          </w:rPr>
          <w:t>R. rattus</w:t>
        </w:r>
      </w:ins>
      <w:ins w:id="1011" w:author="Liliana Salvador" w:date="2022-03-08T18:22:00Z">
        <w:r w:rsidR="00074744">
          <w:rPr>
            <w:rFonts w:ascii="Calibri" w:eastAsia="SimSun" w:hAnsi="Calibri" w:cs="Calibri"/>
            <w:color w:val="000000" w:themeColor="text1"/>
          </w:rPr>
          <w:t xml:space="preserve"> </w:t>
        </w:r>
      </w:ins>
      <w:ins w:id="1012" w:author="Ruijie Xu" w:date="2022-02-01T16:53:00Z">
        <w:del w:id="1013" w:author="Liliana Salvador" w:date="2022-02-22T19:03:00Z">
          <w:r w:rsidR="00C755FC" w:rsidRPr="00FB322B" w:rsidDel="00FB322B">
            <w:rPr>
              <w:rFonts w:ascii="Calibri" w:eastAsia="SimSun" w:hAnsi="Calibri" w:cs="Calibri"/>
              <w:color w:val="000000" w:themeColor="text1"/>
              <w:rPrChange w:id="1014"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1015" w:author="Liliana Salvador" w:date="2022-02-22T19:00:00Z">
              <w:rPr>
                <w:rFonts w:eastAsia="SimSun"/>
                <w:color w:val="000000" w:themeColor="text1"/>
              </w:rPr>
            </w:rPrChange>
          </w:rPr>
          <w:t>(</w:t>
        </w:r>
      </w:ins>
      <w:ins w:id="1016" w:author="Ruijie Xu" w:date="2022-02-01T16:52:00Z">
        <w:r w:rsidR="00C755FC" w:rsidRPr="00FB322B">
          <w:rPr>
            <w:rFonts w:ascii="Calibri" w:eastAsia="SimSun" w:hAnsi="Calibri" w:cs="Calibri"/>
            <w:color w:val="000000" w:themeColor="text1"/>
            <w:rPrChange w:id="1017" w:author="Liliana Salvador" w:date="2022-02-22T19:00:00Z">
              <w:rPr>
                <w:rFonts w:eastAsia="SimSun"/>
                <w:color w:val="000000" w:themeColor="text1"/>
              </w:rPr>
            </w:rPrChange>
          </w:rPr>
          <w:t>GCF_011064425.1_Rrattus_CSIRO_v1).</w:t>
        </w:r>
      </w:ins>
      <w:del w:id="1018" w:author="Ruijie Xu" w:date="2022-02-01T16:49:00Z">
        <w:r w:rsidR="00C0014F" w:rsidRPr="00FB322B" w:rsidDel="007C319A">
          <w:rPr>
            <w:rFonts w:ascii="Calibri" w:hAnsi="Calibri" w:cs="Calibri"/>
            <w:b/>
            <w:bCs/>
            <w:color w:val="000000" w:themeColor="text1"/>
            <w:rPrChange w:id="1019"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1020"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1021"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1022" w:author="Liliana Salvador" w:date="2022-02-22T19:00:00Z">
              <w:rPr>
                <w:color w:val="000000" w:themeColor="text1"/>
              </w:rPr>
            </w:rPrChange>
          </w:rPr>
          <w:delText>. All</w:delText>
        </w:r>
      </w:del>
      <w:del w:id="1023" w:author="Ruijie Xu" w:date="2022-01-30T14:48:00Z">
        <w:r w:rsidR="00C0014F" w:rsidRPr="00FB322B" w:rsidDel="00E35E47">
          <w:rPr>
            <w:rFonts w:ascii="Calibri" w:hAnsi="Calibri" w:cs="Calibri"/>
            <w:b/>
            <w:bCs/>
            <w:color w:val="000000" w:themeColor="text1"/>
            <w:rPrChange w:id="1024"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1025"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1026" w:author="Liliana Salvador" w:date="2022-02-22T19:00:00Z">
              <w:rPr>
                <w:color w:val="000000" w:themeColor="text1"/>
              </w:rPr>
            </w:rPrChange>
          </w:rPr>
          <w:delText xml:space="preserve"> taxonomical</w:delText>
        </w:r>
      </w:del>
      <w:del w:id="1027" w:author="Ruijie Xu" w:date="2022-02-01T16:49:00Z">
        <w:r w:rsidR="00C0014F" w:rsidRPr="00FB322B" w:rsidDel="007C319A">
          <w:rPr>
            <w:rFonts w:ascii="Calibri" w:hAnsi="Calibri" w:cs="Calibri"/>
            <w:b/>
            <w:bCs/>
            <w:color w:val="000000" w:themeColor="text1"/>
            <w:rPrChange w:id="1028" w:author="Liliana Salvador" w:date="2022-02-22T19:00:00Z">
              <w:rPr>
                <w:color w:val="000000" w:themeColor="text1"/>
              </w:rPr>
            </w:rPrChange>
          </w:rPr>
          <w:delText xml:space="preserve"> profiling analyses were performed according to </w:delText>
        </w:r>
      </w:del>
      <w:del w:id="1029" w:author="Ruijie Xu" w:date="2022-01-30T14:48:00Z">
        <w:r w:rsidR="00C0014F" w:rsidRPr="00FB322B" w:rsidDel="00E35E47">
          <w:rPr>
            <w:rFonts w:ascii="Calibri" w:hAnsi="Calibri" w:cs="Calibri"/>
            <w:b/>
            <w:bCs/>
            <w:color w:val="000000" w:themeColor="text1"/>
            <w:rPrChange w:id="1030" w:author="Liliana Salvador" w:date="2022-02-22T19:00:00Z">
              <w:rPr>
                <w:color w:val="000000" w:themeColor="text1"/>
              </w:rPr>
            </w:rPrChange>
          </w:rPr>
          <w:delText xml:space="preserve">the </w:delText>
        </w:r>
      </w:del>
      <w:del w:id="1031" w:author="Ruijie Xu" w:date="2022-02-01T16:49:00Z">
        <w:r w:rsidR="00191084" w:rsidRPr="00FB322B" w:rsidDel="007C319A">
          <w:rPr>
            <w:rFonts w:ascii="Calibri" w:hAnsi="Calibri" w:cs="Calibri"/>
            <w:b/>
            <w:bCs/>
            <w:color w:val="000000" w:themeColor="text1"/>
            <w:rPrChange w:id="1032"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1033" w:author="Liliana Salvador" w:date="2022-02-22T19:00:00Z">
              <w:rPr>
                <w:color w:val="000000" w:themeColor="text1"/>
              </w:rPr>
            </w:rPrChange>
          </w:rPr>
          <w:delText>manual</w:delText>
        </w:r>
        <w:bookmarkStart w:id="1034" w:name="OLE_LINK28"/>
        <w:bookmarkStart w:id="1035" w:name="OLE_LINK29"/>
        <w:r w:rsidR="00C0014F" w:rsidRPr="00FB322B" w:rsidDel="007C319A">
          <w:rPr>
            <w:rFonts w:ascii="Calibri" w:hAnsi="Calibri" w:cs="Calibri"/>
            <w:b/>
            <w:bCs/>
            <w:color w:val="000000" w:themeColor="text1"/>
            <w:rPrChange w:id="1036" w:author="Liliana Salvador" w:date="2022-02-22T19:00:00Z">
              <w:rPr>
                <w:color w:val="000000" w:themeColor="text1"/>
              </w:rPr>
            </w:rPrChange>
          </w:rPr>
          <w:delText>s</w:delText>
        </w:r>
        <w:bookmarkEnd w:id="1034"/>
        <w:bookmarkEnd w:id="1035"/>
        <w:r w:rsidR="00C0014F" w:rsidRPr="00FB322B" w:rsidDel="007C319A">
          <w:rPr>
            <w:rFonts w:ascii="Calibri" w:hAnsi="Calibri" w:cs="Calibri"/>
            <w:b/>
            <w:bCs/>
            <w:color w:val="000000" w:themeColor="text1"/>
            <w:rPrChange w:id="1037" w:author="Liliana Salvador" w:date="2022-02-22T19:00:00Z">
              <w:rPr>
                <w:color w:val="000000" w:themeColor="text1"/>
              </w:rPr>
            </w:rPrChange>
          </w:rPr>
          <w:delText xml:space="preserve">. </w:delText>
        </w:r>
      </w:del>
      <w:del w:id="1038" w:author="Ruijie Xu" w:date="2022-01-30T14:48:00Z">
        <w:r w:rsidR="00C0014F" w:rsidRPr="00FB322B" w:rsidDel="00E35E47">
          <w:rPr>
            <w:rFonts w:ascii="Calibri" w:hAnsi="Calibri" w:cs="Calibri"/>
            <w:b/>
            <w:bCs/>
            <w:color w:val="000000" w:themeColor="text1"/>
            <w:rPrChange w:id="1039"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1040"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1041"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1042"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1043"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1044"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1045"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1046"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1047"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1048"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49"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1050"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1051"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1052"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1053"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1054"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1055"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56"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1057"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58"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1059"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60"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1061" w:author="Liliana Salvador" w:date="2022-02-22T19:03:00Z"/>
          <w:rFonts w:ascii="Calibri" w:hAnsi="Calibri" w:cs="Calibri"/>
          <w:color w:val="000000" w:themeColor="text1"/>
          <w:rPrChange w:id="1062" w:author="Liliana Salvador" w:date="2022-02-22T19:00:00Z">
            <w:rPr>
              <w:ins w:id="1063" w:author="Liliana Salvador" w:date="2022-02-22T19:03:00Z"/>
              <w:color w:val="000000" w:themeColor="text1"/>
            </w:rPr>
          </w:rPrChange>
        </w:rPr>
      </w:pPr>
    </w:p>
    <w:p w14:paraId="253E7AF0" w14:textId="77777777" w:rsidR="00C0014F" w:rsidRPr="00FB322B" w:rsidDel="0085367F" w:rsidRDefault="00C0014F">
      <w:pPr>
        <w:spacing w:line="480" w:lineRule="auto"/>
        <w:rPr>
          <w:del w:id="1064" w:author="Ruijie Xu" w:date="2022-01-30T14:51:00Z"/>
          <w:rFonts w:ascii="Calibri" w:hAnsi="Calibri" w:cs="Calibri"/>
          <w:b/>
          <w:bCs/>
          <w:color w:val="000000" w:themeColor="text1"/>
          <w:rPrChange w:id="1065" w:author="Liliana Salvador" w:date="2022-02-22T19:00:00Z">
            <w:rPr>
              <w:del w:id="1066" w:author="Ruijie Xu" w:date="2022-01-30T14:51:00Z"/>
              <w:b/>
              <w:bCs/>
              <w:color w:val="000000" w:themeColor="text1"/>
            </w:rPr>
          </w:rPrChange>
        </w:rPr>
      </w:pPr>
    </w:p>
    <w:p w14:paraId="68FF0F9E" w14:textId="24946600" w:rsidR="00C0014F" w:rsidRPr="00FB322B" w:rsidDel="0085367F" w:rsidRDefault="00C0014F">
      <w:pPr>
        <w:spacing w:line="480" w:lineRule="auto"/>
        <w:rPr>
          <w:del w:id="1067" w:author="Ruijie Xu" w:date="2022-01-30T14:50:00Z"/>
          <w:rFonts w:ascii="Calibri" w:hAnsi="Calibri" w:cs="Calibri"/>
          <w:b/>
          <w:bCs/>
          <w:color w:val="000000" w:themeColor="text1"/>
          <w:rPrChange w:id="1068" w:author="Liliana Salvador" w:date="2022-02-22T19:00:00Z">
            <w:rPr>
              <w:del w:id="1069" w:author="Ruijie Xu" w:date="2022-01-30T14:50:00Z"/>
              <w:color w:val="000000" w:themeColor="text1"/>
            </w:rPr>
          </w:rPrChange>
        </w:rPr>
      </w:pPr>
      <w:del w:id="1070" w:author="Ruijie Xu" w:date="2022-01-30T14:51:00Z">
        <w:r w:rsidRPr="00FB322B" w:rsidDel="0085367F">
          <w:rPr>
            <w:rFonts w:ascii="Calibri" w:hAnsi="Calibri" w:cs="Calibri"/>
            <w:b/>
            <w:bCs/>
            <w:color w:val="000000" w:themeColor="text1"/>
            <w:rPrChange w:id="1071"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1072"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1073"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1074" w:author="Liliana Salvador" w:date="2022-02-22T19:00:00Z">
              <w:rPr>
                <w:color w:val="000000" w:themeColor="text1"/>
              </w:rPr>
            </w:rPrChange>
          </w:rPr>
          <w:delText xml:space="preserve">. </w:delText>
        </w:r>
      </w:del>
      <w:del w:id="1075" w:author="Ruijie Xu" w:date="2022-01-30T14:48:00Z">
        <w:r w:rsidRPr="00FB322B" w:rsidDel="006A4167">
          <w:rPr>
            <w:rFonts w:ascii="Calibri" w:hAnsi="Calibri" w:cs="Calibri"/>
            <w:b/>
            <w:bCs/>
            <w:color w:val="000000" w:themeColor="text1"/>
            <w:rPrChange w:id="1076"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1077"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1078" w:author="Liliana Salvador" w:date="2022-02-22T19:00:00Z">
              <w:rPr>
                <w:color w:val="000000" w:themeColor="text1"/>
              </w:rPr>
            </w:rPrChange>
          </w:rPr>
          <w:delText xml:space="preserve"> were shown in histogram format </w:delText>
        </w:r>
      </w:del>
      <w:del w:id="1079" w:author="Ruijie Xu" w:date="2022-01-30T14:50:00Z">
        <w:r w:rsidRPr="00FB322B" w:rsidDel="0085367F">
          <w:rPr>
            <w:rFonts w:ascii="Calibri" w:hAnsi="Calibri" w:cs="Calibri"/>
            <w:b/>
            <w:bCs/>
            <w:color w:val="000000" w:themeColor="text1"/>
            <w:rPrChange w:id="1080"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1081" w:author="Liliana Salvador" w:date="2022-02-22T19:00:00Z">
              <w:rPr>
                <w:color w:val="000000" w:themeColor="text1"/>
              </w:rPr>
            </w:rPrChange>
          </w:rPr>
          <w:delText>"</w:delText>
        </w:r>
        <w:r w:rsidRPr="00FB322B" w:rsidDel="0085367F">
          <w:rPr>
            <w:rFonts w:ascii="Calibri" w:hAnsi="Calibri" w:cs="Calibri"/>
            <w:b/>
            <w:bCs/>
            <w:color w:val="000000" w:themeColor="text1"/>
            <w:rPrChange w:id="1082"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1083"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1084"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1085"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1086"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1087" w:author="Liliana Salvador" w:date="2022-02-22T19:00:00Z">
              <w:rPr>
                <w:color w:val="000000"/>
              </w:rPr>
            </w:rPrChange>
          </w:rPr>
          <w:delText>(Ginestet, 2011)</w:delText>
        </w:r>
        <w:r w:rsidRPr="00FB322B" w:rsidDel="0085367F">
          <w:rPr>
            <w:rFonts w:ascii="Calibri" w:hAnsi="Calibri" w:cs="Calibri"/>
            <w:b/>
            <w:bCs/>
            <w:color w:val="000000" w:themeColor="text1"/>
            <w:rPrChange w:id="1088"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1089"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1090" w:author="Liliana Salvador" w:date="2022-02-22T19:00:00Z">
            <w:rPr>
              <w:b/>
              <w:bCs/>
              <w:color w:val="000000" w:themeColor="text1"/>
            </w:rPr>
          </w:rPrChange>
        </w:rPr>
      </w:pPr>
    </w:p>
    <w:p w14:paraId="10330790" w14:textId="12860304" w:rsidR="0085367F" w:rsidRPr="003A137D" w:rsidRDefault="00C0014F" w:rsidP="0085367F">
      <w:pPr>
        <w:spacing w:line="480" w:lineRule="auto"/>
        <w:rPr>
          <w:ins w:id="1091"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1092" w:author="Ruijie Xu" w:date="2022-01-30T14:50:00Z">
        <w:r w:rsidR="00E825DC" w:rsidRPr="003A137D">
          <w:rPr>
            <w:color w:val="000000" w:themeColor="text1"/>
          </w:rPr>
          <w:t xml:space="preserve">Metagenomic profiles were loaded into R </w:t>
        </w:r>
      </w:ins>
      <w:ins w:id="1093"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094"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1095" w:author="Ruijie Xu" w:date="2022-01-30T14:50:00Z">
        <w:r w:rsidR="00E825DC" w:rsidRPr="003A137D">
          <w:rPr>
            <w:color w:val="000000" w:themeColor="text1"/>
          </w:rPr>
          <w:t xml:space="preserve">for </w:t>
        </w:r>
      </w:ins>
      <w:ins w:id="1096" w:author="Liliana Salvador" w:date="2022-02-22T19:05:00Z">
        <w:r w:rsidR="00540FCF">
          <w:rPr>
            <w:color w:val="000000" w:themeColor="text1"/>
          </w:rPr>
          <w:t xml:space="preserve">statistical </w:t>
        </w:r>
      </w:ins>
      <w:ins w:id="1097" w:author="Ruijie Xu" w:date="2022-01-30T14:50:00Z">
        <w:r w:rsidR="00E825DC" w:rsidRPr="003A137D">
          <w:rPr>
            <w:color w:val="000000" w:themeColor="text1"/>
          </w:rPr>
          <w:t xml:space="preserve">analysis using the package </w:t>
        </w:r>
        <w:commentRangeStart w:id="1098"/>
        <w:r w:rsidR="00E825DC" w:rsidRPr="003A137D">
          <w:rPr>
            <w:color w:val="000000" w:themeColor="text1"/>
          </w:rPr>
          <w:t>“phyloseq”</w:t>
        </w:r>
      </w:ins>
      <w:commentRangeEnd w:id="1098"/>
      <w:r w:rsidR="00540FCF">
        <w:rPr>
          <w:rStyle w:val="CommentReference"/>
        </w:rPr>
        <w:commentReference w:id="1098"/>
      </w:r>
      <w:ins w:id="1099"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(McMurdie and Holmes, 2013)</w:t>
      </w:r>
      <w:r w:rsidR="00435EE6">
        <w:rPr>
          <w:color w:val="000000" w:themeColor="text1"/>
        </w:rPr>
        <w:fldChar w:fldCharType="end"/>
      </w:r>
      <w:ins w:id="1100"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1101" w:author="Ruijie Xu" w:date="2022-02-02T10:51:00Z">
        <w:r w:rsidRPr="003A137D" w:rsidDel="006A2E67">
          <w:rPr>
            <w:color w:val="000000" w:themeColor="text1"/>
          </w:rPr>
          <w:delText xml:space="preserve"> exact</w:delText>
        </w:r>
      </w:del>
      <w:r w:rsidRPr="003A137D">
        <w:rPr>
          <w:color w:val="000000" w:themeColor="text1"/>
        </w:rPr>
        <w:t xml:space="preserve"> test</w:t>
      </w:r>
      <w:ins w:id="1102" w:author="Ruijie Xu" w:date="2022-02-02T10:52:00Z">
        <w:r w:rsidR="006A2E67">
          <w:rPr>
            <w:color w:val="000000" w:themeColor="text1"/>
          </w:rPr>
          <w:t xml:space="preserve"> implemented in R’s </w:t>
        </w:r>
        <w:commentRangeStart w:id="1103"/>
        <w:r w:rsidR="006A2E67">
          <w:rPr>
            <w:color w:val="000000" w:themeColor="text1"/>
          </w:rPr>
          <w:t>“rstatix” package</w:t>
        </w:r>
      </w:ins>
      <w:commentRangeEnd w:id="1103"/>
      <w:r w:rsidR="00540FCF">
        <w:rPr>
          <w:rStyle w:val="CommentReference"/>
        </w:rPr>
        <w:commentReference w:id="1103"/>
      </w:r>
      <w:ins w:id="1104"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(Kassambara,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1105" w:author="Ruijie Xu" w:date="2022-02-27T10:42:00Z">
        <w:r w:rsidR="00435EE6">
          <w:rPr>
            <w:color w:val="000000" w:themeColor="text1"/>
          </w:rPr>
          <w:t>.</w:t>
        </w:r>
      </w:ins>
      <w:commentRangeStart w:id="1106"/>
      <w:del w:id="1107"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1108" w:author="Ruijie Xu" w:date="2022-02-27T10:42:00Z">
        <w:r w:rsidR="00435EE6">
          <w:rPr>
            <w:color w:val="000000" w:themeColor="text1"/>
          </w:rPr>
          <w:t xml:space="preserve"> </w:t>
        </w:r>
      </w:ins>
      <w:del w:id="1109" w:author="Ruijie Xu" w:date="2022-02-27T10:42:00Z">
        <w:r w:rsidR="00242EFF" w:rsidRPr="003A137D" w:rsidDel="00435EE6">
          <w:rPr>
            <w:color w:val="000000" w:themeColor="text1"/>
          </w:rPr>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1106"/>
        <w:r w:rsidR="00540FCF" w:rsidDel="00435EE6">
          <w:rPr>
            <w:rStyle w:val="CommentReference"/>
          </w:rPr>
          <w:commentReference w:id="1106"/>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w:t>
      </w:r>
      <w:ins w:id="1110" w:author="Ruijie Xu" w:date="2022-03-04T10:18:00Z">
        <w:r w:rsidR="0094647B">
          <w:rPr>
            <w:color w:val="000000" w:themeColor="text1"/>
          </w:rPr>
          <w:t xml:space="preserve">microbiome compositions </w:t>
        </w:r>
      </w:ins>
      <w:del w:id="1111" w:author="Ruijie Xu" w:date="2022-03-04T10:18:00Z">
        <w:r w:rsidRPr="003A137D" w:rsidDel="0094647B">
          <w:rPr>
            <w:color w:val="000000" w:themeColor="text1"/>
          </w:rPr>
          <w:delText xml:space="preserve">relationship of the microbes </w:delText>
        </w:r>
      </w:del>
      <w:r w:rsidRPr="003A137D">
        <w:rPr>
          <w:color w:val="000000" w:themeColor="text1"/>
        </w:rPr>
        <w:t xml:space="preserve">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1112" w:author="Liliana Salvador" w:date="2022-02-22T19:17:00Z">
        <w:r w:rsidR="00F427DD">
          <w:rPr>
            <w:color w:val="000000" w:themeColor="text1"/>
          </w:rPr>
          <w:t xml:space="preserve">The </w:t>
        </w:r>
      </w:ins>
      <w:ins w:id="1113" w:author="Ruijie Xu" w:date="2022-02-27T10:43:00Z">
        <w:r w:rsidR="00435EE6">
          <w:rPr>
            <w:color w:val="000000" w:themeColor="text1"/>
          </w:rPr>
          <w:t>d</w:t>
        </w:r>
      </w:ins>
      <w:ins w:id="1114" w:author="Liliana Salvador" w:date="2022-02-22T19:17:00Z">
        <w:r w:rsidR="00F427DD">
          <w:rPr>
            <w:color w:val="000000" w:themeColor="text1"/>
          </w:rPr>
          <w:t>ifferential</w:t>
        </w:r>
      </w:ins>
      <w:ins w:id="1115" w:author="Ruijie Xu" w:date="2022-02-27T10:43:00Z">
        <w:r w:rsidR="00435EE6">
          <w:rPr>
            <w:color w:val="000000" w:themeColor="text1"/>
          </w:rPr>
          <w:t>ly</w:t>
        </w:r>
      </w:ins>
      <w:ins w:id="1116" w:author="Liliana Salvador" w:date="2022-02-22T19:17:00Z">
        <w:r w:rsidR="00F427DD">
          <w:rPr>
            <w:color w:val="000000" w:themeColor="text1"/>
          </w:rPr>
          <w:t xml:space="preserve"> </w:t>
        </w:r>
      </w:ins>
      <w:ins w:id="1117" w:author="Ruijie Xu" w:date="2022-02-27T10:43:00Z">
        <w:r w:rsidR="00435EE6">
          <w:rPr>
            <w:color w:val="000000" w:themeColor="text1"/>
          </w:rPr>
          <w:t>a</w:t>
        </w:r>
      </w:ins>
      <w:ins w:id="1118" w:author="Liliana Salvador" w:date="2022-02-22T19:17:00Z">
        <w:r w:rsidR="00F427DD">
          <w:rPr>
            <w:color w:val="000000" w:themeColor="text1"/>
          </w:rPr>
          <w:t>bundan</w:t>
        </w:r>
      </w:ins>
      <w:ins w:id="1119" w:author="Ruijie Xu" w:date="2022-02-27T10:43:00Z">
        <w:r w:rsidR="00435EE6">
          <w:rPr>
            <w:color w:val="000000" w:themeColor="text1"/>
          </w:rPr>
          <w:t>t</w:t>
        </w:r>
      </w:ins>
      <w:ins w:id="1120" w:author="Ruijie Xu" w:date="2022-03-04T10:18:00Z">
        <w:r w:rsidR="0094647B">
          <w:rPr>
            <w:color w:val="000000" w:themeColor="text1"/>
          </w:rPr>
          <w:t xml:space="preserve"> </w:t>
        </w:r>
      </w:ins>
      <w:ins w:id="1121" w:author="Rajeev, Sree" w:date="2022-03-03T10:40:00Z">
        <w:r w:rsidR="004D6F27">
          <w:rPr>
            <w:color w:val="000000" w:themeColor="text1"/>
          </w:rPr>
          <w:t>(DA</w:t>
        </w:r>
      </w:ins>
      <w:ins w:id="1122" w:author="Rajeev, Sree" w:date="2022-03-03T10:41:00Z">
        <w:r w:rsidR="004D6F27">
          <w:rPr>
            <w:color w:val="000000" w:themeColor="text1"/>
          </w:rPr>
          <w:t>)</w:t>
        </w:r>
      </w:ins>
      <w:ins w:id="1123" w:author="Liliana Salvador" w:date="2022-02-22T19:17:00Z">
        <w:del w:id="1124" w:author="Ruijie Xu" w:date="2022-02-27T10:43:00Z">
          <w:r w:rsidR="00F427DD" w:rsidDel="00435EE6">
            <w:rPr>
              <w:color w:val="000000" w:themeColor="text1"/>
            </w:rPr>
            <w:delText>ce</w:delText>
          </w:r>
        </w:del>
      </w:ins>
      <w:ins w:id="1125" w:author="Ruijie Xu" w:date="2022-02-02T10:56:00Z">
        <w:r w:rsidR="006A2E67" w:rsidRPr="003A137D">
          <w:rPr>
            <w:color w:val="000000" w:themeColor="text1"/>
          </w:rPr>
          <w:t xml:space="preserve"> taxa analy</w:t>
        </w:r>
      </w:ins>
      <w:ins w:id="1126" w:author="Ruijie Xu" w:date="2022-02-27T10:43:00Z">
        <w:r w:rsidR="00435EE6">
          <w:rPr>
            <w:color w:val="000000" w:themeColor="text1"/>
          </w:rPr>
          <w:t>z</w:t>
        </w:r>
      </w:ins>
      <w:ins w:id="1127" w:author="Liliana Salvador" w:date="2022-02-22T19:18:00Z">
        <w:r w:rsidR="00F427DD">
          <w:rPr>
            <w:color w:val="000000" w:themeColor="text1"/>
          </w:rPr>
          <w:t>e</w:t>
        </w:r>
      </w:ins>
      <w:ins w:id="1128" w:author="Ruijie Xu" w:date="2022-02-02T10:56:00Z">
        <w:del w:id="1129" w:author="Liliana Salvador" w:date="2022-02-22T19:18:00Z">
          <w:r w:rsidR="006A2E67" w:rsidRPr="003A137D" w:rsidDel="00F427DD">
            <w:rPr>
              <w:color w:val="000000" w:themeColor="text1"/>
            </w:rPr>
            <w:delText>i</w:delText>
          </w:r>
        </w:del>
      </w:ins>
      <w:ins w:id="1130" w:author="Ruijie Xu" w:date="2022-02-27T10:43:00Z">
        <w:r w:rsidR="00435EE6">
          <w:rPr>
            <w:color w:val="000000" w:themeColor="text1"/>
          </w:rPr>
          <w:t>d</w:t>
        </w:r>
      </w:ins>
      <w:ins w:id="1131" w:author="Ruijie Xu" w:date="2022-02-02T10:56:00Z">
        <w:r w:rsidR="006A2E67" w:rsidRPr="003A137D">
          <w:rPr>
            <w:color w:val="000000" w:themeColor="text1"/>
          </w:rPr>
          <w:t xml:space="preserve"> </w:t>
        </w:r>
        <w:del w:id="1132"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1133"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1134"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1135" w:author="Liliana Salvador" w:date="2022-02-22T19:18:00Z">
        <w:r w:rsidRPr="003A137D" w:rsidDel="00F427DD">
          <w:rPr>
            <w:color w:val="000000" w:themeColor="text1"/>
          </w:rPr>
          <w:delText xml:space="preserve">assessed </w:delText>
        </w:r>
      </w:del>
      <w:ins w:id="1136" w:author="Liliana Salvador" w:date="2022-02-22T19:18:00Z">
        <w:r w:rsidR="00F427DD">
          <w:rPr>
            <w:color w:val="000000" w:themeColor="text1"/>
          </w:rPr>
          <w:t>d</w:t>
        </w:r>
      </w:ins>
      <w:ins w:id="1137" w:author="Liliana Salvador" w:date="2022-03-08T18:23:00Z">
        <w:r w:rsidR="00F4623E">
          <w:rPr>
            <w:color w:val="000000" w:themeColor="text1"/>
          </w:rPr>
          <w:t>etermined</w:t>
        </w:r>
      </w:ins>
      <w:ins w:id="1138" w:author="Liliana Salvador" w:date="2022-02-22T19:18:00Z">
        <w:r w:rsidR="00F427DD" w:rsidRPr="003A137D">
          <w:rPr>
            <w:color w:val="000000" w:themeColor="text1"/>
          </w:rPr>
          <w:t xml:space="preserve"> </w:t>
        </w:r>
      </w:ins>
      <w:r w:rsidRPr="003A137D">
        <w:rPr>
          <w:color w:val="000000" w:themeColor="text1"/>
        </w:rPr>
        <w:t>by</w:t>
      </w:r>
      <w:ins w:id="1139" w:author="Liliana Salvador" w:date="2022-03-08T18:24:00Z">
        <w:r w:rsidR="00F4623E">
          <w:rPr>
            <w:color w:val="000000" w:themeColor="text1"/>
          </w:rPr>
          <w:t xml:space="preserve"> </w:t>
        </w:r>
      </w:ins>
      <w:del w:id="1140" w:author="Liliana Salvador" w:date="2022-03-08T18:24:00Z">
        <w:r w:rsidRPr="003A137D" w:rsidDel="00F4623E">
          <w:rPr>
            <w:color w:val="000000" w:themeColor="text1"/>
          </w:rPr>
          <w:delText xml:space="preserve"> </w:delText>
        </w:r>
      </w:del>
      <w:del w:id="1141" w:author="Ruijie Xu" w:date="2022-02-02T10:58:00Z">
        <w:r w:rsidRPr="003A137D" w:rsidDel="0010410F">
          <w:rPr>
            <w:color w:val="000000" w:themeColor="text1"/>
          </w:rPr>
          <w:delText xml:space="preserve">a </w:delText>
        </w:r>
      </w:del>
      <w:del w:id="1142"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1143"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1144"/>
      <w:r w:rsidRPr="003A137D">
        <w:rPr>
          <w:color w:val="000000" w:themeColor="text1"/>
        </w:rPr>
        <w:t>DeSeq2</w:t>
      </w:r>
      <w:r w:rsidR="00242EFF" w:rsidRPr="003A137D">
        <w:rPr>
          <w:color w:val="000000" w:themeColor="text1"/>
        </w:rPr>
        <w:t xml:space="preserve">" </w:t>
      </w:r>
      <w:commentRangeEnd w:id="1144"/>
      <w:r w:rsidR="00912B0E">
        <w:rPr>
          <w:rStyle w:val="CommentReference"/>
        </w:rPr>
        <w:commentReference w:id="1144"/>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1145" w:author="Ruijie Xu" w:date="2022-02-27T10:44:00Z">
        <w:r w:rsidR="00435EE6">
          <w:rPr>
            <w:color w:val="000000" w:themeColor="text1"/>
          </w:rPr>
          <w:t xml:space="preserve"> </w:t>
        </w:r>
      </w:ins>
      <w:ins w:id="1146" w:author="Ruijie Xu" w:date="2022-02-02T10:59:00Z">
        <w:r w:rsidR="0010410F">
          <w:rPr>
            <w:color w:val="000000" w:themeColor="text1"/>
          </w:rPr>
          <w:t>using the "Wald” test</w:t>
        </w:r>
      </w:ins>
      <w:ins w:id="1147" w:author="Liliana Salvador" w:date="2022-03-08T18:24:00Z">
        <w:r w:rsidR="00F4623E">
          <w:rPr>
            <w:color w:val="000000" w:themeColor="text1"/>
          </w:rPr>
          <w:t>,</w:t>
        </w:r>
      </w:ins>
      <w:ins w:id="1148" w:author="Ruijie Xu" w:date="2022-02-02T10:59:00Z">
        <w:r w:rsidR="0010410F">
          <w:rPr>
            <w:color w:val="000000" w:themeColor="text1"/>
          </w:rPr>
          <w:t xml:space="preserve"> </w:t>
        </w:r>
      </w:ins>
      <w:del w:id="1149"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1150" w:author="Liliana Salvador" w:date="2022-02-22T19:18:00Z">
        <w:r w:rsidR="00912B0E">
          <w:rPr>
            <w:color w:val="000000" w:themeColor="text1"/>
          </w:rPr>
          <w:t xml:space="preserve">which </w:t>
        </w:r>
      </w:ins>
      <w:ins w:id="1151" w:author="Liliana Salvador" w:date="2022-02-22T19:19:00Z">
        <w:r w:rsidR="00912B0E">
          <w:rPr>
            <w:color w:val="000000" w:themeColor="text1"/>
          </w:rPr>
          <w:t>normalizes</w:t>
        </w:r>
      </w:ins>
      <w:ins w:id="1152" w:author="Liliana Salvador" w:date="2022-02-22T19:18:00Z">
        <w:r w:rsidR="00912B0E">
          <w:rPr>
            <w:color w:val="000000" w:themeColor="text1"/>
          </w:rPr>
          <w:t xml:space="preserve"> </w:t>
        </w:r>
      </w:ins>
      <w:ins w:id="1153" w:author="Ruijie Xu" w:date="2022-02-02T10:57:00Z">
        <w:del w:id="1154"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1155" w:author="Liliana Salvador" w:date="2022-02-22T19:19:00Z">
        <w:r w:rsidR="00912B0E">
          <w:rPr>
            <w:color w:val="000000" w:themeColor="text1"/>
          </w:rPr>
          <w:t xml:space="preserve">classified </w:t>
        </w:r>
      </w:ins>
      <w:ins w:id="1156" w:author="Ruijie Xu" w:date="2022-02-02T10:57:00Z">
        <w:del w:id="1157"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1158" w:author="Ruijie Xu" w:date="2022-02-02T10:58:00Z">
        <w:r w:rsidR="0010410F">
          <w:rPr>
            <w:color w:val="000000" w:themeColor="text1"/>
          </w:rPr>
          <w:t xml:space="preserve">taxon </w:t>
        </w:r>
        <w:del w:id="1159" w:author="Liliana Salvador" w:date="2022-02-22T19:19:00Z">
          <w:r w:rsidR="0010410F" w:rsidDel="00912B0E">
            <w:rPr>
              <w:color w:val="000000" w:themeColor="text1"/>
            </w:rPr>
            <w:delText>normalized using</w:delText>
          </w:r>
        </w:del>
      </w:ins>
      <w:ins w:id="1160" w:author="Liliana Salvador" w:date="2022-02-22T19:19:00Z">
        <w:r w:rsidR="00912B0E">
          <w:rPr>
            <w:color w:val="000000" w:themeColor="text1"/>
          </w:rPr>
          <w:t>with</w:t>
        </w:r>
      </w:ins>
      <w:ins w:id="1161" w:author="Ruijie Xu" w:date="2022-02-02T10:58:00Z">
        <w:r w:rsidR="0010410F">
          <w:rPr>
            <w:color w:val="000000" w:themeColor="text1"/>
          </w:rPr>
          <w:t xml:space="preserve"> the “poscounts” method</w:t>
        </w:r>
      </w:ins>
      <w:ins w:id="1162" w:author="Ruijie Xu" w:date="2022-02-02T10:57:00Z">
        <w:r w:rsidR="0010410F">
          <w:rPr>
            <w:color w:val="000000" w:themeColor="text1"/>
          </w:rPr>
          <w:t>.</w:t>
        </w:r>
      </w:ins>
      <w:ins w:id="1163" w:author="Ruijie Xu" w:date="2022-02-02T10:55:00Z">
        <w:r w:rsidR="006A2E67">
          <w:rPr>
            <w:color w:val="000000" w:themeColor="text1"/>
          </w:rPr>
          <w:t xml:space="preserve"> </w:t>
        </w:r>
      </w:ins>
      <w:del w:id="1164" w:author="Ruijie Xu" w:date="2022-02-02T10:55:00Z">
        <w:r w:rsidRPr="003A137D" w:rsidDel="006A2E67">
          <w:rPr>
            <w:color w:val="000000" w:themeColor="text1"/>
          </w:rPr>
          <w:delText>.</w:delText>
        </w:r>
      </w:del>
      <w:ins w:id="1165" w:author="Liliana Salvador" w:date="2022-02-22T19:21:00Z">
        <w:r w:rsidR="00912B0E">
          <w:rPr>
            <w:color w:val="000000" w:themeColor="text1"/>
          </w:rPr>
          <w:t>The d</w:t>
        </w:r>
      </w:ins>
      <w:ins w:id="1166" w:author="Ruijie Xu" w:date="2022-01-30T14:51:00Z">
        <w:del w:id="1167"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168" w:author="Liliana Salvador" w:date="2022-02-22T19:21:00Z">
        <w:r w:rsidR="00912B0E">
          <w:rPr>
            <w:color w:val="000000" w:themeColor="text1"/>
          </w:rPr>
          <w:t>as</w:t>
        </w:r>
      </w:ins>
      <w:ins w:id="1169" w:author="Ruijie Xu" w:date="2022-01-30T14:51:00Z">
        <w:del w:id="1170"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171" w:author="Ruijie Xu" w:date="2022-01-30T14:51:00Z">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1172" w:author="Ruijie Xu" w:date="2022-02-02T12:30:00Z">
        <w:r w:rsidR="00CF1D3A">
          <w:rPr>
            <w:color w:val="000000" w:themeColor="text1"/>
          </w:rPr>
          <w:t>For all statistical analysis, p-value</w:t>
        </w:r>
      </w:ins>
      <w:ins w:id="1173" w:author="Liliana Salvador" w:date="2022-02-22T19:21:00Z">
        <w:r w:rsidR="00912B0E">
          <w:rPr>
            <w:color w:val="000000" w:themeColor="text1"/>
          </w:rPr>
          <w:t>s</w:t>
        </w:r>
      </w:ins>
      <w:ins w:id="1174" w:author="Ruijie Xu" w:date="2022-02-02T12:30:00Z">
        <w:r w:rsidR="00CF1D3A">
          <w:rPr>
            <w:color w:val="000000" w:themeColor="text1"/>
          </w:rPr>
          <w:t xml:space="preserve"> w</w:t>
        </w:r>
      </w:ins>
      <w:ins w:id="1175" w:author="Liliana Salvador" w:date="2022-02-22T19:21:00Z">
        <w:r w:rsidR="00912B0E">
          <w:rPr>
            <w:color w:val="000000" w:themeColor="text1"/>
          </w:rPr>
          <w:t>ere</w:t>
        </w:r>
      </w:ins>
      <w:ins w:id="1176" w:author="Ruijie Xu" w:date="2022-02-02T12:30:00Z">
        <w:del w:id="1177" w:author="Liliana Salvador" w:date="2022-02-22T19:21:00Z">
          <w:r w:rsidR="00CF1D3A" w:rsidDel="00912B0E">
            <w:rPr>
              <w:color w:val="000000" w:themeColor="text1"/>
            </w:rPr>
            <w:delText>as</w:delText>
          </w:r>
        </w:del>
        <w:r w:rsidR="00CF1D3A">
          <w:rPr>
            <w:color w:val="000000" w:themeColor="text1"/>
          </w:rPr>
          <w:t xml:space="preserve"> adjusted with</w:t>
        </w:r>
      </w:ins>
      <w:ins w:id="1178" w:author="Liliana Salvador" w:date="2022-02-22T19:21:00Z">
        <w:r w:rsidR="00912B0E">
          <w:rPr>
            <w:color w:val="000000" w:themeColor="text1"/>
          </w:rPr>
          <w:t xml:space="preserve"> the</w:t>
        </w:r>
      </w:ins>
      <w:ins w:id="1179" w:author="Ruijie Xu" w:date="2022-02-02T12:30:00Z">
        <w:r w:rsidR="00CF1D3A">
          <w:rPr>
            <w:color w:val="000000" w:themeColor="text1"/>
          </w:rPr>
          <w:t xml:space="preserve"> </w:t>
        </w:r>
        <w:commentRangeStart w:id="1180"/>
        <w:r w:rsidR="00CF1D3A">
          <w:rPr>
            <w:color w:val="000000" w:themeColor="text1"/>
          </w:rPr>
          <w:t>Holm-Bon</w:t>
        </w:r>
      </w:ins>
      <w:ins w:id="1181" w:author="Ruijie Xu" w:date="2022-02-02T12:31:00Z">
        <w:r w:rsidR="00CF1D3A">
          <w:rPr>
            <w:color w:val="000000" w:themeColor="text1"/>
          </w:rPr>
          <w:t>f</w:t>
        </w:r>
      </w:ins>
      <w:ins w:id="1182" w:author="Ruijie Xu" w:date="2022-02-02T12:30:00Z">
        <w:r w:rsidR="00CF1D3A">
          <w:rPr>
            <w:color w:val="000000" w:themeColor="text1"/>
          </w:rPr>
          <w:t>erroni</w:t>
        </w:r>
      </w:ins>
      <w:ins w:id="1183" w:author="Ruijie Xu" w:date="2022-02-02T12:31:00Z">
        <w:r w:rsidR="00CF1D3A">
          <w:rPr>
            <w:color w:val="000000" w:themeColor="text1"/>
          </w:rPr>
          <w:t xml:space="preserve"> method</w:t>
        </w:r>
      </w:ins>
      <w:commentRangeEnd w:id="1180"/>
      <w:r w:rsidR="00912B0E">
        <w:rPr>
          <w:rStyle w:val="CommentReference"/>
        </w:rPr>
        <w:commentReference w:id="1180"/>
      </w:r>
      <w:ins w:id="1184"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185" w:author="Ruijie Xu" w:date="2022-02-02T12:31:00Z">
        <w:r w:rsidR="00CF1D3A">
          <w:rPr>
            <w:color w:val="000000" w:themeColor="text1"/>
          </w:rPr>
          <w:t xml:space="preserve">. </w:t>
        </w:r>
        <w:r w:rsidR="00A64E33">
          <w:rPr>
            <w:color w:val="000000" w:themeColor="text1"/>
          </w:rPr>
          <w:t>Results with p-adjusted value (padj) &lt; 0.05 were identified as significant.</w:t>
        </w:r>
      </w:ins>
      <w:ins w:id="1186"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187" w:author="Ruijie Xu" w:date="2022-02-02T12:31:00Z"/>
          <w:b/>
          <w:bCs/>
          <w:color w:val="000000" w:themeColor="text1"/>
        </w:rPr>
      </w:pPr>
    </w:p>
    <w:p w14:paraId="011EF595" w14:textId="77777777" w:rsidR="00912B0E" w:rsidRPr="003A137D" w:rsidRDefault="00912B0E" w:rsidP="005912FB">
      <w:pPr>
        <w:spacing w:line="480" w:lineRule="auto"/>
        <w:rPr>
          <w:ins w:id="1188" w:author="Liliana Salvador" w:date="2022-02-22T19:22:00Z"/>
          <w:b/>
          <w:bCs/>
          <w:color w:val="000000" w:themeColor="text1"/>
        </w:rPr>
      </w:pPr>
    </w:p>
    <w:p w14:paraId="583B1744" w14:textId="327C1927" w:rsidR="00F440CF" w:rsidDel="001329B6" w:rsidRDefault="00C919B3" w:rsidP="005912FB">
      <w:pPr>
        <w:spacing w:line="480" w:lineRule="auto"/>
        <w:rPr>
          <w:del w:id="1189"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190" w:author="Ruijie Xu" w:date="2022-02-02T12:17:00Z"/>
          <w:b/>
          <w:bCs/>
          <w:color w:val="000000" w:themeColor="text1"/>
        </w:rPr>
      </w:pPr>
    </w:p>
    <w:p w14:paraId="7B75B774" w14:textId="46E4494C" w:rsidR="0052454F" w:rsidRDefault="00711145" w:rsidP="005912FB">
      <w:pPr>
        <w:spacing w:line="480" w:lineRule="auto"/>
        <w:rPr>
          <w:ins w:id="1191" w:author="Ruijie Xu" w:date="2022-02-27T13:38:00Z"/>
          <w:b/>
          <w:bCs/>
          <w:color w:val="000000" w:themeColor="text1"/>
        </w:rPr>
      </w:pPr>
      <w:ins w:id="1192" w:author="Ruijie Xu" w:date="2022-03-04T10:26:00Z">
        <w:r>
          <w:rPr>
            <w:b/>
            <w:bCs/>
            <w:color w:val="000000" w:themeColor="text1"/>
          </w:rPr>
          <w:t xml:space="preserve">Computational Resources for DB Setup and </w:t>
        </w:r>
      </w:ins>
      <w:commentRangeStart w:id="1193"/>
      <w:ins w:id="1194" w:author="Liliana Salvador" w:date="2022-02-22T19:22:00Z">
        <w:del w:id="1195" w:author="Ruijie Xu" w:date="2022-03-04T10:26:00Z">
          <w:r w:rsidR="00912B0E" w:rsidDel="00711145">
            <w:rPr>
              <w:b/>
              <w:bCs/>
              <w:color w:val="000000" w:themeColor="text1"/>
            </w:rPr>
            <w:delText>s</w:delText>
          </w:r>
        </w:del>
      </w:ins>
      <w:ins w:id="1196" w:author="Liliana Salvador" w:date="2022-02-23T11:31:00Z">
        <w:del w:id="1197" w:author="Ruijie Xu" w:date="2022-03-04T10:26:00Z">
          <w:r w:rsidR="00A87C25" w:rsidDel="00711145">
            <w:rPr>
              <w:b/>
              <w:bCs/>
              <w:color w:val="000000" w:themeColor="text1"/>
            </w:rPr>
            <w:delText xml:space="preserve"> </w:delText>
          </w:r>
        </w:del>
      </w:ins>
      <w:ins w:id="1198" w:author="Ruijie Xu" w:date="2022-02-02T12:17:00Z">
        <w:r w:rsidR="001329B6">
          <w:rPr>
            <w:b/>
            <w:bCs/>
            <w:color w:val="000000" w:themeColor="text1"/>
          </w:rPr>
          <w:t>Microbial Profiling</w:t>
        </w:r>
      </w:ins>
    </w:p>
    <w:p w14:paraId="268291BA" w14:textId="1BBB2393" w:rsidR="0052454F" w:rsidDel="004D6F27" w:rsidRDefault="002B774D" w:rsidP="000D0D38">
      <w:pPr>
        <w:spacing w:line="480" w:lineRule="auto"/>
        <w:rPr>
          <w:ins w:id="1199" w:author="Ruijie Xu" w:date="2022-02-27T13:38:00Z"/>
          <w:del w:id="1200" w:author="Rajeev, Sree" w:date="2022-03-03T10:41:00Z"/>
          <w:bCs/>
          <w:i/>
          <w:color w:val="000000" w:themeColor="text1"/>
        </w:rPr>
      </w:pPr>
      <w:ins w:id="1201" w:author="Ruijie Xu" w:date="2022-03-04T13:52:00Z">
        <w:r>
          <w:rPr>
            <w:bCs/>
            <w:iCs/>
            <w:color w:val="000000" w:themeColor="text1"/>
          </w:rPr>
          <w:tab/>
        </w:r>
      </w:ins>
      <w:ins w:id="1202" w:author="Ruijie Xu" w:date="2022-02-27T13:38:00Z">
        <w:del w:id="1203" w:author="Rajeev, Sree" w:date="2022-03-03T10:41:00Z">
          <w:r w:rsidR="0052454F" w:rsidDel="004D6F27">
            <w:rPr>
              <w:bCs/>
              <w:i/>
              <w:color w:val="000000" w:themeColor="text1"/>
            </w:rPr>
            <w:delText xml:space="preserve">DB </w:delText>
          </w:r>
        </w:del>
      </w:ins>
      <w:ins w:id="1204" w:author="Ruijie Xu" w:date="2022-02-27T13:39:00Z">
        <w:del w:id="1205" w:author="Rajeev, Sree" w:date="2022-03-03T10:41:00Z">
          <w:r w:rsidR="0052454F" w:rsidDel="004D6F27">
            <w:rPr>
              <w:bCs/>
              <w:i/>
              <w:color w:val="000000" w:themeColor="text1"/>
            </w:rPr>
            <w:delText>setup</w:delText>
          </w:r>
        </w:del>
      </w:ins>
      <w:ins w:id="1206" w:author="Ruijie Xu" w:date="2022-02-27T13:42:00Z">
        <w:del w:id="1207" w:author="Rajeev, Sree" w:date="2022-03-03T10:41:00Z">
          <w:r w:rsidR="00C20546" w:rsidDel="004D6F27">
            <w:rPr>
              <w:bCs/>
              <w:i/>
              <w:color w:val="000000" w:themeColor="text1"/>
            </w:rPr>
            <w:delText xml:space="preserve"> - DB</w:delText>
          </w:r>
        </w:del>
      </w:ins>
      <w:ins w:id="1208" w:author="Ruijie Xu" w:date="2022-02-27T13:43:00Z">
        <w:del w:id="1209" w:author="Rajeev, Sree" w:date="2022-03-03T10:41:00Z">
          <w:r w:rsidR="00C20546" w:rsidDel="004D6F27">
            <w:rPr>
              <w:bCs/>
              <w:i/>
              <w:color w:val="000000" w:themeColor="text1"/>
            </w:rPr>
            <w:delText>s</w:delText>
          </w:r>
        </w:del>
      </w:ins>
    </w:p>
    <w:p w14:paraId="1F2161C7" w14:textId="50D088AA" w:rsidR="00BB21F0" w:rsidRPr="00582429" w:rsidDel="0094647B" w:rsidRDefault="00C0014F">
      <w:pPr>
        <w:spacing w:line="480" w:lineRule="auto"/>
        <w:rPr>
          <w:del w:id="1210" w:author="Ruijie Xu" w:date="2022-03-04T10:21:00Z"/>
          <w:color w:val="000000" w:themeColor="text1"/>
          <w:highlight w:val="cyan"/>
          <w:rPrChange w:id="1211" w:author="Ruijie Xu" w:date="2022-03-04T13:33:00Z">
            <w:rPr>
              <w:del w:id="1212" w:author="Ruijie Xu" w:date="2022-03-04T10:21:00Z"/>
              <w:color w:val="000000" w:themeColor="text1"/>
            </w:rPr>
          </w:rPrChange>
        </w:rPr>
      </w:pPr>
      <w:del w:id="1213" w:author="Ruijie Xu" w:date="2022-02-02T12:15:00Z">
        <w:r w:rsidRPr="003A137D" w:rsidDel="001329B6">
          <w:rPr>
            <w:b/>
            <w:bCs/>
            <w:color w:val="000000" w:themeColor="text1"/>
          </w:rPr>
          <w:delText>Profiling</w:delText>
        </w:r>
      </w:del>
      <w:del w:id="1214"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215"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193"/>
      <w:del w:id="1216" w:author="Ruijie Xu" w:date="2022-02-27T13:38:00Z">
        <w:r w:rsidR="00A87C25" w:rsidDel="0052454F">
          <w:rPr>
            <w:rStyle w:val="CommentReference"/>
          </w:rPr>
          <w:commentReference w:id="1193"/>
        </w:r>
      </w:del>
      <w:del w:id="1217" w:author="Ruijie Xu" w:date="2022-02-02T12:16:00Z">
        <w:r w:rsidRPr="003A137D" w:rsidDel="001329B6">
          <w:rPr>
            <w:color w:val="000000" w:themeColor="text1"/>
          </w:rPr>
          <w:delText xml:space="preserve">. </w:delText>
        </w:r>
      </w:del>
      <w:r w:rsidR="00F440CF" w:rsidRPr="003A137D">
        <w:rPr>
          <w:color w:val="000000" w:themeColor="text1"/>
        </w:rPr>
        <w:t xml:space="preserve">To </w:t>
      </w:r>
      <w:del w:id="1218" w:author="Rajeev, Sree" w:date="2022-03-03T10:42:00Z">
        <w:r w:rsidR="00F440CF" w:rsidRPr="003A137D" w:rsidDel="004D6F27">
          <w:rPr>
            <w:color w:val="000000" w:themeColor="text1"/>
          </w:rPr>
          <w:delText xml:space="preserve">address </w:delText>
        </w:r>
      </w:del>
      <w:ins w:id="1219" w:author="Rajeev, Sree" w:date="2022-03-03T10:42:00Z">
        <w:r w:rsidR="004D6F27">
          <w:rPr>
            <w:color w:val="000000" w:themeColor="text1"/>
          </w:rPr>
          <w:t xml:space="preserve">assess the outcome </w:t>
        </w:r>
        <w:del w:id="1220" w:author="Liliana Salvador" w:date="2022-03-08T18:26:00Z">
          <w:r w:rsidR="004D6F27" w:rsidRPr="003A137D" w:rsidDel="00D7527B">
            <w:rPr>
              <w:color w:val="000000" w:themeColor="text1"/>
            </w:rPr>
            <w:delText xml:space="preserve"> </w:delText>
          </w:r>
        </w:del>
        <w:r w:rsidR="004D6F27">
          <w:rPr>
            <w:color w:val="000000" w:themeColor="text1"/>
          </w:rPr>
          <w:t xml:space="preserve">of </w:t>
        </w:r>
      </w:ins>
      <w:ins w:id="1221" w:author="Liliana Salvador" w:date="2022-03-08T18:26:00Z">
        <w:r w:rsidR="00D7527B">
          <w:rPr>
            <w:color w:val="000000" w:themeColor="text1"/>
          </w:rPr>
          <w:t xml:space="preserve">the </w:t>
        </w:r>
      </w:ins>
      <w:ins w:id="1222" w:author="Rajeev, Sree" w:date="2022-03-03T10:42:00Z">
        <w:r w:rsidR="004D6F27">
          <w:rPr>
            <w:color w:val="000000" w:themeColor="text1"/>
          </w:rPr>
          <w:t>analysis using</w:t>
        </w:r>
        <w:r w:rsidR="004D6F27" w:rsidRPr="004D6F27">
          <w:rPr>
            <w:color w:val="000000" w:themeColor="text1"/>
          </w:rPr>
          <w:t xml:space="preserve"> </w:t>
        </w:r>
        <w:r w:rsidR="004D6F27">
          <w:rPr>
            <w:color w:val="000000" w:themeColor="text1"/>
          </w:rPr>
          <w:t>software/</w:t>
        </w:r>
      </w:ins>
      <w:del w:id="1223" w:author="Rajeev, Sree" w:date="2022-03-03T10:42:00Z">
        <w:r w:rsidR="00F440CF" w:rsidRPr="003A137D" w:rsidDel="004D6F27">
          <w:rPr>
            <w:color w:val="000000" w:themeColor="text1"/>
          </w:rPr>
          <w:delText xml:space="preserve">the biases introduced from </w:delText>
        </w:r>
      </w:del>
      <w:r w:rsidR="000E0822" w:rsidRPr="003A137D">
        <w:rPr>
          <w:color w:val="000000" w:themeColor="text1"/>
        </w:rPr>
        <w:t xml:space="preserve">database </w:t>
      </w:r>
      <w:ins w:id="1224" w:author="Ruijie Xu" w:date="2022-02-02T11:47:00Z">
        <w:del w:id="1225" w:author="Rajeev, Sree" w:date="2022-03-03T10:43:00Z">
          <w:r w:rsidR="00632BC5" w:rsidDel="004D6F27">
            <w:rPr>
              <w:color w:val="000000" w:themeColor="text1"/>
            </w:rPr>
            <w:delText xml:space="preserve">and </w:delText>
          </w:r>
        </w:del>
        <w:del w:id="1226" w:author="Rajeev, Sree" w:date="2022-03-03T10:42:00Z">
          <w:r w:rsidR="00632BC5" w:rsidDel="004D6F27">
            <w:rPr>
              <w:color w:val="000000" w:themeColor="text1"/>
            </w:rPr>
            <w:delText xml:space="preserve">software </w:delText>
          </w:r>
        </w:del>
      </w:ins>
      <w:del w:id="1227" w:author="Rajeev, Sree" w:date="2022-03-03T10:43:00Z">
        <w:r w:rsidR="000E0822" w:rsidRPr="003A137D" w:rsidDel="004D6F27">
          <w:rPr>
            <w:color w:val="000000" w:themeColor="text1"/>
          </w:rPr>
          <w:delText>selection</w:delText>
        </w:r>
        <w:r w:rsidR="00F440CF" w:rsidRPr="003A137D" w:rsidDel="004D6F27">
          <w:rPr>
            <w:color w:val="000000" w:themeColor="text1"/>
          </w:rPr>
          <w:delText xml:space="preserve"> </w:delText>
        </w:r>
        <w:r w:rsidR="000E0822" w:rsidRPr="003A137D" w:rsidDel="004D6F27">
          <w:rPr>
            <w:color w:val="000000" w:themeColor="text1"/>
          </w:rPr>
          <w:delText>during</w:delText>
        </w:r>
        <w:r w:rsidR="00F440CF" w:rsidRPr="003A137D" w:rsidDel="004D6F27">
          <w:rPr>
            <w:color w:val="000000" w:themeColor="text1"/>
          </w:rPr>
          <w:delText xml:space="preserve"> metagenomics profiling,</w:delText>
        </w:r>
      </w:del>
      <w:ins w:id="1228" w:author="Rajeev, Sree" w:date="2022-03-03T10:43:00Z">
        <w:r w:rsidR="004D6F27">
          <w:rPr>
            <w:color w:val="000000" w:themeColor="text1"/>
          </w:rPr>
          <w:t xml:space="preserve">combinations, </w:t>
        </w:r>
      </w:ins>
      <w:r w:rsidR="00F440CF" w:rsidRPr="003A137D">
        <w:rPr>
          <w:color w:val="000000" w:themeColor="text1"/>
        </w:rPr>
        <w:t xml:space="preserve"> four different </w:t>
      </w:r>
      <w:ins w:id="1229" w:author="Ruijie Xu" w:date="2022-02-02T11:47:00Z">
        <w:r w:rsidR="00632BC5">
          <w:rPr>
            <w:color w:val="000000" w:themeColor="text1"/>
          </w:rPr>
          <w:t xml:space="preserve">Kraken2 </w:t>
        </w:r>
      </w:ins>
      <w:r w:rsidR="00F440CF" w:rsidRPr="003A137D">
        <w:rPr>
          <w:color w:val="000000" w:themeColor="text1"/>
        </w:rPr>
        <w:t xml:space="preserve">databases (minikraken, standard, customized, and maxikraken) </w:t>
      </w:r>
      <w:ins w:id="1230" w:author="Ruijie Xu" w:date="2022-02-02T11:47:00Z">
        <w:r w:rsidR="00632BC5">
          <w:rPr>
            <w:color w:val="000000" w:themeColor="text1"/>
          </w:rPr>
          <w:t xml:space="preserve">and nine </w:t>
        </w:r>
      </w:ins>
      <w:ins w:id="1231"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232" w:author="Ruijie Xu" w:date="2022-02-02T11:48:00Z">
        <w:r w:rsidR="00632BC5">
          <w:rPr>
            <w:color w:val="000000" w:themeColor="text1"/>
          </w:rPr>
          <w:t xml:space="preserve">microbial communities of the wild rat </w:t>
        </w:r>
        <w:r w:rsidR="00632BC5">
          <w:rPr>
            <w:color w:val="000000" w:themeColor="text1"/>
          </w:rPr>
          <w:lastRenderedPageBreak/>
          <w:t>samples</w:t>
        </w:r>
        <w:del w:id="1233" w:author="Liliana Salvador" w:date="2022-02-23T19:23:00Z">
          <w:r w:rsidR="00632BC5" w:rsidDel="00EE17D5">
            <w:rPr>
              <w:color w:val="000000" w:themeColor="text1"/>
            </w:rPr>
            <w:delText xml:space="preserve"> </w:delText>
          </w:r>
          <w:r w:rsidR="00632BC5" w:rsidRPr="00ED1003" w:rsidDel="00EE17D5">
            <w:rPr>
              <w:color w:val="000000" w:themeColor="text1"/>
            </w:rPr>
            <w:delText>(Table I)</w:delText>
          </w:r>
        </w:del>
      </w:ins>
      <w:del w:id="1234" w:author="Ruijie Xu" w:date="2022-02-02T11:48:00Z">
        <w:r w:rsidR="00F440CF" w:rsidRPr="00ED1003" w:rsidDel="00632BC5">
          <w:rPr>
            <w:color w:val="000000" w:themeColor="text1"/>
          </w:rPr>
          <w:delText>Rattus samples using Kraken2</w:delText>
        </w:r>
      </w:del>
      <w:r w:rsidR="00F440CF" w:rsidRPr="00ED1003">
        <w:rPr>
          <w:color w:val="000000" w:themeColor="text1"/>
        </w:rPr>
        <w:t>.</w:t>
      </w:r>
      <w:ins w:id="1235" w:author="Rajeev, Sree" w:date="2022-03-03T10:47:00Z">
        <w:r w:rsidR="00ED1003" w:rsidRPr="00ED1003">
          <w:rPr>
            <w:color w:val="000000" w:themeColor="text1"/>
            <w:rPrChange w:id="1236" w:author="Rajeev, Sree" w:date="2022-03-03T10:47:00Z">
              <w:rPr>
                <w:color w:val="000000" w:themeColor="text1"/>
                <w:highlight w:val="yellow"/>
              </w:rPr>
            </w:rPrChange>
          </w:rPr>
          <w:t xml:space="preserve"> </w:t>
        </w:r>
        <w:r w:rsidR="00ED1003">
          <w:rPr>
            <w:color w:val="000000" w:themeColor="text1"/>
          </w:rPr>
          <w:t>De</w:t>
        </w:r>
      </w:ins>
      <w:ins w:id="1237" w:author="Rajeev, Sree" w:date="2022-03-03T10:48:00Z">
        <w:r w:rsidR="00ED1003">
          <w:rPr>
            <w:color w:val="000000" w:themeColor="text1"/>
          </w:rPr>
          <w:t xml:space="preserve">tails of the </w:t>
        </w:r>
      </w:ins>
      <w:ins w:id="1238" w:author="Rajeev, Sree" w:date="2022-03-03T10:47:00Z">
        <w:del w:id="1239" w:author="Ruijie Xu" w:date="2022-03-04T10:37:00Z">
          <w:r w:rsidR="00ED1003" w:rsidRPr="00ED1003" w:rsidDel="006D3A0D">
            <w:rPr>
              <w:color w:val="000000" w:themeColor="text1"/>
              <w:rPrChange w:id="1240" w:author="Rajeev, Sree" w:date="2022-03-03T10:47:00Z">
                <w:rPr>
                  <w:color w:val="000000" w:themeColor="text1"/>
                  <w:highlight w:val="yellow"/>
                </w:rPr>
              </w:rPrChange>
            </w:rPr>
            <w:delText xml:space="preserve"> </w:delText>
          </w:r>
        </w:del>
        <w:r w:rsidR="00ED1003" w:rsidRPr="00ED1003">
          <w:rPr>
            <w:color w:val="000000" w:themeColor="text1"/>
            <w:rPrChange w:id="1241" w:author="Rajeev, Sree" w:date="2022-03-03T10:47:00Z">
              <w:rPr>
                <w:color w:val="000000" w:themeColor="text1"/>
                <w:highlight w:val="yellow"/>
              </w:rPr>
            </w:rPrChange>
          </w:rPr>
          <w:t>DBs used for each software in this study , as well as the computational resources and time used to build each software</w:t>
        </w:r>
      </w:ins>
      <w:ins w:id="1242" w:author="Liliana Salvador" w:date="2022-03-08T18:40:00Z">
        <w:r w:rsidR="00AA0890">
          <w:rPr>
            <w:color w:val="000000" w:themeColor="text1"/>
          </w:rPr>
          <w:t>,</w:t>
        </w:r>
      </w:ins>
      <w:ins w:id="1243" w:author="Rajeev, Sree" w:date="2022-03-03T10:47:00Z">
        <w:r w:rsidR="00ED1003" w:rsidRPr="00ED1003">
          <w:rPr>
            <w:color w:val="000000" w:themeColor="text1"/>
            <w:rPrChange w:id="1244" w:author="Rajeev, Sree" w:date="2022-03-03T10:47:00Z">
              <w:rPr>
                <w:color w:val="000000" w:themeColor="text1"/>
                <w:highlight w:val="yellow"/>
              </w:rPr>
            </w:rPrChange>
          </w:rPr>
          <w:t xml:space="preserve"> </w:t>
        </w:r>
      </w:ins>
      <w:ins w:id="1245" w:author="Liliana Salvador" w:date="2022-03-08T18:28:00Z">
        <w:r w:rsidR="00D7527B">
          <w:rPr>
            <w:color w:val="000000" w:themeColor="text1"/>
          </w:rPr>
          <w:t>are</w:t>
        </w:r>
      </w:ins>
      <w:ins w:id="1246" w:author="Rajeev, Sree" w:date="2022-03-03T10:47:00Z">
        <w:del w:id="1247" w:author="Liliana Salvador" w:date="2022-03-08T18:28:00Z">
          <w:r w:rsidR="00ED1003" w:rsidRPr="00ED1003" w:rsidDel="00D7527B">
            <w:rPr>
              <w:color w:val="000000" w:themeColor="text1"/>
              <w:rPrChange w:id="1248" w:author="Rajeev, Sree" w:date="2022-03-03T10:47:00Z">
                <w:rPr>
                  <w:color w:val="000000" w:themeColor="text1"/>
                  <w:highlight w:val="yellow"/>
                </w:rPr>
              </w:rPrChange>
            </w:rPr>
            <w:delText>is</w:delText>
          </w:r>
        </w:del>
        <w:r w:rsidR="00ED1003" w:rsidRPr="00ED1003">
          <w:rPr>
            <w:color w:val="000000" w:themeColor="text1"/>
            <w:rPrChange w:id="1249" w:author="Rajeev, Sree" w:date="2022-03-03T10:47:00Z">
              <w:rPr>
                <w:color w:val="000000" w:themeColor="text1"/>
                <w:highlight w:val="yellow"/>
              </w:rPr>
            </w:rPrChange>
          </w:rPr>
          <w:t xml:space="preserve"> available in</w:t>
        </w:r>
        <w:del w:id="1250" w:author="Liliana Salvador" w:date="2022-03-08T18:28:00Z">
          <w:r w:rsidR="00ED1003" w:rsidRPr="00ED1003" w:rsidDel="00D7527B">
            <w:rPr>
              <w:color w:val="000000" w:themeColor="text1"/>
              <w:rPrChange w:id="1251" w:author="Rajeev, Sree" w:date="2022-03-03T10:47:00Z">
                <w:rPr>
                  <w:color w:val="000000" w:themeColor="text1"/>
                  <w:highlight w:val="yellow"/>
                </w:rPr>
              </w:rPrChange>
            </w:rPr>
            <w:delText xml:space="preserve"> </w:delText>
          </w:r>
        </w:del>
        <w:del w:id="1252" w:author="Ruijie Xu" w:date="2022-03-04T10:37:00Z">
          <w:r w:rsidR="00ED1003" w:rsidRPr="00ED1003" w:rsidDel="006D3A0D">
            <w:rPr>
              <w:color w:val="000000" w:themeColor="text1"/>
              <w:rPrChange w:id="1253" w:author="Rajeev, Sree" w:date="2022-03-03T10:47:00Z">
                <w:rPr>
                  <w:color w:val="000000" w:themeColor="text1"/>
                  <w:highlight w:val="yellow"/>
                </w:rPr>
              </w:rPrChange>
            </w:rPr>
            <w:delText xml:space="preserve"> </w:delText>
          </w:r>
        </w:del>
      </w:ins>
      <w:ins w:id="1254" w:author="Rajeev, Sree" w:date="2022-03-03T10:49:00Z">
        <w:del w:id="1255" w:author="Liliana Salvador" w:date="2022-03-08T18:28:00Z">
          <w:r w:rsidR="00ED1003" w:rsidDel="00D7527B">
            <w:rPr>
              <w:color w:val="000000" w:themeColor="text1"/>
            </w:rPr>
            <w:delText>the</w:delText>
          </w:r>
        </w:del>
        <w:del w:id="1256" w:author="Ruijie Xu" w:date="2022-03-04T14:14:00Z">
          <w:r w:rsidR="00ED1003" w:rsidDel="00245CA0">
            <w:rPr>
              <w:color w:val="000000" w:themeColor="text1"/>
            </w:rPr>
            <w:delText xml:space="preserve"> </w:delText>
          </w:r>
          <w:r w:rsidR="00ED1003" w:rsidRPr="00582429" w:rsidDel="00245CA0">
            <w:rPr>
              <w:color w:val="000000" w:themeColor="text1"/>
              <w:highlight w:val="cyan"/>
              <w:rPrChange w:id="1257" w:author="Ruijie Xu" w:date="2022-03-04T13:32:00Z">
                <w:rPr>
                  <w:color w:val="000000" w:themeColor="text1"/>
                </w:rPr>
              </w:rPrChange>
            </w:rPr>
            <w:delText>supplemental</w:delText>
          </w:r>
        </w:del>
        <w:r w:rsidR="00ED1003" w:rsidRPr="00582429">
          <w:rPr>
            <w:color w:val="000000" w:themeColor="text1"/>
            <w:highlight w:val="cyan"/>
            <w:rPrChange w:id="1258" w:author="Ruijie Xu" w:date="2022-03-04T13:32:00Z">
              <w:rPr>
                <w:color w:val="000000" w:themeColor="text1"/>
              </w:rPr>
            </w:rPrChange>
          </w:rPr>
          <w:t xml:space="preserve"> </w:t>
        </w:r>
      </w:ins>
      <w:ins w:id="1259" w:author="Rajeev, Sree" w:date="2022-03-03T10:47:00Z">
        <w:r w:rsidR="00ED1003" w:rsidRPr="00582429">
          <w:rPr>
            <w:color w:val="000000" w:themeColor="text1"/>
            <w:highlight w:val="cyan"/>
            <w:rPrChange w:id="1260" w:author="Ruijie Xu" w:date="2022-03-04T13:32:00Z">
              <w:rPr>
                <w:color w:val="000000" w:themeColor="text1"/>
                <w:highlight w:val="yellow"/>
              </w:rPr>
            </w:rPrChange>
          </w:rPr>
          <w:t>Table 1</w:t>
        </w:r>
      </w:ins>
      <w:ins w:id="1261" w:author="Ruijie Xu" w:date="2022-03-04T10:37:00Z">
        <w:r w:rsidR="006D3A0D">
          <w:rPr>
            <w:color w:val="000000" w:themeColor="text1"/>
          </w:rPr>
          <w:t xml:space="preserve"> and </w:t>
        </w:r>
        <w:r w:rsidR="00843F75" w:rsidRPr="00582429">
          <w:rPr>
            <w:color w:val="000000" w:themeColor="text1"/>
            <w:highlight w:val="cyan"/>
            <w:rPrChange w:id="1262" w:author="Ruijie Xu" w:date="2022-03-04T13:33:00Z">
              <w:rPr>
                <w:color w:val="000000" w:themeColor="text1"/>
              </w:rPr>
            </w:rPrChange>
          </w:rPr>
          <w:t>describe</w:t>
        </w:r>
      </w:ins>
      <w:ins w:id="1263" w:author="Ruijie Xu" w:date="2022-03-04T10:38:00Z">
        <w:r w:rsidR="00843F75" w:rsidRPr="00582429">
          <w:rPr>
            <w:color w:val="000000" w:themeColor="text1"/>
            <w:highlight w:val="cyan"/>
            <w:rPrChange w:id="1264" w:author="Ruijie Xu" w:date="2022-03-04T13:33:00Z">
              <w:rPr>
                <w:color w:val="000000" w:themeColor="text1"/>
              </w:rPr>
            </w:rPrChange>
          </w:rPr>
          <w:t xml:space="preserve">d in </w:t>
        </w:r>
      </w:ins>
      <w:ins w:id="1265" w:author="Liliana Salvador" w:date="2022-03-08T18:44:00Z">
        <w:r w:rsidR="00541FAA">
          <w:rPr>
            <w:color w:val="000000" w:themeColor="text1"/>
            <w:highlight w:val="cyan"/>
          </w:rPr>
          <w:t>S</w:t>
        </w:r>
      </w:ins>
      <w:ins w:id="1266" w:author="Ruijie Xu" w:date="2022-03-04T10:38:00Z">
        <w:del w:id="1267" w:author="Liliana Salvador" w:date="2022-03-08T18:44:00Z">
          <w:r w:rsidR="00843F75" w:rsidRPr="00582429" w:rsidDel="00541FAA">
            <w:rPr>
              <w:color w:val="000000" w:themeColor="text1"/>
              <w:highlight w:val="cyan"/>
              <w:rPrChange w:id="1268" w:author="Ruijie Xu" w:date="2022-03-04T13:33:00Z">
                <w:rPr>
                  <w:color w:val="000000" w:themeColor="text1"/>
                </w:rPr>
              </w:rPrChange>
            </w:rPr>
            <w:delText>s</w:delText>
          </w:r>
        </w:del>
        <w:r w:rsidR="00843F75" w:rsidRPr="00582429">
          <w:rPr>
            <w:color w:val="000000" w:themeColor="text1"/>
            <w:highlight w:val="cyan"/>
            <w:rPrChange w:id="1269" w:author="Ruijie Xu" w:date="2022-03-04T13:33:00Z">
              <w:rPr>
                <w:color w:val="000000" w:themeColor="text1"/>
              </w:rPr>
            </w:rPrChange>
          </w:rPr>
          <w:t>upplem</w:t>
        </w:r>
      </w:ins>
      <w:ins w:id="1270" w:author="Liliana Salvador" w:date="2022-03-08T18:40:00Z">
        <w:r w:rsidR="00AA0890">
          <w:rPr>
            <w:color w:val="000000" w:themeColor="text1"/>
            <w:highlight w:val="cyan"/>
          </w:rPr>
          <w:t>en</w:t>
        </w:r>
      </w:ins>
      <w:ins w:id="1271" w:author="Ruijie Xu" w:date="2022-03-04T10:38:00Z">
        <w:r w:rsidR="00843F75" w:rsidRPr="00582429">
          <w:rPr>
            <w:color w:val="000000" w:themeColor="text1"/>
            <w:highlight w:val="cyan"/>
            <w:rPrChange w:id="1272" w:author="Ruijie Xu" w:date="2022-03-04T13:33:00Z">
              <w:rPr>
                <w:color w:val="000000" w:themeColor="text1"/>
              </w:rPr>
            </w:rPrChange>
          </w:rPr>
          <w:t>tary</w:t>
        </w:r>
      </w:ins>
      <w:ins w:id="1273" w:author="Ruijie Xu" w:date="2022-03-04T13:33:00Z">
        <w:r w:rsidR="00582429" w:rsidRPr="00582429">
          <w:rPr>
            <w:color w:val="000000" w:themeColor="text1"/>
            <w:highlight w:val="cyan"/>
            <w:rPrChange w:id="1274" w:author="Ruijie Xu" w:date="2022-03-04T13:33:00Z">
              <w:rPr>
                <w:color w:val="000000" w:themeColor="text1"/>
              </w:rPr>
            </w:rPrChange>
          </w:rPr>
          <w:t xml:space="preserve"> Text1</w:t>
        </w:r>
      </w:ins>
      <w:commentRangeStart w:id="1275"/>
      <w:ins w:id="1276" w:author="Rajeev, Sree" w:date="2022-03-03T10:47:00Z">
        <w:r w:rsidR="00ED1003" w:rsidRPr="00582429">
          <w:rPr>
            <w:color w:val="000000" w:themeColor="text1"/>
            <w:highlight w:val="cyan"/>
            <w:rPrChange w:id="1277" w:author="Ruijie Xu" w:date="2022-03-04T13:33:00Z">
              <w:rPr>
                <w:color w:val="000000" w:themeColor="text1"/>
                <w:highlight w:val="yellow"/>
              </w:rPr>
            </w:rPrChange>
          </w:rPr>
          <w:t xml:space="preserve">. </w:t>
        </w:r>
      </w:ins>
      <w:ins w:id="1278" w:author="Ruijie Xu" w:date="2022-02-27T10:47:00Z">
        <w:r w:rsidR="00435EE6" w:rsidRPr="00582429">
          <w:rPr>
            <w:color w:val="000000" w:themeColor="text1"/>
            <w:highlight w:val="cyan"/>
            <w:rPrChange w:id="1279" w:author="Ruijie Xu" w:date="2022-03-04T13:33:00Z">
              <w:rPr>
                <w:color w:val="000000" w:themeColor="text1"/>
              </w:rPr>
            </w:rPrChange>
          </w:rPr>
          <w:t xml:space="preserve"> </w:t>
        </w:r>
      </w:ins>
      <w:bookmarkStart w:id="1280" w:name="_Hlk97196869"/>
      <w:commentRangeStart w:id="1281"/>
      <w:ins w:id="1282" w:author="Liliana Salvador" w:date="2022-02-23T19:23:00Z">
        <w:del w:id="1283" w:author="Ruijie Xu" w:date="2022-02-27T10:47:00Z">
          <w:r w:rsidR="00EE17D5" w:rsidRPr="00582429" w:rsidDel="00435EE6">
            <w:rPr>
              <w:color w:val="000000" w:themeColor="text1"/>
              <w:highlight w:val="cyan"/>
              <w:rPrChange w:id="1284" w:author="Ruijie Xu" w:date="2022-03-04T13:33:00Z">
                <w:rPr>
                  <w:color w:val="000000" w:themeColor="text1"/>
                </w:rPr>
              </w:rPrChange>
            </w:rPr>
            <w:delText xml:space="preserve"> </w:delText>
          </w:r>
          <w:commentRangeStart w:id="1285"/>
          <w:r w:rsidR="00EE17D5" w:rsidRPr="00582429" w:rsidDel="00435EE6">
            <w:rPr>
              <w:color w:val="000000" w:themeColor="text1"/>
              <w:highlight w:val="cyan"/>
              <w:rPrChange w:id="1286" w:author="Ruijie Xu" w:date="2022-03-04T13:33:00Z">
                <w:rPr>
                  <w:color w:val="000000" w:themeColor="text1"/>
                </w:rPr>
              </w:rPrChange>
            </w:rPr>
            <w:delText>[…]</w:delText>
          </w:r>
          <w:commentRangeEnd w:id="1285"/>
          <w:r w:rsidR="00EE17D5" w:rsidRPr="00582429" w:rsidDel="00435EE6">
            <w:rPr>
              <w:rStyle w:val="CommentReference"/>
              <w:highlight w:val="cyan"/>
              <w:rPrChange w:id="1287" w:author="Ruijie Xu" w:date="2022-03-04T13:33:00Z">
                <w:rPr>
                  <w:rStyle w:val="CommentReference"/>
                </w:rPr>
              </w:rPrChange>
            </w:rPr>
            <w:commentReference w:id="1285"/>
          </w:r>
        </w:del>
      </w:ins>
      <w:ins w:id="1288" w:author="Liliana Salvador" w:date="2022-02-22T19:23:00Z">
        <w:del w:id="1289" w:author="Ruijie Xu" w:date="2022-02-27T10:47:00Z">
          <w:r w:rsidR="00912B0E" w:rsidRPr="00582429" w:rsidDel="00435EE6">
            <w:rPr>
              <w:color w:val="000000" w:themeColor="text1"/>
              <w:highlight w:val="cyan"/>
              <w:rPrChange w:id="1290" w:author="Ruijie Xu" w:date="2022-03-04T13:33:00Z">
                <w:rPr>
                  <w:color w:val="000000" w:themeColor="text1"/>
                </w:rPr>
              </w:rPrChange>
            </w:rPr>
            <w:delText xml:space="preserve"> </w:delText>
          </w:r>
        </w:del>
      </w:ins>
      <w:ins w:id="1291" w:author="Liliana Salvador" w:date="2022-02-23T19:23:00Z">
        <w:del w:id="1292" w:author="Ruijie Xu" w:date="2022-02-27T10:51:00Z">
          <w:r w:rsidR="00EE17D5" w:rsidRPr="00582429" w:rsidDel="000D0D38">
            <w:rPr>
              <w:color w:val="000000" w:themeColor="text1"/>
              <w:highlight w:val="cyan"/>
              <w:rPrChange w:id="1293" w:author="Ruijie Xu" w:date="2022-03-04T13:33:00Z">
                <w:rPr>
                  <w:color w:val="000000" w:themeColor="text1"/>
                </w:rPr>
              </w:rPrChange>
            </w:rPr>
            <w:delText>(</w:delText>
          </w:r>
        </w:del>
        <w:del w:id="1294" w:author="Ruijie Xu" w:date="2022-03-04T10:21:00Z">
          <w:r w:rsidR="00EE17D5" w:rsidRPr="00582429" w:rsidDel="0094647B">
            <w:rPr>
              <w:color w:val="000000" w:themeColor="text1"/>
              <w:highlight w:val="cyan"/>
              <w:rPrChange w:id="1295" w:author="Ruijie Xu" w:date="2022-03-04T13:33:00Z">
                <w:rPr>
                  <w:color w:val="000000" w:themeColor="text1"/>
                </w:rPr>
              </w:rPrChange>
            </w:rPr>
            <w:delText>Table 1</w:delText>
          </w:r>
        </w:del>
        <w:del w:id="1296" w:author="Ruijie Xu" w:date="2022-02-27T10:51:00Z">
          <w:r w:rsidR="00EE17D5" w:rsidRPr="00582429" w:rsidDel="000D0D38">
            <w:rPr>
              <w:color w:val="000000" w:themeColor="text1"/>
              <w:highlight w:val="cyan"/>
              <w:rPrChange w:id="1297" w:author="Ruijie Xu" w:date="2022-03-04T13:33:00Z">
                <w:rPr>
                  <w:color w:val="000000" w:themeColor="text1"/>
                </w:rPr>
              </w:rPrChange>
            </w:rPr>
            <w:delText>)</w:delText>
          </w:r>
        </w:del>
        <w:del w:id="1298" w:author="Ruijie Xu" w:date="2022-03-04T10:21:00Z">
          <w:r w:rsidR="00EE17D5" w:rsidRPr="00582429" w:rsidDel="0094647B">
            <w:rPr>
              <w:color w:val="000000" w:themeColor="text1"/>
              <w:highlight w:val="cyan"/>
              <w:rPrChange w:id="1299" w:author="Ruijie Xu" w:date="2022-03-04T13:33:00Z">
                <w:rPr>
                  <w:color w:val="000000" w:themeColor="text1"/>
                </w:rPr>
              </w:rPrChange>
            </w:rPr>
            <w:delText xml:space="preserve">. </w:delText>
          </w:r>
        </w:del>
      </w:ins>
      <w:bookmarkEnd w:id="1280"/>
      <w:commentRangeStart w:id="1300"/>
      <w:del w:id="1301" w:author="Ruijie Xu" w:date="2022-03-04T10:21:00Z">
        <w:r w:rsidR="00F440CF" w:rsidRPr="00582429" w:rsidDel="0094647B">
          <w:rPr>
            <w:color w:val="000000" w:themeColor="text1"/>
            <w:highlight w:val="cyan"/>
            <w:rPrChange w:id="1302" w:author="Ruijie Xu" w:date="2022-03-04T13:33:00Z">
              <w:rPr>
                <w:color w:val="000000" w:themeColor="text1"/>
              </w:rPr>
            </w:rPrChange>
          </w:rPr>
          <w:delText xml:space="preserve"> </w:delText>
        </w:r>
      </w:del>
    </w:p>
    <w:commentRangeEnd w:id="1300"/>
    <w:p w14:paraId="624EC42A" w14:textId="78021CE2" w:rsidR="00A87C25" w:rsidRDefault="00EE17D5" w:rsidP="0094647B">
      <w:pPr>
        <w:spacing w:line="480" w:lineRule="auto"/>
        <w:rPr>
          <w:ins w:id="1303" w:author="Liliana Salvador" w:date="2022-02-23T11:32:00Z"/>
          <w:b/>
          <w:bCs/>
          <w:color w:val="000000" w:themeColor="text1"/>
        </w:rPr>
      </w:pPr>
      <w:del w:id="1304" w:author="Ruijie Xu" w:date="2022-02-27T10:52:00Z">
        <w:r w:rsidRPr="00582429" w:rsidDel="000D0D38">
          <w:rPr>
            <w:rStyle w:val="CommentReference"/>
            <w:highlight w:val="cyan"/>
            <w:rPrChange w:id="1305" w:author="Ruijie Xu" w:date="2022-03-04T13:33:00Z">
              <w:rPr>
                <w:rStyle w:val="CommentReference"/>
              </w:rPr>
            </w:rPrChange>
          </w:rPr>
          <w:commentReference w:id="1300"/>
        </w:r>
      </w:del>
      <w:commentRangeStart w:id="1306"/>
      <w:del w:id="1307" w:author="Ruijie Xu" w:date="2022-02-02T11:49:00Z">
        <w:r w:rsidR="00BB21F0" w:rsidRPr="00582429" w:rsidDel="00632BC5">
          <w:rPr>
            <w:color w:val="000000" w:themeColor="text1"/>
            <w:highlight w:val="cyan"/>
            <w:rPrChange w:id="1308" w:author="Ruijie Xu" w:date="2022-03-04T13:33:00Z">
              <w:rPr>
                <w:color w:val="000000" w:themeColor="text1"/>
              </w:rPr>
            </w:rPrChange>
          </w:rPr>
          <w:delText>T</w:delText>
        </w:r>
      </w:del>
      <w:del w:id="1309" w:author="Ruijie Xu" w:date="2022-02-02T11:50:00Z">
        <w:r w:rsidR="00BB21F0" w:rsidRPr="00582429" w:rsidDel="00632BC5">
          <w:rPr>
            <w:color w:val="000000" w:themeColor="text1"/>
            <w:highlight w:val="cyan"/>
            <w:rPrChange w:id="1310" w:author="Ruijie Xu" w:date="2022-03-04T13:33:00Z">
              <w:rPr>
                <w:color w:val="000000" w:themeColor="text1"/>
              </w:rPr>
            </w:rPrChange>
          </w:rPr>
          <w:delText>hree</w:delText>
        </w:r>
      </w:del>
      <w:del w:id="1311" w:author="Ruijie Xu" w:date="2022-02-27T10:52:00Z">
        <w:r w:rsidR="00BB21F0" w:rsidRPr="00582429" w:rsidDel="000D0D38">
          <w:rPr>
            <w:color w:val="000000" w:themeColor="text1"/>
            <w:highlight w:val="cyan"/>
            <w:rPrChange w:id="1312" w:author="Ruijie Xu" w:date="2022-03-04T13:33:00Z">
              <w:rPr>
                <w:color w:val="000000" w:themeColor="text1"/>
              </w:rPr>
            </w:rPrChange>
          </w:rPr>
          <w:delText xml:space="preserve"> </w:delText>
        </w:r>
      </w:del>
      <w:del w:id="1313" w:author="Ruijie Xu" w:date="2022-02-02T11:49:00Z">
        <w:r w:rsidR="00BB21F0" w:rsidRPr="00582429" w:rsidDel="00632BC5">
          <w:rPr>
            <w:color w:val="000000" w:themeColor="text1"/>
            <w:highlight w:val="cyan"/>
            <w:rPrChange w:id="1314" w:author="Ruijie Xu" w:date="2022-03-04T13:33:00Z">
              <w:rPr>
                <w:color w:val="000000" w:themeColor="text1"/>
              </w:rPr>
            </w:rPrChange>
          </w:rPr>
          <w:delText>of the four databases was</w:delText>
        </w:r>
      </w:del>
      <w:del w:id="1315" w:author="Ruijie Xu" w:date="2022-02-02T11:50:00Z">
        <w:r w:rsidR="00BB21F0" w:rsidRPr="00582429" w:rsidDel="00632BC5">
          <w:rPr>
            <w:color w:val="000000" w:themeColor="text1"/>
            <w:highlight w:val="cyan"/>
            <w:rPrChange w:id="1316" w:author="Ruijie Xu" w:date="2022-03-04T13:33:00Z">
              <w:rPr>
                <w:color w:val="000000" w:themeColor="text1"/>
              </w:rPr>
            </w:rPrChange>
          </w:rPr>
          <w:delText xml:space="preserve"> </w:delText>
        </w:r>
      </w:del>
      <w:del w:id="1317" w:author="Ruijie Xu" w:date="2022-02-27T10:52:00Z">
        <w:r w:rsidR="00BB21F0" w:rsidRPr="00582429" w:rsidDel="000D0D38">
          <w:rPr>
            <w:color w:val="000000" w:themeColor="text1"/>
            <w:highlight w:val="cyan"/>
            <w:rPrChange w:id="1318" w:author="Ruijie Xu" w:date="2022-03-04T13:33:00Z">
              <w:rPr>
                <w:color w:val="000000" w:themeColor="text1"/>
              </w:rPr>
            </w:rPrChange>
          </w:rPr>
          <w:delText xml:space="preserve">built </w:delText>
        </w:r>
      </w:del>
      <w:del w:id="1319" w:author="Ruijie Xu" w:date="2022-02-02T11:50:00Z">
        <w:r w:rsidR="00BB21F0" w:rsidRPr="00582429" w:rsidDel="00632BC5">
          <w:rPr>
            <w:color w:val="000000" w:themeColor="text1"/>
            <w:highlight w:val="cyan"/>
            <w:rPrChange w:id="1320" w:author="Ruijie Xu" w:date="2022-03-04T13:33:00Z">
              <w:rPr>
                <w:color w:val="000000" w:themeColor="text1"/>
              </w:rPr>
            </w:rPrChange>
          </w:rPr>
          <w:delText>previously</w:delText>
        </w:r>
      </w:del>
      <w:del w:id="1321" w:author="Ruijie Xu" w:date="2022-02-02T11:52:00Z">
        <w:r w:rsidR="00BB21F0" w:rsidRPr="00582429" w:rsidDel="009D5FBE">
          <w:rPr>
            <w:color w:val="000000" w:themeColor="text1"/>
            <w:highlight w:val="cyan"/>
            <w:rPrChange w:id="1322" w:author="Ruijie Xu" w:date="2022-03-04T13:33:00Z">
              <w:rPr>
                <w:color w:val="000000" w:themeColor="text1"/>
              </w:rPr>
            </w:rPrChange>
          </w:rPr>
          <w:delText xml:space="preserve"> and provided</w:delText>
        </w:r>
      </w:del>
      <w:del w:id="1323" w:author="Ruijie Xu" w:date="2022-02-27T10:52:00Z">
        <w:r w:rsidR="00BB21F0" w:rsidRPr="00582429" w:rsidDel="000D0D38">
          <w:rPr>
            <w:color w:val="000000" w:themeColor="text1"/>
            <w:highlight w:val="cyan"/>
            <w:rPrChange w:id="1324" w:author="Ruijie Xu" w:date="2022-03-04T13:33:00Z">
              <w:rPr>
                <w:color w:val="000000" w:themeColor="text1"/>
              </w:rPr>
            </w:rPrChange>
          </w:rPr>
          <w:delText xml:space="preserve"> by the science community without charge</w:delText>
        </w:r>
      </w:del>
      <w:del w:id="1325" w:author="Ruijie Xu" w:date="2022-02-02T11:53:00Z">
        <w:r w:rsidR="00BB21F0" w:rsidRPr="00582429" w:rsidDel="009D5FBE">
          <w:rPr>
            <w:color w:val="000000" w:themeColor="text1"/>
            <w:highlight w:val="cyan"/>
            <w:rPrChange w:id="1326" w:author="Ruijie Xu" w:date="2022-03-04T13:33:00Z">
              <w:rPr>
                <w:color w:val="000000" w:themeColor="text1"/>
              </w:rPr>
            </w:rPrChange>
          </w:rPr>
          <w:delText xml:space="preserve"> (minikrakenV2, standard, maxikraken), while the c</w:delText>
        </w:r>
      </w:del>
      <w:del w:id="1327" w:author="Ruijie Xu" w:date="2022-02-27T10:52:00Z">
        <w:r w:rsidR="00BB21F0" w:rsidRPr="00582429" w:rsidDel="000D0D38">
          <w:rPr>
            <w:color w:val="000000" w:themeColor="text1"/>
            <w:highlight w:val="cyan"/>
            <w:rPrChange w:id="1328" w:author="Ruijie Xu" w:date="2022-03-04T13:33:00Z">
              <w:rPr>
                <w:color w:val="000000" w:themeColor="text1"/>
              </w:rPr>
            </w:rPrChange>
          </w:rPr>
          <w:delText xml:space="preserve">ustomized </w:delText>
        </w:r>
        <w:commentRangeEnd w:id="1306"/>
        <w:r w:rsidRPr="00582429" w:rsidDel="000D0D38">
          <w:rPr>
            <w:rStyle w:val="CommentReference"/>
            <w:highlight w:val="cyan"/>
            <w:rPrChange w:id="1329" w:author="Ruijie Xu" w:date="2022-03-04T13:33:00Z">
              <w:rPr>
                <w:rStyle w:val="CommentReference"/>
              </w:rPr>
            </w:rPrChange>
          </w:rPr>
          <w:commentReference w:id="1306"/>
        </w:r>
      </w:del>
      <w:del w:id="1330" w:author="Ruijie Xu" w:date="2022-02-02T11:53:00Z">
        <w:r w:rsidR="00BB21F0" w:rsidRPr="00582429" w:rsidDel="009D5FBE">
          <w:rPr>
            <w:color w:val="000000" w:themeColor="text1"/>
            <w:highlight w:val="cyan"/>
            <w:rPrChange w:id="1331" w:author="Ruijie Xu" w:date="2022-03-04T13:33:00Z">
              <w:rPr>
                <w:color w:val="000000" w:themeColor="text1"/>
              </w:rPr>
            </w:rPrChange>
          </w:rPr>
          <w:delText xml:space="preserve">databases were </w:delText>
        </w:r>
      </w:del>
      <w:del w:id="1332" w:author="Ruijie Xu" w:date="2022-02-02T11:56:00Z">
        <w:r w:rsidR="00BB21F0" w:rsidRPr="00582429" w:rsidDel="009D5FBE">
          <w:rPr>
            <w:color w:val="000000" w:themeColor="text1"/>
            <w:highlight w:val="cyan"/>
            <w:rPrChange w:id="1333" w:author="Ruijie Xu" w:date="2022-03-04T13:33:00Z">
              <w:rPr>
                <w:color w:val="000000" w:themeColor="text1"/>
              </w:rPr>
            </w:rPrChange>
          </w:rPr>
          <w:delText xml:space="preserve">build following the protocols provided in the Kraken2 manual. </w:delText>
        </w:r>
      </w:del>
      <w:del w:id="1334" w:author="Ruijie Xu" w:date="2022-02-02T12:07:00Z">
        <w:r w:rsidR="00BB21F0" w:rsidRPr="00582429" w:rsidDel="00711753">
          <w:rPr>
            <w:color w:val="000000" w:themeColor="text1"/>
            <w:highlight w:val="cyan"/>
            <w:rPrChange w:id="1335" w:author="Ruijie Xu" w:date="2022-03-04T13:33:00Z">
              <w:rPr>
                <w:color w:val="000000" w:themeColor="text1"/>
              </w:rPr>
            </w:rPrChange>
          </w:rPr>
          <w:delText>M</w:delText>
        </w:r>
      </w:del>
      <w:del w:id="1336" w:author="Ruijie Xu" w:date="2022-03-04T10:21:00Z">
        <w:r w:rsidR="00BB21F0" w:rsidRPr="00582429" w:rsidDel="0094647B">
          <w:rPr>
            <w:color w:val="000000" w:themeColor="text1"/>
            <w:highlight w:val="cyan"/>
            <w:rPrChange w:id="1337" w:author="Ruijie Xu" w:date="2022-03-04T13:33:00Z">
              <w:rPr>
                <w:color w:val="000000" w:themeColor="text1"/>
              </w:rPr>
            </w:rPrChange>
          </w:rPr>
          <w:delText xml:space="preserve">axikraken2 DBs, </w:delText>
        </w:r>
      </w:del>
      <w:del w:id="1338" w:author="Ruijie Xu" w:date="2022-02-02T12:06:00Z">
        <w:r w:rsidR="00BB21F0" w:rsidRPr="00582429" w:rsidDel="00711753">
          <w:rPr>
            <w:color w:val="000000" w:themeColor="text1"/>
            <w:highlight w:val="cyan"/>
            <w:rPrChange w:id="1339" w:author="Ruijie Xu" w:date="2022-03-04T13:33:00Z">
              <w:rPr>
                <w:color w:val="000000" w:themeColor="text1"/>
              </w:rPr>
            </w:rPrChange>
          </w:rPr>
          <w:delText>a</w:delText>
        </w:r>
        <w:r w:rsidR="00B5341A" w:rsidRPr="00582429" w:rsidDel="00711753">
          <w:rPr>
            <w:color w:val="000000" w:themeColor="text1"/>
            <w:highlight w:val="cyan"/>
            <w:rPrChange w:id="1340" w:author="Ruijie Xu" w:date="2022-03-04T13:33:00Z">
              <w:rPr>
                <w:color w:val="000000" w:themeColor="text1"/>
              </w:rPr>
            </w:rPrChange>
          </w:rPr>
          <w:delText>lthough</w:delText>
        </w:r>
        <w:r w:rsidR="00C719C0" w:rsidRPr="00582429" w:rsidDel="00711753">
          <w:rPr>
            <w:color w:val="000000" w:themeColor="text1"/>
            <w:highlight w:val="cyan"/>
            <w:rPrChange w:id="1341" w:author="Ruijie Xu" w:date="2022-03-04T13:33:00Z">
              <w:rPr>
                <w:color w:val="000000" w:themeColor="text1"/>
              </w:rPr>
            </w:rPrChange>
          </w:rPr>
          <w:delText xml:space="preserve"> </w:delText>
        </w:r>
      </w:del>
      <w:del w:id="1342" w:author="Ruijie Xu" w:date="2022-02-02T11:56:00Z">
        <w:r w:rsidR="00BB21F0" w:rsidRPr="00582429" w:rsidDel="009D5FBE">
          <w:rPr>
            <w:color w:val="000000" w:themeColor="text1"/>
            <w:highlight w:val="cyan"/>
            <w:rPrChange w:id="1343" w:author="Ruijie Xu" w:date="2022-03-04T13:33:00Z">
              <w:rPr>
                <w:color w:val="000000" w:themeColor="text1"/>
              </w:rPr>
            </w:rPrChange>
          </w:rPr>
          <w:delText>could be</w:delText>
        </w:r>
      </w:del>
      <w:del w:id="1344" w:author="Ruijie Xu" w:date="2022-02-02T12:06:00Z">
        <w:r w:rsidR="00BB21F0" w:rsidRPr="00582429" w:rsidDel="00711753">
          <w:rPr>
            <w:color w:val="000000" w:themeColor="text1"/>
            <w:highlight w:val="cyan"/>
            <w:rPrChange w:id="1345" w:author="Ruijie Xu" w:date="2022-03-04T13:33:00Z">
              <w:rPr>
                <w:color w:val="000000" w:themeColor="text1"/>
              </w:rPr>
            </w:rPrChange>
          </w:rPr>
          <w:delText xml:space="preserve"> downloaded directly</w:delText>
        </w:r>
      </w:del>
      <w:del w:id="1346" w:author="Ruijie Xu" w:date="2022-02-02T12:07:00Z">
        <w:r w:rsidR="00BB21F0" w:rsidRPr="00582429" w:rsidDel="00711753">
          <w:rPr>
            <w:color w:val="000000" w:themeColor="text1"/>
            <w:highlight w:val="cyan"/>
            <w:rPrChange w:id="1347" w:author="Ruijie Xu" w:date="2022-03-04T13:33:00Z">
              <w:rPr>
                <w:color w:val="000000" w:themeColor="text1"/>
              </w:rPr>
            </w:rPrChange>
          </w:rPr>
          <w:delText>,</w:delText>
        </w:r>
      </w:del>
      <w:del w:id="1348" w:author="Ruijie Xu" w:date="2022-03-04T10:21:00Z">
        <w:r w:rsidR="00BB21F0" w:rsidRPr="00582429" w:rsidDel="0094647B">
          <w:rPr>
            <w:color w:val="000000" w:themeColor="text1"/>
            <w:highlight w:val="cyan"/>
            <w:rPrChange w:id="1349" w:author="Ruijie Xu" w:date="2022-03-04T13:33:00Z">
              <w:rPr>
                <w:color w:val="000000" w:themeColor="text1"/>
              </w:rPr>
            </w:rPrChange>
          </w:rPr>
          <w:delText xml:space="preserve"> </w:delText>
        </w:r>
      </w:del>
      <w:del w:id="1350" w:author="Ruijie Xu" w:date="2022-02-02T11:57:00Z">
        <w:r w:rsidR="00BB21F0" w:rsidRPr="00582429" w:rsidDel="009D5FBE">
          <w:rPr>
            <w:color w:val="000000" w:themeColor="text1"/>
            <w:highlight w:val="cyan"/>
            <w:rPrChange w:id="1351" w:author="Ruijie Xu" w:date="2022-03-04T13:33:00Z">
              <w:rPr>
                <w:color w:val="000000" w:themeColor="text1"/>
              </w:rPr>
            </w:rPrChange>
          </w:rPr>
          <w:delText xml:space="preserve">requires </w:delText>
        </w:r>
      </w:del>
      <w:del w:id="1352" w:author="Ruijie Xu" w:date="2022-03-04T10:21:00Z">
        <w:r w:rsidR="003C7FC9" w:rsidRPr="00582429" w:rsidDel="0094647B">
          <w:rPr>
            <w:color w:val="000000" w:themeColor="text1"/>
            <w:highlight w:val="cyan"/>
            <w:rPrChange w:id="1353" w:author="Ruijie Xu" w:date="2022-03-04T13:33:00Z">
              <w:rPr>
                <w:color w:val="000000" w:themeColor="text1"/>
              </w:rPr>
            </w:rPrChange>
          </w:rPr>
          <w:delText xml:space="preserve">over 150 </w:delText>
        </w:r>
        <w:r w:rsidR="00BB21F0" w:rsidRPr="00582429" w:rsidDel="0094647B">
          <w:rPr>
            <w:color w:val="000000" w:themeColor="text1"/>
            <w:highlight w:val="cyan"/>
            <w:rPrChange w:id="1354" w:author="Ruijie Xu" w:date="2022-03-04T13:33:00Z">
              <w:rPr>
                <w:color w:val="000000" w:themeColor="text1"/>
              </w:rPr>
            </w:rPrChange>
          </w:rPr>
          <w:delText xml:space="preserve">GB </w:delText>
        </w:r>
        <w:r w:rsidR="00B5341A" w:rsidRPr="00582429" w:rsidDel="0094647B">
          <w:rPr>
            <w:color w:val="000000" w:themeColor="text1"/>
            <w:highlight w:val="cyan"/>
            <w:rPrChange w:id="1355" w:author="Ruijie Xu" w:date="2022-03-04T13:33:00Z">
              <w:rPr>
                <w:color w:val="000000" w:themeColor="text1"/>
              </w:rPr>
            </w:rPrChange>
          </w:rPr>
          <w:delText>memory</w:delText>
        </w:r>
        <w:r w:rsidR="003C7FC9" w:rsidRPr="00582429" w:rsidDel="0094647B">
          <w:rPr>
            <w:color w:val="000000" w:themeColor="text1"/>
            <w:highlight w:val="cyan"/>
            <w:rPrChange w:id="1356" w:author="Ruijie Xu" w:date="2022-03-04T13:33:00Z">
              <w:rPr>
                <w:color w:val="000000" w:themeColor="text1"/>
              </w:rPr>
            </w:rPrChange>
          </w:rPr>
          <w:delText xml:space="preserve"> the workstation </w:delText>
        </w:r>
      </w:del>
      <w:del w:id="1357" w:author="Ruijie Xu" w:date="2022-02-02T11:57:00Z">
        <w:r w:rsidR="003C7FC9" w:rsidRPr="00582429" w:rsidDel="00547C20">
          <w:rPr>
            <w:color w:val="000000" w:themeColor="text1"/>
            <w:highlight w:val="cyan"/>
            <w:rPrChange w:id="1358" w:author="Ruijie Xu" w:date="2022-03-04T13:33:00Z">
              <w:rPr>
                <w:color w:val="000000" w:themeColor="text1"/>
              </w:rPr>
            </w:rPrChange>
          </w:rPr>
          <w:delText>used for analysis</w:delText>
        </w:r>
      </w:del>
      <w:del w:id="1359" w:author="Ruijie Xu" w:date="2022-02-02T11:58:00Z">
        <w:r w:rsidR="003C7FC9" w:rsidRPr="00582429" w:rsidDel="00547C20">
          <w:rPr>
            <w:color w:val="000000" w:themeColor="text1"/>
            <w:highlight w:val="cyan"/>
            <w:rPrChange w:id="1360" w:author="Ruijie Xu" w:date="2022-03-04T13:33:00Z">
              <w:rPr>
                <w:color w:val="000000" w:themeColor="text1"/>
              </w:rPr>
            </w:rPrChange>
          </w:rPr>
          <w:delText>.</w:delText>
        </w:r>
      </w:del>
      <w:del w:id="1361" w:author="Ruijie Xu" w:date="2022-03-04T10:21:00Z">
        <w:r w:rsidR="003C7FC9" w:rsidRPr="00582429" w:rsidDel="0094647B">
          <w:rPr>
            <w:color w:val="000000" w:themeColor="text1"/>
            <w:highlight w:val="cyan"/>
            <w:rPrChange w:id="1362" w:author="Ruijie Xu" w:date="2022-03-04T13:33:00Z">
              <w:rPr>
                <w:color w:val="000000" w:themeColor="text1"/>
              </w:rPr>
            </w:rPrChange>
          </w:rPr>
          <w:delText xml:space="preserve"> </w:delText>
        </w:r>
      </w:del>
      <w:del w:id="1363" w:author="Ruijie Xu" w:date="2022-02-02T11:58:00Z">
        <w:r w:rsidR="003C7FC9" w:rsidRPr="00582429" w:rsidDel="00547C20">
          <w:rPr>
            <w:color w:val="000000" w:themeColor="text1"/>
            <w:highlight w:val="cyan"/>
            <w:rPrChange w:id="1364" w:author="Ruijie Xu" w:date="2022-03-04T13:33:00Z">
              <w:rPr>
                <w:color w:val="000000" w:themeColor="text1"/>
              </w:rPr>
            </w:rPrChange>
          </w:rPr>
          <w:delText>W</w:delText>
        </w:r>
      </w:del>
      <w:del w:id="1365" w:author="Ruijie Xu" w:date="2022-03-04T10:21:00Z">
        <w:r w:rsidR="003C7FC9" w:rsidRPr="00582429" w:rsidDel="0094647B">
          <w:rPr>
            <w:color w:val="000000" w:themeColor="text1"/>
            <w:highlight w:val="cyan"/>
            <w:rPrChange w:id="1366" w:author="Ruijie Xu" w:date="2022-03-04T13:33:00Z">
              <w:rPr>
                <w:color w:val="000000" w:themeColor="text1"/>
              </w:rPr>
            </w:rPrChange>
          </w:rPr>
          <w:delText>hile minikraken</w:delText>
        </w:r>
      </w:del>
      <w:del w:id="1367" w:author="Ruijie Xu" w:date="2022-02-27T10:54:00Z">
        <w:r w:rsidR="003C7FC9" w:rsidRPr="00582429" w:rsidDel="000D0D38">
          <w:rPr>
            <w:color w:val="000000" w:themeColor="text1"/>
            <w:highlight w:val="cyan"/>
            <w:rPrChange w:id="1368" w:author="Ruijie Xu" w:date="2022-03-04T13:33:00Z">
              <w:rPr>
                <w:color w:val="000000" w:themeColor="text1"/>
              </w:rPr>
            </w:rPrChange>
          </w:rPr>
          <w:delText>V2</w:delText>
        </w:r>
      </w:del>
      <w:del w:id="1369" w:author="Ruijie Xu" w:date="2022-02-02T11:58:00Z">
        <w:r w:rsidR="003C7FC9" w:rsidRPr="00582429" w:rsidDel="00547C20">
          <w:rPr>
            <w:color w:val="000000" w:themeColor="text1"/>
            <w:highlight w:val="cyan"/>
            <w:rPrChange w:id="1370" w:author="Ruijie Xu" w:date="2022-03-04T13:33:00Z">
              <w:rPr>
                <w:color w:val="000000" w:themeColor="text1"/>
              </w:rPr>
            </w:rPrChange>
          </w:rPr>
          <w:delText xml:space="preserve">, distributed by the developer of Kraken2, </w:delText>
        </w:r>
      </w:del>
      <w:del w:id="1371" w:author="Ruijie Xu" w:date="2022-02-02T12:06:00Z">
        <w:r w:rsidR="003C7FC9" w:rsidRPr="00582429" w:rsidDel="00711753">
          <w:rPr>
            <w:color w:val="000000" w:themeColor="text1"/>
            <w:highlight w:val="cyan"/>
            <w:rPrChange w:id="1372" w:author="Ruijie Xu" w:date="2022-03-04T13:33:00Z">
              <w:rPr>
                <w:color w:val="000000" w:themeColor="text1"/>
              </w:rPr>
            </w:rPrChange>
          </w:rPr>
          <w:delText xml:space="preserve">only requires less than </w:delText>
        </w:r>
      </w:del>
      <w:del w:id="1373" w:author="Ruijie Xu" w:date="2022-03-04T10:21:00Z">
        <w:r w:rsidR="003C7FC9" w:rsidRPr="00582429" w:rsidDel="0094647B">
          <w:rPr>
            <w:color w:val="000000" w:themeColor="text1"/>
            <w:highlight w:val="cyan"/>
            <w:rPrChange w:id="1374" w:author="Ruijie Xu" w:date="2022-03-04T13:33:00Z">
              <w:rPr>
                <w:color w:val="000000" w:themeColor="text1"/>
              </w:rPr>
            </w:rPrChange>
          </w:rPr>
          <w:delText xml:space="preserve">8GB. Customized </w:delText>
        </w:r>
      </w:del>
      <w:del w:id="1375" w:author="Ruijie Xu" w:date="2022-02-27T10:55:00Z">
        <w:r w:rsidR="003C7FC9" w:rsidRPr="00582429" w:rsidDel="00F30CE9">
          <w:rPr>
            <w:color w:val="000000" w:themeColor="text1"/>
            <w:highlight w:val="cyan"/>
            <w:rPrChange w:id="1376" w:author="Ruijie Xu" w:date="2022-03-04T13:33:00Z">
              <w:rPr>
                <w:color w:val="000000" w:themeColor="text1"/>
              </w:rPr>
            </w:rPrChange>
          </w:rPr>
          <w:delText xml:space="preserve">database </w:delText>
        </w:r>
      </w:del>
      <w:del w:id="1377" w:author="Ruijie Xu" w:date="2022-03-04T10:21:00Z">
        <w:r w:rsidR="00C719C0" w:rsidRPr="00582429" w:rsidDel="0094647B">
          <w:rPr>
            <w:color w:val="000000" w:themeColor="text1"/>
            <w:highlight w:val="cyan"/>
            <w:rPrChange w:id="1378" w:author="Ruijie Xu" w:date="2022-03-04T13:33:00Z">
              <w:rPr>
                <w:color w:val="000000" w:themeColor="text1"/>
              </w:rPr>
            </w:rPrChange>
          </w:rPr>
          <w:delText xml:space="preserve">(60 GB) </w:delText>
        </w:r>
        <w:bookmarkStart w:id="1379" w:name="OLE_LINK221"/>
        <w:bookmarkStart w:id="1380" w:name="OLE_LINK222"/>
        <w:r w:rsidR="003C7FC9" w:rsidRPr="00582429" w:rsidDel="0094647B">
          <w:rPr>
            <w:color w:val="000000" w:themeColor="text1"/>
            <w:highlight w:val="cyan"/>
            <w:rPrChange w:id="1381" w:author="Ruijie Xu" w:date="2022-03-04T13:33:00Z">
              <w:rPr>
                <w:color w:val="000000" w:themeColor="text1"/>
              </w:rPr>
            </w:rPrChange>
          </w:rPr>
          <w:delText xml:space="preserve">was built with the same composition of the standard </w:delText>
        </w:r>
      </w:del>
      <w:del w:id="1382" w:author="Ruijie Xu" w:date="2022-02-27T10:55:00Z">
        <w:r w:rsidR="003C7FC9" w:rsidRPr="00582429" w:rsidDel="00F30CE9">
          <w:rPr>
            <w:color w:val="000000" w:themeColor="text1"/>
            <w:highlight w:val="cyan"/>
            <w:rPrChange w:id="1383" w:author="Ruijie Xu" w:date="2022-03-04T13:33:00Z">
              <w:rPr>
                <w:color w:val="000000" w:themeColor="text1"/>
              </w:rPr>
            </w:rPrChange>
          </w:rPr>
          <w:delText>database</w:delText>
        </w:r>
      </w:del>
      <w:del w:id="1384" w:author="Ruijie Xu" w:date="2022-02-02T12:09:00Z">
        <w:r w:rsidR="00C719C0" w:rsidRPr="00582429" w:rsidDel="0054202F">
          <w:rPr>
            <w:color w:val="000000" w:themeColor="text1"/>
            <w:highlight w:val="cyan"/>
            <w:rPrChange w:id="1385" w:author="Ruijie Xu" w:date="2022-03-04T13:33:00Z">
              <w:rPr>
                <w:color w:val="000000" w:themeColor="text1"/>
              </w:rPr>
            </w:rPrChange>
          </w:rPr>
          <w:delText xml:space="preserve"> (53 GB)</w:delText>
        </w:r>
      </w:del>
      <w:del w:id="1386" w:author="Ruijie Xu" w:date="2022-03-04T10:21:00Z">
        <w:r w:rsidR="003C7FC9" w:rsidRPr="00582429" w:rsidDel="0094647B">
          <w:rPr>
            <w:color w:val="000000" w:themeColor="text1"/>
            <w:highlight w:val="cyan"/>
            <w:rPrChange w:id="1387" w:author="Ruijie Xu" w:date="2022-03-04T13:33:00Z">
              <w:rPr>
                <w:color w:val="000000" w:themeColor="text1"/>
              </w:rPr>
            </w:rPrChange>
          </w:rPr>
          <w:delText xml:space="preserve">, with the addition of the </w:delText>
        </w:r>
      </w:del>
      <w:del w:id="1388" w:author="Ruijie Xu" w:date="2022-02-02T12:09:00Z">
        <w:r w:rsidR="003C7FC9" w:rsidRPr="00582429" w:rsidDel="0054202F">
          <w:rPr>
            <w:color w:val="000000" w:themeColor="text1"/>
            <w:highlight w:val="cyan"/>
            <w:rPrChange w:id="1389" w:author="Ruijie Xu" w:date="2022-03-04T13:33:00Z">
              <w:rPr>
                <w:color w:val="000000" w:themeColor="text1"/>
              </w:rPr>
            </w:rPrChange>
          </w:rPr>
          <w:delText xml:space="preserve">two </w:delText>
        </w:r>
      </w:del>
      <w:del w:id="1390" w:author="Ruijie Xu" w:date="2022-03-04T10:21:00Z">
        <w:r w:rsidR="003C7FC9" w:rsidRPr="00582429" w:rsidDel="0094647B">
          <w:rPr>
            <w:color w:val="000000" w:themeColor="text1"/>
            <w:highlight w:val="cyan"/>
            <w:rPrChange w:id="1391" w:author="Ruijie Xu" w:date="2022-03-04T13:33:00Z">
              <w:rPr>
                <w:color w:val="000000" w:themeColor="text1"/>
              </w:rPr>
            </w:rPrChange>
          </w:rPr>
          <w:delText xml:space="preserve">Rattus </w:delText>
        </w:r>
      </w:del>
      <w:del w:id="1392" w:author="Ruijie Xu" w:date="2022-02-02T12:09:00Z">
        <w:r w:rsidR="003C7FC9" w:rsidRPr="00582429" w:rsidDel="0054202F">
          <w:rPr>
            <w:color w:val="000000" w:themeColor="text1"/>
            <w:highlight w:val="cyan"/>
            <w:rPrChange w:id="1393" w:author="Ruijie Xu" w:date="2022-03-04T13:33:00Z">
              <w:rPr>
                <w:color w:val="000000" w:themeColor="text1"/>
              </w:rPr>
            </w:rPrChange>
          </w:rPr>
          <w:delText xml:space="preserve">genomes, which is the host </w:delText>
        </w:r>
      </w:del>
      <w:del w:id="1394" w:author="Ruijie Xu" w:date="2022-03-04T10:21:00Z">
        <w:r w:rsidR="003C7FC9" w:rsidRPr="00582429" w:rsidDel="0094647B">
          <w:rPr>
            <w:color w:val="000000" w:themeColor="text1"/>
            <w:highlight w:val="cyan"/>
            <w:rPrChange w:id="1395" w:author="Ruijie Xu" w:date="2022-03-04T13:33:00Z">
              <w:rPr>
                <w:color w:val="000000" w:themeColor="text1"/>
              </w:rPr>
            </w:rPrChange>
          </w:rPr>
          <w:delText xml:space="preserve">species </w:delText>
        </w:r>
      </w:del>
      <w:del w:id="1396" w:author="Ruijie Xu" w:date="2022-02-02T12:09:00Z">
        <w:r w:rsidR="003C7FC9" w:rsidRPr="00582429" w:rsidDel="0054202F">
          <w:rPr>
            <w:color w:val="000000" w:themeColor="text1"/>
            <w:highlight w:val="cyan"/>
            <w:rPrChange w:id="1397" w:author="Ruijie Xu" w:date="2022-03-04T13:33:00Z">
              <w:rPr>
                <w:color w:val="000000" w:themeColor="text1"/>
              </w:rPr>
            </w:rPrChange>
          </w:rPr>
          <w:delText xml:space="preserve">of </w:delText>
        </w:r>
      </w:del>
      <w:del w:id="1398" w:author="Ruijie Xu" w:date="2022-03-04T10:21:00Z">
        <w:r w:rsidR="003C7FC9" w:rsidRPr="00582429" w:rsidDel="0094647B">
          <w:rPr>
            <w:color w:val="000000" w:themeColor="text1"/>
            <w:highlight w:val="cyan"/>
            <w:rPrChange w:id="1399" w:author="Ruijie Xu" w:date="2022-03-04T13:33:00Z">
              <w:rPr>
                <w:color w:val="000000" w:themeColor="text1"/>
              </w:rPr>
            </w:rPrChange>
          </w:rPr>
          <w:delText>the dataset</w:delText>
        </w:r>
        <w:bookmarkEnd w:id="1379"/>
        <w:bookmarkEnd w:id="1380"/>
        <w:r w:rsidR="003C7FC9" w:rsidRPr="00582429" w:rsidDel="0094647B">
          <w:rPr>
            <w:color w:val="000000" w:themeColor="text1"/>
            <w:highlight w:val="cyan"/>
            <w:rPrChange w:id="1400" w:author="Ruijie Xu" w:date="2022-03-04T13:33:00Z">
              <w:rPr>
                <w:color w:val="000000" w:themeColor="text1"/>
              </w:rPr>
            </w:rPrChange>
          </w:rPr>
          <w:delText xml:space="preserve">. With 12 threads of CPU used on UGA’s high memory </w:delText>
        </w:r>
        <w:r w:rsidR="00A636DD" w:rsidRPr="00582429" w:rsidDel="0094647B">
          <w:rPr>
            <w:color w:val="000000" w:themeColor="text1"/>
            <w:highlight w:val="cyan"/>
            <w:rPrChange w:id="1401" w:author="Ruijie Xu" w:date="2022-03-04T13:33:00Z">
              <w:rPr>
                <w:color w:val="000000" w:themeColor="text1"/>
              </w:rPr>
            </w:rPrChange>
          </w:rPr>
          <w:delText xml:space="preserve">computing node, the building of the customized database took ~15 hrs (Table I) to complete the building process. </w:delText>
        </w:r>
      </w:del>
      <w:del w:id="1402" w:author="Ruijie Xu" w:date="2022-02-02T11:59:00Z">
        <w:r w:rsidR="00C719C0" w:rsidRPr="00582429" w:rsidDel="00547C20">
          <w:rPr>
            <w:color w:val="000000" w:themeColor="text1"/>
            <w:highlight w:val="cyan"/>
            <w:rPrChange w:id="1403" w:author="Ruijie Xu" w:date="2022-03-04T13:33:00Z">
              <w:rPr>
                <w:color w:val="000000" w:themeColor="text1"/>
              </w:rPr>
            </w:rPrChange>
          </w:rPr>
          <w:delText xml:space="preserve">Kraken2 </w:delText>
        </w:r>
      </w:del>
      <w:del w:id="1404" w:author="Ruijie Xu" w:date="2022-02-02T11:58:00Z">
        <w:r w:rsidR="00C719C0" w:rsidRPr="00582429" w:rsidDel="00547C20">
          <w:rPr>
            <w:color w:val="000000" w:themeColor="text1"/>
            <w:highlight w:val="cyan"/>
            <w:rPrChange w:id="1405" w:author="Ruijie Xu" w:date="2022-03-04T13:33:00Z">
              <w:rPr>
                <w:color w:val="000000" w:themeColor="text1"/>
              </w:rPr>
            </w:rPrChange>
          </w:rPr>
          <w:delText xml:space="preserve">will </w:delText>
        </w:r>
      </w:del>
      <w:del w:id="1406" w:author="Ruijie Xu" w:date="2022-02-02T11:59:00Z">
        <w:r w:rsidR="00C719C0" w:rsidRPr="00582429" w:rsidDel="00547C20">
          <w:rPr>
            <w:color w:val="000000" w:themeColor="text1"/>
            <w:highlight w:val="cyan"/>
            <w:rPrChange w:id="1407" w:author="Ruijie Xu" w:date="2022-03-04T13:33:00Z">
              <w:rPr>
                <w:color w:val="000000" w:themeColor="text1"/>
              </w:rPr>
            </w:rPrChange>
          </w:rPr>
          <w:delText>load</w:delText>
        </w:r>
      </w:del>
      <w:del w:id="1408" w:author="Ruijie Xu" w:date="2022-02-02T11:58:00Z">
        <w:r w:rsidR="00C719C0" w:rsidRPr="00582429" w:rsidDel="00547C20">
          <w:rPr>
            <w:color w:val="000000" w:themeColor="text1"/>
            <w:highlight w:val="cyan"/>
            <w:rPrChange w:id="1409" w:author="Ruijie Xu" w:date="2022-03-04T13:33:00Z">
              <w:rPr>
                <w:color w:val="000000" w:themeColor="text1"/>
              </w:rPr>
            </w:rPrChange>
          </w:rPr>
          <w:delText>ed</w:delText>
        </w:r>
      </w:del>
      <w:del w:id="1410" w:author="Ruijie Xu" w:date="2022-02-02T11:59:00Z">
        <w:r w:rsidR="00C719C0" w:rsidRPr="00582429" w:rsidDel="00547C20">
          <w:rPr>
            <w:color w:val="000000" w:themeColor="text1"/>
            <w:highlight w:val="cyan"/>
            <w:rPrChange w:id="1411" w:author="Ruijie Xu" w:date="2022-03-04T13:33:00Z">
              <w:rPr>
                <w:color w:val="000000" w:themeColor="text1"/>
              </w:rPr>
            </w:rPrChange>
          </w:rPr>
          <w:delText xml:space="preserve"> </w:delText>
        </w:r>
      </w:del>
      <w:del w:id="1412" w:author="Ruijie Xu" w:date="2022-02-02T11:58:00Z">
        <w:r w:rsidR="00C719C0" w:rsidRPr="00582429" w:rsidDel="00547C20">
          <w:rPr>
            <w:color w:val="000000" w:themeColor="text1"/>
            <w:highlight w:val="cyan"/>
            <w:rPrChange w:id="1413" w:author="Ruijie Xu" w:date="2022-03-04T13:33:00Z">
              <w:rPr>
                <w:color w:val="000000" w:themeColor="text1"/>
              </w:rPr>
            </w:rPrChange>
          </w:rPr>
          <w:delText xml:space="preserve">database </w:delText>
        </w:r>
      </w:del>
      <w:del w:id="1414" w:author="Ruijie Xu" w:date="2022-02-02T11:59:00Z">
        <w:r w:rsidR="00C719C0" w:rsidRPr="00582429" w:rsidDel="00547C20">
          <w:rPr>
            <w:color w:val="000000" w:themeColor="text1"/>
            <w:highlight w:val="cyan"/>
            <w:rPrChange w:id="1415" w:author="Ruijie Xu" w:date="2022-03-04T13:33:00Z">
              <w:rPr>
                <w:color w:val="000000" w:themeColor="text1"/>
              </w:rPr>
            </w:rPrChange>
          </w:rPr>
          <w:delText xml:space="preserve">selected into the </w:delText>
        </w:r>
        <w:r w:rsidR="00937EFC" w:rsidRPr="00582429" w:rsidDel="00547C20">
          <w:rPr>
            <w:color w:val="000000" w:themeColor="text1"/>
            <w:highlight w:val="cyan"/>
            <w:rPrChange w:id="1416" w:author="Ruijie Xu" w:date="2022-03-04T13:33:00Z">
              <w:rPr>
                <w:color w:val="000000" w:themeColor="text1"/>
              </w:rPr>
            </w:rPrChange>
          </w:rPr>
          <w:delText>workstation</w:delText>
        </w:r>
        <w:r w:rsidR="00C719C0" w:rsidRPr="00582429" w:rsidDel="00547C20">
          <w:rPr>
            <w:color w:val="000000" w:themeColor="text1"/>
            <w:highlight w:val="cyan"/>
            <w:rPrChange w:id="1417" w:author="Ruijie Xu" w:date="2022-03-04T13:33:00Z">
              <w:rPr>
                <w:color w:val="000000" w:themeColor="text1"/>
              </w:rPr>
            </w:rPrChange>
          </w:rPr>
          <w:delText xml:space="preserve"> for every analysis</w:delText>
        </w:r>
        <w:r w:rsidR="00937EFC" w:rsidRPr="00582429" w:rsidDel="00547C20">
          <w:rPr>
            <w:color w:val="000000" w:themeColor="text1"/>
            <w:highlight w:val="cyan"/>
            <w:rPrChange w:id="1418" w:author="Ruijie Xu" w:date="2022-03-04T13:33:00Z">
              <w:rPr>
                <w:color w:val="000000" w:themeColor="text1"/>
              </w:rPr>
            </w:rPrChange>
          </w:rPr>
          <w:delText xml:space="preserve"> the software perform, thus the memory resources utilized during Kraken2’s analyses are directly correlated with the choice of the databases. </w:delText>
        </w:r>
      </w:del>
      <w:del w:id="1419" w:author="Ruijie Xu" w:date="2022-03-04T10:21:00Z">
        <w:r w:rsidR="00937EFC" w:rsidRPr="00582429" w:rsidDel="0094647B">
          <w:rPr>
            <w:color w:val="000000" w:themeColor="text1"/>
            <w:highlight w:val="cyan"/>
            <w:rPrChange w:id="1420" w:author="Ruijie Xu" w:date="2022-03-04T13:33:00Z">
              <w:rPr>
                <w:color w:val="000000" w:themeColor="text1"/>
              </w:rPr>
            </w:rPrChange>
          </w:rPr>
          <w:delText xml:space="preserve">Time of the analyses also changes </w:delText>
        </w:r>
        <w:r w:rsidR="00F00266" w:rsidRPr="00582429" w:rsidDel="0094647B">
          <w:rPr>
            <w:color w:val="000000" w:themeColor="text1"/>
            <w:highlight w:val="cyan"/>
            <w:rPrChange w:id="1421" w:author="Ruijie Xu" w:date="2022-03-04T13:33:00Z">
              <w:rPr>
                <w:color w:val="000000" w:themeColor="text1"/>
              </w:rPr>
            </w:rPrChange>
          </w:rPr>
          <w:delText xml:space="preserve">with the selection of the databases, but the differences is only in the range of </w:delText>
        </w:r>
      </w:del>
      <w:del w:id="1422" w:author="Ruijie Xu" w:date="2022-02-02T12:10:00Z">
        <w:r w:rsidR="00F00266" w:rsidRPr="00582429" w:rsidDel="0054202F">
          <w:rPr>
            <w:color w:val="000000" w:themeColor="text1"/>
            <w:highlight w:val="cyan"/>
            <w:rPrChange w:id="1423" w:author="Ruijie Xu" w:date="2022-03-04T13:33:00Z">
              <w:rPr>
                <w:color w:val="000000" w:themeColor="text1"/>
              </w:rPr>
            </w:rPrChange>
          </w:rPr>
          <w:delText>seconds</w:delText>
        </w:r>
      </w:del>
      <w:del w:id="1424" w:author="Ruijie Xu" w:date="2022-03-04T10:21:00Z">
        <w:r w:rsidR="00F00266" w:rsidRPr="00582429" w:rsidDel="0094647B">
          <w:rPr>
            <w:color w:val="000000" w:themeColor="text1"/>
            <w:highlight w:val="cyan"/>
            <w:rPrChange w:id="1425" w:author="Ruijie Xu" w:date="2022-03-04T13:33:00Z">
              <w:rPr>
                <w:color w:val="000000" w:themeColor="text1"/>
              </w:rPr>
            </w:rPrChange>
          </w:rPr>
          <w:delText>.</w:delText>
        </w:r>
        <w:r w:rsidR="00C719C0" w:rsidRPr="00582429" w:rsidDel="0094647B">
          <w:rPr>
            <w:color w:val="000000" w:themeColor="text1"/>
            <w:highlight w:val="cyan"/>
            <w:rPrChange w:id="1426" w:author="Ruijie Xu" w:date="2022-03-04T13:33:00Z">
              <w:rPr>
                <w:color w:val="000000" w:themeColor="text1"/>
              </w:rPr>
            </w:rPrChange>
          </w:rPr>
          <w:delText xml:space="preserve"> </w:delText>
        </w:r>
      </w:del>
      <w:ins w:id="1427" w:author="Liliana Salvador" w:date="2022-02-23T19:34:00Z">
        <w:del w:id="1428" w:author="Ruijie Xu" w:date="2022-03-04T10:21:00Z">
          <w:r w:rsidR="00EE5D21" w:rsidRPr="00582429" w:rsidDel="0094647B">
            <w:rPr>
              <w:color w:val="000000" w:themeColor="text1"/>
              <w:highlight w:val="cyan"/>
              <w:rPrChange w:id="1429" w:author="Ruijie Xu" w:date="2022-03-04T13:33:00Z">
                <w:rPr>
                  <w:color w:val="000000" w:themeColor="text1"/>
                </w:rPr>
              </w:rPrChange>
            </w:rPr>
            <w:delText>,these</w:delText>
          </w:r>
        </w:del>
      </w:ins>
      <w:ins w:id="1430" w:author="Liliana Salvador" w:date="2022-02-23T19:35:00Z">
        <w:del w:id="1431" w:author="Ruijie Xu" w:date="2022-03-04T10:21:00Z">
          <w:r w:rsidR="00EE5D21" w:rsidRPr="00582429" w:rsidDel="0094647B">
            <w:rPr>
              <w:color w:val="000000" w:themeColor="text1"/>
              <w:highlight w:val="cyan"/>
              <w:rPrChange w:id="1432" w:author="Ruijie Xu" w:date="2022-03-04T13:33:00Z">
                <w:rPr>
                  <w:color w:val="000000" w:themeColor="text1"/>
                </w:rPr>
              </w:rPrChange>
            </w:rPr>
            <w:delText xml:space="preserve"> weresoftware</w:delText>
          </w:r>
        </w:del>
      </w:ins>
      <w:commentRangeEnd w:id="1275"/>
      <w:del w:id="1433" w:author="Ruijie Xu" w:date="2022-03-04T10:21:00Z">
        <w:r w:rsidR="00ED1003" w:rsidRPr="00582429" w:rsidDel="0094647B">
          <w:rPr>
            <w:rStyle w:val="CommentReference"/>
            <w:highlight w:val="cyan"/>
            <w:rPrChange w:id="1434" w:author="Ruijie Xu" w:date="2022-03-04T13:33:00Z">
              <w:rPr>
                <w:rStyle w:val="CommentReference"/>
              </w:rPr>
            </w:rPrChange>
          </w:rPr>
          <w:commentReference w:id="1275"/>
        </w:r>
      </w:del>
      <w:ins w:id="1435" w:author="Ruijie Xu" w:date="2022-03-04T10:29:00Z">
        <w:r w:rsidR="00A310DB" w:rsidRPr="00582429">
          <w:rPr>
            <w:color w:val="000000" w:themeColor="text1"/>
            <w:highlight w:val="cyan"/>
            <w:rPrChange w:id="1436" w:author="Ruijie Xu" w:date="2022-03-04T13:33:00Z">
              <w:rPr>
                <w:color w:val="000000" w:themeColor="text1"/>
              </w:rPr>
            </w:rPrChange>
          </w:rPr>
          <w:t>Alignment-free software ha</w:t>
        </w:r>
      </w:ins>
      <w:ins w:id="1437" w:author="Liliana Salvador" w:date="2022-03-08T18:50:00Z">
        <w:r w:rsidR="00EF1969">
          <w:rPr>
            <w:color w:val="000000" w:themeColor="text1"/>
            <w:highlight w:val="cyan"/>
          </w:rPr>
          <w:t>d</w:t>
        </w:r>
      </w:ins>
      <w:ins w:id="1438" w:author="Ruijie Xu" w:date="2022-03-04T10:30:00Z">
        <w:del w:id="1439" w:author="Liliana Salvador" w:date="2022-03-08T18:50:00Z">
          <w:r w:rsidR="00A310DB" w:rsidRPr="00582429" w:rsidDel="00EF1969">
            <w:rPr>
              <w:color w:val="000000" w:themeColor="text1"/>
              <w:highlight w:val="cyan"/>
              <w:rPrChange w:id="1440" w:author="Ruijie Xu" w:date="2022-03-04T13:33:00Z">
                <w:rPr>
                  <w:color w:val="000000" w:themeColor="text1"/>
                </w:rPr>
              </w:rPrChange>
            </w:rPr>
            <w:delText>ve</w:delText>
          </w:r>
        </w:del>
        <w:r w:rsidR="00A310DB" w:rsidRPr="00582429">
          <w:rPr>
            <w:color w:val="000000" w:themeColor="text1"/>
            <w:highlight w:val="cyan"/>
            <w:rPrChange w:id="1441" w:author="Ruijie Xu" w:date="2022-03-04T13:33:00Z">
              <w:rPr>
                <w:color w:val="000000" w:themeColor="text1"/>
              </w:rPr>
            </w:rPrChange>
          </w:rPr>
          <w:t xml:space="preserve"> to</w:t>
        </w:r>
      </w:ins>
      <w:ins w:id="1442" w:author="Ruijie Xu" w:date="2022-03-04T10:29:00Z">
        <w:r w:rsidR="00A310DB" w:rsidRPr="00582429">
          <w:rPr>
            <w:color w:val="000000" w:themeColor="text1"/>
            <w:highlight w:val="cyan"/>
            <w:rPrChange w:id="1443" w:author="Ruijie Xu" w:date="2022-03-04T13:33:00Z">
              <w:rPr>
                <w:color w:val="000000" w:themeColor="text1"/>
              </w:rPr>
            </w:rPrChange>
          </w:rPr>
          <w:t xml:space="preserve"> trade off</w:t>
        </w:r>
      </w:ins>
      <w:ins w:id="1444" w:author="Ruijie Xu" w:date="2022-03-04T10:30:00Z">
        <w:r w:rsidR="00A310DB" w:rsidRPr="00582429">
          <w:rPr>
            <w:color w:val="000000" w:themeColor="text1"/>
            <w:highlight w:val="cyan"/>
            <w:rPrChange w:id="1445" w:author="Ruijie Xu" w:date="2022-03-04T13:33:00Z">
              <w:rPr>
                <w:color w:val="000000" w:themeColor="text1"/>
              </w:rPr>
            </w:rPrChange>
          </w:rPr>
          <w:t xml:space="preserve"> the</w:t>
        </w:r>
      </w:ins>
      <w:ins w:id="1446" w:author="Ruijie Xu" w:date="2022-03-04T10:28:00Z">
        <w:r w:rsidR="00A310DB" w:rsidRPr="00582429">
          <w:rPr>
            <w:color w:val="000000" w:themeColor="text1"/>
            <w:highlight w:val="cyan"/>
            <w:rPrChange w:id="1447" w:author="Ruijie Xu" w:date="2022-03-04T13:33:00Z">
              <w:rPr>
                <w:color w:val="000000" w:themeColor="text1"/>
              </w:rPr>
            </w:rPrChange>
          </w:rPr>
          <w:t xml:space="preserve"> time </w:t>
        </w:r>
      </w:ins>
      <w:commentRangeEnd w:id="1281"/>
      <w:r w:rsidR="00EF1969">
        <w:rPr>
          <w:rStyle w:val="CommentReference"/>
        </w:rPr>
        <w:commentReference w:id="1281"/>
      </w:r>
      <w:ins w:id="1448" w:author="Ruijie Xu" w:date="2022-03-04T10:28:00Z">
        <w:r w:rsidR="00A310DB" w:rsidRPr="00582429">
          <w:rPr>
            <w:color w:val="000000" w:themeColor="text1"/>
            <w:highlight w:val="cyan"/>
            <w:rPrChange w:id="1449" w:author="Ruijie Xu" w:date="2022-03-04T13:33:00Z">
              <w:rPr>
                <w:color w:val="000000" w:themeColor="text1"/>
              </w:rPr>
            </w:rPrChange>
          </w:rPr>
          <w:t xml:space="preserve">and computational resources </w:t>
        </w:r>
      </w:ins>
      <w:ins w:id="1450" w:author="Ruijie Xu" w:date="2022-03-04T10:31:00Z">
        <w:r w:rsidR="00A310DB" w:rsidRPr="00582429">
          <w:rPr>
            <w:color w:val="000000" w:themeColor="text1"/>
            <w:highlight w:val="cyan"/>
            <w:rPrChange w:id="1451" w:author="Ruijie Xu" w:date="2022-03-04T13:33:00Z">
              <w:rPr>
                <w:color w:val="000000" w:themeColor="text1"/>
              </w:rPr>
            </w:rPrChange>
          </w:rPr>
          <w:t xml:space="preserve">to </w:t>
        </w:r>
      </w:ins>
      <w:ins w:id="1452" w:author="Ruijie Xu" w:date="2022-03-04T10:28:00Z">
        <w:r w:rsidR="00A310DB" w:rsidRPr="00582429">
          <w:rPr>
            <w:color w:val="000000" w:themeColor="text1"/>
            <w:highlight w:val="cyan"/>
            <w:rPrChange w:id="1453" w:author="Ruijie Xu" w:date="2022-03-04T13:33:00Z">
              <w:rPr>
                <w:color w:val="000000" w:themeColor="text1"/>
              </w:rPr>
            </w:rPrChange>
          </w:rPr>
          <w:t xml:space="preserve">build DBs </w:t>
        </w:r>
      </w:ins>
      <w:ins w:id="1454" w:author="Ruijie Xu" w:date="2022-03-04T10:30:00Z">
        <w:r w:rsidR="00A310DB" w:rsidRPr="00582429">
          <w:rPr>
            <w:color w:val="000000" w:themeColor="text1"/>
            <w:highlight w:val="cyan"/>
            <w:rPrChange w:id="1455" w:author="Ruijie Xu" w:date="2022-03-04T13:33:00Z">
              <w:rPr>
                <w:color w:val="000000" w:themeColor="text1"/>
              </w:rPr>
            </w:rPrChange>
          </w:rPr>
          <w:t xml:space="preserve">for the </w:t>
        </w:r>
      </w:ins>
      <w:ins w:id="1456" w:author="Ruijie Xu" w:date="2022-03-04T10:31:00Z">
        <w:r w:rsidR="00A310DB" w:rsidRPr="00582429">
          <w:rPr>
            <w:color w:val="000000" w:themeColor="text1"/>
            <w:highlight w:val="cyan"/>
            <w:rPrChange w:id="1457" w:author="Ruijie Xu" w:date="2022-03-04T13:33:00Z">
              <w:rPr>
                <w:color w:val="000000" w:themeColor="text1"/>
              </w:rPr>
            </w:rPrChange>
          </w:rPr>
          <w:t>speed of microbial profiling. For</w:t>
        </w:r>
      </w:ins>
      <w:ins w:id="1458" w:author="Liliana Salvador" w:date="2022-03-08T18:44:00Z">
        <w:r w:rsidR="00541FAA">
          <w:rPr>
            <w:color w:val="000000" w:themeColor="text1"/>
            <w:highlight w:val="cyan"/>
          </w:rPr>
          <w:t>t</w:t>
        </w:r>
      </w:ins>
      <w:ins w:id="1459" w:author="Ruijie Xu" w:date="2022-03-04T10:31:00Z">
        <w:r w:rsidR="00A310DB" w:rsidRPr="00582429">
          <w:rPr>
            <w:color w:val="000000" w:themeColor="text1"/>
            <w:highlight w:val="cyan"/>
            <w:rPrChange w:id="1460" w:author="Ruijie Xu" w:date="2022-03-04T13:33:00Z">
              <w:rPr>
                <w:color w:val="000000" w:themeColor="text1"/>
              </w:rPr>
            </w:rPrChange>
          </w:rPr>
          <w:t xml:space="preserve">unately, most </w:t>
        </w:r>
        <w:del w:id="1461" w:author="Liliana Salvador" w:date="2022-03-08T18:45:00Z">
          <w:r w:rsidR="00A310DB" w:rsidRPr="00582429" w:rsidDel="00541FAA">
            <w:rPr>
              <w:color w:val="000000" w:themeColor="text1"/>
              <w:highlight w:val="cyan"/>
              <w:rPrChange w:id="1462" w:author="Ruijie Xu" w:date="2022-03-04T13:33:00Z">
                <w:rPr>
                  <w:color w:val="000000" w:themeColor="text1"/>
                </w:rPr>
              </w:rPrChange>
            </w:rPr>
            <w:delText>alignment-free software</w:delText>
          </w:r>
        </w:del>
      </w:ins>
      <w:ins w:id="1463" w:author="Liliana Salvador" w:date="2022-03-08T18:45:00Z">
        <w:r w:rsidR="00541FAA">
          <w:rPr>
            <w:color w:val="000000" w:themeColor="text1"/>
            <w:highlight w:val="cyan"/>
          </w:rPr>
          <w:t>of them</w:t>
        </w:r>
      </w:ins>
      <w:ins w:id="1464" w:author="Ruijie Xu" w:date="2022-03-04T10:31:00Z">
        <w:r w:rsidR="00A310DB" w:rsidRPr="00582429">
          <w:rPr>
            <w:color w:val="000000" w:themeColor="text1"/>
            <w:highlight w:val="cyan"/>
            <w:rPrChange w:id="1465" w:author="Ruijie Xu" w:date="2022-03-04T13:33:00Z">
              <w:rPr>
                <w:color w:val="000000" w:themeColor="text1"/>
              </w:rPr>
            </w:rPrChange>
          </w:rPr>
          <w:t xml:space="preserve"> ha</w:t>
        </w:r>
      </w:ins>
      <w:ins w:id="1466" w:author="Liliana Salvador" w:date="2022-03-08T18:50:00Z">
        <w:r w:rsidR="00EF1969">
          <w:rPr>
            <w:color w:val="000000" w:themeColor="text1"/>
            <w:highlight w:val="cyan"/>
          </w:rPr>
          <w:t>d</w:t>
        </w:r>
      </w:ins>
      <w:ins w:id="1467" w:author="Ruijie Xu" w:date="2022-03-04T10:31:00Z">
        <w:del w:id="1468" w:author="Liliana Salvador" w:date="2022-03-08T18:50:00Z">
          <w:r w:rsidR="00A310DB" w:rsidRPr="00582429" w:rsidDel="00EF1969">
            <w:rPr>
              <w:color w:val="000000" w:themeColor="text1"/>
              <w:highlight w:val="cyan"/>
              <w:rPrChange w:id="1469" w:author="Ruijie Xu" w:date="2022-03-04T13:33:00Z">
                <w:rPr>
                  <w:color w:val="000000" w:themeColor="text1"/>
                </w:rPr>
              </w:rPrChange>
            </w:rPr>
            <w:delText>ve</w:delText>
          </w:r>
        </w:del>
        <w:r w:rsidR="00A310DB" w:rsidRPr="00582429">
          <w:rPr>
            <w:color w:val="000000" w:themeColor="text1"/>
            <w:highlight w:val="cyan"/>
            <w:rPrChange w:id="1470" w:author="Ruijie Xu" w:date="2022-03-04T13:33:00Z">
              <w:rPr>
                <w:color w:val="000000" w:themeColor="text1"/>
              </w:rPr>
            </w:rPrChange>
          </w:rPr>
          <w:t xml:space="preserve"> pre-bui</w:t>
        </w:r>
      </w:ins>
      <w:ins w:id="1471" w:author="Ruijie Xu" w:date="2022-03-04T10:32:00Z">
        <w:r w:rsidR="00A310DB" w:rsidRPr="00582429">
          <w:rPr>
            <w:color w:val="000000" w:themeColor="text1"/>
            <w:highlight w:val="cyan"/>
            <w:rPrChange w:id="1472" w:author="Ruijie Xu" w:date="2022-03-04T13:33:00Z">
              <w:rPr>
                <w:color w:val="000000" w:themeColor="text1"/>
              </w:rPr>
            </w:rPrChange>
          </w:rPr>
          <w:t>lt DBs available online</w:t>
        </w:r>
        <w:r w:rsidR="006D3A0D" w:rsidRPr="00582429">
          <w:rPr>
            <w:color w:val="000000" w:themeColor="text1"/>
            <w:highlight w:val="cyan"/>
            <w:rPrChange w:id="1473" w:author="Ruijie Xu" w:date="2022-03-04T13:33:00Z">
              <w:rPr>
                <w:color w:val="000000" w:themeColor="text1"/>
              </w:rPr>
            </w:rPrChange>
          </w:rPr>
          <w:t>, which significantly decreased the time and resources required to us</w:t>
        </w:r>
      </w:ins>
      <w:ins w:id="1474" w:author="Ruijie Xu" w:date="2022-03-04T10:33:00Z">
        <w:r w:rsidR="006D3A0D" w:rsidRPr="00582429">
          <w:rPr>
            <w:color w:val="000000" w:themeColor="text1"/>
            <w:highlight w:val="cyan"/>
            <w:rPrChange w:id="1475" w:author="Ruijie Xu" w:date="2022-03-04T13:33:00Z">
              <w:rPr>
                <w:color w:val="000000" w:themeColor="text1"/>
              </w:rPr>
            </w:rPrChange>
          </w:rPr>
          <w:t>e these software.</w:t>
        </w:r>
      </w:ins>
      <w:ins w:id="1476" w:author="Ruijie Xu" w:date="2022-03-04T10:31:00Z">
        <w:r w:rsidR="00A310DB" w:rsidRPr="00582429">
          <w:rPr>
            <w:color w:val="000000" w:themeColor="text1"/>
            <w:highlight w:val="cyan"/>
            <w:rPrChange w:id="1477" w:author="Ruijie Xu" w:date="2022-03-04T13:33:00Z">
              <w:rPr>
                <w:color w:val="000000" w:themeColor="text1"/>
              </w:rPr>
            </w:rPrChange>
          </w:rPr>
          <w:t xml:space="preserve"> </w:t>
        </w:r>
      </w:ins>
      <w:ins w:id="1478" w:author="Ruijie Xu" w:date="2022-03-04T10:33:00Z">
        <w:r w:rsidR="006D3A0D" w:rsidRPr="00582429">
          <w:rPr>
            <w:color w:val="000000" w:themeColor="text1"/>
            <w:highlight w:val="cyan"/>
            <w:rPrChange w:id="1479" w:author="Ruijie Xu" w:date="2022-03-04T13:33:00Z">
              <w:rPr>
                <w:color w:val="000000" w:themeColor="text1"/>
              </w:rPr>
            </w:rPrChange>
          </w:rPr>
          <w:t>For</w:t>
        </w:r>
      </w:ins>
      <w:ins w:id="1480" w:author="Ruijie Xu" w:date="2022-03-04T10:29:00Z">
        <w:r w:rsidR="00A310DB" w:rsidRPr="00582429">
          <w:rPr>
            <w:color w:val="000000" w:themeColor="text1"/>
            <w:highlight w:val="cyan"/>
            <w:rPrChange w:id="1481" w:author="Ruijie Xu" w:date="2022-03-04T13:33:00Z">
              <w:rPr>
                <w:color w:val="000000" w:themeColor="text1"/>
              </w:rPr>
            </w:rPrChange>
          </w:rPr>
          <w:t xml:space="preserve"> </w:t>
        </w:r>
      </w:ins>
      <w:ins w:id="1482" w:author="Ruijie Xu" w:date="2022-03-04T10:28:00Z">
        <w:r w:rsidR="00A310DB" w:rsidRPr="00582429">
          <w:rPr>
            <w:color w:val="000000" w:themeColor="text1"/>
            <w:highlight w:val="cyan"/>
            <w:rPrChange w:id="1483" w:author="Ruijie Xu" w:date="2022-03-04T13:33:00Z">
              <w:rPr>
                <w:color w:val="000000" w:themeColor="text1"/>
              </w:rPr>
            </w:rPrChange>
          </w:rPr>
          <w:t>software</w:t>
        </w:r>
      </w:ins>
      <w:ins w:id="1484" w:author="Ruijie Xu" w:date="2022-03-04T10:33:00Z">
        <w:r w:rsidR="006D3A0D" w:rsidRPr="00582429">
          <w:rPr>
            <w:color w:val="000000" w:themeColor="text1"/>
            <w:highlight w:val="cyan"/>
            <w:rPrChange w:id="1485" w:author="Ruijie Xu" w:date="2022-03-04T13:33:00Z">
              <w:rPr>
                <w:color w:val="000000" w:themeColor="text1"/>
              </w:rPr>
            </w:rPrChange>
          </w:rPr>
          <w:t xml:space="preserve"> without pre-built DBs available,</w:t>
        </w:r>
      </w:ins>
      <w:ins w:id="1486" w:author="Ruijie Xu" w:date="2022-03-04T10:28:00Z">
        <w:r w:rsidR="00A310DB" w:rsidRPr="00582429">
          <w:rPr>
            <w:color w:val="000000" w:themeColor="text1"/>
            <w:highlight w:val="cyan"/>
            <w:rPrChange w:id="1487" w:author="Ruijie Xu" w:date="2022-03-04T13:33:00Z">
              <w:rPr>
                <w:color w:val="000000" w:themeColor="text1"/>
              </w:rPr>
            </w:rPrChange>
          </w:rPr>
          <w:t xml:space="preserve"> </w:t>
        </w:r>
      </w:ins>
      <w:ins w:id="1488" w:author="Ruijie Xu" w:date="2022-03-04T10:23:00Z">
        <w:r w:rsidR="00711145" w:rsidRPr="00582429">
          <w:rPr>
            <w:color w:val="000000" w:themeColor="text1"/>
            <w:highlight w:val="cyan"/>
            <w:rPrChange w:id="1489" w:author="Ruijie Xu" w:date="2022-03-04T13:33:00Z">
              <w:rPr>
                <w:color w:val="000000" w:themeColor="text1"/>
              </w:rPr>
            </w:rPrChange>
          </w:rPr>
          <w:t>CLARK and CLARK-s,</w:t>
        </w:r>
      </w:ins>
      <w:ins w:id="1490" w:author="Ruijie Xu" w:date="2022-03-04T10:22:00Z">
        <w:r w:rsidR="00711145" w:rsidRPr="00582429">
          <w:rPr>
            <w:color w:val="000000" w:themeColor="text1"/>
            <w:highlight w:val="cyan"/>
            <w:rPrChange w:id="1491" w:author="Ruijie Xu" w:date="2022-03-04T13:33:00Z">
              <w:rPr>
                <w:color w:val="000000" w:themeColor="text1"/>
              </w:rPr>
            </w:rPrChange>
          </w:rPr>
          <w:t xml:space="preserve"> required </w:t>
        </w:r>
      </w:ins>
      <w:ins w:id="1492" w:author="Ruijie Xu" w:date="2022-03-04T10:39:00Z">
        <w:r w:rsidR="00843F75" w:rsidRPr="00582429">
          <w:rPr>
            <w:color w:val="000000" w:themeColor="text1"/>
            <w:highlight w:val="cyan"/>
            <w:rPrChange w:id="1493" w:author="Ruijie Xu" w:date="2022-03-04T13:33:00Z">
              <w:rPr>
                <w:color w:val="000000" w:themeColor="text1"/>
              </w:rPr>
            </w:rPrChange>
          </w:rPr>
          <w:t xml:space="preserve">the </w:t>
        </w:r>
      </w:ins>
      <w:ins w:id="1494" w:author="Ruijie Xu" w:date="2022-03-04T10:22:00Z">
        <w:r w:rsidR="00711145" w:rsidRPr="00582429">
          <w:rPr>
            <w:color w:val="000000" w:themeColor="text1"/>
            <w:highlight w:val="cyan"/>
            <w:rPrChange w:id="1495" w:author="Ruijie Xu" w:date="2022-03-04T13:33:00Z">
              <w:rPr>
                <w:color w:val="000000" w:themeColor="text1"/>
              </w:rPr>
            </w:rPrChange>
          </w:rPr>
          <w:t xml:space="preserve">most </w:t>
        </w:r>
      </w:ins>
      <w:ins w:id="1496" w:author="Ruijie Xu" w:date="2022-03-04T10:23:00Z">
        <w:r w:rsidR="00711145" w:rsidRPr="00582429">
          <w:rPr>
            <w:color w:val="000000" w:themeColor="text1"/>
            <w:highlight w:val="cyan"/>
            <w:rPrChange w:id="1497" w:author="Ruijie Xu" w:date="2022-03-04T13:33:00Z">
              <w:rPr>
                <w:color w:val="000000" w:themeColor="text1"/>
              </w:rPr>
            </w:rPrChange>
          </w:rPr>
          <w:t xml:space="preserve">computational resources </w:t>
        </w:r>
      </w:ins>
      <w:ins w:id="1498" w:author="Ruijie Xu" w:date="2022-03-04T10:24:00Z">
        <w:r w:rsidR="00711145" w:rsidRPr="00582429">
          <w:rPr>
            <w:color w:val="000000" w:themeColor="text1"/>
            <w:highlight w:val="cyan"/>
            <w:rPrChange w:id="1499" w:author="Ruijie Xu" w:date="2022-03-04T13:33:00Z">
              <w:rPr>
                <w:color w:val="000000" w:themeColor="text1"/>
              </w:rPr>
            </w:rPrChange>
          </w:rPr>
          <w:t>and</w:t>
        </w:r>
        <w:del w:id="1500" w:author="Liliana Salvador" w:date="2022-03-08T18:49:00Z">
          <w:r w:rsidR="00711145" w:rsidRPr="00582429" w:rsidDel="00EF1969">
            <w:rPr>
              <w:color w:val="000000" w:themeColor="text1"/>
              <w:highlight w:val="cyan"/>
              <w:rPrChange w:id="1501" w:author="Ruijie Xu" w:date="2022-03-04T13:33:00Z">
                <w:rPr>
                  <w:color w:val="000000" w:themeColor="text1"/>
                </w:rPr>
              </w:rPrChange>
            </w:rPr>
            <w:delText xml:space="preserve"> longest</w:delText>
          </w:r>
        </w:del>
        <w:r w:rsidR="00711145" w:rsidRPr="00582429">
          <w:rPr>
            <w:color w:val="000000" w:themeColor="text1"/>
            <w:highlight w:val="cyan"/>
            <w:rPrChange w:id="1502" w:author="Ruijie Xu" w:date="2022-03-04T13:33:00Z">
              <w:rPr>
                <w:color w:val="000000" w:themeColor="text1"/>
              </w:rPr>
            </w:rPrChange>
          </w:rPr>
          <w:t xml:space="preserve"> time for</w:t>
        </w:r>
      </w:ins>
      <w:ins w:id="1503" w:author="Ruijie Xu" w:date="2022-03-04T10:23:00Z">
        <w:r w:rsidR="00711145" w:rsidRPr="00582429">
          <w:rPr>
            <w:color w:val="000000" w:themeColor="text1"/>
            <w:highlight w:val="cyan"/>
            <w:rPrChange w:id="1504" w:author="Ruijie Xu" w:date="2022-03-04T13:33:00Z">
              <w:rPr>
                <w:color w:val="000000" w:themeColor="text1"/>
              </w:rPr>
            </w:rPrChange>
          </w:rPr>
          <w:t xml:space="preserve"> </w:t>
        </w:r>
        <w:del w:id="1505" w:author="Liliana Salvador" w:date="2022-03-08T18:46:00Z">
          <w:r w:rsidR="00711145" w:rsidRPr="00582429" w:rsidDel="00541FAA">
            <w:rPr>
              <w:color w:val="000000" w:themeColor="text1"/>
              <w:highlight w:val="cyan"/>
              <w:rPrChange w:id="1506" w:author="Ruijie Xu" w:date="2022-03-04T13:33:00Z">
                <w:rPr>
                  <w:color w:val="000000" w:themeColor="text1"/>
                </w:rPr>
              </w:rPrChange>
            </w:rPr>
            <w:delText>database</w:delText>
          </w:r>
        </w:del>
      </w:ins>
      <w:ins w:id="1507" w:author="Liliana Salvador" w:date="2022-03-08T18:46:00Z">
        <w:r w:rsidR="00541FAA">
          <w:rPr>
            <w:color w:val="000000" w:themeColor="text1"/>
            <w:highlight w:val="cyan"/>
          </w:rPr>
          <w:t>DB</w:t>
        </w:r>
      </w:ins>
      <w:ins w:id="1508" w:author="Ruijie Xu" w:date="2022-03-04T10:23:00Z">
        <w:r w:rsidR="00711145" w:rsidRPr="00582429">
          <w:rPr>
            <w:color w:val="000000" w:themeColor="text1"/>
            <w:highlight w:val="cyan"/>
            <w:rPrChange w:id="1509" w:author="Ruijie Xu" w:date="2022-03-04T13:33:00Z">
              <w:rPr>
                <w:color w:val="000000" w:themeColor="text1"/>
              </w:rPr>
            </w:rPrChange>
          </w:rPr>
          <w:t xml:space="preserve"> building</w:t>
        </w:r>
      </w:ins>
      <w:ins w:id="1510" w:author="Ruijie Xu" w:date="2022-03-04T10:36:00Z">
        <w:r w:rsidR="006D3A0D" w:rsidRPr="00582429">
          <w:rPr>
            <w:color w:val="000000" w:themeColor="text1"/>
            <w:highlight w:val="cyan"/>
            <w:rPrChange w:id="1511" w:author="Ruijie Xu" w:date="2022-03-04T13:33:00Z">
              <w:rPr>
                <w:color w:val="000000" w:themeColor="text1"/>
              </w:rPr>
            </w:rPrChange>
          </w:rPr>
          <w:t xml:space="preserve"> (Table I)</w:t>
        </w:r>
      </w:ins>
      <w:ins w:id="1512" w:author="Ruijie Xu" w:date="2022-03-04T10:23:00Z">
        <w:r w:rsidR="00711145" w:rsidRPr="00582429">
          <w:rPr>
            <w:color w:val="000000" w:themeColor="text1"/>
            <w:highlight w:val="cyan"/>
            <w:rPrChange w:id="1513" w:author="Ruijie Xu" w:date="2022-03-04T13:33:00Z">
              <w:rPr>
                <w:color w:val="000000" w:themeColor="text1"/>
              </w:rPr>
            </w:rPrChange>
          </w:rPr>
          <w:t xml:space="preserve">. </w:t>
        </w:r>
      </w:ins>
      <w:ins w:id="1514" w:author="Ruijie Xu" w:date="2022-03-04T10:24:00Z">
        <w:del w:id="1515" w:author="Liliana Salvador" w:date="2022-03-08T18:49:00Z">
          <w:r w:rsidR="00711145" w:rsidRPr="00582429" w:rsidDel="00EF1969">
            <w:rPr>
              <w:color w:val="000000" w:themeColor="text1"/>
              <w:highlight w:val="cyan"/>
              <w:rPrChange w:id="1516" w:author="Ruijie Xu" w:date="2022-03-04T13:33:00Z">
                <w:rPr>
                  <w:color w:val="000000" w:themeColor="text1"/>
                </w:rPr>
              </w:rPrChange>
            </w:rPr>
            <w:delText>On the other hand, a</w:delText>
          </w:r>
        </w:del>
      </w:ins>
      <w:ins w:id="1517" w:author="Liliana Salvador" w:date="2022-03-08T18:49:00Z">
        <w:r w:rsidR="00EF1969">
          <w:rPr>
            <w:color w:val="000000" w:themeColor="text1"/>
            <w:highlight w:val="cyan"/>
          </w:rPr>
          <w:t>A</w:t>
        </w:r>
      </w:ins>
      <w:ins w:id="1518" w:author="Ruijie Xu" w:date="2022-03-04T10:24:00Z">
        <w:r w:rsidR="00711145" w:rsidRPr="00582429">
          <w:rPr>
            <w:color w:val="000000" w:themeColor="text1"/>
            <w:highlight w:val="cyan"/>
            <w:rPrChange w:id="1519" w:author="Ruijie Xu" w:date="2022-03-04T13:33:00Z">
              <w:rPr>
                <w:color w:val="000000" w:themeColor="text1"/>
              </w:rPr>
            </w:rPrChange>
          </w:rPr>
          <w:t>lignment-based software</w:t>
        </w:r>
      </w:ins>
      <w:ins w:id="1520" w:author="Ruijie Xu" w:date="2022-03-04T10:25:00Z">
        <w:r w:rsidR="00711145" w:rsidRPr="00582429">
          <w:rPr>
            <w:color w:val="000000" w:themeColor="text1"/>
            <w:highlight w:val="cyan"/>
            <w:rPrChange w:id="1521" w:author="Ruijie Xu" w:date="2022-03-04T13:33:00Z">
              <w:rPr>
                <w:color w:val="000000" w:themeColor="text1"/>
              </w:rPr>
            </w:rPrChange>
          </w:rPr>
          <w:t>, BLASTN and Diamond</w:t>
        </w:r>
      </w:ins>
      <w:ins w:id="1522" w:author="Ruijie Xu" w:date="2022-03-04T10:35:00Z">
        <w:r w:rsidR="006D3A0D" w:rsidRPr="00582429">
          <w:rPr>
            <w:color w:val="000000" w:themeColor="text1"/>
            <w:highlight w:val="cyan"/>
            <w:rPrChange w:id="1523" w:author="Ruijie Xu" w:date="2022-03-04T13:33:00Z">
              <w:rPr>
                <w:color w:val="000000" w:themeColor="text1"/>
              </w:rPr>
            </w:rPrChange>
          </w:rPr>
          <w:t xml:space="preserve">, </w:t>
        </w:r>
      </w:ins>
      <w:ins w:id="1524" w:author="Ruijie Xu" w:date="2022-03-04T10:34:00Z">
        <w:del w:id="1525" w:author="Liliana Salvador" w:date="2022-03-08T18:49:00Z">
          <w:r w:rsidR="006D3A0D" w:rsidRPr="00582429" w:rsidDel="00EF1969">
            <w:rPr>
              <w:color w:val="000000" w:themeColor="text1"/>
              <w:highlight w:val="cyan"/>
              <w:rPrChange w:id="1526" w:author="Ruijie Xu" w:date="2022-03-04T13:33:00Z">
                <w:rPr>
                  <w:color w:val="000000" w:themeColor="text1"/>
                </w:rPr>
              </w:rPrChange>
            </w:rPr>
            <w:delText>ha</w:delText>
          </w:r>
        </w:del>
        <w:del w:id="1527" w:author="Liliana Salvador" w:date="2022-03-08T18:46:00Z">
          <w:r w:rsidR="006D3A0D" w:rsidRPr="00582429" w:rsidDel="00541FAA">
            <w:rPr>
              <w:color w:val="000000" w:themeColor="text1"/>
              <w:highlight w:val="cyan"/>
              <w:rPrChange w:id="1528" w:author="Ruijie Xu" w:date="2022-03-04T13:33:00Z">
                <w:rPr>
                  <w:color w:val="000000" w:themeColor="text1"/>
                </w:rPr>
              </w:rPrChange>
            </w:rPr>
            <w:delText>s</w:delText>
          </w:r>
        </w:del>
        <w:del w:id="1529" w:author="Liliana Salvador" w:date="2022-03-08T18:49:00Z">
          <w:r w:rsidR="006D3A0D" w:rsidRPr="00582429" w:rsidDel="00EF1969">
            <w:rPr>
              <w:color w:val="000000" w:themeColor="text1"/>
              <w:highlight w:val="cyan"/>
              <w:rPrChange w:id="1530" w:author="Ruijie Xu" w:date="2022-03-04T13:33:00Z">
                <w:rPr>
                  <w:color w:val="000000" w:themeColor="text1"/>
                </w:rPr>
              </w:rPrChange>
            </w:rPr>
            <w:delText xml:space="preserve"> </w:delText>
          </w:r>
        </w:del>
        <w:r w:rsidR="006D3A0D" w:rsidRPr="00582429">
          <w:rPr>
            <w:color w:val="000000" w:themeColor="text1"/>
            <w:highlight w:val="cyan"/>
            <w:rPrChange w:id="1531" w:author="Ruijie Xu" w:date="2022-03-04T13:33:00Z">
              <w:rPr>
                <w:color w:val="000000" w:themeColor="text1"/>
              </w:rPr>
            </w:rPrChange>
          </w:rPr>
          <w:t>t</w:t>
        </w:r>
        <w:del w:id="1532" w:author="Liliana Salvador" w:date="2022-03-08T18:49:00Z">
          <w:r w:rsidR="006D3A0D" w:rsidRPr="00582429" w:rsidDel="00EF1969">
            <w:rPr>
              <w:color w:val="000000" w:themeColor="text1"/>
              <w:highlight w:val="cyan"/>
              <w:rPrChange w:id="1533" w:author="Ruijie Xu" w:date="2022-03-04T13:33:00Z">
                <w:rPr>
                  <w:color w:val="000000" w:themeColor="text1"/>
                </w:rPr>
              </w:rPrChange>
            </w:rPr>
            <w:delText>aken</w:delText>
          </w:r>
        </w:del>
      </w:ins>
      <w:ins w:id="1534" w:author="Liliana Salvador" w:date="2022-03-08T18:49:00Z">
        <w:r w:rsidR="00EF1969">
          <w:rPr>
            <w:color w:val="000000" w:themeColor="text1"/>
            <w:highlight w:val="cyan"/>
          </w:rPr>
          <w:t>ook</w:t>
        </w:r>
      </w:ins>
      <w:ins w:id="1535" w:author="Ruijie Xu" w:date="2022-03-04T10:34:00Z">
        <w:r w:rsidR="006D3A0D" w:rsidRPr="00582429">
          <w:rPr>
            <w:color w:val="000000" w:themeColor="text1"/>
            <w:highlight w:val="cyan"/>
            <w:rPrChange w:id="1536" w:author="Ruijie Xu" w:date="2022-03-04T13:33:00Z">
              <w:rPr>
                <w:color w:val="000000" w:themeColor="text1"/>
              </w:rPr>
            </w:rPrChange>
          </w:rPr>
          <w:t xml:space="preserve"> the longe</w:t>
        </w:r>
      </w:ins>
      <w:ins w:id="1537" w:author="Ruijie Xu" w:date="2022-03-04T10:35:00Z">
        <w:r w:rsidR="006D3A0D" w:rsidRPr="00582429">
          <w:rPr>
            <w:color w:val="000000" w:themeColor="text1"/>
            <w:highlight w:val="cyan"/>
            <w:rPrChange w:id="1538" w:author="Ruijie Xu" w:date="2022-03-04T13:33:00Z">
              <w:rPr>
                <w:color w:val="000000" w:themeColor="text1"/>
              </w:rPr>
            </w:rPrChange>
          </w:rPr>
          <w:t>st</w:t>
        </w:r>
      </w:ins>
      <w:ins w:id="1539" w:author="Liliana Salvador" w:date="2022-03-08T18:46:00Z">
        <w:r w:rsidR="00541FAA">
          <w:rPr>
            <w:color w:val="000000" w:themeColor="text1"/>
            <w:highlight w:val="cyan"/>
          </w:rPr>
          <w:t xml:space="preserve"> time</w:t>
        </w:r>
      </w:ins>
      <w:ins w:id="1540" w:author="Ruijie Xu" w:date="2022-03-04T10:35:00Z">
        <w:r w:rsidR="006D3A0D" w:rsidRPr="00582429">
          <w:rPr>
            <w:color w:val="000000" w:themeColor="text1"/>
            <w:highlight w:val="cyan"/>
            <w:rPrChange w:id="1541" w:author="Ruijie Xu" w:date="2022-03-04T13:33:00Z">
              <w:rPr>
                <w:color w:val="000000" w:themeColor="text1"/>
              </w:rPr>
            </w:rPrChange>
          </w:rPr>
          <w:t xml:space="preserve"> for </w:t>
        </w:r>
      </w:ins>
      <w:ins w:id="1542" w:author="Ruijie Xu" w:date="2022-03-04T10:37:00Z">
        <w:r w:rsidR="006D3A0D" w:rsidRPr="00582429">
          <w:rPr>
            <w:color w:val="000000" w:themeColor="text1"/>
            <w:highlight w:val="cyan"/>
            <w:rPrChange w:id="1543" w:author="Ruijie Xu" w:date="2022-03-04T13:33:00Z">
              <w:rPr>
                <w:color w:val="000000" w:themeColor="text1"/>
              </w:rPr>
            </w:rPrChange>
          </w:rPr>
          <w:t>microbial profiling</w:t>
        </w:r>
      </w:ins>
      <w:ins w:id="1544" w:author="Ruijie Xu" w:date="2022-03-04T10:35:00Z">
        <w:r w:rsidR="006D3A0D" w:rsidRPr="00582429">
          <w:rPr>
            <w:color w:val="000000" w:themeColor="text1"/>
            <w:highlight w:val="cyan"/>
            <w:rPrChange w:id="1545" w:author="Ruijie Xu" w:date="2022-03-04T13:33:00Z">
              <w:rPr>
                <w:color w:val="000000" w:themeColor="text1"/>
              </w:rPr>
            </w:rPrChange>
          </w:rPr>
          <w:t>.</w:t>
        </w:r>
      </w:ins>
    </w:p>
    <w:p w14:paraId="620DCC35" w14:textId="457EE632" w:rsidR="001329B6" w:rsidRDefault="00D73618" w:rsidP="005912FB">
      <w:pPr>
        <w:spacing w:line="480" w:lineRule="auto"/>
        <w:rPr>
          <w:ins w:id="1546" w:author="Ruijie Xu" w:date="2022-02-27T13:40:00Z"/>
          <w:b/>
          <w:bCs/>
          <w:color w:val="000000" w:themeColor="text1"/>
        </w:rPr>
      </w:pPr>
      <w:ins w:id="1547" w:author="Ruijie Xu" w:date="2022-02-02T12:18:00Z">
        <w:r w:rsidRPr="003D5D8B">
          <w:rPr>
            <w:b/>
            <w:bCs/>
            <w:color w:val="000000" w:themeColor="text1"/>
            <w:rPrChange w:id="1548" w:author="Ruijie Xu" w:date="2022-02-02T12:20:00Z">
              <w:rPr>
                <w:color w:val="000000" w:themeColor="text1"/>
              </w:rPr>
            </w:rPrChange>
          </w:rPr>
          <w:t>Differences in Microbial Profiles Classified Using Different DBs and Software</w:t>
        </w:r>
      </w:ins>
    </w:p>
    <w:p w14:paraId="3051D752" w14:textId="579C6015" w:rsidR="0052454F" w:rsidRPr="0052454F" w:rsidDel="00ED1003" w:rsidRDefault="002B774D" w:rsidP="005912FB">
      <w:pPr>
        <w:spacing w:line="480" w:lineRule="auto"/>
        <w:rPr>
          <w:del w:id="1549" w:author="Rajeev, Sree" w:date="2022-03-03T10:51:00Z"/>
          <w:bCs/>
          <w:i/>
          <w:color w:val="000000" w:themeColor="text1"/>
          <w:rPrChange w:id="1550" w:author="Ruijie Xu" w:date="2022-02-27T13:40:00Z">
            <w:rPr>
              <w:del w:id="1551" w:author="Rajeev, Sree" w:date="2022-03-03T10:51:00Z"/>
              <w:color w:val="000000" w:themeColor="text1"/>
            </w:rPr>
          </w:rPrChange>
        </w:rPr>
      </w:pPr>
      <w:ins w:id="1552" w:author="Ruijie Xu" w:date="2022-03-04T13:52:00Z">
        <w:r>
          <w:rPr>
            <w:bCs/>
            <w:iCs/>
            <w:color w:val="000000" w:themeColor="text1"/>
          </w:rPr>
          <w:tab/>
        </w:r>
      </w:ins>
      <w:ins w:id="1553" w:author="Ruijie Xu" w:date="2022-02-27T13:40:00Z">
        <w:del w:id="1554" w:author="Rajeev, Sree" w:date="2022-03-03T10:51:00Z">
          <w:r w:rsidR="0052454F" w:rsidDel="00ED1003">
            <w:rPr>
              <w:bCs/>
              <w:i/>
              <w:color w:val="000000" w:themeColor="text1"/>
            </w:rPr>
            <w:delText>Microbial profile comparison - DBs</w:delText>
          </w:r>
        </w:del>
      </w:ins>
    </w:p>
    <w:p w14:paraId="262DFADA" w14:textId="1A9A1275" w:rsidR="00F5051E" w:rsidRDefault="003D5D8B" w:rsidP="005912FB">
      <w:pPr>
        <w:spacing w:line="480" w:lineRule="auto"/>
        <w:rPr>
          <w:ins w:id="1555" w:author="Ruijie Xu" w:date="2022-02-27T13:40:00Z"/>
          <w:color w:val="000000" w:themeColor="text1"/>
        </w:rPr>
      </w:pPr>
      <w:ins w:id="1556" w:author="Ruijie Xu" w:date="2022-02-02T12:22:00Z">
        <w:r>
          <w:rPr>
            <w:color w:val="000000" w:themeColor="text1"/>
          </w:rPr>
          <w:t>Significant differences were identified between the microb</w:t>
        </w:r>
      </w:ins>
      <w:ins w:id="1557" w:author="Ruijie Xu" w:date="2022-02-02T12:23:00Z">
        <w:r>
          <w:rPr>
            <w:color w:val="000000" w:themeColor="text1"/>
          </w:rPr>
          <w:t>ial profiles of the rat samples when different DB</w:t>
        </w:r>
      </w:ins>
      <w:ins w:id="1558" w:author="Liliana Salvador" w:date="2022-02-23T19:36:00Z">
        <w:r w:rsidR="00EE5D21">
          <w:rPr>
            <w:color w:val="000000" w:themeColor="text1"/>
          </w:rPr>
          <w:t>s</w:t>
        </w:r>
      </w:ins>
      <w:ins w:id="1559" w:author="Ruijie Xu" w:date="2022-02-02T12:23:00Z">
        <w:r>
          <w:rPr>
            <w:color w:val="000000" w:themeColor="text1"/>
          </w:rPr>
          <w:t xml:space="preserve"> w</w:t>
        </w:r>
      </w:ins>
      <w:ins w:id="1560" w:author="Liliana Salvador" w:date="2022-02-23T19:36:00Z">
        <w:r w:rsidR="00EE5D21">
          <w:rPr>
            <w:color w:val="000000" w:themeColor="text1"/>
          </w:rPr>
          <w:t>ere</w:t>
        </w:r>
      </w:ins>
      <w:ins w:id="1561" w:author="Ruijie Xu" w:date="2022-02-02T12:23:00Z">
        <w:del w:id="1562" w:author="Liliana Salvador" w:date="2022-02-23T19:36:00Z">
          <w:r w:rsidDel="00EE5D21">
            <w:rPr>
              <w:color w:val="000000" w:themeColor="text1"/>
            </w:rPr>
            <w:delText>as</w:delText>
          </w:r>
        </w:del>
        <w:r>
          <w:rPr>
            <w:color w:val="000000" w:themeColor="text1"/>
          </w:rPr>
          <w:t xml:space="preserve"> used </w:t>
        </w:r>
        <w:del w:id="1563" w:author="Liliana Salvador" w:date="2022-03-08T18:52:00Z">
          <w:r w:rsidDel="00454983">
            <w:rPr>
              <w:color w:val="000000" w:themeColor="text1"/>
            </w:rPr>
            <w:delText>for classification</w:delText>
          </w:r>
        </w:del>
      </w:ins>
      <w:ins w:id="1564" w:author="Ruijie Xu" w:date="2022-02-03T12:05:00Z">
        <w:del w:id="1565" w:author="Liliana Salvador" w:date="2022-03-08T18:52:00Z">
          <w:r w:rsidR="00971368" w:rsidDel="00454983">
            <w:rPr>
              <w:color w:val="000000" w:themeColor="text1"/>
            </w:rPr>
            <w:delText xml:space="preserve"> </w:delText>
          </w:r>
        </w:del>
        <w:r w:rsidR="00971368">
          <w:rPr>
            <w:color w:val="000000" w:themeColor="text1"/>
          </w:rPr>
          <w:t>(Table SI.1)</w:t>
        </w:r>
      </w:ins>
      <w:ins w:id="1566"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567" w:author="Ruijie Xu" w:date="2022-02-02T12:24:00Z">
        <w:del w:id="1568"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ins w:id="1569" w:author="Rajeev, Sree" w:date="2022-03-03T10:53:00Z">
        <w:r w:rsidR="00ED1003">
          <w:rPr>
            <w:color w:val="000000" w:themeColor="text1"/>
          </w:rPr>
          <w:t xml:space="preserve">are shown in </w:t>
        </w:r>
      </w:ins>
      <w:del w:id="1570" w:author="Rajeev, Sree" w:date="2022-03-03T10:53:00Z">
        <w:r w:rsidR="00A310EF" w:rsidRPr="003A137D" w:rsidDel="00ED1003">
          <w:rPr>
            <w:color w:val="000000" w:themeColor="text1"/>
          </w:rPr>
          <w:delText xml:space="preserve">using these </w:delText>
        </w:r>
      </w:del>
      <w:ins w:id="1571" w:author="Ruijie Xu" w:date="2022-02-02T12:24:00Z">
        <w:del w:id="1572" w:author="Rajeev, Sree" w:date="2022-03-03T10:53:00Z">
          <w:r w:rsidR="00CF1D3A" w:rsidDel="00ED1003">
            <w:rPr>
              <w:color w:val="000000" w:themeColor="text1"/>
            </w:rPr>
            <w:delText xml:space="preserve">kraken2 </w:delText>
          </w:r>
        </w:del>
      </w:ins>
      <w:del w:id="1573" w:author="Rajeev, Sree" w:date="2022-03-03T10:53:00Z">
        <w:r w:rsidR="00A310EF" w:rsidRPr="003A137D" w:rsidDel="00ED1003">
          <w:rPr>
            <w:color w:val="000000" w:themeColor="text1"/>
          </w:rPr>
          <w:delText>DBs</w:delText>
        </w:r>
        <w:r w:rsidR="00F440CF" w:rsidRPr="003A137D" w:rsidDel="00ED1003">
          <w:rPr>
            <w:color w:val="000000" w:themeColor="text1"/>
          </w:rPr>
          <w:delText xml:space="preserve"> range</w:delText>
        </w:r>
      </w:del>
      <w:ins w:id="1574" w:author="Rajeev, Sree" w:date="2022-02-28T15:39:00Z">
        <w:del w:id="1575" w:author="Rajeev, Sree" w:date="2022-03-03T10:53:00Z">
          <w:r w:rsidR="009B782E" w:rsidDel="00ED1003">
            <w:rPr>
              <w:color w:val="000000" w:themeColor="text1"/>
            </w:rPr>
            <w:delText>d</w:delText>
          </w:r>
        </w:del>
      </w:ins>
      <w:del w:id="1576" w:author="Rajeev, Sree" w:date="2022-03-03T10:53:00Z">
        <w:r w:rsidR="00F440CF" w:rsidRPr="003A137D" w:rsidDel="00ED1003">
          <w:rPr>
            <w:color w:val="000000" w:themeColor="text1"/>
          </w:rPr>
          <w:delText xml:space="preserve"> from 10</w:delText>
        </w:r>
        <w:r w:rsidR="00F046AE" w:rsidRPr="003A137D" w:rsidDel="00ED1003">
          <w:rPr>
            <w:color w:val="000000" w:themeColor="text1"/>
          </w:rPr>
          <w:delText>,</w:delText>
        </w:r>
        <w:r w:rsidR="00F440CF" w:rsidRPr="003A137D" w:rsidDel="00ED1003">
          <w:rPr>
            <w:color w:val="000000" w:themeColor="text1"/>
          </w:rPr>
          <w:delText xml:space="preserve">755 </w:delText>
        </w:r>
        <w:r w:rsidR="009A41D3" w:rsidRPr="003A137D" w:rsidDel="00ED1003">
          <w:rPr>
            <w:color w:val="000000" w:themeColor="text1"/>
          </w:rPr>
          <w:delText>(SD: 20</w:delText>
        </w:r>
        <w:r w:rsidR="00F046AE" w:rsidRPr="003A137D" w:rsidDel="00ED1003">
          <w:rPr>
            <w:color w:val="000000" w:themeColor="text1"/>
          </w:rPr>
          <w:delText>,</w:delText>
        </w:r>
        <w:r w:rsidR="009A41D3" w:rsidRPr="003A137D" w:rsidDel="00ED1003">
          <w:rPr>
            <w:color w:val="000000" w:themeColor="text1"/>
          </w:rPr>
          <w:delText xml:space="preserve">651) </w:delText>
        </w:r>
        <w:r w:rsidR="00F440CF" w:rsidRPr="003A137D" w:rsidDel="00ED1003">
          <w:rPr>
            <w:color w:val="000000" w:themeColor="text1"/>
          </w:rPr>
          <w:delText>using the minikraken DB to 21</w:delText>
        </w:r>
        <w:r w:rsidR="00F046AE" w:rsidRPr="003A137D" w:rsidDel="00ED1003">
          <w:rPr>
            <w:color w:val="000000" w:themeColor="text1"/>
          </w:rPr>
          <w:delText>,</w:delText>
        </w:r>
        <w:r w:rsidR="00F440CF" w:rsidRPr="003A137D" w:rsidDel="00ED1003">
          <w:rPr>
            <w:color w:val="000000" w:themeColor="text1"/>
          </w:rPr>
          <w:delText>402</w:delText>
        </w:r>
        <w:r w:rsidR="009A41D3" w:rsidRPr="003A137D" w:rsidDel="00ED1003">
          <w:rPr>
            <w:color w:val="000000" w:themeColor="text1"/>
          </w:rPr>
          <w:delText xml:space="preserve"> (SD: 27</w:delText>
        </w:r>
        <w:r w:rsidR="00F046AE" w:rsidRPr="003A137D" w:rsidDel="00ED1003">
          <w:rPr>
            <w:color w:val="000000" w:themeColor="text1"/>
          </w:rPr>
          <w:delText>,</w:delText>
        </w:r>
        <w:r w:rsidR="009A41D3" w:rsidRPr="003A137D" w:rsidDel="00ED1003">
          <w:rPr>
            <w:color w:val="000000" w:themeColor="text1"/>
          </w:rPr>
          <w:delText>043)</w:delText>
        </w:r>
        <w:r w:rsidR="00A310EF" w:rsidRPr="003A137D" w:rsidDel="00ED1003">
          <w:rPr>
            <w:color w:val="000000" w:themeColor="text1"/>
          </w:rPr>
          <w:delText xml:space="preserve"> </w:delText>
        </w:r>
        <w:r w:rsidR="00F440CF" w:rsidRPr="003A137D" w:rsidDel="00ED1003">
          <w:rPr>
            <w:color w:val="000000" w:themeColor="text1"/>
          </w:rPr>
          <w:delText>using the maxikraken DB</w:delText>
        </w:r>
        <w:r w:rsidR="009A41D3" w:rsidRPr="003A137D" w:rsidDel="00ED1003">
          <w:rPr>
            <w:color w:val="000000" w:themeColor="text1"/>
          </w:rPr>
          <w:delText xml:space="preserve"> </w:delText>
        </w:r>
      </w:del>
      <w:del w:id="1577" w:author="Ruijie Xu" w:date="2022-03-04T13:34:00Z">
        <w:r w:rsidR="00C0014F" w:rsidRPr="003A137D" w:rsidDel="00582429">
          <w:rPr>
            <w:color w:val="000000" w:themeColor="text1"/>
          </w:rPr>
          <w:delText>(</w:delText>
        </w:r>
      </w:del>
      <w:r w:rsidR="00C0014F" w:rsidRPr="003A137D">
        <w:rPr>
          <w:color w:val="000000" w:themeColor="text1"/>
        </w:rPr>
        <w:t xml:space="preserve">Table </w:t>
      </w:r>
      <w:ins w:id="1578" w:author="Ruijie Xu" w:date="2022-02-02T12:25:00Z">
        <w:r w:rsidR="00CF1D3A">
          <w:rPr>
            <w:color w:val="000000" w:themeColor="text1"/>
          </w:rPr>
          <w:t>S</w:t>
        </w:r>
      </w:ins>
      <w:r w:rsidR="009A41D3" w:rsidRPr="003A137D">
        <w:rPr>
          <w:color w:val="000000" w:themeColor="text1"/>
        </w:rPr>
        <w:t>I.</w:t>
      </w:r>
      <w:ins w:id="1579" w:author="Ruijie Xu" w:date="2022-02-03T12:05:00Z">
        <w:r w:rsidR="00971368">
          <w:rPr>
            <w:color w:val="000000" w:themeColor="text1"/>
          </w:rPr>
          <w:t>2</w:t>
        </w:r>
      </w:ins>
      <w:del w:id="1580" w:author="Ruijie Xu" w:date="2022-02-03T12:05:00Z">
        <w:r w:rsidR="009A41D3" w:rsidRPr="003A137D" w:rsidDel="00971368">
          <w:rPr>
            <w:color w:val="000000" w:themeColor="text1"/>
          </w:rPr>
          <w:delText>1</w:delText>
        </w:r>
      </w:del>
      <w:del w:id="1581" w:author="Ruijie Xu" w:date="2022-03-04T13:33:00Z">
        <w:r w:rsidR="00C0014F" w:rsidRPr="003A137D" w:rsidDel="00582429">
          <w:rPr>
            <w:color w:val="000000" w:themeColor="text1"/>
          </w:rPr>
          <w:delText>)</w:delText>
        </w:r>
      </w:del>
      <w:r w:rsidR="00C0014F" w:rsidRPr="003A137D">
        <w:rPr>
          <w:color w:val="000000" w:themeColor="text1"/>
        </w:rPr>
        <w:t xml:space="preserve">. </w:t>
      </w:r>
      <w:r w:rsidR="009A41D3" w:rsidRPr="003A137D">
        <w:rPr>
          <w:color w:val="000000" w:themeColor="text1"/>
        </w:rPr>
        <w:t>The number</w:t>
      </w:r>
      <w:del w:id="1582" w:author="Liliana Salvador" w:date="2022-02-23T19:38:00Z">
        <w:r w:rsidR="009A41D3" w:rsidRPr="003A137D" w:rsidDel="00EE5D21">
          <w:rPr>
            <w:color w:val="000000" w:themeColor="text1"/>
          </w:rPr>
          <w:delText>s</w:delText>
        </w:r>
      </w:del>
      <w:r w:rsidR="009A41D3" w:rsidRPr="003A137D">
        <w:rPr>
          <w:color w:val="000000" w:themeColor="text1"/>
        </w:rPr>
        <w:t xml:space="preserve"> of reads classified under the</w:t>
      </w:r>
      <w:del w:id="1583"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tax</w:t>
      </w:r>
      <w:ins w:id="1584" w:author="Liliana Salvador" w:date="2022-03-08T18:52:00Z">
        <w:r w:rsidR="00454983">
          <w:rPr>
            <w:color w:val="000000" w:themeColor="text1"/>
          </w:rPr>
          <w:t>o</w:t>
        </w:r>
      </w:ins>
      <w:r w:rsidR="00F046AE" w:rsidRPr="003A137D">
        <w:rPr>
          <w:color w:val="000000" w:themeColor="text1"/>
        </w:rPr>
        <w:t>nomy level</w:t>
      </w:r>
      <w:ins w:id="1585" w:author="Liliana Salvador" w:date="2022-03-08T18:52:00Z">
        <w:r w:rsidR="00454983">
          <w:rPr>
            <w:color w:val="000000" w:themeColor="text1"/>
          </w:rPr>
          <w:t>s</w:t>
        </w:r>
      </w:ins>
      <w:r w:rsidR="00F046AE" w:rsidRPr="003A137D">
        <w:rPr>
          <w:color w:val="000000" w:themeColor="text1"/>
        </w:rPr>
        <w:t xml:space="preserve"> (Domain), </w:t>
      </w:r>
      <w:r w:rsidR="009A41D3" w:rsidRPr="003A137D">
        <w:rPr>
          <w:color w:val="000000" w:themeColor="text1"/>
        </w:rPr>
        <w:t>Eukaryota, Bacteria, Viruses and Archaea</w:t>
      </w:r>
      <w:del w:id="1586" w:author="Liliana Salvador" w:date="2022-03-08T18:52:00Z">
        <w:r w:rsidR="009A41D3" w:rsidRPr="003A137D" w:rsidDel="00454983">
          <w:rPr>
            <w:color w:val="000000" w:themeColor="text1"/>
          </w:rPr>
          <w:delText xml:space="preserve"> taxa</w:delText>
        </w:r>
      </w:del>
      <w:r w:rsidR="00F046AE" w:rsidRPr="003A137D">
        <w:rPr>
          <w:color w:val="000000" w:themeColor="text1"/>
        </w:rPr>
        <w:t>,</w:t>
      </w:r>
      <w:r w:rsidR="009A41D3" w:rsidRPr="003A137D">
        <w:rPr>
          <w:color w:val="000000" w:themeColor="text1"/>
        </w:rPr>
        <w:t xml:space="preserve"> by each </w:t>
      </w:r>
      <w:ins w:id="1587" w:author="Liliana Salvador" w:date="2022-02-23T19:38:00Z">
        <w:r w:rsidR="00EE5D21">
          <w:rPr>
            <w:color w:val="000000" w:themeColor="text1"/>
          </w:rPr>
          <w:t>DB,</w:t>
        </w:r>
      </w:ins>
      <w:del w:id="1588"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589"/>
      <w:del w:id="1590"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589"/>
        <w:r w:rsidR="00EE5D21" w:rsidDel="0078145E">
          <w:rPr>
            <w:rStyle w:val="CommentReference"/>
          </w:rPr>
          <w:commentReference w:id="1589"/>
        </w:r>
      </w:del>
      <w:del w:id="1591"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592"/>
      <w:ins w:id="1593" w:author="Ruijie Xu" w:date="2022-02-02T12:32:00Z">
        <w:r w:rsidR="00EF2BE5">
          <w:rPr>
            <w:color w:val="000000" w:themeColor="text1"/>
          </w:rPr>
          <w:t>padj</w:t>
        </w:r>
      </w:ins>
      <w:commentRangeEnd w:id="1592"/>
      <w:r w:rsidR="00EE5D21">
        <w:rPr>
          <w:rStyle w:val="CommentReference"/>
        </w:rPr>
        <w:commentReference w:id="1592"/>
      </w:r>
      <w:ins w:id="1594" w:author="Ruijie Xu" w:date="2022-02-02T12:32:00Z">
        <w:r w:rsidR="00EF2BE5">
          <w:rPr>
            <w:color w:val="000000" w:themeColor="text1"/>
          </w:rPr>
          <w:t xml:space="preserve"> </w:t>
        </w:r>
      </w:ins>
      <w:del w:id="1595"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596"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597" w:author="Ruijie Xu" w:date="2022-02-02T12:25:00Z">
        <w:r w:rsidR="00CF1D3A">
          <w:rPr>
            <w:color w:val="000000" w:themeColor="text1"/>
          </w:rPr>
          <w:t>S</w:t>
        </w:r>
      </w:ins>
      <w:r w:rsidR="00C86E04" w:rsidRPr="003A137D">
        <w:rPr>
          <w:color w:val="000000" w:themeColor="text1"/>
        </w:rPr>
        <w:t>I.</w:t>
      </w:r>
      <w:ins w:id="1598" w:author="Ruijie Xu" w:date="2022-02-03T12:06:00Z">
        <w:r w:rsidR="00971368">
          <w:rPr>
            <w:color w:val="000000" w:themeColor="text1"/>
          </w:rPr>
          <w:t>3</w:t>
        </w:r>
      </w:ins>
      <w:del w:id="1599" w:author="Ruijie Xu" w:date="2022-02-03T12:06:00Z">
        <w:r w:rsidR="00C86E04" w:rsidRPr="00FD0073" w:rsidDel="00971368">
          <w:rPr>
            <w:color w:val="000000" w:themeColor="text1"/>
            <w:highlight w:val="yellow"/>
            <w:rPrChange w:id="1600" w:author="Rajeev, Sree" w:date="2022-02-28T15:41:00Z">
              <w:rPr>
                <w:color w:val="000000" w:themeColor="text1"/>
              </w:rPr>
            </w:rPrChange>
          </w:rPr>
          <w:delText>2</w:delText>
        </w:r>
      </w:del>
      <w:r w:rsidR="00C86E04" w:rsidRPr="00FD0073">
        <w:rPr>
          <w:color w:val="000000" w:themeColor="text1"/>
          <w:highlight w:val="yellow"/>
          <w:rPrChange w:id="1601" w:author="Rajeev, Sree" w:date="2022-02-28T15:41:00Z">
            <w:rPr>
              <w:color w:val="000000" w:themeColor="text1"/>
            </w:rPr>
          </w:rPrChange>
        </w:rPr>
        <w:t xml:space="preserve">. </w:t>
      </w:r>
      <w:commentRangeStart w:id="1602"/>
      <w:del w:id="1603" w:author="Ruijie Xu" w:date="2022-02-02T12:26:00Z">
        <w:r w:rsidR="00C86E04" w:rsidRPr="00FD0073" w:rsidDel="00CF1D3A">
          <w:rPr>
            <w:color w:val="000000" w:themeColor="text1"/>
            <w:highlight w:val="yellow"/>
            <w:rPrChange w:id="1604" w:author="Rajeev, Sree" w:date="2022-02-28T15:41:00Z">
              <w:rPr>
                <w:color w:val="000000" w:themeColor="text1"/>
              </w:rPr>
            </w:rPrChange>
          </w:rPr>
          <w:delText xml:space="preserve">Most of these pairwise comparisons between </w:delText>
        </w:r>
        <w:r w:rsidR="00374568" w:rsidRPr="00FD0073" w:rsidDel="00CF1D3A">
          <w:rPr>
            <w:color w:val="000000" w:themeColor="text1"/>
            <w:highlight w:val="yellow"/>
            <w:rPrChange w:id="1605" w:author="Rajeev, Sree" w:date="2022-02-28T15:41:00Z">
              <w:rPr>
                <w:color w:val="000000" w:themeColor="text1"/>
              </w:rPr>
            </w:rPrChange>
          </w:rPr>
          <w:delText xml:space="preserve">the results of </w:delText>
        </w:r>
        <w:r w:rsidR="00C86E04" w:rsidRPr="00FD0073" w:rsidDel="00CF1D3A">
          <w:rPr>
            <w:color w:val="000000" w:themeColor="text1"/>
            <w:highlight w:val="yellow"/>
            <w:rPrChange w:id="1606" w:author="Rajeev, Sree" w:date="2022-02-28T15:41:00Z">
              <w:rPr>
                <w:color w:val="000000" w:themeColor="text1"/>
              </w:rPr>
            </w:rPrChange>
          </w:rPr>
          <w:delText xml:space="preserve">DBs were significant. For example, </w:delText>
        </w:r>
      </w:del>
      <w:del w:id="1607" w:author="Ruijie Xu" w:date="2022-02-02T12:27:00Z">
        <w:r w:rsidR="00C86E04" w:rsidRPr="00FD0073" w:rsidDel="00CF1D3A">
          <w:rPr>
            <w:color w:val="000000" w:themeColor="text1"/>
            <w:highlight w:val="yellow"/>
            <w:rPrChange w:id="1608" w:author="Rajeev, Sree" w:date="2022-02-28T15:41:00Z">
              <w:rPr>
                <w:color w:val="000000" w:themeColor="text1"/>
              </w:rPr>
            </w:rPrChange>
          </w:rPr>
          <w:delText xml:space="preserve">the </w:delText>
        </w:r>
      </w:del>
      <w:del w:id="1609" w:author="Ruijie Xu" w:date="2022-02-02T12:26:00Z">
        <w:r w:rsidR="00C86E04" w:rsidRPr="00FD0073" w:rsidDel="00CF1D3A">
          <w:rPr>
            <w:color w:val="000000" w:themeColor="text1"/>
            <w:highlight w:val="yellow"/>
            <w:rPrChange w:id="1610" w:author="Rajeev, Sree" w:date="2022-02-28T15:41:00Z">
              <w:rPr>
                <w:color w:val="000000" w:themeColor="text1"/>
              </w:rPr>
            </w:rPrChange>
          </w:rPr>
          <w:delText xml:space="preserve">differences in </w:delText>
        </w:r>
      </w:del>
      <w:del w:id="1611" w:author="Ruijie Xu" w:date="2022-02-02T12:28:00Z">
        <w:r w:rsidR="00C86E04" w:rsidRPr="00FD0073" w:rsidDel="00CF1D3A">
          <w:rPr>
            <w:color w:val="000000" w:themeColor="text1"/>
            <w:highlight w:val="yellow"/>
            <w:rPrChange w:id="1612" w:author="Rajeev, Sree" w:date="2022-02-28T15:41:00Z">
              <w:rPr>
                <w:color w:val="000000" w:themeColor="text1"/>
              </w:rPr>
            </w:rPrChange>
          </w:rPr>
          <w:delText>the number of reads classified</w:delText>
        </w:r>
      </w:del>
      <w:del w:id="1613" w:author="Ruijie Xu" w:date="2022-02-02T12:27:00Z">
        <w:r w:rsidR="00C86E04" w:rsidRPr="00FD0073" w:rsidDel="00CF1D3A">
          <w:rPr>
            <w:color w:val="000000" w:themeColor="text1"/>
            <w:highlight w:val="yellow"/>
            <w:rPrChange w:id="1614" w:author="Rajeev, Sree" w:date="2022-02-28T15:41:00Z">
              <w:rPr>
                <w:color w:val="000000" w:themeColor="text1"/>
              </w:rPr>
            </w:rPrChange>
          </w:rPr>
          <w:delText xml:space="preserve"> under the Bacteria taxon </w:delText>
        </w:r>
      </w:del>
      <w:del w:id="1615" w:author="Ruijie Xu" w:date="2022-02-02T12:28:00Z">
        <w:r w:rsidR="00C86E04" w:rsidRPr="00FD0073" w:rsidDel="00CF1D3A">
          <w:rPr>
            <w:color w:val="000000" w:themeColor="text1"/>
            <w:highlight w:val="yellow"/>
            <w:rPrChange w:id="1616" w:author="Rajeev, Sree" w:date="2022-02-28T15:41:00Z">
              <w:rPr>
                <w:color w:val="000000" w:themeColor="text1"/>
              </w:rPr>
            </w:rPrChange>
          </w:rPr>
          <w:delText>were significant</w:delText>
        </w:r>
        <w:r w:rsidR="00374568" w:rsidRPr="00FD0073" w:rsidDel="00CF1D3A">
          <w:rPr>
            <w:color w:val="000000" w:themeColor="text1"/>
            <w:highlight w:val="yellow"/>
            <w:rPrChange w:id="1617" w:author="Rajeev, Sree" w:date="2022-02-28T15:41:00Z">
              <w:rPr>
                <w:color w:val="000000" w:themeColor="text1"/>
              </w:rPr>
            </w:rPrChange>
          </w:rPr>
          <w:delText>ly different</w:delText>
        </w:r>
        <w:r w:rsidR="00C86E04" w:rsidRPr="00FD0073" w:rsidDel="00CF1D3A">
          <w:rPr>
            <w:color w:val="000000" w:themeColor="text1"/>
            <w:highlight w:val="yellow"/>
            <w:rPrChange w:id="1618" w:author="Rajeev, Sree" w:date="2022-02-28T15:41:00Z">
              <w:rPr>
                <w:color w:val="000000" w:themeColor="text1"/>
              </w:rPr>
            </w:rPrChange>
          </w:rPr>
          <w:delText xml:space="preserve"> </w:delText>
        </w:r>
      </w:del>
      <w:del w:id="1619" w:author="Ruijie Xu" w:date="2022-02-02T12:27:00Z">
        <w:r w:rsidR="00C86E04" w:rsidRPr="00FD0073" w:rsidDel="00CF1D3A">
          <w:rPr>
            <w:color w:val="000000" w:themeColor="text1"/>
            <w:highlight w:val="yellow"/>
            <w:rPrChange w:id="1620" w:author="Rajeev, Sree" w:date="2022-02-28T15:41:00Z">
              <w:rPr>
                <w:color w:val="000000" w:themeColor="text1"/>
              </w:rPr>
            </w:rPrChange>
          </w:rPr>
          <w:delText xml:space="preserve">for </w:delText>
        </w:r>
      </w:del>
      <w:del w:id="1621" w:author="Ruijie Xu" w:date="2022-02-02T12:28:00Z">
        <w:r w:rsidR="00C86E04" w:rsidRPr="00FD0073" w:rsidDel="00CF1D3A">
          <w:rPr>
            <w:color w:val="000000" w:themeColor="text1"/>
            <w:highlight w:val="yellow"/>
            <w:rPrChange w:id="1622" w:author="Rajeev, Sree" w:date="2022-02-28T15:41:00Z">
              <w:rPr>
                <w:color w:val="000000" w:themeColor="text1"/>
              </w:rPr>
            </w:rPrChange>
          </w:rPr>
          <w:delText>all</w:delText>
        </w:r>
      </w:del>
      <w:del w:id="1623" w:author="Ruijie Xu" w:date="2022-02-02T12:27:00Z">
        <w:r w:rsidR="00C86E04" w:rsidRPr="00FD0073" w:rsidDel="00CF1D3A">
          <w:rPr>
            <w:color w:val="000000" w:themeColor="text1"/>
            <w:highlight w:val="yellow"/>
            <w:rPrChange w:id="1624" w:author="Rajeev, Sree" w:date="2022-02-28T15:41:00Z">
              <w:rPr>
                <w:color w:val="000000" w:themeColor="text1"/>
              </w:rPr>
            </w:rPrChange>
          </w:rPr>
          <w:delText xml:space="preserve"> pairwise </w:delText>
        </w:r>
      </w:del>
      <w:del w:id="1625" w:author="Ruijie Xu" w:date="2022-02-02T12:28:00Z">
        <w:r w:rsidR="00374568" w:rsidRPr="00FD0073" w:rsidDel="00CF1D3A">
          <w:rPr>
            <w:color w:val="000000" w:themeColor="text1"/>
            <w:highlight w:val="yellow"/>
            <w:rPrChange w:id="1626" w:author="Rajeev, Sree" w:date="2022-02-28T15:41:00Z">
              <w:rPr>
                <w:color w:val="000000" w:themeColor="text1"/>
              </w:rPr>
            </w:rPrChange>
          </w:rPr>
          <w:delText xml:space="preserve">DB </w:delText>
        </w:r>
        <w:r w:rsidR="00C86E04" w:rsidRPr="00FD0073" w:rsidDel="00CF1D3A">
          <w:rPr>
            <w:color w:val="000000" w:themeColor="text1"/>
            <w:highlight w:val="yellow"/>
            <w:rPrChange w:id="1627" w:author="Rajeev, Sree" w:date="2022-02-28T15:41:00Z">
              <w:rPr>
                <w:color w:val="000000" w:themeColor="text1"/>
              </w:rPr>
            </w:rPrChange>
          </w:rPr>
          <w:delText>compa</w:delText>
        </w:r>
      </w:del>
      <w:del w:id="1628" w:author="Ruijie Xu" w:date="2022-02-02T12:27:00Z">
        <w:r w:rsidR="00C86E04" w:rsidRPr="00FD0073" w:rsidDel="00CF1D3A">
          <w:rPr>
            <w:color w:val="000000" w:themeColor="text1"/>
            <w:highlight w:val="yellow"/>
            <w:rPrChange w:id="1629" w:author="Rajeev, Sree" w:date="2022-02-28T15:41:00Z">
              <w:rPr>
                <w:color w:val="000000" w:themeColor="text1"/>
              </w:rPr>
            </w:rPrChange>
          </w:rPr>
          <w:delText>risons</w:delText>
        </w:r>
      </w:del>
      <w:del w:id="1630" w:author="Ruijie Xu" w:date="2022-02-02T12:28:00Z">
        <w:r w:rsidR="00C86E04" w:rsidRPr="00FD0073" w:rsidDel="00CF1D3A">
          <w:rPr>
            <w:color w:val="000000" w:themeColor="text1"/>
            <w:highlight w:val="yellow"/>
            <w:rPrChange w:id="1631" w:author="Rajeev, Sree" w:date="2022-02-28T15:41:00Z">
              <w:rPr>
                <w:color w:val="000000" w:themeColor="text1"/>
              </w:rPr>
            </w:rPrChange>
          </w:rPr>
          <w:delText xml:space="preserve"> (Figure 1b).  </w:delText>
        </w:r>
      </w:del>
      <w:r w:rsidR="00C86E04" w:rsidRPr="00FD0073">
        <w:rPr>
          <w:color w:val="000000" w:themeColor="text1"/>
          <w:highlight w:val="yellow"/>
          <w:rPrChange w:id="1632" w:author="Rajeev, Sree" w:date="2022-02-28T15:41:00Z">
            <w:rPr>
              <w:color w:val="000000" w:themeColor="text1"/>
            </w:rPr>
          </w:rPrChange>
        </w:rPr>
        <w:t xml:space="preserve">For </w:t>
      </w:r>
      <w:ins w:id="1633" w:author="Liliana Salvador" w:date="2022-02-23T19:41:00Z">
        <w:r w:rsidR="00EE5D21" w:rsidRPr="00FD0073">
          <w:rPr>
            <w:color w:val="000000" w:themeColor="text1"/>
            <w:highlight w:val="yellow"/>
            <w:rPrChange w:id="1634" w:author="Rajeev, Sree" w:date="2022-02-28T15:41:00Z">
              <w:rPr>
                <w:color w:val="000000" w:themeColor="text1"/>
              </w:rPr>
            </w:rPrChange>
          </w:rPr>
          <w:t xml:space="preserve">the </w:t>
        </w:r>
      </w:ins>
      <w:r w:rsidR="0023783D" w:rsidRPr="00FD0073">
        <w:rPr>
          <w:color w:val="000000" w:themeColor="text1"/>
          <w:highlight w:val="yellow"/>
          <w:rPrChange w:id="1635" w:author="Rajeev, Sree" w:date="2022-02-28T15:41:00Z">
            <w:rPr>
              <w:color w:val="000000" w:themeColor="text1"/>
            </w:rPr>
          </w:rPrChange>
        </w:rPr>
        <w:t xml:space="preserve">Eukaryota taxon, </w:t>
      </w:r>
      <w:ins w:id="1636" w:author="Ruijie Xu" w:date="2022-02-02T12:32:00Z">
        <w:r w:rsidR="00EF2BE5" w:rsidRPr="00FD0073">
          <w:rPr>
            <w:color w:val="000000" w:themeColor="text1"/>
            <w:highlight w:val="yellow"/>
            <w:rPrChange w:id="1637" w:author="Rajeev, Sree" w:date="2022-02-28T15:41:00Z">
              <w:rPr>
                <w:color w:val="000000" w:themeColor="text1"/>
              </w:rPr>
            </w:rPrChange>
          </w:rPr>
          <w:t>all but</w:t>
        </w:r>
      </w:ins>
      <w:del w:id="1638" w:author="Ruijie Xu" w:date="2022-02-02T12:32:00Z">
        <w:r w:rsidR="0023783D" w:rsidRPr="00FD0073" w:rsidDel="00EF2BE5">
          <w:rPr>
            <w:color w:val="000000" w:themeColor="text1"/>
            <w:highlight w:val="yellow"/>
            <w:rPrChange w:id="1639" w:author="Rajeev, Sree" w:date="2022-02-28T15:41:00Z">
              <w:rPr>
                <w:color w:val="000000" w:themeColor="text1"/>
              </w:rPr>
            </w:rPrChange>
          </w:rPr>
          <w:delText>only</w:delText>
        </w:r>
      </w:del>
      <w:r w:rsidR="0023783D" w:rsidRPr="00FD0073">
        <w:rPr>
          <w:color w:val="000000" w:themeColor="text1"/>
          <w:highlight w:val="yellow"/>
          <w:rPrChange w:id="1640" w:author="Rajeev, Sree" w:date="2022-02-28T15:41:00Z">
            <w:rPr>
              <w:color w:val="000000" w:themeColor="text1"/>
            </w:rPr>
          </w:rPrChange>
        </w:rPr>
        <w:t xml:space="preserve"> the number of reads classified by the standard and customized DBs were foun</w:t>
      </w:r>
      <w:ins w:id="1641" w:author="Ruijie Xu" w:date="2022-02-27T11:03:00Z">
        <w:r w:rsidR="0078145E" w:rsidRPr="00FD0073">
          <w:rPr>
            <w:color w:val="000000" w:themeColor="text1"/>
            <w:highlight w:val="yellow"/>
            <w:rPrChange w:id="1642" w:author="Rajeev, Sree" w:date="2022-02-28T15:41:00Z">
              <w:rPr>
                <w:color w:val="000000" w:themeColor="text1"/>
              </w:rPr>
            </w:rPrChange>
          </w:rPr>
          <w:t>d</w:t>
        </w:r>
      </w:ins>
      <w:del w:id="1643" w:author="Ruijie Xu" w:date="2022-02-27T11:03:00Z">
        <w:r w:rsidR="0023783D" w:rsidRPr="00FD0073" w:rsidDel="0078145E">
          <w:rPr>
            <w:color w:val="000000" w:themeColor="text1"/>
            <w:highlight w:val="yellow"/>
            <w:rPrChange w:id="1644" w:author="Rajeev, Sree" w:date="2022-02-28T15:41:00Z">
              <w:rPr>
                <w:color w:val="000000" w:themeColor="text1"/>
              </w:rPr>
            </w:rPrChange>
          </w:rPr>
          <w:delText>d not</w:delText>
        </w:r>
      </w:del>
      <w:r w:rsidR="0023783D" w:rsidRPr="00FD0073">
        <w:rPr>
          <w:color w:val="000000" w:themeColor="text1"/>
          <w:highlight w:val="yellow"/>
          <w:rPrChange w:id="1645" w:author="Rajeev, Sree" w:date="2022-02-28T15:41:00Z">
            <w:rPr>
              <w:color w:val="000000" w:themeColor="text1"/>
            </w:rPr>
          </w:rPrChange>
        </w:rPr>
        <w:t xml:space="preserve"> significantly different</w:t>
      </w:r>
      <w:del w:id="1646" w:author="Rajeev, Sree" w:date="2022-03-08T13:02:00Z">
        <w:r w:rsidR="0023783D" w:rsidRPr="00FD0073" w:rsidDel="00FD4C25">
          <w:rPr>
            <w:color w:val="000000" w:themeColor="text1"/>
            <w:highlight w:val="yellow"/>
            <w:rPrChange w:id="1647" w:author="Rajeev, Sree" w:date="2022-02-28T15:41:00Z">
              <w:rPr>
                <w:color w:val="000000" w:themeColor="text1"/>
              </w:rPr>
            </w:rPrChange>
          </w:rPr>
          <w:delText xml:space="preserve"> </w:delText>
        </w:r>
        <w:r w:rsidR="00C86E04" w:rsidRPr="00FD0073" w:rsidDel="00FD4C25">
          <w:rPr>
            <w:color w:val="000000" w:themeColor="text1"/>
            <w:highlight w:val="yellow"/>
            <w:rPrChange w:id="1648" w:author="Rajeev, Sree" w:date="2022-02-28T15:41:00Z">
              <w:rPr>
                <w:color w:val="000000" w:themeColor="text1"/>
              </w:rPr>
            </w:rPrChange>
          </w:rPr>
          <w:delText>in comparion</w:delText>
        </w:r>
      </w:del>
      <w:r w:rsidR="0023783D" w:rsidRPr="00FD0073">
        <w:rPr>
          <w:color w:val="000000" w:themeColor="text1"/>
          <w:highlight w:val="yellow"/>
          <w:rPrChange w:id="1649" w:author="Rajeev, Sree" w:date="2022-02-28T15:41:00Z">
            <w:rPr>
              <w:color w:val="000000" w:themeColor="text1"/>
            </w:rPr>
          </w:rPrChange>
        </w:rPr>
        <w:t xml:space="preserve"> (Figure 1a</w:t>
      </w:r>
      <w:commentRangeEnd w:id="1602"/>
      <w:r w:rsidR="00E31DF6" w:rsidRPr="00FD0073">
        <w:rPr>
          <w:rStyle w:val="CommentReference"/>
          <w:highlight w:val="yellow"/>
          <w:rPrChange w:id="1650" w:author="Rajeev, Sree" w:date="2022-02-28T15:41:00Z">
            <w:rPr>
              <w:rStyle w:val="CommentReference"/>
            </w:rPr>
          </w:rPrChange>
        </w:rPr>
        <w:commentReference w:id="1602"/>
      </w:r>
      <w:r w:rsidR="0023783D" w:rsidRPr="00FD0073">
        <w:rPr>
          <w:color w:val="000000" w:themeColor="text1"/>
          <w:highlight w:val="yellow"/>
          <w:rPrChange w:id="1651" w:author="Rajeev, Sree" w:date="2022-02-28T15:41:00Z">
            <w:rPr>
              <w:color w:val="000000" w:themeColor="text1"/>
            </w:rPr>
          </w:rPrChange>
        </w:rPr>
        <w:t>).</w:t>
      </w:r>
      <w:ins w:id="1652" w:author="Liliana Salvador" w:date="2022-02-23T20:08:00Z">
        <w:r w:rsidR="00E837FA">
          <w:rPr>
            <w:color w:val="000000" w:themeColor="text1"/>
          </w:rPr>
          <w:t xml:space="preserve"> For the </w:t>
        </w:r>
      </w:ins>
      <w:ins w:id="1653" w:author="Ruijie Xu" w:date="2022-03-04T13:34:00Z">
        <w:r w:rsidR="00582429">
          <w:rPr>
            <w:color w:val="000000" w:themeColor="text1"/>
          </w:rPr>
          <w:t>B</w:t>
        </w:r>
      </w:ins>
      <w:ins w:id="1654" w:author="Rajeev, Sree" w:date="2022-03-03T10:58:00Z">
        <w:del w:id="1655" w:author="Ruijie Xu" w:date="2022-03-04T13:34:00Z">
          <w:r w:rsidR="00B95BF0" w:rsidDel="00582429">
            <w:rPr>
              <w:color w:val="000000" w:themeColor="text1"/>
            </w:rPr>
            <w:delText>b</w:delText>
          </w:r>
        </w:del>
      </w:ins>
      <w:ins w:id="1656" w:author="Liliana Salvador" w:date="2022-02-23T20:08:00Z">
        <w:del w:id="1657" w:author="Rajeev, Sree" w:date="2022-03-03T10:58:00Z">
          <w:r w:rsidR="00E837FA" w:rsidDel="00B95BF0">
            <w:rPr>
              <w:color w:val="000000" w:themeColor="text1"/>
            </w:rPr>
            <w:delText>B</w:delText>
          </w:r>
        </w:del>
        <w:r w:rsidR="00E837FA">
          <w:rPr>
            <w:color w:val="000000" w:themeColor="text1"/>
          </w:rPr>
          <w:t xml:space="preserve">acteria taxon, all the </w:t>
        </w:r>
      </w:ins>
      <w:ins w:id="1658" w:author="Liliana Salvador" w:date="2022-02-23T20:09:00Z">
        <w:r w:rsidR="00E837FA">
          <w:rPr>
            <w:color w:val="000000" w:themeColor="text1"/>
          </w:rPr>
          <w:t xml:space="preserve">pairwise </w:t>
        </w:r>
      </w:ins>
      <w:ins w:id="1659" w:author="Liliana Salvador" w:date="2022-02-23T20:08:00Z">
        <w:r w:rsidR="00E837FA">
          <w:rPr>
            <w:color w:val="000000" w:themeColor="text1"/>
          </w:rPr>
          <w:t>comparisons of the number of reads classified by the different DB</w:t>
        </w:r>
      </w:ins>
      <w:ins w:id="1660" w:author="Liliana Salvador" w:date="2022-02-23T20:09:00Z">
        <w:r w:rsidR="00E837FA">
          <w:rPr>
            <w:color w:val="000000" w:themeColor="text1"/>
          </w:rPr>
          <w:t>s</w:t>
        </w:r>
      </w:ins>
      <w:del w:id="1661" w:author="Liliana Salvador" w:date="2022-02-23T20:09:00Z">
        <w:r w:rsidR="0023783D" w:rsidRPr="003A137D" w:rsidDel="00E837FA">
          <w:rPr>
            <w:color w:val="000000" w:themeColor="text1"/>
          </w:rPr>
          <w:delText xml:space="preserve"> </w:delText>
        </w:r>
      </w:del>
      <w:ins w:id="1662" w:author="Ruijie Xu" w:date="2022-02-02T12:28:00Z">
        <w:del w:id="1663" w:author="Liliana Salvador" w:date="2022-02-23T20:09:00Z">
          <w:r w:rsidR="00CF1D3A" w:rsidDel="00E837FA">
            <w:rPr>
              <w:color w:val="000000" w:themeColor="text1"/>
            </w:rPr>
            <w:delText>I</w:delText>
          </w:r>
        </w:del>
      </w:ins>
      <w:ins w:id="1664" w:author="Ruijie Xu" w:date="2022-02-02T12:29:00Z">
        <w:del w:id="1665" w:author="Liliana Salvador" w:date="2022-02-23T20:09:00Z">
          <w:r w:rsidR="00CF1D3A" w:rsidDel="00E837FA">
            <w:rPr>
              <w:color w:val="000000" w:themeColor="text1"/>
            </w:rPr>
            <w:delText>n addition, the number</w:delText>
          </w:r>
        </w:del>
        <w:del w:id="1666" w:author="Liliana Salvador" w:date="2022-02-23T19:45:00Z">
          <w:r w:rsidR="00CF1D3A" w:rsidDel="00E31DF6">
            <w:rPr>
              <w:color w:val="000000" w:themeColor="text1"/>
            </w:rPr>
            <w:delText>s</w:delText>
          </w:r>
        </w:del>
        <w:del w:id="1667" w:author="Liliana Salvador" w:date="2022-02-23T20:09:00Z">
          <w:r w:rsidR="00CF1D3A" w:rsidDel="00E837FA">
            <w:rPr>
              <w:color w:val="000000" w:themeColor="text1"/>
            </w:rPr>
            <w:delText xml:space="preserve"> of </w:delText>
          </w:r>
        </w:del>
      </w:ins>
      <w:ins w:id="1668" w:author="Ruijie Xu" w:date="2022-02-02T12:28:00Z">
        <w:del w:id="1669"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670" w:author="Ruijie Xu" w:date="2022-02-02T12:29:00Z">
        <w:r w:rsidR="00CF1D3A">
          <w:rPr>
            <w:color w:val="000000" w:themeColor="text1"/>
          </w:rPr>
          <w:t xml:space="preserve"> found</w:t>
        </w:r>
      </w:ins>
      <w:ins w:id="1671" w:author="Liliana Salvador" w:date="2022-02-23T20:09:00Z">
        <w:r w:rsidR="00E837FA">
          <w:rPr>
            <w:color w:val="000000" w:themeColor="text1"/>
          </w:rPr>
          <w:t xml:space="preserve"> to be</w:t>
        </w:r>
      </w:ins>
      <w:ins w:id="1672" w:author="Ruijie Xu" w:date="2022-02-02T12:28:00Z">
        <w:r w:rsidR="00CF1D3A" w:rsidRPr="003A137D">
          <w:rPr>
            <w:color w:val="000000" w:themeColor="text1"/>
          </w:rPr>
          <w:t xml:space="preserve"> significantly different </w:t>
        </w:r>
        <w:del w:id="1673"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674"/>
      <w:r w:rsidR="00C86E04" w:rsidRPr="003A137D">
        <w:rPr>
          <w:color w:val="000000" w:themeColor="text1"/>
        </w:rPr>
        <w:t xml:space="preserve">Classification results for </w:t>
      </w:r>
      <w:ins w:id="1675" w:author="Rajeev, Sree" w:date="2022-03-03T10:58:00Z">
        <w:del w:id="1676" w:author="Ruijie Xu" w:date="2022-03-04T13:35:00Z">
          <w:r w:rsidR="00B95BF0" w:rsidDel="00582429">
            <w:rPr>
              <w:color w:val="000000" w:themeColor="text1"/>
            </w:rPr>
            <w:delText>v</w:delText>
          </w:r>
        </w:del>
      </w:ins>
      <w:del w:id="1677" w:author="Ruijie Xu" w:date="2022-03-04T13:35:00Z">
        <w:r w:rsidR="00C86E04" w:rsidRPr="003A137D" w:rsidDel="00582429">
          <w:rPr>
            <w:color w:val="000000" w:themeColor="text1"/>
          </w:rPr>
          <w:delText>Viruses</w:delText>
        </w:r>
      </w:del>
      <w:ins w:id="1678" w:author="Ruijie Xu" w:date="2022-03-04T13:35:00Z">
        <w:r w:rsidR="00582429">
          <w:rPr>
            <w:color w:val="000000" w:themeColor="text1"/>
          </w:rPr>
          <w:t>Viruses</w:t>
        </w:r>
      </w:ins>
      <w:r w:rsidR="00C86E04" w:rsidRPr="003A137D">
        <w:rPr>
          <w:color w:val="000000" w:themeColor="text1"/>
        </w:rPr>
        <w:t xml:space="preserve"> are more similar across DBs </w:t>
      </w:r>
      <w:ins w:id="1679" w:author="Liliana Salvador" w:date="2022-02-23T19:46:00Z">
        <w:r w:rsidR="00E31DF6">
          <w:rPr>
            <w:color w:val="000000" w:themeColor="text1"/>
          </w:rPr>
          <w:t>than</w:t>
        </w:r>
      </w:ins>
      <w:del w:id="1680"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681" w:author="Liliana Salvador" w:date="2022-02-23T19:45:00Z">
        <w:r w:rsidR="00E31DF6">
          <w:rPr>
            <w:color w:val="000000" w:themeColor="text1"/>
          </w:rPr>
          <w:t xml:space="preserve">e </w:t>
        </w:r>
      </w:ins>
      <w:ins w:id="1682" w:author="Liliana Salvador" w:date="2022-02-23T19:47:00Z">
        <w:r w:rsidR="00E31DF6">
          <w:rPr>
            <w:color w:val="000000" w:themeColor="text1"/>
          </w:rPr>
          <w:t>results for</w:t>
        </w:r>
      </w:ins>
      <w:del w:id="1683" w:author="Liliana Salvador" w:date="2022-02-23T19:45:00Z">
        <w:r w:rsidR="00C86E04" w:rsidRPr="003A137D" w:rsidDel="00E31DF6">
          <w:rPr>
            <w:color w:val="000000" w:themeColor="text1"/>
          </w:rPr>
          <w:delText>at</w:delText>
        </w:r>
      </w:del>
      <w:del w:id="1684"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Eukaryota and Bacteria</w:t>
      </w:r>
      <w:ins w:id="1685" w:author="Liliana Salvador" w:date="2022-03-08T18:55:00Z">
        <w:r w:rsidR="00454983">
          <w:rPr>
            <w:color w:val="000000" w:themeColor="text1"/>
          </w:rPr>
          <w:t xml:space="preserve">. </w:t>
        </w:r>
      </w:ins>
      <w:del w:id="1686" w:author="Liliana Salvador" w:date="2022-03-08T18:55:00Z">
        <w:r w:rsidR="00C86E04" w:rsidRPr="003A137D" w:rsidDel="00454983">
          <w:rPr>
            <w:color w:val="000000" w:themeColor="text1"/>
          </w:rPr>
          <w:delText>,</w:delText>
        </w:r>
      </w:del>
      <w:ins w:id="1687" w:author="Liliana Salvador" w:date="2022-03-08T18:55:00Z">
        <w:r w:rsidR="00454983">
          <w:rPr>
            <w:color w:val="000000" w:themeColor="text1"/>
          </w:rPr>
          <w:t>O</w:t>
        </w:r>
      </w:ins>
      <w:del w:id="1688" w:author="Liliana Salvador" w:date="2022-03-08T18:55:00Z">
        <w:r w:rsidR="00C86E04" w:rsidRPr="003A137D" w:rsidDel="00454983">
          <w:rPr>
            <w:color w:val="000000" w:themeColor="text1"/>
          </w:rPr>
          <w:delText xml:space="preserve"> but still </w:delText>
        </w:r>
      </w:del>
      <w:ins w:id="1689" w:author="Ruijie Xu" w:date="2022-02-27T11:05:00Z">
        <w:del w:id="1690" w:author="Liliana Salvador" w:date="2022-03-08T18:55:00Z">
          <w:r w:rsidR="009D7A07" w:rsidDel="00454983">
            <w:rPr>
              <w:color w:val="000000" w:themeColor="text1"/>
            </w:rPr>
            <w:delText>o</w:delText>
          </w:r>
        </w:del>
        <w:r w:rsidR="009D7A07">
          <w:rPr>
            <w:color w:val="000000" w:themeColor="text1"/>
          </w:rPr>
          <w:t xml:space="preserve">nly the </w:t>
        </w:r>
      </w:ins>
      <w:del w:id="1691"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692" w:author="Liliana Salvador" w:date="2022-02-23T19:49:00Z">
        <w:r w:rsidR="00E31DF6">
          <w:rPr>
            <w:color w:val="000000" w:themeColor="text1"/>
          </w:rPr>
          <w:t>s</w:t>
        </w:r>
      </w:ins>
      <w:ins w:id="1693" w:author="Ruijie Xu" w:date="2022-02-27T11:05:00Z">
        <w:r w:rsidR="009D7A07">
          <w:rPr>
            <w:color w:val="000000" w:themeColor="text1"/>
          </w:rPr>
          <w:t xml:space="preserve"> between </w:t>
        </w:r>
        <w:r w:rsidR="00D26360">
          <w:rPr>
            <w:color w:val="000000" w:themeColor="text1"/>
          </w:rPr>
          <w:t>standard and customized DB</w:t>
        </w:r>
      </w:ins>
      <w:ins w:id="1694" w:author="Ruijie Xu" w:date="2022-02-27T11:06:00Z">
        <w:r w:rsidR="00D26360">
          <w:rPr>
            <w:color w:val="000000" w:themeColor="text1"/>
          </w:rPr>
          <w:t>s, and between minikraken and maxikraken DBs</w:t>
        </w:r>
      </w:ins>
      <w:ins w:id="1695" w:author="Liliana Salvador" w:date="2022-02-23T19:49:00Z">
        <w:r w:rsidR="00E31DF6">
          <w:rPr>
            <w:color w:val="000000" w:themeColor="text1"/>
          </w:rPr>
          <w:t xml:space="preserve"> were</w:t>
        </w:r>
      </w:ins>
      <w:ins w:id="1696" w:author="Ruijie Xu" w:date="2022-02-27T11:06:00Z">
        <w:r w:rsidR="00D26360">
          <w:rPr>
            <w:color w:val="000000" w:themeColor="text1"/>
          </w:rPr>
          <w:t xml:space="preserve"> not </w:t>
        </w:r>
      </w:ins>
      <w:ins w:id="1697" w:author="Liliana Salvador" w:date="2022-03-08T18:56:00Z">
        <w:r w:rsidR="000D45F6">
          <w:rPr>
            <w:color w:val="000000" w:themeColor="text1"/>
          </w:rPr>
          <w:t xml:space="preserve">significantly </w:t>
        </w:r>
      </w:ins>
      <w:ins w:id="1698" w:author="Ruijie Xu" w:date="2022-02-27T11:06:00Z">
        <w:r w:rsidR="00D26360">
          <w:rPr>
            <w:color w:val="000000" w:themeColor="text1"/>
          </w:rPr>
          <w:t>diffe</w:t>
        </w:r>
      </w:ins>
      <w:ins w:id="1699" w:author="Ruijie Xu" w:date="2022-02-27T11:07:00Z">
        <w:r w:rsidR="00D26360">
          <w:rPr>
            <w:color w:val="000000" w:themeColor="text1"/>
          </w:rPr>
          <w:t>rent</w:t>
        </w:r>
      </w:ins>
      <w:del w:id="1700" w:author="Liliana Salvador" w:date="2022-03-08T18:56:00Z">
        <w:r w:rsidR="00C86E04" w:rsidRPr="003A137D" w:rsidDel="000D45F6">
          <w:rPr>
            <w:color w:val="000000" w:themeColor="text1"/>
          </w:rPr>
          <w:delText xml:space="preserve"> </w:delText>
        </w:r>
      </w:del>
      <w:ins w:id="1701" w:author="Ruijie Xu" w:date="2022-02-27T11:07:00Z">
        <w:r w:rsidR="00D26360">
          <w:rPr>
            <w:color w:val="000000" w:themeColor="text1"/>
          </w:rPr>
          <w:t>.</w:t>
        </w:r>
      </w:ins>
      <w:ins w:id="1702" w:author="Liliana Salvador" w:date="2022-02-23T19:49:00Z">
        <w:del w:id="1703" w:author="Ruijie Xu" w:date="2022-02-27T11:07:00Z">
          <w:r w:rsidR="00E31DF6" w:rsidDel="00D26360">
            <w:rPr>
              <w:color w:val="000000" w:themeColor="text1"/>
            </w:rPr>
            <w:delText xml:space="preserve"> </w:delText>
          </w:r>
        </w:del>
      </w:ins>
      <w:del w:id="1704" w:author="Ruijie Xu" w:date="2022-02-27T11:07:00Z">
        <w:r w:rsidR="00374568" w:rsidRPr="003A137D" w:rsidDel="00D26360">
          <w:rPr>
            <w:color w:val="000000" w:themeColor="text1"/>
          </w:rPr>
          <w:delText>different</w:delText>
        </w:r>
        <w:commentRangeEnd w:id="1674"/>
        <w:r w:rsidR="00E837FA" w:rsidDel="00D26360">
          <w:rPr>
            <w:rStyle w:val="CommentReference"/>
          </w:rPr>
          <w:commentReference w:id="1674"/>
        </w:r>
        <w:r w:rsidR="00C86E04" w:rsidRPr="003A137D" w:rsidDel="00D26360">
          <w:rPr>
            <w:color w:val="000000" w:themeColor="text1"/>
          </w:rPr>
          <w:delText xml:space="preserve"> significantly.</w:delText>
        </w:r>
      </w:del>
      <w:r w:rsidR="00C86E04" w:rsidRPr="003A137D">
        <w:rPr>
          <w:color w:val="000000" w:themeColor="text1"/>
        </w:rPr>
        <w:t xml:space="preserve"> </w:t>
      </w:r>
      <w:del w:id="1705" w:author="Liliana Salvador" w:date="2022-02-23T19:50:00Z">
        <w:r w:rsidR="00C86E04" w:rsidRPr="003A137D" w:rsidDel="00E31DF6">
          <w:rPr>
            <w:color w:val="000000" w:themeColor="text1"/>
          </w:rPr>
          <w:delText>In the end,  for</w:delText>
        </w:r>
      </w:del>
      <w:ins w:id="1706" w:author="Liliana Salvador" w:date="2022-02-23T19:50:00Z">
        <w:r w:rsidR="00E31DF6">
          <w:rPr>
            <w:color w:val="000000" w:themeColor="text1"/>
          </w:rPr>
          <w:t>In the case of</w:t>
        </w:r>
      </w:ins>
      <w:r w:rsidR="00C86E04" w:rsidRPr="003A137D">
        <w:rPr>
          <w:color w:val="000000" w:themeColor="text1"/>
        </w:rPr>
        <w:t xml:space="preserve"> Archaea</w:t>
      </w:r>
      <w:del w:id="1707"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minikraken were found significanly different when compared </w:t>
      </w:r>
      <w:r w:rsidR="00374568" w:rsidRPr="003A137D">
        <w:rPr>
          <w:color w:val="000000" w:themeColor="text1"/>
        </w:rPr>
        <w:t>with</w:t>
      </w:r>
      <w:r w:rsidR="00C86E04" w:rsidRPr="003A137D">
        <w:rPr>
          <w:color w:val="000000" w:themeColor="text1"/>
        </w:rPr>
        <w:t xml:space="preserve"> the results of other DBs, </w:t>
      </w:r>
      <w:ins w:id="1708" w:author="Liliana Salvador" w:date="2022-02-23T19:52:00Z">
        <w:r w:rsidR="00A9746D">
          <w:rPr>
            <w:color w:val="000000" w:themeColor="text1"/>
          </w:rPr>
          <w:t>and</w:t>
        </w:r>
      </w:ins>
      <w:ins w:id="1709" w:author="Liliana Salvador" w:date="2022-02-23T19:51:00Z">
        <w:r w:rsidR="00E31DF6">
          <w:rPr>
            <w:color w:val="000000" w:themeColor="text1"/>
          </w:rPr>
          <w:t xml:space="preserve"> </w:t>
        </w:r>
      </w:ins>
      <w:r w:rsidR="00C86E04" w:rsidRPr="003A137D">
        <w:rPr>
          <w:color w:val="000000" w:themeColor="text1"/>
        </w:rPr>
        <w:t xml:space="preserve">the </w:t>
      </w:r>
      <w:r w:rsidR="00C86E04" w:rsidRPr="003A137D">
        <w:rPr>
          <w:color w:val="000000" w:themeColor="text1"/>
        </w:rPr>
        <w:lastRenderedPageBreak/>
        <w:t xml:space="preserve">classification results </w:t>
      </w:r>
      <w:r w:rsidR="00374568" w:rsidRPr="003A137D">
        <w:rPr>
          <w:color w:val="000000" w:themeColor="text1"/>
        </w:rPr>
        <w:t xml:space="preserve">of </w:t>
      </w:r>
      <w:ins w:id="1710"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711"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712"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1EF32D8E" w:rsidR="0052454F" w:rsidRPr="003A137D" w:rsidDel="00B95BF0" w:rsidRDefault="002B774D">
      <w:pPr>
        <w:spacing w:line="480" w:lineRule="auto"/>
        <w:rPr>
          <w:del w:id="1713" w:author="Rajeev, Sree" w:date="2022-03-03T10:59:00Z"/>
          <w:color w:val="000000" w:themeColor="text1"/>
        </w:rPr>
      </w:pPr>
      <w:ins w:id="1714" w:author="Ruijie Xu" w:date="2022-03-04T13:52:00Z">
        <w:r>
          <w:rPr>
            <w:bCs/>
            <w:iCs/>
            <w:color w:val="000000" w:themeColor="text1"/>
          </w:rPr>
          <w:tab/>
        </w:r>
      </w:ins>
      <w:ins w:id="1715" w:author="Ruijie Xu" w:date="2022-02-27T13:41:00Z">
        <w:del w:id="1716" w:author="Rajeev, Sree" w:date="2022-03-03T10:59:00Z">
          <w:r w:rsidR="0052454F" w:rsidDel="00B95BF0">
            <w:rPr>
              <w:bCs/>
              <w:i/>
              <w:color w:val="000000" w:themeColor="text1"/>
            </w:rPr>
            <w:delText xml:space="preserve">Microbial profile comparisons - </w:delText>
          </w:r>
        </w:del>
      </w:ins>
      <w:ins w:id="1717" w:author="Ruijie Xu" w:date="2022-02-27T13:42:00Z">
        <w:del w:id="1718" w:author="Rajeev, Sree" w:date="2022-03-03T10:59:00Z">
          <w:r w:rsidR="00C20546" w:rsidDel="00B95BF0">
            <w:rPr>
              <w:bCs/>
              <w:i/>
              <w:color w:val="000000" w:themeColor="text1"/>
            </w:rPr>
            <w:delText>S</w:delText>
          </w:r>
        </w:del>
      </w:ins>
      <w:ins w:id="1719" w:author="Ruijie Xu" w:date="2022-02-27T13:41:00Z">
        <w:del w:id="1720" w:author="Rajeev, Sree" w:date="2022-03-03T10:59:00Z">
          <w:r w:rsidR="0052454F" w:rsidDel="00B95BF0">
            <w:rPr>
              <w:bCs/>
              <w:i/>
              <w:color w:val="000000" w:themeColor="text1"/>
            </w:rPr>
            <w:delText>oftware</w:delText>
          </w:r>
        </w:del>
      </w:ins>
    </w:p>
    <w:p w14:paraId="3135F7F9" w14:textId="47BA74A9" w:rsidR="003D5D8B" w:rsidRDefault="003D5D8B">
      <w:pPr>
        <w:spacing w:line="480" w:lineRule="auto"/>
        <w:rPr>
          <w:ins w:id="1721" w:author="Ruijie Xu" w:date="2022-02-27T13:44:00Z"/>
          <w:color w:val="000000" w:themeColor="text1"/>
        </w:rPr>
        <w:pPrChange w:id="1722" w:author="Ruijie Xu" w:date="2022-03-04T10:49:00Z">
          <w:pPr>
            <w:spacing w:line="480" w:lineRule="auto"/>
            <w:ind w:firstLine="720"/>
          </w:pPr>
        </w:pPrChange>
      </w:pPr>
      <w:commentRangeStart w:id="1723"/>
      <w:ins w:id="1724" w:author="Ruijie Xu" w:date="2022-02-02T12:20:00Z">
        <w:r w:rsidRPr="003A137D">
          <w:rPr>
            <w:color w:val="000000" w:themeColor="text1"/>
          </w:rPr>
          <w:t xml:space="preserve">To compare the profiling compositions of the different sofware, we calculated the number of total classified reads for each sample and determined these samples’ profiling compositions at </w:t>
        </w:r>
      </w:ins>
      <w:ins w:id="1725" w:author="Ruijie Xu" w:date="2022-02-03T12:07:00Z">
        <w:r w:rsidR="00971368">
          <w:rPr>
            <w:color w:val="000000" w:themeColor="text1"/>
          </w:rPr>
          <w:t>multiple</w:t>
        </w:r>
      </w:ins>
      <w:ins w:id="1726" w:author="Ruijie Xu" w:date="2022-02-02T12:20:00Z">
        <w:r w:rsidRPr="003A137D">
          <w:rPr>
            <w:color w:val="000000" w:themeColor="text1"/>
          </w:rPr>
          <w:t xml:space="preserve"> levels</w:t>
        </w:r>
      </w:ins>
      <w:ins w:id="1727" w:author="Ruijie Xu" w:date="2022-02-03T12:08:00Z">
        <w:r w:rsidR="00971368">
          <w:rPr>
            <w:color w:val="000000" w:themeColor="text1"/>
          </w:rPr>
          <w:t xml:space="preserve"> (Table SII.1)</w:t>
        </w:r>
      </w:ins>
      <w:ins w:id="1728" w:author="Ruijie Xu" w:date="2022-02-02T12:20:00Z">
        <w:r w:rsidRPr="003A137D">
          <w:rPr>
            <w:color w:val="000000" w:themeColor="text1"/>
          </w:rPr>
          <w:t xml:space="preserve">. The average number of total reads classified </w:t>
        </w:r>
      </w:ins>
      <w:ins w:id="1729" w:author="Ruijie Xu" w:date="2022-03-04T13:37:00Z">
        <w:r w:rsidR="00582429">
          <w:rPr>
            <w:color w:val="000000" w:themeColor="text1"/>
          </w:rPr>
          <w:t>ranges from</w:t>
        </w:r>
      </w:ins>
      <w:ins w:id="1730" w:author="Rajeev, Sree" w:date="2022-03-01T12:36:00Z">
        <w:del w:id="1731" w:author="Ruijie Xu" w:date="2022-03-04T13:37:00Z">
          <w:r w:rsidR="009F44E3" w:rsidDel="00582429">
            <w:rPr>
              <w:color w:val="000000" w:themeColor="text1"/>
            </w:rPr>
            <w:delText xml:space="preserve"> was</w:delText>
          </w:r>
        </w:del>
      </w:ins>
      <w:ins w:id="1732" w:author="Rajeev, Sree" w:date="2022-03-01T12:37:00Z">
        <w:del w:id="1733" w:author="Ruijie Xu" w:date="2022-03-04T13:37:00Z">
          <w:r w:rsidR="009F44E3" w:rsidDel="00582429">
            <w:rPr>
              <w:color w:val="000000" w:themeColor="text1"/>
            </w:rPr>
            <w:delText xml:space="preserve"> lower </w:delText>
          </w:r>
        </w:del>
      </w:ins>
      <w:ins w:id="1734" w:author="Rajeev, Sree" w:date="2022-03-01T12:36:00Z">
        <w:r w:rsidR="009F44E3">
          <w:rPr>
            <w:color w:val="000000" w:themeColor="text1"/>
          </w:rPr>
          <w:t xml:space="preserve"> </w:t>
        </w:r>
      </w:ins>
      <w:ins w:id="1735" w:author="Ruijie Xu" w:date="2022-02-02T12:20:00Z">
        <w:del w:id="1736" w:author="Rajeev, Sree" w:date="2022-03-01T12:36:00Z">
          <w:r w:rsidRPr="003A137D" w:rsidDel="009F44E3">
            <w:rPr>
              <w:color w:val="000000" w:themeColor="text1"/>
            </w:rPr>
            <w:delText xml:space="preserve">by each software ranges from </w:delText>
          </w:r>
        </w:del>
      </w:ins>
      <w:ins w:id="1737" w:author="Rajeev, Sree" w:date="2022-03-01T12:37:00Z">
        <w:del w:id="1738" w:author="Liliana Salvador" w:date="2022-03-08T18:58:00Z">
          <w:r w:rsidR="009F44E3" w:rsidDel="002E56AD">
            <w:rPr>
              <w:color w:val="000000" w:themeColor="text1"/>
            </w:rPr>
            <w:delText>(</w:delText>
          </w:r>
        </w:del>
        <w:r w:rsidR="009F44E3">
          <w:rPr>
            <w:color w:val="000000" w:themeColor="text1"/>
          </w:rPr>
          <w:t>n=</w:t>
        </w:r>
      </w:ins>
      <w:ins w:id="1739" w:author="Ruijie Xu" w:date="2022-02-02T12:20:00Z">
        <w:r w:rsidRPr="003A137D">
          <w:rPr>
            <w:color w:val="000000" w:themeColor="text1"/>
          </w:rPr>
          <w:t>10,955</w:t>
        </w:r>
      </w:ins>
      <w:ins w:id="1740" w:author="Rajeev, Sree" w:date="2022-03-01T12:37:00Z">
        <w:del w:id="1741" w:author="Liliana Salvador" w:date="2022-03-08T18:58:00Z">
          <w:r w:rsidR="009F44E3" w:rsidDel="002E56AD">
            <w:rPr>
              <w:color w:val="000000" w:themeColor="text1"/>
            </w:rPr>
            <w:delText>)</w:delText>
          </w:r>
        </w:del>
      </w:ins>
      <w:ins w:id="1742" w:author="Ruijie Xu" w:date="2022-02-02T12:20:00Z">
        <w:r w:rsidRPr="003A137D">
          <w:rPr>
            <w:color w:val="000000" w:themeColor="text1"/>
          </w:rPr>
          <w:t xml:space="preserve"> using CLARK-s </w:t>
        </w:r>
      </w:ins>
      <w:ins w:id="1743" w:author="Rajeev, Sree" w:date="2022-03-01T12:37:00Z">
        <w:del w:id="1744" w:author="Liliana Salvador" w:date="2022-03-08T18:58:00Z">
          <w:r w:rsidR="009F44E3" w:rsidDel="002E56AD">
            <w:rPr>
              <w:color w:val="000000" w:themeColor="text1"/>
            </w:rPr>
            <w:delText xml:space="preserve"> compared </w:delText>
          </w:r>
        </w:del>
      </w:ins>
      <w:ins w:id="1745" w:author="Ruijie Xu" w:date="2022-02-02T12:20:00Z">
        <w:r w:rsidRPr="003A137D">
          <w:rPr>
            <w:color w:val="000000" w:themeColor="text1"/>
          </w:rPr>
          <w:t xml:space="preserve">to </w:t>
        </w:r>
        <w:del w:id="1746" w:author="Rajeev, Sree" w:date="2022-03-01T12:37:00Z">
          <w:r w:rsidRPr="003A137D" w:rsidDel="009F44E3">
            <w:rPr>
              <w:color w:val="000000" w:themeColor="text1"/>
            </w:rPr>
            <w:delText xml:space="preserve">77,499 using </w:delText>
          </w:r>
        </w:del>
        <w:del w:id="1747" w:author="Liliana Salvador" w:date="2022-03-08T18:58:00Z">
          <w:r w:rsidRPr="003A137D" w:rsidDel="002E56AD">
            <w:rPr>
              <w:color w:val="000000" w:themeColor="text1"/>
            </w:rPr>
            <w:delText>Diamond</w:delText>
          </w:r>
        </w:del>
      </w:ins>
      <w:ins w:id="1748" w:author="Rajeev, Sree" w:date="2022-03-01T12:38:00Z">
        <w:del w:id="1749" w:author="Liliana Salvador" w:date="2022-03-08T18:58:00Z">
          <w:r w:rsidR="009F44E3" w:rsidDel="002E56AD">
            <w:rPr>
              <w:color w:val="000000" w:themeColor="text1"/>
            </w:rPr>
            <w:delText xml:space="preserve"> (</w:delText>
          </w:r>
        </w:del>
      </w:ins>
      <w:ins w:id="1750" w:author="Rajeev, Sree" w:date="2022-03-01T12:37:00Z">
        <w:r w:rsidR="009F44E3">
          <w:rPr>
            <w:color w:val="000000" w:themeColor="text1"/>
          </w:rPr>
          <w:t>n=</w:t>
        </w:r>
        <w:r w:rsidR="009F44E3" w:rsidRPr="003A137D">
          <w:rPr>
            <w:color w:val="000000" w:themeColor="text1"/>
          </w:rPr>
          <w:t>77,499</w:t>
        </w:r>
      </w:ins>
      <w:ins w:id="1751" w:author="Liliana Salvador" w:date="2022-03-08T18:58:00Z">
        <w:r w:rsidR="002E56AD">
          <w:rPr>
            <w:color w:val="000000" w:themeColor="text1"/>
          </w:rPr>
          <w:t xml:space="preserve"> using Diamond</w:t>
        </w:r>
      </w:ins>
      <w:ins w:id="1752" w:author="Rajeev, Sree" w:date="2022-03-01T12:37:00Z">
        <w:r w:rsidR="009F44E3" w:rsidRPr="003A137D">
          <w:rPr>
            <w:color w:val="000000" w:themeColor="text1"/>
          </w:rPr>
          <w:t xml:space="preserve"> </w:t>
        </w:r>
      </w:ins>
      <w:ins w:id="1753" w:author="Ruijie Xu" w:date="2022-02-02T12:20:00Z">
        <w:del w:id="1754" w:author="Rajeev, Sree" w:date="2022-03-01T12:38:00Z">
          <w:r w:rsidRPr="003A137D" w:rsidDel="009F44E3">
            <w:rPr>
              <w:color w:val="000000" w:themeColor="text1"/>
            </w:rPr>
            <w:delText xml:space="preserve"> </w:delText>
          </w:r>
        </w:del>
        <w:r w:rsidRPr="003A137D">
          <w:rPr>
            <w:color w:val="000000" w:themeColor="text1"/>
          </w:rPr>
          <w:t xml:space="preserve">(Table </w:t>
        </w:r>
      </w:ins>
      <w:ins w:id="1755" w:author="Ruijie Xu" w:date="2022-02-03T12:07:00Z">
        <w:r w:rsidR="00971368">
          <w:rPr>
            <w:color w:val="000000" w:themeColor="text1"/>
          </w:rPr>
          <w:t>S</w:t>
        </w:r>
      </w:ins>
      <w:ins w:id="1756" w:author="Ruijie Xu" w:date="2022-02-02T12:20:00Z">
        <w:r w:rsidRPr="003A137D">
          <w:rPr>
            <w:color w:val="000000" w:themeColor="text1"/>
          </w:rPr>
          <w:t>II.</w:t>
        </w:r>
      </w:ins>
      <w:ins w:id="1757" w:author="Ruijie Xu" w:date="2022-02-03T12:08:00Z">
        <w:r w:rsidR="00971368">
          <w:rPr>
            <w:color w:val="000000" w:themeColor="text1"/>
          </w:rPr>
          <w:t>2</w:t>
        </w:r>
      </w:ins>
      <w:ins w:id="1758" w:author="Ruijie Xu" w:date="2022-02-02T12:20:00Z">
        <w:r w:rsidRPr="003A137D">
          <w:rPr>
            <w:color w:val="000000" w:themeColor="text1"/>
          </w:rPr>
          <w:t xml:space="preserve">). The number of unique taxa classified by each software </w:t>
        </w:r>
        <w:del w:id="1759" w:author="Liliana Salvador" w:date="2022-02-23T19:53:00Z">
          <w:r w:rsidRPr="003A137D" w:rsidDel="00A9746D">
            <w:rPr>
              <w:color w:val="000000" w:themeColor="text1"/>
            </w:rPr>
            <w:delText xml:space="preserve">also </w:delText>
          </w:r>
        </w:del>
      </w:ins>
      <w:ins w:id="1760" w:author="Rajeev, Sree" w:date="2022-03-01T12:41:00Z">
        <w:del w:id="1761" w:author="Ruijie Xu" w:date="2022-03-04T13:36:00Z">
          <w:r w:rsidR="009F44E3" w:rsidDel="00582429">
            <w:rPr>
              <w:color w:val="000000" w:themeColor="text1"/>
            </w:rPr>
            <w:delText xml:space="preserve"> </w:delText>
          </w:r>
        </w:del>
        <w:r w:rsidR="009F44E3">
          <w:rPr>
            <w:color w:val="000000" w:themeColor="text1"/>
          </w:rPr>
          <w:t>varied consider</w:t>
        </w:r>
      </w:ins>
      <w:ins w:id="1762" w:author="Liliana Salvador" w:date="2022-03-08T18:58:00Z">
        <w:r w:rsidR="002E56AD">
          <w:rPr>
            <w:color w:val="000000" w:themeColor="text1"/>
          </w:rPr>
          <w:t>a</w:t>
        </w:r>
      </w:ins>
      <w:ins w:id="1763" w:author="Rajeev, Sree" w:date="2022-03-01T12:41:00Z">
        <w:r w:rsidR="009F44E3">
          <w:rPr>
            <w:color w:val="000000" w:themeColor="text1"/>
          </w:rPr>
          <w:t>bly</w:t>
        </w:r>
        <w:del w:id="1764" w:author="Ruijie Xu" w:date="2022-03-04T10:49:00Z">
          <w:r w:rsidR="009F44E3" w:rsidDel="00FB7A23">
            <w:rPr>
              <w:color w:val="000000" w:themeColor="text1"/>
            </w:rPr>
            <w:delText xml:space="preserve"> </w:delText>
          </w:r>
        </w:del>
      </w:ins>
      <w:ins w:id="1765" w:author="Ruijie Xu" w:date="2022-02-02T12:20:00Z">
        <w:del w:id="1766" w:author="Rajeev, Sree" w:date="2022-03-01T12:41:00Z">
          <w:r w:rsidRPr="003A137D" w:rsidDel="009F44E3">
            <w:rPr>
              <w:color w:val="000000" w:themeColor="text1"/>
            </w:rPr>
            <w:delText>range</w:delText>
          </w:r>
        </w:del>
        <w:del w:id="1767" w:author="Rajeev, Sree" w:date="2022-03-01T12:38:00Z">
          <w:r w:rsidRPr="003A137D" w:rsidDel="009F44E3">
            <w:rPr>
              <w:color w:val="000000" w:themeColor="text1"/>
            </w:rPr>
            <w:delText>s</w:delText>
          </w:r>
        </w:del>
        <w:r w:rsidRPr="003A137D">
          <w:rPr>
            <w:color w:val="000000" w:themeColor="text1"/>
          </w:rPr>
          <w:t xml:space="preserve"> from 18 </w:t>
        </w:r>
        <w:del w:id="1768"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769" w:author="Ruijie Xu" w:date="2022-02-27T11:13:00Z">
        <w:r w:rsidR="00D26360">
          <w:rPr>
            <w:color w:val="000000" w:themeColor="text1"/>
          </w:rPr>
          <w:t>,</w:t>
        </w:r>
      </w:ins>
      <w:ins w:id="1770" w:author="Ruijie Xu" w:date="2022-02-02T12:20:00Z">
        <w:r w:rsidRPr="003A137D">
          <w:rPr>
            <w:color w:val="000000" w:themeColor="text1"/>
          </w:rPr>
          <w:t>816 taxa by Kaiju (Table II.</w:t>
        </w:r>
      </w:ins>
      <w:ins w:id="1771" w:author="Ruijie Xu" w:date="2022-02-03T12:08:00Z">
        <w:r w:rsidR="00971368">
          <w:rPr>
            <w:color w:val="000000" w:themeColor="text1"/>
          </w:rPr>
          <w:t>S2</w:t>
        </w:r>
      </w:ins>
      <w:ins w:id="1772" w:author="Ruijie Xu" w:date="2022-02-02T12:20:00Z">
        <w:r w:rsidRPr="003A137D">
          <w:rPr>
            <w:color w:val="000000" w:themeColor="text1"/>
          </w:rPr>
          <w:t>).  Furthermore, we</w:t>
        </w:r>
        <w:del w:id="1773" w:author="Liliana Salvador" w:date="2022-03-08T18:59:00Z">
          <w:r w:rsidRPr="003A137D" w:rsidDel="002E56AD">
            <w:rPr>
              <w:color w:val="000000" w:themeColor="text1"/>
            </w:rPr>
            <w:delText xml:space="preserve"> have</w:delText>
          </w:r>
        </w:del>
        <w:r w:rsidRPr="003A137D">
          <w:rPr>
            <w:color w:val="000000" w:themeColor="text1"/>
          </w:rPr>
          <w:t xml:space="preserve"> found that Metaphlan3 </w:t>
        </w:r>
      </w:ins>
      <w:ins w:id="1774" w:author="Rajeev, Sree" w:date="2022-03-03T10:59:00Z">
        <w:r w:rsidR="00B95BF0">
          <w:rPr>
            <w:color w:val="000000" w:themeColor="text1"/>
          </w:rPr>
          <w:t xml:space="preserve">did </w:t>
        </w:r>
      </w:ins>
      <w:ins w:id="1775" w:author="Ruijie Xu" w:date="2022-02-02T12:20:00Z">
        <w:del w:id="1776" w:author="Rajeev, Sree" w:date="2022-03-03T10:59:00Z">
          <w:r w:rsidRPr="003A137D" w:rsidDel="00B95BF0">
            <w:rPr>
              <w:color w:val="000000" w:themeColor="text1"/>
            </w:rPr>
            <w:delText>has</w:delText>
          </w:r>
        </w:del>
        <w:r w:rsidRPr="003A137D">
          <w:rPr>
            <w:color w:val="000000" w:themeColor="text1"/>
          </w:rPr>
          <w:t xml:space="preserve"> not classif</w:t>
        </w:r>
      </w:ins>
      <w:ins w:id="1777" w:author="Rajeev, Sree" w:date="2022-03-03T11:00:00Z">
        <w:r w:rsidR="00B95BF0">
          <w:rPr>
            <w:color w:val="000000" w:themeColor="text1"/>
          </w:rPr>
          <w:t>y</w:t>
        </w:r>
      </w:ins>
      <w:ins w:id="1778" w:author="Ruijie Xu" w:date="2022-02-02T12:20:00Z">
        <w:del w:id="1779" w:author="Rajeev, Sree" w:date="2022-03-03T11:00:00Z">
          <w:r w:rsidRPr="003A137D" w:rsidDel="00B95BF0">
            <w:rPr>
              <w:color w:val="000000" w:themeColor="text1"/>
            </w:rPr>
            <w:delText>ied</w:delText>
          </w:r>
        </w:del>
        <w:r w:rsidRPr="003A137D">
          <w:rPr>
            <w:color w:val="000000" w:themeColor="text1"/>
          </w:rPr>
          <w:t xml:space="preserve"> any reads in samples of Rattus R26 (R26.K, R26.L. and R26.S) and sample R22.L and R27.K, while other software</w:t>
        </w:r>
        <w:del w:id="1780" w:author="Liliana Salvador" w:date="2022-03-08T18:59:00Z">
          <w:r w:rsidRPr="003A137D" w:rsidDel="002E56AD">
            <w:rPr>
              <w:color w:val="000000" w:themeColor="text1"/>
            </w:rPr>
            <w:delText xml:space="preserve"> ha</w:delText>
          </w:r>
        </w:del>
        <w:del w:id="1781"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782" w:author="Ruijie Xu" w:date="2022-02-27T11:13:00Z">
        <w:r w:rsidR="00D26360">
          <w:rPr>
            <w:color w:val="000000" w:themeColor="text1"/>
          </w:rPr>
          <w:t>,</w:t>
        </w:r>
      </w:ins>
      <w:ins w:id="1783" w:author="Ruijie Xu" w:date="2022-02-02T12:20:00Z">
        <w:r w:rsidRPr="003A137D">
          <w:rPr>
            <w:color w:val="000000" w:themeColor="text1"/>
          </w:rPr>
          <w:t>252 (SD: 1408), 32</w:t>
        </w:r>
      </w:ins>
      <w:ins w:id="1784" w:author="Ruijie Xu" w:date="2022-02-27T11:13:00Z">
        <w:r w:rsidR="00D26360">
          <w:rPr>
            <w:color w:val="000000" w:themeColor="text1"/>
          </w:rPr>
          <w:t>,</w:t>
        </w:r>
      </w:ins>
      <w:ins w:id="1785" w:author="Ruijie Xu" w:date="2022-02-02T12:20:00Z">
        <w:r w:rsidRPr="003A137D">
          <w:rPr>
            <w:color w:val="000000" w:themeColor="text1"/>
          </w:rPr>
          <w:t>748 (SD: 32</w:t>
        </w:r>
      </w:ins>
      <w:ins w:id="1786" w:author="Ruijie Xu" w:date="2022-02-27T11:13:00Z">
        <w:r w:rsidR="00D26360">
          <w:rPr>
            <w:color w:val="000000" w:themeColor="text1"/>
          </w:rPr>
          <w:t>,</w:t>
        </w:r>
      </w:ins>
      <w:ins w:id="1787" w:author="Ruijie Xu" w:date="2022-02-02T12:20:00Z">
        <w:r w:rsidRPr="003A137D">
          <w:rPr>
            <w:color w:val="000000" w:themeColor="text1"/>
          </w:rPr>
          <w:t>178), 133 (SD: 112), 111</w:t>
        </w:r>
      </w:ins>
      <w:ins w:id="1788" w:author="Liliana Salvador" w:date="2022-03-08T19:00:00Z">
        <w:r w:rsidR="002E56AD">
          <w:rPr>
            <w:color w:val="000000" w:themeColor="text1"/>
          </w:rPr>
          <w:t>,</w:t>
        </w:r>
      </w:ins>
      <w:ins w:id="1789" w:author="Ruijie Xu" w:date="2022-02-02T12:20:00Z">
        <w:r w:rsidRPr="003A137D">
          <w:rPr>
            <w:color w:val="000000" w:themeColor="text1"/>
          </w:rPr>
          <w:t>068 (SD: 113</w:t>
        </w:r>
      </w:ins>
      <w:ins w:id="1790" w:author="Ruijie Xu" w:date="2022-02-27T11:13:00Z">
        <w:r w:rsidR="00D26360">
          <w:rPr>
            <w:color w:val="000000" w:themeColor="text1"/>
          </w:rPr>
          <w:t>,</w:t>
        </w:r>
      </w:ins>
      <w:ins w:id="1791" w:author="Ruijie Xu" w:date="2022-02-02T12:20:00Z">
        <w:r w:rsidRPr="003A137D">
          <w:rPr>
            <w:color w:val="000000" w:themeColor="text1"/>
          </w:rPr>
          <w:t>203), and 4</w:t>
        </w:r>
      </w:ins>
      <w:ins w:id="1792" w:author="Liliana Salvador" w:date="2022-03-08T19:00:00Z">
        <w:r w:rsidR="002E56AD">
          <w:rPr>
            <w:color w:val="000000" w:themeColor="text1"/>
          </w:rPr>
          <w:t>,</w:t>
        </w:r>
      </w:ins>
      <w:ins w:id="1793" w:author="Ruijie Xu" w:date="2022-02-02T12:20:00Z">
        <w:r w:rsidRPr="003A137D">
          <w:rPr>
            <w:color w:val="000000" w:themeColor="text1"/>
          </w:rPr>
          <w:t>011 (SD: 4</w:t>
        </w:r>
      </w:ins>
      <w:ins w:id="1794" w:author="Ruijie Xu" w:date="2022-02-27T11:13:00Z">
        <w:r w:rsidR="00D26360">
          <w:rPr>
            <w:color w:val="000000" w:themeColor="text1"/>
          </w:rPr>
          <w:t>,</w:t>
        </w:r>
      </w:ins>
      <w:ins w:id="1795" w:author="Ruijie Xu" w:date="2022-02-02T12:20:00Z">
        <w:r w:rsidRPr="003A137D">
          <w:rPr>
            <w:color w:val="000000" w:themeColor="text1"/>
          </w:rPr>
          <w:t>325) reads with these five samples</w:t>
        </w:r>
      </w:ins>
      <w:ins w:id="1796" w:author="Liliana Salvador" w:date="2022-03-08T19:00:00Z">
        <w:r w:rsidR="002E56AD">
          <w:rPr>
            <w:color w:val="000000" w:themeColor="text1"/>
          </w:rPr>
          <w:t>,</w:t>
        </w:r>
      </w:ins>
      <w:ins w:id="1797" w:author="Ruijie Xu" w:date="2022-02-02T12:20:00Z">
        <w:r w:rsidRPr="003A137D">
          <w:rPr>
            <w:color w:val="000000" w:themeColor="text1"/>
          </w:rPr>
          <w:t xml:space="preserve"> respectively (Table </w:t>
        </w:r>
      </w:ins>
      <w:ins w:id="1798" w:author="Ruijie Xu" w:date="2022-02-03T12:09:00Z">
        <w:r w:rsidR="00971368">
          <w:rPr>
            <w:color w:val="000000" w:themeColor="text1"/>
          </w:rPr>
          <w:t>S</w:t>
        </w:r>
      </w:ins>
      <w:ins w:id="1799" w:author="Ruijie Xu" w:date="2022-02-02T12:20:00Z">
        <w:r w:rsidRPr="003A137D">
          <w:rPr>
            <w:color w:val="000000" w:themeColor="text1"/>
          </w:rPr>
          <w:t>II.2).</w:t>
        </w:r>
      </w:ins>
      <w:commentRangeEnd w:id="1723"/>
      <w:r w:rsidR="00A9746D">
        <w:rPr>
          <w:rStyle w:val="CommentReference"/>
        </w:rPr>
        <w:commentReference w:id="1723"/>
      </w:r>
    </w:p>
    <w:p w14:paraId="02431CD3" w14:textId="026CBDD3" w:rsidR="00C20546" w:rsidRPr="00C20546" w:rsidDel="00B95BF0" w:rsidRDefault="002B774D">
      <w:pPr>
        <w:spacing w:line="480" w:lineRule="auto"/>
        <w:rPr>
          <w:ins w:id="1800" w:author="Ruijie Xu" w:date="2022-02-02T12:20:00Z"/>
          <w:del w:id="1801" w:author="Rajeev, Sree" w:date="2022-03-03T11:00:00Z"/>
          <w:color w:val="000000" w:themeColor="text1"/>
          <w:u w:val="single"/>
          <w:rPrChange w:id="1802" w:author="Ruijie Xu" w:date="2022-02-27T13:44:00Z">
            <w:rPr>
              <w:ins w:id="1803" w:author="Ruijie Xu" w:date="2022-02-02T12:20:00Z"/>
              <w:del w:id="1804" w:author="Rajeev, Sree" w:date="2022-03-03T11:00:00Z"/>
              <w:color w:val="000000" w:themeColor="text1"/>
            </w:rPr>
          </w:rPrChange>
        </w:rPr>
      </w:pPr>
      <w:ins w:id="1805" w:author="Ruijie Xu" w:date="2022-03-04T13:52:00Z">
        <w:r>
          <w:rPr>
            <w:color w:val="000000" w:themeColor="text1"/>
          </w:rPr>
          <w:tab/>
        </w:r>
      </w:ins>
      <w:ins w:id="1806" w:author="Ruijie Xu" w:date="2022-02-27T13:44:00Z">
        <w:del w:id="1807" w:author="Rajeev, Sree" w:date="2022-03-03T11:00:00Z">
          <w:r w:rsidR="00C20546" w:rsidRPr="00C20546" w:rsidDel="00B95BF0">
            <w:rPr>
              <w:color w:val="000000" w:themeColor="text1"/>
              <w:u w:val="single"/>
              <w:rPrChange w:id="1808" w:author="Ruijie Xu" w:date="2022-02-27T13:44:00Z">
                <w:rPr>
                  <w:color w:val="000000" w:themeColor="text1"/>
                </w:rPr>
              </w:rPrChange>
            </w:rPr>
            <w:delText>Domain-level</w:delText>
          </w:r>
        </w:del>
      </w:ins>
    </w:p>
    <w:p w14:paraId="7E76D58F" w14:textId="79DC38A8" w:rsidR="003D5D8B" w:rsidRPr="003A137D" w:rsidRDefault="003D5D8B">
      <w:pPr>
        <w:spacing w:line="480" w:lineRule="auto"/>
        <w:rPr>
          <w:ins w:id="1809" w:author="Ruijie Xu" w:date="2022-02-02T12:20:00Z"/>
          <w:color w:val="000000" w:themeColor="text1"/>
        </w:rPr>
        <w:pPrChange w:id="1810" w:author="Ruijie Xu" w:date="2022-03-04T10:49:00Z">
          <w:pPr>
            <w:spacing w:line="480" w:lineRule="auto"/>
            <w:ind w:firstLine="720"/>
          </w:pPr>
        </w:pPrChange>
      </w:pPr>
      <w:ins w:id="1811" w:author="Ruijie Xu" w:date="2022-02-02T12:20:00Z">
        <w:del w:id="1812" w:author="Rajeev, Sree" w:date="2022-03-01T12:46:00Z">
          <w:r w:rsidRPr="003A137D" w:rsidDel="004B3E3F">
            <w:rPr>
              <w:color w:val="000000" w:themeColor="text1"/>
            </w:rPr>
            <w:delText>The number of</w:delText>
          </w:r>
        </w:del>
      </w:ins>
      <w:ins w:id="1813" w:author="Rajeev, Sree" w:date="2022-03-01T12:46:00Z">
        <w:r w:rsidR="004B3E3F">
          <w:rPr>
            <w:color w:val="000000" w:themeColor="text1"/>
          </w:rPr>
          <w:t>We</w:t>
        </w:r>
      </w:ins>
      <w:ins w:id="1814" w:author="Ruijie Xu" w:date="2022-02-02T12:20:00Z">
        <w:r w:rsidRPr="003A137D">
          <w:rPr>
            <w:color w:val="000000" w:themeColor="text1"/>
          </w:rPr>
          <w:t xml:space="preserve"> classified reads</w:t>
        </w:r>
      </w:ins>
      <w:ins w:id="1815" w:author="Rajeev, Sree" w:date="2022-03-03T11:00:00Z">
        <w:r w:rsidR="00B95BF0">
          <w:rPr>
            <w:color w:val="000000" w:themeColor="text1"/>
          </w:rPr>
          <w:t xml:space="preserve"> </w:t>
        </w:r>
      </w:ins>
      <w:ins w:id="1816" w:author="Rajeev, Sree" w:date="2022-03-01T12:46:00Z">
        <w:del w:id="1817" w:author="Rajeev, Sree" w:date="2022-03-03T11:00:00Z">
          <w:r w:rsidR="004B3E3F" w:rsidRPr="003A137D" w:rsidDel="00B95BF0">
            <w:rPr>
              <w:color w:val="000000" w:themeColor="text1"/>
            </w:rPr>
            <w:delText xml:space="preserve">, </w:delText>
          </w:r>
        </w:del>
        <w:r w:rsidR="004B3E3F" w:rsidRPr="003A137D">
          <w:rPr>
            <w:color w:val="000000" w:themeColor="text1"/>
          </w:rPr>
          <w:t>by each software</w:t>
        </w:r>
      </w:ins>
      <w:ins w:id="1818" w:author="Ruijie Xu" w:date="2022-02-02T12:20:00Z">
        <w:r w:rsidRPr="003A137D">
          <w:rPr>
            <w:color w:val="000000" w:themeColor="text1"/>
          </w:rPr>
          <w:t xml:space="preserve"> </w:t>
        </w:r>
        <w:del w:id="1819" w:author="Rajeev, Sree" w:date="2022-03-01T12:46:00Z">
          <w:r w:rsidRPr="003A137D" w:rsidDel="004B3E3F">
            <w:rPr>
              <w:color w:val="000000" w:themeColor="text1"/>
            </w:rPr>
            <w:delText>were break down</w:delText>
          </w:r>
        </w:del>
      </w:ins>
      <w:ins w:id="1820" w:author="Liliana Salvador" w:date="2022-02-23T19:54:00Z">
        <w:del w:id="1821" w:author="Rajeev, Sree" w:date="2022-03-01T12:46:00Z">
          <w:r w:rsidR="00A9746D" w:rsidDel="004B3E3F">
            <w:rPr>
              <w:color w:val="000000" w:themeColor="text1"/>
            </w:rPr>
            <w:delText>identified</w:delText>
          </w:r>
        </w:del>
      </w:ins>
      <w:ins w:id="1822" w:author="Ruijie Xu" w:date="2022-02-02T12:20:00Z">
        <w:del w:id="1823" w:author="Rajeev, Sree" w:date="2022-03-01T12:46:00Z">
          <w:r w:rsidRPr="003A137D" w:rsidDel="004B3E3F">
            <w:rPr>
              <w:color w:val="000000" w:themeColor="text1"/>
            </w:rPr>
            <w:delText xml:space="preserve"> </w:delText>
          </w:r>
        </w:del>
        <w:r w:rsidRPr="003A137D">
          <w:rPr>
            <w:color w:val="000000" w:themeColor="text1"/>
          </w:rPr>
          <w:t>at the domain level taxa</w:t>
        </w:r>
        <w:del w:id="1824" w:author="Rajeev, Sree" w:date="2022-03-01T12:46:00Z">
          <w:r w:rsidRPr="003A137D" w:rsidDel="004B3E3F">
            <w:rPr>
              <w:color w:val="000000" w:themeColor="text1"/>
            </w:rPr>
            <w:delText>, where we closely examined the number of reads classified</w:delText>
          </w:r>
        </w:del>
      </w:ins>
      <w:ins w:id="1825" w:author="Liliana Salvador" w:date="2022-02-23T19:55:00Z">
        <w:del w:id="1826" w:author="Rajeev, Sree" w:date="2022-03-01T12:46:00Z">
          <w:r w:rsidR="00A9746D" w:rsidDel="004B3E3F">
            <w:rPr>
              <w:color w:val="000000" w:themeColor="text1"/>
            </w:rPr>
            <w:delText xml:space="preserve"> </w:delText>
          </w:r>
          <w:r w:rsidR="00A9746D" w:rsidRPr="003A137D" w:rsidDel="004B3E3F">
            <w:rPr>
              <w:color w:val="000000" w:themeColor="text1"/>
            </w:rPr>
            <w:delText>by each software</w:delText>
          </w:r>
        </w:del>
      </w:ins>
      <w:ins w:id="1827" w:author="Ruijie Xu" w:date="2022-02-02T12:20:00Z">
        <w:r w:rsidRPr="003A137D">
          <w:rPr>
            <w:color w:val="000000" w:themeColor="text1"/>
          </w:rPr>
          <w:t xml:space="preserve"> into </w:t>
        </w:r>
        <w:commentRangeStart w:id="1828"/>
        <w:commentRangeStart w:id="1829"/>
        <w:r w:rsidRPr="003A137D">
          <w:rPr>
            <w:color w:val="000000" w:themeColor="text1"/>
          </w:rPr>
          <w:t>Eukaryota, Bacteria, Vir</w:t>
        </w:r>
      </w:ins>
      <w:ins w:id="1830" w:author="Liliana Salvador" w:date="2022-02-23T19:54:00Z">
        <w:r w:rsidR="00A9746D">
          <w:rPr>
            <w:color w:val="000000" w:themeColor="text1"/>
          </w:rPr>
          <w:t>u</w:t>
        </w:r>
      </w:ins>
      <w:ins w:id="1831" w:author="Ruijie Xu" w:date="2022-02-02T12:20:00Z">
        <w:del w:id="1832" w:author="Liliana Salvador" w:date="2022-02-23T19:54:00Z">
          <w:r w:rsidRPr="003A137D" w:rsidDel="00A9746D">
            <w:rPr>
              <w:color w:val="000000" w:themeColor="text1"/>
            </w:rPr>
            <w:delText>s</w:delText>
          </w:r>
        </w:del>
      </w:ins>
      <w:ins w:id="1833" w:author="Liliana Salvador" w:date="2022-02-23T19:54:00Z">
        <w:r w:rsidR="00A9746D">
          <w:rPr>
            <w:color w:val="000000" w:themeColor="text1"/>
          </w:rPr>
          <w:t>s</w:t>
        </w:r>
      </w:ins>
      <w:ins w:id="1834" w:author="Ruijie Xu" w:date="2022-02-02T12:20:00Z">
        <w:del w:id="1835" w:author="Liliana Salvador" w:date="2022-02-23T19:54:00Z">
          <w:r w:rsidRPr="003A137D" w:rsidDel="00A9746D">
            <w:rPr>
              <w:color w:val="000000" w:themeColor="text1"/>
            </w:rPr>
            <w:delText>u</w:delText>
          </w:r>
        </w:del>
        <w:r w:rsidRPr="003A137D">
          <w:rPr>
            <w:color w:val="000000" w:themeColor="text1"/>
          </w:rPr>
          <w:t>es, and Archaea</w:t>
        </w:r>
      </w:ins>
      <w:commentRangeEnd w:id="1828"/>
      <w:r w:rsidR="00B95BF0">
        <w:rPr>
          <w:rStyle w:val="CommentReference"/>
        </w:rPr>
        <w:commentReference w:id="1828"/>
      </w:r>
      <w:commentRangeEnd w:id="1829"/>
      <w:r w:rsidR="00FB7A23">
        <w:rPr>
          <w:rStyle w:val="CommentReference"/>
        </w:rPr>
        <w:commentReference w:id="1829"/>
      </w:r>
      <w:ins w:id="1836" w:author="Ruijie Xu" w:date="2022-02-02T12:20:00Z">
        <w:r w:rsidRPr="003A137D">
          <w:rPr>
            <w:color w:val="000000" w:themeColor="text1"/>
          </w:rPr>
          <w:t xml:space="preserve"> </w:t>
        </w:r>
        <w:del w:id="1837"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commentRangeStart w:id="1838"/>
      <w:ins w:id="1839" w:author="Ruijie Xu" w:date="2022-02-03T12:10:00Z">
        <w:r w:rsidR="002E6F22">
          <w:rPr>
            <w:color w:val="000000" w:themeColor="text1"/>
          </w:rPr>
          <w:t>I</w:t>
        </w:r>
      </w:ins>
      <w:commentRangeEnd w:id="1838"/>
      <w:r w:rsidR="002E56AD">
        <w:rPr>
          <w:rStyle w:val="CommentReference"/>
        </w:rPr>
        <w:commentReference w:id="1838"/>
      </w:r>
      <w:ins w:id="1840" w:author="Ruijie Xu" w:date="2022-02-03T12:10:00Z">
        <w:r w:rsidR="002E6F22">
          <w:rPr>
            <w:color w:val="000000" w:themeColor="text1"/>
          </w:rPr>
          <w:t>e-h</w:t>
        </w:r>
      </w:ins>
      <w:ins w:id="1841" w:author="Ruijie Xu" w:date="2022-02-03T12:09:00Z">
        <w:r w:rsidR="00971368">
          <w:rPr>
            <w:color w:val="000000" w:themeColor="text1"/>
          </w:rPr>
          <w:t>, Table SII</w:t>
        </w:r>
      </w:ins>
      <w:ins w:id="1842" w:author="Ruijie Xu" w:date="2022-02-03T12:11:00Z">
        <w:r w:rsidR="002E6F22">
          <w:rPr>
            <w:color w:val="000000" w:themeColor="text1"/>
          </w:rPr>
          <w:t>.</w:t>
        </w:r>
      </w:ins>
      <w:ins w:id="1843" w:author="Ruijie Xu" w:date="2022-02-03T12:09:00Z">
        <w:r w:rsidR="00971368">
          <w:rPr>
            <w:color w:val="000000" w:themeColor="text1"/>
          </w:rPr>
          <w:t>3</w:t>
        </w:r>
      </w:ins>
      <w:ins w:id="1844" w:author="Ruijie Xu" w:date="2022-02-02T12:20:00Z">
        <w:r w:rsidRPr="003A137D">
          <w:rPr>
            <w:color w:val="000000" w:themeColor="text1"/>
          </w:rPr>
          <w:t>).</w:t>
        </w:r>
      </w:ins>
      <w:ins w:id="1845" w:author="Rajeev, Sree" w:date="2022-03-01T12:48:00Z">
        <w:r w:rsidR="004B3E3F" w:rsidRPr="004B3E3F">
          <w:rPr>
            <w:color w:val="000000" w:themeColor="text1"/>
          </w:rPr>
          <w:t xml:space="preserve"> </w:t>
        </w:r>
        <w:commentRangeStart w:id="1846"/>
        <w:r w:rsidR="004B3E3F">
          <w:rPr>
            <w:color w:val="000000" w:themeColor="text1"/>
          </w:rPr>
          <w:t xml:space="preserve">All </w:t>
        </w:r>
      </w:ins>
      <w:ins w:id="1847" w:author="Rajeev, Sree" w:date="2022-03-01T12:49:00Z">
        <w:r w:rsidR="004B3E3F">
          <w:rPr>
            <w:color w:val="000000" w:themeColor="text1"/>
          </w:rPr>
          <w:t xml:space="preserve"> software except</w:t>
        </w:r>
        <w:del w:id="1848" w:author="Ruijie Xu" w:date="2022-03-04T10:50:00Z">
          <w:r w:rsidR="004B3E3F" w:rsidDel="00FB7A23">
            <w:rPr>
              <w:color w:val="000000" w:themeColor="text1"/>
            </w:rPr>
            <w:delText xml:space="preserve"> </w:delText>
          </w:r>
        </w:del>
      </w:ins>
      <w:ins w:id="1849" w:author="Rajeev, Sree" w:date="2022-03-01T12:48:00Z">
        <w:r w:rsidR="004B3E3F">
          <w:rPr>
            <w:color w:val="000000" w:themeColor="text1"/>
          </w:rPr>
          <w:t xml:space="preserve"> </w:t>
        </w:r>
        <w:r w:rsidR="004B3E3F" w:rsidRPr="003A137D">
          <w:rPr>
            <w:color w:val="000000" w:themeColor="text1"/>
          </w:rPr>
          <w:t>Centrifuge and Diamond</w:t>
        </w:r>
      </w:ins>
      <w:ins w:id="1850" w:author="Rajeev, Sree" w:date="2022-03-01T12:49:00Z">
        <w:r w:rsidR="004B3E3F" w:rsidRPr="004B3E3F">
          <w:rPr>
            <w:color w:val="000000" w:themeColor="text1"/>
          </w:rPr>
          <w:t xml:space="preserve"> </w:t>
        </w:r>
        <w:r w:rsidR="004B3E3F">
          <w:rPr>
            <w:color w:val="000000" w:themeColor="text1"/>
          </w:rPr>
          <w:t xml:space="preserve">showed </w:t>
        </w:r>
        <w:r w:rsidR="004B3E3F" w:rsidRPr="003A137D">
          <w:rPr>
            <w:color w:val="000000" w:themeColor="text1"/>
          </w:rPr>
          <w:t>the largest</w:t>
        </w:r>
      </w:ins>
      <w:ins w:id="1851" w:author="Rajeev, Sree" w:date="2022-03-01T12:50:00Z">
        <w:r w:rsidR="004B3E3F">
          <w:rPr>
            <w:color w:val="000000" w:themeColor="text1"/>
          </w:rPr>
          <w:t xml:space="preserve"> and significant</w:t>
        </w:r>
        <w:del w:id="1852" w:author="Ruijie Xu" w:date="2022-03-04T10:49:00Z">
          <w:r w:rsidR="004B3E3F" w:rsidDel="00FB7A23">
            <w:rPr>
              <w:color w:val="000000" w:themeColor="text1"/>
            </w:rPr>
            <w:delText xml:space="preserve"> </w:delText>
          </w:r>
        </w:del>
      </w:ins>
      <w:ins w:id="1853" w:author="Rajeev, Sree" w:date="2022-03-01T12:49:00Z">
        <w:r w:rsidR="004B3E3F" w:rsidRPr="003A137D">
          <w:rPr>
            <w:color w:val="000000" w:themeColor="text1"/>
          </w:rPr>
          <w:t xml:space="preserve"> difference</w:t>
        </w:r>
      </w:ins>
      <w:ins w:id="1854" w:author="Rajeev, Sree" w:date="2022-03-01T12:50:00Z">
        <w:r w:rsidR="004B3E3F">
          <w:rPr>
            <w:color w:val="000000" w:themeColor="text1"/>
          </w:rPr>
          <w:t>s</w:t>
        </w:r>
      </w:ins>
      <w:ins w:id="1855" w:author="Rajeev, Sree" w:date="2022-03-01T12:49:00Z">
        <w:r w:rsidR="004B3E3F" w:rsidRPr="003A137D">
          <w:rPr>
            <w:color w:val="000000" w:themeColor="text1"/>
          </w:rPr>
          <w:t xml:space="preserve"> across </w:t>
        </w:r>
        <w:r w:rsidR="004B3E3F">
          <w:rPr>
            <w:color w:val="000000" w:themeColor="text1"/>
          </w:rPr>
          <w:t xml:space="preserve">different software’s </w:t>
        </w:r>
        <w:r w:rsidR="004B3E3F" w:rsidRPr="003A137D">
          <w:rPr>
            <w:color w:val="000000" w:themeColor="text1"/>
          </w:rPr>
          <w:t>classification results</w:t>
        </w:r>
      </w:ins>
      <w:ins w:id="1856" w:author="Rajeev, Sree" w:date="2022-03-01T12:50:00Z">
        <w:r w:rsidR="004B3E3F">
          <w:rPr>
            <w:color w:val="000000" w:themeColor="text1"/>
          </w:rPr>
          <w:t xml:space="preserve"> for</w:t>
        </w:r>
        <w:del w:id="1857" w:author="Ruijie Xu" w:date="2022-03-04T10:50:00Z">
          <w:r w:rsidR="004B3E3F" w:rsidDel="00FB7A23">
            <w:rPr>
              <w:color w:val="000000" w:themeColor="text1"/>
            </w:rPr>
            <w:delText xml:space="preserve"> </w:delText>
          </w:r>
        </w:del>
      </w:ins>
      <w:ins w:id="1858" w:author="Rajeev, Sree" w:date="2022-03-01T12:48:00Z">
        <w:r w:rsidR="004B3E3F" w:rsidRPr="003A137D">
          <w:rPr>
            <w:color w:val="000000" w:themeColor="text1"/>
          </w:rPr>
          <w:t xml:space="preserve"> </w:t>
        </w:r>
      </w:ins>
      <w:ins w:id="1859" w:author="Rajeev, Sree" w:date="2022-03-01T12:50:00Z">
        <w:r w:rsidR="004B3E3F">
          <w:rPr>
            <w:color w:val="000000" w:themeColor="text1"/>
          </w:rPr>
          <w:t>t</w:t>
        </w:r>
      </w:ins>
      <w:ins w:id="1860" w:author="Rajeev, Sree" w:date="2022-03-01T12:48:00Z">
        <w:r w:rsidR="004B3E3F" w:rsidRPr="003A137D">
          <w:rPr>
            <w:color w:val="000000" w:themeColor="text1"/>
          </w:rPr>
          <w:t>he number of reads classified into the Eukaryota taxon</w:t>
        </w:r>
      </w:ins>
      <w:ins w:id="1861" w:author="Rajeev, Sree" w:date="2022-03-01T12:50:00Z">
        <w:r w:rsidR="004B3E3F">
          <w:rPr>
            <w:color w:val="000000" w:themeColor="text1"/>
          </w:rPr>
          <w:t xml:space="preserve">. </w:t>
        </w:r>
      </w:ins>
      <w:commentRangeEnd w:id="1846"/>
      <w:r w:rsidR="002E56AD">
        <w:rPr>
          <w:rStyle w:val="CommentReference"/>
        </w:rPr>
        <w:commentReference w:id="1846"/>
      </w:r>
      <w:ins w:id="1862" w:author="Rajeev, Sree" w:date="2022-03-01T12:48:00Z">
        <w:del w:id="1863" w:author="Ruijie Xu" w:date="2022-03-04T10:50:00Z">
          <w:r w:rsidR="004B3E3F" w:rsidRPr="003A137D" w:rsidDel="00FB7A23">
            <w:rPr>
              <w:color w:val="000000" w:themeColor="text1"/>
            </w:rPr>
            <w:delText xml:space="preserve"> </w:delText>
          </w:r>
        </w:del>
      </w:ins>
      <w:ins w:id="1864" w:author="Ruijie Xu" w:date="2022-02-02T12:20:00Z">
        <w:del w:id="1865" w:author="Rajeev, Sree" w:date="2022-03-01T12:50:00Z">
          <w:r w:rsidRPr="003A137D" w:rsidDel="004B3E3F">
            <w:rPr>
              <w:color w:val="000000" w:themeColor="text1"/>
            </w:rPr>
            <w:delText xml:space="preserve"> </w:delText>
          </w:r>
        </w:del>
        <w:del w:id="1866" w:author="Rajeev, Sree" w:date="2022-03-01T12:48:00Z">
          <w:r w:rsidRPr="003A137D" w:rsidDel="004B3E3F">
            <w:rPr>
              <w:color w:val="000000" w:themeColor="text1"/>
            </w:rPr>
            <w:delText xml:space="preserve">The number of reads classified into the Eukaryota taxon has the largest differences across </w:delText>
          </w:r>
        </w:del>
      </w:ins>
      <w:ins w:id="1867" w:author="Liliana Salvador" w:date="2022-02-23T19:55:00Z">
        <w:del w:id="1868" w:author="Rajeev, Sree" w:date="2022-03-01T12:48:00Z">
          <w:r w:rsidR="00A9746D" w:rsidDel="004B3E3F">
            <w:rPr>
              <w:color w:val="000000" w:themeColor="text1"/>
            </w:rPr>
            <w:delText>different software</w:delText>
          </w:r>
        </w:del>
      </w:ins>
      <w:ins w:id="1869" w:author="Ruijie Xu" w:date="2022-02-27T11:15:00Z">
        <w:del w:id="1870" w:author="Rajeev, Sree" w:date="2022-03-01T12:48:00Z">
          <w:r w:rsidR="000874C0" w:rsidDel="004B3E3F">
            <w:rPr>
              <w:color w:val="000000" w:themeColor="text1"/>
            </w:rPr>
            <w:delText>’s</w:delText>
          </w:r>
        </w:del>
      </w:ins>
      <w:ins w:id="1871" w:author="Liliana Salvador" w:date="2022-02-23T19:55:00Z">
        <w:del w:id="1872" w:author="Rajeev, Sree" w:date="2022-03-01T12:48:00Z">
          <w:r w:rsidR="00A9746D" w:rsidDel="004B3E3F">
            <w:rPr>
              <w:color w:val="000000" w:themeColor="text1"/>
            </w:rPr>
            <w:delText xml:space="preserve"> </w:delText>
          </w:r>
        </w:del>
      </w:ins>
      <w:ins w:id="1873" w:author="Ruijie Xu" w:date="2022-02-02T12:20:00Z">
        <w:del w:id="1874" w:author="Rajeev, Sree" w:date="2022-03-01T12:48:00Z">
          <w:r w:rsidRPr="003A137D" w:rsidDel="004B3E3F">
            <w:rPr>
              <w:color w:val="000000" w:themeColor="text1"/>
            </w:rPr>
            <w:delText>classification results of different software</w:delText>
          </w:r>
        </w:del>
        <w:del w:id="1875" w:author="Rajeev, Sree" w:date="2022-03-01T12:47:00Z">
          <w:r w:rsidRPr="003A137D" w:rsidDel="004B3E3F">
            <w:rPr>
              <w:color w:val="000000" w:themeColor="text1"/>
            </w:rPr>
            <w:delText>,</w:delText>
          </w:r>
        </w:del>
        <w:del w:id="1876" w:author="Rajeev, Sree" w:date="2022-03-01T12:48:00Z">
          <w:r w:rsidRPr="003A137D" w:rsidDel="004B3E3F">
            <w:rPr>
              <w:color w:val="000000" w:themeColor="text1"/>
            </w:rPr>
            <w:delText xml:space="preserve"> </w:delText>
          </w:r>
        </w:del>
        <w:del w:id="1877" w:author="Rajeev, Sree" w:date="2022-03-01T12:47:00Z">
          <w:r w:rsidRPr="003A137D" w:rsidDel="004B3E3F">
            <w:rPr>
              <w:color w:val="000000" w:themeColor="text1"/>
            </w:rPr>
            <w:delText xml:space="preserve">where only the number of reads classified by Centrifuge and Diamond were found </w:delText>
          </w:r>
        </w:del>
      </w:ins>
      <w:ins w:id="1878" w:author="Liliana Salvador" w:date="2022-02-23T19:56:00Z">
        <w:del w:id="1879" w:author="Rajeev, Sree" w:date="2022-03-01T12:47:00Z">
          <w:r w:rsidR="00A9746D" w:rsidDel="004B3E3F">
            <w:rPr>
              <w:color w:val="000000" w:themeColor="text1"/>
            </w:rPr>
            <w:delText xml:space="preserve">to be </w:delText>
          </w:r>
        </w:del>
      </w:ins>
      <w:ins w:id="1880" w:author="Ruijie Xu" w:date="2022-02-02T12:20:00Z">
        <w:del w:id="1881" w:author="Rajeev, Sree" w:date="2022-03-01T12:47:00Z">
          <w:r w:rsidRPr="003A137D" w:rsidDel="004B3E3F">
            <w:rPr>
              <w:color w:val="000000" w:themeColor="text1"/>
            </w:rPr>
            <w:delText xml:space="preserve">not significantly different in this taxon. </w:delText>
          </w:r>
        </w:del>
        <w:r w:rsidRPr="003A137D">
          <w:rPr>
            <w:color w:val="000000" w:themeColor="text1"/>
          </w:rPr>
          <w:t>Furthermore, due to the limitation of their DB composition</w:t>
        </w:r>
      </w:ins>
      <w:ins w:id="1882" w:author="Liliana Salvador" w:date="2022-03-08T19:04:00Z">
        <w:r w:rsidR="00041922">
          <w:rPr>
            <w:color w:val="000000" w:themeColor="text1"/>
          </w:rPr>
          <w:t>s</w:t>
        </w:r>
      </w:ins>
      <w:ins w:id="1883" w:author="Ruijie Xu" w:date="2022-02-02T12:20:00Z">
        <w:r w:rsidRPr="003A137D">
          <w:rPr>
            <w:color w:val="000000" w:themeColor="text1"/>
          </w:rPr>
          <w:t>, Metaphlan3, CLARK-s, and Kaiju did not report</w:t>
        </w:r>
        <w:del w:id="1884" w:author="Liliana Salvador" w:date="2022-02-23T19:56:00Z">
          <w:r w:rsidRPr="003A137D" w:rsidDel="00A9746D">
            <w:rPr>
              <w:color w:val="000000" w:themeColor="text1"/>
            </w:rPr>
            <w:delText>ed</w:delText>
          </w:r>
        </w:del>
        <w:r w:rsidRPr="003A137D">
          <w:rPr>
            <w:color w:val="000000" w:themeColor="text1"/>
          </w:rPr>
          <w:t xml:space="preserve"> reads classified into the Eukaryota taxon</w:t>
        </w:r>
      </w:ins>
      <w:ins w:id="1885" w:author="Ruijie Xu" w:date="2022-02-03T12:10:00Z">
        <w:r w:rsidR="002E6F22">
          <w:rPr>
            <w:color w:val="000000" w:themeColor="text1"/>
          </w:rPr>
          <w:t xml:space="preserve"> (Figure 1e)</w:t>
        </w:r>
      </w:ins>
      <w:ins w:id="1886" w:author="Ruijie Xu" w:date="2022-02-02T12:20:00Z">
        <w:r w:rsidRPr="003A137D">
          <w:rPr>
            <w:color w:val="000000" w:themeColor="text1"/>
          </w:rPr>
          <w:t xml:space="preserve">. </w:t>
        </w:r>
        <w:commentRangeStart w:id="1887"/>
        <w:r w:rsidRPr="003A137D">
          <w:rPr>
            <w:color w:val="000000" w:themeColor="text1"/>
          </w:rPr>
          <w:t>Compare</w:t>
        </w:r>
      </w:ins>
      <w:ins w:id="1888" w:author="Liliana Salvador" w:date="2022-02-23T19:56:00Z">
        <w:r w:rsidR="00A9746D">
          <w:rPr>
            <w:color w:val="000000" w:themeColor="text1"/>
          </w:rPr>
          <w:t>d</w:t>
        </w:r>
      </w:ins>
      <w:ins w:id="1889" w:author="Ruijie Xu" w:date="2022-02-02T12:20:00Z">
        <w:r w:rsidRPr="003A137D">
          <w:rPr>
            <w:color w:val="000000" w:themeColor="text1"/>
          </w:rPr>
          <w:t xml:space="preserve"> to reads classified into the Eukaryota taxon, the number of reads classified into the Bacteria taxon were</w:t>
        </w:r>
      </w:ins>
      <w:ins w:id="1890" w:author="Ruijie Xu" w:date="2022-02-27T11:31:00Z">
        <w:del w:id="1891" w:author="Rajeev, Sree" w:date="2022-03-01T12:51:00Z">
          <w:r w:rsidR="00FE3C3A" w:rsidDel="004B3E3F">
            <w:rPr>
              <w:color w:val="000000" w:themeColor="text1"/>
            </w:rPr>
            <w:delText>more</w:delText>
          </w:r>
        </w:del>
      </w:ins>
      <w:ins w:id="1892" w:author="Ruijie Xu" w:date="2022-02-02T12:20:00Z">
        <w:r w:rsidRPr="003A137D">
          <w:rPr>
            <w:color w:val="000000" w:themeColor="text1"/>
          </w:rPr>
          <w:t xml:space="preserve"> similar </w:t>
        </w:r>
      </w:ins>
      <w:ins w:id="1893" w:author="Ruijie Xu" w:date="2022-02-27T11:31:00Z">
        <w:r w:rsidR="00FE3C3A">
          <w:rPr>
            <w:color w:val="000000" w:themeColor="text1"/>
          </w:rPr>
          <w:t>between</w:t>
        </w:r>
      </w:ins>
      <w:ins w:id="1894" w:author="Ruijie Xu" w:date="2022-02-02T12:20:00Z">
        <w:r w:rsidRPr="003A137D">
          <w:rPr>
            <w:color w:val="000000" w:themeColor="text1"/>
          </w:rPr>
          <w:t xml:space="preserve"> software</w:t>
        </w:r>
      </w:ins>
      <w:ins w:id="1895" w:author="Ruijie Xu" w:date="2022-02-03T12:10:00Z">
        <w:r w:rsidR="002E6F22">
          <w:rPr>
            <w:color w:val="000000" w:themeColor="text1"/>
          </w:rPr>
          <w:t xml:space="preserve"> </w:t>
        </w:r>
      </w:ins>
      <w:commentRangeEnd w:id="1887"/>
      <w:r w:rsidR="00A9746D">
        <w:rPr>
          <w:rStyle w:val="CommentReference"/>
        </w:rPr>
        <w:commentReference w:id="1887"/>
      </w:r>
      <w:ins w:id="1896" w:author="Ruijie Xu" w:date="2022-02-03T12:10:00Z">
        <w:r w:rsidR="002E6F22">
          <w:rPr>
            <w:color w:val="000000" w:themeColor="text1"/>
          </w:rPr>
          <w:t>(Figure 1f)</w:t>
        </w:r>
      </w:ins>
      <w:ins w:id="1897" w:author="Ruijie Xu" w:date="2022-02-02T12:20:00Z">
        <w:r w:rsidRPr="003A137D">
          <w:rPr>
            <w:color w:val="000000" w:themeColor="text1"/>
          </w:rPr>
          <w:t xml:space="preserve">. </w:t>
        </w:r>
      </w:ins>
      <w:ins w:id="1898" w:author="Rajeev, Sree" w:date="2022-03-01T12:51:00Z">
        <w:r w:rsidR="004B3E3F">
          <w:rPr>
            <w:color w:val="000000" w:themeColor="text1"/>
          </w:rPr>
          <w:t xml:space="preserve">The </w:t>
        </w:r>
      </w:ins>
      <w:ins w:id="1899" w:author="Ruijie Xu" w:date="2022-02-02T12:20:00Z">
        <w:del w:id="1900" w:author="Rajeev, Sree" w:date="2022-03-01T12:51:00Z">
          <w:r w:rsidRPr="003A137D" w:rsidDel="004B3E3F">
            <w:rPr>
              <w:color w:val="000000" w:themeColor="text1"/>
            </w:rPr>
            <w:delText>Only</w:delText>
          </w:r>
        </w:del>
        <w:r w:rsidRPr="003A137D">
          <w:rPr>
            <w:color w:val="000000" w:themeColor="text1"/>
          </w:rPr>
          <w:t>reads classified by CLARK and CLARK-s were</w:t>
        </w:r>
        <w:del w:id="1901" w:author="Rajeev, Sree" w:date="2022-03-01T12:51:00Z">
          <w:r w:rsidRPr="003A137D" w:rsidDel="004B3E3F">
            <w:rPr>
              <w:color w:val="000000" w:themeColor="text1"/>
            </w:rPr>
            <w:delText>found</w:delText>
          </w:r>
        </w:del>
        <w:r w:rsidRPr="003A137D">
          <w:rPr>
            <w:color w:val="000000" w:themeColor="text1"/>
          </w:rPr>
          <w:t xml:space="preserve"> significantly different in </w:t>
        </w:r>
      </w:ins>
      <w:ins w:id="1902" w:author="Ruijie Xu" w:date="2022-03-04T10:51:00Z">
        <w:r w:rsidR="00FB7A23">
          <w:rPr>
            <w:color w:val="000000" w:themeColor="text1"/>
          </w:rPr>
          <w:t>b</w:t>
        </w:r>
      </w:ins>
      <w:ins w:id="1903" w:author="Ruijie Xu" w:date="2022-02-02T12:20:00Z">
        <w:r w:rsidRPr="003A137D">
          <w:rPr>
            <w:color w:val="000000" w:themeColor="text1"/>
          </w:rPr>
          <w:t>acteria</w:t>
        </w:r>
      </w:ins>
      <w:ins w:id="1904" w:author="Rajeev, Sree" w:date="2022-03-01T12:52:00Z">
        <w:r w:rsidR="004B3E3F">
          <w:rPr>
            <w:color w:val="000000" w:themeColor="text1"/>
          </w:rPr>
          <w:t>l composition</w:t>
        </w:r>
      </w:ins>
      <w:ins w:id="1905" w:author="Liliana Salvador" w:date="2022-03-08T19:06:00Z">
        <w:r w:rsidR="00041922">
          <w:rPr>
            <w:color w:val="000000" w:themeColor="text1"/>
          </w:rPr>
          <w:t xml:space="preserve"> when</w:t>
        </w:r>
      </w:ins>
      <w:ins w:id="1906" w:author="Rajeev, Sree" w:date="2022-03-01T12:52:00Z">
        <w:del w:id="1907" w:author="Rajeev, Sree" w:date="2022-03-03T11:02:00Z">
          <w:r w:rsidR="004B3E3F" w:rsidDel="00B95BF0">
            <w:rPr>
              <w:color w:val="000000" w:themeColor="text1"/>
            </w:rPr>
            <w:delText>.</w:delText>
          </w:r>
        </w:del>
        <w:r w:rsidR="004B3E3F">
          <w:rPr>
            <w:color w:val="000000" w:themeColor="text1"/>
          </w:rPr>
          <w:t xml:space="preserve"> </w:t>
        </w:r>
      </w:ins>
      <w:commentRangeStart w:id="1908"/>
      <w:commentRangeStart w:id="1909"/>
      <w:ins w:id="1910" w:author="Ruijie Xu" w:date="2022-02-02T12:20:00Z">
        <w:del w:id="1911" w:author="Liliana Salvador" w:date="2022-02-23T20:12:00Z">
          <w:r w:rsidRPr="003A137D" w:rsidDel="00E837FA">
            <w:rPr>
              <w:color w:val="000000" w:themeColor="text1"/>
            </w:rPr>
            <w:delText xml:space="preserve">classifications </w:delText>
          </w:r>
        </w:del>
        <w:del w:id="1912" w:author="Liliana Salvador" w:date="2022-03-08T19:06:00Z">
          <w:r w:rsidRPr="003A137D" w:rsidDel="00041922">
            <w:rPr>
              <w:color w:val="000000" w:themeColor="text1"/>
            </w:rPr>
            <w:delText xml:space="preserve">with </w:delText>
          </w:r>
        </w:del>
      </w:ins>
      <w:ins w:id="1913" w:author="Ruijie Xu" w:date="2022-03-04T10:52:00Z">
        <w:del w:id="1914" w:author="Liliana Salvador" w:date="2022-03-08T19:06:00Z">
          <w:r w:rsidR="00806E9E" w:rsidDel="00041922">
            <w:rPr>
              <w:color w:val="000000" w:themeColor="text1"/>
            </w:rPr>
            <w:delText xml:space="preserve">that of </w:delText>
          </w:r>
        </w:del>
      </w:ins>
      <w:ins w:id="1915" w:author="Ruijie Xu" w:date="2022-02-02T12:20:00Z">
        <w:del w:id="1916" w:author="Liliana Salvador" w:date="2022-03-08T19:06:00Z">
          <w:r w:rsidRPr="003A137D" w:rsidDel="00041922">
            <w:rPr>
              <w:color w:val="000000" w:themeColor="text1"/>
            </w:rPr>
            <w:delText xml:space="preserve">most </w:delText>
          </w:r>
        </w:del>
      </w:ins>
      <w:ins w:id="1917" w:author="Liliana Salvador" w:date="2022-03-08T19:06:00Z">
        <w:r w:rsidR="00041922">
          <w:rPr>
            <w:color w:val="000000" w:themeColor="text1"/>
          </w:rPr>
          <w:t xml:space="preserve">compared </w:t>
        </w:r>
      </w:ins>
      <w:ins w:id="1918" w:author="Ruijie Xu" w:date="2022-02-02T12:20:00Z">
        <w:r w:rsidRPr="003A137D">
          <w:rPr>
            <w:color w:val="000000" w:themeColor="text1"/>
          </w:rPr>
          <w:t>o</w:t>
        </w:r>
      </w:ins>
      <w:ins w:id="1919" w:author="Liliana Salvador" w:date="2022-03-08T19:06:00Z">
        <w:r w:rsidR="00041922">
          <w:rPr>
            <w:color w:val="000000" w:themeColor="text1"/>
          </w:rPr>
          <w:t xml:space="preserve">with </w:t>
        </w:r>
      </w:ins>
      <w:ins w:id="1920" w:author="Ruijie Xu" w:date="2022-02-02T12:20:00Z">
        <w:r w:rsidRPr="003A137D">
          <w:rPr>
            <w:color w:val="000000" w:themeColor="text1"/>
          </w:rPr>
          <w:t>ther software</w:t>
        </w:r>
      </w:ins>
      <w:ins w:id="1921" w:author="Ruijie Xu" w:date="2022-03-04T10:54:00Z">
        <w:r w:rsidR="00806E9E">
          <w:rPr>
            <w:color w:val="000000" w:themeColor="text1"/>
          </w:rPr>
          <w:t xml:space="preserve"> </w:t>
        </w:r>
      </w:ins>
      <w:ins w:id="1922" w:author="Ruijie Xu" w:date="2022-03-04T13:38:00Z">
        <w:r w:rsidR="00582429">
          <w:rPr>
            <w:color w:val="000000" w:themeColor="text1"/>
          </w:rPr>
          <w:t>in</w:t>
        </w:r>
      </w:ins>
      <w:ins w:id="1923" w:author="Ruijie Xu" w:date="2022-03-04T13:39:00Z">
        <w:r w:rsidR="00582429">
          <w:rPr>
            <w:color w:val="000000" w:themeColor="text1"/>
          </w:rPr>
          <w:t xml:space="preserve">cluded in this study. </w:t>
        </w:r>
      </w:ins>
      <w:ins w:id="1924" w:author="Liliana Salvador" w:date="2022-03-08T19:07:00Z">
        <w:r w:rsidR="006B0B32">
          <w:rPr>
            <w:color w:val="000000" w:themeColor="text1"/>
          </w:rPr>
          <w:t xml:space="preserve">Regarding </w:t>
        </w:r>
      </w:ins>
      <w:ins w:id="1925" w:author="Ruijie Xu" w:date="2022-03-04T13:39:00Z">
        <w:r w:rsidR="00582429">
          <w:rPr>
            <w:color w:val="000000" w:themeColor="text1"/>
          </w:rPr>
          <w:t>B</w:t>
        </w:r>
      </w:ins>
      <w:ins w:id="1926" w:author="Ruijie Xu" w:date="2022-03-04T10:54:00Z">
        <w:r w:rsidR="00806E9E">
          <w:rPr>
            <w:color w:val="000000" w:themeColor="text1"/>
          </w:rPr>
          <w:t>acterial composition</w:t>
        </w:r>
      </w:ins>
      <w:ins w:id="1927" w:author="Liliana Salvador" w:date="2022-03-08T19:07:00Z">
        <w:r w:rsidR="006B0B32">
          <w:rPr>
            <w:color w:val="000000" w:themeColor="text1"/>
          </w:rPr>
          <w:t>,</w:t>
        </w:r>
      </w:ins>
      <w:ins w:id="1928" w:author="Ruijie Xu" w:date="2022-03-04T10:54:00Z">
        <w:r w:rsidR="00806E9E">
          <w:rPr>
            <w:color w:val="000000" w:themeColor="text1"/>
          </w:rPr>
          <w:t xml:space="preserve"> classifi</w:t>
        </w:r>
      </w:ins>
      <w:ins w:id="1929" w:author="Liliana Salvador" w:date="2022-03-08T19:08:00Z">
        <w:r w:rsidR="006B0B32">
          <w:rPr>
            <w:color w:val="000000" w:themeColor="text1"/>
          </w:rPr>
          <w:t xml:space="preserve">cations </w:t>
        </w:r>
      </w:ins>
      <w:ins w:id="1930" w:author="Ruijie Xu" w:date="2022-03-04T10:54:00Z">
        <w:del w:id="1931" w:author="Liliana Salvador" w:date="2022-03-08T19:08:00Z">
          <w:r w:rsidR="00806E9E" w:rsidDel="006B0B32">
            <w:rPr>
              <w:color w:val="000000" w:themeColor="text1"/>
            </w:rPr>
            <w:delText>ed</w:delText>
          </w:r>
        </w:del>
        <w:r w:rsidR="00806E9E">
          <w:rPr>
            <w:color w:val="000000" w:themeColor="text1"/>
          </w:rPr>
          <w:t xml:space="preserve"> by </w:t>
        </w:r>
      </w:ins>
      <w:ins w:id="1932" w:author="Ruijie Xu" w:date="2022-02-02T12:20:00Z">
        <w:r w:rsidRPr="003A137D">
          <w:rPr>
            <w:color w:val="000000" w:themeColor="text1"/>
          </w:rPr>
          <w:t>Metaphlan3 and Kaiju</w:t>
        </w:r>
      </w:ins>
      <w:commentRangeEnd w:id="1908"/>
      <w:ins w:id="1933" w:author="Ruijie Xu" w:date="2022-03-04T10:54:00Z">
        <w:r w:rsidR="00806E9E">
          <w:rPr>
            <w:color w:val="000000" w:themeColor="text1"/>
          </w:rPr>
          <w:t xml:space="preserve"> were the only two </w:t>
        </w:r>
        <w:del w:id="1934" w:author="Liliana Salvador" w:date="2022-03-08T19:08:00Z">
          <w:r w:rsidR="00806E9E" w:rsidDel="006B0B32">
            <w:rPr>
              <w:color w:val="000000" w:themeColor="text1"/>
            </w:rPr>
            <w:delText xml:space="preserve">exceptions </w:delText>
          </w:r>
        </w:del>
        <w:r w:rsidR="00806E9E">
          <w:rPr>
            <w:color w:val="000000" w:themeColor="text1"/>
          </w:rPr>
          <w:t xml:space="preserve">found similar with </w:t>
        </w:r>
      </w:ins>
      <w:ins w:id="1935" w:author="Liliana Salvador" w:date="2022-03-08T19:08:00Z">
        <w:r w:rsidR="006B0B32">
          <w:rPr>
            <w:color w:val="000000" w:themeColor="text1"/>
          </w:rPr>
          <w:t xml:space="preserve">the ones by </w:t>
        </w:r>
      </w:ins>
      <w:ins w:id="1936" w:author="Ruijie Xu" w:date="2022-03-04T10:54:00Z">
        <w:r w:rsidR="00806E9E">
          <w:rPr>
            <w:color w:val="000000" w:themeColor="text1"/>
          </w:rPr>
          <w:t xml:space="preserve">CLARK and CLARK’s </w:t>
        </w:r>
        <w:del w:id="1937" w:author="Liliana Salvador" w:date="2022-03-08T19:08:00Z">
          <w:r w:rsidR="00806E9E" w:rsidDel="006B0B32">
            <w:rPr>
              <w:color w:val="000000" w:themeColor="text1"/>
            </w:rPr>
            <w:delText>bacterial classifi</w:delText>
          </w:r>
        </w:del>
      </w:ins>
      <w:ins w:id="1938" w:author="Ruijie Xu" w:date="2022-03-04T10:55:00Z">
        <w:del w:id="1939" w:author="Liliana Salvador" w:date="2022-03-08T19:08:00Z">
          <w:r w:rsidR="00806E9E" w:rsidDel="006B0B32">
            <w:rPr>
              <w:color w:val="000000" w:themeColor="text1"/>
            </w:rPr>
            <w:delText>c</w:delText>
          </w:r>
        </w:del>
      </w:ins>
      <w:ins w:id="1940" w:author="Ruijie Xu" w:date="2022-03-04T10:54:00Z">
        <w:del w:id="1941" w:author="Liliana Salvador" w:date="2022-03-08T19:08:00Z">
          <w:r w:rsidR="00806E9E" w:rsidDel="006B0B32">
            <w:rPr>
              <w:color w:val="000000" w:themeColor="text1"/>
            </w:rPr>
            <w:delText>ation</w:delText>
          </w:r>
        </w:del>
      </w:ins>
      <w:ins w:id="1942" w:author="Ruijie Xu" w:date="2022-03-04T10:53:00Z">
        <w:del w:id="1943" w:author="Liliana Salvador" w:date="2022-03-08T19:08:00Z">
          <w:r w:rsidR="00806E9E" w:rsidDel="006B0B32">
            <w:rPr>
              <w:color w:val="000000" w:themeColor="text1"/>
            </w:rPr>
            <w:delText xml:space="preserve"> </w:delText>
          </w:r>
        </w:del>
      </w:ins>
      <w:del w:id="1944" w:author="Liliana Salvador" w:date="2022-03-08T19:08:00Z">
        <w:r w:rsidR="004B3E3F" w:rsidDel="006B0B32">
          <w:rPr>
            <w:rStyle w:val="CommentReference"/>
          </w:rPr>
          <w:commentReference w:id="1908"/>
        </w:r>
      </w:del>
      <w:commentRangeEnd w:id="1909"/>
      <w:del w:id="1945" w:author="Ruijie Xu" w:date="2022-03-04T10:53:00Z">
        <w:r w:rsidR="004B3E3F" w:rsidDel="00806E9E">
          <w:rPr>
            <w:rStyle w:val="CommentReference"/>
          </w:rPr>
          <w:commentReference w:id="1909"/>
        </w:r>
      </w:del>
      <w:ins w:id="1946" w:author="Ruijie Xu" w:date="2022-02-03T12:11:00Z">
        <w:r w:rsidR="002E6F22">
          <w:rPr>
            <w:color w:val="000000" w:themeColor="text1"/>
          </w:rPr>
          <w:t>(Table SII.3)</w:t>
        </w:r>
      </w:ins>
      <w:ins w:id="1947" w:author="Ruijie Xu" w:date="2022-02-02T12:20:00Z">
        <w:r w:rsidRPr="003A137D">
          <w:rPr>
            <w:color w:val="000000" w:themeColor="text1"/>
          </w:rPr>
          <w:t xml:space="preserve">. </w:t>
        </w:r>
        <w:commentRangeStart w:id="1948"/>
        <w:commentRangeStart w:id="1949"/>
        <w:r w:rsidRPr="003A137D">
          <w:rPr>
            <w:color w:val="000000" w:themeColor="text1"/>
          </w:rPr>
          <w:t xml:space="preserve">The </w:t>
        </w:r>
        <w:del w:id="1950" w:author="Rajeev, Sree" w:date="2022-03-03T11:02:00Z">
          <w:r w:rsidRPr="003A137D" w:rsidDel="00B95BF0">
            <w:rPr>
              <w:color w:val="000000" w:themeColor="text1"/>
            </w:rPr>
            <w:delText xml:space="preserve">classifications of </w:delText>
          </w:r>
        </w:del>
      </w:ins>
      <w:ins w:id="1951" w:author="Ruijie Xu" w:date="2022-02-27T11:32:00Z">
        <w:r w:rsidR="00FE3C3A">
          <w:rPr>
            <w:color w:val="000000" w:themeColor="text1"/>
          </w:rPr>
          <w:t>reads classified into Viruses</w:t>
        </w:r>
      </w:ins>
      <w:ins w:id="1952" w:author="Ruijie Xu" w:date="2022-02-02T12:20:00Z">
        <w:r w:rsidRPr="003A137D">
          <w:rPr>
            <w:color w:val="000000" w:themeColor="text1"/>
          </w:rPr>
          <w:t xml:space="preserve"> by different software, on the other hand, were divided into two </w:t>
        </w:r>
        <w:r w:rsidRPr="003A137D">
          <w:rPr>
            <w:color w:val="000000" w:themeColor="text1"/>
          </w:rPr>
          <w:lastRenderedPageBreak/>
          <w:t>groups</w:t>
        </w:r>
      </w:ins>
      <w:ins w:id="1953" w:author="Ruijie Xu" w:date="2022-02-27T11:33:00Z">
        <w:r w:rsidR="00FE3C3A">
          <w:rPr>
            <w:color w:val="000000" w:themeColor="text1"/>
          </w:rPr>
          <w:t>. The first</w:t>
        </w:r>
      </w:ins>
      <w:ins w:id="1954" w:author="Ruijie Xu" w:date="2022-02-02T12:20:00Z">
        <w:r w:rsidRPr="003A137D">
          <w:rPr>
            <w:color w:val="000000" w:themeColor="text1"/>
          </w:rPr>
          <w:t xml:space="preserve"> group </w:t>
        </w:r>
      </w:ins>
      <w:ins w:id="1955"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956"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957"/>
        <w:commentRangeEnd w:id="1957"/>
        <w:r w:rsidR="00FE3C3A">
          <w:rPr>
            <w:rStyle w:val="CommentReference"/>
          </w:rPr>
          <w:commentReference w:id="1957"/>
        </w:r>
        <w:r w:rsidR="00FE3C3A">
          <w:rPr>
            <w:color w:val="000000" w:themeColor="text1"/>
          </w:rPr>
          <w:t xml:space="preserve">Classification results </w:t>
        </w:r>
      </w:ins>
      <w:ins w:id="1958" w:author="Ruijie Xu" w:date="2022-02-02T12:20:00Z">
        <w:r w:rsidRPr="003A137D">
          <w:rPr>
            <w:color w:val="000000" w:themeColor="text1"/>
          </w:rPr>
          <w:t xml:space="preserve">are not significantly different within each </w:t>
        </w:r>
      </w:ins>
      <w:ins w:id="1959" w:author="Ruijie Xu" w:date="2022-02-27T11:34:00Z">
        <w:r w:rsidR="00FE3C3A">
          <w:rPr>
            <w:color w:val="000000" w:themeColor="text1"/>
          </w:rPr>
          <w:t>group</w:t>
        </w:r>
      </w:ins>
      <w:ins w:id="1960" w:author="Ruijie Xu" w:date="2022-02-02T12:20:00Z">
        <w:r w:rsidRPr="003A137D">
          <w:rPr>
            <w:color w:val="000000" w:themeColor="text1"/>
          </w:rPr>
          <w:t xml:space="preserve">, but </w:t>
        </w:r>
        <w:commentRangeStart w:id="1961"/>
        <w:r w:rsidRPr="003A137D">
          <w:rPr>
            <w:color w:val="000000" w:themeColor="text1"/>
          </w:rPr>
          <w:t xml:space="preserve">different </w:t>
        </w:r>
        <w:del w:id="1962" w:author="Liliana Salvador" w:date="2022-03-08T19:10:00Z">
          <w:r w:rsidRPr="003A137D" w:rsidDel="001E1FCA">
            <w:rPr>
              <w:color w:val="000000" w:themeColor="text1"/>
            </w:rPr>
            <w:delText>with the results classified by the software in the other</w:delText>
          </w:r>
        </w:del>
      </w:ins>
      <w:ins w:id="1963" w:author="Liliana Salvador" w:date="2022-03-08T19:10:00Z">
        <w:r w:rsidR="001E1FCA">
          <w:rPr>
            <w:color w:val="000000" w:themeColor="text1"/>
          </w:rPr>
          <w:t>between</w:t>
        </w:r>
      </w:ins>
      <w:ins w:id="1964" w:author="Ruijie Xu" w:date="2022-02-02T12:20:00Z">
        <w:r w:rsidRPr="003A137D">
          <w:rPr>
            <w:color w:val="000000" w:themeColor="text1"/>
          </w:rPr>
          <w:t xml:space="preserve"> group</w:t>
        </w:r>
      </w:ins>
      <w:commentRangeEnd w:id="1948"/>
      <w:commentRangeEnd w:id="1949"/>
      <w:r w:rsidR="004B3E3F">
        <w:rPr>
          <w:rStyle w:val="CommentReference"/>
        </w:rPr>
        <w:commentReference w:id="1948"/>
      </w:r>
      <w:ins w:id="1965" w:author="Liliana Salvador" w:date="2022-03-08T19:10:00Z">
        <w:r w:rsidR="001E1FCA">
          <w:rPr>
            <w:color w:val="000000" w:themeColor="text1"/>
          </w:rPr>
          <w:t>s</w:t>
        </w:r>
      </w:ins>
      <w:ins w:id="1966" w:author="Ruijie Xu" w:date="2022-02-27T11:35:00Z">
        <w:r w:rsidR="00FE3C3A">
          <w:rPr>
            <w:rStyle w:val="CommentReference"/>
          </w:rPr>
          <w:t xml:space="preserve"> </w:t>
        </w:r>
      </w:ins>
      <w:commentRangeEnd w:id="1961"/>
      <w:r w:rsidR="001E1FCA">
        <w:rPr>
          <w:rStyle w:val="CommentReference"/>
        </w:rPr>
        <w:commentReference w:id="1961"/>
      </w:r>
      <w:ins w:id="1967" w:author="Ruijie Xu" w:date="2022-02-27T11:35:00Z">
        <w:r w:rsidR="00FE3C3A" w:rsidRPr="00FE3C3A">
          <w:rPr>
            <w:rStyle w:val="CommentReference"/>
            <w:sz w:val="24"/>
            <w:szCs w:val="24"/>
            <w:rPrChange w:id="1968" w:author="Ruijie Xu" w:date="2022-02-27T11:35:00Z">
              <w:rPr>
                <w:rStyle w:val="CommentReference"/>
              </w:rPr>
            </w:rPrChange>
          </w:rPr>
          <w:t>(</w:t>
        </w:r>
      </w:ins>
      <w:del w:id="1969" w:author="Ruijie Xu" w:date="2022-02-27T11:35:00Z">
        <w:r w:rsidR="00E837FA" w:rsidRPr="00FE3C3A" w:rsidDel="00FE3C3A">
          <w:rPr>
            <w:rStyle w:val="CommentReference"/>
            <w:sz w:val="24"/>
            <w:szCs w:val="24"/>
            <w:rPrChange w:id="1970" w:author="Ruijie Xu" w:date="2022-02-27T11:35:00Z">
              <w:rPr>
                <w:rStyle w:val="CommentReference"/>
              </w:rPr>
            </w:rPrChange>
          </w:rPr>
          <w:commentReference w:id="1949"/>
        </w:r>
      </w:del>
      <w:ins w:id="1971" w:author="Ruijie Xu" w:date="2022-02-03T12:11:00Z">
        <w:r w:rsidR="002E6F22" w:rsidRPr="00FE3C3A">
          <w:rPr>
            <w:color w:val="000000" w:themeColor="text1"/>
          </w:rPr>
          <w:t>Figure</w:t>
        </w:r>
        <w:r w:rsidR="002E6F22">
          <w:rPr>
            <w:color w:val="000000" w:themeColor="text1"/>
          </w:rPr>
          <w:t xml:space="preserve"> 1g</w:t>
        </w:r>
      </w:ins>
      <w:ins w:id="1972" w:author="Ruijie Xu" w:date="2022-02-03T12:12:00Z">
        <w:r w:rsidR="002E6F22">
          <w:rPr>
            <w:color w:val="000000" w:themeColor="text1"/>
          </w:rPr>
          <w:t>,</w:t>
        </w:r>
      </w:ins>
      <w:ins w:id="1973" w:author="Ruijie Xu" w:date="2022-02-03T12:11:00Z">
        <w:r w:rsidR="002E6F22">
          <w:rPr>
            <w:color w:val="000000" w:themeColor="text1"/>
          </w:rPr>
          <w:t xml:space="preserve"> Table S</w:t>
        </w:r>
      </w:ins>
      <w:ins w:id="1974" w:author="Ruijie Xu" w:date="2022-02-03T12:12:00Z">
        <w:r w:rsidR="002E6F22">
          <w:rPr>
            <w:color w:val="000000" w:themeColor="text1"/>
          </w:rPr>
          <w:t>II.4</w:t>
        </w:r>
      </w:ins>
      <w:ins w:id="1975" w:author="Ruijie Xu" w:date="2022-02-03T12:11:00Z">
        <w:r w:rsidR="002E6F22">
          <w:rPr>
            <w:color w:val="000000" w:themeColor="text1"/>
          </w:rPr>
          <w:t>)</w:t>
        </w:r>
      </w:ins>
      <w:ins w:id="1976" w:author="Ruijie Xu" w:date="2022-02-02T12:20:00Z">
        <w:r w:rsidRPr="003A137D">
          <w:rPr>
            <w:color w:val="000000" w:themeColor="text1"/>
          </w:rPr>
          <w:t xml:space="preserve">. </w:t>
        </w:r>
      </w:ins>
      <w:bookmarkStart w:id="1977" w:name="OLE_LINK108"/>
      <w:bookmarkStart w:id="1978" w:name="OLE_LINK109"/>
      <w:commentRangeStart w:id="1979"/>
      <w:commentRangeEnd w:id="1979"/>
      <w:del w:id="1980" w:author="Ruijie Xu" w:date="2022-02-27T11:35:00Z">
        <w:r w:rsidR="00E837FA" w:rsidDel="00FE3C3A">
          <w:rPr>
            <w:rStyle w:val="CommentReference"/>
          </w:rPr>
          <w:commentReference w:id="1979"/>
        </w:r>
      </w:del>
      <w:bookmarkEnd w:id="1977"/>
      <w:bookmarkEnd w:id="1978"/>
      <w:ins w:id="1981" w:author="Ruijie Xu" w:date="2022-02-02T12:20:00Z">
        <w:r w:rsidRPr="003A137D">
          <w:rPr>
            <w:color w:val="000000" w:themeColor="text1"/>
          </w:rPr>
          <w:t>Diamond</w:t>
        </w:r>
      </w:ins>
      <w:ins w:id="1982" w:author="Ruijie Xu" w:date="2022-02-27T11:35:00Z">
        <w:r w:rsidR="00FE3C3A">
          <w:rPr>
            <w:color w:val="000000" w:themeColor="text1"/>
          </w:rPr>
          <w:t>’s</w:t>
        </w:r>
      </w:ins>
      <w:ins w:id="1983" w:author="Ruijie Xu" w:date="2022-02-02T12:20:00Z">
        <w:r w:rsidRPr="003A137D">
          <w:rPr>
            <w:color w:val="000000" w:themeColor="text1"/>
          </w:rPr>
          <w:t xml:space="preserve"> classification did</w:t>
        </w:r>
      </w:ins>
      <w:ins w:id="1984" w:author="Liliana Salvador" w:date="2022-03-08T19:11:00Z">
        <w:r w:rsidR="001E1FCA">
          <w:rPr>
            <w:color w:val="000000" w:themeColor="text1"/>
          </w:rPr>
          <w:t xml:space="preserve"> </w:t>
        </w:r>
      </w:ins>
      <w:ins w:id="1985" w:author="Ruijie Xu" w:date="2022-02-02T12:20:00Z">
        <w:r w:rsidRPr="003A137D">
          <w:rPr>
            <w:color w:val="000000" w:themeColor="text1"/>
          </w:rPr>
          <w:t>n</w:t>
        </w:r>
      </w:ins>
      <w:ins w:id="1986" w:author="Liliana Salvador" w:date="2022-03-08T19:11:00Z">
        <w:r w:rsidR="001E1FCA">
          <w:rPr>
            <w:color w:val="000000" w:themeColor="text1"/>
          </w:rPr>
          <w:t>o</w:t>
        </w:r>
      </w:ins>
      <w:ins w:id="1987" w:author="Ruijie Xu" w:date="2022-02-02T12:20:00Z">
        <w:del w:id="1988" w:author="Liliana Salvador" w:date="2022-03-08T19:11:00Z">
          <w:r w:rsidRPr="003A137D" w:rsidDel="001E1FCA">
            <w:rPr>
              <w:color w:val="000000" w:themeColor="text1"/>
            </w:rPr>
            <w:delText>’</w:delText>
          </w:r>
        </w:del>
        <w:r w:rsidRPr="003A137D">
          <w:rPr>
            <w:color w:val="000000" w:themeColor="text1"/>
          </w:rPr>
          <w:t>t identify any reads as Viruses</w:t>
        </w:r>
        <w:del w:id="1989" w:author="Liliana Salvador" w:date="2022-03-08T19:12:00Z">
          <w:r w:rsidRPr="003A137D" w:rsidDel="001E1FCA">
            <w:rPr>
              <w:color w:val="000000" w:themeColor="text1"/>
            </w:rPr>
            <w:delText xml:space="preserve"> in the Rattus samples</w:delText>
          </w:r>
        </w:del>
        <w:r w:rsidRPr="003A137D">
          <w:rPr>
            <w:color w:val="000000" w:themeColor="text1"/>
          </w:rPr>
          <w:t xml:space="preserve">. Archaea’s </w:t>
        </w:r>
      </w:ins>
      <w:ins w:id="1990" w:author="Liliana Salvador" w:date="2022-02-23T20:17:00Z">
        <w:r w:rsidR="0050101D">
          <w:rPr>
            <w:color w:val="000000" w:themeColor="text1"/>
          </w:rPr>
          <w:t xml:space="preserve">read </w:t>
        </w:r>
      </w:ins>
      <w:ins w:id="1991" w:author="Ruijie Xu" w:date="2022-02-02T12:20:00Z">
        <w:r w:rsidRPr="003A137D">
          <w:rPr>
            <w:color w:val="000000" w:themeColor="text1"/>
          </w:rPr>
          <w:t xml:space="preserve">classification </w:t>
        </w:r>
      </w:ins>
      <w:ins w:id="1992" w:author="Liliana Salvador" w:date="2022-02-23T20:17:00Z">
        <w:r w:rsidR="0050101D">
          <w:rPr>
            <w:color w:val="000000" w:themeColor="text1"/>
          </w:rPr>
          <w:t xml:space="preserve">was </w:t>
        </w:r>
      </w:ins>
      <w:ins w:id="1993" w:author="Ruijie Xu" w:date="2022-02-02T12:20:00Z">
        <w:del w:id="1994"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995" w:author="Ruijie Xu" w:date="2022-02-03T12:12:00Z">
        <w:r w:rsidR="002E6F22">
          <w:rPr>
            <w:color w:val="000000" w:themeColor="text1"/>
          </w:rPr>
          <w:t xml:space="preserve"> </w:t>
        </w:r>
      </w:ins>
      <w:ins w:id="1996" w:author="Liliana Salvador" w:date="2022-02-23T20:17:00Z">
        <w:r w:rsidR="0050101D">
          <w:rPr>
            <w:color w:val="000000" w:themeColor="text1"/>
          </w:rPr>
          <w:t>across software</w:t>
        </w:r>
      </w:ins>
      <w:ins w:id="1997" w:author="Ruijie Xu" w:date="2022-02-27T11:35:00Z">
        <w:r w:rsidR="00FE3C3A">
          <w:rPr>
            <w:color w:val="000000" w:themeColor="text1"/>
          </w:rPr>
          <w:t xml:space="preserve"> </w:t>
        </w:r>
      </w:ins>
      <w:ins w:id="1998" w:author="Ruijie Xu" w:date="2022-02-03T12:12:00Z">
        <w:r w:rsidR="002E6F22">
          <w:rPr>
            <w:color w:val="000000" w:themeColor="text1"/>
          </w:rPr>
          <w:t>(Figure 1h, Table II.3)</w:t>
        </w:r>
      </w:ins>
      <w:ins w:id="1999" w:author="Ruijie Xu" w:date="2022-02-02T12:20:00Z">
        <w:r w:rsidRPr="003A137D">
          <w:rPr>
            <w:color w:val="000000" w:themeColor="text1"/>
          </w:rPr>
          <w:t xml:space="preserve">, </w:t>
        </w:r>
        <w:del w:id="2000" w:author="Liliana Salvador" w:date="2022-02-23T20:17:00Z">
          <w:r w:rsidRPr="003A137D" w:rsidDel="0050101D">
            <w:rPr>
              <w:color w:val="000000" w:themeColor="text1"/>
            </w:rPr>
            <w:delText>only the</w:delText>
          </w:r>
        </w:del>
      </w:ins>
      <w:ins w:id="2001" w:author="Liliana Salvador" w:date="2022-02-23T20:17:00Z">
        <w:r w:rsidR="0050101D">
          <w:rPr>
            <w:color w:val="000000" w:themeColor="text1"/>
          </w:rPr>
          <w:t>with the excep</w:t>
        </w:r>
      </w:ins>
      <w:ins w:id="2002" w:author="Liliana Salvador" w:date="2022-02-23T20:18:00Z">
        <w:r w:rsidR="0050101D">
          <w:rPr>
            <w:color w:val="000000" w:themeColor="text1"/>
          </w:rPr>
          <w:t xml:space="preserve">tion of </w:t>
        </w:r>
      </w:ins>
      <w:ins w:id="2003" w:author="Ruijie Xu" w:date="2022-02-02T12:20:00Z">
        <w:del w:id="2004" w:author="Liliana Salvador" w:date="2022-03-08T19:12:00Z">
          <w:r w:rsidRPr="003A137D" w:rsidDel="001E1FCA">
            <w:rPr>
              <w:color w:val="000000" w:themeColor="text1"/>
            </w:rPr>
            <w:delText xml:space="preserve"> classification results using </w:delText>
          </w:r>
        </w:del>
        <w:r w:rsidRPr="003A137D">
          <w:rPr>
            <w:color w:val="000000" w:themeColor="text1"/>
          </w:rPr>
          <w:t xml:space="preserve">Centrifuge </w:t>
        </w:r>
      </w:ins>
      <w:ins w:id="2005" w:author="Liliana Salvador" w:date="2022-02-23T20:18:00Z">
        <w:del w:id="2006" w:author="Rajeev, Sree" w:date="2022-03-01T12:56:00Z">
          <w:r w:rsidR="0050101D" w:rsidDel="009A2D60">
            <w:rPr>
              <w:color w:val="000000" w:themeColor="text1"/>
            </w:rPr>
            <w:delText xml:space="preserve">that </w:delText>
          </w:r>
        </w:del>
      </w:ins>
      <w:ins w:id="2007" w:author="Ruijie Xu" w:date="2022-02-02T12:20:00Z">
        <w:del w:id="2008" w:author="Rajeev, Sree" w:date="2022-03-01T12:56:00Z">
          <w:r w:rsidRPr="003A137D" w:rsidDel="009A2D60">
            <w:rPr>
              <w:color w:val="000000" w:themeColor="text1"/>
            </w:rPr>
            <w:delText xml:space="preserve">were found </w:delText>
          </w:r>
        </w:del>
      </w:ins>
      <w:ins w:id="2009" w:author="Liliana Salvador" w:date="2022-02-23T20:18:00Z">
        <w:del w:id="2010" w:author="Rajeev, Sree" w:date="2022-03-01T12:56:00Z">
          <w:r w:rsidR="0050101D" w:rsidDel="009A2D60">
            <w:rPr>
              <w:color w:val="000000" w:themeColor="text1"/>
            </w:rPr>
            <w:delText xml:space="preserve">to </w:delText>
          </w:r>
        </w:del>
        <w:r w:rsidR="0050101D">
          <w:rPr>
            <w:color w:val="000000" w:themeColor="text1"/>
          </w:rPr>
          <w:t>be</w:t>
        </w:r>
      </w:ins>
      <w:ins w:id="2011" w:author="Rajeev, Sree" w:date="2022-03-01T12:56:00Z">
        <w:r w:rsidR="009A2D60">
          <w:rPr>
            <w:color w:val="000000" w:themeColor="text1"/>
          </w:rPr>
          <w:t>ing</w:t>
        </w:r>
      </w:ins>
      <w:ins w:id="2012" w:author="Liliana Salvador" w:date="2022-02-23T20:18:00Z">
        <w:r w:rsidR="0050101D">
          <w:rPr>
            <w:color w:val="000000" w:themeColor="text1"/>
          </w:rPr>
          <w:t xml:space="preserve"> </w:t>
        </w:r>
      </w:ins>
      <w:ins w:id="2013" w:author="Ruijie Xu" w:date="2022-02-02T12:20:00Z">
        <w:r w:rsidRPr="003A137D">
          <w:rPr>
            <w:color w:val="000000" w:themeColor="text1"/>
          </w:rPr>
          <w:t xml:space="preserve">significantly different </w:t>
        </w:r>
        <w:del w:id="2014" w:author="Liliana Salvador" w:date="2022-02-23T20:18:00Z">
          <w:r w:rsidRPr="003A137D" w:rsidDel="0050101D">
            <w:rPr>
              <w:color w:val="000000" w:themeColor="text1"/>
            </w:rPr>
            <w:delText>with the classification results of most</w:delText>
          </w:r>
        </w:del>
      </w:ins>
      <w:ins w:id="2015" w:author="Liliana Salvador" w:date="2022-02-23T20:18:00Z">
        <w:r w:rsidR="0050101D">
          <w:rPr>
            <w:color w:val="000000" w:themeColor="text1"/>
          </w:rPr>
          <w:t xml:space="preserve">from </w:t>
        </w:r>
      </w:ins>
      <w:ins w:id="2016" w:author="Ruijie Xu" w:date="2022-03-04T10:56:00Z">
        <w:r w:rsidR="00806E9E">
          <w:rPr>
            <w:color w:val="000000" w:themeColor="text1"/>
          </w:rPr>
          <w:t>most of</w:t>
        </w:r>
      </w:ins>
      <w:ins w:id="2017" w:author="Liliana Salvador" w:date="2022-02-23T20:18:00Z">
        <w:del w:id="2018" w:author="Ruijie Xu" w:date="2022-03-04T10:56:00Z">
          <w:r w:rsidR="0050101D" w:rsidDel="00806E9E">
            <w:rPr>
              <w:color w:val="000000" w:themeColor="text1"/>
            </w:rPr>
            <w:delText>the</w:delText>
          </w:r>
        </w:del>
      </w:ins>
      <w:ins w:id="2019" w:author="Ruijie Xu" w:date="2022-02-02T12:20:00Z">
        <w:r w:rsidRPr="003A137D">
          <w:rPr>
            <w:color w:val="000000" w:themeColor="text1"/>
          </w:rPr>
          <w:t xml:space="preserve"> other software (</w:t>
        </w:r>
        <w:r>
          <w:rPr>
            <w:color w:val="000000" w:themeColor="text1"/>
          </w:rPr>
          <w:t>BLASTN</w:t>
        </w:r>
        <w:r w:rsidRPr="003A137D">
          <w:rPr>
            <w:color w:val="000000" w:themeColor="text1"/>
          </w:rPr>
          <w:t xml:space="preserve">, Diamond, Kraken2, CLARK, and CLARK-s). </w:t>
        </w:r>
        <w:del w:id="2020" w:author="Rajeev, Sree" w:date="2022-03-01T12:57:00Z">
          <w:r w:rsidRPr="003A137D" w:rsidDel="009A2D60">
            <w:rPr>
              <w:color w:val="000000" w:themeColor="text1"/>
            </w:rPr>
            <w:delText xml:space="preserve">In addition, </w:delText>
          </w:r>
        </w:del>
        <w:r w:rsidRPr="003A137D">
          <w:rPr>
            <w:color w:val="000000" w:themeColor="text1"/>
          </w:rPr>
          <w:t>Bracken and Metaphlan3 did</w:t>
        </w:r>
      </w:ins>
      <w:ins w:id="2021" w:author="Rajeev, Sree" w:date="2022-03-01T12:57:00Z">
        <w:r w:rsidR="009A2D60">
          <w:rPr>
            <w:color w:val="000000" w:themeColor="text1"/>
          </w:rPr>
          <w:t xml:space="preserve"> not </w:t>
        </w:r>
      </w:ins>
      <w:ins w:id="2022" w:author="Ruijie Xu" w:date="2022-02-02T12:20:00Z">
        <w:del w:id="2023" w:author="Rajeev, Sree" w:date="2022-03-01T12:57:00Z">
          <w:r w:rsidRPr="003A137D" w:rsidDel="009A2D60">
            <w:rPr>
              <w:color w:val="000000" w:themeColor="text1"/>
            </w:rPr>
            <w:delText xml:space="preserve">n’t </w:delText>
          </w:r>
        </w:del>
        <w:r w:rsidRPr="003A137D">
          <w:rPr>
            <w:color w:val="000000" w:themeColor="text1"/>
          </w:rPr>
          <w:t>classify any reads into the Archaea taxon</w:t>
        </w:r>
      </w:ins>
      <w:ins w:id="2024" w:author="Ruijie Xu" w:date="2022-02-03T12:12:00Z">
        <w:r w:rsidR="002E6F22">
          <w:rPr>
            <w:color w:val="000000" w:themeColor="text1"/>
          </w:rPr>
          <w:t xml:space="preserve"> (</w:t>
        </w:r>
      </w:ins>
      <w:ins w:id="2025" w:author="Liliana Salvador" w:date="2022-02-23T20:18:00Z">
        <w:r w:rsidR="0050101D">
          <w:rPr>
            <w:color w:val="000000" w:themeColor="text1"/>
          </w:rPr>
          <w:t>F</w:t>
        </w:r>
      </w:ins>
      <w:ins w:id="2026" w:author="Ruijie Xu" w:date="2022-02-03T12:12:00Z">
        <w:del w:id="2027" w:author="Liliana Salvador" w:date="2022-02-23T20:18:00Z">
          <w:r w:rsidR="002E6F22" w:rsidDel="0050101D">
            <w:rPr>
              <w:color w:val="000000" w:themeColor="text1"/>
            </w:rPr>
            <w:delText>f</w:delText>
          </w:r>
        </w:del>
        <w:r w:rsidR="002E6F22">
          <w:rPr>
            <w:color w:val="000000" w:themeColor="text1"/>
          </w:rPr>
          <w:t>igure 1h)</w:t>
        </w:r>
      </w:ins>
      <w:ins w:id="2028" w:author="Ruijie Xu" w:date="2022-02-02T12:20:00Z">
        <w:r w:rsidRPr="003A137D">
          <w:rPr>
            <w:color w:val="000000" w:themeColor="text1"/>
          </w:rPr>
          <w:t xml:space="preserve">. </w:t>
        </w:r>
      </w:ins>
    </w:p>
    <w:p w14:paraId="2FEBC171" w14:textId="5FAEE091" w:rsidR="003D5D8B" w:rsidRDefault="003D5D8B" w:rsidP="002B774D">
      <w:pPr>
        <w:spacing w:line="480" w:lineRule="auto"/>
        <w:ind w:firstLine="720"/>
        <w:rPr>
          <w:ins w:id="2029" w:author="Ruijie Xu" w:date="2022-02-27T13:45:00Z"/>
          <w:color w:val="000000" w:themeColor="text1"/>
        </w:rPr>
      </w:pPr>
      <w:ins w:id="2030" w:author="Ruijie Xu" w:date="2022-02-02T12:20:00Z">
        <w:del w:id="2031" w:author="Liliana Salvador" w:date="2022-03-08T19:25:00Z">
          <w:r w:rsidRPr="003A137D" w:rsidDel="0083651E">
            <w:rPr>
              <w:color w:val="000000" w:themeColor="text1"/>
            </w:rPr>
            <w:delText>The read distribution at the Phylum level w</w:delText>
          </w:r>
        </w:del>
        <w:del w:id="2032" w:author="Liliana Salvador" w:date="2022-02-23T20:19:00Z">
          <w:r w:rsidRPr="003A137D" w:rsidDel="0050101D">
            <w:rPr>
              <w:color w:val="000000" w:themeColor="text1"/>
            </w:rPr>
            <w:delText>ere</w:delText>
          </w:r>
        </w:del>
        <w:del w:id="2033" w:author="Liliana Salvador" w:date="2022-03-08T19:25:00Z">
          <w:r w:rsidRPr="003A137D" w:rsidDel="0083651E">
            <w:rPr>
              <w:color w:val="000000" w:themeColor="text1"/>
            </w:rPr>
            <w:delText xml:space="preserve"> also examined to increase the resolution of comparisons between software.  </w:delText>
          </w:r>
        </w:del>
        <w:r w:rsidRPr="003A137D">
          <w:rPr>
            <w:color w:val="000000" w:themeColor="text1"/>
          </w:rPr>
          <w:t xml:space="preserve">At the Phylum level, the number of unique </w:t>
        </w:r>
        <w:del w:id="2034" w:author="Liliana Salvador" w:date="2022-03-08T19:26:00Z">
          <w:r w:rsidRPr="003A137D" w:rsidDel="0057036A">
            <w:rPr>
              <w:color w:val="000000" w:themeColor="text1"/>
            </w:rPr>
            <w:delText xml:space="preserve">phyla </w:delText>
          </w:r>
        </w:del>
        <w:r w:rsidRPr="003A137D">
          <w:rPr>
            <w:color w:val="000000" w:themeColor="text1"/>
          </w:rPr>
          <w:t>taxa identified by each software range</w:t>
        </w:r>
      </w:ins>
      <w:ins w:id="2035" w:author="Rajeev, Sree" w:date="2022-03-01T12:58:00Z">
        <w:r w:rsidR="009A2D60">
          <w:rPr>
            <w:color w:val="000000" w:themeColor="text1"/>
          </w:rPr>
          <w:t>d</w:t>
        </w:r>
      </w:ins>
      <w:ins w:id="2036" w:author="Ruijie Xu" w:date="2022-02-02T12:20:00Z">
        <w:del w:id="2037" w:author="Rajeev, Sree" w:date="2022-03-01T12:58:00Z">
          <w:r w:rsidRPr="003A137D" w:rsidDel="009A2D60">
            <w:rPr>
              <w:color w:val="000000" w:themeColor="text1"/>
            </w:rPr>
            <w:delText>s</w:delText>
          </w:r>
        </w:del>
        <w:r w:rsidRPr="003A137D">
          <w:rPr>
            <w:color w:val="000000" w:themeColor="text1"/>
          </w:rPr>
          <w:t xml:space="preserve"> from 5 using Metaphlan3 to to 59 using Kaiju. We extracted the top 5 phylum taxa identified from each sample and combined reads classified to other phyla into the “p__Other_Phyla” </w:t>
        </w:r>
      </w:ins>
      <w:ins w:id="2038" w:author="Ruijie Xu" w:date="2022-02-27T11:37:00Z">
        <w:r w:rsidR="00FE3C3A">
          <w:rPr>
            <w:color w:val="000000" w:themeColor="text1"/>
          </w:rPr>
          <w:t xml:space="preserve">taxon </w:t>
        </w:r>
      </w:ins>
      <w:ins w:id="2039" w:author="Ruijie Xu" w:date="2022-02-02T12:20:00Z">
        <w:r w:rsidRPr="003A137D">
          <w:rPr>
            <w:color w:val="000000" w:themeColor="text1"/>
          </w:rPr>
          <w:t xml:space="preserve">(Figure </w:t>
        </w:r>
      </w:ins>
      <w:ins w:id="2040" w:author="Ruijie Xu" w:date="2022-02-03T12:13:00Z">
        <w:r w:rsidR="002E6F22">
          <w:rPr>
            <w:color w:val="000000" w:themeColor="text1"/>
          </w:rPr>
          <w:t>2</w:t>
        </w:r>
      </w:ins>
      <w:ins w:id="2041" w:author="Ruijie Xu" w:date="2022-02-02T12:20:00Z">
        <w:r w:rsidRPr="003A137D">
          <w:rPr>
            <w:color w:val="000000" w:themeColor="text1"/>
          </w:rPr>
          <w:t>). T</w:t>
        </w:r>
      </w:ins>
      <w:ins w:id="2042" w:author="Liliana Salvador" w:date="2022-02-23T20:19:00Z">
        <w:r w:rsidR="0050101D">
          <w:rPr>
            <w:color w:val="000000" w:themeColor="text1"/>
          </w:rPr>
          <w:t>he t</w:t>
        </w:r>
      </w:ins>
      <w:ins w:id="2043" w:author="Ruijie Xu" w:date="2022-02-02T12:20:00Z">
        <w:r w:rsidRPr="003A137D">
          <w:rPr>
            <w:color w:val="000000" w:themeColor="text1"/>
          </w:rPr>
          <w:t xml:space="preserve">op 5 Phyla </w:t>
        </w:r>
        <w:del w:id="2044"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2045" w:author="Liliana Salvador" w:date="2022-02-23T20:20:00Z">
          <w:r w:rsidRPr="003A137D" w:rsidDel="0050101D">
            <w:rPr>
              <w:color w:val="000000" w:themeColor="text1"/>
            </w:rPr>
            <w:delText>’s classifications</w:delText>
          </w:r>
        </w:del>
        <w:r w:rsidRPr="003A137D">
          <w:rPr>
            <w:color w:val="000000" w:themeColor="text1"/>
          </w:rPr>
          <w:t xml:space="preserve">. However, the distribution of reads classified into different phyla taxa are different across software. For example, Virus taxon, “p_Pisuviricota”, </w:t>
        </w:r>
        <w:del w:id="2046" w:author="Liliana Salvador" w:date="2022-03-08T19:27:00Z">
          <w:r w:rsidRPr="003A137D" w:rsidDel="0057036A">
            <w:rPr>
              <w:color w:val="000000" w:themeColor="text1"/>
            </w:rPr>
            <w:delText xml:space="preserve">has </w:delText>
          </w:r>
        </w:del>
        <w:r w:rsidRPr="003A137D">
          <w:rPr>
            <w:color w:val="000000" w:themeColor="text1"/>
          </w:rPr>
          <w:t xml:space="preserve">contributed to over 85% (569/665) of the reads classified in sample R22.K using </w:t>
        </w:r>
        <w:r>
          <w:rPr>
            <w:color w:val="000000" w:themeColor="text1"/>
          </w:rPr>
          <w:t>BLASTN</w:t>
        </w:r>
      </w:ins>
      <w:ins w:id="2047" w:author="Ruijie Xu" w:date="2022-02-03T12:14:00Z">
        <w:r w:rsidR="002E6F22">
          <w:rPr>
            <w:color w:val="000000" w:themeColor="text1"/>
          </w:rPr>
          <w:t xml:space="preserve"> (Figure 2a),</w:t>
        </w:r>
      </w:ins>
      <w:ins w:id="2048" w:author="Ruijie Xu" w:date="2022-02-02T12:20:00Z">
        <w:r w:rsidRPr="003A137D">
          <w:rPr>
            <w:color w:val="000000" w:themeColor="text1"/>
          </w:rPr>
          <w:t xml:space="preserve"> </w:t>
        </w:r>
        <w:del w:id="2049" w:author="Liliana Salvador" w:date="2022-03-08T19:28:00Z">
          <w:r w:rsidRPr="003A137D" w:rsidDel="0057036A">
            <w:rPr>
              <w:color w:val="000000" w:themeColor="text1"/>
            </w:rPr>
            <w:delText xml:space="preserve">while </w:delText>
          </w:r>
        </w:del>
      </w:ins>
      <w:ins w:id="2050" w:author="Liliana Salvador" w:date="2022-03-08T19:28:00Z">
        <w:r w:rsidR="0057036A">
          <w:rPr>
            <w:color w:val="000000" w:themeColor="text1"/>
          </w:rPr>
          <w:t xml:space="preserve">but </w:t>
        </w:r>
      </w:ins>
      <w:ins w:id="2051" w:author="Ruijie Xu" w:date="2022-02-02T12:20:00Z">
        <w:r w:rsidRPr="003A137D">
          <w:rPr>
            <w:color w:val="000000" w:themeColor="text1"/>
          </w:rPr>
          <w:t>this taxon was not identified by any other software</w:t>
        </w:r>
        <w:del w:id="2052" w:author="Liliana Salvador" w:date="2022-02-23T20:20:00Z">
          <w:r w:rsidRPr="003A137D" w:rsidDel="0050101D">
            <w:rPr>
              <w:color w:val="000000" w:themeColor="text1"/>
            </w:rPr>
            <w:delText>’s</w:delText>
          </w:r>
        </w:del>
        <w:del w:id="2053" w:author="Liliana Salvador" w:date="2022-03-08T19:28:00Z">
          <w:r w:rsidRPr="003A137D" w:rsidDel="0057036A">
            <w:rPr>
              <w:color w:val="000000" w:themeColor="text1"/>
            </w:rPr>
            <w:delText xml:space="preserve"> classification</w:delText>
          </w:r>
        </w:del>
        <w:r w:rsidRPr="003A137D">
          <w:rPr>
            <w:color w:val="000000" w:themeColor="text1"/>
          </w:rPr>
          <w:t xml:space="preserve">. </w:t>
        </w:r>
        <w:del w:id="2054" w:author="Liliana Salvador" w:date="2022-03-08T19:28:00Z">
          <w:r w:rsidRPr="003A137D" w:rsidDel="0057036A">
            <w:rPr>
              <w:color w:val="000000" w:themeColor="text1"/>
            </w:rPr>
            <w:delText xml:space="preserve">Nevertheless, </w:delText>
          </w:r>
        </w:del>
        <w:r w:rsidRPr="003A137D">
          <w:rPr>
            <w:color w:val="000000" w:themeColor="text1"/>
          </w:rPr>
          <w:t xml:space="preserve">Metaphlan3 </w:t>
        </w:r>
        <w:del w:id="2055" w:author="Liliana Salvador" w:date="2022-02-23T20:21:00Z">
          <w:r w:rsidRPr="003A137D" w:rsidDel="0050101D">
            <w:rPr>
              <w:color w:val="000000" w:themeColor="text1"/>
            </w:rPr>
            <w:delText xml:space="preserve">has </w:delText>
          </w:r>
        </w:del>
        <w:r w:rsidRPr="003A137D">
          <w:rPr>
            <w:color w:val="000000" w:themeColor="text1"/>
          </w:rPr>
          <w:t xml:space="preserve">classified all </w:t>
        </w:r>
        <w:del w:id="2056" w:author="Liliana Salvador" w:date="2022-03-08T19:28:00Z">
          <w:r w:rsidRPr="003A137D" w:rsidDel="0057036A">
            <w:rPr>
              <w:color w:val="000000" w:themeColor="text1"/>
            </w:rPr>
            <w:delText>of its</w:delText>
          </w:r>
        </w:del>
      </w:ins>
      <w:ins w:id="2057" w:author="Liliana Salvador" w:date="2022-03-08T19:28:00Z">
        <w:r w:rsidR="0057036A">
          <w:rPr>
            <w:color w:val="000000" w:themeColor="text1"/>
          </w:rPr>
          <w:t>the</w:t>
        </w:r>
      </w:ins>
      <w:ins w:id="2058" w:author="Ruijie Xu" w:date="2022-02-02T12:20:00Z">
        <w:r w:rsidRPr="003A137D">
          <w:rPr>
            <w:color w:val="000000" w:themeColor="text1"/>
          </w:rPr>
          <w:t xml:space="preserve"> reads in sample R22.K into “p__Viruses_unclassified”</w:t>
        </w:r>
      </w:ins>
      <w:ins w:id="2059" w:author="Ruijie Xu" w:date="2022-02-03T12:14:00Z">
        <w:r w:rsidR="002E6F22">
          <w:rPr>
            <w:color w:val="000000" w:themeColor="text1"/>
          </w:rPr>
          <w:t xml:space="preserve"> (Figure 2</w:t>
        </w:r>
      </w:ins>
      <w:ins w:id="2060" w:author="Ruijie Xu" w:date="2022-02-03T12:15:00Z">
        <w:r w:rsidR="002E6F22">
          <w:rPr>
            <w:color w:val="000000" w:themeColor="text1"/>
          </w:rPr>
          <w:t>h)</w:t>
        </w:r>
      </w:ins>
      <w:ins w:id="2061" w:author="Ruijie Xu" w:date="2022-02-02T12:20:00Z">
        <w:r w:rsidRPr="003A137D">
          <w:rPr>
            <w:color w:val="000000" w:themeColor="text1"/>
          </w:rPr>
          <w:t xml:space="preserve">, and CLARK and CLARK-s </w:t>
        </w:r>
        <w:del w:id="2062" w:author="Liliana Salvador" w:date="2022-02-23T20:21:00Z">
          <w:r w:rsidRPr="003A137D" w:rsidDel="0050101D">
            <w:rPr>
              <w:color w:val="000000" w:themeColor="text1"/>
            </w:rPr>
            <w:delText xml:space="preserve">has </w:delText>
          </w:r>
        </w:del>
        <w:r w:rsidRPr="003A137D">
          <w:rPr>
            <w:color w:val="000000" w:themeColor="text1"/>
          </w:rPr>
          <w:t>classified 63% (120/190) and 57% (95/166) of sample R22.K’s read</w:t>
        </w:r>
      </w:ins>
      <w:ins w:id="2063" w:author="Liliana Salvador" w:date="2022-03-08T19:29:00Z">
        <w:r w:rsidR="0057036A">
          <w:rPr>
            <w:color w:val="000000" w:themeColor="text1"/>
          </w:rPr>
          <w:t>s</w:t>
        </w:r>
      </w:ins>
      <w:ins w:id="2064" w:author="Ruijie Xu" w:date="2022-02-02T12:20:00Z">
        <w:r w:rsidRPr="003A137D">
          <w:rPr>
            <w:color w:val="000000" w:themeColor="text1"/>
          </w:rPr>
          <w:t xml:space="preserve"> </w:t>
        </w:r>
      </w:ins>
      <w:ins w:id="2065" w:author="Liliana Salvador" w:date="2022-02-23T20:21:00Z">
        <w:r w:rsidR="0050101D">
          <w:rPr>
            <w:color w:val="000000" w:themeColor="text1"/>
          </w:rPr>
          <w:t>in</w:t>
        </w:r>
      </w:ins>
      <w:ins w:id="2066" w:author="Ruijie Xu" w:date="2022-02-02T12:20:00Z">
        <w:r w:rsidRPr="003A137D">
          <w:rPr>
            <w:color w:val="000000" w:themeColor="text1"/>
          </w:rPr>
          <w:t>to two different Virus taxa, “p__Uroviricota” and “p__Artverviricota”</w:t>
        </w:r>
      </w:ins>
      <w:ins w:id="2067"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2068" w:author="Ruijie Xu" w:date="2022-02-02T12:20:00Z">
        <w:r w:rsidRPr="003A137D">
          <w:rPr>
            <w:color w:val="000000" w:themeColor="text1"/>
          </w:rPr>
          <w:t xml:space="preserve">. Kaiju </w:t>
        </w:r>
        <w:del w:id="2069"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“p__Artverviricota” (34/157)</w:t>
        </w:r>
      </w:ins>
      <w:ins w:id="2070" w:author="Ruijie Xu" w:date="2022-02-03T12:15:00Z">
        <w:r w:rsidR="00CE788B">
          <w:rPr>
            <w:color w:val="000000" w:themeColor="text1"/>
          </w:rPr>
          <w:t xml:space="preserve"> (Figure 2i)</w:t>
        </w:r>
      </w:ins>
      <w:ins w:id="2071" w:author="Ruijie Xu" w:date="2022-02-02T12:20:00Z">
        <w:r w:rsidRPr="003A137D">
          <w:rPr>
            <w:color w:val="000000" w:themeColor="text1"/>
          </w:rPr>
          <w:t>. Similar</w:t>
        </w:r>
      </w:ins>
      <w:ins w:id="2072" w:author="Liliana Salvador" w:date="2022-02-23T20:21:00Z">
        <w:r w:rsidR="0050101D">
          <w:rPr>
            <w:color w:val="000000" w:themeColor="text1"/>
          </w:rPr>
          <w:t xml:space="preserve"> read</w:t>
        </w:r>
      </w:ins>
      <w:ins w:id="2073" w:author="Ruijie Xu" w:date="2022-02-02T12:20:00Z">
        <w:r w:rsidRPr="003A137D">
          <w:rPr>
            <w:color w:val="000000" w:themeColor="text1"/>
          </w:rPr>
          <w:t xml:space="preserve"> distributions </w:t>
        </w:r>
      </w:ins>
      <w:ins w:id="2074" w:author="Liliana Salvador" w:date="2022-02-23T20:22:00Z">
        <w:r w:rsidR="0050101D">
          <w:rPr>
            <w:color w:val="000000" w:themeColor="text1"/>
          </w:rPr>
          <w:t>i</w:t>
        </w:r>
      </w:ins>
      <w:ins w:id="2075" w:author="Ruijie Xu" w:date="2022-02-02T12:20:00Z">
        <w:del w:id="2076" w:author="Liliana Salvador" w:date="2022-02-23T20:22:00Z">
          <w:r w:rsidRPr="003A137D" w:rsidDel="0050101D">
            <w:rPr>
              <w:color w:val="000000" w:themeColor="text1"/>
            </w:rPr>
            <w:delText>in reads i</w:delText>
          </w:r>
        </w:del>
        <w:r w:rsidRPr="003A137D">
          <w:rPr>
            <w:color w:val="000000" w:themeColor="text1"/>
          </w:rPr>
          <w:t xml:space="preserve">nvolving Virus classification </w:t>
        </w:r>
        <w:del w:id="2077" w:author="Liliana Salvador" w:date="2022-03-08T19:30:00Z">
          <w:r w:rsidRPr="003A137D" w:rsidDel="0057036A">
            <w:rPr>
              <w:color w:val="000000" w:themeColor="text1"/>
            </w:rPr>
            <w:delText>w</w:delText>
          </w:r>
        </w:del>
        <w:del w:id="2078" w:author="Liliana Salvador" w:date="2022-02-23T20:22:00Z">
          <w:r w:rsidRPr="003A137D" w:rsidDel="0050101D">
            <w:rPr>
              <w:color w:val="000000" w:themeColor="text1"/>
            </w:rPr>
            <w:delText>ere</w:delText>
          </w:r>
        </w:del>
        <w:del w:id="2079" w:author="Liliana Salvador" w:date="2022-03-08T19:30:00Z">
          <w:r w:rsidRPr="003A137D" w:rsidDel="0057036A">
            <w:rPr>
              <w:color w:val="000000" w:themeColor="text1"/>
            </w:rPr>
            <w:delText xml:space="preserve"> also</w:delText>
          </w:r>
        </w:del>
      </w:ins>
      <w:ins w:id="2080" w:author="Liliana Salvador" w:date="2022-03-08T19:30:00Z">
        <w:r w:rsidR="0057036A">
          <w:rPr>
            <w:color w:val="000000" w:themeColor="text1"/>
          </w:rPr>
          <w:t>were</w:t>
        </w:r>
      </w:ins>
      <w:ins w:id="2081" w:author="Ruijie Xu" w:date="2022-02-02T12:20:00Z">
        <w:r w:rsidRPr="003A137D">
          <w:rPr>
            <w:color w:val="000000" w:themeColor="text1"/>
          </w:rPr>
          <w:t xml:space="preserve"> observed in sample</w:t>
        </w:r>
      </w:ins>
      <w:ins w:id="2082" w:author="Liliana Salvador" w:date="2022-03-08T19:30:00Z">
        <w:r w:rsidR="0057036A">
          <w:rPr>
            <w:color w:val="000000" w:themeColor="text1"/>
          </w:rPr>
          <w:t>s</w:t>
        </w:r>
      </w:ins>
      <w:ins w:id="2083" w:author="Ruijie Xu" w:date="2022-02-02T12:20:00Z">
        <w:r w:rsidRPr="003A137D">
          <w:rPr>
            <w:color w:val="000000" w:themeColor="text1"/>
          </w:rPr>
          <w:t xml:space="preserve"> R26.K, R26.S, and R27.K, where </w:t>
        </w:r>
        <w:r>
          <w:rPr>
            <w:color w:val="000000" w:themeColor="text1"/>
          </w:rPr>
          <w:t>BLASTN</w:t>
        </w:r>
        <w:r w:rsidRPr="003A137D">
          <w:rPr>
            <w:color w:val="000000" w:themeColor="text1"/>
          </w:rPr>
          <w:t xml:space="preserve"> classified 54% (657/1207), 20% (28/140), and 11% (422/3794) of reads into “p_Pisuviricota”</w:t>
        </w:r>
      </w:ins>
      <w:ins w:id="2084" w:author="Ruijie Xu" w:date="2022-02-03T12:15:00Z">
        <w:r w:rsidR="00CE788B">
          <w:rPr>
            <w:color w:val="000000" w:themeColor="text1"/>
          </w:rPr>
          <w:t xml:space="preserve"> (Figure 2a)</w:t>
        </w:r>
      </w:ins>
      <w:ins w:id="2085" w:author="Ruijie Xu" w:date="2022-02-02T12:20:00Z">
        <w:r w:rsidRPr="003A137D">
          <w:rPr>
            <w:color w:val="000000" w:themeColor="text1"/>
          </w:rPr>
          <w:t>, respectively</w:t>
        </w:r>
      </w:ins>
      <w:ins w:id="2086" w:author="Ruijie Xu" w:date="2022-03-04T10:58:00Z">
        <w:r w:rsidR="00DD76BB">
          <w:rPr>
            <w:color w:val="000000" w:themeColor="text1"/>
          </w:rPr>
          <w:t>;</w:t>
        </w:r>
      </w:ins>
      <w:ins w:id="2087" w:author="Ruijie Xu" w:date="2022-02-02T12:20:00Z">
        <w:r w:rsidRPr="003A137D">
          <w:rPr>
            <w:color w:val="000000" w:themeColor="text1"/>
          </w:rPr>
          <w:t xml:space="preserve"> CLARK and CLARK-s classified a large percentage of reads into Virus taxon “p__Uroviricota” (CLARK: 71% (636/900), 31/76 (41%), and 18% </w:t>
        </w:r>
        <w:r w:rsidRPr="003A137D">
          <w:rPr>
            <w:color w:val="000000" w:themeColor="text1"/>
          </w:rPr>
          <w:lastRenderedPageBreak/>
          <w:t>(201/1099); CLARK-s: 18% (50/271), 18% (7/67), 10% (83/1334), respectively)</w:t>
        </w:r>
      </w:ins>
      <w:ins w:id="2088" w:author="Ruijie Xu" w:date="2022-02-03T12:16:00Z">
        <w:r w:rsidR="00CE788B">
          <w:rPr>
            <w:color w:val="000000" w:themeColor="text1"/>
          </w:rPr>
          <w:t xml:space="preserve"> (Figure 2f-g)</w:t>
        </w:r>
      </w:ins>
      <w:ins w:id="2089" w:author="Ruijie Xu" w:date="2022-02-02T12:20:00Z">
        <w:r w:rsidRPr="003A137D">
          <w:rPr>
            <w:color w:val="000000" w:themeColor="text1"/>
          </w:rPr>
          <w:t xml:space="preserve">, but other software </w:t>
        </w:r>
        <w:del w:id="2090"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2091" w:author="Liliana Salvador" w:date="2022-02-23T20:23:00Z">
        <w:r w:rsidR="0050101D">
          <w:rPr>
            <w:color w:val="000000" w:themeColor="text1"/>
          </w:rPr>
          <w:t>zero or</w:t>
        </w:r>
      </w:ins>
      <w:ins w:id="2092" w:author="Ruijie Xu" w:date="2022-02-02T12:20:00Z">
        <w:r w:rsidRPr="003A137D">
          <w:rPr>
            <w:color w:val="000000" w:themeColor="text1"/>
          </w:rPr>
          <w:t xml:space="preserve"> a small number</w:t>
        </w:r>
      </w:ins>
      <w:ins w:id="2093" w:author="Ruijie Xu" w:date="2022-03-04T13:42:00Z">
        <w:r w:rsidR="00582429">
          <w:rPr>
            <w:color w:val="000000" w:themeColor="text1"/>
          </w:rPr>
          <w:t xml:space="preserve"> of reads</w:t>
        </w:r>
      </w:ins>
      <w:ins w:id="2094" w:author="Ruijie Xu" w:date="2022-02-02T12:20:00Z">
        <w:r w:rsidRPr="003A137D">
          <w:rPr>
            <w:color w:val="000000" w:themeColor="text1"/>
          </w:rPr>
          <w:t xml:space="preserve"> </w:t>
        </w:r>
        <w:del w:id="2095"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2096" w:author="Ruijie Xu" w:date="2022-02-27T11:38:00Z">
        <w:r w:rsidR="00FE3C3A">
          <w:rPr>
            <w:color w:val="000000" w:themeColor="text1"/>
          </w:rPr>
          <w:t>in these sa</w:t>
        </w:r>
      </w:ins>
      <w:ins w:id="2097" w:author="Ruijie Xu" w:date="2022-02-27T11:39:00Z">
        <w:r w:rsidR="00FE3C3A">
          <w:rPr>
            <w:color w:val="000000" w:themeColor="text1"/>
          </w:rPr>
          <w:t xml:space="preserve">mples </w:t>
        </w:r>
      </w:ins>
      <w:ins w:id="2098" w:author="Ruijie Xu" w:date="2022-02-02T12:20:00Z">
        <w:r w:rsidRPr="003A137D">
          <w:rPr>
            <w:color w:val="000000" w:themeColor="text1"/>
          </w:rPr>
          <w:t xml:space="preserve">(Kraken2 </w:t>
        </w:r>
        <w:del w:id="2099" w:author="Liliana Salvador" w:date="2022-03-08T19:30:00Z">
          <w:r w:rsidRPr="003A137D" w:rsidDel="0057036A">
            <w:rPr>
              <w:color w:val="000000" w:themeColor="text1"/>
            </w:rPr>
            <w:delText xml:space="preserve">has </w:delText>
          </w:r>
        </w:del>
        <w:r w:rsidRPr="003A137D">
          <w:rPr>
            <w:color w:val="000000" w:themeColor="text1"/>
          </w:rPr>
          <w:t xml:space="preserve">classified </w:t>
        </w:r>
      </w:ins>
      <w:ins w:id="2100" w:author="Liliana Salvador" w:date="2022-03-08T19:31:00Z">
        <w:r w:rsidR="0057036A">
          <w:rPr>
            <w:color w:val="000000" w:themeColor="text1"/>
          </w:rPr>
          <w:t>four</w:t>
        </w:r>
      </w:ins>
      <w:ins w:id="2101" w:author="Ruijie Xu" w:date="2022-02-02T12:20:00Z">
        <w:del w:id="2102" w:author="Liliana Salvador" w:date="2022-03-08T19:31:00Z">
          <w:r w:rsidRPr="003A137D" w:rsidDel="0057036A">
            <w:rPr>
              <w:color w:val="000000" w:themeColor="text1"/>
            </w:rPr>
            <w:delText>4</w:delText>
          </w:r>
        </w:del>
        <w:r w:rsidRPr="003A137D">
          <w:rPr>
            <w:color w:val="000000" w:themeColor="text1"/>
          </w:rPr>
          <w:t xml:space="preserve"> reads into taxon “p__Uroviricota”</w:t>
        </w:r>
      </w:ins>
      <w:ins w:id="2103" w:author="Ruijie Xu" w:date="2022-02-03T12:16:00Z">
        <w:r w:rsidR="00CE788B">
          <w:rPr>
            <w:color w:val="000000" w:themeColor="text1"/>
          </w:rPr>
          <w:t>, Figure 2c</w:t>
        </w:r>
      </w:ins>
      <w:ins w:id="2104" w:author="Ruijie Xu" w:date="2022-02-02T12:20:00Z">
        <w:r w:rsidRPr="003A137D">
          <w:rPr>
            <w:color w:val="000000" w:themeColor="text1"/>
          </w:rPr>
          <w:t xml:space="preserve">). </w:t>
        </w:r>
        <w:del w:id="2105" w:author="Liliana Salvador" w:date="2022-03-08T19:31:00Z">
          <w:r w:rsidRPr="003A137D" w:rsidDel="0057036A">
            <w:rPr>
              <w:color w:val="000000" w:themeColor="text1"/>
            </w:rPr>
            <w:delText>Except for differences in Virus taxa identification, t</w:delText>
          </w:r>
        </w:del>
      </w:ins>
      <w:ins w:id="2106" w:author="Liliana Salvador" w:date="2022-03-08T19:31:00Z">
        <w:r w:rsidR="0057036A">
          <w:rPr>
            <w:color w:val="000000" w:themeColor="text1"/>
          </w:rPr>
          <w:t>T</w:t>
        </w:r>
      </w:ins>
      <w:ins w:id="2107" w:author="Ruijie Xu" w:date="2022-02-02T12:20:00Z">
        <w:r w:rsidRPr="003A137D">
          <w:rPr>
            <w:color w:val="000000" w:themeColor="text1"/>
          </w:rPr>
          <w:t xml:space="preserve">he distribution of </w:t>
        </w:r>
        <w:del w:id="2108" w:author="Liliana Salvador" w:date="2022-02-23T20:23:00Z">
          <w:r w:rsidRPr="003A137D" w:rsidDel="0050101D">
            <w:rPr>
              <w:color w:val="000000" w:themeColor="text1"/>
            </w:rPr>
            <w:delText xml:space="preserve">the </w:delText>
          </w:r>
        </w:del>
        <w:r w:rsidRPr="003A137D">
          <w:rPr>
            <w:color w:val="000000" w:themeColor="text1"/>
          </w:rPr>
          <w:t>Bacteria reads classified by BLAST</w:t>
        </w:r>
      </w:ins>
      <w:ins w:id="2109" w:author="Ruijie Xu" w:date="2022-03-04T13:42:00Z">
        <w:r w:rsidR="00582429">
          <w:rPr>
            <w:color w:val="000000" w:themeColor="text1"/>
          </w:rPr>
          <w:t>N</w:t>
        </w:r>
      </w:ins>
      <w:ins w:id="2110" w:author="Ruijie Xu" w:date="2022-02-02T12:20:00Z">
        <w:r w:rsidRPr="003A137D">
          <w:rPr>
            <w:color w:val="000000" w:themeColor="text1"/>
          </w:rPr>
          <w:t>, Kraken2, Bracken, Centrifuge, CLARK, CLARK-s, and Kaiju are relatively consistent across samples</w:t>
        </w:r>
        <w:del w:id="2111"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2112" w:author="Liliana Salvador" w:date="2022-02-23T20:24:00Z">
          <w:r w:rsidRPr="003A137D" w:rsidDel="00015F44">
            <w:rPr>
              <w:color w:val="000000" w:themeColor="text1"/>
            </w:rPr>
            <w:delText>are</w:delText>
          </w:r>
        </w:del>
      </w:ins>
      <w:ins w:id="2113" w:author="Liliana Salvador" w:date="2022-02-23T20:24:00Z">
        <w:r w:rsidR="00015F44">
          <w:rPr>
            <w:color w:val="000000" w:themeColor="text1"/>
          </w:rPr>
          <w:t>is</w:t>
        </w:r>
      </w:ins>
      <w:ins w:id="2114" w:author="Ruijie Xu" w:date="2022-02-02T12:20:00Z">
        <w:r w:rsidRPr="003A137D">
          <w:rPr>
            <w:color w:val="000000" w:themeColor="text1"/>
          </w:rPr>
          <w:t xml:space="preserve"> significantly l</w:t>
        </w:r>
        <w:del w:id="2115" w:author="Liliana Salvador" w:date="2022-03-08T19:32:00Z">
          <w:r w:rsidRPr="003A137D" w:rsidDel="0057036A">
            <w:rPr>
              <w:color w:val="000000" w:themeColor="text1"/>
            </w:rPr>
            <w:delText>ess</w:delText>
          </w:r>
        </w:del>
      </w:ins>
      <w:ins w:id="2116" w:author="Liliana Salvador" w:date="2022-03-08T19:32:00Z">
        <w:r w:rsidR="0057036A">
          <w:rPr>
            <w:color w:val="000000" w:themeColor="text1"/>
          </w:rPr>
          <w:t>ower</w:t>
        </w:r>
      </w:ins>
      <w:ins w:id="2117" w:author="Ruijie Xu" w:date="2022-02-02T12:20:00Z">
        <w:r w:rsidRPr="003A137D">
          <w:rPr>
            <w:color w:val="000000" w:themeColor="text1"/>
          </w:rPr>
          <w:t xml:space="preserve"> than </w:t>
        </w:r>
        <w:del w:id="2118" w:author="Liliana Salvador" w:date="2022-02-23T20:24:00Z">
          <w:r w:rsidRPr="003A137D" w:rsidDel="00015F44">
            <w:rPr>
              <w:color w:val="000000" w:themeColor="text1"/>
            </w:rPr>
            <w:delText xml:space="preserve">that </w:delText>
          </w:r>
        </w:del>
      </w:ins>
      <w:ins w:id="2119" w:author="Liliana Salvador" w:date="2022-02-23T20:24:00Z">
        <w:r w:rsidR="00015F44">
          <w:rPr>
            <w:color w:val="000000" w:themeColor="text1"/>
          </w:rPr>
          <w:t>the one</w:t>
        </w:r>
      </w:ins>
      <w:ins w:id="2120" w:author="Liliana Salvador" w:date="2022-03-08T19:32:00Z">
        <w:r w:rsidR="0057036A">
          <w:rPr>
            <w:color w:val="000000" w:themeColor="text1"/>
          </w:rPr>
          <w:t>s</w:t>
        </w:r>
      </w:ins>
      <w:ins w:id="2121" w:author="Liliana Salvador" w:date="2022-02-23T20:24:00Z">
        <w:r w:rsidR="00015F44">
          <w:rPr>
            <w:color w:val="000000" w:themeColor="text1"/>
          </w:rPr>
          <w:t xml:space="preserve"> </w:t>
        </w:r>
      </w:ins>
      <w:ins w:id="2122" w:author="Ruijie Xu" w:date="2022-02-02T12:20:00Z">
        <w:del w:id="2123" w:author="Liliana Salvador" w:date="2022-02-23T20:25:00Z">
          <w:r w:rsidRPr="003A137D" w:rsidDel="00015F44">
            <w:rPr>
              <w:color w:val="000000" w:themeColor="text1"/>
            </w:rPr>
            <w:delText>of</w:delText>
          </w:r>
        </w:del>
      </w:ins>
      <w:ins w:id="2124" w:author="Liliana Salvador" w:date="2022-02-23T20:25:00Z">
        <w:r w:rsidR="00015F44">
          <w:rPr>
            <w:color w:val="000000" w:themeColor="text1"/>
          </w:rPr>
          <w:t>identified by</w:t>
        </w:r>
      </w:ins>
      <w:ins w:id="2125" w:author="Ruijie Xu" w:date="2022-02-02T12:20:00Z">
        <w:r w:rsidRPr="003A137D">
          <w:rPr>
            <w:color w:val="000000" w:themeColor="text1"/>
          </w:rPr>
          <w:t xml:space="preserve"> other software</w:t>
        </w:r>
      </w:ins>
      <w:ins w:id="2126" w:author="Liliana Salvador" w:date="2022-02-23T20:24:00Z">
        <w:r w:rsidR="00015F44">
          <w:rPr>
            <w:color w:val="000000" w:themeColor="text1"/>
          </w:rPr>
          <w:t xml:space="preserve"> </w:t>
        </w:r>
      </w:ins>
      <w:ins w:id="2127" w:author="Ruijie Xu" w:date="2022-02-02T12:20:00Z">
        <w:del w:id="2128" w:author="Liliana Salvador" w:date="2022-02-23T20:24:00Z">
          <w:r w:rsidRPr="003A137D" w:rsidDel="00015F44">
            <w:rPr>
              <w:color w:val="000000" w:themeColor="text1"/>
            </w:rPr>
            <w:delText xml:space="preserve">’s </w:delText>
          </w:r>
        </w:del>
        <w:del w:id="2129" w:author="Liliana Salvador" w:date="2022-03-08T19:32:00Z">
          <w:r w:rsidRPr="003A137D" w:rsidDel="0057036A">
            <w:rPr>
              <w:color w:val="000000" w:themeColor="text1"/>
            </w:rPr>
            <w:delText>classification</w:delText>
          </w:r>
        </w:del>
      </w:ins>
      <w:ins w:id="2130" w:author="Ruijie Xu" w:date="2022-02-27T11:39:00Z">
        <w:del w:id="2131" w:author="Liliana Salvador" w:date="2022-03-08T19:32:00Z">
          <w:r w:rsidR="00D8370E" w:rsidDel="0057036A">
            <w:rPr>
              <w:color w:val="000000" w:themeColor="text1"/>
            </w:rPr>
            <w:delText xml:space="preserve"> </w:delText>
          </w:r>
        </w:del>
      </w:ins>
      <w:ins w:id="2132" w:author="Ruijie Xu" w:date="2022-02-27T11:40:00Z">
        <w:r w:rsidR="00D8370E">
          <w:rPr>
            <w:color w:val="000000" w:themeColor="text1"/>
          </w:rPr>
          <w:t>(Figure 2h)</w:t>
        </w:r>
      </w:ins>
      <w:ins w:id="2133" w:author="Liliana Salvador" w:date="2022-02-23T20:25:00Z">
        <w:r w:rsidR="00015F44">
          <w:rPr>
            <w:color w:val="000000" w:themeColor="text1"/>
          </w:rPr>
          <w:t xml:space="preserve">. </w:t>
        </w:r>
      </w:ins>
      <w:commentRangeStart w:id="2134"/>
      <w:ins w:id="2135" w:author="Ruijie Xu" w:date="2022-02-02T12:20:00Z">
        <w:del w:id="2136" w:author="Liliana Salvador" w:date="2022-02-23T20:25:00Z">
          <w:r w:rsidRPr="003A137D" w:rsidDel="00015F44">
            <w:rPr>
              <w:color w:val="000000" w:themeColor="text1"/>
            </w:rPr>
            <w:delText>,</w:delText>
          </w:r>
        </w:del>
      </w:ins>
      <w:commentRangeStart w:id="2137"/>
      <w:ins w:id="2138" w:author="Liliana Salvador" w:date="2022-02-23T20:25:00Z">
        <w:del w:id="2139" w:author="Ruijie Xu" w:date="2022-02-27T11:40:00Z">
          <w:r w:rsidR="00015F44" w:rsidDel="00D8370E">
            <w:rPr>
              <w:color w:val="000000" w:themeColor="text1"/>
            </w:rPr>
            <w:delText>O</w:delText>
          </w:r>
        </w:del>
      </w:ins>
      <w:commentRangeEnd w:id="2137"/>
      <w:del w:id="2140" w:author="Ruijie Xu" w:date="2022-02-27T11:40:00Z">
        <w:r w:rsidR="00015F44" w:rsidDel="00D8370E">
          <w:rPr>
            <w:rStyle w:val="CommentReference"/>
          </w:rPr>
          <w:commentReference w:id="2137"/>
        </w:r>
      </w:del>
      <w:ins w:id="2141" w:author="Ruijie Xu" w:date="2022-02-02T12:20:00Z">
        <w:r w:rsidRPr="003A137D">
          <w:rPr>
            <w:color w:val="000000" w:themeColor="text1"/>
          </w:rPr>
          <w:t xml:space="preserve">For example, Metaphlan3 </w:t>
        </w:r>
        <w:del w:id="2142" w:author="Liliana Salvador" w:date="2022-03-08T19:32:00Z">
          <w:r w:rsidRPr="003A137D" w:rsidDel="0057036A">
            <w:rPr>
              <w:color w:val="000000" w:themeColor="text1"/>
            </w:rPr>
            <w:delText xml:space="preserve">has </w:delText>
          </w:r>
        </w:del>
        <w:r w:rsidRPr="003A137D">
          <w:rPr>
            <w:color w:val="000000" w:themeColor="text1"/>
          </w:rPr>
          <w:t>identified 100% of sample R</w:t>
        </w:r>
      </w:ins>
      <w:ins w:id="2143" w:author="Ruijie Xu" w:date="2022-02-27T11:40:00Z">
        <w:r w:rsidR="00D8370E">
          <w:rPr>
            <w:color w:val="000000" w:themeColor="text1"/>
          </w:rPr>
          <w:t>2</w:t>
        </w:r>
      </w:ins>
      <w:ins w:id="2144" w:author="Ruijie Xu" w:date="2022-02-02T12:20:00Z">
        <w:r w:rsidRPr="003A137D">
          <w:rPr>
            <w:color w:val="000000" w:themeColor="text1"/>
          </w:rPr>
          <w:t xml:space="preserve">7.L’s reads as  “p__Proteobacteria, while other software </w:t>
        </w:r>
        <w:del w:id="2145" w:author="Liliana Salvador" w:date="2022-03-08T19:40:00Z">
          <w:r w:rsidRPr="003A137D" w:rsidDel="00D47800">
            <w:rPr>
              <w:color w:val="000000" w:themeColor="text1"/>
            </w:rPr>
            <w:delText>ha</w:delText>
          </w:r>
        </w:del>
        <w:del w:id="2146" w:author="Liliana Salvador" w:date="2022-02-23T20:27:00Z">
          <w:r w:rsidRPr="003A137D" w:rsidDel="00015F44">
            <w:rPr>
              <w:color w:val="000000" w:themeColor="text1"/>
            </w:rPr>
            <w:delText>s</w:delText>
          </w:r>
        </w:del>
        <w:del w:id="2147" w:author="Liliana Salvador" w:date="2022-03-08T19:40:00Z">
          <w:r w:rsidRPr="003A137D" w:rsidDel="00D47800">
            <w:rPr>
              <w:color w:val="000000" w:themeColor="text1"/>
            </w:rPr>
            <w:delText xml:space="preserve"> </w:delText>
          </w:r>
        </w:del>
        <w:r w:rsidRPr="003A137D">
          <w:rPr>
            <w:color w:val="000000" w:themeColor="text1"/>
          </w:rPr>
          <w:t>identified 29% (SD: 12%) of R27.L’s reads as “p__Proteobacteria” on average</w:t>
        </w:r>
      </w:ins>
      <w:ins w:id="2148" w:author="Liliana Salvador" w:date="2022-02-23T20:27:00Z">
        <w:r w:rsidR="00015F44">
          <w:rPr>
            <w:color w:val="000000" w:themeColor="text1"/>
          </w:rPr>
          <w:t>,</w:t>
        </w:r>
      </w:ins>
      <w:ins w:id="2149" w:author="Ruijie Xu" w:date="2022-02-02T12:20:00Z">
        <w:r w:rsidRPr="003A137D">
          <w:rPr>
            <w:color w:val="000000" w:themeColor="text1"/>
          </w:rPr>
          <w:t xml:space="preserve"> with </w:t>
        </w:r>
      </w:ins>
      <w:ins w:id="2150" w:author="Ruijie Xu" w:date="2022-02-27T11:41:00Z">
        <w:r w:rsidR="00D8370E">
          <w:rPr>
            <w:color w:val="000000" w:themeColor="text1"/>
          </w:rPr>
          <w:t>the</w:t>
        </w:r>
      </w:ins>
      <w:ins w:id="2151" w:author="Liliana Salvador" w:date="2022-02-23T20:27:00Z">
        <w:del w:id="2152" w:author="Ruijie Xu" w:date="2022-02-27T11:41:00Z">
          <w:r w:rsidR="00015F44" w:rsidDel="00D8370E">
            <w:rPr>
              <w:color w:val="000000" w:themeColor="text1"/>
            </w:rPr>
            <w:delText>a</w:delText>
          </w:r>
        </w:del>
        <w:r w:rsidR="00015F44">
          <w:rPr>
            <w:color w:val="000000" w:themeColor="text1"/>
          </w:rPr>
          <w:t xml:space="preserve"> </w:t>
        </w:r>
      </w:ins>
      <w:ins w:id="2153" w:author="Ruijie Xu" w:date="2022-02-02T12:20:00Z">
        <w:r w:rsidRPr="003A137D">
          <w:rPr>
            <w:color w:val="000000" w:themeColor="text1"/>
          </w:rPr>
          <w:t>unique number of Phylum taxa identified rang</w:t>
        </w:r>
      </w:ins>
      <w:ins w:id="2154" w:author="Liliana Salvador" w:date="2022-02-23T20:27:00Z">
        <w:r w:rsidR="00015F44">
          <w:rPr>
            <w:color w:val="000000" w:themeColor="text1"/>
          </w:rPr>
          <w:t>ing</w:t>
        </w:r>
      </w:ins>
      <w:ins w:id="2155" w:author="Ruijie Xu" w:date="2022-02-02T12:20:00Z">
        <w:del w:id="2156"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“p__Tenericutes”) to 50 by Kaiju.</w:t>
        </w:r>
      </w:ins>
      <w:commentRangeEnd w:id="2134"/>
      <w:r w:rsidR="0057036A">
        <w:rPr>
          <w:rStyle w:val="CommentReference"/>
        </w:rPr>
        <w:commentReference w:id="2134"/>
      </w:r>
      <w:ins w:id="2157" w:author="Ruijie Xu" w:date="2022-02-02T12:20:00Z">
        <w:r w:rsidRPr="003A137D">
          <w:rPr>
            <w:color w:val="000000" w:themeColor="text1"/>
          </w:rPr>
          <w:t xml:space="preserve"> Diamond’s classification </w:t>
        </w:r>
      </w:ins>
      <w:ins w:id="2158" w:author="Ruijie Xu" w:date="2022-02-27T11:41:00Z">
        <w:r w:rsidR="00D8370E">
          <w:rPr>
            <w:color w:val="000000" w:themeColor="text1"/>
          </w:rPr>
          <w:t xml:space="preserve">also </w:t>
        </w:r>
      </w:ins>
      <w:ins w:id="2159" w:author="Ruijie Xu" w:date="2022-02-02T12:20:00Z">
        <w:del w:id="2160" w:author="Liliana Salvador" w:date="2022-02-23T20:27:00Z">
          <w:r w:rsidRPr="003A137D" w:rsidDel="00015F44">
            <w:rPr>
              <w:color w:val="000000" w:themeColor="text1"/>
            </w:rPr>
            <w:delText>is also showing</w:delText>
          </w:r>
        </w:del>
      </w:ins>
      <w:ins w:id="2161" w:author="Liliana Salvador" w:date="2022-02-23T20:27:00Z">
        <w:r w:rsidR="00015F44">
          <w:rPr>
            <w:color w:val="000000" w:themeColor="text1"/>
          </w:rPr>
          <w:t>showed</w:t>
        </w:r>
      </w:ins>
      <w:ins w:id="2162" w:author="Ruijie Xu" w:date="2022-02-02T12:20:00Z">
        <w:r w:rsidRPr="003A137D">
          <w:rPr>
            <w:color w:val="000000" w:themeColor="text1"/>
          </w:rPr>
          <w:t xml:space="preserve"> differences in read classification when compar</w:t>
        </w:r>
      </w:ins>
      <w:ins w:id="2163" w:author="Liliana Salvador" w:date="2022-02-23T20:27:00Z">
        <w:r w:rsidR="00015F44">
          <w:rPr>
            <w:color w:val="000000" w:themeColor="text1"/>
          </w:rPr>
          <w:t>ed</w:t>
        </w:r>
      </w:ins>
      <w:ins w:id="2164" w:author="Ruijie Xu" w:date="2022-02-02T12:20:00Z">
        <w:del w:id="2165" w:author="Liliana Salvador" w:date="2022-02-23T20:27:00Z">
          <w:r w:rsidRPr="003A137D" w:rsidDel="00015F44">
            <w:rPr>
              <w:color w:val="000000" w:themeColor="text1"/>
            </w:rPr>
            <w:delText>ing</w:delText>
          </w:r>
        </w:del>
        <w:r w:rsidRPr="003A137D">
          <w:rPr>
            <w:color w:val="000000" w:themeColor="text1"/>
          </w:rPr>
          <w:t xml:space="preserve"> </w:t>
        </w:r>
        <w:del w:id="2166" w:author="Liliana Salvador" w:date="2022-02-23T20:28:00Z">
          <w:r w:rsidRPr="003A137D" w:rsidDel="00015F44">
            <w:rPr>
              <w:color w:val="000000" w:themeColor="text1"/>
            </w:rPr>
            <w:delText>with results of</w:delText>
          </w:r>
        </w:del>
      </w:ins>
      <w:ins w:id="2167" w:author="Liliana Salvador" w:date="2022-02-23T20:28:00Z">
        <w:r w:rsidR="00015F44">
          <w:rPr>
            <w:color w:val="000000" w:themeColor="text1"/>
          </w:rPr>
          <w:t>to</w:t>
        </w:r>
      </w:ins>
      <w:ins w:id="2168" w:author="Ruijie Xu" w:date="2022-02-02T12:20:00Z">
        <w:r w:rsidRPr="003A137D">
          <w:rPr>
            <w:color w:val="000000" w:themeColor="text1"/>
          </w:rPr>
          <w:t xml:space="preserve"> other software</w:t>
        </w:r>
      </w:ins>
      <w:ins w:id="2169" w:author="Ruijie Xu" w:date="2022-02-03T12:17:00Z">
        <w:r w:rsidR="00CE788B">
          <w:rPr>
            <w:color w:val="000000" w:themeColor="text1"/>
          </w:rPr>
          <w:t xml:space="preserve"> (Figure </w:t>
        </w:r>
      </w:ins>
      <w:ins w:id="2170" w:author="Ruijie Xu" w:date="2022-02-03T12:18:00Z">
        <w:r w:rsidR="00CE788B">
          <w:rPr>
            <w:color w:val="000000" w:themeColor="text1"/>
          </w:rPr>
          <w:t>2b)</w:t>
        </w:r>
      </w:ins>
      <w:ins w:id="2171" w:author="Ruijie Xu" w:date="2022-02-02T12:20:00Z">
        <w:r w:rsidRPr="003A137D">
          <w:rPr>
            <w:color w:val="000000" w:themeColor="text1"/>
          </w:rPr>
          <w:t xml:space="preserve">. The most notiable difference </w:t>
        </w:r>
      </w:ins>
      <w:ins w:id="2172" w:author="Liliana Salvador" w:date="2022-03-08T19:34:00Z">
        <w:r w:rsidR="0057036A">
          <w:rPr>
            <w:color w:val="000000" w:themeColor="text1"/>
          </w:rPr>
          <w:t>wa</w:t>
        </w:r>
      </w:ins>
      <w:ins w:id="2173" w:author="Ruijie Xu" w:date="2022-02-02T12:20:00Z">
        <w:del w:id="2174" w:author="Liliana Salvador" w:date="2022-03-08T19:34:00Z">
          <w:r w:rsidRPr="003A137D" w:rsidDel="0057036A">
            <w:rPr>
              <w:color w:val="000000" w:themeColor="text1"/>
            </w:rPr>
            <w:delText>i</w:delText>
          </w:r>
        </w:del>
        <w:r w:rsidRPr="003A137D">
          <w:rPr>
            <w:color w:val="000000" w:themeColor="text1"/>
          </w:rPr>
          <w:t xml:space="preserve">s the relative abudance of taxon “p__Firmicutes” </w:t>
        </w:r>
      </w:ins>
      <w:ins w:id="2175" w:author="Liliana Salvador" w:date="2022-02-23T20:28:00Z">
        <w:r w:rsidR="00015F44" w:rsidRPr="003A137D">
          <w:rPr>
            <w:color w:val="000000" w:themeColor="text1"/>
          </w:rPr>
          <w:t>across sample</w:t>
        </w:r>
      </w:ins>
      <w:ins w:id="2176" w:author="Liliana Salvador" w:date="2022-03-08T19:34:00Z">
        <w:r w:rsidR="0057036A">
          <w:rPr>
            <w:color w:val="000000" w:themeColor="text1"/>
          </w:rPr>
          <w:t>s</w:t>
        </w:r>
      </w:ins>
      <w:ins w:id="2177" w:author="Ruijie Xu" w:date="2022-02-02T12:20:00Z">
        <w:del w:id="2178" w:author="Liliana Salvador" w:date="2022-03-08T19:34:00Z">
          <w:r w:rsidRPr="003A137D" w:rsidDel="0057036A">
            <w:rPr>
              <w:color w:val="000000" w:themeColor="text1"/>
            </w:rPr>
            <w:delText>classified by Diamond</w:delText>
          </w:r>
        </w:del>
        <w:del w:id="2179" w:author="Liliana Salvador" w:date="2022-02-23T20:28:00Z">
          <w:r w:rsidRPr="003A137D" w:rsidDel="00015F44">
            <w:rPr>
              <w:color w:val="000000" w:themeColor="text1"/>
            </w:rPr>
            <w:delText xml:space="preserve"> across samples</w:delText>
          </w:r>
        </w:del>
        <w:r w:rsidRPr="003A137D">
          <w:rPr>
            <w:color w:val="000000" w:themeColor="text1"/>
          </w:rPr>
          <w:t xml:space="preserve">. In the lung samples, “p__Firmicutes” was classified </w:t>
        </w:r>
      </w:ins>
      <w:ins w:id="2180" w:author="Liliana Salvador" w:date="2022-03-08T19:35:00Z">
        <w:r w:rsidR="0057036A">
          <w:rPr>
            <w:color w:val="000000" w:themeColor="text1"/>
          </w:rPr>
          <w:t xml:space="preserve">on average </w:t>
        </w:r>
      </w:ins>
      <w:ins w:id="2181" w:author="Ruijie Xu" w:date="2022-02-02T12:20:00Z">
        <w:r w:rsidRPr="003A137D">
          <w:rPr>
            <w:color w:val="000000" w:themeColor="text1"/>
          </w:rPr>
          <w:t>in 17% of R22.L (SD: 9%), 20% of R26.L (SD: 9%), and 14% of R27.L (SD: 8%)</w:t>
        </w:r>
      </w:ins>
      <w:ins w:id="2182" w:author="Ruijie Xu" w:date="2022-02-27T11:42:00Z">
        <w:r w:rsidR="00D8370E">
          <w:rPr>
            <w:color w:val="000000" w:themeColor="text1"/>
          </w:rPr>
          <w:t xml:space="preserve"> </w:t>
        </w:r>
        <w:del w:id="2183" w:author="Liliana Salvador" w:date="2022-03-08T19:35:00Z">
          <w:r w:rsidR="00D8370E" w:rsidDel="0057036A">
            <w:rPr>
              <w:color w:val="000000" w:themeColor="text1"/>
            </w:rPr>
            <w:delText xml:space="preserve">on average </w:delText>
          </w:r>
        </w:del>
        <w:r w:rsidR="00D8370E">
          <w:rPr>
            <w:color w:val="000000" w:themeColor="text1"/>
          </w:rPr>
          <w:t>by other software</w:t>
        </w:r>
      </w:ins>
      <w:ins w:id="2184" w:author="Ruijie Xu" w:date="2022-02-02T12:20:00Z">
        <w:r w:rsidRPr="003A137D">
          <w:rPr>
            <w:color w:val="000000" w:themeColor="text1"/>
          </w:rPr>
          <w:t xml:space="preserve">, but Diamond </w:t>
        </w:r>
        <w:del w:id="2185" w:author="Liliana Salvador" w:date="2022-02-23T20:28:00Z">
          <w:r w:rsidRPr="003A137D" w:rsidDel="00015F44">
            <w:rPr>
              <w:color w:val="000000" w:themeColor="text1"/>
            </w:rPr>
            <w:delText xml:space="preserve">has </w:delText>
          </w:r>
        </w:del>
        <w:r w:rsidRPr="003A137D">
          <w:rPr>
            <w:color w:val="000000" w:themeColor="text1"/>
          </w:rPr>
          <w:t xml:space="preserve">only classified 2% (133/4900) of reads as “p__Firmicutes” in sample R26.L, </w:t>
        </w:r>
        <w:del w:id="2186" w:author="Liliana Salvador" w:date="2022-03-08T19:36:00Z">
          <w:r w:rsidRPr="003A137D" w:rsidDel="00D47800">
            <w:rPr>
              <w:color w:val="000000" w:themeColor="text1"/>
            </w:rPr>
            <w:delText>while “p__Firmicutes”</w:delText>
          </w:r>
        </w:del>
      </w:ins>
      <w:ins w:id="2187" w:author="Liliana Salvador" w:date="2022-03-08T19:36:00Z">
        <w:r w:rsidR="00D47800">
          <w:rPr>
            <w:color w:val="000000" w:themeColor="text1"/>
          </w:rPr>
          <w:t>and 0%</w:t>
        </w:r>
      </w:ins>
      <w:ins w:id="2188" w:author="Ruijie Xu" w:date="2022-02-02T12:20:00Z">
        <w:r w:rsidRPr="003A137D">
          <w:rPr>
            <w:color w:val="000000" w:themeColor="text1"/>
          </w:rPr>
          <w:t xml:space="preserve"> </w:t>
        </w:r>
        <w:del w:id="2189" w:author="Liliana Salvador" w:date="2022-03-08T19:36:00Z">
          <w:r w:rsidRPr="003A137D" w:rsidDel="00D47800">
            <w:rPr>
              <w:color w:val="000000" w:themeColor="text1"/>
            </w:rPr>
            <w:delText xml:space="preserve">taxon was not identified </w:delText>
          </w:r>
        </w:del>
        <w:r w:rsidRPr="003A137D">
          <w:rPr>
            <w:color w:val="000000" w:themeColor="text1"/>
          </w:rPr>
          <w:t>in</w:t>
        </w:r>
      </w:ins>
      <w:ins w:id="2190" w:author="Liliana Salvador" w:date="2022-03-08T19:36:00Z">
        <w:r w:rsidR="00D47800">
          <w:rPr>
            <w:color w:val="000000" w:themeColor="text1"/>
          </w:rPr>
          <w:t xml:space="preserve"> both</w:t>
        </w:r>
      </w:ins>
      <w:ins w:id="2191" w:author="Ruijie Xu" w:date="2022-02-02T12:20:00Z">
        <w:r w:rsidRPr="003A137D">
          <w:rPr>
            <w:color w:val="000000" w:themeColor="text1"/>
          </w:rPr>
          <w:t xml:space="preserve"> R22.L and R27.L</w:t>
        </w:r>
        <w:del w:id="2192" w:author="Liliana Salvador" w:date="2022-03-08T19:36:00Z">
          <w:r w:rsidRPr="003A137D" w:rsidDel="00D47800">
            <w:rPr>
              <w:color w:val="000000" w:themeColor="text1"/>
            </w:rPr>
            <w:delText xml:space="preserve"> by Diamond</w:delText>
          </w:r>
        </w:del>
        <w:r w:rsidRPr="003A137D">
          <w:rPr>
            <w:color w:val="000000" w:themeColor="text1"/>
          </w:rPr>
          <w:t xml:space="preserve">. On the other hand, Diamond </w:t>
        </w:r>
        <w:del w:id="2193"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“p__Firmicutes” in samples R27.S (24%) and R28.L (19%) compare</w:t>
        </w:r>
      </w:ins>
      <w:ins w:id="2194" w:author="Liliana Salvador" w:date="2022-02-23T20:28:00Z">
        <w:r w:rsidR="00015F44">
          <w:rPr>
            <w:color w:val="000000" w:themeColor="text1"/>
          </w:rPr>
          <w:t>d</w:t>
        </w:r>
      </w:ins>
      <w:ins w:id="2195" w:author="Ruijie Xu" w:date="2022-02-02T12:20:00Z">
        <w:r w:rsidRPr="003A137D">
          <w:rPr>
            <w:color w:val="000000" w:themeColor="text1"/>
          </w:rPr>
          <w:t xml:space="preserve"> to</w:t>
        </w:r>
        <w:del w:id="2196" w:author="Liliana Salvador" w:date="2022-03-08T19:39:00Z">
          <w:r w:rsidRPr="003A137D" w:rsidDel="00D47800">
            <w:rPr>
              <w:color w:val="000000" w:themeColor="text1"/>
            </w:rPr>
            <w:delText xml:space="preserve"> </w:delText>
          </w:r>
        </w:del>
        <w:del w:id="2197" w:author="Liliana Salvador" w:date="2022-03-08T19:38:00Z">
          <w:r w:rsidRPr="003A137D" w:rsidDel="00D47800">
            <w:rPr>
              <w:color w:val="000000" w:themeColor="text1"/>
            </w:rPr>
            <w:delText xml:space="preserve">that  of </w:delText>
          </w:r>
        </w:del>
        <w:del w:id="2198" w:author="Liliana Salvador" w:date="2022-03-08T19:39:00Z">
          <w:r w:rsidRPr="003A137D" w:rsidDel="00D47800">
            <w:rPr>
              <w:color w:val="000000" w:themeColor="text1"/>
            </w:rPr>
            <w:delText>most</w:delText>
          </w:r>
        </w:del>
        <w:r w:rsidRPr="003A137D">
          <w:rPr>
            <w:color w:val="000000" w:themeColor="text1"/>
          </w:rPr>
          <w:t xml:space="preserve"> other software (R27.S: mean: 2%, SD: 2%; R28.L: mean: 3%, SD: 3%), except for</w:t>
        </w:r>
        <w:del w:id="2199" w:author="Liliana Salvador" w:date="2022-03-08T19:39:00Z">
          <w:r w:rsidRPr="003A137D" w:rsidDel="00D47800">
            <w:rPr>
              <w:color w:val="000000" w:themeColor="text1"/>
            </w:rPr>
            <w:delText xml:space="preserve"> the</w:delText>
          </w:r>
        </w:del>
        <w:r w:rsidRPr="003A137D">
          <w:rPr>
            <w:color w:val="000000" w:themeColor="text1"/>
          </w:rPr>
          <w:t xml:space="preserve"> Centrifuge </w:t>
        </w:r>
        <w:del w:id="2200" w:author="Liliana Salvador" w:date="2022-03-08T19:39:00Z">
          <w:r w:rsidRPr="003A137D" w:rsidDel="00D47800">
            <w:rPr>
              <w:color w:val="000000" w:themeColor="text1"/>
            </w:rPr>
            <w:delText xml:space="preserve">classification </w:delText>
          </w:r>
        </w:del>
        <w:r w:rsidRPr="003A137D">
          <w:rPr>
            <w:color w:val="000000" w:themeColor="text1"/>
          </w:rPr>
          <w:t xml:space="preserve">(R27.S: 24%, R28.L: 9%). </w:t>
        </w:r>
      </w:ins>
    </w:p>
    <w:p w14:paraId="75626BC4" w14:textId="37B01965" w:rsidR="00C20546" w:rsidRPr="00A15B7A" w:rsidDel="008F1502" w:rsidRDefault="00A15B7A">
      <w:pPr>
        <w:spacing w:line="480" w:lineRule="auto"/>
        <w:rPr>
          <w:ins w:id="2201" w:author="Ruijie Xu" w:date="2022-02-02T12:20:00Z"/>
          <w:del w:id="2202" w:author="Rajeev, Sree" w:date="2022-03-03T11:10:00Z"/>
          <w:color w:val="000000" w:themeColor="text1"/>
          <w:u w:val="single"/>
          <w:rPrChange w:id="2203" w:author="Ruijie Xu" w:date="2022-02-27T13:45:00Z">
            <w:rPr>
              <w:ins w:id="2204" w:author="Ruijie Xu" w:date="2022-02-02T12:20:00Z"/>
              <w:del w:id="2205" w:author="Rajeev, Sree" w:date="2022-03-03T11:10:00Z"/>
              <w:color w:val="000000" w:themeColor="text1"/>
            </w:rPr>
          </w:rPrChange>
        </w:rPr>
        <w:pPrChange w:id="2206" w:author="Ruijie Xu" w:date="2022-02-27T13:45:00Z">
          <w:pPr>
            <w:spacing w:line="480" w:lineRule="auto"/>
            <w:ind w:firstLine="720"/>
          </w:pPr>
        </w:pPrChange>
      </w:pPr>
      <w:ins w:id="2207" w:author="Ruijie Xu" w:date="2022-02-27T13:45:00Z">
        <w:del w:id="2208" w:author="Rajeev, Sree" w:date="2022-03-03T11:10:00Z">
          <w:r w:rsidRPr="00A15B7A" w:rsidDel="008F1502">
            <w:rPr>
              <w:color w:val="000000" w:themeColor="text1"/>
              <w:u w:val="single"/>
              <w:rPrChange w:id="2209" w:author="Ruijie Xu" w:date="2022-02-27T13:45:00Z">
                <w:rPr>
                  <w:color w:val="000000" w:themeColor="text1"/>
                </w:rPr>
              </w:rPrChange>
            </w:rPr>
            <w:delText>Species</w:delText>
          </w:r>
        </w:del>
      </w:ins>
    </w:p>
    <w:p w14:paraId="477AE8BD" w14:textId="485153B5" w:rsidR="003D5D8B" w:rsidRDefault="003D5D8B" w:rsidP="003D5D8B">
      <w:pPr>
        <w:spacing w:line="480" w:lineRule="auto"/>
        <w:ind w:firstLine="720"/>
        <w:rPr>
          <w:ins w:id="2210" w:author="Ruijie Xu" w:date="2022-02-02T13:04:00Z"/>
          <w:color w:val="000000" w:themeColor="text1"/>
        </w:rPr>
      </w:pPr>
      <w:ins w:id="2211" w:author="Ruijie Xu" w:date="2022-02-02T12:20:00Z">
        <w:del w:id="2212" w:author="Liliana Salvador" w:date="2022-02-23T20:29:00Z">
          <w:r w:rsidRPr="003A137D" w:rsidDel="00015F44">
            <w:rPr>
              <w:color w:val="000000" w:themeColor="text1"/>
            </w:rPr>
            <w:delText>Moving down to</w:delText>
          </w:r>
        </w:del>
      </w:ins>
      <w:ins w:id="2213" w:author="Rajeev, Sree" w:date="2022-03-03T11:11:00Z">
        <w:r w:rsidR="008F1502">
          <w:rPr>
            <w:color w:val="000000" w:themeColor="text1"/>
          </w:rPr>
          <w:t xml:space="preserve">For </w:t>
        </w:r>
      </w:ins>
      <w:ins w:id="2214" w:author="Liliana Salvador" w:date="2022-02-23T20:29:00Z">
        <w:del w:id="2215" w:author="Rajeev, Sree" w:date="2022-03-03T11:11:00Z">
          <w:r w:rsidR="00015F44" w:rsidDel="008F1502">
            <w:rPr>
              <w:color w:val="000000" w:themeColor="text1"/>
            </w:rPr>
            <w:delText>Regarding</w:delText>
          </w:r>
        </w:del>
      </w:ins>
      <w:ins w:id="2216" w:author="Ruijie Xu" w:date="2022-02-02T12:20:00Z">
        <w:r w:rsidRPr="003A137D">
          <w:rPr>
            <w:color w:val="000000" w:themeColor="text1"/>
          </w:rPr>
          <w:t xml:space="preserve"> the </w:t>
        </w:r>
      </w:ins>
      <w:ins w:id="2217" w:author="Rajeev, Sree" w:date="2022-03-03T11:10:00Z">
        <w:r w:rsidR="008F1502">
          <w:rPr>
            <w:color w:val="000000" w:themeColor="text1"/>
          </w:rPr>
          <w:t>s</w:t>
        </w:r>
      </w:ins>
      <w:ins w:id="2218" w:author="Ruijie Xu" w:date="2022-02-02T12:20:00Z">
        <w:del w:id="2219" w:author="Rajeev, Sree" w:date="2022-03-03T11:10:00Z">
          <w:r w:rsidRPr="003A137D" w:rsidDel="008F1502">
            <w:rPr>
              <w:color w:val="000000" w:themeColor="text1"/>
            </w:rPr>
            <w:delText>S</w:delText>
          </w:r>
        </w:del>
        <w:r w:rsidRPr="003A137D">
          <w:rPr>
            <w:color w:val="000000" w:themeColor="text1"/>
          </w:rPr>
          <w:t xml:space="preserve">pecies level classification, the number of reads classified under taxa (strains) with the same species was aggregated </w:t>
        </w:r>
        <w:del w:id="2220" w:author="Liliana Salvador" w:date="2022-03-08T19:40:00Z">
          <w:r w:rsidRPr="003A137D" w:rsidDel="00D47800">
            <w:rPr>
              <w:color w:val="000000" w:themeColor="text1"/>
            </w:rPr>
            <w:delText xml:space="preserve">together </w:delText>
          </w:r>
        </w:del>
        <w:r w:rsidRPr="003A137D">
          <w:rPr>
            <w:color w:val="000000" w:themeColor="text1"/>
          </w:rPr>
          <w:t xml:space="preserve">to obtain </w:t>
        </w:r>
        <w:del w:id="2221" w:author="Liliana Salvador" w:date="2022-02-23T20:29:00Z">
          <w:r w:rsidRPr="003A137D" w:rsidDel="00015F44">
            <w:rPr>
              <w:color w:val="000000" w:themeColor="text1"/>
            </w:rPr>
            <w:delText xml:space="preserve">the </w:delText>
          </w:r>
        </w:del>
      </w:ins>
      <w:ins w:id="2222" w:author="Liliana Salvador" w:date="2022-02-23T20:29:00Z">
        <w:r w:rsidR="00015F44">
          <w:rPr>
            <w:color w:val="000000" w:themeColor="text1"/>
          </w:rPr>
          <w:t xml:space="preserve">a </w:t>
        </w:r>
      </w:ins>
      <w:ins w:id="2223" w:author="Ruijie Xu" w:date="2022-02-02T12:20:00Z">
        <w:r w:rsidRPr="003A137D">
          <w:rPr>
            <w:color w:val="000000" w:themeColor="text1"/>
          </w:rPr>
          <w:t>unique number of species classified by each software</w:t>
        </w:r>
      </w:ins>
      <w:ins w:id="2224" w:author="Ruijie Xu" w:date="2022-02-03T12:18:00Z">
        <w:r w:rsidR="00CE788B">
          <w:rPr>
            <w:color w:val="000000" w:themeColor="text1"/>
          </w:rPr>
          <w:t xml:space="preserve"> (Table </w:t>
        </w:r>
      </w:ins>
      <w:ins w:id="2225" w:author="Ruijie Xu" w:date="2022-02-03T12:19:00Z">
        <w:r w:rsidR="00CE788B">
          <w:rPr>
            <w:color w:val="000000" w:themeColor="text1"/>
          </w:rPr>
          <w:t>SII.1)</w:t>
        </w:r>
      </w:ins>
      <w:ins w:id="2226" w:author="Ruijie Xu" w:date="2022-02-02T12:20:00Z">
        <w:r w:rsidRPr="003A137D">
          <w:rPr>
            <w:color w:val="000000" w:themeColor="text1"/>
          </w:rPr>
          <w:t xml:space="preserve">. Out of all software, </w:t>
        </w:r>
      </w:ins>
      <w:ins w:id="2227" w:author="Ruijie Xu" w:date="2022-02-27T11:43:00Z">
        <w:r w:rsidR="00D8370E">
          <w:rPr>
            <w:color w:val="000000" w:themeColor="text1"/>
          </w:rPr>
          <w:t>M</w:t>
        </w:r>
      </w:ins>
      <w:ins w:id="2228" w:author="Ruijie Xu" w:date="2022-02-02T12:20:00Z">
        <w:r w:rsidRPr="003A137D">
          <w:rPr>
            <w:color w:val="000000" w:themeColor="text1"/>
          </w:rPr>
          <w:t xml:space="preserve">etaphlan3 </w:t>
        </w:r>
        <w:del w:id="2229"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2230" w:author="Liliana Salvador" w:date="2022-02-23T20:29:00Z">
        <w:r w:rsidR="00015F44">
          <w:rPr>
            <w:color w:val="000000" w:themeColor="text1"/>
          </w:rPr>
          <w:t xml:space="preserve">, </w:t>
        </w:r>
      </w:ins>
      <w:ins w:id="2231" w:author="Ruijie Xu" w:date="2022-02-02T12:20:00Z">
        <w:del w:id="2232" w:author="Liliana Salvador" w:date="2022-02-23T20:29:00Z">
          <w:r w:rsidRPr="003A137D" w:rsidDel="00015F44">
            <w:rPr>
              <w:color w:val="000000" w:themeColor="text1"/>
            </w:rPr>
            <w:delText xml:space="preserve"> </w:delText>
          </w:r>
        </w:del>
        <w:r w:rsidRPr="003A137D">
          <w:rPr>
            <w:color w:val="000000" w:themeColor="text1"/>
          </w:rPr>
          <w:t>with only 18 species</w:t>
        </w:r>
      </w:ins>
      <w:ins w:id="2233" w:author="Ruijie Xu" w:date="2022-02-03T12:19:00Z">
        <w:r w:rsidR="00CE788B">
          <w:rPr>
            <w:color w:val="000000" w:themeColor="text1"/>
          </w:rPr>
          <w:t xml:space="preserve"> (Table SII.4)</w:t>
        </w:r>
      </w:ins>
      <w:ins w:id="2234" w:author="Rajeev, Sree" w:date="2022-03-03T11:11:00Z">
        <w:r w:rsidR="008F1502">
          <w:rPr>
            <w:color w:val="000000" w:themeColor="text1"/>
          </w:rPr>
          <w:t xml:space="preserve"> while </w:t>
        </w:r>
      </w:ins>
      <w:ins w:id="2235" w:author="Ruijie Xu" w:date="2022-02-02T12:20:00Z">
        <w:del w:id="2236" w:author="Rajeev, Sree" w:date="2022-03-03T11:11:00Z">
          <w:r w:rsidRPr="003A137D" w:rsidDel="008F1502">
            <w:rPr>
              <w:color w:val="000000" w:themeColor="text1"/>
            </w:rPr>
            <w:delText xml:space="preserve">. On the other hand, </w:delText>
          </w:r>
        </w:del>
        <w:r w:rsidRPr="003A137D">
          <w:rPr>
            <w:color w:val="000000" w:themeColor="text1"/>
          </w:rPr>
          <w:t xml:space="preserve">Kaiju </w:t>
        </w:r>
        <w:del w:id="2237" w:author="Liliana Salvador" w:date="2022-02-23T20:29:00Z">
          <w:r w:rsidRPr="003A137D" w:rsidDel="00015F44">
            <w:rPr>
              <w:color w:val="000000" w:themeColor="text1"/>
            </w:rPr>
            <w:delText xml:space="preserve">has </w:delText>
          </w:r>
        </w:del>
        <w:r w:rsidRPr="003A137D">
          <w:rPr>
            <w:color w:val="000000" w:themeColor="text1"/>
          </w:rPr>
          <w:t>classified the most</w:t>
        </w:r>
        <w:del w:id="2238" w:author="Liliana Salvador" w:date="2022-03-08T19:41:00Z">
          <w:r w:rsidRPr="003A137D" w:rsidDel="00D47800">
            <w:rPr>
              <w:color w:val="000000" w:themeColor="text1"/>
            </w:rPr>
            <w:delText xml:space="preserve"> number of distinct Species taxa</w:delText>
          </w:r>
        </w:del>
      </w:ins>
      <w:ins w:id="2239" w:author="Liliana Salvador" w:date="2022-02-23T20:30:00Z">
        <w:r w:rsidR="00015F44">
          <w:rPr>
            <w:color w:val="000000" w:themeColor="text1"/>
          </w:rPr>
          <w:t>,</w:t>
        </w:r>
      </w:ins>
      <w:ins w:id="2240" w:author="Ruijie Xu" w:date="2022-02-02T12:20:00Z">
        <w:r w:rsidRPr="003A137D">
          <w:rPr>
            <w:color w:val="000000" w:themeColor="text1"/>
          </w:rPr>
          <w:t xml:space="preserve"> 4128 species (Table </w:t>
        </w:r>
      </w:ins>
      <w:ins w:id="2241" w:author="Ruijie Xu" w:date="2022-02-03T12:19:00Z">
        <w:r w:rsidR="00CE788B">
          <w:rPr>
            <w:color w:val="000000" w:themeColor="text1"/>
          </w:rPr>
          <w:t>S</w:t>
        </w:r>
      </w:ins>
      <w:ins w:id="2242" w:author="Ruijie Xu" w:date="2022-02-02T12:20:00Z">
        <w:r w:rsidRPr="003A137D">
          <w:rPr>
            <w:color w:val="000000" w:themeColor="text1"/>
          </w:rPr>
          <w:t xml:space="preserve">II.4). From the species level classifications, 9 species </w:t>
        </w:r>
        <w:commentRangeStart w:id="2243"/>
        <w:r w:rsidRPr="003A137D">
          <w:rPr>
            <w:color w:val="000000" w:themeColor="text1"/>
          </w:rPr>
          <w:t>tax</w:t>
        </w:r>
      </w:ins>
      <w:commentRangeEnd w:id="2243"/>
      <w:ins w:id="2244" w:author="Ruijie Xu" w:date="2022-02-27T11:44:00Z">
        <w:r w:rsidR="001D06C9">
          <w:rPr>
            <w:color w:val="000000" w:themeColor="text1"/>
          </w:rPr>
          <w:t xml:space="preserve">a </w:t>
        </w:r>
      </w:ins>
      <w:ins w:id="2245" w:author="Ruijie Xu" w:date="2022-02-27T11:45:00Z">
        <w:r w:rsidR="001D06C9">
          <w:rPr>
            <w:color w:val="000000" w:themeColor="text1"/>
          </w:rPr>
          <w:t>w</w:t>
        </w:r>
      </w:ins>
      <w:del w:id="2246" w:author="Ruijie Xu" w:date="2022-02-27T11:44:00Z">
        <w:r w:rsidR="00015F44" w:rsidDel="001D06C9">
          <w:rPr>
            <w:rStyle w:val="CommentReference"/>
          </w:rPr>
          <w:commentReference w:id="2243"/>
        </w:r>
      </w:del>
      <w:ins w:id="2247" w:author="Ruijie Xu" w:date="2022-02-02T12:20:00Z">
        <w:r w:rsidRPr="003A137D">
          <w:rPr>
            <w:color w:val="000000" w:themeColor="text1"/>
          </w:rPr>
          <w:t xml:space="preserve">ere </w:t>
        </w:r>
        <w:r w:rsidRPr="003A137D">
          <w:rPr>
            <w:color w:val="000000" w:themeColor="text1"/>
          </w:rPr>
          <w:lastRenderedPageBreak/>
          <w:t>identified by all nine software (</w:t>
        </w:r>
        <w:r>
          <w:rPr>
            <w:i/>
            <w:iCs/>
            <w:color w:val="000000" w:themeColor="text1"/>
          </w:rPr>
          <w:t>Leptospira</w:t>
        </w:r>
        <w:r w:rsidRPr="003A137D">
          <w:rPr>
            <w:i/>
            <w:iCs/>
            <w:color w:val="000000" w:themeColor="text1"/>
          </w:rPr>
          <w:t xml:space="preserve"> interrogans</w:t>
        </w:r>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borgpetersenii</w:t>
        </w:r>
        <w:r w:rsidRPr="003A137D">
          <w:rPr>
            <w:color w:val="000000" w:themeColor="text1"/>
          </w:rPr>
          <w:t>,</w:t>
        </w:r>
        <w:r w:rsidRPr="003A137D">
          <w:rPr>
            <w:i/>
            <w:iCs/>
            <w:color w:val="000000" w:themeColor="text1"/>
          </w:rPr>
          <w:t xml:space="preserve"> Faecalibacterium prausnitzii</w:t>
        </w:r>
        <w:r w:rsidRPr="003A137D">
          <w:rPr>
            <w:color w:val="000000" w:themeColor="text1"/>
          </w:rPr>
          <w:t>,</w:t>
        </w:r>
        <w:r w:rsidRPr="003A137D">
          <w:rPr>
            <w:i/>
            <w:iCs/>
            <w:color w:val="000000" w:themeColor="text1"/>
          </w:rPr>
          <w:t xml:space="preserve"> Bordetella pseudohinzii</w:t>
        </w:r>
        <w:r w:rsidRPr="003A137D">
          <w:rPr>
            <w:color w:val="000000" w:themeColor="text1"/>
          </w:rPr>
          <w:t>,</w:t>
        </w:r>
        <w:r w:rsidRPr="003A137D">
          <w:rPr>
            <w:i/>
            <w:iCs/>
            <w:color w:val="000000" w:themeColor="text1"/>
          </w:rPr>
          <w:t xml:space="preserve"> Bordetella bronchiseptica</w:t>
        </w:r>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uniformis</w:t>
        </w:r>
        <w:r w:rsidRPr="003A137D">
          <w:rPr>
            <w:color w:val="000000" w:themeColor="text1"/>
          </w:rPr>
          <w:t>,</w:t>
        </w:r>
        <w:r w:rsidRPr="003A137D">
          <w:rPr>
            <w:i/>
            <w:iCs/>
            <w:color w:val="000000" w:themeColor="text1"/>
          </w:rPr>
          <w:t xml:space="preserve"> Phocaeicola vulgatus</w:t>
        </w:r>
        <w:r w:rsidRPr="003A137D">
          <w:rPr>
            <w:color w:val="000000" w:themeColor="text1"/>
          </w:rPr>
          <w:t>, and</w:t>
        </w:r>
        <w:r w:rsidRPr="003A137D">
          <w:rPr>
            <w:i/>
            <w:iCs/>
            <w:color w:val="000000" w:themeColor="text1"/>
          </w:rPr>
          <w:t xml:space="preserve"> Bartonella elizabethae</w:t>
        </w:r>
        <w:r w:rsidRPr="003A137D">
          <w:rPr>
            <w:color w:val="000000" w:themeColor="text1"/>
          </w:rPr>
          <w:t>)</w:t>
        </w:r>
      </w:ins>
      <w:ins w:id="2248" w:author="Ruijie Xu" w:date="2022-02-03T12:21:00Z">
        <w:r w:rsidR="00E93552">
          <w:rPr>
            <w:color w:val="000000" w:themeColor="text1"/>
          </w:rPr>
          <w:t xml:space="preserve"> (Table SII.1)</w:t>
        </w:r>
      </w:ins>
      <w:ins w:id="2249" w:author="Ruijie Xu" w:date="2022-02-02T12:20:00Z">
        <w:r w:rsidRPr="003A137D">
          <w:rPr>
            <w:color w:val="000000" w:themeColor="text1"/>
          </w:rPr>
          <w:t xml:space="preserve">. Centrifuge </w:t>
        </w:r>
        <w:del w:id="2250" w:author="Liliana Salvador" w:date="2022-02-23T20:34:00Z">
          <w:r w:rsidRPr="003A137D" w:rsidDel="0088072A">
            <w:rPr>
              <w:color w:val="000000" w:themeColor="text1"/>
            </w:rPr>
            <w:delText>and</w:delText>
          </w:r>
        </w:del>
      </w:ins>
      <w:ins w:id="2251" w:author="Liliana Salvador" w:date="2022-02-23T20:34:00Z">
        <w:r w:rsidR="0088072A">
          <w:rPr>
            <w:color w:val="000000" w:themeColor="text1"/>
          </w:rPr>
          <w:t>vs</w:t>
        </w:r>
      </w:ins>
      <w:ins w:id="2252" w:author="Ruijie Xu" w:date="2022-02-02T12:20:00Z">
        <w:r w:rsidRPr="003A137D">
          <w:rPr>
            <w:color w:val="000000" w:themeColor="text1"/>
          </w:rPr>
          <w:t xml:space="preserve"> Kaiju ha</w:t>
        </w:r>
      </w:ins>
      <w:ins w:id="2253" w:author="Liliana Salvador" w:date="2022-03-08T19:41:00Z">
        <w:r w:rsidR="00D47800">
          <w:rPr>
            <w:color w:val="000000" w:themeColor="text1"/>
          </w:rPr>
          <w:t>d</w:t>
        </w:r>
      </w:ins>
      <w:ins w:id="2254" w:author="Ruijie Xu" w:date="2022-02-02T12:20:00Z">
        <w:del w:id="2255" w:author="Liliana Salvador" w:date="2022-02-23T20:30:00Z">
          <w:r w:rsidRPr="003A137D" w:rsidDel="00015F44">
            <w:rPr>
              <w:color w:val="000000" w:themeColor="text1"/>
            </w:rPr>
            <w:delText>s</w:delText>
          </w:r>
        </w:del>
        <w:r w:rsidRPr="003A137D">
          <w:rPr>
            <w:color w:val="000000" w:themeColor="text1"/>
          </w:rPr>
          <w:t xml:space="preserve"> the largest overla</w:t>
        </w:r>
      </w:ins>
      <w:ins w:id="2256" w:author="Liliana Salvador" w:date="2022-03-08T19:41:00Z">
        <w:r w:rsidR="00D47800">
          <w:rPr>
            <w:color w:val="000000" w:themeColor="text1"/>
          </w:rPr>
          <w:t>p</w:t>
        </w:r>
      </w:ins>
      <w:ins w:id="2257" w:author="Ruijie Xu" w:date="2022-02-02T12:20:00Z">
        <w:del w:id="2258" w:author="Liliana Salvador" w:date="2022-03-08T19:41:00Z">
          <w:r w:rsidRPr="003A137D" w:rsidDel="00D47800">
            <w:rPr>
              <w:color w:val="000000" w:themeColor="text1"/>
            </w:rPr>
            <w:delText>pping</w:delText>
          </w:r>
        </w:del>
        <w:r w:rsidRPr="003A137D">
          <w:rPr>
            <w:color w:val="000000" w:themeColor="text1"/>
          </w:rPr>
          <w:t xml:space="preserve"> </w:t>
        </w:r>
        <w:del w:id="2259" w:author="Liliana Salvador" w:date="2022-03-08T19:42:00Z">
          <w:r w:rsidRPr="003A137D" w:rsidDel="00D47800">
            <w:rPr>
              <w:color w:val="000000" w:themeColor="text1"/>
            </w:rPr>
            <w:delText>in the</w:delText>
          </w:r>
        </w:del>
      </w:ins>
      <w:ins w:id="2260" w:author="Liliana Salvador" w:date="2022-03-08T19:42:00Z">
        <w:r w:rsidR="00D47800">
          <w:rPr>
            <w:color w:val="000000" w:themeColor="text1"/>
          </w:rPr>
          <w:t>of</w:t>
        </w:r>
      </w:ins>
      <w:ins w:id="2261" w:author="Liliana Salvador" w:date="2022-02-23T20:31:00Z">
        <w:r w:rsidR="00015F44">
          <w:rPr>
            <w:color w:val="000000" w:themeColor="text1"/>
          </w:rPr>
          <w:t xml:space="preserve"> number of</w:t>
        </w:r>
      </w:ins>
      <w:ins w:id="2262" w:author="Ruijie Xu" w:date="2022-02-02T12:20:00Z">
        <w:r w:rsidRPr="003A137D">
          <w:rPr>
            <w:color w:val="000000" w:themeColor="text1"/>
          </w:rPr>
          <w:t xml:space="preserve"> </w:t>
        </w:r>
      </w:ins>
      <w:ins w:id="2263" w:author="Liliana Salvador" w:date="2022-03-08T19:42:00Z">
        <w:r w:rsidR="0028601F">
          <w:rPr>
            <w:color w:val="000000" w:themeColor="text1"/>
          </w:rPr>
          <w:t xml:space="preserve">identified </w:t>
        </w:r>
      </w:ins>
      <w:ins w:id="2264" w:author="Ruijie Xu" w:date="2022-02-02T12:20:00Z">
        <w:r w:rsidRPr="003A137D">
          <w:rPr>
            <w:color w:val="000000" w:themeColor="text1"/>
          </w:rPr>
          <w:t xml:space="preserve">species taxa </w:t>
        </w:r>
        <w:del w:id="2265" w:author="Liliana Salvador" w:date="2022-03-08T19:42:00Z">
          <w:r w:rsidRPr="003A137D" w:rsidDel="0028601F">
            <w:rPr>
              <w:color w:val="000000" w:themeColor="text1"/>
            </w:rPr>
            <w:delText xml:space="preserve">identified </w:delText>
          </w:r>
        </w:del>
        <w:r w:rsidRPr="003A137D">
          <w:rPr>
            <w:color w:val="000000" w:themeColor="text1"/>
          </w:rPr>
          <w:t>(2285</w:t>
        </w:r>
        <w:del w:id="2266" w:author="Liliana Salvador" w:date="2022-03-08T19:42:00Z">
          <w:r w:rsidRPr="003A137D" w:rsidDel="0028601F">
            <w:rPr>
              <w:color w:val="000000" w:themeColor="text1"/>
            </w:rPr>
            <w:delText xml:space="preserve"> taxa</w:delText>
          </w:r>
        </w:del>
        <w:r w:rsidRPr="003A137D">
          <w:rPr>
            <w:color w:val="000000" w:themeColor="text1"/>
          </w:rPr>
          <w:t>), followed by Kraken2 vs</w:t>
        </w:r>
      </w:ins>
      <w:ins w:id="2267" w:author="Liliana Salvador" w:date="2022-02-23T20:34:00Z">
        <w:r w:rsidR="0088072A">
          <w:rPr>
            <w:color w:val="000000" w:themeColor="text1"/>
          </w:rPr>
          <w:t xml:space="preserve"> </w:t>
        </w:r>
      </w:ins>
      <w:ins w:id="2268" w:author="Ruijie Xu" w:date="2022-02-02T12:20:00Z">
        <w:del w:id="2269" w:author="Liliana Salvador" w:date="2022-02-23T20:34:00Z">
          <w:r w:rsidRPr="003A137D" w:rsidDel="0088072A">
            <w:rPr>
              <w:color w:val="000000" w:themeColor="text1"/>
            </w:rPr>
            <w:delText xml:space="preserve">. </w:delText>
          </w:r>
        </w:del>
        <w:r w:rsidRPr="003A137D">
          <w:rPr>
            <w:color w:val="000000" w:themeColor="text1"/>
          </w:rPr>
          <w:t>Centrifuge (1737</w:t>
        </w:r>
        <w:del w:id="2270" w:author="Liliana Salvador" w:date="2022-03-08T19:42:00Z">
          <w:r w:rsidRPr="003A137D" w:rsidDel="0028601F">
            <w:rPr>
              <w:color w:val="000000" w:themeColor="text1"/>
            </w:rPr>
            <w:delText xml:space="preserve"> taxa</w:delText>
          </w:r>
        </w:del>
        <w:r w:rsidRPr="003A137D">
          <w:rPr>
            <w:color w:val="000000" w:themeColor="text1"/>
          </w:rPr>
          <w:t xml:space="preserve">) and </w:t>
        </w:r>
        <w:commentRangeStart w:id="2271"/>
        <w:r w:rsidRPr="003A137D">
          <w:rPr>
            <w:color w:val="000000" w:themeColor="text1"/>
          </w:rPr>
          <w:t xml:space="preserve">vs. Kaiju </w:t>
        </w:r>
      </w:ins>
      <w:commentRangeEnd w:id="2271"/>
      <w:r w:rsidR="00015F44">
        <w:rPr>
          <w:rStyle w:val="CommentReference"/>
        </w:rPr>
        <w:commentReference w:id="2271"/>
      </w:r>
      <w:ins w:id="2272" w:author="Ruijie Xu" w:date="2022-02-02T12:20:00Z">
        <w:r w:rsidRPr="003A137D">
          <w:rPr>
            <w:color w:val="000000" w:themeColor="text1"/>
          </w:rPr>
          <w:t>(1723</w:t>
        </w:r>
        <w:del w:id="2273" w:author="Liliana Salvador" w:date="2022-03-08T19:43:00Z">
          <w:r w:rsidRPr="003A137D" w:rsidDel="0028601F">
            <w:rPr>
              <w:color w:val="000000" w:themeColor="text1"/>
            </w:rPr>
            <w:delText xml:space="preserve"> taxa</w:delText>
          </w:r>
        </w:del>
        <w:r w:rsidRPr="003A137D">
          <w:rPr>
            <w:color w:val="000000" w:themeColor="text1"/>
          </w:rPr>
          <w:t>)</w:t>
        </w:r>
      </w:ins>
      <w:ins w:id="2274" w:author="Ruijie Xu" w:date="2022-02-03T12:21:00Z">
        <w:r w:rsidR="00E93552">
          <w:rPr>
            <w:color w:val="000000" w:themeColor="text1"/>
          </w:rPr>
          <w:t xml:space="preserve"> (Table S</w:t>
        </w:r>
      </w:ins>
      <w:ins w:id="2275" w:author="Ruijie Xu" w:date="2022-02-27T11:45:00Z">
        <w:r w:rsidR="001D06C9">
          <w:rPr>
            <w:color w:val="000000" w:themeColor="text1"/>
          </w:rPr>
          <w:t>II</w:t>
        </w:r>
      </w:ins>
      <w:ins w:id="2276" w:author="Ruijie Xu" w:date="2022-02-03T12:21:00Z">
        <w:r w:rsidR="00E93552">
          <w:rPr>
            <w:color w:val="000000" w:themeColor="text1"/>
          </w:rPr>
          <w:t>.4)</w:t>
        </w:r>
      </w:ins>
      <w:ins w:id="2277" w:author="Ruijie Xu" w:date="2022-02-02T12:20:00Z">
        <w:r w:rsidRPr="003A137D">
          <w:rPr>
            <w:color w:val="000000" w:themeColor="text1"/>
          </w:rPr>
          <w:t xml:space="preserve">. The species-level classification of the three software </w:t>
        </w:r>
      </w:ins>
      <w:ins w:id="2278" w:author="Ruijie Xu" w:date="2022-02-27T11:46:00Z">
        <w:r w:rsidR="001D06C9">
          <w:rPr>
            <w:color w:val="000000" w:themeColor="text1"/>
          </w:rPr>
          <w:t xml:space="preserve">mentioned above </w:t>
        </w:r>
      </w:ins>
      <w:ins w:id="2279" w:author="Ruijie Xu" w:date="2022-02-02T12:20:00Z">
        <w:del w:id="2280"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2281" w:author="Liliana Salvador" w:date="2022-02-23T20:32:00Z">
        <w:r w:rsidR="00015F44">
          <w:rPr>
            <w:color w:val="000000" w:themeColor="text1"/>
          </w:rPr>
          <w:t xml:space="preserve">a total of </w:t>
        </w:r>
      </w:ins>
      <w:ins w:id="2282" w:author="Ruijie Xu" w:date="2022-02-02T12:20:00Z">
        <w:r w:rsidRPr="003A137D">
          <w:rPr>
            <w:color w:val="000000" w:themeColor="text1"/>
          </w:rPr>
          <w:t>1</w:t>
        </w:r>
        <w:del w:id="2283" w:author="Liliana Salvador" w:date="2022-02-23T21:04:00Z">
          <w:r w:rsidRPr="003A137D" w:rsidDel="00A503F5">
            <w:rPr>
              <w:color w:val="000000" w:themeColor="text1"/>
            </w:rPr>
            <w:delText>,</w:delText>
          </w:r>
        </w:del>
        <w:r w:rsidRPr="003A137D">
          <w:rPr>
            <w:color w:val="000000" w:themeColor="text1"/>
          </w:rPr>
          <w:t>379 species taxa</w:t>
        </w:r>
        <w:del w:id="2284"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2285"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w:t>
        </w:r>
        <w:del w:id="2286" w:author="Liliana Salvador" w:date="2022-03-08T19:43:00Z">
          <w:r w:rsidRPr="003A137D" w:rsidDel="0028601F">
            <w:rPr>
              <w:color w:val="000000" w:themeColor="text1"/>
            </w:rPr>
            <w:delText xml:space="preserve">level </w:delText>
          </w:r>
        </w:del>
        <w:r w:rsidRPr="003A137D">
          <w:rPr>
            <w:color w:val="000000" w:themeColor="text1"/>
          </w:rPr>
          <w:t xml:space="preserve">taxa with Centrifuge, 1207 </w:t>
        </w:r>
        <w:del w:id="2287" w:author="Liliana Salvador" w:date="2022-03-08T19:43:00Z">
          <w:r w:rsidRPr="003A137D" w:rsidDel="0028601F">
            <w:rPr>
              <w:color w:val="000000" w:themeColor="text1"/>
            </w:rPr>
            <w:delText xml:space="preserve">taxa </w:delText>
          </w:r>
        </w:del>
        <w:r w:rsidRPr="003A137D">
          <w:rPr>
            <w:color w:val="000000" w:themeColor="text1"/>
          </w:rPr>
          <w:t xml:space="preserve">with Kaiju, and 1126 </w:t>
        </w:r>
        <w:del w:id="2288" w:author="Liliana Salvador" w:date="2022-03-08T19:43:00Z">
          <w:r w:rsidRPr="003A137D" w:rsidDel="0028601F">
            <w:rPr>
              <w:color w:val="000000" w:themeColor="text1"/>
            </w:rPr>
            <w:delText xml:space="preserve">taxa </w:delText>
          </w:r>
        </w:del>
        <w:r w:rsidRPr="003A137D">
          <w:rPr>
            <w:color w:val="000000" w:themeColor="text1"/>
          </w:rPr>
          <w:t>with Kraken2. CLARK and CLARK-s’</w:t>
        </w:r>
        <w:del w:id="2289" w:author="Liliana Salvador" w:date="2022-03-08T19:43:00Z">
          <w:r w:rsidRPr="003A137D" w:rsidDel="0028601F">
            <w:rPr>
              <w:color w:val="000000" w:themeColor="text1"/>
            </w:rPr>
            <w:delText>s</w:delText>
          </w:r>
        </w:del>
        <w:r w:rsidRPr="003A137D">
          <w:rPr>
            <w:color w:val="000000" w:themeColor="text1"/>
          </w:rPr>
          <w:t xml:space="preserve"> classification </w:t>
        </w:r>
        <w:del w:id="2290" w:author="Liliana Salvador" w:date="2022-02-23T20:32:00Z">
          <w:r w:rsidRPr="003A137D" w:rsidDel="00015F44">
            <w:rPr>
              <w:color w:val="000000" w:themeColor="text1"/>
            </w:rPr>
            <w:delText xml:space="preserve">has also </w:delText>
          </w:r>
        </w:del>
        <w:r w:rsidRPr="003A137D">
          <w:rPr>
            <w:color w:val="000000" w:themeColor="text1"/>
          </w:rPr>
          <w:t>shared 1219 and 1059 species taxa wtith Kaiju</w:t>
        </w:r>
      </w:ins>
      <w:ins w:id="2291" w:author="Liliana Salvador" w:date="2022-02-23T20:32:00Z">
        <w:r w:rsidR="00015F44">
          <w:rPr>
            <w:color w:val="000000" w:themeColor="text1"/>
          </w:rPr>
          <w:t>, respectively</w:t>
        </w:r>
      </w:ins>
      <w:ins w:id="2292" w:author="Ruijie Xu" w:date="2022-02-02T12:20:00Z">
        <w:del w:id="2293"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2294" w:author="Liliana Salvador" w:date="2022-02-23T20:32:00Z">
          <w:r w:rsidRPr="003A137D" w:rsidDel="00015F44">
            <w:rPr>
              <w:color w:val="000000" w:themeColor="text1"/>
            </w:rPr>
            <w:delText xml:space="preserve">has </w:delText>
          </w:r>
        </w:del>
      </w:ins>
      <w:ins w:id="2295" w:author="Liliana Salvador" w:date="2022-02-23T20:32:00Z">
        <w:r w:rsidR="00015F44">
          <w:rPr>
            <w:color w:val="000000" w:themeColor="text1"/>
          </w:rPr>
          <w:t>ha</w:t>
        </w:r>
      </w:ins>
      <w:ins w:id="2296" w:author="Liliana Salvador" w:date="2022-03-08T19:44:00Z">
        <w:r w:rsidR="0028601F">
          <w:rPr>
            <w:color w:val="000000" w:themeColor="text1"/>
          </w:rPr>
          <w:t>d</w:t>
        </w:r>
      </w:ins>
      <w:ins w:id="2297" w:author="Liliana Salvador" w:date="2022-02-23T20:32:00Z">
        <w:r w:rsidR="00015F44">
          <w:rPr>
            <w:color w:val="000000" w:themeColor="text1"/>
          </w:rPr>
          <w:t xml:space="preserve"> </w:t>
        </w:r>
      </w:ins>
      <w:ins w:id="2298" w:author="Ruijie Xu" w:date="2022-02-02T12:20:00Z">
        <w:r w:rsidRPr="003A137D">
          <w:rPr>
            <w:color w:val="000000" w:themeColor="text1"/>
          </w:rPr>
          <w:t xml:space="preserve">identified </w:t>
        </w:r>
      </w:ins>
      <w:ins w:id="2299" w:author="Liliana Salvador" w:date="2022-02-23T20:32:00Z">
        <w:r w:rsidR="00015F44">
          <w:rPr>
            <w:color w:val="000000" w:themeColor="text1"/>
          </w:rPr>
          <w:t xml:space="preserve">the </w:t>
        </w:r>
      </w:ins>
      <w:ins w:id="2300" w:author="Ruijie Xu" w:date="2022-02-02T12:20:00Z">
        <w:r w:rsidRPr="003A137D">
          <w:rPr>
            <w:color w:val="000000" w:themeColor="text1"/>
          </w:rPr>
          <w:t xml:space="preserve">same species taxa as the most abundant taxa, species taxa with at least 10% of the reads from each sample were </w:t>
        </w:r>
        <w:del w:id="2301" w:author="Rajeev, Sree" w:date="2022-03-01T14:02:00Z">
          <w:r w:rsidRPr="003A137D" w:rsidDel="008D6DD7">
            <w:rPr>
              <w:color w:val="000000" w:themeColor="text1"/>
            </w:rPr>
            <w:delText>identified</w:delText>
          </w:r>
        </w:del>
      </w:ins>
      <w:ins w:id="2302" w:author="Rajeev, Sree" w:date="2022-03-01T14:02:00Z">
        <w:r w:rsidR="008D6DD7">
          <w:rPr>
            <w:color w:val="000000" w:themeColor="text1"/>
          </w:rPr>
          <w:t xml:space="preserve">selected </w:t>
        </w:r>
      </w:ins>
      <w:ins w:id="2303" w:author="Ruijie Xu" w:date="2022-02-02T12:20:00Z">
        <w:r w:rsidRPr="003A137D">
          <w:rPr>
            <w:color w:val="000000" w:themeColor="text1"/>
          </w:rPr>
          <w:t>from each software’</w:t>
        </w:r>
        <w:del w:id="2304"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2305"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2306" w:author="Liliana Salvador" w:date="2022-02-23T20:33:00Z">
        <w:r w:rsidR="00015F44">
          <w:rPr>
            <w:color w:val="000000" w:themeColor="text1"/>
          </w:rPr>
          <w:t xml:space="preserve">of the </w:t>
        </w:r>
      </w:ins>
      <w:ins w:id="2307" w:author="Ruijie Xu" w:date="2022-02-02T12:20:00Z">
        <w:r w:rsidRPr="003A137D">
          <w:rPr>
            <w:color w:val="000000" w:themeColor="text1"/>
          </w:rPr>
          <w:t>number of unique species taxa (18</w:t>
        </w:r>
        <w:del w:id="2308" w:author="Liliana Salvador" w:date="2022-03-08T19:44:00Z">
          <w:r w:rsidRPr="003A137D" w:rsidDel="0028601F">
            <w:rPr>
              <w:color w:val="000000" w:themeColor="text1"/>
            </w:rPr>
            <w:delText xml:space="preserve"> taxa</w:delText>
          </w:r>
        </w:del>
        <w:r w:rsidRPr="003A137D">
          <w:rPr>
            <w:color w:val="000000" w:themeColor="text1"/>
          </w:rPr>
          <w:t xml:space="preserve">), while </w:t>
        </w:r>
        <w:r>
          <w:rPr>
            <w:color w:val="000000" w:themeColor="text1"/>
          </w:rPr>
          <w:t>BLASTN</w:t>
        </w:r>
        <w:r w:rsidRPr="003A137D">
          <w:rPr>
            <w:color w:val="000000" w:themeColor="text1"/>
          </w:rPr>
          <w:t xml:space="preserve"> and Kaiju </w:t>
        </w:r>
        <w:del w:id="2309" w:author="Liliana Salvador" w:date="2022-02-23T20:33:00Z">
          <w:r w:rsidRPr="003A137D" w:rsidDel="00015F44">
            <w:rPr>
              <w:color w:val="000000" w:themeColor="text1"/>
            </w:rPr>
            <w:delText>has</w:delText>
          </w:r>
        </w:del>
      </w:ins>
      <w:ins w:id="2310" w:author="Liliana Salvador" w:date="2022-02-23T20:33:00Z">
        <w:r w:rsidR="00015F44">
          <w:rPr>
            <w:color w:val="000000" w:themeColor="text1"/>
          </w:rPr>
          <w:t>identified</w:t>
        </w:r>
      </w:ins>
      <w:ins w:id="2311" w:author="Ruijie Xu" w:date="2022-02-02T12:20:00Z">
        <w:r w:rsidRPr="003A137D">
          <w:rPr>
            <w:color w:val="000000" w:themeColor="text1"/>
          </w:rPr>
          <w:t xml:space="preserve"> the least (7</w:t>
        </w:r>
        <w:del w:id="2312" w:author="Liliana Salvador" w:date="2022-03-08T19:44:00Z">
          <w:r w:rsidRPr="003A137D" w:rsidDel="0028601F">
            <w:rPr>
              <w:color w:val="000000" w:themeColor="text1"/>
            </w:rPr>
            <w:delText xml:space="preserve"> taxa</w:delText>
          </w:r>
        </w:del>
        <w:r w:rsidRPr="003A137D">
          <w:rPr>
            <w:color w:val="000000" w:themeColor="text1"/>
          </w:rPr>
          <w:t xml:space="preserve">). CLARK vs. CLARK-s and Kraken vs. Bracken shared most </w:t>
        </w:r>
      </w:ins>
      <w:ins w:id="2313" w:author="Liliana Salvador" w:date="2022-02-23T20:33:00Z">
        <w:r w:rsidR="00015F44">
          <w:rPr>
            <w:color w:val="000000" w:themeColor="text1"/>
          </w:rPr>
          <w:t xml:space="preserve">of the </w:t>
        </w:r>
      </w:ins>
      <w:ins w:id="2314" w:author="Ruijie Xu" w:date="2022-02-02T12:20:00Z">
        <w:r w:rsidRPr="003A137D">
          <w:rPr>
            <w:color w:val="000000" w:themeColor="text1"/>
          </w:rPr>
          <w:t>number of taxa in this category (9 and 8</w:t>
        </w:r>
        <w:del w:id="2315" w:author="Liliana Salvador" w:date="2022-03-08T19:44:00Z">
          <w:r w:rsidRPr="003A137D" w:rsidDel="0028601F">
            <w:rPr>
              <w:color w:val="000000" w:themeColor="text1"/>
            </w:rPr>
            <w:delText xml:space="preserve"> taxa</w:delText>
          </w:r>
        </w:del>
        <w:r w:rsidRPr="003A137D">
          <w:rPr>
            <w:color w:val="000000" w:themeColor="text1"/>
          </w:rPr>
          <w:t>, respectively). Two species taxa were identified by all software as the top ten percent most abundant species taxa</w:t>
        </w:r>
      </w:ins>
      <w:ins w:id="2316" w:author="Liliana Salvador" w:date="2022-02-23T20:34:00Z">
        <w:r w:rsidR="0088072A">
          <w:rPr>
            <w:color w:val="000000" w:themeColor="text1"/>
          </w:rPr>
          <w:t>,</w:t>
        </w:r>
      </w:ins>
      <w:ins w:id="2317" w:author="Ruijie Xu" w:date="2022-02-02T12:20:00Z">
        <w:r w:rsidRPr="003A137D">
          <w:rPr>
            <w:color w:val="000000" w:themeColor="text1"/>
          </w:rPr>
          <w:t xml:space="preserve"> which </w:t>
        </w:r>
      </w:ins>
      <w:ins w:id="2318" w:author="Liliana Salvador" w:date="2022-02-23T20:34:00Z">
        <w:r w:rsidR="0088072A">
          <w:rPr>
            <w:color w:val="000000" w:themeColor="text1"/>
          </w:rPr>
          <w:t>were</w:t>
        </w:r>
      </w:ins>
      <w:ins w:id="2319" w:author="Ruijie Xu" w:date="2022-02-02T12:20:00Z">
        <w:del w:id="2320"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L. interrogans</w:t>
        </w:r>
        <w:r w:rsidRPr="003A137D">
          <w:rPr>
            <w:color w:val="000000" w:themeColor="text1"/>
          </w:rPr>
          <w:t xml:space="preserve"> and </w:t>
        </w:r>
        <w:r w:rsidRPr="003A137D">
          <w:rPr>
            <w:i/>
            <w:iCs/>
            <w:color w:val="000000" w:themeColor="text1"/>
          </w:rPr>
          <w:t>Bartonella elizabethae</w:t>
        </w:r>
      </w:ins>
      <w:ins w:id="2321" w:author="Ruijie Xu" w:date="2022-02-03T12:21:00Z">
        <w:r w:rsidR="00E93552">
          <w:rPr>
            <w:i/>
            <w:iCs/>
            <w:color w:val="000000" w:themeColor="text1"/>
          </w:rPr>
          <w:t xml:space="preserve"> </w:t>
        </w:r>
        <w:r w:rsidR="00E93552">
          <w:rPr>
            <w:color w:val="000000" w:themeColor="text1"/>
          </w:rPr>
          <w:t>(Table SII.1)</w:t>
        </w:r>
      </w:ins>
      <w:ins w:id="2322" w:author="Ruijie Xu" w:date="2022-02-02T12:20:00Z">
        <w:r w:rsidRPr="003A137D">
          <w:rPr>
            <w:color w:val="000000" w:themeColor="text1"/>
          </w:rPr>
          <w:t>.</w:t>
        </w:r>
      </w:ins>
    </w:p>
    <w:p w14:paraId="49303CF4" w14:textId="77777777" w:rsidR="0088072A" w:rsidRDefault="0088072A">
      <w:pPr>
        <w:spacing w:line="480" w:lineRule="auto"/>
        <w:rPr>
          <w:ins w:id="2323" w:author="Liliana Salvador" w:date="2022-02-23T20:35:00Z"/>
          <w:b/>
          <w:bCs/>
          <w:color w:val="000000" w:themeColor="text1"/>
        </w:rPr>
      </w:pPr>
    </w:p>
    <w:p w14:paraId="77A43993" w14:textId="6EA27CF6" w:rsidR="00C355C5" w:rsidRDefault="00C355C5">
      <w:pPr>
        <w:spacing w:line="480" w:lineRule="auto"/>
        <w:rPr>
          <w:ins w:id="2324" w:author="Ruijie Xu" w:date="2022-03-04T11:13:00Z"/>
          <w:b/>
          <w:bCs/>
          <w:color w:val="000000" w:themeColor="text1"/>
        </w:rPr>
      </w:pPr>
      <w:ins w:id="2325" w:author="Ruijie Xu" w:date="2022-02-02T13:04:00Z">
        <w:r w:rsidRPr="003A137D">
          <w:rPr>
            <w:b/>
            <w:bCs/>
            <w:color w:val="000000" w:themeColor="text1"/>
          </w:rPr>
          <w:t>Downstream analyses for microbial community characterization</w:t>
        </w:r>
      </w:ins>
    </w:p>
    <w:p w14:paraId="6AA0D4BD" w14:textId="3E4498D2" w:rsidR="00B23538" w:rsidRPr="00B23538" w:rsidRDefault="00B23538">
      <w:pPr>
        <w:spacing w:line="480" w:lineRule="auto"/>
        <w:rPr>
          <w:ins w:id="2326" w:author="Liliana Salvador" w:date="2022-02-26T15:17:00Z"/>
          <w:i/>
          <w:color w:val="000000" w:themeColor="text1"/>
          <w:rPrChange w:id="2327" w:author="Ruijie Xu" w:date="2022-03-04T11:13:00Z">
            <w:rPr>
              <w:ins w:id="2328" w:author="Liliana Salvador" w:date="2022-02-26T15:17:00Z"/>
              <w:b/>
              <w:bCs/>
              <w:color w:val="000000" w:themeColor="text1"/>
            </w:rPr>
          </w:rPrChange>
        </w:rPr>
      </w:pPr>
      <w:ins w:id="2329" w:author="Ruijie Xu" w:date="2022-03-04T11:13:00Z">
        <w:r>
          <w:rPr>
            <w:i/>
            <w:color w:val="000000" w:themeColor="text1"/>
          </w:rPr>
          <w:t>Within</w:t>
        </w:r>
        <w:r w:rsidRPr="005423D0">
          <w:rPr>
            <w:i/>
            <w:color w:val="000000" w:themeColor="text1"/>
          </w:rPr>
          <w:t>-sample diversity</w:t>
        </w:r>
        <w:r>
          <w:rPr>
            <w:i/>
            <w:color w:val="000000" w:themeColor="text1"/>
          </w:rPr>
          <w:t xml:space="preserve"> (</w:t>
        </w:r>
      </w:ins>
      <w:ins w:id="2330" w:author="Ruijie Xu" w:date="2022-03-04T11:16:00Z">
        <w:r>
          <w:rPr>
            <w:i/>
            <w:color w:val="000000" w:themeColor="text1"/>
          </w:rPr>
          <w:sym w:font="Symbol" w:char="F061"/>
        </w:r>
      </w:ins>
      <w:ins w:id="2331" w:author="Ruijie Xu" w:date="2022-03-04T11:13:00Z">
        <w:r>
          <w:rPr>
            <w:i/>
            <w:color w:val="000000" w:themeColor="text1"/>
          </w:rPr>
          <w:t xml:space="preserve">-diversity) </w:t>
        </w:r>
      </w:ins>
    </w:p>
    <w:p w14:paraId="3DFBD0FF" w14:textId="32831720" w:rsidR="001D64AA" w:rsidRPr="001D64AA" w:rsidDel="008F1502" w:rsidRDefault="0007796B">
      <w:pPr>
        <w:spacing w:line="480" w:lineRule="auto"/>
        <w:rPr>
          <w:ins w:id="2332" w:author="Ruijie Xu" w:date="2022-02-02T12:20:00Z"/>
          <w:del w:id="2333" w:author="Rajeev, Sree" w:date="2022-03-03T11:13:00Z"/>
          <w:bCs/>
          <w:i/>
          <w:color w:val="000000" w:themeColor="text1"/>
          <w:rPrChange w:id="2334" w:author="Liliana Salvador" w:date="2022-02-26T15:17:00Z">
            <w:rPr>
              <w:ins w:id="2335" w:author="Ruijie Xu" w:date="2022-02-02T12:20:00Z"/>
              <w:del w:id="2336" w:author="Rajeev, Sree" w:date="2022-03-03T11:13:00Z"/>
              <w:bCs/>
              <w:color w:val="000000" w:themeColor="text1"/>
            </w:rPr>
          </w:rPrChange>
        </w:rPr>
        <w:pPrChange w:id="2337" w:author="Ruijie Xu" w:date="2022-02-02T13:04:00Z">
          <w:pPr>
            <w:keepNext/>
            <w:spacing w:line="480" w:lineRule="auto"/>
            <w:ind w:firstLine="720"/>
          </w:pPr>
        </w:pPrChange>
      </w:pPr>
      <w:bookmarkStart w:id="2338" w:name="OLE_LINK166"/>
      <w:bookmarkStart w:id="2339" w:name="OLE_LINK167"/>
      <w:ins w:id="2340" w:author="Liliana Salvador" w:date="2022-02-26T16:13:00Z">
        <w:del w:id="2341" w:author="Rajeev, Sree" w:date="2022-03-03T11:13:00Z">
          <w:r w:rsidDel="008F1502">
            <w:rPr>
              <w:bCs/>
              <w:i/>
              <w:color w:val="000000" w:themeColor="text1"/>
            </w:rPr>
            <w:delText>W</w:delText>
          </w:r>
        </w:del>
      </w:ins>
      <w:ins w:id="2342" w:author="Liliana Salvador" w:date="2022-02-26T16:03:00Z">
        <w:del w:id="2343" w:author="Rajeev, Sree" w:date="2022-03-03T11:13:00Z">
          <w:r w:rsidR="00E33A4D" w:rsidDel="008F1502">
            <w:rPr>
              <w:bCs/>
              <w:i/>
              <w:color w:val="000000" w:themeColor="text1"/>
            </w:rPr>
            <w:delText>ithin-sample diversity</w:delText>
          </w:r>
        </w:del>
      </w:ins>
      <w:ins w:id="2344" w:author="Liliana Salvador" w:date="2022-02-26T16:13:00Z">
        <w:del w:id="2345" w:author="Rajeev, Sree" w:date="2022-03-03T11:13:00Z">
          <w:r w:rsidDel="008F1502">
            <w:rPr>
              <w:bCs/>
              <w:i/>
              <w:color w:val="000000" w:themeColor="text1"/>
            </w:rPr>
            <w:delText xml:space="preserve"> (</w:delText>
          </w:r>
          <w:r w:rsidDel="008F1502">
            <w:rPr>
              <w:bCs/>
              <w:i/>
              <w:color w:val="000000" w:themeColor="text1"/>
            </w:rPr>
            <w:sym w:font="Symbol" w:char="F061"/>
          </w:r>
          <w:r w:rsidDel="008F1502">
            <w:rPr>
              <w:bCs/>
              <w:i/>
              <w:color w:val="000000" w:themeColor="text1"/>
            </w:rPr>
            <w:delText xml:space="preserve">-diversity) </w:delText>
          </w:r>
        </w:del>
      </w:ins>
      <w:ins w:id="2346" w:author="Liliana Salvador" w:date="2022-02-26T15:35:00Z">
        <w:del w:id="2347" w:author="Rajeev, Sree" w:date="2022-03-03T11:13:00Z">
          <w:r w:rsidR="00505A57" w:rsidDel="008F1502">
            <w:rPr>
              <w:bCs/>
              <w:i/>
              <w:color w:val="000000" w:themeColor="text1"/>
            </w:rPr>
            <w:delText xml:space="preserve">- </w:delText>
          </w:r>
        </w:del>
      </w:ins>
      <w:ins w:id="2348" w:author="Liliana Salvador" w:date="2022-02-26T15:36:00Z">
        <w:del w:id="2349" w:author="Rajeev, Sree" w:date="2022-03-03T11:13:00Z">
          <w:r w:rsidR="00505A57" w:rsidDel="008F1502">
            <w:rPr>
              <w:bCs/>
              <w:i/>
              <w:color w:val="000000" w:themeColor="text1"/>
            </w:rPr>
            <w:delText>DBs</w:delText>
          </w:r>
        </w:del>
      </w:ins>
    </w:p>
    <w:bookmarkEnd w:id="2338"/>
    <w:bookmarkEnd w:id="2339"/>
    <w:p w14:paraId="272B858B" w14:textId="73BC14E8" w:rsidR="00B23538" w:rsidRDefault="00C86E04" w:rsidP="0052454F">
      <w:pPr>
        <w:keepNext/>
        <w:spacing w:line="480" w:lineRule="auto"/>
        <w:ind w:firstLine="720"/>
        <w:rPr>
          <w:ins w:id="2350" w:author="Ruijie Xu" w:date="2022-03-04T11:08:00Z"/>
          <w:color w:val="000000" w:themeColor="text1"/>
        </w:rPr>
      </w:pPr>
      <w:r w:rsidRPr="003A137D">
        <w:rPr>
          <w:color w:val="000000" w:themeColor="text1"/>
        </w:rPr>
        <w:t xml:space="preserve">To understand how differences in </w:t>
      </w:r>
      <w:ins w:id="2351" w:author="Liliana Salvador" w:date="2022-02-25T16:27:00Z">
        <w:r w:rsidR="00477F6D">
          <w:rPr>
            <w:color w:val="000000" w:themeColor="text1"/>
          </w:rPr>
          <w:t xml:space="preserve">the </w:t>
        </w:r>
      </w:ins>
      <w:r w:rsidRPr="003A137D">
        <w:rPr>
          <w:color w:val="000000" w:themeColor="text1"/>
        </w:rPr>
        <w:t xml:space="preserve">classification results can directly impact the </w:t>
      </w:r>
      <w:del w:id="2352" w:author="Liliana Salvador" w:date="2022-03-08T19:45:00Z">
        <w:r w:rsidRPr="003A137D" w:rsidDel="00D715C2">
          <w:rPr>
            <w:color w:val="000000" w:themeColor="text1"/>
          </w:rPr>
          <w:delText xml:space="preserve">characterization of </w:delText>
        </w:r>
      </w:del>
      <w:r w:rsidRPr="003A137D">
        <w:rPr>
          <w:color w:val="000000" w:themeColor="text1"/>
        </w:rPr>
        <w:t>the microbial communities</w:t>
      </w:r>
      <w:ins w:id="2353" w:author="Liliana Salvador" w:date="2022-03-08T19:45:00Z">
        <w:r w:rsidR="00D715C2">
          <w:rPr>
            <w:color w:val="000000" w:themeColor="text1"/>
          </w:rPr>
          <w:t xml:space="preserve"> characterization</w:t>
        </w:r>
      </w:ins>
      <w:r w:rsidRPr="003A137D">
        <w:rPr>
          <w:color w:val="000000" w:themeColor="text1"/>
        </w:rPr>
        <w:t xml:space="preserve"> in each sample, we calculated two alpha  indices (Shannon and Simpson) at the species level</w:t>
      </w:r>
      <w:ins w:id="2354" w:author="Liliana Salvador" w:date="2022-03-08T19:46:00Z">
        <w:r w:rsidR="00352EA8">
          <w:rPr>
            <w:color w:val="000000" w:themeColor="text1"/>
          </w:rPr>
          <w:t>. T</w:t>
        </w:r>
      </w:ins>
      <w:ins w:id="2355" w:author="Liliana Salvador" w:date="2022-03-08T19:47:00Z">
        <w:r w:rsidR="00352EA8">
          <w:rPr>
            <w:color w:val="000000" w:themeColor="text1"/>
          </w:rPr>
          <w:t>hen,</w:t>
        </w:r>
      </w:ins>
      <w:del w:id="2356" w:author="Liliana Salvador" w:date="2022-03-08T19:46:00Z">
        <w:r w:rsidRPr="003A137D" w:rsidDel="00352EA8">
          <w:rPr>
            <w:color w:val="000000" w:themeColor="text1"/>
          </w:rPr>
          <w:delText>,</w:delText>
        </w:r>
      </w:del>
      <w:r w:rsidRPr="003A137D">
        <w:rPr>
          <w:color w:val="000000" w:themeColor="text1"/>
        </w:rPr>
        <w:t xml:space="preserve"> </w:t>
      </w:r>
      <w:ins w:id="2357" w:author="Liliana Salvador" w:date="2022-03-08T19:47:00Z">
        <w:r w:rsidR="00352EA8">
          <w:rPr>
            <w:color w:val="000000" w:themeColor="text1"/>
          </w:rPr>
          <w:t>we</w:t>
        </w:r>
      </w:ins>
      <w:ins w:id="2358" w:author="Liliana Salvador" w:date="2022-02-26T15:11:00Z">
        <w:r w:rsidR="001D64AA">
          <w:rPr>
            <w:color w:val="000000" w:themeColor="text1"/>
          </w:rPr>
          <w:t xml:space="preserve"> </w:t>
        </w:r>
      </w:ins>
      <w:r w:rsidRPr="003A137D">
        <w:rPr>
          <w:color w:val="000000" w:themeColor="text1"/>
        </w:rPr>
        <w:t>characteriz</w:t>
      </w:r>
      <w:ins w:id="2359" w:author="Liliana Salvador" w:date="2022-02-26T15:11:00Z">
        <w:r w:rsidR="001D64AA">
          <w:rPr>
            <w:color w:val="000000" w:themeColor="text1"/>
          </w:rPr>
          <w:t>ed</w:t>
        </w:r>
      </w:ins>
      <w:del w:id="2360" w:author="Liliana Salvador" w:date="2022-02-26T15:11:00Z">
        <w:r w:rsidRPr="003A137D" w:rsidDel="001D64AA">
          <w:rPr>
            <w:color w:val="000000" w:themeColor="text1"/>
          </w:rPr>
          <w:delText>ing</w:delText>
        </w:r>
      </w:del>
      <w:r w:rsidRPr="003A137D">
        <w:rPr>
          <w:color w:val="000000" w:themeColor="text1"/>
        </w:rPr>
        <w:t xml:space="preserve"> </w:t>
      </w:r>
      <w:ins w:id="2361" w:author="Liliana Salvador" w:date="2022-03-08T19:46:00Z">
        <w:r w:rsidR="00D715C2">
          <w:rPr>
            <w:color w:val="000000" w:themeColor="text1"/>
          </w:rPr>
          <w:t xml:space="preserve">both </w:t>
        </w:r>
      </w:ins>
      <w:r w:rsidRPr="003A137D">
        <w:rPr>
          <w:color w:val="000000" w:themeColor="text1"/>
        </w:rPr>
        <w:t xml:space="preserve">the </w:t>
      </w:r>
      <w:r w:rsidR="00374568" w:rsidRPr="003A137D">
        <w:rPr>
          <w:color w:val="000000" w:themeColor="text1"/>
        </w:rPr>
        <w:t>species richness (diversity)</w:t>
      </w:r>
      <w:r w:rsidRPr="003A137D">
        <w:rPr>
          <w:color w:val="000000" w:themeColor="text1"/>
        </w:rPr>
        <w:t xml:space="preserve"> and </w:t>
      </w:r>
      <w:ins w:id="2362" w:author="Ruijie Xu" w:date="2022-02-11T09:20:00Z">
        <w:r w:rsidR="00922231">
          <w:rPr>
            <w:color w:val="000000" w:themeColor="text1"/>
          </w:rPr>
          <w:t>evenness (</w:t>
        </w:r>
      </w:ins>
      <w:del w:id="2363" w:author="Ruijie Xu" w:date="2022-02-11T09:19:00Z">
        <w:r w:rsidRPr="003A137D" w:rsidDel="00922231">
          <w:rPr>
            <w:color w:val="000000" w:themeColor="text1"/>
          </w:rPr>
          <w:delText xml:space="preserve">the </w:delText>
        </w:r>
      </w:del>
      <w:ins w:id="2364" w:author="Ruijie Xu" w:date="2022-02-11T09:39:00Z">
        <w:r w:rsidR="007D333F">
          <w:rPr>
            <w:color w:val="000000" w:themeColor="text1"/>
          </w:rPr>
          <w:t>abundance</w:t>
        </w:r>
        <w:r w:rsidR="00D0335C">
          <w:rPr>
            <w:color w:val="000000" w:themeColor="text1"/>
          </w:rPr>
          <w:t>)</w:t>
        </w:r>
      </w:ins>
      <w:del w:id="2365"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2366" w:author="Liliana Salvador" w:date="2022-02-23T20:35:00Z">
            <w:rPr>
              <w:color w:val="000000" w:themeColor="text1"/>
            </w:rPr>
          </w:rPrChange>
        </w:rPr>
        <w:lastRenderedPageBreak/>
        <w:t>Rattus</w:t>
      </w:r>
      <w:r w:rsidRPr="003A137D">
        <w:rPr>
          <w:color w:val="000000" w:themeColor="text1"/>
        </w:rPr>
        <w:t xml:space="preserve"> sample</w:t>
      </w:r>
      <w:ins w:id="2367" w:author="Rajeev, Sree" w:date="2022-03-01T14:04:00Z">
        <w:r w:rsidR="00666430">
          <w:rPr>
            <w:color w:val="000000" w:themeColor="text1"/>
          </w:rPr>
          <w:t xml:space="preserve"> and </w:t>
        </w:r>
      </w:ins>
      <w:ins w:id="2368" w:author="Liliana Salvador" w:date="2022-02-26T15:11:00Z">
        <w:del w:id="2369" w:author="Rajeev, Sree" w:date="2022-03-01T14:04:00Z">
          <w:r w:rsidR="001D64AA" w:rsidDel="00666430">
            <w:rPr>
              <w:color w:val="000000" w:themeColor="text1"/>
            </w:rPr>
            <w:delText xml:space="preserve">. Then, we </w:delText>
          </w:r>
        </w:del>
      </w:ins>
      <w:del w:id="2370" w:author="Rajeev, Sree" w:date="2022-03-01T14:04:00Z">
        <w:r w:rsidR="00374568" w:rsidRPr="003A137D" w:rsidDel="00666430">
          <w:rPr>
            <w:color w:val="000000" w:themeColor="text1"/>
          </w:rPr>
          <w:delText xml:space="preserve"> </w:delText>
        </w:r>
      </w:del>
      <w:del w:id="2371" w:author="Liliana Salvador" w:date="2022-02-26T15:11:00Z">
        <w:r w:rsidR="00374568" w:rsidRPr="003A137D" w:rsidDel="001D64AA">
          <w:rPr>
            <w:color w:val="000000" w:themeColor="text1"/>
          </w:rPr>
          <w:delText xml:space="preserve">and </w:delText>
        </w:r>
      </w:del>
      <w:r w:rsidR="00374568" w:rsidRPr="003A137D">
        <w:rPr>
          <w:color w:val="000000" w:themeColor="text1"/>
        </w:rPr>
        <w:t>compared the</w:t>
      </w:r>
      <w:ins w:id="2372" w:author="Liliana Salvador" w:date="2022-03-08T19:47:00Z">
        <w:r w:rsidR="00352EA8">
          <w:rPr>
            <w:color w:val="000000" w:themeColor="text1"/>
          </w:rPr>
          <w:t>m</w:t>
        </w:r>
      </w:ins>
      <w:del w:id="2373"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2374" w:author="Ruijie Xu" w:date="2022-02-02T13:05:00Z">
        <w:r w:rsidR="00C355C5">
          <w:rPr>
            <w:color w:val="000000" w:themeColor="text1"/>
          </w:rPr>
          <w:t xml:space="preserve">and software </w:t>
        </w:r>
      </w:ins>
      <w:r w:rsidR="00374568" w:rsidRPr="003A137D">
        <w:rPr>
          <w:color w:val="000000" w:themeColor="text1"/>
        </w:rPr>
        <w:t>(Observed)</w:t>
      </w:r>
      <w:r w:rsidRPr="003A137D">
        <w:rPr>
          <w:color w:val="000000" w:themeColor="text1"/>
        </w:rPr>
        <w:t xml:space="preserve">. </w:t>
      </w:r>
    </w:p>
    <w:p w14:paraId="0CD7AB28" w14:textId="13C900E6" w:rsidR="00D0036D" w:rsidDel="0052454F" w:rsidRDefault="001D64AA" w:rsidP="001D64AA">
      <w:pPr>
        <w:keepNext/>
        <w:spacing w:line="480" w:lineRule="auto"/>
        <w:ind w:firstLine="720"/>
        <w:rPr>
          <w:ins w:id="2375" w:author="Liliana Salvador" w:date="2022-02-26T15:36:00Z"/>
          <w:del w:id="2376" w:author="Ruijie Xu" w:date="2022-02-27T13:37:00Z"/>
          <w:color w:val="000000" w:themeColor="text1"/>
        </w:rPr>
      </w:pPr>
      <w:ins w:id="2377" w:author="Liliana Salvador" w:date="2022-02-26T15:13:00Z">
        <w:del w:id="2378" w:author="Rajeev, Sree" w:date="2022-03-01T14:04:00Z">
          <w:r w:rsidDel="00666430">
            <w:rPr>
              <w:color w:val="000000" w:themeColor="text1"/>
            </w:rPr>
            <w:delText>W</w:delText>
          </w:r>
        </w:del>
      </w:ins>
      <w:del w:id="2379" w:author="Rajeev, Sree" w:date="2022-03-01T14:04:00Z">
        <w:r w:rsidR="00C86E04" w:rsidRPr="003A137D" w:rsidDel="00666430">
          <w:rPr>
            <w:color w:val="000000" w:themeColor="text1"/>
          </w:rPr>
          <w:delText xml:space="preserve">We have found that although </w:delText>
        </w:r>
      </w:del>
      <w:ins w:id="2380" w:author="Rajeev, Sree" w:date="2022-03-01T14:05:00Z">
        <w:r w:rsidR="00666430">
          <w:rPr>
            <w:color w:val="000000" w:themeColor="text1"/>
          </w:rPr>
          <w:t>T</w:t>
        </w:r>
      </w:ins>
      <w:del w:id="2381" w:author="Rajeev, Sree" w:date="2022-03-01T14:05:00Z">
        <w:r w:rsidR="00C86E04" w:rsidRPr="003A137D" w:rsidDel="00666430">
          <w:rPr>
            <w:color w:val="000000" w:themeColor="text1"/>
          </w:rPr>
          <w:delText>t</w:delText>
        </w:r>
      </w:del>
      <w:r w:rsidR="00C86E04" w:rsidRPr="003A137D">
        <w:rPr>
          <w:color w:val="000000" w:themeColor="text1"/>
        </w:rPr>
        <w:t xml:space="preserve">he </w:t>
      </w:r>
      <w:r w:rsidR="00374568" w:rsidRPr="003A137D">
        <w:rPr>
          <w:color w:val="000000" w:themeColor="text1"/>
        </w:rPr>
        <w:t>observed</w:t>
      </w:r>
      <w:r w:rsidR="00C86E04" w:rsidRPr="003A137D">
        <w:rPr>
          <w:color w:val="000000" w:themeColor="text1"/>
        </w:rPr>
        <w:t xml:space="preserve"> unique </w:t>
      </w:r>
      <w:del w:id="2382" w:author="Liliana Salvador" w:date="2022-02-26T15:13:00Z">
        <w:r w:rsidR="00C86E04" w:rsidRPr="003A137D" w:rsidDel="001D64AA">
          <w:rPr>
            <w:color w:val="000000" w:themeColor="text1"/>
          </w:rPr>
          <w:delText xml:space="preserve">taxon </w:delText>
        </w:r>
      </w:del>
      <w:ins w:id="2383" w:author="Liliana Salvador" w:date="2022-02-26T15:13:00Z">
        <w:r w:rsidRPr="003A137D">
          <w:rPr>
            <w:color w:val="000000" w:themeColor="text1"/>
          </w:rPr>
          <w:t>tax</w:t>
        </w:r>
        <w:r>
          <w:rPr>
            <w:color w:val="000000" w:themeColor="text1"/>
          </w:rPr>
          <w:t>a</w:t>
        </w:r>
        <w:r w:rsidRPr="003A137D">
          <w:rPr>
            <w:color w:val="000000" w:themeColor="text1"/>
          </w:rPr>
          <w:t xml:space="preserve"> </w:t>
        </w:r>
      </w:ins>
      <w:ins w:id="2384" w:author="Liliana Salvador" w:date="2022-02-26T15:18:00Z">
        <w:r w:rsidRPr="003A137D">
          <w:rPr>
            <w:color w:val="000000" w:themeColor="text1"/>
          </w:rPr>
          <w:t xml:space="preserve">classification results </w:t>
        </w:r>
      </w:ins>
      <w:ins w:id="2385" w:author="Liliana Salvador" w:date="2022-02-26T15:19:00Z">
        <w:r w:rsidRPr="003A137D">
          <w:rPr>
            <w:color w:val="000000" w:themeColor="text1"/>
          </w:rPr>
          <w:t xml:space="preserve">across all four DBs </w:t>
        </w:r>
      </w:ins>
      <w:r w:rsidR="00C86E04" w:rsidRPr="003A137D">
        <w:rPr>
          <w:color w:val="000000" w:themeColor="text1"/>
        </w:rPr>
        <w:t>were significanly different</w:t>
      </w:r>
      <w:ins w:id="2386" w:author="Liliana Salvador" w:date="2022-02-26T15:19:00Z">
        <w:r>
          <w:rPr>
            <w:color w:val="000000" w:themeColor="text1"/>
          </w:rPr>
          <w:t xml:space="preserve"> from each other</w:t>
        </w:r>
      </w:ins>
      <w:r w:rsidR="00C86E04" w:rsidRPr="003A137D">
        <w:rPr>
          <w:color w:val="000000" w:themeColor="text1"/>
        </w:rPr>
        <w:t xml:space="preserve"> </w:t>
      </w:r>
      <w:commentRangeStart w:id="2387"/>
      <w:del w:id="2388" w:author="Liliana Salvador" w:date="2022-02-26T15:19:00Z">
        <w:r w:rsidR="00C86E04" w:rsidRPr="003A137D" w:rsidDel="001D64AA">
          <w:rPr>
            <w:color w:val="000000" w:themeColor="text1"/>
          </w:rPr>
          <w:delText xml:space="preserve">across the </w:delText>
        </w:r>
      </w:del>
      <w:del w:id="2389" w:author="Liliana Salvador" w:date="2022-02-26T15:18:00Z">
        <w:r w:rsidR="00C86E04" w:rsidRPr="003A137D" w:rsidDel="001D64AA">
          <w:rPr>
            <w:color w:val="000000" w:themeColor="text1"/>
          </w:rPr>
          <w:delText xml:space="preserve">classification results </w:delText>
        </w:r>
      </w:del>
      <w:del w:id="2390" w:author="Liliana Salvador" w:date="2022-02-26T15:19:00Z">
        <w:r w:rsidR="00C86E04" w:rsidRPr="003A137D" w:rsidDel="001D64AA">
          <w:rPr>
            <w:color w:val="000000" w:themeColor="text1"/>
          </w:rPr>
          <w:delText xml:space="preserve">of all four </w:delText>
        </w:r>
        <w:r w:rsidR="00374568" w:rsidRPr="003A137D" w:rsidDel="001D64AA">
          <w:rPr>
            <w:color w:val="000000" w:themeColor="text1"/>
          </w:rPr>
          <w:delText>DBs</w:delText>
        </w:r>
        <w:r w:rsidR="00C86E04" w:rsidRPr="003A137D" w:rsidDel="001D64AA">
          <w:rPr>
            <w:color w:val="000000" w:themeColor="text1"/>
          </w:rPr>
          <w:delText xml:space="preserve"> </w:delText>
        </w:r>
      </w:del>
      <w:r w:rsidR="00C86E04" w:rsidRPr="003A137D">
        <w:rPr>
          <w:color w:val="000000" w:themeColor="text1"/>
        </w:rPr>
        <w:t xml:space="preserve">(Figure </w:t>
      </w:r>
      <w:ins w:id="2391" w:author="Ruijie Xu" w:date="2022-02-27T11:50:00Z">
        <w:r w:rsidR="001D06C9">
          <w:rPr>
            <w:color w:val="000000" w:themeColor="text1"/>
          </w:rPr>
          <w:t>3</w:t>
        </w:r>
      </w:ins>
      <w:del w:id="2392" w:author="Ruijie Xu" w:date="2022-02-27T11:50:00Z">
        <w:r w:rsidR="00C86E04" w:rsidRPr="003A137D" w:rsidDel="001D06C9">
          <w:rPr>
            <w:color w:val="000000" w:themeColor="text1"/>
          </w:rPr>
          <w:delText>2</w:delText>
        </w:r>
      </w:del>
      <w:r w:rsidR="00C86E04" w:rsidRPr="003A137D">
        <w:rPr>
          <w:color w:val="000000" w:themeColor="text1"/>
        </w:rPr>
        <w:t>a</w:t>
      </w:r>
      <w:commentRangeEnd w:id="2387"/>
      <w:r w:rsidR="00505A57">
        <w:rPr>
          <w:rStyle w:val="CommentReference"/>
        </w:rPr>
        <w:commentReference w:id="2387"/>
      </w:r>
      <w:r w:rsidR="00C86E04" w:rsidRPr="003A137D">
        <w:rPr>
          <w:color w:val="000000" w:themeColor="text1"/>
        </w:rPr>
        <w:t>)</w:t>
      </w:r>
      <w:ins w:id="2393" w:author="Rajeev, Sree" w:date="2022-03-01T14:05:00Z">
        <w:r w:rsidR="00666430">
          <w:rPr>
            <w:color w:val="000000" w:themeColor="text1"/>
          </w:rPr>
          <w:t xml:space="preserve">. </w:t>
        </w:r>
      </w:ins>
      <w:del w:id="2394" w:author="Rajeev, Sree" w:date="2022-03-01T14:05:00Z">
        <w:r w:rsidR="00C86E04" w:rsidRPr="003A137D" w:rsidDel="00666430">
          <w:rPr>
            <w:color w:val="000000" w:themeColor="text1"/>
          </w:rPr>
          <w:delText>,</w:delText>
        </w:r>
      </w:del>
      <w:r w:rsidR="00C86E04" w:rsidRPr="003A137D">
        <w:rPr>
          <w:color w:val="000000" w:themeColor="text1"/>
        </w:rPr>
        <w:t xml:space="preserve"> </w:t>
      </w:r>
      <w:ins w:id="2395" w:author="Ruijie Xu" w:date="2022-02-27T11:51:00Z">
        <w:del w:id="2396" w:author="Rajeev, Sree" w:date="2022-03-01T14:05:00Z">
          <w:r w:rsidR="001D06C9" w:rsidDel="00666430">
            <w:rPr>
              <w:color w:val="000000" w:themeColor="text1"/>
            </w:rPr>
            <w:delText>only</w:delText>
          </w:r>
          <w:r w:rsidR="000071DC" w:rsidDel="00666430">
            <w:rPr>
              <w:color w:val="000000" w:themeColor="text1"/>
            </w:rPr>
            <w:delText xml:space="preserve"> </w:delText>
          </w:r>
        </w:del>
      </w:ins>
      <w:del w:id="2397" w:author="Ruijie Xu" w:date="2022-02-03T12:22:00Z">
        <w:r w:rsidR="00A310EF" w:rsidRPr="003A137D" w:rsidDel="00041F72">
          <w:rPr>
            <w:color w:val="000000" w:themeColor="text1"/>
          </w:rPr>
          <w:delText xml:space="preserve">only </w:delText>
        </w:r>
      </w:del>
      <w:ins w:id="2398" w:author="Rajeev, Sree" w:date="2022-03-03T11:13:00Z">
        <w:del w:id="2399" w:author="Ruijie Xu" w:date="2022-03-04T13:47:00Z">
          <w:r w:rsidR="008F1502" w:rsidDel="00C82430">
            <w:rPr>
              <w:color w:val="000000" w:themeColor="text1"/>
            </w:rPr>
            <w:delText>T</w:delText>
          </w:r>
        </w:del>
      </w:ins>
      <w:ins w:id="2400" w:author="Rajeev, Sree" w:date="2022-03-01T14:05:00Z">
        <w:del w:id="2401" w:author="Ruijie Xu" w:date="2022-03-04T13:47:00Z">
          <w:r w:rsidR="00666430" w:rsidDel="00C82430">
            <w:rPr>
              <w:color w:val="000000" w:themeColor="text1"/>
            </w:rPr>
            <w:delText>t</w:delText>
          </w:r>
        </w:del>
      </w:ins>
      <w:del w:id="2402" w:author="Ruijie Xu" w:date="2022-03-04T13:47:00Z">
        <w:r w:rsidR="00C86E04" w:rsidRPr="003A137D" w:rsidDel="00C82430">
          <w:rPr>
            <w:color w:val="000000" w:themeColor="text1"/>
          </w:rPr>
          <w:delText>the Shannon ind</w:delText>
        </w:r>
      </w:del>
      <w:del w:id="2403" w:author="Ruijie Xu" w:date="2022-02-27T11:50:00Z">
        <w:r w:rsidR="00C86E04" w:rsidRPr="003A137D" w:rsidDel="001D06C9">
          <w:rPr>
            <w:color w:val="000000" w:themeColor="text1"/>
          </w:rPr>
          <w:delText>ex</w:delText>
        </w:r>
      </w:del>
      <w:ins w:id="2404" w:author="Liliana Salvador" w:date="2022-02-26T15:21:00Z">
        <w:del w:id="2405" w:author="Ruijie Xu" w:date="2022-02-27T11:50:00Z">
          <w:r w:rsidR="00311069" w:rsidDel="001D06C9">
            <w:rPr>
              <w:color w:val="000000" w:themeColor="text1"/>
            </w:rPr>
            <w:delText>es</w:delText>
          </w:r>
        </w:del>
      </w:ins>
      <w:del w:id="2406" w:author="Ruijie Xu" w:date="2022-03-04T13:47:00Z">
        <w:r w:rsidR="00C86E04" w:rsidRPr="003A137D" w:rsidDel="00C82430">
          <w:rPr>
            <w:color w:val="000000" w:themeColor="text1"/>
          </w:rPr>
          <w:delText xml:space="preserve">, which </w:delText>
        </w:r>
      </w:del>
      <w:del w:id="2407" w:author="Ruijie Xu" w:date="2022-02-11T09:23:00Z">
        <w:r w:rsidR="00C86E04" w:rsidRPr="003A137D" w:rsidDel="002E56FD">
          <w:rPr>
            <w:color w:val="000000" w:themeColor="text1"/>
          </w:rPr>
          <w:delText>describes the</w:delText>
        </w:r>
      </w:del>
      <w:del w:id="2408" w:author="Ruijie Xu" w:date="2022-03-04T13:47:00Z">
        <w:r w:rsidR="00C86E04" w:rsidRPr="003A137D" w:rsidDel="00C82430">
          <w:rPr>
            <w:color w:val="000000" w:themeColor="text1"/>
          </w:rPr>
          <w:delText xml:space="preserve"> </w:delText>
        </w:r>
      </w:del>
      <w:ins w:id="2409" w:author="Ruijie Xu" w:date="2022-03-04T13:47:00Z">
        <w:r w:rsidR="00C82430">
          <w:rPr>
            <w:color w:val="000000" w:themeColor="text1"/>
          </w:rPr>
          <w:t xml:space="preserve">For </w:t>
        </w:r>
      </w:ins>
      <w:r w:rsidR="00374568" w:rsidRPr="003A137D">
        <w:rPr>
          <w:color w:val="000000" w:themeColor="text1"/>
        </w:rPr>
        <w:t xml:space="preserve">species richness </w:t>
      </w:r>
      <w:ins w:id="2410" w:author="Ruijie Xu" w:date="2022-03-04T13:47:00Z">
        <w:r w:rsidR="00C82430">
          <w:rPr>
            <w:color w:val="000000" w:themeColor="text1"/>
          </w:rPr>
          <w:t xml:space="preserve">characterization </w:t>
        </w:r>
      </w:ins>
      <w:del w:id="2411"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community</w:t>
      </w:r>
      <w:ins w:id="2412" w:author="Ruijie Xu" w:date="2022-03-04T13:47:00Z">
        <w:r w:rsidR="00C82430">
          <w:rPr>
            <w:color w:val="000000" w:themeColor="text1"/>
          </w:rPr>
          <w:t xml:space="preserve"> using t</w:t>
        </w:r>
        <w:r w:rsidR="00C82430" w:rsidRPr="003A137D">
          <w:rPr>
            <w:color w:val="000000" w:themeColor="text1"/>
          </w:rPr>
          <w:t>he Shannon ind</w:t>
        </w:r>
        <w:r w:rsidR="00C82430">
          <w:rPr>
            <w:color w:val="000000" w:themeColor="text1"/>
          </w:rPr>
          <w:t>ices</w:t>
        </w:r>
        <w:r w:rsidR="00C82430" w:rsidRPr="003A137D">
          <w:rPr>
            <w:color w:val="000000" w:themeColor="text1"/>
          </w:rPr>
          <w:t xml:space="preserve">, </w:t>
        </w:r>
      </w:ins>
      <w:del w:id="2413" w:author="Ruijie Xu" w:date="2022-03-04T13:47:00Z">
        <w:r w:rsidR="00C86E04" w:rsidRPr="003A137D" w:rsidDel="00C82430">
          <w:rPr>
            <w:color w:val="000000" w:themeColor="text1"/>
          </w:rPr>
          <w:delText xml:space="preserve">, </w:delText>
        </w:r>
      </w:del>
      <w:ins w:id="2414" w:author="Ruijie Xu" w:date="2022-03-04T13:47:00Z">
        <w:r w:rsidR="00C82430">
          <w:rPr>
            <w:color w:val="000000" w:themeColor="text1"/>
          </w:rPr>
          <w:t>only the indices ob</w:t>
        </w:r>
      </w:ins>
      <w:ins w:id="2415" w:author="Ruijie Xu" w:date="2022-03-04T13:48:00Z">
        <w:r w:rsidR="00C82430">
          <w:rPr>
            <w:color w:val="000000" w:themeColor="text1"/>
          </w:rPr>
          <w:t xml:space="preserve">tained from </w:t>
        </w:r>
      </w:ins>
      <w:del w:id="2416" w:author="Ruijie Xu" w:date="2022-03-04T13:47:00Z">
        <w:r w:rsidR="00374568" w:rsidRPr="003A137D" w:rsidDel="00C82430">
          <w:rPr>
            <w:color w:val="000000" w:themeColor="text1"/>
          </w:rPr>
          <w:delText>obtained fr</w:delText>
        </w:r>
      </w:del>
      <w:del w:id="2417" w:author="Ruijie Xu" w:date="2022-02-02T13:08:00Z">
        <w:r w:rsidR="00374568" w:rsidRPr="003A137D" w:rsidDel="00C355C5">
          <w:rPr>
            <w:color w:val="000000" w:themeColor="text1"/>
          </w:rPr>
          <w:delText>in</w:delText>
        </w:r>
      </w:del>
      <w:del w:id="2418" w:author="Ruijie Xu" w:date="2022-03-04T13:47:00Z">
        <w:r w:rsidR="00A310EF" w:rsidRPr="003A137D" w:rsidDel="00C82430">
          <w:rPr>
            <w:color w:val="000000" w:themeColor="text1"/>
          </w:rPr>
          <w:delText xml:space="preserve"> </w:delText>
        </w:r>
      </w:del>
      <w:r w:rsidR="00A310EF" w:rsidRPr="003A137D">
        <w:rPr>
          <w:color w:val="000000" w:themeColor="text1"/>
        </w:rPr>
        <w:t>minikraken DB</w:t>
      </w:r>
      <w:ins w:id="2419" w:author="Liliana Salvador" w:date="2022-02-26T15:21:00Z">
        <w:del w:id="2420" w:author="Ruijie Xu" w:date="2022-03-04T13:48:00Z">
          <w:r w:rsidR="00EC4BBA" w:rsidDel="00C82430">
            <w:rPr>
              <w:color w:val="000000" w:themeColor="text1"/>
            </w:rPr>
            <w:delText>,</w:delText>
          </w:r>
        </w:del>
        <w:r w:rsidR="00EC4BBA">
          <w:rPr>
            <w:color w:val="000000" w:themeColor="text1"/>
          </w:rPr>
          <w:t xml:space="preserve"> </w:t>
        </w:r>
      </w:ins>
      <w:del w:id="2421" w:author="Liliana Salvador" w:date="2022-02-26T15:21:00Z">
        <w:r w:rsidR="00A310EF" w:rsidRPr="003A137D" w:rsidDel="00EC4BBA">
          <w:rPr>
            <w:color w:val="000000" w:themeColor="text1"/>
          </w:rPr>
          <w:delText xml:space="preserve"> </w:delText>
        </w:r>
      </w:del>
      <w:ins w:id="2422" w:author="Ruijie Xu" w:date="2022-02-03T12:22:00Z">
        <w:del w:id="2423" w:author="Liliana Salvador" w:date="2022-02-26T15:21:00Z">
          <w:r w:rsidR="00041F72" w:rsidDel="00EC4BBA">
            <w:rPr>
              <w:color w:val="000000" w:themeColor="text1"/>
            </w:rPr>
            <w:delText xml:space="preserve">only </w:delText>
          </w:r>
        </w:del>
      </w:ins>
      <w:r w:rsidR="00C86E04" w:rsidRPr="003A137D">
        <w:rPr>
          <w:color w:val="000000" w:themeColor="text1"/>
        </w:rPr>
        <w:t xml:space="preserve">were </w:t>
      </w:r>
      <w:del w:id="2424" w:author="Rajeev, Sree" w:date="2022-03-01T14:05:00Z">
        <w:r w:rsidR="00C86E04" w:rsidRPr="003A137D" w:rsidDel="00666430">
          <w:rPr>
            <w:color w:val="000000" w:themeColor="text1"/>
          </w:rPr>
          <w:delText xml:space="preserve">found </w:delText>
        </w:r>
      </w:del>
      <w:ins w:id="2425" w:author="Liliana Salvador" w:date="2022-02-26T15:21:00Z">
        <w:del w:id="2426" w:author="Rajeev, Sree" w:date="2022-03-01T14:05:00Z">
          <w:r w:rsidR="00EC4BBA" w:rsidDel="00666430">
            <w:rPr>
              <w:color w:val="000000" w:themeColor="text1"/>
            </w:rPr>
            <w:delText xml:space="preserve">to be </w:delText>
          </w:r>
        </w:del>
      </w:ins>
      <w:r w:rsidR="00C86E04" w:rsidRPr="003A137D">
        <w:rPr>
          <w:color w:val="000000" w:themeColor="text1"/>
        </w:rPr>
        <w:t xml:space="preserve">significantly different </w:t>
      </w:r>
      <w:ins w:id="2427" w:author="Liliana Salvador" w:date="2022-02-26T15:22:00Z">
        <w:r w:rsidR="00EC4BBA">
          <w:rPr>
            <w:color w:val="000000" w:themeColor="text1"/>
          </w:rPr>
          <w:t xml:space="preserve">from </w:t>
        </w:r>
      </w:ins>
      <w:del w:id="2428" w:author="Liliana Salvador" w:date="2022-02-26T15:21:00Z">
        <w:r w:rsidR="00C86E04" w:rsidRPr="003A137D" w:rsidDel="00EC4BBA">
          <w:rPr>
            <w:color w:val="000000" w:themeColor="text1"/>
          </w:rPr>
          <w:delText xml:space="preserve">when compared with </w:delText>
        </w:r>
      </w:del>
      <w:r w:rsidR="00C86E04" w:rsidRPr="003A137D">
        <w:rPr>
          <w:color w:val="000000" w:themeColor="text1"/>
        </w:rPr>
        <w:t xml:space="preserve">the results </w:t>
      </w:r>
      <w:ins w:id="2429" w:author="Liliana Salvador" w:date="2022-02-26T15:22:00Z">
        <w:r w:rsidR="00EC4BBA">
          <w:rPr>
            <w:color w:val="000000" w:themeColor="text1"/>
          </w:rPr>
          <w:t>obtained with</w:t>
        </w:r>
      </w:ins>
      <w:del w:id="2430" w:author="Liliana Salvador" w:date="2022-02-26T15:22:00Z">
        <w:r w:rsidR="00C86E04" w:rsidRPr="003A137D" w:rsidDel="00EC4BBA">
          <w:rPr>
            <w:color w:val="000000" w:themeColor="text1"/>
          </w:rPr>
          <w:delText>of</w:delText>
        </w:r>
      </w:del>
      <w:r w:rsidR="00C86E04" w:rsidRPr="003A137D">
        <w:rPr>
          <w:color w:val="000000" w:themeColor="text1"/>
        </w:rPr>
        <w:t xml:space="preserve"> </w:t>
      </w:r>
      <w:ins w:id="2431" w:author="Liliana Salvador" w:date="2022-02-26T15:22:00Z">
        <w:r w:rsidR="00EC4BBA">
          <w:rPr>
            <w:color w:val="000000" w:themeColor="text1"/>
          </w:rPr>
          <w:t xml:space="preserve">the </w:t>
        </w:r>
      </w:ins>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2432" w:name="OLE_LINK237"/>
      <w:bookmarkStart w:id="2433" w:name="OLE_LINK238"/>
      <w:r w:rsidR="00C86E04" w:rsidRPr="003A137D">
        <w:rPr>
          <w:color w:val="000000" w:themeColor="text1"/>
        </w:rPr>
        <w:t>(</w:t>
      </w:r>
      <w:bookmarkStart w:id="2434" w:name="OLE_LINK48"/>
      <w:bookmarkStart w:id="2435" w:name="OLE_LINK49"/>
      <w:commentRangeStart w:id="2436"/>
      <w:r w:rsidR="008B1B63" w:rsidRPr="003A137D">
        <w:rPr>
          <w:color w:val="000000" w:themeColor="text1"/>
        </w:rPr>
        <w:t xml:space="preserve">Figure </w:t>
      </w:r>
      <w:ins w:id="2437" w:author="Ruijie Xu" w:date="2022-02-27T11:51:00Z">
        <w:r w:rsidR="000071DC">
          <w:rPr>
            <w:color w:val="000000" w:themeColor="text1"/>
          </w:rPr>
          <w:t>3</w:t>
        </w:r>
      </w:ins>
      <w:del w:id="2438" w:author="Ruijie Xu" w:date="2022-02-27T11:51:00Z">
        <w:r w:rsidR="008B1B63" w:rsidRPr="003A137D" w:rsidDel="000071DC">
          <w:rPr>
            <w:color w:val="000000" w:themeColor="text1"/>
          </w:rPr>
          <w:delText>2</w:delText>
        </w:r>
      </w:del>
      <w:r w:rsidR="008B1B63" w:rsidRPr="003A137D">
        <w:rPr>
          <w:color w:val="000000" w:themeColor="text1"/>
        </w:rPr>
        <w:t>b</w:t>
      </w:r>
      <w:commentRangeEnd w:id="2436"/>
      <w:r w:rsidR="00505A57">
        <w:rPr>
          <w:rStyle w:val="CommentReference"/>
        </w:rPr>
        <w:commentReference w:id="2436"/>
      </w:r>
      <w:r w:rsidR="008B1B63" w:rsidRPr="003A137D">
        <w:rPr>
          <w:color w:val="000000" w:themeColor="text1"/>
        </w:rPr>
        <w:t xml:space="preserve">, Table </w:t>
      </w:r>
      <w:ins w:id="2439" w:author="Ruijie Xu" w:date="2022-02-02T13:11:00Z">
        <w:r w:rsidR="00C92296">
          <w:rPr>
            <w:color w:val="000000" w:themeColor="text1"/>
          </w:rPr>
          <w:t>S</w:t>
        </w:r>
      </w:ins>
      <w:r w:rsidR="008B1B63" w:rsidRPr="003A137D">
        <w:rPr>
          <w:color w:val="000000" w:themeColor="text1"/>
        </w:rPr>
        <w:t>I.</w:t>
      </w:r>
      <w:ins w:id="2440" w:author="Ruijie Xu" w:date="2022-02-03T12:23:00Z">
        <w:r w:rsidR="00041F72">
          <w:rPr>
            <w:color w:val="000000" w:themeColor="text1"/>
          </w:rPr>
          <w:t>4</w:t>
        </w:r>
      </w:ins>
      <w:del w:id="2441" w:author="Ruijie Xu" w:date="2022-02-03T12:23:00Z">
        <w:r w:rsidR="008B1B63" w:rsidRPr="003A137D" w:rsidDel="00041F72">
          <w:rPr>
            <w:color w:val="000000" w:themeColor="text1"/>
          </w:rPr>
          <w:delText>3</w:delText>
        </w:r>
      </w:del>
      <w:bookmarkEnd w:id="2434"/>
      <w:bookmarkEnd w:id="2435"/>
      <w:r w:rsidR="00C86E04" w:rsidRPr="003A137D">
        <w:rPr>
          <w:color w:val="000000" w:themeColor="text1"/>
        </w:rPr>
        <w:t xml:space="preserve">). </w:t>
      </w:r>
      <w:bookmarkEnd w:id="2432"/>
      <w:bookmarkEnd w:id="2433"/>
      <w:commentRangeStart w:id="2442"/>
      <w:r w:rsidR="00D0036D" w:rsidRPr="003A137D">
        <w:rPr>
          <w:color w:val="000000" w:themeColor="text1"/>
        </w:rPr>
        <w:t>More</w:t>
      </w:r>
      <w:ins w:id="2443" w:author="Rajeev, Sree" w:date="2022-03-01T14:05:00Z">
        <w:r w:rsidR="00666430">
          <w:rPr>
            <w:color w:val="000000" w:themeColor="text1"/>
          </w:rPr>
          <w:t>o</w:t>
        </w:r>
      </w:ins>
      <w:r w:rsidR="00D0036D" w:rsidRPr="003A137D">
        <w:rPr>
          <w:color w:val="000000" w:themeColor="text1"/>
        </w:rPr>
        <w:t>ver, the Simpson ind</w:t>
      </w:r>
      <w:ins w:id="2444" w:author="Ruijie Xu" w:date="2022-02-27T11:52:00Z">
        <w:r w:rsidR="000071DC">
          <w:rPr>
            <w:color w:val="000000" w:themeColor="text1"/>
          </w:rPr>
          <w:t>ices</w:t>
        </w:r>
      </w:ins>
      <w:del w:id="2445" w:author="Ruijie Xu" w:date="2022-02-27T11:52:00Z">
        <w:r w:rsidR="00D0036D" w:rsidRPr="003A137D" w:rsidDel="000071DC">
          <w:rPr>
            <w:color w:val="000000" w:themeColor="text1"/>
          </w:rPr>
          <w:delText>ex</w:delText>
        </w:r>
      </w:del>
      <w:ins w:id="2446" w:author="Liliana Salvador" w:date="2022-02-26T15:22:00Z">
        <w:del w:id="2447" w:author="Ruijie Xu" w:date="2022-02-27T11:52:00Z">
          <w:r w:rsidR="00EC4BBA" w:rsidDel="000071DC">
            <w:rPr>
              <w:color w:val="000000" w:themeColor="text1"/>
            </w:rPr>
            <w:delText>es</w:delText>
          </w:r>
        </w:del>
      </w:ins>
      <w:r w:rsidR="00D0036D" w:rsidRPr="003A137D">
        <w:rPr>
          <w:color w:val="000000" w:themeColor="text1"/>
        </w:rPr>
        <w:t xml:space="preserve">, </w:t>
      </w:r>
      <w:ins w:id="2448" w:author="Ruijie Xu" w:date="2022-02-11T09:34:00Z">
        <w:r w:rsidR="005636CA">
          <w:rPr>
            <w:color w:val="000000" w:themeColor="text1"/>
          </w:rPr>
          <w:t>which weigh</w:t>
        </w:r>
      </w:ins>
      <w:ins w:id="2449" w:author="Liliana Salvador" w:date="2022-02-26T15:22:00Z">
        <w:r w:rsidR="00EC4BBA">
          <w:rPr>
            <w:color w:val="000000" w:themeColor="text1"/>
          </w:rPr>
          <w:t xml:space="preserve"> the</w:t>
        </w:r>
      </w:ins>
      <w:ins w:id="2450" w:author="Ruijie Xu" w:date="2022-02-11T09:34:00Z">
        <w:del w:id="2451"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2452" w:author="Ruijie Xu" w:date="2022-02-27T11:52:00Z">
        <w:r w:rsidR="000071DC">
          <w:rPr>
            <w:color w:val="000000" w:themeColor="text1"/>
          </w:rPr>
          <w:t xml:space="preserve"> within</w:t>
        </w:r>
      </w:ins>
      <w:ins w:id="2453" w:author="Ruijie Xu" w:date="2022-02-11T09:34:00Z">
        <w:r w:rsidR="005636CA">
          <w:rPr>
            <w:color w:val="000000" w:themeColor="text1"/>
          </w:rPr>
          <w:t xml:space="preserve"> each sample</w:t>
        </w:r>
        <w:r w:rsidR="005636CA" w:rsidRPr="003A137D">
          <w:rPr>
            <w:color w:val="000000" w:themeColor="text1"/>
          </w:rPr>
          <w:t>,</w:t>
        </w:r>
      </w:ins>
      <w:del w:id="2454" w:author="Ruijie Xu" w:date="2022-02-11T09:22:00Z">
        <w:r w:rsidR="00D0036D" w:rsidRPr="003A137D" w:rsidDel="00184217">
          <w:rPr>
            <w:color w:val="000000" w:themeColor="text1"/>
          </w:rPr>
          <w:delText xml:space="preserve">which describes the evenness of the microbial communities </w:delText>
        </w:r>
      </w:del>
      <w:del w:id="2455" w:author="Ruijie Xu" w:date="2022-02-11T09:28:00Z">
        <w:r w:rsidR="00D0036D" w:rsidRPr="003A137D" w:rsidDel="00C24A9F">
          <w:rPr>
            <w:color w:val="000000" w:themeColor="text1"/>
          </w:rPr>
          <w:delText>within</w:delText>
        </w:r>
      </w:del>
      <w:del w:id="2456" w:author="Ruijie Xu" w:date="2022-02-11T09:34:00Z">
        <w:r w:rsidR="00D0036D" w:rsidRPr="003A137D" w:rsidDel="005636CA">
          <w:rPr>
            <w:color w:val="000000" w:themeColor="text1"/>
          </w:rPr>
          <w:delText xml:space="preserve"> each sample</w:delText>
        </w:r>
      </w:del>
      <w:ins w:id="2457" w:author="Ruijie Xu" w:date="2022-02-11T09:34:00Z">
        <w:r w:rsidR="00525C77">
          <w:rPr>
            <w:color w:val="000000" w:themeColor="text1"/>
          </w:rPr>
          <w:t xml:space="preserve"> </w:t>
        </w:r>
      </w:ins>
      <w:del w:id="2458" w:author="Ruijie Xu" w:date="2022-02-11T09:34:00Z">
        <w:r w:rsidR="00D0036D" w:rsidRPr="003A137D" w:rsidDel="00525C77">
          <w:rPr>
            <w:color w:val="000000" w:themeColor="text1"/>
          </w:rPr>
          <w:delText xml:space="preserve">, </w:delText>
        </w:r>
      </w:del>
      <w:r w:rsidR="00D0036D" w:rsidRPr="003A137D">
        <w:rPr>
          <w:color w:val="000000" w:themeColor="text1"/>
        </w:rPr>
        <w:t>w</w:t>
      </w:r>
      <w:del w:id="2459" w:author="Liliana Salvador" w:date="2022-02-23T20:39:00Z">
        <w:r w:rsidR="00D0036D" w:rsidRPr="003A137D" w:rsidDel="0088072A">
          <w:rPr>
            <w:color w:val="000000" w:themeColor="text1"/>
          </w:rPr>
          <w:delText>er</w:delText>
        </w:r>
      </w:del>
      <w:ins w:id="2460" w:author="Liliana Salvador" w:date="2022-02-26T15:24:00Z">
        <w:r w:rsidR="00EC4BBA">
          <w:rPr>
            <w:color w:val="000000" w:themeColor="text1"/>
          </w:rPr>
          <w:t>ere</w:t>
        </w:r>
      </w:ins>
      <w:del w:id="2461" w:author="Liliana Salvador" w:date="2022-02-23T20:39:00Z">
        <w:r w:rsidR="00D0036D" w:rsidRPr="003A137D" w:rsidDel="0088072A">
          <w:rPr>
            <w:color w:val="000000" w:themeColor="text1"/>
          </w:rPr>
          <w:delText>e</w:delText>
        </w:r>
      </w:del>
      <w:r w:rsidR="00D0036D" w:rsidRPr="003A137D">
        <w:rPr>
          <w:color w:val="000000" w:themeColor="text1"/>
        </w:rPr>
        <w:t xml:space="preserve"> </w:t>
      </w:r>
      <w:ins w:id="2462" w:author="Ruijie Xu" w:date="2022-03-04T13:48:00Z">
        <w:r w:rsidR="002B774D">
          <w:rPr>
            <w:color w:val="000000" w:themeColor="text1"/>
          </w:rPr>
          <w:t xml:space="preserve">mostly </w:t>
        </w:r>
      </w:ins>
      <w:del w:id="2463" w:author="Rajeev, Sree" w:date="2022-03-01T14:06:00Z">
        <w:r w:rsidR="00D0036D" w:rsidRPr="003A137D" w:rsidDel="00666430">
          <w:rPr>
            <w:color w:val="000000" w:themeColor="text1"/>
          </w:rPr>
          <w:delText xml:space="preserve">also found </w:delText>
        </w:r>
      </w:del>
      <w:del w:id="2464"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2465"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2466" w:author="Ruijie Xu" w:date="2022-02-27T11:52:00Z">
        <w:r w:rsidR="000071DC">
          <w:rPr>
            <w:color w:val="000000" w:themeColor="text1"/>
          </w:rPr>
          <w:t>t</w:t>
        </w:r>
      </w:ins>
      <w:ins w:id="2467" w:author="Ruijie Xu" w:date="2022-02-27T11:53:00Z">
        <w:r w:rsidR="000071DC">
          <w:rPr>
            <w:color w:val="000000" w:themeColor="text1"/>
          </w:rPr>
          <w:t xml:space="preserve">he </w:t>
        </w:r>
      </w:ins>
      <w:r w:rsidR="00D0036D" w:rsidRPr="003A137D">
        <w:rPr>
          <w:color w:val="000000" w:themeColor="text1"/>
        </w:rPr>
        <w:t xml:space="preserve">results of </w:t>
      </w:r>
      <w:r w:rsidR="00A310EF" w:rsidRPr="003A137D">
        <w:rPr>
          <w:color w:val="000000" w:themeColor="text1"/>
        </w:rPr>
        <w:t xml:space="preserve">the four </w:t>
      </w:r>
      <w:r w:rsidR="00D0036D" w:rsidRPr="003A137D">
        <w:rPr>
          <w:color w:val="000000" w:themeColor="text1"/>
        </w:rPr>
        <w:t>DBs</w:t>
      </w:r>
      <w:ins w:id="2468" w:author="Ruijie Xu" w:date="2022-02-03T12:23:00Z">
        <w:r w:rsidR="00041F72">
          <w:rPr>
            <w:color w:val="000000" w:themeColor="text1"/>
          </w:rPr>
          <w:t xml:space="preserve"> </w:t>
        </w:r>
      </w:ins>
      <w:commentRangeEnd w:id="2442"/>
      <w:r w:rsidR="00EC4BBA">
        <w:rPr>
          <w:rStyle w:val="CommentReference"/>
        </w:rPr>
        <w:commentReference w:id="2442"/>
      </w:r>
      <w:ins w:id="2469" w:author="Ruijie Xu" w:date="2022-02-03T12:23:00Z">
        <w:r w:rsidR="00041F72" w:rsidRPr="003A137D">
          <w:rPr>
            <w:color w:val="000000" w:themeColor="text1"/>
          </w:rPr>
          <w:t>(</w:t>
        </w:r>
        <w:commentRangeStart w:id="2470"/>
        <w:r w:rsidR="00041F72" w:rsidRPr="003A137D">
          <w:rPr>
            <w:color w:val="000000" w:themeColor="text1"/>
          </w:rPr>
          <w:t xml:space="preserve">Figure </w:t>
        </w:r>
      </w:ins>
      <w:ins w:id="2471" w:author="Ruijie Xu" w:date="2022-03-04T11:07:00Z">
        <w:r w:rsidR="00B23538">
          <w:rPr>
            <w:color w:val="000000" w:themeColor="text1"/>
          </w:rPr>
          <w:t>3</w:t>
        </w:r>
      </w:ins>
      <w:ins w:id="2472" w:author="Ruijie Xu" w:date="2022-02-03T12:23:00Z">
        <w:r w:rsidR="00041F72">
          <w:rPr>
            <w:color w:val="000000" w:themeColor="text1"/>
          </w:rPr>
          <w:t>c</w:t>
        </w:r>
      </w:ins>
      <w:commentRangeEnd w:id="2470"/>
      <w:r w:rsidR="00505A57">
        <w:rPr>
          <w:rStyle w:val="CommentReference"/>
        </w:rPr>
        <w:commentReference w:id="2470"/>
      </w:r>
      <w:ins w:id="2473"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2474"/>
      <w:r w:rsidR="00D0036D" w:rsidRPr="003A137D">
        <w:rPr>
          <w:color w:val="000000" w:themeColor="text1"/>
        </w:rPr>
        <w:t xml:space="preserve">Only the </w:t>
      </w:r>
      <w:ins w:id="2475" w:author="Ruijie Xu" w:date="2022-02-11T09:35:00Z">
        <w:r w:rsidR="00AE3AD8">
          <w:rPr>
            <w:color w:val="000000" w:themeColor="text1"/>
          </w:rPr>
          <w:t>Simpson</w:t>
        </w:r>
      </w:ins>
      <w:del w:id="2476"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t>
      </w:r>
      <w:ins w:id="2477" w:author="Liliana Salvador" w:date="2022-02-23T20:39:00Z">
        <w:r w:rsidR="0088072A">
          <w:rPr>
            <w:color w:val="000000" w:themeColor="text1"/>
          </w:rPr>
          <w:t xml:space="preserve">comparison </w:t>
        </w:r>
      </w:ins>
      <w:r w:rsidR="00D0036D" w:rsidRPr="003A137D">
        <w:rPr>
          <w:color w:val="000000" w:themeColor="text1"/>
        </w:rPr>
        <w:t xml:space="preserve">were </w:t>
      </w:r>
      <w:del w:id="2478" w:author="Rajeev, Sree" w:date="2022-03-01T14:06:00Z">
        <w:r w:rsidR="00D0036D" w:rsidRPr="003A137D" w:rsidDel="00666430">
          <w:rPr>
            <w:color w:val="000000" w:themeColor="text1"/>
          </w:rPr>
          <w:delText xml:space="preserve">found </w:delText>
        </w:r>
      </w:del>
      <w:ins w:id="2479" w:author="Liliana Salvador" w:date="2022-02-23T20:39:00Z">
        <w:del w:id="2480" w:author="Rajeev, Sree" w:date="2022-03-01T14:06:00Z">
          <w:r w:rsidR="0088072A" w:rsidDel="00666430">
            <w:rPr>
              <w:color w:val="000000" w:themeColor="text1"/>
            </w:rPr>
            <w:delText xml:space="preserve">to be </w:delText>
          </w:r>
        </w:del>
      </w:ins>
      <w:r w:rsidR="00D0036D" w:rsidRPr="003A137D">
        <w:rPr>
          <w:color w:val="000000" w:themeColor="text1"/>
        </w:rPr>
        <w:t xml:space="preserve">significantly different </w:t>
      </w:r>
      <w:commentRangeEnd w:id="2474"/>
      <w:r w:rsidR="00EC4BBA">
        <w:rPr>
          <w:rStyle w:val="CommentReference"/>
        </w:rPr>
        <w:commentReference w:id="2474"/>
      </w:r>
      <w:del w:id="2481"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2482"/>
      <w:r w:rsidR="008B1B63" w:rsidRPr="003A137D">
        <w:rPr>
          <w:color w:val="000000" w:themeColor="text1"/>
        </w:rPr>
        <w:t xml:space="preserve">Figure </w:t>
      </w:r>
      <w:ins w:id="2483" w:author="Ruijie Xu" w:date="2022-03-04T11:07:00Z">
        <w:r w:rsidR="00B23538">
          <w:rPr>
            <w:color w:val="000000" w:themeColor="text1"/>
          </w:rPr>
          <w:t>3</w:t>
        </w:r>
      </w:ins>
      <w:del w:id="2484" w:author="Ruijie Xu" w:date="2022-03-04T11:07:00Z">
        <w:r w:rsidR="008B1B63" w:rsidRPr="003A137D" w:rsidDel="00B23538">
          <w:rPr>
            <w:color w:val="000000" w:themeColor="text1"/>
          </w:rPr>
          <w:delText>2</w:delText>
        </w:r>
      </w:del>
      <w:ins w:id="2485" w:author="Ruijie Xu" w:date="2022-02-03T12:23:00Z">
        <w:r w:rsidR="00041F72">
          <w:rPr>
            <w:color w:val="000000" w:themeColor="text1"/>
          </w:rPr>
          <w:t>c</w:t>
        </w:r>
      </w:ins>
      <w:commentRangeEnd w:id="2482"/>
      <w:r w:rsidR="00505A57">
        <w:rPr>
          <w:rStyle w:val="CommentReference"/>
        </w:rPr>
        <w:commentReference w:id="2482"/>
      </w:r>
      <w:del w:id="2486"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2487" w:author="Ruijie Xu" w:date="2022-02-02T13:11:00Z">
        <w:r w:rsidR="00C92296">
          <w:rPr>
            <w:color w:val="000000" w:themeColor="text1"/>
          </w:rPr>
          <w:t>S</w:t>
        </w:r>
      </w:ins>
      <w:r w:rsidR="008B1B63" w:rsidRPr="003A137D">
        <w:rPr>
          <w:color w:val="000000" w:themeColor="text1"/>
        </w:rPr>
        <w:t>I.</w:t>
      </w:r>
      <w:ins w:id="2488" w:author="Ruijie Xu" w:date="2022-02-03T12:23:00Z">
        <w:r w:rsidR="00041F72">
          <w:rPr>
            <w:color w:val="000000" w:themeColor="text1"/>
          </w:rPr>
          <w:t>4</w:t>
        </w:r>
      </w:ins>
      <w:del w:id="2489"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2490" w:author="Liliana Salvador" w:date="2022-02-26T15:36:00Z"/>
          <w:color w:val="000000" w:themeColor="text1"/>
        </w:rPr>
      </w:pPr>
    </w:p>
    <w:p w14:paraId="29299B70" w14:textId="18507A6D" w:rsidR="00C355C5" w:rsidDel="0076730B" w:rsidRDefault="0007796B">
      <w:pPr>
        <w:spacing w:line="480" w:lineRule="auto"/>
        <w:ind w:firstLine="720"/>
        <w:rPr>
          <w:ins w:id="2491" w:author="Liliana Salvador" w:date="2022-02-26T16:02:00Z"/>
          <w:del w:id="2492" w:author="Ruijie Xu" w:date="2022-02-27T12:04:00Z"/>
          <w:color w:val="000000" w:themeColor="text1"/>
        </w:rPr>
      </w:pPr>
      <w:ins w:id="2493" w:author="Liliana Salvador" w:date="2022-02-26T16:14:00Z">
        <w:del w:id="2494" w:author="Ruijie Xu" w:date="2022-03-04T11:08:00Z">
          <w:r w:rsidDel="00B23538">
            <w:rPr>
              <w:bCs/>
              <w:i/>
              <w:color w:val="000000" w:themeColor="text1"/>
            </w:rPr>
            <w:delText>Within-sample diversity (</w:delText>
          </w:r>
          <w:r w:rsidDel="00B23538">
            <w:rPr>
              <w:bCs/>
              <w:i/>
              <w:color w:val="000000" w:themeColor="text1"/>
            </w:rPr>
            <w:sym w:font="Symbol" w:char="F061"/>
          </w:r>
          <w:r w:rsidDel="00B23538">
            <w:rPr>
              <w:bCs/>
              <w:i/>
              <w:color w:val="000000" w:themeColor="text1"/>
            </w:rPr>
            <w:delText xml:space="preserve">-diversity) </w:delText>
          </w:r>
        </w:del>
      </w:ins>
      <w:ins w:id="2495" w:author="Liliana Salvador" w:date="2022-02-26T15:36:00Z">
        <w:del w:id="2496" w:author="Ruijie Xu" w:date="2022-03-04T11:08:00Z">
          <w:r w:rsidR="00505A57" w:rsidDel="00B23538">
            <w:rPr>
              <w:bCs/>
              <w:i/>
              <w:color w:val="000000" w:themeColor="text1"/>
            </w:rPr>
            <w:delText>- Software</w:delText>
          </w:r>
        </w:del>
      </w:ins>
      <w:ins w:id="2497" w:author="Ruijie Xu" w:date="2022-02-02T13:08:00Z">
        <w:del w:id="2498" w:author="Liliana Salvador" w:date="2022-02-26T15:38:00Z">
          <w:r w:rsidR="00C355C5" w:rsidDel="00505A57">
            <w:rPr>
              <w:color w:val="000000" w:themeColor="text1"/>
            </w:rPr>
            <w:delText>In contrast, t</w:delText>
          </w:r>
        </w:del>
      </w:ins>
      <w:ins w:id="2499" w:author="Ruijie Xu" w:date="2022-02-02T13:07:00Z">
        <w:del w:id="2500" w:author="Liliana Salvador" w:date="2022-02-26T15:38:00Z">
          <w:r w:rsidR="00C355C5" w:rsidDel="00505A57">
            <w:rPr>
              <w:color w:val="000000" w:themeColor="text1"/>
            </w:rPr>
            <w:delText>he within-sample characterizations using different software’</w:delText>
          </w:r>
        </w:del>
        <w:del w:id="2501" w:author="Liliana Salvador" w:date="2022-02-23T20:39:00Z">
          <w:r w:rsidR="00C355C5" w:rsidDel="0088072A">
            <w:rPr>
              <w:color w:val="000000" w:themeColor="text1"/>
            </w:rPr>
            <w:delText>s</w:delText>
          </w:r>
        </w:del>
        <w:del w:id="2502" w:author="Liliana Salvador" w:date="2022-02-26T15:38:00Z">
          <w:r w:rsidR="00C355C5" w:rsidDel="00505A57">
            <w:rPr>
              <w:color w:val="000000" w:themeColor="text1"/>
            </w:rPr>
            <w:delText xml:space="preserve"> classification results </w:delText>
          </w:r>
        </w:del>
        <w:del w:id="2503" w:author="Liliana Salvador" w:date="2022-02-23T21:06:00Z">
          <w:r w:rsidR="00C355C5" w:rsidDel="00710CF0">
            <w:rPr>
              <w:color w:val="000000" w:themeColor="text1"/>
            </w:rPr>
            <w:delText>are</w:delText>
          </w:r>
        </w:del>
        <w:del w:id="2504" w:author="Liliana Salvador" w:date="2022-02-26T15:38:00Z">
          <w:r w:rsidR="00C355C5" w:rsidDel="00505A57">
            <w:rPr>
              <w:color w:val="000000" w:themeColor="text1"/>
            </w:rPr>
            <w:delText xml:space="preserve"> more dis</w:delText>
          </w:r>
        </w:del>
      </w:ins>
      <w:ins w:id="2505" w:author="Ruijie Xu" w:date="2022-02-02T13:08:00Z">
        <w:del w:id="2506" w:author="Liliana Salvador" w:date="2022-02-26T15:38:00Z">
          <w:r w:rsidR="00C355C5" w:rsidDel="00505A57">
            <w:rPr>
              <w:color w:val="000000" w:themeColor="text1"/>
            </w:rPr>
            <w:delText>crepant from each other</w:delText>
          </w:r>
        </w:del>
      </w:ins>
      <w:ins w:id="2507" w:author="Ruijie Xu" w:date="2022-02-03T12:24:00Z">
        <w:del w:id="2508" w:author="Liliana Salvador" w:date="2022-02-23T21:13:00Z">
          <w:r w:rsidR="008A2545" w:rsidDel="00710CF0">
            <w:rPr>
              <w:color w:val="000000" w:themeColor="text1"/>
            </w:rPr>
            <w:delText xml:space="preserve"> </w:delText>
          </w:r>
        </w:del>
        <w:del w:id="2509" w:author="Liliana Salvador" w:date="2022-02-26T15:38:00Z">
          <w:r w:rsidR="008A2545" w:rsidDel="00505A57">
            <w:rPr>
              <w:color w:val="000000" w:themeColor="text1"/>
            </w:rPr>
            <w:delText>(Table SII.5)</w:delText>
          </w:r>
        </w:del>
      </w:ins>
      <w:ins w:id="2510" w:author="Ruijie Xu" w:date="2022-02-02T13:08:00Z">
        <w:del w:id="2511" w:author="Liliana Salvador" w:date="2022-02-26T15:38:00Z">
          <w:r w:rsidR="00C355C5" w:rsidDel="00505A57">
            <w:rPr>
              <w:color w:val="000000" w:themeColor="text1"/>
            </w:rPr>
            <w:delText xml:space="preserve">. </w:delText>
          </w:r>
        </w:del>
      </w:ins>
      <w:ins w:id="2512" w:author="Ruijie Xu" w:date="2022-02-02T13:12:00Z">
        <w:del w:id="2513" w:author="Liliana Salvador" w:date="2022-02-23T21:14:00Z">
          <w:r w:rsidR="00C92296" w:rsidDel="001A0C95">
            <w:rPr>
              <w:color w:val="000000" w:themeColor="text1"/>
            </w:rPr>
            <w:delText>Starting from t</w:delText>
          </w:r>
        </w:del>
      </w:ins>
      <w:ins w:id="2514" w:author="Liliana Salvador" w:date="2022-02-23T21:14:00Z">
        <w:r w:rsidR="001A0C95">
          <w:rPr>
            <w:color w:val="000000" w:themeColor="text1"/>
          </w:rPr>
          <w:t>T</w:t>
        </w:r>
      </w:ins>
      <w:ins w:id="2515" w:author="Ruijie Xu" w:date="2022-02-02T13:08:00Z">
        <w:r w:rsidR="00C355C5">
          <w:rPr>
            <w:color w:val="000000" w:themeColor="text1"/>
          </w:rPr>
          <w:t>he</w:t>
        </w:r>
      </w:ins>
      <w:ins w:id="2516" w:author="Ruijie Xu" w:date="2022-02-02T13:06:00Z">
        <w:r w:rsidR="00C355C5" w:rsidRPr="003A137D">
          <w:rPr>
            <w:color w:val="000000" w:themeColor="text1"/>
          </w:rPr>
          <w:t xml:space="preserve"> number</w:t>
        </w:r>
        <w:del w:id="2517" w:author="Liliana Salvador" w:date="2022-02-23T21:07:00Z">
          <w:r w:rsidR="00C355C5" w:rsidRPr="003A137D" w:rsidDel="00710CF0">
            <w:rPr>
              <w:color w:val="000000" w:themeColor="text1"/>
            </w:rPr>
            <w:delText>s</w:delText>
          </w:r>
        </w:del>
        <w:r w:rsidR="00C355C5" w:rsidRPr="003A137D">
          <w:rPr>
            <w:color w:val="000000" w:themeColor="text1"/>
          </w:rPr>
          <w:t xml:space="preserve"> of unique </w:t>
        </w:r>
      </w:ins>
      <w:ins w:id="2518" w:author="Liliana Salvador" w:date="2022-02-26T15:48:00Z">
        <w:r w:rsidR="00EF098A">
          <w:rPr>
            <w:color w:val="000000" w:themeColor="text1"/>
          </w:rPr>
          <w:t xml:space="preserve">observed </w:t>
        </w:r>
      </w:ins>
      <w:ins w:id="2519" w:author="Ruijie Xu" w:date="2022-02-02T13:06:00Z">
        <w:r w:rsidR="00C355C5" w:rsidRPr="003A137D">
          <w:rPr>
            <w:color w:val="000000" w:themeColor="text1"/>
          </w:rPr>
          <w:t xml:space="preserve">taxa </w:t>
        </w:r>
        <w:del w:id="2520" w:author="Liliana Salvador" w:date="2022-02-26T15:48:00Z">
          <w:r w:rsidR="00C355C5" w:rsidRPr="003A137D" w:rsidDel="00EF098A">
            <w:rPr>
              <w:color w:val="000000" w:themeColor="text1"/>
            </w:rPr>
            <w:delText>observed</w:delText>
          </w:r>
        </w:del>
      </w:ins>
      <w:ins w:id="2521" w:author="Ruijie Xu" w:date="2022-02-03T12:24:00Z">
        <w:del w:id="2522" w:author="Liliana Salvador" w:date="2022-02-26T15:48:00Z">
          <w:r w:rsidR="008A2545" w:rsidDel="00EF098A">
            <w:rPr>
              <w:color w:val="000000" w:themeColor="text1"/>
            </w:rPr>
            <w:delText xml:space="preserve"> </w:delText>
          </w:r>
        </w:del>
        <w:r w:rsidR="008A2545">
          <w:rPr>
            <w:color w:val="000000" w:themeColor="text1"/>
          </w:rPr>
          <w:t xml:space="preserve">(Table </w:t>
        </w:r>
      </w:ins>
      <w:ins w:id="2523" w:author="Ruijie Xu" w:date="2022-02-03T12:25:00Z">
        <w:r w:rsidR="008A2545">
          <w:rPr>
            <w:color w:val="000000" w:themeColor="text1"/>
          </w:rPr>
          <w:t xml:space="preserve">SII.5, Figure </w:t>
        </w:r>
      </w:ins>
      <w:ins w:id="2524" w:author="Ruijie Xu" w:date="2022-02-03T12:54:00Z">
        <w:r w:rsidR="004A2C21">
          <w:rPr>
            <w:color w:val="000000" w:themeColor="text1"/>
          </w:rPr>
          <w:t>3</w:t>
        </w:r>
      </w:ins>
      <w:ins w:id="2525" w:author="Ruijie Xu" w:date="2022-02-03T12:25:00Z">
        <w:r w:rsidR="008A2545">
          <w:rPr>
            <w:color w:val="000000" w:themeColor="text1"/>
          </w:rPr>
          <w:t>d</w:t>
        </w:r>
      </w:ins>
      <w:ins w:id="2526" w:author="Ruijie Xu" w:date="2022-02-03T12:24:00Z">
        <w:r w:rsidR="008A2545">
          <w:rPr>
            <w:color w:val="000000" w:themeColor="text1"/>
          </w:rPr>
          <w:t>)</w:t>
        </w:r>
      </w:ins>
      <w:ins w:id="2527" w:author="Liliana Salvador" w:date="2022-02-23T21:14:00Z">
        <w:r w:rsidR="001A0C95">
          <w:rPr>
            <w:color w:val="000000" w:themeColor="text1"/>
          </w:rPr>
          <w:t xml:space="preserve"> </w:t>
        </w:r>
      </w:ins>
      <w:ins w:id="2528" w:author="Liliana Salvador" w:date="2022-02-26T15:40:00Z">
        <w:r w:rsidR="00505A57">
          <w:rPr>
            <w:color w:val="000000" w:themeColor="text1"/>
          </w:rPr>
          <w:t xml:space="preserve">across different software </w:t>
        </w:r>
      </w:ins>
      <w:ins w:id="2529" w:author="Ruijie Xu" w:date="2022-02-02T13:10:00Z">
        <w:del w:id="2530" w:author="Liliana Salvador" w:date="2022-02-23T21:14:00Z">
          <w:r w:rsidR="00C92296" w:rsidDel="001A0C95">
            <w:rPr>
              <w:color w:val="000000" w:themeColor="text1"/>
            </w:rPr>
            <w:delText xml:space="preserve">, which </w:delText>
          </w:r>
        </w:del>
      </w:ins>
      <w:ins w:id="2531" w:author="Ruijie Xu" w:date="2022-02-02T13:06:00Z">
        <w:r w:rsidR="00C355C5" w:rsidRPr="003A137D">
          <w:rPr>
            <w:color w:val="000000" w:themeColor="text1"/>
          </w:rPr>
          <w:t xml:space="preserve">were largely </w:t>
        </w:r>
      </w:ins>
      <w:ins w:id="2532" w:author="Ruijie Xu" w:date="2022-02-02T13:25:00Z">
        <w:r w:rsidR="00785589">
          <w:rPr>
            <w:color w:val="000000" w:themeColor="text1"/>
          </w:rPr>
          <w:t>diverge</w:t>
        </w:r>
      </w:ins>
      <w:ins w:id="2533" w:author="Liliana Salvador" w:date="2022-02-23T21:14:00Z">
        <w:r w:rsidR="001A0C95">
          <w:rPr>
            <w:color w:val="000000" w:themeColor="text1"/>
          </w:rPr>
          <w:t>nt</w:t>
        </w:r>
      </w:ins>
      <w:ins w:id="2534" w:author="Liliana Salvador" w:date="2022-02-23T21:15:00Z">
        <w:r w:rsidR="001A0C95">
          <w:rPr>
            <w:color w:val="000000" w:themeColor="text1"/>
          </w:rPr>
          <w:t xml:space="preserve"> from each other</w:t>
        </w:r>
      </w:ins>
      <w:ins w:id="2535" w:author="Ruijie Xu" w:date="2022-02-02T13:25:00Z">
        <w:del w:id="2536" w:author="Liliana Salvador" w:date="2022-02-23T21:14:00Z">
          <w:r w:rsidR="00785589" w:rsidDel="001A0C95">
            <w:rPr>
              <w:color w:val="000000" w:themeColor="text1"/>
            </w:rPr>
            <w:delText>d</w:delText>
          </w:r>
        </w:del>
        <w:del w:id="2537" w:author="Liliana Salvador" w:date="2022-02-26T15:41:00Z">
          <w:r w:rsidR="00785589" w:rsidDel="00505A57">
            <w:rPr>
              <w:color w:val="000000" w:themeColor="text1"/>
            </w:rPr>
            <w:delText xml:space="preserve"> when</w:delText>
          </w:r>
        </w:del>
      </w:ins>
      <w:ins w:id="2538" w:author="Ruijie Xu" w:date="2022-02-02T13:06:00Z">
        <w:del w:id="2539" w:author="Liliana Salvador" w:date="2022-02-26T15:41:00Z">
          <w:r w:rsidR="00C355C5" w:rsidRPr="003A137D" w:rsidDel="00505A57">
            <w:rPr>
              <w:color w:val="000000" w:themeColor="text1"/>
            </w:rPr>
            <w:delText xml:space="preserve"> using different sofware</w:delText>
          </w:r>
        </w:del>
        <w:del w:id="2540" w:author="Liliana Salvador" w:date="2022-02-23T21:15:00Z">
          <w:r w:rsidR="00C355C5" w:rsidRPr="003A137D" w:rsidDel="001A0C95">
            <w:rPr>
              <w:color w:val="000000" w:themeColor="text1"/>
            </w:rPr>
            <w:delText>s</w:delText>
          </w:r>
        </w:del>
        <w:r w:rsidR="00C355C5" w:rsidRPr="003A137D">
          <w:rPr>
            <w:color w:val="000000" w:themeColor="text1"/>
          </w:rPr>
          <w:t>. Out of the 36 pairwise comparison</w:t>
        </w:r>
      </w:ins>
      <w:ins w:id="2541" w:author="Liliana Salvador" w:date="2022-02-23T21:15:00Z">
        <w:r w:rsidR="001A0C95">
          <w:rPr>
            <w:color w:val="000000" w:themeColor="text1"/>
          </w:rPr>
          <w:t>s</w:t>
        </w:r>
      </w:ins>
      <w:ins w:id="2542" w:author="Ruijie Xu" w:date="2022-02-02T13:06:00Z">
        <w:r w:rsidR="00C355C5" w:rsidRPr="003A137D">
          <w:rPr>
            <w:color w:val="000000" w:themeColor="text1"/>
          </w:rPr>
          <w:t xml:space="preserve"> between different software, only 6 comparisons were not significantly different (Table </w:t>
        </w:r>
      </w:ins>
      <w:ins w:id="2543" w:author="Ruijie Xu" w:date="2022-02-02T13:12:00Z">
        <w:r w:rsidR="00C92296">
          <w:rPr>
            <w:color w:val="000000" w:themeColor="text1"/>
          </w:rPr>
          <w:t>S</w:t>
        </w:r>
      </w:ins>
      <w:ins w:id="2544" w:author="Ruijie Xu" w:date="2022-02-02T13:06:00Z">
        <w:r w:rsidR="00C355C5" w:rsidRPr="003A137D">
          <w:rPr>
            <w:color w:val="000000" w:themeColor="text1"/>
          </w:rPr>
          <w:t>II.</w:t>
        </w:r>
      </w:ins>
      <w:ins w:id="2545" w:author="Ruijie Xu" w:date="2022-02-03T12:25:00Z">
        <w:r w:rsidR="008A2545">
          <w:rPr>
            <w:color w:val="000000" w:themeColor="text1"/>
          </w:rPr>
          <w:t>5</w:t>
        </w:r>
      </w:ins>
      <w:ins w:id="2546" w:author="Ruijie Xu" w:date="2022-02-02T13:06:00Z">
        <w:r w:rsidR="00C355C5" w:rsidRPr="003A137D">
          <w:rPr>
            <w:color w:val="000000" w:themeColor="text1"/>
          </w:rPr>
          <w:t xml:space="preserve">), which </w:t>
        </w:r>
      </w:ins>
      <w:ins w:id="2547" w:author="Liliana Salvador" w:date="2022-02-23T21:16:00Z">
        <w:r w:rsidR="001A0C95">
          <w:rPr>
            <w:color w:val="000000" w:themeColor="text1"/>
          </w:rPr>
          <w:t>we</w:t>
        </w:r>
      </w:ins>
      <w:ins w:id="2548" w:author="Ruijie Xu" w:date="2022-02-02T13:06:00Z">
        <w:del w:id="2549" w:author="Liliana Salvador" w:date="2022-02-23T21:15:00Z">
          <w:r w:rsidR="00C355C5" w:rsidRPr="003A137D" w:rsidDel="001A0C95">
            <w:rPr>
              <w:color w:val="000000" w:themeColor="text1"/>
            </w:rPr>
            <w:delText>a</w:delText>
          </w:r>
        </w:del>
        <w:r w:rsidR="00C355C5" w:rsidRPr="003A137D">
          <w:rPr>
            <w:color w:val="000000" w:themeColor="text1"/>
          </w:rPr>
          <w:t xml:space="preserve">re </w:t>
        </w:r>
        <w:r w:rsidR="00C355C5">
          <w:rPr>
            <w:color w:val="000000" w:themeColor="text1"/>
          </w:rPr>
          <w:t>BLASTN</w:t>
        </w:r>
        <w:r w:rsidR="00C355C5" w:rsidRPr="003A137D">
          <w:rPr>
            <w:color w:val="000000" w:themeColor="text1"/>
          </w:rPr>
          <w:t xml:space="preserve">’s observed taxa with Kraken2, CLARK, and CLARK-s, comparison between CLARK and CLARK-s, and comparison between Centrifuge and Kaiju. </w:t>
        </w:r>
      </w:ins>
      <w:ins w:id="2550" w:author="Ruijie Xu" w:date="2022-02-02T13:19:00Z">
        <w:r w:rsidR="00CE1134">
          <w:rPr>
            <w:color w:val="000000" w:themeColor="text1"/>
          </w:rPr>
          <w:t>T</w:t>
        </w:r>
      </w:ins>
      <w:ins w:id="2551" w:author="Ruijie Xu" w:date="2022-02-02T13:06:00Z">
        <w:r w:rsidR="00C355C5" w:rsidRPr="003A137D">
          <w:rPr>
            <w:color w:val="000000" w:themeColor="text1"/>
          </w:rPr>
          <w:t>he Shannon ind</w:t>
        </w:r>
      </w:ins>
      <w:ins w:id="2552" w:author="Ruijie Xu" w:date="2022-02-27T11:55:00Z">
        <w:r w:rsidR="000071DC">
          <w:rPr>
            <w:color w:val="000000" w:themeColor="text1"/>
          </w:rPr>
          <w:t>ices</w:t>
        </w:r>
      </w:ins>
      <w:ins w:id="2553" w:author="Liliana Salvador" w:date="2022-02-26T15:45:00Z">
        <w:del w:id="2554" w:author="Ruijie Xu" w:date="2022-02-27T11:55:00Z">
          <w:r w:rsidR="00EF098A" w:rsidDel="000071DC">
            <w:rPr>
              <w:color w:val="000000" w:themeColor="text1"/>
            </w:rPr>
            <w:delText>exes</w:delText>
          </w:r>
        </w:del>
      </w:ins>
      <w:ins w:id="2555" w:author="Ruijie Xu" w:date="2022-02-02T13:06:00Z">
        <w:del w:id="2556" w:author="Liliana Salvador" w:date="2022-02-26T15:44:00Z">
          <w:r w:rsidR="00C355C5" w:rsidRPr="003A137D" w:rsidDel="00EF098A">
            <w:rPr>
              <w:color w:val="000000" w:themeColor="text1"/>
            </w:rPr>
            <w:delText>ex</w:delText>
          </w:r>
        </w:del>
        <w:del w:id="2557" w:author="Liliana Salvador" w:date="2022-02-26T15:45:00Z">
          <w:r w:rsidR="00C355C5" w:rsidRPr="003A137D" w:rsidDel="00EF098A">
            <w:rPr>
              <w:color w:val="000000" w:themeColor="text1"/>
            </w:rPr>
            <w:delText>,</w:delText>
          </w:r>
        </w:del>
        <w:r w:rsidR="00C355C5" w:rsidRPr="003A137D">
          <w:rPr>
            <w:color w:val="000000" w:themeColor="text1"/>
          </w:rPr>
          <w:t xml:space="preserve"> </w:t>
        </w:r>
      </w:ins>
      <w:ins w:id="2558" w:author="Ruijie Xu" w:date="2022-02-02T13:19:00Z">
        <w:del w:id="2559" w:author="Liliana Salvador" w:date="2022-02-23T21:23:00Z">
          <w:r w:rsidR="00CE1134" w:rsidDel="001A0C95">
            <w:rPr>
              <w:color w:val="000000" w:themeColor="text1"/>
            </w:rPr>
            <w:delText xml:space="preserve">although </w:delText>
          </w:r>
        </w:del>
        <w:r w:rsidR="00CE1134">
          <w:rPr>
            <w:color w:val="000000" w:themeColor="text1"/>
          </w:rPr>
          <w:t>show</w:t>
        </w:r>
      </w:ins>
      <w:ins w:id="2560" w:author="Liliana Salvador" w:date="2022-02-23T21:23:00Z">
        <w:r w:rsidR="001A0C95">
          <w:rPr>
            <w:color w:val="000000" w:themeColor="text1"/>
          </w:rPr>
          <w:t>ed</w:t>
        </w:r>
      </w:ins>
      <w:ins w:id="2561" w:author="Ruijie Xu" w:date="2022-02-02T13:19:00Z">
        <w:del w:id="2562"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2563" w:author="Liliana Salvador" w:date="2022-02-26T15:48:00Z">
        <w:r w:rsidR="00EF098A">
          <w:rPr>
            <w:color w:val="000000" w:themeColor="text1"/>
          </w:rPr>
          <w:t xml:space="preserve"> than the </w:t>
        </w:r>
      </w:ins>
      <w:ins w:id="2564" w:author="Liliana Salvador" w:date="2022-02-26T15:49:00Z">
        <w:r w:rsidR="00EF098A">
          <w:rPr>
            <w:color w:val="000000" w:themeColor="text1"/>
          </w:rPr>
          <w:t xml:space="preserve">unique </w:t>
        </w:r>
      </w:ins>
      <w:ins w:id="2565" w:author="Liliana Salvador" w:date="2022-02-26T15:48:00Z">
        <w:r w:rsidR="00EF098A">
          <w:rPr>
            <w:color w:val="000000" w:themeColor="text1"/>
          </w:rPr>
          <w:t>observed</w:t>
        </w:r>
      </w:ins>
      <w:ins w:id="2566" w:author="Liliana Salvador" w:date="2022-02-26T15:49:00Z">
        <w:r w:rsidR="00EF098A">
          <w:rPr>
            <w:color w:val="000000" w:themeColor="text1"/>
          </w:rPr>
          <w:t xml:space="preserve"> taxa</w:t>
        </w:r>
      </w:ins>
      <w:ins w:id="2567" w:author="Ruijie Xu" w:date="2022-02-02T13:19:00Z">
        <w:r w:rsidR="00CE1134">
          <w:rPr>
            <w:color w:val="000000" w:themeColor="text1"/>
          </w:rPr>
          <w:t xml:space="preserve">, </w:t>
        </w:r>
      </w:ins>
      <w:ins w:id="2568" w:author="Liliana Salvador" w:date="2022-02-23T21:24:00Z">
        <w:r w:rsidR="001A0C95">
          <w:rPr>
            <w:color w:val="000000" w:themeColor="text1"/>
          </w:rPr>
          <w:t xml:space="preserve">however, </w:t>
        </w:r>
      </w:ins>
      <w:ins w:id="2569" w:author="Liliana Salvador" w:date="2022-02-26T15:49:00Z">
        <w:r w:rsidR="00EF098A">
          <w:rPr>
            <w:color w:val="000000" w:themeColor="text1"/>
          </w:rPr>
          <w:t>they still</w:t>
        </w:r>
      </w:ins>
      <w:ins w:id="2570" w:author="Liliana Salvador" w:date="2022-02-23T21:24:00Z">
        <w:r w:rsidR="001A0C95">
          <w:rPr>
            <w:color w:val="000000" w:themeColor="text1"/>
          </w:rPr>
          <w:t xml:space="preserve"> </w:t>
        </w:r>
        <w:r w:rsidR="005D549A">
          <w:rPr>
            <w:color w:val="000000" w:themeColor="text1"/>
          </w:rPr>
          <w:t>had</w:t>
        </w:r>
      </w:ins>
      <w:ins w:id="2571" w:author="Ruijie Xu" w:date="2022-02-02T13:19:00Z">
        <w:del w:id="2572" w:author="Liliana Salvador" w:date="2022-02-23T21:24:00Z">
          <w:r w:rsidR="00CE1134" w:rsidDel="001A0C95">
            <w:rPr>
              <w:color w:val="000000" w:themeColor="text1"/>
            </w:rPr>
            <w:delText>also has</w:delText>
          </w:r>
        </w:del>
        <w:r w:rsidR="00CE1134">
          <w:rPr>
            <w:color w:val="000000" w:themeColor="text1"/>
          </w:rPr>
          <w:t xml:space="preserve"> 2</w:t>
        </w:r>
      </w:ins>
      <w:ins w:id="2573" w:author="Ruijie Xu" w:date="2022-02-02T13:06:00Z">
        <w:r w:rsidR="00C355C5" w:rsidRPr="003A137D">
          <w:rPr>
            <w:color w:val="000000" w:themeColor="text1"/>
          </w:rPr>
          <w:t>3 out of 36 comparison</w:t>
        </w:r>
      </w:ins>
      <w:ins w:id="2574" w:author="Ruijie Xu" w:date="2022-02-02T13:19:00Z">
        <w:r w:rsidR="00CE1134">
          <w:rPr>
            <w:color w:val="000000" w:themeColor="text1"/>
          </w:rPr>
          <w:t xml:space="preserve">s </w:t>
        </w:r>
      </w:ins>
      <w:ins w:id="2575" w:author="Ruijie Xu" w:date="2022-02-02T13:20:00Z">
        <w:r w:rsidR="00CE1134">
          <w:rPr>
            <w:color w:val="000000" w:themeColor="text1"/>
          </w:rPr>
          <w:t>between software</w:t>
        </w:r>
      </w:ins>
      <w:ins w:id="2576" w:author="Ruijie Xu" w:date="2022-02-02T13:06:00Z">
        <w:r w:rsidR="00C355C5" w:rsidRPr="003A137D">
          <w:rPr>
            <w:color w:val="000000" w:themeColor="text1"/>
          </w:rPr>
          <w:t xml:space="preserve"> </w:t>
        </w:r>
        <w:del w:id="2577" w:author="Liliana Salvador" w:date="2022-02-23T21:25:00Z">
          <w:r w:rsidR="00C355C5" w:rsidRPr="003A137D" w:rsidDel="005D549A">
            <w:rPr>
              <w:color w:val="000000" w:themeColor="text1"/>
            </w:rPr>
            <w:delText xml:space="preserve">were </w:delText>
          </w:r>
        </w:del>
        <w:r w:rsidR="00C355C5" w:rsidRPr="003A137D">
          <w:rPr>
            <w:color w:val="000000" w:themeColor="text1"/>
          </w:rPr>
          <w:t>significantly different</w:t>
        </w:r>
      </w:ins>
      <w:ins w:id="2578" w:author="Ruijie Xu" w:date="2022-02-03T12:25:00Z">
        <w:r w:rsidR="008A2545">
          <w:rPr>
            <w:color w:val="000000" w:themeColor="text1"/>
          </w:rPr>
          <w:t xml:space="preserve"> </w:t>
        </w:r>
      </w:ins>
      <w:ins w:id="2579" w:author="Ruijie Xu" w:date="2022-02-27T11:55:00Z">
        <w:r w:rsidR="000071DC">
          <w:rPr>
            <w:color w:val="000000" w:themeColor="text1"/>
          </w:rPr>
          <w:t xml:space="preserve">from each other </w:t>
        </w:r>
      </w:ins>
      <w:ins w:id="2580" w:author="Ruijie Xu" w:date="2022-02-03T12:25:00Z">
        <w:r w:rsidR="008A2545">
          <w:rPr>
            <w:color w:val="000000" w:themeColor="text1"/>
          </w:rPr>
          <w:t>(Table SII.</w:t>
        </w:r>
        <w:r w:rsidR="00F83C0B">
          <w:rPr>
            <w:color w:val="000000" w:themeColor="text1"/>
          </w:rPr>
          <w:t xml:space="preserve">5, Figure </w:t>
        </w:r>
      </w:ins>
      <w:ins w:id="2581" w:author="Ruijie Xu" w:date="2022-02-03T12:54:00Z">
        <w:r w:rsidR="004A2C21">
          <w:rPr>
            <w:color w:val="000000" w:themeColor="text1"/>
          </w:rPr>
          <w:t>3</w:t>
        </w:r>
      </w:ins>
      <w:ins w:id="2582" w:author="Ruijie Xu" w:date="2022-02-03T12:25:00Z">
        <w:r w:rsidR="00F83C0B">
          <w:rPr>
            <w:color w:val="000000" w:themeColor="text1"/>
          </w:rPr>
          <w:t>e)</w:t>
        </w:r>
      </w:ins>
      <w:ins w:id="2583" w:author="Ruijie Xu" w:date="2022-02-02T13:06:00Z">
        <w:r w:rsidR="00C355C5" w:rsidRPr="003A137D">
          <w:rPr>
            <w:color w:val="000000" w:themeColor="text1"/>
          </w:rPr>
          <w:t xml:space="preserve">. </w:t>
        </w:r>
      </w:ins>
      <w:commentRangeStart w:id="2584"/>
      <w:ins w:id="2585" w:author="Liliana Salvador" w:date="2022-02-23T21:25:00Z">
        <w:del w:id="2586" w:author="Ruijie Xu" w:date="2022-02-27T12:02:00Z">
          <w:r w:rsidR="00977BCD" w:rsidDel="005043ED">
            <w:rPr>
              <w:color w:val="000000" w:themeColor="text1"/>
            </w:rPr>
            <w:delText xml:space="preserve">software </w:delText>
          </w:r>
        </w:del>
      </w:ins>
      <w:ins w:id="2587" w:author="Liliana Salvador" w:date="2022-02-23T21:26:00Z">
        <w:del w:id="2588" w:author="Ruijie Xu" w:date="2022-02-27T12:02:00Z">
          <w:r w:rsidR="00977BCD" w:rsidDel="005043ED">
            <w:rPr>
              <w:color w:val="000000" w:themeColor="text1"/>
            </w:rPr>
            <w:delText xml:space="preserve">that were  to be,ere to bely different </w:delText>
          </w:r>
        </w:del>
      </w:ins>
      <w:commentRangeEnd w:id="2584"/>
      <w:del w:id="2589" w:author="Ruijie Xu" w:date="2022-02-27T12:02:00Z">
        <w:r w:rsidR="00E33A4D" w:rsidDel="005043ED">
          <w:rPr>
            <w:rStyle w:val="CommentReference"/>
          </w:rPr>
          <w:commentReference w:id="2584"/>
        </w:r>
      </w:del>
      <w:ins w:id="2590" w:author="Ruijie Xu" w:date="2022-02-02T13:06:00Z">
        <w:del w:id="2591" w:author="Liliana Salvador" w:date="2022-02-26T15:57:00Z">
          <w:r w:rsidR="00C355C5" w:rsidRPr="003A137D" w:rsidDel="00E33A4D">
            <w:rPr>
              <w:color w:val="000000" w:themeColor="text1"/>
            </w:rPr>
            <w:delText>Shannon indices obtained with</w:delText>
          </w:r>
        </w:del>
      </w:ins>
      <w:ins w:id="2592" w:author="Liliana Salvador" w:date="2022-02-23T21:26:00Z">
        <w:del w:id="2593" w:author="Ruijie Xu" w:date="2022-02-27T12:00:00Z">
          <w:r w:rsidR="00977BCD" w:rsidDel="005043ED">
            <w:rPr>
              <w:color w:val="000000" w:themeColor="text1"/>
            </w:rPr>
            <w:delText xml:space="preserve">wereto be </w:delText>
          </w:r>
        </w:del>
      </w:ins>
      <w:ins w:id="2594" w:author="Liliana Salvador" w:date="2022-02-26T15:57:00Z">
        <w:del w:id="2595" w:author="Ruijie Xu" w:date="2022-02-27T12:00:00Z">
          <w:r w:rsidR="00E33A4D" w:rsidDel="005043ED">
            <w:rPr>
              <w:color w:val="000000" w:themeColor="text1"/>
            </w:rPr>
            <w:delText>similar to the</w:delText>
          </w:r>
        </w:del>
      </w:ins>
      <w:ins w:id="2596" w:author="Liliana Salvador" w:date="2022-02-23T21:27:00Z">
        <w:del w:id="2597" w:author="Ruijie Xu" w:date="2022-02-27T12:00:00Z">
          <w:r w:rsidR="00977BCD" w:rsidDel="005043ED">
            <w:rPr>
              <w:color w:val="000000" w:themeColor="text1"/>
            </w:rPr>
            <w:delText>ones from</w:delText>
          </w:r>
        </w:del>
      </w:ins>
      <w:commentRangeStart w:id="2598"/>
      <w:commentRangeStart w:id="2599"/>
      <w:commentRangeStart w:id="2600"/>
      <w:commentRangeEnd w:id="2598"/>
      <w:del w:id="2601" w:author="Ruijie Xu" w:date="2022-03-04T11:11:00Z">
        <w:r w:rsidR="008F1502" w:rsidDel="00B23538">
          <w:rPr>
            <w:rStyle w:val="CommentReference"/>
          </w:rPr>
          <w:commentReference w:id="2598"/>
        </w:r>
        <w:commentRangeEnd w:id="2599"/>
        <w:r w:rsidR="00E33A4D" w:rsidDel="00B23538">
          <w:rPr>
            <w:rStyle w:val="CommentReference"/>
          </w:rPr>
          <w:commentReference w:id="2599"/>
        </w:r>
        <w:commentRangeEnd w:id="2600"/>
        <w:r w:rsidR="00E33A4D" w:rsidDel="00B23538">
          <w:rPr>
            <w:rStyle w:val="CommentReference"/>
          </w:rPr>
          <w:commentReference w:id="2600"/>
        </w:r>
      </w:del>
      <w:ins w:id="2609" w:author="Ruijie Xu" w:date="2022-02-11T09:33:00Z">
        <w:r w:rsidR="000A10AC">
          <w:rPr>
            <w:color w:val="000000" w:themeColor="text1"/>
          </w:rPr>
          <w:t>T</w:t>
        </w:r>
      </w:ins>
      <w:ins w:id="2610" w:author="Ruijie Xu" w:date="2022-02-11T09:32:00Z">
        <w:r w:rsidR="00917A88">
          <w:rPr>
            <w:color w:val="000000" w:themeColor="text1"/>
          </w:rPr>
          <w:t>he Simpso</w:t>
        </w:r>
      </w:ins>
      <w:ins w:id="2611" w:author="Ruijie Xu" w:date="2022-02-27T12:02:00Z">
        <w:r w:rsidR="005043ED">
          <w:rPr>
            <w:color w:val="000000" w:themeColor="text1"/>
          </w:rPr>
          <w:t>n</w:t>
        </w:r>
      </w:ins>
      <w:ins w:id="2612" w:author="Ruijie Xu" w:date="2022-02-11T09:32:00Z">
        <w:r w:rsidR="00917A88">
          <w:rPr>
            <w:color w:val="000000" w:themeColor="text1"/>
          </w:rPr>
          <w:t xml:space="preserve"> ind</w:t>
        </w:r>
      </w:ins>
      <w:ins w:id="2613" w:author="Ruijie Xu" w:date="2022-02-27T12:02:00Z">
        <w:r w:rsidR="005043ED">
          <w:rPr>
            <w:color w:val="000000" w:themeColor="text1"/>
          </w:rPr>
          <w:t>ices</w:t>
        </w:r>
      </w:ins>
      <w:ins w:id="2614" w:author="Liliana Salvador" w:date="2022-02-26T15:54:00Z">
        <w:del w:id="2615" w:author="Ruijie Xu" w:date="2022-02-27T12:02:00Z">
          <w:r w:rsidR="00EF098A" w:rsidDel="005043ED">
            <w:rPr>
              <w:color w:val="000000" w:themeColor="text1"/>
            </w:rPr>
            <w:delText>es</w:delText>
          </w:r>
        </w:del>
      </w:ins>
      <w:ins w:id="2616" w:author="Ruijie Xu" w:date="2022-02-11T09:34:00Z">
        <w:r w:rsidR="005636CA">
          <w:rPr>
            <w:color w:val="000000" w:themeColor="text1"/>
          </w:rPr>
          <w:t xml:space="preserve"> </w:t>
        </w:r>
      </w:ins>
      <w:ins w:id="2617" w:author="Ruijie Xu" w:date="2022-02-02T13:06:00Z">
        <w:r w:rsidR="00C355C5" w:rsidRPr="003A137D">
          <w:rPr>
            <w:color w:val="000000" w:themeColor="text1"/>
          </w:rPr>
          <w:t>were</w:t>
        </w:r>
        <w:del w:id="2618" w:author="Liliana Salvador" w:date="2022-03-08T19:48:00Z">
          <w:r w:rsidR="00C355C5" w:rsidRPr="003A137D" w:rsidDel="00352EA8">
            <w:rPr>
              <w:color w:val="000000" w:themeColor="text1"/>
            </w:rPr>
            <w:delText xml:space="preserve"> </w:delText>
          </w:r>
        </w:del>
      </w:ins>
      <w:ins w:id="2619" w:author="Liliana Salvador" w:date="2022-02-26T15:54:00Z">
        <w:r w:rsidR="00E33A4D">
          <w:rPr>
            <w:color w:val="000000" w:themeColor="text1"/>
          </w:rPr>
          <w:t xml:space="preserve"> </w:t>
        </w:r>
      </w:ins>
      <w:ins w:id="2620" w:author="Ruijie Xu" w:date="2022-02-02T13:06:00Z">
        <w:r w:rsidR="00C355C5" w:rsidRPr="003A137D">
          <w:rPr>
            <w:color w:val="000000" w:themeColor="text1"/>
          </w:rPr>
          <w:t xml:space="preserve">least impacted by the differences in classification results across software. Only 7 out of 36 comparison were found </w:t>
        </w:r>
      </w:ins>
      <w:ins w:id="2621" w:author="Liliana Salvador" w:date="2022-02-23T21:28:00Z">
        <w:r w:rsidR="00977BCD">
          <w:rPr>
            <w:color w:val="000000" w:themeColor="text1"/>
          </w:rPr>
          <w:t xml:space="preserve">to be </w:t>
        </w:r>
      </w:ins>
      <w:ins w:id="2622" w:author="Ruijie Xu" w:date="2022-02-02T13:06:00Z">
        <w:r w:rsidR="00C355C5" w:rsidRPr="003A137D">
          <w:rPr>
            <w:color w:val="000000" w:themeColor="text1"/>
          </w:rPr>
          <w:t xml:space="preserve">significantly different </w:t>
        </w:r>
        <w:del w:id="2623" w:author="Liliana Salvador" w:date="2022-02-26T15:54:00Z">
          <w:r w:rsidR="00C355C5" w:rsidRPr="003A137D" w:rsidDel="00E33A4D">
            <w:rPr>
              <w:color w:val="000000" w:themeColor="text1"/>
            </w:rPr>
            <w:delText>in Simpson indices</w:delText>
          </w:r>
        </w:del>
      </w:ins>
      <w:ins w:id="2624" w:author="Ruijie Xu" w:date="2022-02-03T12:26:00Z">
        <w:del w:id="2625"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2626" w:author="Ruijie Xu" w:date="2022-02-03T12:54:00Z">
        <w:r w:rsidR="004A2C21">
          <w:rPr>
            <w:color w:val="000000" w:themeColor="text1"/>
          </w:rPr>
          <w:t>3</w:t>
        </w:r>
      </w:ins>
      <w:ins w:id="2627" w:author="Ruijie Xu" w:date="2022-02-03T12:26:00Z">
        <w:r w:rsidR="00F83C0B">
          <w:rPr>
            <w:color w:val="000000" w:themeColor="text1"/>
          </w:rPr>
          <w:t>f)</w:t>
        </w:r>
      </w:ins>
      <w:ins w:id="2628" w:author="Ruijie Xu" w:date="2022-02-02T13:06:00Z">
        <w:r w:rsidR="00C355C5" w:rsidRPr="003A137D">
          <w:rPr>
            <w:color w:val="000000" w:themeColor="text1"/>
          </w:rPr>
          <w:t xml:space="preserve">. Most of these </w:t>
        </w:r>
        <w:del w:id="2629" w:author="Liliana Salvador" w:date="2022-03-08T19:49:00Z">
          <w:r w:rsidR="00C355C5" w:rsidRPr="003A137D" w:rsidDel="00352EA8">
            <w:rPr>
              <w:color w:val="000000" w:themeColor="text1"/>
            </w:rPr>
            <w:delText xml:space="preserve">significantly different comparisons </w:delText>
          </w:r>
        </w:del>
        <w:r w:rsidR="00C355C5" w:rsidRPr="003A137D">
          <w:rPr>
            <w:color w:val="000000" w:themeColor="text1"/>
          </w:rPr>
          <w:t xml:space="preserve">were identified </w:t>
        </w:r>
      </w:ins>
      <w:ins w:id="2630" w:author="Liliana Salvador" w:date="2022-02-23T21:29:00Z">
        <w:del w:id="2631" w:author="Ruijie Xu" w:date="2022-03-04T13:50:00Z">
          <w:r w:rsidR="00977BCD" w:rsidDel="002B774D">
            <w:rPr>
              <w:color w:val="000000" w:themeColor="text1"/>
            </w:rPr>
            <w:delText>to be</w:delText>
          </w:r>
        </w:del>
      </w:ins>
      <w:ins w:id="2632" w:author="Ruijie Xu" w:date="2022-03-04T13:50:00Z">
        <w:r w:rsidR="002B774D">
          <w:rPr>
            <w:color w:val="000000" w:themeColor="text1"/>
          </w:rPr>
          <w:t>in comparisons</w:t>
        </w:r>
      </w:ins>
      <w:ins w:id="2633" w:author="Liliana Salvador" w:date="2022-02-23T21:29:00Z">
        <w:r w:rsidR="00977BCD">
          <w:rPr>
            <w:color w:val="000000" w:themeColor="text1"/>
          </w:rPr>
          <w:t xml:space="preserve"> </w:t>
        </w:r>
      </w:ins>
      <w:ins w:id="2634" w:author="Ruijie Xu" w:date="2022-02-02T13:06:00Z">
        <w:r w:rsidR="00C355C5" w:rsidRPr="003A137D">
          <w:rPr>
            <w:color w:val="000000" w:themeColor="text1"/>
          </w:rPr>
          <w:t>between CLARK-s (3/7) and Centrifuge (4/7) with other software</w:t>
        </w:r>
        <w:del w:id="2635" w:author="Liliana Salvador" w:date="2022-02-23T21:29:00Z">
          <w:r w:rsidR="00C355C5" w:rsidRPr="003A137D" w:rsidDel="00977BCD">
            <w:rPr>
              <w:color w:val="000000" w:themeColor="text1"/>
            </w:rPr>
            <w:delText>s</w:delText>
          </w:r>
        </w:del>
      </w:ins>
      <w:ins w:id="2636" w:author="Ruijie Xu" w:date="2022-02-27T12:03:00Z">
        <w:r w:rsidR="0076730B">
          <w:rPr>
            <w:color w:val="000000" w:themeColor="text1"/>
          </w:rPr>
          <w:t>. The Simpson index between CLARK-s and Centrifug</w:t>
        </w:r>
      </w:ins>
      <w:ins w:id="2637" w:author="Ruijie Xu" w:date="2022-02-27T12:04:00Z">
        <w:r w:rsidR="0076730B">
          <w:rPr>
            <w:color w:val="000000" w:themeColor="text1"/>
          </w:rPr>
          <w:t>e’s classification</w:t>
        </w:r>
      </w:ins>
      <w:ins w:id="2638" w:author="Liliana Salvador" w:date="2022-03-08T19:49:00Z">
        <w:r w:rsidR="00352EA8">
          <w:rPr>
            <w:color w:val="000000" w:themeColor="text1"/>
          </w:rPr>
          <w:t>s</w:t>
        </w:r>
      </w:ins>
      <w:ins w:id="2639" w:author="Ruijie Xu" w:date="2022-02-27T12:04:00Z">
        <w:r w:rsidR="0076730B">
          <w:rPr>
            <w:color w:val="000000" w:themeColor="text1"/>
          </w:rPr>
          <w:t xml:space="preserve"> were also significantly different between ea</w:t>
        </w:r>
      </w:ins>
      <w:ins w:id="2640" w:author="Ruijie Xu" w:date="2022-02-27T12:05:00Z">
        <w:r w:rsidR="0076730B">
          <w:rPr>
            <w:color w:val="000000" w:themeColor="text1"/>
          </w:rPr>
          <w:t xml:space="preserve">ch other. </w:t>
        </w:r>
      </w:ins>
      <w:commentRangeStart w:id="2641"/>
      <w:commentRangeEnd w:id="2641"/>
      <w:del w:id="2642" w:author="Ruijie Xu" w:date="2022-02-27T12:03:00Z">
        <w:r w:rsidR="00977BCD" w:rsidDel="0076730B">
          <w:rPr>
            <w:rStyle w:val="CommentReference"/>
          </w:rPr>
          <w:commentReference w:id="2641"/>
        </w:r>
      </w:del>
    </w:p>
    <w:p w14:paraId="42BE87CF" w14:textId="77777777" w:rsidR="00E33A4D" w:rsidRDefault="00E33A4D">
      <w:pPr>
        <w:spacing w:line="480" w:lineRule="auto"/>
        <w:ind w:firstLine="720"/>
        <w:rPr>
          <w:ins w:id="2643" w:author="Liliana Salvador" w:date="2022-02-26T16:02:00Z"/>
          <w:color w:val="000000" w:themeColor="text1"/>
        </w:rPr>
        <w:pPrChange w:id="2644" w:author="Ruijie Xu" w:date="2022-03-04T11:08:00Z">
          <w:pPr>
            <w:spacing w:line="480" w:lineRule="auto"/>
          </w:pPr>
        </w:pPrChange>
      </w:pPr>
    </w:p>
    <w:p w14:paraId="28BF79FC" w14:textId="24247433" w:rsidR="00E33A4D" w:rsidRPr="00E33A4D" w:rsidRDefault="00E33A4D">
      <w:pPr>
        <w:spacing w:line="480" w:lineRule="auto"/>
        <w:rPr>
          <w:i/>
          <w:color w:val="000000" w:themeColor="text1"/>
          <w:rPrChange w:id="2645" w:author="Liliana Salvador" w:date="2022-02-26T16:05:00Z">
            <w:rPr>
              <w:color w:val="000000" w:themeColor="text1"/>
            </w:rPr>
          </w:rPrChange>
        </w:rPr>
        <w:pPrChange w:id="2646" w:author="Liliana Salvador" w:date="2022-02-26T16:02:00Z">
          <w:pPr>
            <w:keepNext/>
            <w:spacing w:line="480" w:lineRule="auto"/>
            <w:ind w:firstLine="720"/>
          </w:pPr>
        </w:pPrChange>
      </w:pPr>
      <w:bookmarkStart w:id="2647" w:name="OLE_LINK1"/>
      <w:bookmarkStart w:id="2648" w:name="OLE_LINK2"/>
      <w:ins w:id="2649" w:author="Liliana Salvador" w:date="2022-02-26T16:04:00Z">
        <w:r w:rsidRPr="00E33A4D">
          <w:rPr>
            <w:i/>
            <w:color w:val="000000" w:themeColor="text1"/>
            <w:rPrChange w:id="2650" w:author="Liliana Salvador" w:date="2022-02-26T16:05:00Z">
              <w:rPr>
                <w:color w:val="000000" w:themeColor="text1"/>
              </w:rPr>
            </w:rPrChange>
          </w:rPr>
          <w:lastRenderedPageBreak/>
          <w:t>Between-sample diversity</w:t>
        </w:r>
      </w:ins>
      <w:ins w:id="2651"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2652" w:author="Liliana Salvador" w:date="2022-02-26T16:11:00Z">
        <w:r w:rsidR="0007796B">
          <w:rPr>
            <w:i/>
            <w:color w:val="000000" w:themeColor="text1"/>
          </w:rPr>
          <w:t xml:space="preserve"> </w:t>
        </w:r>
        <w:del w:id="2653" w:author="Rajeev, Sree" w:date="2022-03-03T11:17:00Z">
          <w:r w:rsidR="0007796B" w:rsidDel="008F1502">
            <w:rPr>
              <w:i/>
              <w:color w:val="000000" w:themeColor="text1"/>
            </w:rPr>
            <w:delText xml:space="preserve">- </w:delText>
          </w:r>
        </w:del>
      </w:ins>
      <w:ins w:id="2654" w:author="Liliana Salvador" w:date="2022-02-26T16:14:00Z">
        <w:del w:id="2655" w:author="Rajeev, Sree" w:date="2022-03-03T11:17:00Z">
          <w:r w:rsidR="0007796B" w:rsidDel="008F1502">
            <w:rPr>
              <w:i/>
              <w:color w:val="000000" w:themeColor="text1"/>
            </w:rPr>
            <w:delText>DB</w:delText>
          </w:r>
        </w:del>
      </w:ins>
      <w:ins w:id="2656" w:author="Liliana Salvador" w:date="2022-02-26T16:11:00Z">
        <w:del w:id="2657" w:author="Rajeev, Sree" w:date="2022-03-03T11:17:00Z">
          <w:r w:rsidR="0007796B" w:rsidDel="008F1502">
            <w:rPr>
              <w:i/>
              <w:color w:val="000000" w:themeColor="text1"/>
            </w:rPr>
            <w:delText>s</w:delText>
          </w:r>
        </w:del>
      </w:ins>
    </w:p>
    <w:bookmarkEnd w:id="2647"/>
    <w:bookmarkEnd w:id="2648"/>
    <w:p w14:paraId="79137D15" w14:textId="7C2C32B9" w:rsidR="000C080D" w:rsidDel="00977BCD" w:rsidRDefault="00D0036D" w:rsidP="000C080D">
      <w:pPr>
        <w:keepNext/>
        <w:spacing w:line="480" w:lineRule="auto"/>
        <w:ind w:firstLine="720"/>
        <w:rPr>
          <w:ins w:id="2658" w:author="Ruijie Xu" w:date="2022-02-02T13:26:00Z"/>
          <w:del w:id="2659" w:author="Liliana Salvador" w:date="2022-02-23T21:30:00Z"/>
          <w:color w:val="000000" w:themeColor="text1"/>
        </w:rPr>
      </w:pPr>
      <w:commentRangeStart w:id="2660"/>
      <w:del w:id="2661"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2660"/>
        <w:r w:rsidR="0007796B" w:rsidDel="00224536">
          <w:rPr>
            <w:rStyle w:val="CommentReference"/>
          </w:rPr>
          <w:commentReference w:id="2660"/>
        </w:r>
      </w:del>
      <w:r w:rsidR="00714493" w:rsidRPr="003A137D">
        <w:rPr>
          <w:color w:val="000000" w:themeColor="text1"/>
        </w:rPr>
        <w:t xml:space="preserve">The pairwise relationships between every two </w:t>
      </w:r>
      <w:r w:rsidR="00714493" w:rsidRPr="00977BCD">
        <w:rPr>
          <w:i/>
          <w:color w:val="000000" w:themeColor="text1"/>
          <w:rPrChange w:id="2662" w:author="Liliana Salvador" w:date="2022-02-23T21:29:00Z">
            <w:rPr>
              <w:color w:val="000000" w:themeColor="text1"/>
            </w:rPr>
          </w:rPrChange>
        </w:rPr>
        <w:t>Rattus</w:t>
      </w:r>
      <w:r w:rsidR="00714493" w:rsidRPr="003A137D">
        <w:rPr>
          <w:color w:val="000000" w:themeColor="text1"/>
        </w:rPr>
        <w:t xml:space="preserve"> samples </w:t>
      </w:r>
      <w:del w:id="2663"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2664" w:author="Liliana Salvador" w:date="2022-02-26T16:09:00Z">
        <w:r w:rsidR="00714493" w:rsidRPr="003A137D" w:rsidDel="0007796B">
          <w:rPr>
            <w:color w:val="000000" w:themeColor="text1"/>
          </w:rPr>
          <w:delText xml:space="preserve">described </w:delText>
        </w:r>
      </w:del>
      <w:ins w:id="2665"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2666" w:author="Liliana Salvador" w:date="2022-02-26T16:08:00Z">
        <w:r w:rsidR="0007796B">
          <w:rPr>
            <w:color w:val="000000" w:themeColor="text1"/>
          </w:rPr>
          <w:t xml:space="preserve">(BC) </w:t>
        </w:r>
      </w:ins>
      <w:ins w:id="2667"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2668" w:author="Ruijie Xu" w:date="2022-02-02T13:21:00Z">
        <w:r w:rsidR="00714493" w:rsidRPr="003A137D" w:rsidDel="00785589">
          <w:rPr>
            <w:color w:val="000000" w:themeColor="text1"/>
          </w:rPr>
          <w:delText xml:space="preserve"> (Figur</w:delText>
        </w:r>
      </w:del>
      <w:del w:id="2669"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7C525A1" w:rsidR="00082DF4" w:rsidRDefault="00A310EF">
      <w:pPr>
        <w:keepNext/>
        <w:spacing w:line="480" w:lineRule="auto"/>
        <w:ind w:firstLine="720"/>
        <w:rPr>
          <w:ins w:id="2670" w:author="Liliana Salvador" w:date="2022-02-26T16:15:00Z"/>
          <w:color w:val="000000" w:themeColor="text1"/>
        </w:rPr>
      </w:pPr>
      <w:del w:id="2671"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2672" w:author="Ruijie Xu" w:date="2022-02-02T13:21:00Z">
        <w:r w:rsidRPr="003A137D" w:rsidDel="00785589">
          <w:rPr>
            <w:color w:val="000000" w:themeColor="text1"/>
          </w:rPr>
          <w:delText xml:space="preserve"> </w:delText>
        </w:r>
      </w:del>
      <w:del w:id="2673" w:author="Ruijie Xu" w:date="2022-02-02T13:26:00Z">
        <w:r w:rsidRPr="003A137D" w:rsidDel="000C080D">
          <w:rPr>
            <w:color w:val="000000" w:themeColor="text1"/>
          </w:rPr>
          <w:delText xml:space="preserve">were </w:delText>
        </w:r>
      </w:del>
      <w:del w:id="2674"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2675" w:author="Ruijie Xu" w:date="2022-02-02T13:26:00Z">
        <w:r w:rsidRPr="003A137D" w:rsidDel="000C080D">
          <w:rPr>
            <w:color w:val="000000" w:themeColor="text1"/>
          </w:rPr>
          <w:delText xml:space="preserve"> </w:delText>
        </w:r>
      </w:del>
      <w:del w:id="2676" w:author="Ruijie Xu" w:date="2022-02-02T13:21:00Z">
        <w:r w:rsidRPr="003A137D" w:rsidDel="00785589">
          <w:rPr>
            <w:color w:val="000000" w:themeColor="text1"/>
          </w:rPr>
          <w:delText>(</w:delText>
        </w:r>
      </w:del>
      <w:del w:id="2677" w:author="Ruijie Xu" w:date="2022-02-02T13:26:00Z">
        <w:r w:rsidRPr="003A137D" w:rsidDel="000C080D">
          <w:rPr>
            <w:color w:val="000000" w:themeColor="text1"/>
          </w:rPr>
          <w:delText>Table I.4</w:delText>
        </w:r>
      </w:del>
      <w:del w:id="2678" w:author="Ruijie Xu" w:date="2022-02-02T13:21:00Z">
        <w:r w:rsidRPr="003A137D" w:rsidDel="00785589">
          <w:rPr>
            <w:color w:val="000000" w:themeColor="text1"/>
          </w:rPr>
          <w:delText>)</w:delText>
        </w:r>
      </w:del>
      <w:del w:id="2679" w:author="Ruijie Xu" w:date="2022-02-02T13:26:00Z">
        <w:r w:rsidRPr="003A137D" w:rsidDel="000C080D">
          <w:rPr>
            <w:color w:val="000000" w:themeColor="text1"/>
          </w:rPr>
          <w:delText xml:space="preserve">. </w:delText>
        </w:r>
      </w:del>
      <w:r w:rsidRPr="003A137D">
        <w:rPr>
          <w:color w:val="000000" w:themeColor="text1"/>
        </w:rPr>
        <w:t>The</w:t>
      </w:r>
      <w:ins w:id="2680" w:author="Ruijie Xu" w:date="2022-02-02T13:27:00Z">
        <w:r w:rsidR="000C080D">
          <w:rPr>
            <w:color w:val="000000" w:themeColor="text1"/>
          </w:rPr>
          <w:t xml:space="preserve"> </w:t>
        </w:r>
        <w:del w:id="2681" w:author="Liliana Salvador" w:date="2022-02-26T16:08:00Z">
          <w:r w:rsidR="000C080D" w:rsidDel="0007796B">
            <w:rPr>
              <w:color w:val="000000" w:themeColor="text1"/>
            </w:rPr>
            <w:delText>Bray-Curtis</w:delText>
          </w:r>
        </w:del>
      </w:ins>
      <w:del w:id="2682" w:author="Liliana Salvador" w:date="2022-02-26T16:08:00Z">
        <w:r w:rsidR="00650B46" w:rsidRPr="003A137D" w:rsidDel="0007796B">
          <w:rPr>
            <w:color w:val="000000" w:themeColor="text1"/>
          </w:rPr>
          <w:delText>se</w:delText>
        </w:r>
      </w:del>
      <w:ins w:id="2683" w:author="Liliana Salvador" w:date="2022-02-26T16:08:00Z">
        <w:r w:rsidR="0007796B">
          <w:rPr>
            <w:color w:val="000000" w:themeColor="text1"/>
          </w:rPr>
          <w:t>BC</w:t>
        </w:r>
      </w:ins>
      <w:r w:rsidRPr="003A137D">
        <w:rPr>
          <w:color w:val="000000" w:themeColor="text1"/>
        </w:rPr>
        <w:t xml:space="preserve"> ind</w:t>
      </w:r>
      <w:ins w:id="2684" w:author="Ruijie Xu" w:date="2022-02-27T12:05:00Z">
        <w:r w:rsidR="00224536">
          <w:rPr>
            <w:color w:val="000000" w:themeColor="text1"/>
          </w:rPr>
          <w:t>ices</w:t>
        </w:r>
      </w:ins>
      <w:ins w:id="2685" w:author="Liliana Salvador" w:date="2022-02-26T16:08:00Z">
        <w:del w:id="2686" w:author="Ruijie Xu" w:date="2022-02-27T12:05:00Z">
          <w:r w:rsidR="0007796B" w:rsidDel="00224536">
            <w:rPr>
              <w:color w:val="000000" w:themeColor="text1"/>
            </w:rPr>
            <w:delText>exes</w:delText>
          </w:r>
        </w:del>
      </w:ins>
      <w:del w:id="2687" w:author="Liliana Salvador" w:date="2022-02-26T16:08:00Z">
        <w:r w:rsidRPr="003A137D" w:rsidDel="0007796B">
          <w:rPr>
            <w:color w:val="000000" w:themeColor="text1"/>
          </w:rPr>
          <w:delText>ic</w:delText>
        </w:r>
      </w:del>
      <w:del w:id="2688" w:author="Liliana Salvador" w:date="2022-02-23T21:30:00Z">
        <w:r w:rsidRPr="003A137D" w:rsidDel="00977BCD">
          <w:rPr>
            <w:color w:val="000000" w:themeColor="text1"/>
          </w:rPr>
          <w:delText>i</w:delText>
        </w:r>
      </w:del>
      <w:del w:id="2689" w:author="Liliana Salvador" w:date="2022-02-26T16:08:00Z">
        <w:r w:rsidRPr="003A137D" w:rsidDel="0007796B">
          <w:rPr>
            <w:color w:val="000000" w:themeColor="text1"/>
          </w:rPr>
          <w:delText>es</w:delText>
        </w:r>
      </w:del>
      <w:r w:rsidRPr="003A137D">
        <w:rPr>
          <w:color w:val="000000" w:themeColor="text1"/>
        </w:rPr>
        <w:t xml:space="preserve"> </w:t>
      </w:r>
      <w:del w:id="2690"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2691" w:author="Liliana Salvador" w:date="2022-02-23T21:29:00Z">
        <w:r w:rsidR="00977BCD">
          <w:rPr>
            <w:color w:val="000000" w:themeColor="text1"/>
          </w:rPr>
          <w:t xml:space="preserve">to be </w:t>
        </w:r>
      </w:ins>
      <w:r w:rsidRPr="003A137D">
        <w:rPr>
          <w:color w:val="000000" w:themeColor="text1"/>
        </w:rPr>
        <w:t xml:space="preserve">significantly different </w:t>
      </w:r>
      <w:del w:id="2692" w:author="Liliana Salvador" w:date="2022-02-26T16:16:00Z">
        <w:r w:rsidRPr="003A137D" w:rsidDel="0010052C">
          <w:rPr>
            <w:color w:val="000000" w:themeColor="text1"/>
          </w:rPr>
          <w:delText>when using different</w:delText>
        </w:r>
      </w:del>
      <w:ins w:id="2693" w:author="Liliana Salvador" w:date="2022-02-26T16:16:00Z">
        <w:r w:rsidR="0010052C">
          <w:rPr>
            <w:color w:val="000000" w:themeColor="text1"/>
          </w:rPr>
          <w:t>across all</w:t>
        </w:r>
      </w:ins>
      <w:r w:rsidRPr="003A137D">
        <w:rPr>
          <w:color w:val="000000" w:themeColor="text1"/>
        </w:rPr>
        <w:t xml:space="preserve"> DBs</w:t>
      </w:r>
      <w:ins w:id="2694" w:author="Ruijie Xu" w:date="2022-02-02T13:27:00Z">
        <w:del w:id="2695" w:author="Liliana Salvador" w:date="2022-02-26T16:17:00Z">
          <w:r w:rsidR="000C080D" w:rsidDel="0010052C">
            <w:rPr>
              <w:color w:val="000000" w:themeColor="text1"/>
            </w:rPr>
            <w:delText xml:space="preserve"> (Table SI.</w:delText>
          </w:r>
        </w:del>
      </w:ins>
      <w:ins w:id="2696" w:author="Ruijie Xu" w:date="2022-02-03T12:27:00Z">
        <w:del w:id="2697" w:author="Liliana Salvador" w:date="2022-02-26T16:17:00Z">
          <w:r w:rsidR="00F83C0B" w:rsidDel="0010052C">
            <w:rPr>
              <w:color w:val="000000" w:themeColor="text1"/>
            </w:rPr>
            <w:delText>5</w:delText>
          </w:r>
        </w:del>
      </w:ins>
      <w:ins w:id="2698" w:author="Ruijie Xu" w:date="2022-02-02T13:27:00Z">
        <w:del w:id="2699" w:author="Liliana Salvador" w:date="2022-02-26T16:17:00Z">
          <w:r w:rsidR="000C080D" w:rsidDel="0010052C">
            <w:rPr>
              <w:color w:val="000000" w:themeColor="text1"/>
            </w:rPr>
            <w:delText>)</w:delText>
          </w:r>
        </w:del>
      </w:ins>
      <w:del w:id="2700" w:author="Liliana Salvador" w:date="2022-02-26T16:19:00Z">
        <w:r w:rsidRPr="003A137D" w:rsidDel="0010052C">
          <w:rPr>
            <w:color w:val="000000" w:themeColor="text1"/>
          </w:rPr>
          <w:delText>. Only the Bray-Curtis indices obtained from the</w:delText>
        </w:r>
      </w:del>
      <w:ins w:id="2701" w:author="Liliana Salvador" w:date="2022-02-26T16:19:00Z">
        <w:r w:rsidR="0010052C">
          <w:rPr>
            <w:color w:val="000000" w:themeColor="text1"/>
          </w:rPr>
          <w:t>, except for</w:t>
        </w:r>
      </w:ins>
      <w:r w:rsidRPr="003A137D">
        <w:rPr>
          <w:color w:val="000000" w:themeColor="text1"/>
        </w:rPr>
        <w:t xml:space="preserve"> </w:t>
      </w:r>
      <w:ins w:id="2702" w:author="Ruijie Xu" w:date="2022-02-27T12:06:00Z">
        <w:r w:rsidR="00224536">
          <w:rPr>
            <w:color w:val="000000" w:themeColor="text1"/>
          </w:rPr>
          <w:t xml:space="preserve">those reported by the results of </w:t>
        </w:r>
      </w:ins>
      <w:del w:id="2703" w:author="Liliana Salvador" w:date="2022-02-26T16:19:00Z">
        <w:r w:rsidRPr="003A137D" w:rsidDel="0010052C">
          <w:rPr>
            <w:color w:val="000000" w:themeColor="text1"/>
          </w:rPr>
          <w:delText xml:space="preserve">results of </w:delText>
        </w:r>
      </w:del>
      <w:r w:rsidRPr="003A137D">
        <w:rPr>
          <w:color w:val="000000" w:themeColor="text1"/>
        </w:rPr>
        <w:t xml:space="preserve">maxikraken </w:t>
      </w:r>
      <w:del w:id="2704"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2705"/>
      <w:r w:rsidRPr="003A137D">
        <w:rPr>
          <w:color w:val="000000" w:themeColor="text1"/>
        </w:rPr>
        <w:t>DB</w:t>
      </w:r>
      <w:ins w:id="2706" w:author="Liliana Salvador" w:date="2022-02-26T16:19:00Z">
        <w:r w:rsidR="0010052C">
          <w:rPr>
            <w:color w:val="000000" w:themeColor="text1"/>
          </w:rPr>
          <w:t>s</w:t>
        </w:r>
      </w:ins>
      <w:commentRangeEnd w:id="2705"/>
      <w:ins w:id="2707" w:author="Liliana Salvador" w:date="2022-02-26T16:21:00Z">
        <w:r w:rsidR="0010052C">
          <w:rPr>
            <w:rStyle w:val="CommentReference"/>
          </w:rPr>
          <w:commentReference w:id="2705"/>
        </w:r>
      </w:ins>
      <w:ins w:id="2708" w:author="Ruijie Xu" w:date="2022-02-27T12:06:00Z">
        <w:r w:rsidR="00224536">
          <w:rPr>
            <w:color w:val="000000" w:themeColor="text1"/>
          </w:rPr>
          <w:t xml:space="preserve"> (Table SII.6)</w:t>
        </w:r>
      </w:ins>
      <w:del w:id="2709" w:author="Liliana Salvador" w:date="2022-02-26T16:19:00Z">
        <w:r w:rsidRPr="003A137D" w:rsidDel="0010052C">
          <w:rPr>
            <w:color w:val="000000" w:themeColor="text1"/>
          </w:rPr>
          <w:delText xml:space="preserve"> were found not different</w:delText>
        </w:r>
      </w:del>
      <w:del w:id="2710"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2711" w:author="Liliana Salvador" w:date="2022-02-26T16:20:00Z">
        <w:r w:rsidRPr="003A137D" w:rsidDel="0010052C">
          <w:rPr>
            <w:color w:val="000000" w:themeColor="text1"/>
          </w:rPr>
          <w:delText>Furthermore,</w:delText>
        </w:r>
      </w:del>
      <w:ins w:id="2712"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2713" w:author="Liliana Salvador" w:date="2022-02-26T16:21:00Z">
        <w:r w:rsidRPr="003A137D" w:rsidDel="0010052C">
          <w:rPr>
            <w:color w:val="000000" w:themeColor="text1"/>
          </w:rPr>
          <w:delText>of the samples</w:delText>
        </w:r>
      </w:del>
      <w:ins w:id="2714" w:author="Liliana Salvador" w:date="2022-02-26T16:21:00Z">
        <w:r w:rsidR="0010052C">
          <w:rPr>
            <w:color w:val="000000" w:themeColor="text1"/>
          </w:rPr>
          <w:t>analysis</w:t>
        </w:r>
      </w:ins>
      <w:ins w:id="2715" w:author="Ruijie Xu" w:date="2022-02-03T12:27:00Z">
        <w:del w:id="2716" w:author="Liliana Salvador" w:date="2022-02-26T16:21:00Z">
          <w:r w:rsidR="00F83C0B" w:rsidDel="0010052C">
            <w:rPr>
              <w:color w:val="000000" w:themeColor="text1"/>
            </w:rPr>
            <w:delText xml:space="preserve"> (Figure </w:delText>
          </w:r>
        </w:del>
      </w:ins>
      <w:ins w:id="2717" w:author="Ruijie Xu" w:date="2022-02-03T12:54:00Z">
        <w:del w:id="2718" w:author="Liliana Salvador" w:date="2022-02-26T16:21:00Z">
          <w:r w:rsidR="004A2C21" w:rsidDel="0010052C">
            <w:rPr>
              <w:color w:val="000000" w:themeColor="text1"/>
            </w:rPr>
            <w:delText>4</w:delText>
          </w:r>
        </w:del>
      </w:ins>
      <w:ins w:id="2719" w:author="Ruijie Xu" w:date="2022-02-03T12:27:00Z">
        <w:del w:id="2720" w:author="Liliana Salvador" w:date="2022-02-26T16:21:00Z">
          <w:r w:rsidR="00F83C0B" w:rsidDel="0010052C">
            <w:rPr>
              <w:color w:val="000000" w:themeColor="text1"/>
            </w:rPr>
            <w:delText>a)</w:delText>
          </w:r>
        </w:del>
      </w:ins>
      <w:del w:id="2721" w:author="Liliana Salvador" w:date="2022-02-26T16:23:00Z">
        <w:r w:rsidR="00216710" w:rsidRPr="003A137D" w:rsidDel="0010052C">
          <w:rPr>
            <w:color w:val="000000" w:themeColor="text1"/>
          </w:rPr>
          <w:delText>, which describes the relationship</w:delText>
        </w:r>
      </w:del>
      <w:del w:id="2722" w:author="Liliana Salvador" w:date="2022-02-23T21:35:00Z">
        <w:r w:rsidR="00216710" w:rsidRPr="003A137D" w:rsidDel="00FD66F0">
          <w:rPr>
            <w:color w:val="000000" w:themeColor="text1"/>
          </w:rPr>
          <w:delText>s</w:delText>
        </w:r>
      </w:del>
      <w:del w:id="2723"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2724" w:author="Liliana Salvador" w:date="2022-02-23T21:38:00Z">
        <w:r w:rsidR="00216710" w:rsidRPr="003A137D" w:rsidDel="00FD66F0">
          <w:rPr>
            <w:color w:val="000000" w:themeColor="text1"/>
          </w:rPr>
          <w:delText xml:space="preserve">has </w:delText>
        </w:r>
      </w:del>
      <w:del w:id="2725" w:author="Liliana Salvador" w:date="2022-02-26T16:23:00Z">
        <w:r w:rsidR="00216710" w:rsidRPr="003A137D" w:rsidDel="0010052C">
          <w:rPr>
            <w:color w:val="000000" w:themeColor="text1"/>
          </w:rPr>
          <w:delText>also impacted by the differences in profiling results using</w:delText>
        </w:r>
      </w:del>
      <w:ins w:id="2726" w:author="Liliana Salvador" w:date="2022-02-26T16:23:00Z">
        <w:r w:rsidR="0010052C">
          <w:rPr>
            <w:color w:val="000000" w:themeColor="text1"/>
          </w:rPr>
          <w:t xml:space="preserve"> also shows dissi</w:t>
        </w:r>
      </w:ins>
      <w:ins w:id="2727" w:author="Liliana Salvador" w:date="2022-02-26T16:24:00Z">
        <w:r w:rsidR="0010052C">
          <w:rPr>
            <w:color w:val="000000" w:themeColor="text1"/>
          </w:rPr>
          <w:t>milarities</w:t>
        </w:r>
      </w:ins>
      <w:ins w:id="2728" w:author="Liliana Salvador" w:date="2022-02-26T16:23:00Z">
        <w:r w:rsidR="0010052C">
          <w:rPr>
            <w:color w:val="000000" w:themeColor="text1"/>
          </w:rPr>
          <w:t xml:space="preserve"> across results </w:t>
        </w:r>
      </w:ins>
      <w:ins w:id="2729" w:author="Liliana Salvador" w:date="2022-02-26T16:24:00Z">
        <w:r w:rsidR="0010052C">
          <w:rPr>
            <w:color w:val="000000" w:themeColor="text1"/>
          </w:rPr>
          <w:t xml:space="preserve">when </w:t>
        </w:r>
      </w:ins>
      <w:ins w:id="2730" w:author="Liliana Salvador" w:date="2022-02-26T16:23:00Z">
        <w:r w:rsidR="0010052C">
          <w:rPr>
            <w:color w:val="000000" w:themeColor="text1"/>
          </w:rPr>
          <w:t xml:space="preserve">using </w:t>
        </w:r>
      </w:ins>
      <w:del w:id="2731"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2732" w:author="Liliana Salvador" w:date="2022-02-26T16:21:00Z">
        <w:r w:rsidR="0010052C">
          <w:rPr>
            <w:color w:val="000000" w:themeColor="text1"/>
          </w:rPr>
          <w:t xml:space="preserve"> (Figure 4a)</w:t>
        </w:r>
      </w:ins>
      <w:r w:rsidR="00216710" w:rsidRPr="003A137D">
        <w:rPr>
          <w:color w:val="000000" w:themeColor="text1"/>
        </w:rPr>
        <w:t xml:space="preserve">. </w:t>
      </w:r>
      <w:del w:id="2733" w:author="Liliana Salvador" w:date="2022-02-26T16:25:00Z">
        <w:r w:rsidR="00216710" w:rsidRPr="003A137D" w:rsidDel="0010052C">
          <w:rPr>
            <w:color w:val="000000" w:themeColor="text1"/>
          </w:rPr>
          <w:delText xml:space="preserve">We </w:delText>
        </w:r>
      </w:del>
      <w:del w:id="2734" w:author="Liliana Salvador" w:date="2022-02-23T21:38:00Z">
        <w:r w:rsidR="00216710" w:rsidRPr="003A137D" w:rsidDel="00FD66F0">
          <w:rPr>
            <w:color w:val="000000" w:themeColor="text1"/>
          </w:rPr>
          <w:delText xml:space="preserve">have </w:delText>
        </w:r>
      </w:del>
      <w:del w:id="2735"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2736"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2737" w:author="Liliana Salvador" w:date="2022-02-23T21:38:00Z">
        <w:r w:rsidR="00216710" w:rsidRPr="003A137D" w:rsidDel="00FD66F0">
          <w:rPr>
            <w:color w:val="000000" w:themeColor="text1"/>
          </w:rPr>
          <w:delText xml:space="preserve">always </w:delText>
        </w:r>
      </w:del>
      <w:ins w:id="2738"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2739" w:author="Liliana Salvador" w:date="2022-02-23T21:38:00Z">
        <w:r w:rsidR="00FD66F0">
          <w:rPr>
            <w:color w:val="000000" w:themeColor="text1"/>
          </w:rPr>
          <w:t>ed</w:t>
        </w:r>
      </w:ins>
      <w:del w:id="2740"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2741" w:author="Ruijie Xu" w:date="2022-02-02T13:28:00Z">
        <w:r w:rsidR="000C080D">
          <w:rPr>
            <w:color w:val="000000" w:themeColor="text1"/>
          </w:rPr>
          <w:t xml:space="preserve">of the </w:t>
        </w:r>
      </w:ins>
      <w:r w:rsidR="00216710" w:rsidRPr="003A137D">
        <w:rPr>
          <w:color w:val="000000" w:themeColor="text1"/>
        </w:rPr>
        <w:t>spleen sample</w:t>
      </w:r>
      <w:ins w:id="2742" w:author="Ruijie Xu" w:date="2022-02-02T13:28:00Z">
        <w:del w:id="2743"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DBs’ classification</w:t>
      </w:r>
      <w:ins w:id="2744" w:author="Ruijie Xu" w:date="2022-02-27T12:07:00Z">
        <w:r w:rsidR="00224536">
          <w:rPr>
            <w:color w:val="000000" w:themeColor="text1"/>
          </w:rPr>
          <w:t>s</w:t>
        </w:r>
      </w:ins>
      <w:ins w:id="2745" w:author="Ruijie Xu" w:date="2022-02-02T13:28:00Z">
        <w:r w:rsidR="000C080D">
          <w:rPr>
            <w:color w:val="000000" w:themeColor="text1"/>
          </w:rPr>
          <w:t>.</w:t>
        </w:r>
      </w:ins>
      <w:del w:id="2746" w:author="Ruijie Xu" w:date="2022-02-02T13:28:00Z">
        <w:r w:rsidR="00216710" w:rsidRPr="003A137D" w:rsidDel="000C080D">
          <w:rPr>
            <w:color w:val="000000" w:themeColor="text1"/>
          </w:rPr>
          <w:delText>,</w:delText>
        </w:r>
      </w:del>
      <w:r w:rsidR="00216710" w:rsidRPr="003A137D">
        <w:rPr>
          <w:color w:val="000000" w:themeColor="text1"/>
        </w:rPr>
        <w:t xml:space="preserve"> </w:t>
      </w:r>
      <w:ins w:id="2747" w:author="Ruijie Xu" w:date="2022-02-02T13:28:00Z">
        <w:r w:rsidR="000C080D">
          <w:rPr>
            <w:color w:val="000000" w:themeColor="text1"/>
          </w:rPr>
          <w:t>H</w:t>
        </w:r>
      </w:ins>
      <w:del w:id="2748"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749" w:author="Ruijie Xu" w:date="2022-02-02T13:29:00Z">
        <w:r w:rsidR="000C080D">
          <w:rPr>
            <w:color w:val="000000" w:themeColor="text1"/>
          </w:rPr>
          <w:t xml:space="preserve">another </w:t>
        </w:r>
      </w:ins>
      <w:r w:rsidR="00216710" w:rsidRPr="003A137D">
        <w:rPr>
          <w:color w:val="000000" w:themeColor="text1"/>
        </w:rPr>
        <w:t>spleen sample</w:t>
      </w:r>
      <w:ins w:id="2750" w:author="Liliana Salvador" w:date="2022-02-26T16:25:00Z">
        <w:r w:rsidR="0010052C">
          <w:rPr>
            <w:color w:val="000000" w:themeColor="text1"/>
          </w:rPr>
          <w:t xml:space="preserve"> (</w:t>
        </w:r>
      </w:ins>
      <w:ins w:id="2751" w:author="Ruijie Xu" w:date="2022-02-02T13:29:00Z">
        <w:del w:id="2752" w:author="Liliana Salvador" w:date="2022-02-26T16:25:00Z">
          <w:r w:rsidR="000C080D" w:rsidDel="0010052C">
            <w:rPr>
              <w:color w:val="000000" w:themeColor="text1"/>
            </w:rPr>
            <w:delText xml:space="preserve">, </w:delText>
          </w:r>
        </w:del>
      </w:ins>
      <w:del w:id="2753"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754" w:author="Liliana Salvador" w:date="2022-02-26T16:25:00Z">
        <w:r w:rsidR="0010052C">
          <w:rPr>
            <w:color w:val="000000" w:themeColor="text1"/>
          </w:rPr>
          <w:t>)</w:t>
        </w:r>
      </w:ins>
      <w:ins w:id="2755" w:author="Ruijie Xu" w:date="2022-02-02T13:29:00Z">
        <w:del w:id="2756"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757" w:author="Liliana Salvador" w:date="2022-02-23T21:39:00Z">
        <w:r w:rsidR="00216710" w:rsidRPr="003A137D" w:rsidDel="00FD66F0">
          <w:rPr>
            <w:color w:val="000000" w:themeColor="text1"/>
          </w:rPr>
          <w:delText>results of different</w:delText>
        </w:r>
      </w:del>
      <w:ins w:id="2758" w:author="Liliana Salvador" w:date="2022-02-23T21:39:00Z">
        <w:r w:rsidR="00FD66F0">
          <w:rPr>
            <w:color w:val="000000" w:themeColor="text1"/>
          </w:rPr>
          <w:t>type of</w:t>
        </w:r>
      </w:ins>
      <w:r w:rsidR="00216710" w:rsidRPr="003A137D">
        <w:rPr>
          <w:color w:val="000000" w:themeColor="text1"/>
        </w:rPr>
        <w:t xml:space="preserve"> DB</w:t>
      </w:r>
      <w:ins w:id="2759" w:author="Liliana Salvador" w:date="2022-02-23T21:39:00Z">
        <w:r w:rsidR="00FD66F0">
          <w:rPr>
            <w:color w:val="000000" w:themeColor="text1"/>
          </w:rPr>
          <w:t xml:space="preserve"> used</w:t>
        </w:r>
      </w:ins>
      <w:del w:id="2760" w:author="Liliana Salvador" w:date="2022-02-23T21:39:00Z">
        <w:r w:rsidR="00216710" w:rsidRPr="003A137D" w:rsidDel="00FD66F0">
          <w:rPr>
            <w:color w:val="000000" w:themeColor="text1"/>
          </w:rPr>
          <w:delText>s</w:delText>
        </w:r>
      </w:del>
      <w:r w:rsidR="00216710" w:rsidRPr="003A137D">
        <w:rPr>
          <w:color w:val="000000" w:themeColor="text1"/>
        </w:rPr>
        <w:t>.</w:t>
      </w:r>
      <w:ins w:id="2761" w:author="Ruijie Xu" w:date="2022-02-27T12:07:00Z">
        <w:r w:rsidR="00224536">
          <w:rPr>
            <w:color w:val="000000" w:themeColor="text1"/>
          </w:rPr>
          <w:t xml:space="preserve"> </w:t>
        </w:r>
      </w:ins>
      <w:del w:id="2762" w:author="Ruijie Xu" w:date="2022-02-27T12:07:00Z">
        <w:r w:rsidR="00216710" w:rsidRPr="003A137D" w:rsidDel="00224536">
          <w:rPr>
            <w:color w:val="000000" w:themeColor="text1"/>
          </w:rPr>
          <w:delText xml:space="preserve"> </w:delText>
        </w:r>
        <w:commentRangeStart w:id="2763"/>
        <w:r w:rsidR="00216710" w:rsidRPr="003A137D" w:rsidDel="00224536">
          <w:rPr>
            <w:color w:val="000000" w:themeColor="text1"/>
          </w:rPr>
          <w:delText>For example, in the clustering with</w:delText>
        </w:r>
      </w:del>
      <w:ins w:id="2764" w:author="Liliana Salvador" w:date="2022-02-23T21:40:00Z">
        <w:del w:id="2765" w:author="Ruijie Xu" w:date="2022-02-27T12:07:00Z">
          <w:r w:rsidR="00FD66F0" w:rsidDel="00224536">
            <w:rPr>
              <w:color w:val="000000" w:themeColor="text1"/>
            </w:rPr>
            <w:delText xml:space="preserve">using </w:delText>
          </w:r>
        </w:del>
      </w:ins>
      <w:del w:id="2766" w:author="Ruijie Xu" w:date="2022-02-27T12:07:00Z">
        <w:r w:rsidR="00216710" w:rsidRPr="003A137D" w:rsidDel="00224536">
          <w:rPr>
            <w:color w:val="000000" w:themeColor="text1"/>
          </w:rPr>
          <w:delText xml:space="preserve"> minikraken DB result, R27.S clustered more closely with </w:delText>
        </w:r>
      </w:del>
      <w:ins w:id="2767" w:author="Liliana Salvador" w:date="2022-02-23T21:40:00Z">
        <w:del w:id="2768" w:author="Ruijie Xu" w:date="2022-02-27T12:07:00Z">
          <w:r w:rsidR="00FD66F0" w:rsidDel="00224536">
            <w:rPr>
              <w:color w:val="000000" w:themeColor="text1"/>
            </w:rPr>
            <w:delText xml:space="preserve">the </w:delText>
          </w:r>
        </w:del>
      </w:ins>
      <w:del w:id="2769"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763"/>
        <w:r w:rsidR="00352C26" w:rsidDel="00224536">
          <w:rPr>
            <w:rStyle w:val="CommentReference"/>
          </w:rPr>
          <w:commentReference w:id="2763"/>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770" w:name="OLE_LINK231"/>
      <w:bookmarkStart w:id="2771" w:name="OLE_LINK232"/>
      <w:commentRangeStart w:id="2772"/>
      <w:r w:rsidR="00CD40FF" w:rsidRPr="003A137D">
        <w:rPr>
          <w:color w:val="000000" w:themeColor="text1"/>
        </w:rPr>
        <w:t>Despite th</w:t>
      </w:r>
      <w:ins w:id="2773" w:author="Ruijie Xu" w:date="2022-02-27T12:08:00Z">
        <w:r w:rsidR="00224536">
          <w:rPr>
            <w:color w:val="000000" w:themeColor="text1"/>
          </w:rPr>
          <w:t>e differences</w:t>
        </w:r>
      </w:ins>
      <w:del w:id="2774"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775" w:author="Ruijie Xu" w:date="2022-02-27T12:08:00Z">
        <w:r w:rsidR="003357A5">
          <w:rPr>
            <w:color w:val="000000" w:themeColor="text1"/>
          </w:rPr>
          <w:t xml:space="preserve">e </w:t>
        </w:r>
      </w:ins>
      <w:ins w:id="2776" w:author="Ruijie Xu" w:date="2022-02-27T12:09:00Z">
        <w:r w:rsidR="003357A5">
          <w:rPr>
            <w:color w:val="000000" w:themeColor="text1"/>
          </w:rPr>
          <w:t xml:space="preserve">more granular </w:t>
        </w:r>
      </w:ins>
      <w:del w:id="2777" w:author="Ruijie Xu" w:date="2022-02-27T12:08:00Z">
        <w:r w:rsidR="00CD40FF" w:rsidRPr="003A137D" w:rsidDel="003357A5">
          <w:rPr>
            <w:color w:val="000000" w:themeColor="text1"/>
          </w:rPr>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778" w:author="Ruijie Xu" w:date="2022-02-27T12:08:00Z">
        <w:r w:rsidR="003357A5">
          <w:rPr>
            <w:color w:val="000000" w:themeColor="text1"/>
          </w:rPr>
          <w:t>cluster</w:t>
        </w:r>
      </w:ins>
      <w:ins w:id="2779" w:author="Ruijie Xu" w:date="2022-02-27T12:10:00Z">
        <w:r w:rsidR="003357A5">
          <w:rPr>
            <w:color w:val="000000" w:themeColor="text1"/>
          </w:rPr>
          <w:t>s</w:t>
        </w:r>
      </w:ins>
      <w:ins w:id="2780" w:author="Ruijie Xu" w:date="2022-02-27T12:08:00Z">
        <w:r w:rsidR="003357A5">
          <w:rPr>
            <w:color w:val="000000" w:themeColor="text1"/>
          </w:rPr>
          <w:t>,</w:t>
        </w:r>
      </w:ins>
      <w:del w:id="2781" w:author="Ruijie Xu" w:date="2022-02-27T12:08:00Z">
        <w:r w:rsidR="00CD40FF" w:rsidRPr="003A137D" w:rsidDel="003357A5">
          <w:rPr>
            <w:color w:val="000000" w:themeColor="text1"/>
          </w:rPr>
          <w:delText>levels</w:delText>
        </w:r>
        <w:commentRangeEnd w:id="2772"/>
        <w:r w:rsidR="00352C26" w:rsidDel="003357A5">
          <w:rPr>
            <w:rStyle w:val="CommentReference"/>
          </w:rPr>
          <w:commentReference w:id="2772"/>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782" w:author="Liliana Salvador" w:date="2022-02-23T21:42:00Z">
        <w:r w:rsidR="00CD40FF" w:rsidRPr="003A137D" w:rsidDel="00FD66F0">
          <w:rPr>
            <w:color w:val="000000" w:themeColor="text1"/>
          </w:rPr>
          <w:delText xml:space="preserve">has </w:delText>
        </w:r>
      </w:del>
      <w:ins w:id="2783"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784" w:author="Liliana Salvador" w:date="2022-02-26T16:28:00Z">
        <w:r w:rsidR="00352C26">
          <w:rPr>
            <w:color w:val="000000" w:themeColor="text1"/>
          </w:rPr>
          <w:t>e</w:t>
        </w:r>
      </w:ins>
      <w:del w:id="2785"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786" w:author="Liliana Salvador" w:date="2022-02-23T21:42:00Z">
        <w:r w:rsidR="00650B46" w:rsidRPr="003A137D" w:rsidDel="00FD66F0">
          <w:rPr>
            <w:color w:val="000000" w:themeColor="text1"/>
          </w:rPr>
          <w:delText>by using</w:delText>
        </w:r>
      </w:del>
      <w:ins w:id="2787"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DBs. Three </w:t>
      </w:r>
      <w:ins w:id="2788" w:author="Rajeev, Sree" w:date="2022-03-03T11:18:00Z">
        <w:r w:rsidR="00AB0010">
          <w:rPr>
            <w:color w:val="000000" w:themeColor="text1"/>
          </w:rPr>
          <w:t>l</w:t>
        </w:r>
      </w:ins>
      <w:del w:id="2789" w:author="Rajeev, Sree" w:date="2022-03-03T11:18:00Z">
        <w:r w:rsidR="00CD40FF" w:rsidRPr="003A137D" w:rsidDel="00AB0010">
          <w:rPr>
            <w:color w:val="000000" w:themeColor="text1"/>
          </w:rPr>
          <w:delText>L</w:delText>
        </w:r>
      </w:del>
      <w:r w:rsidR="00CD40FF" w:rsidRPr="003A137D">
        <w:rPr>
          <w:color w:val="000000" w:themeColor="text1"/>
        </w:rPr>
        <w:t xml:space="preserve">ung samples (R22.L, R26.L, and R27.L) </w:t>
      </w:r>
      <w:del w:id="2790"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791" w:author="Liliana Salvador" w:date="2022-02-26T16:29:00Z">
        <w:r w:rsidR="00352C26">
          <w:rPr>
            <w:color w:val="000000" w:themeColor="text1"/>
          </w:rPr>
          <w:t xml:space="preserve">the </w:t>
        </w:r>
      </w:ins>
      <w:r w:rsidR="00CD40FF" w:rsidRPr="003A137D">
        <w:rPr>
          <w:color w:val="000000" w:themeColor="text1"/>
        </w:rPr>
        <w:t xml:space="preserve">other samples, while all </w:t>
      </w:r>
      <w:ins w:id="2792" w:author="Rajeev, Sree" w:date="2022-03-03T11:19:00Z">
        <w:r w:rsidR="00AB0010">
          <w:rPr>
            <w:color w:val="000000" w:themeColor="text1"/>
          </w:rPr>
          <w:t>k</w:t>
        </w:r>
      </w:ins>
      <w:del w:id="2793" w:author="Rajeev, Sree" w:date="2022-03-03T11:19:00Z">
        <w:r w:rsidR="00CD40FF" w:rsidRPr="003A137D" w:rsidDel="00AB0010">
          <w:rPr>
            <w:color w:val="000000" w:themeColor="text1"/>
          </w:rPr>
          <w:delText>K</w:delText>
        </w:r>
      </w:del>
      <w:r w:rsidR="00CD40FF" w:rsidRPr="003A137D">
        <w:rPr>
          <w:color w:val="000000" w:themeColor="text1"/>
        </w:rPr>
        <w:t xml:space="preserve">idney and </w:t>
      </w:r>
      <w:ins w:id="2794" w:author="Rajeev, Sree" w:date="2022-03-03T11:19:00Z">
        <w:r w:rsidR="00AB0010">
          <w:rPr>
            <w:color w:val="000000" w:themeColor="text1"/>
          </w:rPr>
          <w:t>s</w:t>
        </w:r>
      </w:ins>
      <w:del w:id="2795" w:author="Rajeev, Sree" w:date="2022-03-03T11:19:00Z">
        <w:r w:rsidR="00CD40FF" w:rsidRPr="003A137D" w:rsidDel="00AB0010">
          <w:rPr>
            <w:color w:val="000000" w:themeColor="text1"/>
          </w:rPr>
          <w:delText>S</w:delText>
        </w:r>
      </w:del>
      <w:r w:rsidR="00CD40FF" w:rsidRPr="003A137D">
        <w:rPr>
          <w:color w:val="000000" w:themeColor="text1"/>
        </w:rPr>
        <w:t>pleen samples formed a separate cluster with</w:t>
      </w:r>
      <w:ins w:id="2796" w:author="Liliana Salvador" w:date="2022-02-26T16:32:00Z">
        <w:r w:rsidR="00352C26">
          <w:rPr>
            <w:color w:val="000000" w:themeColor="text1"/>
          </w:rPr>
          <w:t xml:space="preserve"> the other </w:t>
        </w:r>
      </w:ins>
      <w:ins w:id="2797" w:author="Rajeev, Sree" w:date="2022-03-03T11:19:00Z">
        <w:r w:rsidR="00AB0010">
          <w:rPr>
            <w:color w:val="000000" w:themeColor="text1"/>
          </w:rPr>
          <w:t>l</w:t>
        </w:r>
      </w:ins>
      <w:ins w:id="2798" w:author="Liliana Salvador" w:date="2022-02-26T16:32:00Z">
        <w:del w:id="2799" w:author="Rajeev, Sree" w:date="2022-03-03T11:19:00Z">
          <w:r w:rsidR="00352C26" w:rsidDel="00AB0010">
            <w:rPr>
              <w:color w:val="000000" w:themeColor="text1"/>
            </w:rPr>
            <w:delText>L</w:delText>
          </w:r>
        </w:del>
        <w:r w:rsidR="00352C26">
          <w:rPr>
            <w:color w:val="000000" w:themeColor="text1"/>
          </w:rPr>
          <w:t>ung sample (</w:t>
        </w:r>
      </w:ins>
      <w:del w:id="2800"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801" w:author="Liliana Salvador" w:date="2022-02-26T16:32:00Z">
        <w:r w:rsidR="00352C26">
          <w:rPr>
            <w:color w:val="000000" w:themeColor="text1"/>
          </w:rPr>
          <w:t>)</w:t>
        </w:r>
      </w:ins>
      <w:r w:rsidR="00CD40FF" w:rsidRPr="003A137D">
        <w:rPr>
          <w:color w:val="000000" w:themeColor="text1"/>
        </w:rPr>
        <w:t>.</w:t>
      </w:r>
      <w:bookmarkStart w:id="2802" w:name="OLE_LINK15"/>
      <w:bookmarkStart w:id="2803" w:name="OLE_LINK16"/>
    </w:p>
    <w:p w14:paraId="18E75425" w14:textId="4E7A77E6" w:rsidR="0007796B" w:rsidRPr="00487546" w:rsidDel="00AB0010" w:rsidRDefault="00487546" w:rsidP="0007796B">
      <w:pPr>
        <w:spacing w:line="480" w:lineRule="auto"/>
        <w:rPr>
          <w:ins w:id="2804" w:author="Liliana Salvador" w:date="2022-02-26T16:15:00Z"/>
          <w:del w:id="2805" w:author="Rajeev, Sree" w:date="2022-03-03T11:19:00Z"/>
          <w:iCs/>
          <w:color w:val="000000" w:themeColor="text1"/>
          <w:rPrChange w:id="2806" w:author="Ruijie Xu" w:date="2022-03-04T13:53:00Z">
            <w:rPr>
              <w:ins w:id="2807" w:author="Liliana Salvador" w:date="2022-02-26T16:15:00Z"/>
              <w:del w:id="2808" w:author="Rajeev, Sree" w:date="2022-03-03T11:19:00Z"/>
              <w:i/>
              <w:color w:val="000000" w:themeColor="text1"/>
            </w:rPr>
          </w:rPrChange>
        </w:rPr>
      </w:pPr>
      <w:ins w:id="2809" w:author="Ruijie Xu" w:date="2022-03-04T13:53:00Z">
        <w:r>
          <w:rPr>
            <w:iCs/>
            <w:color w:val="000000" w:themeColor="text1"/>
          </w:rPr>
          <w:tab/>
        </w:r>
      </w:ins>
    </w:p>
    <w:p w14:paraId="35540E0B" w14:textId="357A026B" w:rsidR="0007796B" w:rsidRPr="00352C26" w:rsidDel="00AB0010" w:rsidRDefault="0007796B">
      <w:pPr>
        <w:spacing w:line="480" w:lineRule="auto"/>
        <w:rPr>
          <w:ins w:id="2810" w:author="Ruijie Xu" w:date="2022-02-02T13:29:00Z"/>
          <w:del w:id="2811" w:author="Rajeev, Sree" w:date="2022-03-03T11:19:00Z"/>
          <w:i/>
          <w:color w:val="000000" w:themeColor="text1"/>
          <w:rPrChange w:id="2812" w:author="Liliana Salvador" w:date="2022-02-26T16:31:00Z">
            <w:rPr>
              <w:ins w:id="2813" w:author="Ruijie Xu" w:date="2022-02-02T13:29:00Z"/>
              <w:del w:id="2814" w:author="Rajeev, Sree" w:date="2022-03-03T11:19:00Z"/>
              <w:color w:val="000000" w:themeColor="text1"/>
            </w:rPr>
          </w:rPrChange>
        </w:rPr>
        <w:pPrChange w:id="2815" w:author="Liliana Salvador" w:date="2022-02-26T16:31:00Z">
          <w:pPr>
            <w:keepNext/>
            <w:spacing w:line="480" w:lineRule="auto"/>
            <w:ind w:firstLine="720"/>
          </w:pPr>
        </w:pPrChange>
      </w:pPr>
      <w:ins w:id="2816" w:author="Liliana Salvador" w:date="2022-02-26T16:15:00Z">
        <w:del w:id="2817" w:author="Rajeev, Sree" w:date="2022-03-03T11:19:00Z">
          <w:r w:rsidRPr="0094704F" w:rsidDel="00AB0010">
            <w:rPr>
              <w:i/>
              <w:color w:val="000000" w:themeColor="text1"/>
            </w:rPr>
            <w:delText>Between-sample diversity</w:delText>
          </w:r>
          <w:r w:rsidDel="00AB0010">
            <w:rPr>
              <w:i/>
              <w:color w:val="000000" w:themeColor="text1"/>
            </w:rPr>
            <w:delText xml:space="preserve"> (</w:delText>
          </w:r>
          <w:r w:rsidDel="00AB0010">
            <w:rPr>
              <w:i/>
              <w:color w:val="000000" w:themeColor="text1"/>
            </w:rPr>
            <w:sym w:font="Symbol" w:char="F062"/>
          </w:r>
          <w:r w:rsidDel="00AB0010">
            <w:rPr>
              <w:i/>
              <w:color w:val="000000" w:themeColor="text1"/>
            </w:rPr>
            <w:delText>-diversity) - Software</w:delText>
          </w:r>
        </w:del>
      </w:ins>
    </w:p>
    <w:p w14:paraId="3133CAD3" w14:textId="1D852161" w:rsidR="000C080D" w:rsidRPr="000C080D" w:rsidDel="00FB545E" w:rsidRDefault="000C080D">
      <w:pPr>
        <w:spacing w:line="480" w:lineRule="auto"/>
        <w:ind w:firstLine="720"/>
        <w:rPr>
          <w:del w:id="2818" w:author="Ruijie Xu" w:date="2022-02-27T12:21:00Z"/>
          <w:color w:val="000000" w:themeColor="text1"/>
          <w:rPrChange w:id="2819" w:author="Ruijie Xu" w:date="2022-02-02T13:26:00Z">
            <w:rPr>
              <w:del w:id="2820" w:author="Ruijie Xu" w:date="2022-02-27T12:21:00Z"/>
              <w:b/>
              <w:bCs/>
              <w:color w:val="000000" w:themeColor="text1"/>
            </w:rPr>
          </w:rPrChange>
        </w:rPr>
        <w:pPrChange w:id="2821" w:author="Ruijie Xu" w:date="2022-02-27T12:21:00Z">
          <w:pPr>
            <w:keepNext/>
            <w:spacing w:line="480" w:lineRule="auto"/>
            <w:ind w:firstLine="720"/>
          </w:pPr>
        </w:pPrChange>
      </w:pPr>
      <w:commentRangeStart w:id="2822"/>
      <w:ins w:id="2823" w:author="Ruijie Xu" w:date="2022-02-02T13:30:00Z">
        <w:r>
          <w:rPr>
            <w:color w:val="000000" w:themeColor="text1"/>
          </w:rPr>
          <w:t>Th</w:t>
        </w:r>
      </w:ins>
      <w:ins w:id="2824" w:author="Ruijie Xu" w:date="2022-02-27T12:21:00Z">
        <w:r w:rsidR="00FB545E">
          <w:rPr>
            <w:color w:val="000000" w:themeColor="text1"/>
          </w:rPr>
          <w:t xml:space="preserve">e hierarchical </w:t>
        </w:r>
      </w:ins>
      <w:ins w:id="2825" w:author="Ruijie Xu" w:date="2022-02-02T13:30:00Z">
        <w:r>
          <w:rPr>
            <w:color w:val="000000" w:themeColor="text1"/>
          </w:rPr>
          <w:t>cluster</w:t>
        </w:r>
      </w:ins>
      <w:ins w:id="2826" w:author="Ruijie Xu" w:date="2022-02-27T12:23:00Z">
        <w:r w:rsidR="00412083">
          <w:rPr>
            <w:color w:val="000000" w:themeColor="text1"/>
          </w:rPr>
          <w:t>s</w:t>
        </w:r>
      </w:ins>
      <w:ins w:id="2827" w:author="Ruijie Xu" w:date="2022-02-02T13:30:00Z">
        <w:r>
          <w:rPr>
            <w:color w:val="000000" w:themeColor="text1"/>
          </w:rPr>
          <w:t xml:space="preserve"> </w:t>
        </w:r>
      </w:ins>
      <w:commentRangeEnd w:id="2822"/>
      <w:ins w:id="2828" w:author="Ruijie Xu" w:date="2022-02-27T12:23:00Z">
        <w:r w:rsidR="00270DF5">
          <w:rPr>
            <w:color w:val="000000" w:themeColor="text1"/>
          </w:rPr>
          <w:t xml:space="preserve">describing the general relationships between samples </w:t>
        </w:r>
      </w:ins>
      <w:ins w:id="2829" w:author="Ruijie Xu" w:date="2022-02-27T12:12:00Z">
        <w:r w:rsidR="007439AC">
          <w:rPr>
            <w:color w:val="000000" w:themeColor="text1"/>
          </w:rPr>
          <w:t>remained consistent a</w:t>
        </w:r>
      </w:ins>
      <w:ins w:id="2830" w:author="Ruijie Xu" w:date="2022-02-27T12:13:00Z">
        <w:r w:rsidR="007439AC">
          <w:rPr>
            <w:color w:val="000000" w:themeColor="text1"/>
          </w:rPr>
          <w:t xml:space="preserve">cross all different software </w:t>
        </w:r>
      </w:ins>
      <w:del w:id="2831" w:author="Ruijie Xu" w:date="2022-02-27T12:12:00Z">
        <w:r w:rsidR="0080676F" w:rsidDel="007439AC">
          <w:rPr>
            <w:rStyle w:val="CommentReference"/>
          </w:rPr>
          <w:commentReference w:id="2822"/>
        </w:r>
      </w:del>
      <w:ins w:id="2832" w:author="Ruijie Xu" w:date="2022-02-03T12:28:00Z">
        <w:r w:rsidR="00F83C0B">
          <w:rPr>
            <w:color w:val="000000" w:themeColor="text1"/>
          </w:rPr>
          <w:t xml:space="preserve">(Figure </w:t>
        </w:r>
      </w:ins>
      <w:ins w:id="2833" w:author="Ruijie Xu" w:date="2022-02-03T12:54:00Z">
        <w:r w:rsidR="004A2C21">
          <w:rPr>
            <w:color w:val="000000" w:themeColor="text1"/>
          </w:rPr>
          <w:t>4</w:t>
        </w:r>
      </w:ins>
      <w:ins w:id="2834" w:author="Ruijie Xu" w:date="2022-02-03T12:28:00Z">
        <w:r w:rsidR="00F83C0B">
          <w:rPr>
            <w:color w:val="000000" w:themeColor="text1"/>
          </w:rPr>
          <w:t>b)</w:t>
        </w:r>
      </w:ins>
      <w:ins w:id="2835" w:author="Ruijie Xu" w:date="2022-02-02T13:31:00Z">
        <w:r w:rsidR="00F8395A">
          <w:rPr>
            <w:color w:val="000000" w:themeColor="text1"/>
          </w:rPr>
          <w:t xml:space="preserve">. </w:t>
        </w:r>
        <w:r w:rsidR="00F8395A" w:rsidRPr="003A137D">
          <w:rPr>
            <w:color w:val="000000" w:themeColor="text1"/>
          </w:rPr>
          <w:t xml:space="preserve">Except for </w:t>
        </w:r>
        <w:del w:id="2836"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837" w:author="Liliana Salvador" w:date="2022-02-25T17:01:00Z">
          <w:r w:rsidR="00F8395A" w:rsidRPr="003A137D" w:rsidDel="0080676F">
            <w:rPr>
              <w:color w:val="000000" w:themeColor="text1"/>
            </w:rPr>
            <w:delText xml:space="preserve"> </w:delText>
          </w:r>
        </w:del>
        <w:del w:id="2838"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839" w:author="Liliana Salvador" w:date="2022-02-25T17:01:00Z">
        <w:r w:rsidR="0080676F">
          <w:rPr>
            <w:color w:val="000000" w:themeColor="text1"/>
          </w:rPr>
          <w:t xml:space="preserve">all the other </w:t>
        </w:r>
      </w:ins>
      <w:ins w:id="2840" w:author="Ruijie Xu" w:date="2022-02-02T13:31:00Z">
        <w:del w:id="2841"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842" w:author="Liliana Salvador" w:date="2022-02-25T17:01:00Z">
          <w:r w:rsidR="00F8395A" w:rsidRPr="003A137D" w:rsidDel="0080676F">
            <w:rPr>
              <w:color w:val="000000" w:themeColor="text1"/>
            </w:rPr>
            <w:delText>has clustered</w:delText>
          </w:r>
        </w:del>
      </w:ins>
      <w:ins w:id="2843" w:author="Liliana Salvador" w:date="2022-02-25T17:01:00Z">
        <w:r w:rsidR="0080676F">
          <w:rPr>
            <w:color w:val="000000" w:themeColor="text1"/>
          </w:rPr>
          <w:t>aggregated</w:t>
        </w:r>
      </w:ins>
      <w:ins w:id="2844" w:author="Ruijie Xu" w:date="2022-02-02T13:31:00Z">
        <w:r w:rsidR="00F8395A" w:rsidRPr="003A137D">
          <w:rPr>
            <w:color w:val="000000" w:themeColor="text1"/>
          </w:rPr>
          <w:t xml:space="preserve"> the </w:t>
        </w:r>
        <w:r w:rsidR="00F8395A" w:rsidRPr="00352C26">
          <w:rPr>
            <w:i/>
            <w:color w:val="000000" w:themeColor="text1"/>
            <w:rPrChange w:id="2845" w:author="Liliana Salvador" w:date="2022-02-26T16:31:00Z">
              <w:rPr>
                <w:color w:val="000000" w:themeColor="text1"/>
              </w:rPr>
            </w:rPrChange>
          </w:rPr>
          <w:t>Rattus</w:t>
        </w:r>
        <w:r w:rsidR="00F8395A" w:rsidRPr="003A137D">
          <w:rPr>
            <w:color w:val="000000" w:themeColor="text1"/>
          </w:rPr>
          <w:t xml:space="preserve"> samples into two large clusters</w:t>
        </w:r>
      </w:ins>
      <w:ins w:id="2846" w:author="Liliana Salvador" w:date="2022-02-25T17:02:00Z">
        <w:r w:rsidR="0080676F">
          <w:rPr>
            <w:color w:val="000000" w:themeColor="text1"/>
          </w:rPr>
          <w:t>: the</w:t>
        </w:r>
      </w:ins>
      <w:ins w:id="2847" w:author="Ruijie Xu" w:date="2022-02-02T13:31:00Z">
        <w:del w:id="2848"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849" w:author="Liliana Salvador" w:date="2022-02-25T17:02:00Z">
          <w:r w:rsidR="00F8395A" w:rsidRPr="003A137D" w:rsidDel="0080676F">
            <w:rPr>
              <w:color w:val="000000" w:themeColor="text1"/>
            </w:rPr>
            <w:delText>cluster included</w:delText>
          </w:r>
        </w:del>
      </w:ins>
      <w:ins w:id="2850" w:author="Liliana Salvador" w:date="2022-02-25T17:02:00Z">
        <w:r w:rsidR="0080676F">
          <w:rPr>
            <w:color w:val="000000" w:themeColor="text1"/>
          </w:rPr>
          <w:t>w</w:t>
        </w:r>
        <w:r w:rsidR="00371C1D">
          <w:rPr>
            <w:color w:val="000000" w:themeColor="text1"/>
          </w:rPr>
          <w:t>ith</w:t>
        </w:r>
      </w:ins>
      <w:ins w:id="2851" w:author="Ruijie Xu" w:date="2022-02-02T13:31:00Z">
        <w:r w:rsidR="00F8395A" w:rsidRPr="003A137D">
          <w:rPr>
            <w:color w:val="000000" w:themeColor="text1"/>
          </w:rPr>
          <w:t xml:space="preserve"> three </w:t>
        </w:r>
      </w:ins>
      <w:ins w:id="2852" w:author="Rajeev, Sree" w:date="2022-03-01T14:10:00Z">
        <w:r w:rsidR="00666430">
          <w:rPr>
            <w:color w:val="000000" w:themeColor="text1"/>
          </w:rPr>
          <w:t>l</w:t>
        </w:r>
      </w:ins>
      <w:ins w:id="2853" w:author="Liliana Salvador" w:date="2022-02-25T17:03:00Z">
        <w:del w:id="2854" w:author="Rajeev, Sree" w:date="2022-03-01T14:10:00Z">
          <w:r w:rsidR="00371C1D" w:rsidDel="00666430">
            <w:rPr>
              <w:color w:val="000000" w:themeColor="text1"/>
            </w:rPr>
            <w:delText>L</w:delText>
          </w:r>
        </w:del>
      </w:ins>
      <w:ins w:id="2855" w:author="Ruijie Xu" w:date="2022-02-02T13:31:00Z">
        <w:del w:id="2856"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857" w:author="Liliana Salvador" w:date="2022-02-25T17:03:00Z">
        <w:r w:rsidR="00371C1D">
          <w:rPr>
            <w:color w:val="000000" w:themeColor="text1"/>
          </w:rPr>
          <w:t xml:space="preserve">the </w:t>
        </w:r>
      </w:ins>
      <w:ins w:id="2858" w:author="Ruijie Xu" w:date="2022-02-02T13:31:00Z">
        <w:r w:rsidR="00F8395A" w:rsidRPr="003A137D">
          <w:rPr>
            <w:color w:val="000000" w:themeColor="text1"/>
          </w:rPr>
          <w:t xml:space="preserve">second </w:t>
        </w:r>
        <w:del w:id="2859"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860" w:author="Liliana Salvador" w:date="2022-02-25T17:03:00Z">
        <w:r w:rsidR="00371C1D">
          <w:rPr>
            <w:color w:val="000000" w:themeColor="text1"/>
          </w:rPr>
          <w:t xml:space="preserve">a combination of </w:t>
        </w:r>
      </w:ins>
      <w:ins w:id="2861" w:author="Ruijie Xu" w:date="2022-02-02T13:31:00Z">
        <w:r w:rsidR="00F8395A" w:rsidRPr="003A137D">
          <w:rPr>
            <w:color w:val="000000" w:themeColor="text1"/>
          </w:rPr>
          <w:t xml:space="preserve">all the </w:t>
        </w:r>
      </w:ins>
      <w:ins w:id="2862" w:author="Liliana Salvador" w:date="2022-03-08T19:51:00Z">
        <w:r w:rsidR="00352EA8">
          <w:rPr>
            <w:color w:val="000000" w:themeColor="text1"/>
          </w:rPr>
          <w:t>k</w:t>
        </w:r>
      </w:ins>
      <w:ins w:id="2863" w:author="Ruijie Xu" w:date="2022-02-02T13:31:00Z">
        <w:del w:id="2864" w:author="Liliana Salvador" w:date="2022-03-08T19:51:00Z">
          <w:r w:rsidR="00F8395A" w:rsidRPr="003A137D" w:rsidDel="00352EA8">
            <w:rPr>
              <w:color w:val="000000" w:themeColor="text1"/>
            </w:rPr>
            <w:delText>K</w:delText>
          </w:r>
        </w:del>
        <w:r w:rsidR="00F8395A" w:rsidRPr="003A137D">
          <w:rPr>
            <w:color w:val="000000" w:themeColor="text1"/>
          </w:rPr>
          <w:t xml:space="preserve">idney and </w:t>
        </w:r>
      </w:ins>
      <w:ins w:id="2865" w:author="Liliana Salvador" w:date="2022-03-08T19:51:00Z">
        <w:r w:rsidR="00352EA8">
          <w:rPr>
            <w:color w:val="000000" w:themeColor="text1"/>
          </w:rPr>
          <w:t>s</w:t>
        </w:r>
      </w:ins>
      <w:ins w:id="2866" w:author="Ruijie Xu" w:date="2022-02-02T13:31:00Z">
        <w:del w:id="2867" w:author="Liliana Salvador" w:date="2022-03-08T19:51:00Z">
          <w:r w:rsidR="00F8395A" w:rsidRPr="003A137D" w:rsidDel="00352EA8">
            <w:rPr>
              <w:color w:val="000000" w:themeColor="text1"/>
            </w:rPr>
            <w:delText>S</w:delText>
          </w:r>
        </w:del>
        <w:r w:rsidR="00F8395A" w:rsidRPr="003A137D">
          <w:rPr>
            <w:color w:val="000000" w:themeColor="text1"/>
          </w:rPr>
          <w:t>pleen samples</w:t>
        </w:r>
      </w:ins>
      <w:ins w:id="2868" w:author="Liliana Salvador" w:date="2022-02-26T16:37:00Z">
        <w:r w:rsidR="00197BBC">
          <w:rPr>
            <w:color w:val="000000" w:themeColor="text1"/>
          </w:rPr>
          <w:t>,</w:t>
        </w:r>
      </w:ins>
      <w:ins w:id="2869" w:author="Ruijie Xu" w:date="2022-02-02T13:31:00Z">
        <w:r w:rsidR="00F8395A" w:rsidRPr="003A137D">
          <w:rPr>
            <w:color w:val="000000" w:themeColor="text1"/>
          </w:rPr>
          <w:t xml:space="preserve"> </w:t>
        </w:r>
        <w:del w:id="2870" w:author="Liliana Salvador" w:date="2022-02-25T17:04:00Z">
          <w:r w:rsidR="00F8395A" w:rsidRPr="003A137D" w:rsidDel="00371C1D">
            <w:rPr>
              <w:color w:val="000000" w:themeColor="text1"/>
            </w:rPr>
            <w:delText>as well as</w:delText>
          </w:r>
        </w:del>
      </w:ins>
      <w:ins w:id="2871" w:author="Liliana Salvador" w:date="2022-02-26T16:37:00Z">
        <w:r w:rsidR="00053B7D">
          <w:rPr>
            <w:color w:val="000000" w:themeColor="text1"/>
          </w:rPr>
          <w:t>and</w:t>
        </w:r>
      </w:ins>
      <w:ins w:id="2872" w:author="Ruijie Xu" w:date="2022-02-02T13:31:00Z">
        <w:r w:rsidR="00F8395A" w:rsidRPr="003A137D">
          <w:rPr>
            <w:color w:val="000000" w:themeColor="text1"/>
          </w:rPr>
          <w:t xml:space="preserve"> </w:t>
        </w:r>
        <w:del w:id="2873" w:author="Liliana Salvador" w:date="2022-02-25T17:03:00Z">
          <w:r w:rsidR="00F8395A" w:rsidRPr="003A137D" w:rsidDel="00371C1D">
            <w:rPr>
              <w:color w:val="000000" w:themeColor="text1"/>
            </w:rPr>
            <w:delText>the</w:delText>
          </w:r>
        </w:del>
      </w:ins>
      <w:ins w:id="2874" w:author="Liliana Salvador" w:date="2022-02-25T17:03:00Z">
        <w:r w:rsidR="00371C1D">
          <w:rPr>
            <w:color w:val="000000" w:themeColor="text1"/>
          </w:rPr>
          <w:t>one</w:t>
        </w:r>
      </w:ins>
      <w:ins w:id="2875" w:author="Ruijie Xu" w:date="2022-02-02T13:31:00Z">
        <w:r w:rsidR="00F8395A" w:rsidRPr="003A137D">
          <w:rPr>
            <w:color w:val="000000" w:themeColor="text1"/>
          </w:rPr>
          <w:t xml:space="preserve"> </w:t>
        </w:r>
      </w:ins>
      <w:ins w:id="2876" w:author="Rajeev, Sree" w:date="2022-03-01T14:10:00Z">
        <w:r w:rsidR="00666430">
          <w:rPr>
            <w:color w:val="000000" w:themeColor="text1"/>
          </w:rPr>
          <w:t>l</w:t>
        </w:r>
      </w:ins>
      <w:ins w:id="2877" w:author="Ruijie Xu" w:date="2022-02-02T13:31:00Z">
        <w:del w:id="2878" w:author="Rajeev, Sree" w:date="2022-03-01T14:10:00Z">
          <w:r w:rsidR="00F8395A" w:rsidRPr="003A137D" w:rsidDel="00666430">
            <w:rPr>
              <w:color w:val="000000" w:themeColor="text1"/>
            </w:rPr>
            <w:delText>L</w:delText>
          </w:r>
        </w:del>
        <w:r w:rsidR="00F8395A" w:rsidRPr="003A137D">
          <w:rPr>
            <w:color w:val="000000" w:themeColor="text1"/>
          </w:rPr>
          <w:t xml:space="preserve">ung sample </w:t>
        </w:r>
        <w:del w:id="2879" w:author="Liliana Salvador" w:date="2022-02-25T17:04:00Z">
          <w:r w:rsidR="00F8395A" w:rsidRPr="003A137D" w:rsidDel="00371C1D">
            <w:rPr>
              <w:color w:val="000000" w:themeColor="text1"/>
            </w:rPr>
            <w:delText>of Rattus subject R28</w:delText>
          </w:r>
        </w:del>
        <w:del w:id="2880"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881" w:author="Ruijie Xu" w:date="2022-02-02T13:32:00Z">
        <w:r w:rsidR="00F8395A">
          <w:rPr>
            <w:color w:val="000000" w:themeColor="text1"/>
          </w:rPr>
          <w:t xml:space="preserve"> </w:t>
        </w:r>
      </w:ins>
      <w:ins w:id="2882" w:author="Ruijie Xu" w:date="2022-02-27T12:16:00Z">
        <w:r w:rsidR="00907223">
          <w:rPr>
            <w:color w:val="000000" w:themeColor="text1"/>
          </w:rPr>
          <w:t>When comparing the</w:t>
        </w:r>
      </w:ins>
      <w:ins w:id="2883" w:author="Ruijie Xu" w:date="2022-02-27T12:17:00Z">
        <w:r w:rsidR="00907223">
          <w:rPr>
            <w:color w:val="000000" w:themeColor="text1"/>
          </w:rPr>
          <w:t xml:space="preserve"> BC indices reported by different software</w:t>
        </w:r>
      </w:ins>
      <w:ins w:id="2884" w:author="Liliana Salvador" w:date="2022-02-26T16:39:00Z">
        <w:del w:id="2885" w:author="Ruijie Xu" w:date="2022-02-27T12:16:00Z">
          <w:r w:rsidR="00197BBC" w:rsidDel="00907223">
            <w:rPr>
              <w:color w:val="000000" w:themeColor="text1"/>
            </w:rPr>
            <w:delText xml:space="preserve">By </w:delText>
          </w:r>
          <w:commentRangeStart w:id="2886"/>
          <w:r w:rsidR="00197BBC" w:rsidDel="00907223">
            <w:rPr>
              <w:color w:val="000000" w:themeColor="text1"/>
            </w:rPr>
            <w:delText>v</w:delText>
          </w:r>
        </w:del>
        <w:del w:id="2887" w:author="Ruijie Xu" w:date="2022-02-27T12:15:00Z">
          <w:r w:rsidR="00197BBC" w:rsidDel="00907223">
            <w:rPr>
              <w:color w:val="000000" w:themeColor="text1"/>
            </w:rPr>
            <w:delText xml:space="preserve">all </w:delText>
          </w:r>
        </w:del>
        <w:del w:id="2888" w:author="Ruijie Xu" w:date="2022-02-27T12:16:00Z">
          <w:r w:rsidR="00197BBC" w:rsidDel="00907223">
            <w:rPr>
              <w:color w:val="000000" w:themeColor="text1"/>
            </w:rPr>
            <w:delText>with-</w:delText>
          </w:r>
        </w:del>
      </w:ins>
      <w:ins w:id="2889" w:author="Ruijie Xu" w:date="2022-02-03T12:28:00Z">
        <w:r w:rsidR="00F83C0B">
          <w:rPr>
            <w:color w:val="000000" w:themeColor="text1"/>
          </w:rPr>
          <w:t xml:space="preserve"> (</w:t>
        </w:r>
      </w:ins>
      <w:ins w:id="2890" w:author="Ruijie Xu" w:date="2022-02-03T12:29:00Z">
        <w:r w:rsidR="00F83C0B">
          <w:rPr>
            <w:color w:val="000000" w:themeColor="text1"/>
          </w:rPr>
          <w:t>Table SII.6)</w:t>
        </w:r>
      </w:ins>
      <w:ins w:id="2891" w:author="Ruijie Xu" w:date="2022-02-02T13:29:00Z">
        <w:r w:rsidRPr="003A137D">
          <w:rPr>
            <w:color w:val="000000" w:themeColor="text1"/>
          </w:rPr>
          <w:t xml:space="preserve">, we </w:t>
        </w:r>
        <w:del w:id="2892" w:author="Liliana Salvador" w:date="2022-02-26T16:41:00Z">
          <w:r w:rsidRPr="003A137D" w:rsidDel="00197BBC">
            <w:rPr>
              <w:color w:val="000000" w:themeColor="text1"/>
            </w:rPr>
            <w:delText>identified</w:delText>
          </w:r>
        </w:del>
      </w:ins>
      <w:ins w:id="2893" w:author="Liliana Salvador" w:date="2022-02-26T16:41:00Z">
        <w:r w:rsidR="00197BBC">
          <w:rPr>
            <w:color w:val="000000" w:themeColor="text1"/>
          </w:rPr>
          <w:t>found</w:t>
        </w:r>
      </w:ins>
      <w:ins w:id="2894" w:author="Ruijie Xu" w:date="2022-02-02T13:29:00Z">
        <w:r w:rsidRPr="003A137D">
          <w:rPr>
            <w:color w:val="000000" w:themeColor="text1"/>
          </w:rPr>
          <w:t xml:space="preserve"> that </w:t>
        </w:r>
        <w:del w:id="2895"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896" w:author="Ruijie Xu" w:date="2022-02-27T12:17:00Z">
        <w:r w:rsidR="00907223">
          <w:rPr>
            <w:color w:val="000000" w:themeColor="text1"/>
          </w:rPr>
          <w:t>’s BC indices</w:t>
        </w:r>
      </w:ins>
      <w:ins w:id="2897" w:author="Ruijie Xu" w:date="2022-02-02T13:29:00Z">
        <w:r w:rsidRPr="003A137D">
          <w:rPr>
            <w:color w:val="000000" w:themeColor="text1"/>
          </w:rPr>
          <w:t xml:space="preserve"> w</w:t>
        </w:r>
        <w:del w:id="2898" w:author="Liliana Salvador" w:date="2022-03-08T19:51:00Z">
          <w:r w:rsidRPr="003A137D" w:rsidDel="00352EA8">
            <w:rPr>
              <w:color w:val="000000" w:themeColor="text1"/>
            </w:rPr>
            <w:delText>as</w:delText>
          </w:r>
        </w:del>
      </w:ins>
      <w:ins w:id="2899" w:author="Liliana Salvador" w:date="2022-03-08T19:52:00Z">
        <w:r w:rsidR="00352EA8">
          <w:rPr>
            <w:color w:val="000000" w:themeColor="text1"/>
          </w:rPr>
          <w:t>ere</w:t>
        </w:r>
      </w:ins>
      <w:ins w:id="2900" w:author="Ruijie Xu" w:date="2022-02-02T13:29:00Z">
        <w:r w:rsidRPr="003A137D">
          <w:rPr>
            <w:color w:val="000000" w:themeColor="text1"/>
          </w:rPr>
          <w:t xml:space="preserve"> </w:t>
        </w:r>
      </w:ins>
      <w:ins w:id="2901" w:author="Ruijie Xu" w:date="2022-02-27T12:15:00Z">
        <w:r w:rsidR="00907223">
          <w:rPr>
            <w:color w:val="000000" w:themeColor="text1"/>
          </w:rPr>
          <w:t>more similar</w:t>
        </w:r>
      </w:ins>
      <w:ins w:id="2902" w:author="Ruijie Xu" w:date="2022-02-02T13:29:00Z">
        <w:r w:rsidRPr="003A137D">
          <w:rPr>
            <w:color w:val="000000" w:themeColor="text1"/>
          </w:rPr>
          <w:t xml:space="preserve"> </w:t>
        </w:r>
        <w:del w:id="2903" w:author="Liliana Salvador" w:date="2022-03-08T19:52:00Z">
          <w:r w:rsidRPr="003A137D" w:rsidDel="00352EA8">
            <w:rPr>
              <w:color w:val="000000" w:themeColor="text1"/>
            </w:rPr>
            <w:delText xml:space="preserve">from </w:delText>
          </w:r>
        </w:del>
      </w:ins>
      <w:ins w:id="2904" w:author="Ruijie Xu" w:date="2022-02-27T12:17:00Z">
        <w:del w:id="2905" w:author="Liliana Salvador" w:date="2022-03-08T19:52:00Z">
          <w:r w:rsidR="006C2374" w:rsidDel="00352EA8">
            <w:rPr>
              <w:color w:val="000000" w:themeColor="text1"/>
            </w:rPr>
            <w:delText>that</w:delText>
          </w:r>
        </w:del>
      </w:ins>
      <w:ins w:id="2906" w:author="Liliana Salvador" w:date="2022-03-08T19:52:00Z">
        <w:r w:rsidR="00352EA8">
          <w:rPr>
            <w:color w:val="000000" w:themeColor="text1"/>
          </w:rPr>
          <w:t>than the ones</w:t>
        </w:r>
      </w:ins>
      <w:ins w:id="2907" w:author="Ruijie Xu" w:date="2022-02-27T12:17:00Z">
        <w:r w:rsidR="006C2374">
          <w:rPr>
            <w:color w:val="000000" w:themeColor="text1"/>
          </w:rPr>
          <w:t xml:space="preserve"> of </w:t>
        </w:r>
      </w:ins>
      <w:ins w:id="2908" w:author="Ruijie Xu" w:date="2022-02-02T13:29:00Z">
        <w:del w:id="2909"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910" w:author="Liliana Salvador" w:date="2022-02-26T16:42:00Z">
          <w:r w:rsidRPr="003A137D" w:rsidDel="00197BBC">
            <w:rPr>
              <w:color w:val="000000" w:themeColor="text1"/>
            </w:rPr>
            <w:delText>and between-sample relationships evaluated using</w:delText>
          </w:r>
        </w:del>
      </w:ins>
      <w:ins w:id="2911" w:author="Liliana Salvador" w:date="2022-02-26T16:42:00Z">
        <w:r w:rsidR="00197BBC">
          <w:rPr>
            <w:color w:val="000000" w:themeColor="text1"/>
          </w:rPr>
          <w:t>while</w:t>
        </w:r>
      </w:ins>
      <w:ins w:id="2912" w:author="Ruijie Xu" w:date="2022-02-02T13:29:00Z">
        <w:r w:rsidRPr="003A137D">
          <w:rPr>
            <w:color w:val="000000" w:themeColor="text1"/>
          </w:rPr>
          <w:t xml:space="preserve"> </w:t>
        </w:r>
      </w:ins>
      <w:ins w:id="2913" w:author="Ruijie Xu" w:date="2022-03-04T13:53:00Z">
        <w:r w:rsidR="00487546">
          <w:rPr>
            <w:color w:val="000000" w:themeColor="text1"/>
          </w:rPr>
          <w:t xml:space="preserve">the </w:t>
        </w:r>
      </w:ins>
      <w:ins w:id="2914" w:author="Ruijie Xu" w:date="2022-02-27T12:18:00Z">
        <w:r w:rsidR="006C2374">
          <w:rPr>
            <w:color w:val="000000" w:themeColor="text1"/>
          </w:rPr>
          <w:t xml:space="preserve">BC indices of </w:t>
        </w:r>
      </w:ins>
      <w:ins w:id="2915" w:author="Ruijie Xu" w:date="2022-02-02T13:29:00Z">
        <w:r w:rsidRPr="003A137D">
          <w:rPr>
            <w:color w:val="000000" w:themeColor="text1"/>
          </w:rPr>
          <w:t xml:space="preserve">CLARK and CLARK-s </w:t>
        </w:r>
      </w:ins>
      <w:ins w:id="2916" w:author="Liliana Salvador" w:date="2022-03-08T19:52:00Z">
        <w:r w:rsidR="00352EA8">
          <w:rPr>
            <w:color w:val="000000" w:themeColor="text1"/>
          </w:rPr>
          <w:t>we</w:t>
        </w:r>
      </w:ins>
      <w:ins w:id="2917" w:author="Ruijie Xu" w:date="2022-02-02T13:29:00Z">
        <w:del w:id="2918" w:author="Liliana Salvador" w:date="2022-03-08T19:52:00Z">
          <w:r w:rsidRPr="003A137D" w:rsidDel="00352EA8">
            <w:rPr>
              <w:color w:val="000000" w:themeColor="text1"/>
            </w:rPr>
            <w:delText>a</w:delText>
          </w:r>
        </w:del>
        <w:r w:rsidRPr="003A137D">
          <w:rPr>
            <w:color w:val="000000" w:themeColor="text1"/>
          </w:rPr>
          <w:t xml:space="preserve">re </w:t>
        </w:r>
      </w:ins>
      <w:ins w:id="2919" w:author="Ruijie Xu" w:date="2022-02-27T12:18:00Z">
        <w:r w:rsidR="006C2374">
          <w:rPr>
            <w:color w:val="000000" w:themeColor="text1"/>
          </w:rPr>
          <w:t>more simil</w:t>
        </w:r>
      </w:ins>
      <w:ins w:id="2920" w:author="Ruijie Xu" w:date="2022-02-27T12:19:00Z">
        <w:r w:rsidR="00E27B43">
          <w:rPr>
            <w:color w:val="000000" w:themeColor="text1"/>
          </w:rPr>
          <w:t>a</w:t>
        </w:r>
      </w:ins>
      <w:ins w:id="2921" w:author="Ruijie Xu" w:date="2022-02-27T12:18:00Z">
        <w:r w:rsidR="006C2374">
          <w:rPr>
            <w:color w:val="000000" w:themeColor="text1"/>
          </w:rPr>
          <w:t>r with those reported by</w:t>
        </w:r>
      </w:ins>
      <w:ins w:id="2922" w:author="Ruijie Xu" w:date="2022-02-27T12:19:00Z">
        <w:r w:rsidR="006C2374">
          <w:rPr>
            <w:color w:val="000000" w:themeColor="text1"/>
          </w:rPr>
          <w:t xml:space="preserve"> </w:t>
        </w:r>
        <w:r w:rsidR="00E27B43">
          <w:rPr>
            <w:color w:val="000000" w:themeColor="text1"/>
          </w:rPr>
          <w:t xml:space="preserve">Diamond, Kaiju, </w:t>
        </w:r>
      </w:ins>
      <w:ins w:id="2923" w:author="Ruijie Xu" w:date="2022-02-27T12:20:00Z">
        <w:r w:rsidR="00E27B43">
          <w:rPr>
            <w:color w:val="000000" w:themeColor="text1"/>
          </w:rPr>
          <w:t>and Kraken2</w:t>
        </w:r>
      </w:ins>
      <w:commentRangeStart w:id="2924"/>
      <w:commentRangeEnd w:id="2924"/>
      <w:del w:id="2925" w:author="Ruijie Xu" w:date="2022-02-27T12:20:00Z">
        <w:r w:rsidR="00197BBC" w:rsidDel="00E27B43">
          <w:rPr>
            <w:rStyle w:val="CommentReference"/>
          </w:rPr>
          <w:commentReference w:id="2924"/>
        </w:r>
      </w:del>
      <w:ins w:id="2926" w:author="Ruijie Xu" w:date="2022-02-02T13:29:00Z">
        <w:r w:rsidRPr="003A137D">
          <w:rPr>
            <w:color w:val="000000" w:themeColor="text1"/>
          </w:rPr>
          <w:t>. Metaphlan3, with 5 out of 12 samples unclassified</w:t>
        </w:r>
        <w:del w:id="2927"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w:t>
        </w:r>
        <w:del w:id="2928" w:author="Liliana Salvador" w:date="2022-03-08T19:55:00Z">
          <w:r w:rsidRPr="003A137D" w:rsidDel="00352EA8">
            <w:rPr>
              <w:color w:val="000000" w:themeColor="text1"/>
            </w:rPr>
            <w:delText xml:space="preserve">in the between-sample relationships </w:delText>
          </w:r>
        </w:del>
        <w:del w:id="2929" w:author="Liliana Salvador" w:date="2022-03-08T19:54:00Z">
          <w:r w:rsidRPr="003A137D" w:rsidDel="00352EA8">
            <w:rPr>
              <w:color w:val="000000" w:themeColor="text1"/>
            </w:rPr>
            <w:delText xml:space="preserve">with that obtained </w:delText>
          </w:r>
        </w:del>
        <w:r w:rsidRPr="003A137D">
          <w:rPr>
            <w:color w:val="000000" w:themeColor="text1"/>
          </w:rPr>
          <w:t xml:space="preserve">from </w:t>
        </w:r>
      </w:ins>
      <w:ins w:id="2930" w:author="Liliana Salvador" w:date="2022-03-08T19:55:00Z">
        <w:r w:rsidR="00352EA8">
          <w:rPr>
            <w:color w:val="000000" w:themeColor="text1"/>
          </w:rPr>
          <w:t xml:space="preserve">the </w:t>
        </w:r>
      </w:ins>
      <w:ins w:id="2931" w:author="Ruijie Xu" w:date="2022-02-02T13:29:00Z">
        <w:r w:rsidRPr="003A137D">
          <w:rPr>
            <w:color w:val="000000" w:themeColor="text1"/>
          </w:rPr>
          <w:t xml:space="preserve">other software (Table </w:t>
        </w:r>
      </w:ins>
      <w:ins w:id="2932" w:author="Ruijie Xu" w:date="2022-02-02T13:36:00Z">
        <w:r w:rsidR="00F8395A">
          <w:rPr>
            <w:color w:val="000000" w:themeColor="text1"/>
          </w:rPr>
          <w:t>S</w:t>
        </w:r>
      </w:ins>
      <w:ins w:id="2933" w:author="Ruijie Xu" w:date="2022-02-02T13:29:00Z">
        <w:r w:rsidRPr="003A137D">
          <w:rPr>
            <w:color w:val="000000" w:themeColor="text1"/>
          </w:rPr>
          <w:t>II.</w:t>
        </w:r>
      </w:ins>
      <w:bookmarkStart w:id="2934" w:name="OLE_LINK239"/>
      <w:bookmarkStart w:id="2935" w:name="OLE_LINK240"/>
      <w:ins w:id="2936" w:author="Ruijie Xu" w:date="2022-02-03T12:29:00Z">
        <w:r w:rsidR="00F83C0B">
          <w:rPr>
            <w:color w:val="000000" w:themeColor="text1"/>
          </w:rPr>
          <w:t>6</w:t>
        </w:r>
      </w:ins>
      <w:ins w:id="2937" w:author="Ruijie Xu" w:date="2022-02-02T13:29:00Z">
        <w:r w:rsidRPr="003A137D">
          <w:rPr>
            <w:color w:val="000000" w:themeColor="text1"/>
          </w:rPr>
          <w:t xml:space="preserve">). </w:t>
        </w:r>
      </w:ins>
      <w:bookmarkEnd w:id="2934"/>
      <w:bookmarkEnd w:id="2935"/>
      <w:commentRangeEnd w:id="2886"/>
      <w:del w:id="2938" w:author="Ruijie Xu" w:date="2022-02-27T12:21:00Z">
        <w:r w:rsidR="00197BBC" w:rsidDel="00FB545E">
          <w:rPr>
            <w:rStyle w:val="CommentReference"/>
          </w:rPr>
          <w:commentReference w:id="2886"/>
        </w:r>
      </w:del>
    </w:p>
    <w:bookmarkEnd w:id="2770"/>
    <w:bookmarkEnd w:id="2771"/>
    <w:p w14:paraId="13F1CF55" w14:textId="59521A16" w:rsidR="00654B1F" w:rsidDel="002073EC" w:rsidRDefault="00C0014F">
      <w:pPr>
        <w:spacing w:line="480" w:lineRule="auto"/>
        <w:rPr>
          <w:del w:id="2939" w:author="Ruijie Xu" w:date="2022-02-02T13:36:00Z"/>
          <w:b/>
          <w:bCs/>
          <w:color w:val="000000" w:themeColor="text1"/>
        </w:rPr>
      </w:pPr>
      <w:del w:id="2940"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941" w:author="Liliana Salvador" w:date="2022-02-26T17:30:00Z"/>
          <w:b/>
          <w:bCs/>
          <w:color w:val="000000" w:themeColor="text1"/>
        </w:rPr>
      </w:pPr>
    </w:p>
    <w:p w14:paraId="6AFCC8FB" w14:textId="3E993474" w:rsidR="00654B1F" w:rsidRPr="001E602D" w:rsidDel="00F8395A" w:rsidRDefault="008727D0" w:rsidP="001D464A">
      <w:pPr>
        <w:spacing w:line="480" w:lineRule="auto"/>
        <w:rPr>
          <w:del w:id="2942" w:author="Ruijie Xu" w:date="2022-02-02T13:36:00Z"/>
          <w:i/>
          <w:iCs/>
          <w:color w:val="000000" w:themeColor="text1"/>
          <w:rPrChange w:id="2943" w:author="Ruijie Xu" w:date="2022-03-04T13:01:00Z">
            <w:rPr>
              <w:del w:id="2944" w:author="Ruijie Xu" w:date="2022-02-02T13:36:00Z"/>
              <w:color w:val="000000" w:themeColor="text1"/>
            </w:rPr>
          </w:rPrChange>
        </w:rPr>
      </w:pPr>
      <w:del w:id="2945" w:author="Ruijie Xu" w:date="2022-02-02T13:36:00Z">
        <w:r w:rsidRPr="001E602D" w:rsidDel="00F8395A">
          <w:rPr>
            <w:i/>
            <w:iCs/>
            <w:color w:val="000000" w:themeColor="text1"/>
            <w:rPrChange w:id="2946" w:author="Ruijie Xu" w:date="2022-03-04T13:01:00Z">
              <w:rPr>
                <w:color w:val="000000" w:themeColor="text1"/>
              </w:rPr>
            </w:rPrChange>
          </w:rPr>
          <w:delText>The resources required to build database and to classify each sample diverges largely across software</w:delText>
        </w:r>
        <w:r w:rsidR="00450B57" w:rsidRPr="001E602D" w:rsidDel="00F8395A">
          <w:rPr>
            <w:i/>
            <w:iCs/>
            <w:color w:val="000000" w:themeColor="text1"/>
            <w:rPrChange w:id="2947" w:author="Ruijie Xu" w:date="2022-03-04T13:01:00Z">
              <w:rPr>
                <w:color w:val="000000" w:themeColor="text1"/>
              </w:rPr>
            </w:rPrChange>
          </w:rPr>
          <w:delText xml:space="preserve"> (Tabe I)</w:delText>
        </w:r>
        <w:r w:rsidRPr="001E602D" w:rsidDel="00F8395A">
          <w:rPr>
            <w:i/>
            <w:iCs/>
            <w:color w:val="000000" w:themeColor="text1"/>
            <w:rPrChange w:id="2948" w:author="Ruijie Xu" w:date="2022-03-04T13:01:00Z">
              <w:rPr>
                <w:color w:val="000000" w:themeColor="text1"/>
              </w:rPr>
            </w:rPrChange>
          </w:rPr>
          <w:delText xml:space="preserve">. </w:delText>
        </w:r>
        <w:r w:rsidR="00654B1F" w:rsidRPr="001E602D" w:rsidDel="00F8395A">
          <w:rPr>
            <w:i/>
            <w:iCs/>
            <w:color w:val="000000" w:themeColor="text1"/>
            <w:rPrChange w:id="2949" w:author="Ruijie Xu" w:date="2022-03-04T13:01:00Z">
              <w:rPr>
                <w:color w:val="000000" w:themeColor="text1"/>
              </w:rPr>
            </w:rPrChange>
          </w:rPr>
          <w:delText xml:space="preserve">Except for CLARK, CLARK-s, </w:delText>
        </w:r>
        <w:r w:rsidR="004F29F3" w:rsidRPr="001E602D" w:rsidDel="00F8395A">
          <w:rPr>
            <w:i/>
            <w:iCs/>
            <w:color w:val="000000" w:themeColor="text1"/>
            <w:rPrChange w:id="2950" w:author="Ruijie Xu" w:date="2022-03-04T13:0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1E602D" w:rsidDel="00F8395A">
          <w:rPr>
            <w:i/>
            <w:iCs/>
            <w:color w:val="000000" w:themeColor="text1"/>
            <w:rPrChange w:id="2951" w:author="Ruijie Xu" w:date="2022-03-04T13:01:00Z">
              <w:rPr>
                <w:color w:val="000000" w:themeColor="text1"/>
              </w:rPr>
            </w:rPrChange>
          </w:rPr>
          <w:delText xml:space="preserve"> (Table I)</w:delText>
        </w:r>
        <w:r w:rsidR="004F29F3" w:rsidRPr="001E602D" w:rsidDel="00F8395A">
          <w:rPr>
            <w:i/>
            <w:iCs/>
            <w:color w:val="000000" w:themeColor="text1"/>
            <w:rPrChange w:id="2952" w:author="Ruijie Xu" w:date="2022-03-04T13:01:00Z">
              <w:rPr>
                <w:color w:val="000000" w:themeColor="text1"/>
              </w:rPr>
            </w:rPrChange>
          </w:rPr>
          <w:delText xml:space="preserve">. CLARK-s database, required to build on top of the CLARK’s database, took around 40 additional hour to complete, with </w:delText>
        </w:r>
        <w:r w:rsidR="0034298A" w:rsidRPr="001E602D" w:rsidDel="00F8395A">
          <w:rPr>
            <w:i/>
            <w:iCs/>
            <w:color w:val="000000" w:themeColor="text1"/>
            <w:rPrChange w:id="2953" w:author="Ruijie Xu" w:date="2022-03-04T13:01:00Z">
              <w:rPr>
                <w:color w:val="000000" w:themeColor="text1"/>
              </w:rPr>
            </w:rPrChange>
          </w:rPr>
          <w:delText>around 300 GB memory utilized</w:delText>
        </w:r>
        <w:r w:rsidR="000F52AC" w:rsidRPr="001E602D" w:rsidDel="00F8395A">
          <w:rPr>
            <w:i/>
            <w:iCs/>
            <w:color w:val="000000" w:themeColor="text1"/>
            <w:rPrChange w:id="2954" w:author="Ruijie Xu" w:date="2022-03-04T13:01:00Z">
              <w:rPr>
                <w:color w:val="000000" w:themeColor="text1"/>
              </w:rPr>
            </w:rPrChange>
          </w:rPr>
          <w:delText xml:space="preserve"> (Table I)</w:delText>
        </w:r>
        <w:r w:rsidR="0034298A" w:rsidRPr="001E602D" w:rsidDel="00F8395A">
          <w:rPr>
            <w:i/>
            <w:iCs/>
            <w:color w:val="000000" w:themeColor="text1"/>
            <w:rPrChange w:id="2955" w:author="Ruijie Xu" w:date="2022-03-04T13:01:00Z">
              <w:rPr>
                <w:color w:val="000000" w:themeColor="text1"/>
              </w:rPr>
            </w:rPrChange>
          </w:rPr>
          <w:delText xml:space="preserve">. Building of </w:delText>
        </w:r>
        <w:r w:rsidR="0042581D" w:rsidRPr="001E602D" w:rsidDel="00F8395A">
          <w:rPr>
            <w:i/>
            <w:iCs/>
            <w:color w:val="000000" w:themeColor="text1"/>
            <w:rPrChange w:id="2956" w:author="Ruijie Xu" w:date="2022-03-04T13:01:00Z">
              <w:rPr>
                <w:color w:val="000000" w:themeColor="text1"/>
              </w:rPr>
            </w:rPrChange>
          </w:rPr>
          <w:delText>Diamond</w:delText>
        </w:r>
        <w:r w:rsidR="0034298A" w:rsidRPr="001E602D" w:rsidDel="00F8395A">
          <w:rPr>
            <w:i/>
            <w:iCs/>
            <w:color w:val="000000" w:themeColor="text1"/>
            <w:rPrChange w:id="2957" w:author="Ruijie Xu" w:date="2022-03-04T13:01:00Z">
              <w:rPr>
                <w:color w:val="000000" w:themeColor="text1"/>
              </w:rPr>
            </w:rPrChange>
          </w:rPr>
          <w:delText>’s database</w:delText>
        </w:r>
        <w:r w:rsidR="0042581D" w:rsidRPr="001E602D" w:rsidDel="00F8395A">
          <w:rPr>
            <w:i/>
            <w:iCs/>
            <w:color w:val="000000" w:themeColor="text1"/>
            <w:rPrChange w:id="2958" w:author="Ruijie Xu" w:date="2022-03-04T13:01:00Z">
              <w:rPr>
                <w:color w:val="000000" w:themeColor="text1"/>
              </w:rPr>
            </w:rPrChange>
          </w:rPr>
          <w:delText xml:space="preserve">, with the same computational setting, completed in ~2.4 hours utilizing ~ 8 GB, while </w:delText>
        </w:r>
        <w:r w:rsidR="00037DC7" w:rsidRPr="001E602D" w:rsidDel="00F8395A">
          <w:rPr>
            <w:i/>
            <w:iCs/>
            <w:color w:val="000000" w:themeColor="text1"/>
            <w:rPrChange w:id="2959" w:author="Ruijie Xu" w:date="2022-03-04T13:01:00Z">
              <w:rPr>
                <w:color w:val="000000" w:themeColor="text1"/>
              </w:rPr>
            </w:rPrChange>
          </w:rPr>
          <w:delText>Kaiju</w:delText>
        </w:r>
        <w:r w:rsidR="0042581D" w:rsidRPr="001E602D" w:rsidDel="00F8395A">
          <w:rPr>
            <w:i/>
            <w:iCs/>
            <w:color w:val="000000" w:themeColor="text1"/>
            <w:rPrChange w:id="2960" w:author="Ruijie Xu" w:date="2022-03-04T13:01:00Z">
              <w:rPr>
                <w:color w:val="000000" w:themeColor="text1"/>
              </w:rPr>
            </w:rPrChange>
          </w:rPr>
          <w:delText xml:space="preserve">’s database </w:delText>
        </w:r>
        <w:r w:rsidR="003A0B7C" w:rsidRPr="001E602D" w:rsidDel="00F8395A">
          <w:rPr>
            <w:i/>
            <w:iCs/>
            <w:color w:val="000000" w:themeColor="text1"/>
            <w:rPrChange w:id="2961" w:author="Ruijie Xu" w:date="2022-03-04T13:01:00Z">
              <w:rPr>
                <w:color w:val="000000" w:themeColor="text1"/>
              </w:rPr>
            </w:rPrChange>
          </w:rPr>
          <w:delText>took ~ 5 hours to complete utilizing ~115 GB of memory</w:delText>
        </w:r>
        <w:r w:rsidR="006C6741" w:rsidRPr="001E602D" w:rsidDel="00F8395A">
          <w:rPr>
            <w:i/>
            <w:iCs/>
            <w:color w:val="000000" w:themeColor="text1"/>
            <w:rPrChange w:id="2962" w:author="Ruijie Xu" w:date="2022-03-04T13:01:00Z">
              <w:rPr>
                <w:color w:val="000000" w:themeColor="text1"/>
              </w:rPr>
            </w:rPrChange>
          </w:rPr>
          <w:delText xml:space="preserve"> (Table I)</w:delText>
        </w:r>
        <w:r w:rsidR="003A0B7C" w:rsidRPr="001E602D" w:rsidDel="00F8395A">
          <w:rPr>
            <w:i/>
            <w:iCs/>
            <w:color w:val="000000" w:themeColor="text1"/>
            <w:rPrChange w:id="2963" w:author="Ruijie Xu" w:date="2022-03-04T13:01:00Z">
              <w:rPr>
                <w:color w:val="000000" w:themeColor="text1"/>
              </w:rPr>
            </w:rPrChange>
          </w:rPr>
          <w:delText xml:space="preserve">. </w:delText>
        </w:r>
        <w:r w:rsidR="004000C7" w:rsidRPr="001E602D" w:rsidDel="00F8395A">
          <w:rPr>
            <w:i/>
            <w:iCs/>
            <w:color w:val="000000" w:themeColor="text1"/>
            <w:rPrChange w:id="2964" w:author="Ruijie Xu" w:date="2022-03-04T13:01:00Z">
              <w:rPr>
                <w:color w:val="000000" w:themeColor="text1"/>
              </w:rPr>
            </w:rPrChange>
          </w:rPr>
          <w:delText xml:space="preserve">As for analysis time, </w:delText>
        </w:r>
        <w:r w:rsidR="00511216" w:rsidRPr="001E602D" w:rsidDel="00F8395A">
          <w:rPr>
            <w:i/>
            <w:iCs/>
            <w:color w:val="000000" w:themeColor="text1"/>
            <w:rPrChange w:id="2965" w:author="Ruijie Xu" w:date="2022-03-04T13:01:00Z">
              <w:rPr>
                <w:color w:val="000000" w:themeColor="text1"/>
              </w:rPr>
            </w:rPrChange>
          </w:rPr>
          <w:delText xml:space="preserve">using 12 CPU on UGA’s high memory computing node, </w:delText>
        </w:r>
        <w:r w:rsidR="004000C7" w:rsidRPr="001E602D" w:rsidDel="00F8395A">
          <w:rPr>
            <w:i/>
            <w:iCs/>
            <w:color w:val="000000" w:themeColor="text1"/>
            <w:rPrChange w:id="2966" w:author="Ruijie Xu" w:date="2022-03-04T13:01:00Z">
              <w:rPr>
                <w:color w:val="000000" w:themeColor="text1"/>
              </w:rPr>
            </w:rPrChange>
          </w:rPr>
          <w:delText xml:space="preserve">Diamond used ~5 hour </w:delText>
        </w:r>
        <w:r w:rsidR="00942B09" w:rsidRPr="001E602D" w:rsidDel="00F8395A">
          <w:rPr>
            <w:i/>
            <w:iCs/>
            <w:color w:val="000000" w:themeColor="text1"/>
            <w:rPrChange w:id="2967" w:author="Ruijie Xu" w:date="2022-03-04T13:01:00Z">
              <w:rPr>
                <w:color w:val="000000" w:themeColor="text1"/>
              </w:rPr>
            </w:rPrChange>
          </w:rPr>
          <w:delText xml:space="preserve">on average </w:delText>
        </w:r>
        <w:r w:rsidR="004000C7" w:rsidRPr="001E602D" w:rsidDel="00F8395A">
          <w:rPr>
            <w:i/>
            <w:iCs/>
            <w:color w:val="000000" w:themeColor="text1"/>
            <w:rPrChange w:id="2968" w:author="Ruijie Xu" w:date="2022-03-04T13:01:00Z">
              <w:rPr>
                <w:color w:val="000000" w:themeColor="text1"/>
              </w:rPr>
            </w:rPrChange>
          </w:rPr>
          <w:delText xml:space="preserve">to classify one sample </w:delText>
        </w:r>
        <w:r w:rsidR="00942B09" w:rsidRPr="001E602D" w:rsidDel="00F8395A">
          <w:rPr>
            <w:i/>
            <w:iCs/>
            <w:color w:val="000000" w:themeColor="text1"/>
            <w:rPrChange w:id="2969" w:author="Ruijie Xu" w:date="2022-03-04T13:01:00Z">
              <w:rPr>
                <w:color w:val="000000" w:themeColor="text1"/>
              </w:rPr>
            </w:rPrChange>
          </w:rPr>
          <w:delText xml:space="preserve">and </w:delText>
        </w:r>
      </w:del>
      <w:del w:id="2970" w:author="Ruijie Xu" w:date="2022-02-01T13:44:00Z">
        <w:r w:rsidR="00942B09" w:rsidRPr="001E602D" w:rsidDel="00537B08">
          <w:rPr>
            <w:i/>
            <w:iCs/>
            <w:color w:val="000000" w:themeColor="text1"/>
            <w:rPrChange w:id="2971" w:author="Ruijie Xu" w:date="2022-03-04T13:01:00Z">
              <w:rPr>
                <w:color w:val="000000" w:themeColor="text1"/>
              </w:rPr>
            </w:rPrChange>
          </w:rPr>
          <w:delText>Blastn</w:delText>
        </w:r>
      </w:del>
      <w:del w:id="2972" w:author="Ruijie Xu" w:date="2022-02-02T13:36:00Z">
        <w:r w:rsidR="00942B09" w:rsidRPr="001E602D" w:rsidDel="00F8395A">
          <w:rPr>
            <w:i/>
            <w:iCs/>
            <w:color w:val="000000" w:themeColor="text1"/>
            <w:rPrChange w:id="2973" w:author="Ruijie Xu" w:date="2022-03-04T13:01:00Z">
              <w:rPr>
                <w:color w:val="000000" w:themeColor="text1"/>
              </w:rPr>
            </w:rPrChange>
          </w:rPr>
          <w:delText xml:space="preserve"> used ~2 hr to classify one sample.</w:delText>
        </w:r>
        <w:r w:rsidR="002759A2" w:rsidRPr="001E602D" w:rsidDel="00F8395A">
          <w:rPr>
            <w:i/>
            <w:iCs/>
            <w:color w:val="000000" w:themeColor="text1"/>
            <w:rPrChange w:id="2974" w:author="Ruijie Xu" w:date="2022-03-04T13:01:00Z">
              <w:rPr>
                <w:color w:val="000000" w:themeColor="text1"/>
              </w:rPr>
            </w:rPrChange>
          </w:rPr>
          <w:delText xml:space="preserve"> Rest of the software could finish classifying one sample within a minute on average</w:delText>
        </w:r>
        <w:r w:rsidR="003E6982" w:rsidRPr="001E602D" w:rsidDel="00F8395A">
          <w:rPr>
            <w:i/>
            <w:iCs/>
            <w:color w:val="000000" w:themeColor="text1"/>
            <w:rPrChange w:id="2975" w:author="Ruijie Xu" w:date="2022-03-04T13:01:00Z">
              <w:rPr>
                <w:color w:val="000000" w:themeColor="text1"/>
              </w:rPr>
            </w:rPrChange>
          </w:rPr>
          <w:delText xml:space="preserve"> (Table I)</w:delText>
        </w:r>
        <w:r w:rsidR="002759A2" w:rsidRPr="001E602D" w:rsidDel="00F8395A">
          <w:rPr>
            <w:i/>
            <w:iCs/>
            <w:color w:val="000000" w:themeColor="text1"/>
            <w:rPrChange w:id="2976" w:author="Ruijie Xu" w:date="2022-03-04T13:01:00Z">
              <w:rPr>
                <w:color w:val="000000" w:themeColor="text1"/>
              </w:rPr>
            </w:rPrChange>
          </w:rPr>
          <w:delText xml:space="preserve">. </w:delText>
        </w:r>
        <w:r w:rsidR="00942B09" w:rsidRPr="001E602D" w:rsidDel="00F8395A">
          <w:rPr>
            <w:i/>
            <w:iCs/>
            <w:color w:val="000000" w:themeColor="text1"/>
            <w:rPrChange w:id="2977" w:author="Ruijie Xu" w:date="2022-03-04T13:01:00Z">
              <w:rPr>
                <w:color w:val="000000" w:themeColor="text1"/>
              </w:rPr>
            </w:rPrChange>
          </w:rPr>
          <w:delText xml:space="preserve"> </w:delText>
        </w:r>
      </w:del>
    </w:p>
    <w:p w14:paraId="7F17A7D4" w14:textId="4F5A770A" w:rsidR="00B80734" w:rsidRPr="001E602D" w:rsidDel="00F8395A" w:rsidRDefault="00C0014F" w:rsidP="00B80734">
      <w:pPr>
        <w:spacing w:line="480" w:lineRule="auto"/>
        <w:rPr>
          <w:del w:id="2978" w:author="Ruijie Xu" w:date="2022-02-02T13:36:00Z"/>
          <w:i/>
          <w:iCs/>
          <w:color w:val="000000" w:themeColor="text1"/>
          <w:rPrChange w:id="2979" w:author="Ruijie Xu" w:date="2022-03-04T13:01:00Z">
            <w:rPr>
              <w:del w:id="2980" w:author="Ruijie Xu" w:date="2022-02-02T13:36:00Z"/>
              <w:color w:val="000000" w:themeColor="text1"/>
            </w:rPr>
          </w:rPrChange>
        </w:rPr>
      </w:pPr>
      <w:del w:id="2981" w:author="Ruijie Xu" w:date="2022-02-02T13:36:00Z">
        <w:r w:rsidRPr="001E602D" w:rsidDel="00F8395A">
          <w:rPr>
            <w:i/>
            <w:iCs/>
            <w:color w:val="000000" w:themeColor="text1"/>
            <w:rPrChange w:id="2982" w:author="Ruijie Xu" w:date="2022-03-04T13:01:00Z">
              <w:rPr>
                <w:color w:val="000000" w:themeColor="text1"/>
              </w:rPr>
            </w:rPrChange>
          </w:rPr>
          <w:delText xml:space="preserve">To compare the profiling compositions of the different sofware, we calculated the number of total </w:delText>
        </w:r>
        <w:r w:rsidR="00A158BA" w:rsidRPr="001E602D" w:rsidDel="00F8395A">
          <w:rPr>
            <w:i/>
            <w:iCs/>
            <w:color w:val="000000" w:themeColor="text1"/>
            <w:rPrChange w:id="2983" w:author="Ruijie Xu" w:date="2022-03-04T13:01:00Z">
              <w:rPr>
                <w:color w:val="000000" w:themeColor="text1"/>
              </w:rPr>
            </w:rPrChange>
          </w:rPr>
          <w:delText xml:space="preserve">classified </w:delText>
        </w:r>
        <w:r w:rsidRPr="001E602D" w:rsidDel="00F8395A">
          <w:rPr>
            <w:i/>
            <w:iCs/>
            <w:color w:val="000000" w:themeColor="text1"/>
            <w:rPrChange w:id="2984" w:author="Ruijie Xu" w:date="2022-03-04T13:01:00Z">
              <w:rPr>
                <w:color w:val="000000" w:themeColor="text1"/>
              </w:rPr>
            </w:rPrChange>
          </w:rPr>
          <w:delText>reads for each sample and determined the</w:delText>
        </w:r>
        <w:r w:rsidR="002F1F3A" w:rsidRPr="001E602D" w:rsidDel="00F8395A">
          <w:rPr>
            <w:i/>
            <w:iCs/>
            <w:color w:val="000000" w:themeColor="text1"/>
            <w:rPrChange w:id="2985" w:author="Ruijie Xu" w:date="2022-03-04T13:01:00Z">
              <w:rPr>
                <w:color w:val="000000" w:themeColor="text1"/>
              </w:rPr>
            </w:rPrChange>
          </w:rPr>
          <w:delText>se</w:delText>
        </w:r>
        <w:r w:rsidRPr="001E602D" w:rsidDel="00F8395A">
          <w:rPr>
            <w:i/>
            <w:iCs/>
            <w:color w:val="000000" w:themeColor="text1"/>
            <w:rPrChange w:id="2986" w:author="Ruijie Xu" w:date="2022-03-04T13:01:00Z">
              <w:rPr>
                <w:color w:val="000000" w:themeColor="text1"/>
              </w:rPr>
            </w:rPrChange>
          </w:rPr>
          <w:delText xml:space="preserve"> samples</w:delText>
        </w:r>
        <w:r w:rsidR="002F1F3A" w:rsidRPr="001E602D" w:rsidDel="00F8395A">
          <w:rPr>
            <w:i/>
            <w:iCs/>
            <w:color w:val="000000" w:themeColor="text1"/>
            <w:rPrChange w:id="2987" w:author="Ruijie Xu" w:date="2022-03-04T13:01:00Z">
              <w:rPr>
                <w:color w:val="000000" w:themeColor="text1"/>
              </w:rPr>
            </w:rPrChange>
          </w:rPr>
          <w:delText>’</w:delText>
        </w:r>
        <w:r w:rsidRPr="001E602D" w:rsidDel="00F8395A">
          <w:rPr>
            <w:i/>
            <w:iCs/>
            <w:color w:val="000000" w:themeColor="text1"/>
            <w:rPrChange w:id="2988" w:author="Ruijie Xu" w:date="2022-03-04T13:01:00Z">
              <w:rPr>
                <w:color w:val="000000" w:themeColor="text1"/>
              </w:rPr>
            </w:rPrChange>
          </w:rPr>
          <w:delText xml:space="preserve"> profiling compositions at the domain, phylum,</w:delText>
        </w:r>
        <w:r w:rsidR="000F41BF" w:rsidRPr="001E602D" w:rsidDel="00F8395A">
          <w:rPr>
            <w:i/>
            <w:iCs/>
            <w:color w:val="000000" w:themeColor="text1"/>
            <w:rPrChange w:id="2989" w:author="Ruijie Xu" w:date="2022-03-04T13:01:00Z">
              <w:rPr>
                <w:color w:val="000000" w:themeColor="text1"/>
              </w:rPr>
            </w:rPrChange>
          </w:rPr>
          <w:delText xml:space="preserve"> </w:delText>
        </w:r>
        <w:r w:rsidRPr="001E602D" w:rsidDel="00F8395A">
          <w:rPr>
            <w:i/>
            <w:iCs/>
            <w:color w:val="000000" w:themeColor="text1"/>
            <w:rPrChange w:id="2990" w:author="Ruijie Xu" w:date="2022-03-04T13:01:00Z">
              <w:rPr>
                <w:color w:val="000000" w:themeColor="text1"/>
              </w:rPr>
            </w:rPrChange>
          </w:rPr>
          <w:delText>genus</w:delText>
        </w:r>
        <w:r w:rsidR="00A158BA" w:rsidRPr="001E602D" w:rsidDel="00F8395A">
          <w:rPr>
            <w:i/>
            <w:iCs/>
            <w:color w:val="000000" w:themeColor="text1"/>
            <w:rPrChange w:id="2991" w:author="Ruijie Xu" w:date="2022-03-04T13:01:00Z">
              <w:rPr>
                <w:color w:val="000000" w:themeColor="text1"/>
              </w:rPr>
            </w:rPrChange>
          </w:rPr>
          <w:delText>, and species</w:delText>
        </w:r>
        <w:r w:rsidRPr="001E602D" w:rsidDel="00F8395A">
          <w:rPr>
            <w:i/>
            <w:iCs/>
            <w:color w:val="000000" w:themeColor="text1"/>
            <w:rPrChange w:id="2992" w:author="Ruijie Xu" w:date="2022-03-04T13:01:00Z">
              <w:rPr>
                <w:color w:val="000000" w:themeColor="text1"/>
              </w:rPr>
            </w:rPrChange>
          </w:rPr>
          <w:delText xml:space="preserve"> levels</w:delText>
        </w:r>
        <w:r w:rsidR="00A4448B" w:rsidRPr="001E602D" w:rsidDel="00F8395A">
          <w:rPr>
            <w:i/>
            <w:iCs/>
            <w:color w:val="000000" w:themeColor="text1"/>
            <w:rPrChange w:id="2993" w:author="Ruijie Xu" w:date="2022-03-04T13:01:00Z">
              <w:rPr>
                <w:color w:val="000000" w:themeColor="text1"/>
              </w:rPr>
            </w:rPrChange>
          </w:rPr>
          <w:delText xml:space="preserve">. </w:delText>
        </w:r>
        <w:r w:rsidRPr="001E602D" w:rsidDel="00F8395A">
          <w:rPr>
            <w:i/>
            <w:iCs/>
            <w:color w:val="000000" w:themeColor="text1"/>
            <w:rPrChange w:id="2994" w:author="Ruijie Xu" w:date="2022-03-04T13:01:00Z">
              <w:rPr>
                <w:color w:val="000000" w:themeColor="text1"/>
              </w:rPr>
            </w:rPrChange>
          </w:rPr>
          <w:delText xml:space="preserve">The average number of total reads classified by </w:delText>
        </w:r>
        <w:r w:rsidR="003D1032" w:rsidRPr="001E602D" w:rsidDel="00F8395A">
          <w:rPr>
            <w:i/>
            <w:iCs/>
            <w:color w:val="000000" w:themeColor="text1"/>
            <w:rPrChange w:id="2995" w:author="Ruijie Xu" w:date="2022-03-04T13:01:00Z">
              <w:rPr>
                <w:color w:val="000000" w:themeColor="text1"/>
              </w:rPr>
            </w:rPrChange>
          </w:rPr>
          <w:delText>each software ranges from 10</w:delText>
        </w:r>
        <w:r w:rsidR="002F1F3A" w:rsidRPr="001E602D" w:rsidDel="00F8395A">
          <w:rPr>
            <w:i/>
            <w:iCs/>
            <w:color w:val="000000" w:themeColor="text1"/>
            <w:rPrChange w:id="2996" w:author="Ruijie Xu" w:date="2022-03-04T13:01:00Z">
              <w:rPr>
                <w:color w:val="000000" w:themeColor="text1"/>
              </w:rPr>
            </w:rPrChange>
          </w:rPr>
          <w:delText>,</w:delText>
        </w:r>
        <w:r w:rsidR="003D1032" w:rsidRPr="001E602D" w:rsidDel="00F8395A">
          <w:rPr>
            <w:i/>
            <w:iCs/>
            <w:color w:val="000000" w:themeColor="text1"/>
            <w:rPrChange w:id="2997" w:author="Ruijie Xu" w:date="2022-03-04T13:01:00Z">
              <w:rPr>
                <w:color w:val="000000" w:themeColor="text1"/>
              </w:rPr>
            </w:rPrChange>
          </w:rPr>
          <w:delText>955 using CLARK-s to 77</w:delText>
        </w:r>
        <w:r w:rsidR="002F1F3A" w:rsidRPr="001E602D" w:rsidDel="00F8395A">
          <w:rPr>
            <w:i/>
            <w:iCs/>
            <w:color w:val="000000" w:themeColor="text1"/>
            <w:rPrChange w:id="2998" w:author="Ruijie Xu" w:date="2022-03-04T13:01:00Z">
              <w:rPr>
                <w:color w:val="000000" w:themeColor="text1"/>
              </w:rPr>
            </w:rPrChange>
          </w:rPr>
          <w:delText>,</w:delText>
        </w:r>
        <w:r w:rsidR="003D1032" w:rsidRPr="001E602D" w:rsidDel="00F8395A">
          <w:rPr>
            <w:i/>
            <w:iCs/>
            <w:color w:val="000000" w:themeColor="text1"/>
            <w:rPrChange w:id="2999" w:author="Ruijie Xu" w:date="2022-03-04T13:01:00Z">
              <w:rPr>
                <w:color w:val="000000" w:themeColor="text1"/>
              </w:rPr>
            </w:rPrChange>
          </w:rPr>
          <w:delText xml:space="preserve">499 using Diamond </w:delText>
        </w:r>
        <w:bookmarkStart w:id="3000" w:name="OLE_LINK145"/>
        <w:bookmarkStart w:id="3001" w:name="OLE_LINK146"/>
        <w:r w:rsidR="003D1032" w:rsidRPr="001E602D" w:rsidDel="00F8395A">
          <w:rPr>
            <w:i/>
            <w:iCs/>
            <w:color w:val="000000" w:themeColor="text1"/>
            <w:rPrChange w:id="3002" w:author="Ruijie Xu" w:date="2022-03-04T13:01:00Z">
              <w:rPr>
                <w:color w:val="000000" w:themeColor="text1"/>
              </w:rPr>
            </w:rPrChange>
          </w:rPr>
          <w:delText xml:space="preserve">(Table II.1). </w:delText>
        </w:r>
        <w:bookmarkEnd w:id="3000"/>
        <w:bookmarkEnd w:id="3001"/>
        <w:r w:rsidR="003D1032" w:rsidRPr="001E602D" w:rsidDel="00F8395A">
          <w:rPr>
            <w:i/>
            <w:iCs/>
            <w:color w:val="000000" w:themeColor="text1"/>
            <w:rPrChange w:id="3003" w:author="Ruijie Xu" w:date="2022-03-04T13:01:00Z">
              <w:rPr>
                <w:color w:val="000000" w:themeColor="text1"/>
              </w:rPr>
            </w:rPrChange>
          </w:rPr>
          <w:delText>The number of unique taxa classified by each software also ranges from 18 taxa by Metaphlan3 to 4816 taxa by Kaiju</w:delText>
        </w:r>
        <w:r w:rsidR="00565DCD" w:rsidRPr="001E602D" w:rsidDel="00F8395A">
          <w:rPr>
            <w:i/>
            <w:iCs/>
            <w:color w:val="000000" w:themeColor="text1"/>
            <w:rPrChange w:id="3004" w:author="Ruijie Xu" w:date="2022-03-04T13:01:00Z">
              <w:rPr>
                <w:color w:val="000000" w:themeColor="text1"/>
              </w:rPr>
            </w:rPrChange>
          </w:rPr>
          <w:delText xml:space="preserve"> (Table II.1). </w:delText>
        </w:r>
        <w:r w:rsidRPr="001E602D" w:rsidDel="00F8395A">
          <w:rPr>
            <w:i/>
            <w:iCs/>
            <w:color w:val="000000" w:themeColor="text1"/>
            <w:rPrChange w:id="3005" w:author="Ruijie Xu" w:date="2022-03-04T13:01:00Z">
              <w:rPr>
                <w:color w:val="000000" w:themeColor="text1"/>
              </w:rPr>
            </w:rPrChange>
          </w:rPr>
          <w:delText xml:space="preserve"> </w:delText>
        </w:r>
        <w:r w:rsidR="00B80734" w:rsidRPr="001E602D" w:rsidDel="00F8395A">
          <w:rPr>
            <w:i/>
            <w:iCs/>
            <w:color w:val="000000" w:themeColor="text1"/>
            <w:rPrChange w:id="3006" w:author="Ruijie Xu" w:date="2022-03-04T13:0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1E602D" w:rsidDel="00F8395A">
          <w:rPr>
            <w:i/>
            <w:iCs/>
            <w:color w:val="000000" w:themeColor="text1"/>
            <w:rPrChange w:id="3007" w:author="Ruijie Xu" w:date="2022-03-04T13:01:00Z">
              <w:rPr>
                <w:color w:val="000000" w:themeColor="text1"/>
              </w:rPr>
            </w:rPrChange>
          </w:rPr>
          <w:delText xml:space="preserve">1252 (SD: 1408), 32748 (SD: 32178), 133 (SD: 112), 111068 (SD: 113203), and 4011 (SD: 4325) reads with these </w:delText>
        </w:r>
        <w:bookmarkStart w:id="3008" w:name="OLE_LINK171"/>
        <w:bookmarkStart w:id="3009" w:name="OLE_LINK172"/>
        <w:r w:rsidR="0054399B" w:rsidRPr="001E602D" w:rsidDel="00F8395A">
          <w:rPr>
            <w:i/>
            <w:iCs/>
            <w:color w:val="000000" w:themeColor="text1"/>
            <w:rPrChange w:id="3010" w:author="Ruijie Xu" w:date="2022-03-04T13:01:00Z">
              <w:rPr>
                <w:color w:val="000000" w:themeColor="text1"/>
              </w:rPr>
            </w:rPrChange>
          </w:rPr>
          <w:delText xml:space="preserve">five </w:delText>
        </w:r>
        <w:r w:rsidR="006553AA" w:rsidRPr="001E602D" w:rsidDel="00F8395A">
          <w:rPr>
            <w:i/>
            <w:iCs/>
            <w:color w:val="000000" w:themeColor="text1"/>
            <w:rPrChange w:id="3011" w:author="Ruijie Xu" w:date="2022-03-04T13:01:00Z">
              <w:rPr>
                <w:color w:val="000000" w:themeColor="text1"/>
              </w:rPr>
            </w:rPrChange>
          </w:rPr>
          <w:delText xml:space="preserve">samples </w:delText>
        </w:r>
        <w:bookmarkEnd w:id="3008"/>
        <w:bookmarkEnd w:id="3009"/>
        <w:r w:rsidR="006553AA" w:rsidRPr="001E602D" w:rsidDel="00F8395A">
          <w:rPr>
            <w:i/>
            <w:iCs/>
            <w:color w:val="000000" w:themeColor="text1"/>
            <w:rPrChange w:id="3012" w:author="Ruijie Xu" w:date="2022-03-04T13:01:00Z">
              <w:rPr>
                <w:color w:val="000000" w:themeColor="text1"/>
              </w:rPr>
            </w:rPrChange>
          </w:rPr>
          <w:delText xml:space="preserve">respectively </w:delText>
        </w:r>
        <w:r w:rsidR="00B80734" w:rsidRPr="001E602D" w:rsidDel="00F8395A">
          <w:rPr>
            <w:i/>
            <w:iCs/>
            <w:color w:val="000000" w:themeColor="text1"/>
            <w:rPrChange w:id="3013" w:author="Ruijie Xu" w:date="2022-03-04T13:01:00Z">
              <w:rPr>
                <w:color w:val="000000" w:themeColor="text1"/>
              </w:rPr>
            </w:rPrChange>
          </w:rPr>
          <w:delText>(Table II.2)</w:delText>
        </w:r>
        <w:r w:rsidR="006553AA" w:rsidRPr="001E602D" w:rsidDel="00F8395A">
          <w:rPr>
            <w:i/>
            <w:iCs/>
            <w:color w:val="000000" w:themeColor="text1"/>
            <w:rPrChange w:id="3014" w:author="Ruijie Xu" w:date="2022-03-04T13:01:00Z">
              <w:rPr>
                <w:color w:val="000000" w:themeColor="text1"/>
              </w:rPr>
            </w:rPrChange>
          </w:rPr>
          <w:delText>.</w:delText>
        </w:r>
      </w:del>
    </w:p>
    <w:p w14:paraId="78C0370B" w14:textId="412C3D7E" w:rsidR="00C0014F" w:rsidRPr="001E602D" w:rsidDel="00F8395A" w:rsidRDefault="00495C2C" w:rsidP="00973D53">
      <w:pPr>
        <w:spacing w:line="480" w:lineRule="auto"/>
        <w:ind w:firstLine="720"/>
        <w:rPr>
          <w:del w:id="3015" w:author="Ruijie Xu" w:date="2022-02-02T13:36:00Z"/>
          <w:i/>
          <w:iCs/>
          <w:color w:val="000000" w:themeColor="text1"/>
          <w:rPrChange w:id="3016" w:author="Ruijie Xu" w:date="2022-03-04T13:01:00Z">
            <w:rPr>
              <w:del w:id="3017" w:author="Ruijie Xu" w:date="2022-02-02T13:36:00Z"/>
              <w:color w:val="000000" w:themeColor="text1"/>
            </w:rPr>
          </w:rPrChange>
        </w:rPr>
      </w:pPr>
      <w:del w:id="3018" w:author="Ruijie Xu" w:date="2022-02-02T13:36:00Z">
        <w:r w:rsidRPr="001E602D" w:rsidDel="00F8395A">
          <w:rPr>
            <w:i/>
            <w:iCs/>
            <w:color w:val="000000" w:themeColor="text1"/>
            <w:rPrChange w:id="3019" w:author="Ruijie Xu" w:date="2022-03-04T13:0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1E602D" w:rsidDel="00F8395A">
          <w:rPr>
            <w:i/>
            <w:iCs/>
            <w:color w:val="000000" w:themeColor="text1"/>
            <w:rPrChange w:id="3020" w:author="Ruijie Xu" w:date="2022-03-04T13:0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1E602D" w:rsidDel="00F8395A">
          <w:rPr>
            <w:i/>
            <w:iCs/>
            <w:color w:val="000000" w:themeColor="text1"/>
            <w:rPrChange w:id="3021" w:author="Ruijie Xu" w:date="2022-03-04T13:01:00Z">
              <w:rPr>
                <w:color w:val="000000" w:themeColor="text1"/>
              </w:rPr>
            </w:rPrChange>
          </w:rPr>
          <w:delText>in this taxon</w:delText>
        </w:r>
        <w:r w:rsidR="00E35127" w:rsidRPr="001E602D" w:rsidDel="00F8395A">
          <w:rPr>
            <w:i/>
            <w:iCs/>
            <w:color w:val="000000" w:themeColor="text1"/>
            <w:rPrChange w:id="3022" w:author="Ruijie Xu" w:date="2022-03-04T13:01:00Z">
              <w:rPr>
                <w:color w:val="000000" w:themeColor="text1"/>
              </w:rPr>
            </w:rPrChange>
          </w:rPr>
          <w:delText>. Furthermore, due to the limitation of the</w:delText>
        </w:r>
        <w:r w:rsidR="00090420" w:rsidRPr="001E602D" w:rsidDel="00F8395A">
          <w:rPr>
            <w:i/>
            <w:iCs/>
            <w:color w:val="000000" w:themeColor="text1"/>
            <w:rPrChange w:id="3023" w:author="Ruijie Xu" w:date="2022-03-04T13:01:00Z">
              <w:rPr>
                <w:color w:val="000000" w:themeColor="text1"/>
              </w:rPr>
            </w:rPrChange>
          </w:rPr>
          <w:delText>ir</w:delText>
        </w:r>
        <w:r w:rsidR="00E35127" w:rsidRPr="001E602D" w:rsidDel="00F8395A">
          <w:rPr>
            <w:i/>
            <w:iCs/>
            <w:color w:val="000000" w:themeColor="text1"/>
            <w:rPrChange w:id="3024" w:author="Ruijie Xu" w:date="2022-03-04T13:0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1E602D" w:rsidDel="00F8395A">
          <w:rPr>
            <w:i/>
            <w:iCs/>
            <w:color w:val="000000" w:themeColor="text1"/>
            <w:rPrChange w:id="3025" w:author="Ruijie Xu" w:date="2022-03-04T13:01:00Z">
              <w:rPr>
                <w:color w:val="000000" w:themeColor="text1"/>
              </w:rPr>
            </w:rPrChange>
          </w:rPr>
          <w:delText xml:space="preserve">when compared with </w:delText>
        </w:r>
        <w:r w:rsidR="00E35127" w:rsidRPr="001E602D" w:rsidDel="00F8395A">
          <w:rPr>
            <w:i/>
            <w:iCs/>
            <w:color w:val="000000" w:themeColor="text1"/>
            <w:rPrChange w:id="3026" w:author="Ruijie Xu" w:date="2022-03-04T13:01:00Z">
              <w:rPr>
                <w:color w:val="000000" w:themeColor="text1"/>
              </w:rPr>
            </w:rPrChange>
          </w:rPr>
          <w:delText>Metaphlan3 and Kaiju)</w:delText>
        </w:r>
        <w:r w:rsidR="00145D31" w:rsidRPr="001E602D" w:rsidDel="00F8395A">
          <w:rPr>
            <w:i/>
            <w:iCs/>
            <w:color w:val="000000" w:themeColor="text1"/>
            <w:rPrChange w:id="3027" w:author="Ruijie Xu" w:date="2022-03-04T13:01:00Z">
              <w:rPr>
                <w:color w:val="000000" w:themeColor="text1"/>
              </w:rPr>
            </w:rPrChange>
          </w:rPr>
          <w:delText>. The classification</w:delText>
        </w:r>
        <w:r w:rsidR="00D858E2" w:rsidRPr="001E602D" w:rsidDel="00F8395A">
          <w:rPr>
            <w:i/>
            <w:iCs/>
            <w:color w:val="000000" w:themeColor="text1"/>
            <w:rPrChange w:id="3028" w:author="Ruijie Xu" w:date="2022-03-04T13:01:00Z">
              <w:rPr>
                <w:color w:val="000000" w:themeColor="text1"/>
              </w:rPr>
            </w:rPrChange>
          </w:rPr>
          <w:delText>s</w:delText>
        </w:r>
        <w:r w:rsidR="00145D31" w:rsidRPr="001E602D" w:rsidDel="00F8395A">
          <w:rPr>
            <w:i/>
            <w:iCs/>
            <w:color w:val="000000" w:themeColor="text1"/>
            <w:rPrChange w:id="3029" w:author="Ruijie Xu" w:date="2022-03-04T13:01:00Z">
              <w:rPr>
                <w:color w:val="000000" w:themeColor="text1"/>
              </w:rPr>
            </w:rPrChange>
          </w:rPr>
          <w:delText xml:space="preserve"> of Viruses by different software, on the other hand, </w:delText>
        </w:r>
        <w:r w:rsidR="00EB029D" w:rsidRPr="001E602D" w:rsidDel="00F8395A">
          <w:rPr>
            <w:i/>
            <w:iCs/>
            <w:color w:val="000000" w:themeColor="text1"/>
            <w:rPrChange w:id="3030" w:author="Ruijie Xu" w:date="2022-03-04T13:01:00Z">
              <w:rPr>
                <w:color w:val="000000" w:themeColor="text1"/>
              </w:rPr>
            </w:rPrChange>
          </w:rPr>
          <w:delText xml:space="preserve">were divided into two </w:delText>
        </w:r>
        <w:r w:rsidR="00D858E2" w:rsidRPr="001E602D" w:rsidDel="00F8395A">
          <w:rPr>
            <w:i/>
            <w:iCs/>
            <w:color w:val="000000" w:themeColor="text1"/>
            <w:rPrChange w:id="3031" w:author="Ruijie Xu" w:date="2022-03-04T13:01:00Z">
              <w:rPr>
                <w:color w:val="000000" w:themeColor="text1"/>
              </w:rPr>
            </w:rPrChange>
          </w:rPr>
          <w:delText>groups</w:delText>
        </w:r>
        <w:r w:rsidR="00145D31" w:rsidRPr="001E602D" w:rsidDel="00F8395A">
          <w:rPr>
            <w:i/>
            <w:iCs/>
            <w:color w:val="000000" w:themeColor="text1"/>
            <w:rPrChange w:id="3032" w:author="Ruijie Xu" w:date="2022-03-04T13:01:00Z">
              <w:rPr>
                <w:color w:val="000000" w:themeColor="text1"/>
              </w:rPr>
            </w:rPrChange>
          </w:rPr>
          <w:delText xml:space="preserve">, where </w:delText>
        </w:r>
        <w:r w:rsidR="00EB029D" w:rsidRPr="001E602D" w:rsidDel="00F8395A">
          <w:rPr>
            <w:i/>
            <w:iCs/>
            <w:color w:val="000000" w:themeColor="text1"/>
            <w:rPrChange w:id="3033" w:author="Ruijie Xu" w:date="2022-03-04T13:01:00Z">
              <w:rPr>
                <w:color w:val="000000" w:themeColor="text1"/>
              </w:rPr>
            </w:rPrChange>
          </w:rPr>
          <w:delText xml:space="preserve">each </w:delText>
        </w:r>
        <w:r w:rsidR="00D858E2" w:rsidRPr="001E602D" w:rsidDel="00F8395A">
          <w:rPr>
            <w:i/>
            <w:iCs/>
            <w:color w:val="000000" w:themeColor="text1"/>
            <w:rPrChange w:id="3034" w:author="Ruijie Xu" w:date="2022-03-04T13:01:00Z">
              <w:rPr>
                <w:color w:val="000000" w:themeColor="text1"/>
              </w:rPr>
            </w:rPrChange>
          </w:rPr>
          <w:delText>group</w:delText>
        </w:r>
        <w:r w:rsidR="00EB029D" w:rsidRPr="001E602D" w:rsidDel="00F8395A">
          <w:rPr>
            <w:i/>
            <w:iCs/>
            <w:color w:val="000000" w:themeColor="text1"/>
            <w:rPrChange w:id="3035" w:author="Ruijie Xu" w:date="2022-03-04T13:01:00Z">
              <w:rPr>
                <w:color w:val="000000" w:themeColor="text1"/>
              </w:rPr>
            </w:rPrChange>
          </w:rPr>
          <w:delText xml:space="preserve"> are not significantly different within each other, but different with the results classified by the software in the other </w:delText>
        </w:r>
        <w:r w:rsidR="00561456" w:rsidRPr="001E602D" w:rsidDel="00F8395A">
          <w:rPr>
            <w:i/>
            <w:iCs/>
            <w:color w:val="000000" w:themeColor="text1"/>
            <w:rPrChange w:id="3036" w:author="Ruijie Xu" w:date="2022-03-04T13:01:00Z">
              <w:rPr>
                <w:color w:val="000000" w:themeColor="text1"/>
              </w:rPr>
            </w:rPrChange>
          </w:rPr>
          <w:delText>group</w:delText>
        </w:r>
        <w:r w:rsidR="00EB029D" w:rsidRPr="001E602D" w:rsidDel="00F8395A">
          <w:rPr>
            <w:i/>
            <w:iCs/>
            <w:color w:val="000000" w:themeColor="text1"/>
            <w:rPrChange w:id="3037" w:author="Ruijie Xu" w:date="2022-03-04T13:01:00Z">
              <w:rPr>
                <w:color w:val="000000" w:themeColor="text1"/>
              </w:rPr>
            </w:rPrChange>
          </w:rPr>
          <w:delText>. T</w:delText>
        </w:r>
        <w:r w:rsidR="00145D31" w:rsidRPr="001E602D" w:rsidDel="00F8395A">
          <w:rPr>
            <w:i/>
            <w:iCs/>
            <w:color w:val="000000" w:themeColor="text1"/>
            <w:rPrChange w:id="3038" w:author="Ruijie Xu" w:date="2022-03-04T13:01:00Z">
              <w:rPr>
                <w:color w:val="000000" w:themeColor="text1"/>
              </w:rPr>
            </w:rPrChange>
          </w:rPr>
          <w:delText xml:space="preserve">he </w:delText>
        </w:r>
        <w:r w:rsidR="00EB029D" w:rsidRPr="001E602D" w:rsidDel="00F8395A">
          <w:rPr>
            <w:i/>
            <w:iCs/>
            <w:color w:val="000000" w:themeColor="text1"/>
            <w:rPrChange w:id="3039" w:author="Ruijie Xu" w:date="2022-03-04T13:01:00Z">
              <w:rPr>
                <w:color w:val="000000" w:themeColor="text1"/>
              </w:rPr>
            </w:rPrChange>
          </w:rPr>
          <w:delText xml:space="preserve">first </w:delText>
        </w:r>
        <w:r w:rsidR="00561456" w:rsidRPr="001E602D" w:rsidDel="00F8395A">
          <w:rPr>
            <w:i/>
            <w:iCs/>
            <w:color w:val="000000" w:themeColor="text1"/>
            <w:rPrChange w:id="3040" w:author="Ruijie Xu" w:date="2022-03-04T13:01:00Z">
              <w:rPr>
                <w:color w:val="000000" w:themeColor="text1"/>
              </w:rPr>
            </w:rPrChange>
          </w:rPr>
          <w:delText>group</w:delText>
        </w:r>
        <w:r w:rsidR="00EB029D" w:rsidRPr="001E602D" w:rsidDel="00F8395A">
          <w:rPr>
            <w:i/>
            <w:iCs/>
            <w:color w:val="000000" w:themeColor="text1"/>
            <w:rPrChange w:id="3041" w:author="Ruijie Xu" w:date="2022-03-04T13:01:00Z">
              <w:rPr>
                <w:color w:val="000000" w:themeColor="text1"/>
              </w:rPr>
            </w:rPrChange>
          </w:rPr>
          <w:delText xml:space="preserve"> includes the </w:delText>
        </w:r>
        <w:r w:rsidR="00365465" w:rsidRPr="001E602D" w:rsidDel="00F8395A">
          <w:rPr>
            <w:i/>
            <w:iCs/>
            <w:color w:val="000000" w:themeColor="text1"/>
            <w:rPrChange w:id="3042" w:author="Ruijie Xu" w:date="2022-03-04T13:01:00Z">
              <w:rPr>
                <w:color w:val="000000" w:themeColor="text1"/>
              </w:rPr>
            </w:rPrChange>
          </w:rPr>
          <w:delText xml:space="preserve">Virsues classification </w:delText>
        </w:r>
        <w:r w:rsidR="00EB029D" w:rsidRPr="001E602D" w:rsidDel="00F8395A">
          <w:rPr>
            <w:i/>
            <w:iCs/>
            <w:color w:val="000000" w:themeColor="text1"/>
            <w:rPrChange w:id="3043" w:author="Ruijie Xu" w:date="2022-03-04T13:01:00Z">
              <w:rPr>
                <w:color w:val="000000" w:themeColor="text1"/>
              </w:rPr>
            </w:rPrChange>
          </w:rPr>
          <w:delText>results of</w:delText>
        </w:r>
        <w:r w:rsidR="00145D31" w:rsidRPr="001E602D" w:rsidDel="00F8395A">
          <w:rPr>
            <w:i/>
            <w:iCs/>
            <w:color w:val="000000" w:themeColor="text1"/>
            <w:rPrChange w:id="3044" w:author="Ruijie Xu" w:date="2022-03-04T13:01:00Z">
              <w:rPr>
                <w:color w:val="000000" w:themeColor="text1"/>
              </w:rPr>
            </w:rPrChange>
          </w:rPr>
          <w:delText xml:space="preserve"> </w:delText>
        </w:r>
      </w:del>
      <w:del w:id="3045" w:author="Ruijie Xu" w:date="2022-02-01T13:44:00Z">
        <w:r w:rsidR="00145D31" w:rsidRPr="001E602D" w:rsidDel="00537B08">
          <w:rPr>
            <w:i/>
            <w:iCs/>
            <w:color w:val="000000" w:themeColor="text1"/>
            <w:rPrChange w:id="3046" w:author="Ruijie Xu" w:date="2022-03-04T13:01:00Z">
              <w:rPr>
                <w:color w:val="000000" w:themeColor="text1"/>
              </w:rPr>
            </w:rPrChange>
          </w:rPr>
          <w:delText>Blastn</w:delText>
        </w:r>
      </w:del>
      <w:del w:id="3047" w:author="Ruijie Xu" w:date="2022-02-02T13:36:00Z">
        <w:r w:rsidR="00EB029D" w:rsidRPr="001E602D" w:rsidDel="00F8395A">
          <w:rPr>
            <w:i/>
            <w:iCs/>
            <w:color w:val="000000" w:themeColor="text1"/>
            <w:rPrChange w:id="3048" w:author="Ruijie Xu" w:date="2022-03-04T13:01:00Z">
              <w:rPr>
                <w:color w:val="000000" w:themeColor="text1"/>
              </w:rPr>
            </w:rPrChange>
          </w:rPr>
          <w:delText xml:space="preserve">, </w:delText>
        </w:r>
        <w:r w:rsidR="00145D31" w:rsidRPr="001E602D" w:rsidDel="00F8395A">
          <w:rPr>
            <w:i/>
            <w:iCs/>
            <w:color w:val="000000" w:themeColor="text1"/>
            <w:rPrChange w:id="3049" w:author="Ruijie Xu" w:date="2022-03-04T13:01:00Z">
              <w:rPr>
                <w:color w:val="000000" w:themeColor="text1"/>
              </w:rPr>
            </w:rPrChange>
          </w:rPr>
          <w:delText xml:space="preserve">CLARK, CLARK-s, Metaphlan3, and Kaiju, </w:delText>
        </w:r>
        <w:r w:rsidR="00EB029D" w:rsidRPr="001E602D" w:rsidDel="00F8395A">
          <w:rPr>
            <w:i/>
            <w:iCs/>
            <w:color w:val="000000" w:themeColor="text1"/>
            <w:rPrChange w:id="3050" w:author="Ruijie Xu" w:date="2022-03-04T13:01:00Z">
              <w:rPr>
                <w:color w:val="000000" w:themeColor="text1"/>
              </w:rPr>
            </w:rPrChange>
          </w:rPr>
          <w:delText xml:space="preserve">and the second </w:delText>
        </w:r>
        <w:r w:rsidR="00561456" w:rsidRPr="001E602D" w:rsidDel="00F8395A">
          <w:rPr>
            <w:i/>
            <w:iCs/>
            <w:color w:val="000000" w:themeColor="text1"/>
            <w:rPrChange w:id="3051" w:author="Ruijie Xu" w:date="2022-03-04T13:01:00Z">
              <w:rPr>
                <w:color w:val="000000" w:themeColor="text1"/>
              </w:rPr>
            </w:rPrChange>
          </w:rPr>
          <w:delText>group</w:delText>
        </w:r>
        <w:r w:rsidR="00EB029D" w:rsidRPr="001E602D" w:rsidDel="00F8395A">
          <w:rPr>
            <w:i/>
            <w:iCs/>
            <w:color w:val="000000" w:themeColor="text1"/>
            <w:rPrChange w:id="3052" w:author="Ruijie Xu" w:date="2022-03-04T13:01:00Z">
              <w:rPr>
                <w:color w:val="000000" w:themeColor="text1"/>
              </w:rPr>
            </w:rPrChange>
          </w:rPr>
          <w:delText xml:space="preserve"> includes the results of</w:delText>
        </w:r>
        <w:r w:rsidR="00145D31" w:rsidRPr="001E602D" w:rsidDel="00F8395A">
          <w:rPr>
            <w:i/>
            <w:iCs/>
            <w:color w:val="000000" w:themeColor="text1"/>
            <w:rPrChange w:id="3053" w:author="Ruijie Xu" w:date="2022-03-04T13:01:00Z">
              <w:rPr>
                <w:color w:val="000000" w:themeColor="text1"/>
              </w:rPr>
            </w:rPrChange>
          </w:rPr>
          <w:delText xml:space="preserve"> Kraken2, Bracken, and Centrifuge. </w:delText>
        </w:r>
        <w:r w:rsidR="000A0B4F" w:rsidRPr="001E602D" w:rsidDel="00F8395A">
          <w:rPr>
            <w:i/>
            <w:iCs/>
            <w:color w:val="000000" w:themeColor="text1"/>
            <w:rPrChange w:id="3054" w:author="Ruijie Xu" w:date="2022-03-04T13:01:00Z">
              <w:rPr>
                <w:color w:val="000000" w:themeColor="text1"/>
              </w:rPr>
            </w:rPrChange>
          </w:rPr>
          <w:delText xml:space="preserve">Diamond classification </w:delText>
        </w:r>
        <w:r w:rsidR="00145D8F" w:rsidRPr="001E602D" w:rsidDel="00F8395A">
          <w:rPr>
            <w:i/>
            <w:iCs/>
            <w:color w:val="000000" w:themeColor="text1"/>
            <w:rPrChange w:id="3055" w:author="Ruijie Xu" w:date="2022-03-04T13:01:00Z">
              <w:rPr>
                <w:color w:val="000000" w:themeColor="text1"/>
              </w:rPr>
            </w:rPrChange>
          </w:rPr>
          <w:delText>di</w:delText>
        </w:r>
        <w:r w:rsidR="004E420A" w:rsidRPr="001E602D" w:rsidDel="00F8395A">
          <w:rPr>
            <w:i/>
            <w:iCs/>
            <w:color w:val="000000" w:themeColor="text1"/>
            <w:rPrChange w:id="3056" w:author="Ruijie Xu" w:date="2022-03-04T13:01:00Z">
              <w:rPr>
                <w:color w:val="000000" w:themeColor="text1"/>
              </w:rPr>
            </w:rPrChange>
          </w:rPr>
          <w:delText>dn’t identify any reads as Viruses in the Rattus samples</w:delText>
        </w:r>
        <w:r w:rsidR="000A0B4F" w:rsidRPr="001E602D" w:rsidDel="00F8395A">
          <w:rPr>
            <w:i/>
            <w:iCs/>
            <w:color w:val="000000" w:themeColor="text1"/>
            <w:rPrChange w:id="3057" w:author="Ruijie Xu" w:date="2022-03-04T13:01:00Z">
              <w:rPr>
                <w:color w:val="000000" w:themeColor="text1"/>
              </w:rPr>
            </w:rPrChange>
          </w:rPr>
          <w:delText xml:space="preserve">. </w:delText>
        </w:r>
        <w:r w:rsidR="00CE3385" w:rsidRPr="001E602D" w:rsidDel="00F8395A">
          <w:rPr>
            <w:i/>
            <w:iCs/>
            <w:color w:val="000000" w:themeColor="text1"/>
            <w:rPrChange w:id="3058" w:author="Ruijie Xu" w:date="2022-03-04T13:0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3059" w:author="Ruijie Xu" w:date="2022-02-01T13:44:00Z">
        <w:r w:rsidR="00CE3385" w:rsidRPr="001E602D" w:rsidDel="00537B08">
          <w:rPr>
            <w:i/>
            <w:iCs/>
            <w:color w:val="000000" w:themeColor="text1"/>
            <w:rPrChange w:id="3060" w:author="Ruijie Xu" w:date="2022-03-04T13:01:00Z">
              <w:rPr>
                <w:color w:val="000000" w:themeColor="text1"/>
              </w:rPr>
            </w:rPrChange>
          </w:rPr>
          <w:delText>Blastn</w:delText>
        </w:r>
      </w:del>
      <w:del w:id="3061" w:author="Ruijie Xu" w:date="2022-02-02T13:36:00Z">
        <w:r w:rsidR="00CE3385" w:rsidRPr="001E602D" w:rsidDel="00F8395A">
          <w:rPr>
            <w:i/>
            <w:iCs/>
            <w:color w:val="000000" w:themeColor="text1"/>
            <w:rPrChange w:id="3062" w:author="Ruijie Xu" w:date="2022-03-04T13:01:00Z">
              <w:rPr>
                <w:color w:val="000000" w:themeColor="text1"/>
              </w:rPr>
            </w:rPrChange>
          </w:rPr>
          <w:delText>, Diamond, Kraken2, CLARK, and CLARK-s). In addition, Bra</w:delText>
        </w:r>
        <w:r w:rsidR="00D16DEC" w:rsidRPr="001E602D" w:rsidDel="00F8395A">
          <w:rPr>
            <w:i/>
            <w:iCs/>
            <w:color w:val="000000" w:themeColor="text1"/>
            <w:rPrChange w:id="3063" w:author="Ruijie Xu" w:date="2022-03-04T13:01:00Z">
              <w:rPr>
                <w:color w:val="000000" w:themeColor="text1"/>
              </w:rPr>
            </w:rPrChange>
          </w:rPr>
          <w:delText>ck</w:delText>
        </w:r>
        <w:r w:rsidR="00CE3385" w:rsidRPr="001E602D" w:rsidDel="00F8395A">
          <w:rPr>
            <w:i/>
            <w:iCs/>
            <w:color w:val="000000" w:themeColor="text1"/>
            <w:rPrChange w:id="3064" w:author="Ruijie Xu" w:date="2022-03-04T13:01:00Z">
              <w:rPr>
                <w:color w:val="000000" w:themeColor="text1"/>
              </w:rPr>
            </w:rPrChange>
          </w:rPr>
          <w:delText>en and Metaphlan3 didn’t classify any reads into the Archaea taxon</w:delText>
        </w:r>
        <w:r w:rsidR="00957499" w:rsidRPr="001E602D" w:rsidDel="00F8395A">
          <w:rPr>
            <w:i/>
            <w:iCs/>
            <w:color w:val="000000" w:themeColor="text1"/>
            <w:rPrChange w:id="3065" w:author="Ruijie Xu" w:date="2022-03-04T13:01:00Z">
              <w:rPr>
                <w:color w:val="000000" w:themeColor="text1"/>
              </w:rPr>
            </w:rPrChange>
          </w:rPr>
          <w:delText>.</w:delText>
        </w:r>
        <w:r w:rsidR="00D16DEC" w:rsidRPr="001E602D" w:rsidDel="00F8395A">
          <w:rPr>
            <w:i/>
            <w:iCs/>
            <w:color w:val="000000" w:themeColor="text1"/>
            <w:rPrChange w:id="3066" w:author="Ruijie Xu" w:date="2022-03-04T13:01:00Z">
              <w:rPr>
                <w:color w:val="000000" w:themeColor="text1"/>
              </w:rPr>
            </w:rPrChange>
          </w:rPr>
          <w:delText xml:space="preserve"> </w:delText>
        </w:r>
        <w:bookmarkStart w:id="3067" w:name="OLE_LINK147"/>
        <w:bookmarkStart w:id="3068" w:name="OLE_LINK148"/>
      </w:del>
    </w:p>
    <w:bookmarkEnd w:id="3067"/>
    <w:bookmarkEnd w:id="3068"/>
    <w:p w14:paraId="7F36171D" w14:textId="74AB49CE" w:rsidR="00D16DEC" w:rsidRPr="001E602D" w:rsidDel="00F8395A" w:rsidRDefault="00D16DEC" w:rsidP="00973D53">
      <w:pPr>
        <w:spacing w:line="480" w:lineRule="auto"/>
        <w:ind w:firstLine="720"/>
        <w:rPr>
          <w:del w:id="3069" w:author="Ruijie Xu" w:date="2022-02-02T13:36:00Z"/>
          <w:i/>
          <w:iCs/>
          <w:color w:val="000000" w:themeColor="text1"/>
          <w:rPrChange w:id="3070" w:author="Ruijie Xu" w:date="2022-03-04T13:01:00Z">
            <w:rPr>
              <w:del w:id="3071" w:author="Ruijie Xu" w:date="2022-02-02T13:36:00Z"/>
              <w:color w:val="000000" w:themeColor="text1"/>
            </w:rPr>
          </w:rPrChange>
        </w:rPr>
      </w:pPr>
      <w:del w:id="3072" w:author="Ruijie Xu" w:date="2022-02-02T13:36:00Z">
        <w:r w:rsidRPr="001E602D" w:rsidDel="00F8395A">
          <w:rPr>
            <w:i/>
            <w:iCs/>
            <w:color w:val="000000" w:themeColor="text1"/>
            <w:rPrChange w:id="3073" w:author="Ruijie Xu" w:date="2022-03-04T13:01:00Z">
              <w:rPr>
                <w:color w:val="000000" w:themeColor="text1"/>
              </w:rPr>
            </w:rPrChange>
          </w:rPr>
          <w:delText xml:space="preserve">The read distribution at </w:delText>
        </w:r>
        <w:r w:rsidR="004E420A" w:rsidRPr="001E602D" w:rsidDel="00F8395A">
          <w:rPr>
            <w:i/>
            <w:iCs/>
            <w:color w:val="000000" w:themeColor="text1"/>
            <w:rPrChange w:id="3074" w:author="Ruijie Xu" w:date="2022-03-04T13:01:00Z">
              <w:rPr>
                <w:color w:val="000000" w:themeColor="text1"/>
              </w:rPr>
            </w:rPrChange>
          </w:rPr>
          <w:delText xml:space="preserve">the </w:delText>
        </w:r>
        <w:r w:rsidRPr="001E602D" w:rsidDel="00F8395A">
          <w:rPr>
            <w:i/>
            <w:iCs/>
            <w:color w:val="000000" w:themeColor="text1"/>
            <w:rPrChange w:id="3075" w:author="Ruijie Xu" w:date="2022-03-04T13:01:00Z">
              <w:rPr>
                <w:color w:val="000000" w:themeColor="text1"/>
              </w:rPr>
            </w:rPrChange>
          </w:rPr>
          <w:delText>Phylum and Genus level were also examined to increase the resolution of comparison</w:delText>
        </w:r>
        <w:r w:rsidR="004E420A" w:rsidRPr="001E602D" w:rsidDel="00F8395A">
          <w:rPr>
            <w:i/>
            <w:iCs/>
            <w:color w:val="000000" w:themeColor="text1"/>
            <w:rPrChange w:id="3076" w:author="Ruijie Xu" w:date="2022-03-04T13:01:00Z">
              <w:rPr>
                <w:color w:val="000000" w:themeColor="text1"/>
              </w:rPr>
            </w:rPrChange>
          </w:rPr>
          <w:delText>s</w:delText>
        </w:r>
        <w:r w:rsidRPr="001E602D" w:rsidDel="00F8395A">
          <w:rPr>
            <w:i/>
            <w:iCs/>
            <w:color w:val="000000" w:themeColor="text1"/>
            <w:rPrChange w:id="3077" w:author="Ruijie Xu" w:date="2022-03-04T13:01:00Z">
              <w:rPr>
                <w:color w:val="000000" w:themeColor="text1"/>
              </w:rPr>
            </w:rPrChange>
          </w:rPr>
          <w:delText xml:space="preserve"> between software.  At </w:delText>
        </w:r>
        <w:r w:rsidR="004E420A" w:rsidRPr="001E602D" w:rsidDel="00F8395A">
          <w:rPr>
            <w:i/>
            <w:iCs/>
            <w:color w:val="000000" w:themeColor="text1"/>
            <w:rPrChange w:id="3078" w:author="Ruijie Xu" w:date="2022-03-04T13:01:00Z">
              <w:rPr>
                <w:color w:val="000000" w:themeColor="text1"/>
              </w:rPr>
            </w:rPrChange>
          </w:rPr>
          <w:delText xml:space="preserve">the </w:delText>
        </w:r>
        <w:r w:rsidRPr="001E602D" w:rsidDel="00F8395A">
          <w:rPr>
            <w:i/>
            <w:iCs/>
            <w:color w:val="000000" w:themeColor="text1"/>
            <w:rPrChange w:id="3079" w:author="Ruijie Xu" w:date="2022-03-04T13:0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1E602D" w:rsidDel="00F8395A">
          <w:rPr>
            <w:i/>
            <w:iCs/>
            <w:color w:val="000000" w:themeColor="text1"/>
            <w:rPrChange w:id="3080" w:author="Ruijie Xu" w:date="2022-03-04T13:01:00Z">
              <w:rPr>
                <w:color w:val="000000" w:themeColor="text1"/>
              </w:rPr>
            </w:rPrChange>
          </w:rPr>
          <w:delText xml:space="preserve"> </w:delText>
        </w:r>
        <w:r w:rsidR="000F77E8" w:rsidRPr="001E602D" w:rsidDel="00F8395A">
          <w:rPr>
            <w:i/>
            <w:iCs/>
            <w:color w:val="000000" w:themeColor="text1"/>
            <w:rPrChange w:id="3081" w:author="Ruijie Xu" w:date="2022-03-04T13:0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3082" w:name="OLE_LINK155"/>
        <w:bookmarkStart w:id="3083" w:name="OLE_LINK156"/>
        <w:r w:rsidR="000F77E8" w:rsidRPr="001E602D" w:rsidDel="00F8395A">
          <w:rPr>
            <w:i/>
            <w:iCs/>
            <w:color w:val="000000" w:themeColor="text1"/>
            <w:rPrChange w:id="3084" w:author="Ruijie Xu" w:date="2022-03-04T13:01:00Z">
              <w:rPr>
                <w:color w:val="000000" w:themeColor="text1"/>
              </w:rPr>
            </w:rPrChange>
          </w:rPr>
          <w:delText>“p_</w:delText>
        </w:r>
        <w:bookmarkStart w:id="3085" w:name="OLE_LINK153"/>
        <w:bookmarkStart w:id="3086" w:name="OLE_LINK154"/>
        <w:r w:rsidR="000F77E8" w:rsidRPr="001E602D" w:rsidDel="00F8395A">
          <w:rPr>
            <w:i/>
            <w:iCs/>
            <w:color w:val="000000" w:themeColor="text1"/>
            <w:rPrChange w:id="3087" w:author="Ruijie Xu" w:date="2022-03-04T13:01:00Z">
              <w:rPr>
                <w:color w:val="000000" w:themeColor="text1"/>
              </w:rPr>
            </w:rPrChange>
          </w:rPr>
          <w:delText>Pisuviricota</w:delText>
        </w:r>
        <w:bookmarkEnd w:id="3085"/>
        <w:bookmarkEnd w:id="3086"/>
        <w:r w:rsidR="000F77E8" w:rsidRPr="001E602D" w:rsidDel="00F8395A">
          <w:rPr>
            <w:i/>
            <w:iCs/>
            <w:color w:val="000000" w:themeColor="text1"/>
            <w:rPrChange w:id="3088" w:author="Ruijie Xu" w:date="2022-03-04T13:01:00Z">
              <w:rPr>
                <w:color w:val="000000" w:themeColor="text1"/>
              </w:rPr>
            </w:rPrChange>
          </w:rPr>
          <w:delText xml:space="preserve">”, </w:delText>
        </w:r>
        <w:bookmarkEnd w:id="3082"/>
        <w:bookmarkEnd w:id="3083"/>
        <w:r w:rsidR="000F77E8" w:rsidRPr="001E602D" w:rsidDel="00F8395A">
          <w:rPr>
            <w:i/>
            <w:iCs/>
            <w:color w:val="000000" w:themeColor="text1"/>
            <w:rPrChange w:id="3089" w:author="Ruijie Xu" w:date="2022-03-04T13:01:00Z">
              <w:rPr>
                <w:color w:val="000000" w:themeColor="text1"/>
              </w:rPr>
            </w:rPrChange>
          </w:rPr>
          <w:delText xml:space="preserve">has contributed to over 85% (569/665) of the reads classified in sample R22.K using </w:delText>
        </w:r>
      </w:del>
      <w:del w:id="3090" w:author="Ruijie Xu" w:date="2022-02-01T13:44:00Z">
        <w:r w:rsidR="000F77E8" w:rsidRPr="001E602D" w:rsidDel="00537B08">
          <w:rPr>
            <w:i/>
            <w:iCs/>
            <w:color w:val="000000" w:themeColor="text1"/>
            <w:rPrChange w:id="3091" w:author="Ruijie Xu" w:date="2022-03-04T13:01:00Z">
              <w:rPr>
                <w:color w:val="000000" w:themeColor="text1"/>
              </w:rPr>
            </w:rPrChange>
          </w:rPr>
          <w:delText>Blastn</w:delText>
        </w:r>
      </w:del>
      <w:del w:id="3092" w:author="Ruijie Xu" w:date="2022-02-02T13:36:00Z">
        <w:r w:rsidR="000F77E8" w:rsidRPr="001E602D" w:rsidDel="00F8395A">
          <w:rPr>
            <w:i/>
            <w:iCs/>
            <w:color w:val="000000" w:themeColor="text1"/>
            <w:rPrChange w:id="3093" w:author="Ruijie Xu" w:date="2022-03-04T13:0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1E602D" w:rsidDel="00F8395A">
          <w:rPr>
            <w:i/>
            <w:iCs/>
            <w:color w:val="000000" w:themeColor="text1"/>
            <w:rPrChange w:id="3094" w:author="Ruijie Xu" w:date="2022-03-04T13:01:00Z">
              <w:rPr>
                <w:color w:val="000000" w:themeColor="text1"/>
              </w:rPr>
            </w:rPrChange>
          </w:rPr>
          <w:delText>us</w:delText>
        </w:r>
        <w:r w:rsidR="000F77E8" w:rsidRPr="001E602D" w:rsidDel="00F8395A">
          <w:rPr>
            <w:i/>
            <w:iCs/>
            <w:color w:val="000000" w:themeColor="text1"/>
            <w:rPrChange w:id="3095" w:author="Ruijie Xu" w:date="2022-03-04T13:01:00Z">
              <w:rPr>
                <w:color w:val="000000" w:themeColor="text1"/>
              </w:rPr>
            </w:rPrChange>
          </w:rPr>
          <w:delText xml:space="preserve"> taxa, </w:delText>
        </w:r>
        <w:bookmarkStart w:id="3096" w:name="OLE_LINK157"/>
        <w:bookmarkStart w:id="3097" w:name="OLE_LINK158"/>
        <w:bookmarkStart w:id="3098" w:name="OLE_LINK159"/>
        <w:r w:rsidR="000F77E8" w:rsidRPr="001E602D" w:rsidDel="00F8395A">
          <w:rPr>
            <w:i/>
            <w:iCs/>
            <w:color w:val="000000" w:themeColor="text1"/>
            <w:rPrChange w:id="3099" w:author="Ruijie Xu" w:date="2022-03-04T13:01:00Z">
              <w:rPr>
                <w:color w:val="000000" w:themeColor="text1"/>
              </w:rPr>
            </w:rPrChange>
          </w:rPr>
          <w:delText xml:space="preserve">“p__Uroviricota” </w:delText>
        </w:r>
        <w:bookmarkEnd w:id="3096"/>
        <w:bookmarkEnd w:id="3097"/>
        <w:bookmarkEnd w:id="3098"/>
        <w:r w:rsidR="000F77E8" w:rsidRPr="001E602D" w:rsidDel="00F8395A">
          <w:rPr>
            <w:i/>
            <w:iCs/>
            <w:color w:val="000000" w:themeColor="text1"/>
            <w:rPrChange w:id="3100" w:author="Ruijie Xu" w:date="2022-03-04T13:01:00Z">
              <w:rPr>
                <w:color w:val="000000" w:themeColor="text1"/>
              </w:rPr>
            </w:rPrChange>
          </w:rPr>
          <w:delText xml:space="preserve">and </w:delText>
        </w:r>
        <w:bookmarkStart w:id="3101" w:name="OLE_LINK173"/>
        <w:bookmarkStart w:id="3102" w:name="OLE_LINK174"/>
        <w:r w:rsidR="000F77E8" w:rsidRPr="001E602D" w:rsidDel="00F8395A">
          <w:rPr>
            <w:i/>
            <w:iCs/>
            <w:color w:val="000000" w:themeColor="text1"/>
            <w:rPrChange w:id="3103" w:author="Ruijie Xu" w:date="2022-03-04T13:01:00Z">
              <w:rPr>
                <w:color w:val="000000" w:themeColor="text1"/>
              </w:rPr>
            </w:rPrChange>
          </w:rPr>
          <w:delText>“p__Artverviricota”</w:delText>
        </w:r>
        <w:r w:rsidR="001F33BA" w:rsidRPr="001E602D" w:rsidDel="00F8395A">
          <w:rPr>
            <w:i/>
            <w:iCs/>
            <w:color w:val="000000" w:themeColor="text1"/>
            <w:rPrChange w:id="3104" w:author="Ruijie Xu" w:date="2022-03-04T13:01:00Z">
              <w:rPr>
                <w:color w:val="000000" w:themeColor="text1"/>
              </w:rPr>
            </w:rPrChange>
          </w:rPr>
          <w:delText>.</w:delText>
        </w:r>
        <w:r w:rsidR="000F77E8" w:rsidRPr="001E602D" w:rsidDel="00F8395A">
          <w:rPr>
            <w:i/>
            <w:iCs/>
            <w:color w:val="000000" w:themeColor="text1"/>
            <w:rPrChange w:id="3105" w:author="Ruijie Xu" w:date="2022-03-04T13:01:00Z">
              <w:rPr>
                <w:color w:val="000000" w:themeColor="text1"/>
              </w:rPr>
            </w:rPrChange>
          </w:rPr>
          <w:delText xml:space="preserve"> </w:delText>
        </w:r>
        <w:bookmarkEnd w:id="3101"/>
        <w:bookmarkEnd w:id="3102"/>
        <w:r w:rsidR="001F33BA" w:rsidRPr="001E602D" w:rsidDel="00F8395A">
          <w:rPr>
            <w:i/>
            <w:iCs/>
            <w:color w:val="000000" w:themeColor="text1"/>
            <w:rPrChange w:id="3106" w:author="Ruijie Xu" w:date="2022-03-04T13:01:00Z">
              <w:rPr>
                <w:color w:val="000000" w:themeColor="text1"/>
              </w:rPr>
            </w:rPrChange>
          </w:rPr>
          <w:delText>Kaiju has</w:delText>
        </w:r>
        <w:r w:rsidR="000F77E8" w:rsidRPr="001E602D" w:rsidDel="00F8395A">
          <w:rPr>
            <w:i/>
            <w:iCs/>
            <w:color w:val="000000" w:themeColor="text1"/>
            <w:rPrChange w:id="3107" w:author="Ruijie Xu" w:date="2022-03-04T13:01:00Z">
              <w:rPr>
                <w:color w:val="000000" w:themeColor="text1"/>
              </w:rPr>
            </w:rPrChange>
          </w:rPr>
          <w:delText xml:space="preserve"> also</w:delText>
        </w:r>
        <w:r w:rsidR="001F33BA" w:rsidRPr="001E602D" w:rsidDel="00F8395A">
          <w:rPr>
            <w:i/>
            <w:iCs/>
            <w:color w:val="000000" w:themeColor="text1"/>
            <w:rPrChange w:id="3108" w:author="Ruijie Xu" w:date="2022-03-04T13:01:00Z">
              <w:rPr>
                <w:color w:val="000000" w:themeColor="text1"/>
              </w:rPr>
            </w:rPrChange>
          </w:rPr>
          <w:delText xml:space="preserve"> classified 21% of sample R22.K’s reads into “p__Artverviricota”</w:delText>
        </w:r>
        <w:r w:rsidR="000F77E8" w:rsidRPr="001E602D" w:rsidDel="00F8395A">
          <w:rPr>
            <w:i/>
            <w:iCs/>
            <w:color w:val="000000" w:themeColor="text1"/>
            <w:rPrChange w:id="3109" w:author="Ruijie Xu" w:date="2022-03-04T13:01:00Z">
              <w:rPr>
                <w:color w:val="000000" w:themeColor="text1"/>
              </w:rPr>
            </w:rPrChange>
          </w:rPr>
          <w:delText xml:space="preserve"> </w:delText>
        </w:r>
        <w:r w:rsidR="00E20D86" w:rsidRPr="001E602D" w:rsidDel="00F8395A">
          <w:rPr>
            <w:i/>
            <w:iCs/>
            <w:color w:val="000000" w:themeColor="text1"/>
            <w:rPrChange w:id="3110" w:author="Ruijie Xu" w:date="2022-03-04T13:01:00Z">
              <w:rPr>
                <w:color w:val="000000" w:themeColor="text1"/>
              </w:rPr>
            </w:rPrChange>
          </w:rPr>
          <w:delText>(34/157)</w:delText>
        </w:r>
        <w:r w:rsidR="000F77E8" w:rsidRPr="001E602D" w:rsidDel="00F8395A">
          <w:rPr>
            <w:i/>
            <w:iCs/>
            <w:color w:val="000000" w:themeColor="text1"/>
            <w:rPrChange w:id="3111" w:author="Ruijie Xu" w:date="2022-03-04T13:01:00Z">
              <w:rPr>
                <w:color w:val="000000" w:themeColor="text1"/>
              </w:rPr>
            </w:rPrChange>
          </w:rPr>
          <w:delText>. Similar distribution</w:delText>
        </w:r>
        <w:r w:rsidR="001F33BA" w:rsidRPr="001E602D" w:rsidDel="00F8395A">
          <w:rPr>
            <w:i/>
            <w:iCs/>
            <w:color w:val="000000" w:themeColor="text1"/>
            <w:rPrChange w:id="3112" w:author="Ruijie Xu" w:date="2022-03-04T13:01:00Z">
              <w:rPr>
                <w:color w:val="000000" w:themeColor="text1"/>
              </w:rPr>
            </w:rPrChange>
          </w:rPr>
          <w:delText>s in reads involving Virus taxa classification</w:delText>
        </w:r>
        <w:r w:rsidR="000F77E8" w:rsidRPr="001E602D" w:rsidDel="00F8395A">
          <w:rPr>
            <w:i/>
            <w:iCs/>
            <w:color w:val="000000" w:themeColor="text1"/>
            <w:rPrChange w:id="3113" w:author="Ruijie Xu" w:date="2022-03-04T13:01:00Z">
              <w:rPr>
                <w:color w:val="000000" w:themeColor="text1"/>
              </w:rPr>
            </w:rPrChange>
          </w:rPr>
          <w:delText xml:space="preserve"> </w:delText>
        </w:r>
        <w:r w:rsidR="001F33BA" w:rsidRPr="001E602D" w:rsidDel="00F8395A">
          <w:rPr>
            <w:i/>
            <w:iCs/>
            <w:color w:val="000000" w:themeColor="text1"/>
            <w:rPrChange w:id="3114" w:author="Ruijie Xu" w:date="2022-03-04T13:01:00Z">
              <w:rPr>
                <w:color w:val="000000" w:themeColor="text1"/>
              </w:rPr>
            </w:rPrChange>
          </w:rPr>
          <w:delText>were</w:delText>
        </w:r>
        <w:r w:rsidR="000F77E8" w:rsidRPr="001E602D" w:rsidDel="00F8395A">
          <w:rPr>
            <w:i/>
            <w:iCs/>
            <w:color w:val="000000" w:themeColor="text1"/>
            <w:rPrChange w:id="3115" w:author="Ruijie Xu" w:date="2022-03-04T13:01:00Z">
              <w:rPr>
                <w:color w:val="000000" w:themeColor="text1"/>
              </w:rPr>
            </w:rPrChange>
          </w:rPr>
          <w:delText xml:space="preserve"> also observed in sample R26.K, R26.S, and R27.K, where </w:delText>
        </w:r>
      </w:del>
      <w:del w:id="3116" w:author="Ruijie Xu" w:date="2022-02-01T13:44:00Z">
        <w:r w:rsidR="000F77E8" w:rsidRPr="001E602D" w:rsidDel="00537B08">
          <w:rPr>
            <w:i/>
            <w:iCs/>
            <w:color w:val="000000" w:themeColor="text1"/>
            <w:rPrChange w:id="3117" w:author="Ruijie Xu" w:date="2022-03-04T13:01:00Z">
              <w:rPr>
                <w:color w:val="000000" w:themeColor="text1"/>
              </w:rPr>
            </w:rPrChange>
          </w:rPr>
          <w:delText>Blastn</w:delText>
        </w:r>
      </w:del>
      <w:del w:id="3118" w:author="Ruijie Xu" w:date="2022-02-02T13:36:00Z">
        <w:r w:rsidR="000F77E8" w:rsidRPr="001E602D" w:rsidDel="00F8395A">
          <w:rPr>
            <w:i/>
            <w:iCs/>
            <w:color w:val="000000" w:themeColor="text1"/>
            <w:rPrChange w:id="3119" w:author="Ruijie Xu" w:date="2022-03-04T13:01:00Z">
              <w:rPr>
                <w:color w:val="000000" w:themeColor="text1"/>
              </w:rPr>
            </w:rPrChange>
          </w:rPr>
          <w:delText xml:space="preserve"> classified </w:delText>
        </w:r>
        <w:r w:rsidR="00862DD7" w:rsidRPr="001E602D" w:rsidDel="00F8395A">
          <w:rPr>
            <w:i/>
            <w:iCs/>
            <w:color w:val="000000" w:themeColor="text1"/>
            <w:rPrChange w:id="3120" w:author="Ruijie Xu" w:date="2022-03-04T13:01:00Z">
              <w:rPr>
                <w:color w:val="000000" w:themeColor="text1"/>
              </w:rPr>
            </w:rPrChange>
          </w:rPr>
          <w:delText xml:space="preserve">54% (657/1207), 20% (28/140), and 11% (422/3794) of  </w:delText>
        </w:r>
        <w:r w:rsidR="000F77E8" w:rsidRPr="001E602D" w:rsidDel="00F8395A">
          <w:rPr>
            <w:i/>
            <w:iCs/>
            <w:color w:val="000000" w:themeColor="text1"/>
            <w:rPrChange w:id="3121" w:author="Ruijie Xu" w:date="2022-03-04T13:01:00Z">
              <w:rPr>
                <w:color w:val="000000" w:themeColor="text1"/>
              </w:rPr>
            </w:rPrChange>
          </w:rPr>
          <w:delText>reads into “p_</w:delText>
        </w:r>
        <w:bookmarkStart w:id="3122" w:name="OLE_LINK177"/>
        <w:bookmarkStart w:id="3123" w:name="OLE_LINK178"/>
        <w:r w:rsidR="000F77E8" w:rsidRPr="001E602D" w:rsidDel="00F8395A">
          <w:rPr>
            <w:i/>
            <w:iCs/>
            <w:color w:val="000000" w:themeColor="text1"/>
            <w:rPrChange w:id="3124" w:author="Ruijie Xu" w:date="2022-03-04T13:01:00Z">
              <w:rPr>
                <w:color w:val="000000" w:themeColor="text1"/>
              </w:rPr>
            </w:rPrChange>
          </w:rPr>
          <w:delText>Pisuviricota</w:delText>
        </w:r>
        <w:bookmarkEnd w:id="3122"/>
        <w:bookmarkEnd w:id="3123"/>
        <w:r w:rsidR="000F77E8" w:rsidRPr="001E602D" w:rsidDel="00F8395A">
          <w:rPr>
            <w:i/>
            <w:iCs/>
            <w:color w:val="000000" w:themeColor="text1"/>
            <w:rPrChange w:id="3125" w:author="Ruijie Xu" w:date="2022-03-04T13:01:00Z">
              <w:rPr>
                <w:color w:val="000000" w:themeColor="text1"/>
              </w:rPr>
            </w:rPrChange>
          </w:rPr>
          <w:delText>”</w:delText>
        </w:r>
        <w:r w:rsidR="000201D8" w:rsidRPr="001E602D" w:rsidDel="00F8395A">
          <w:rPr>
            <w:i/>
            <w:iCs/>
            <w:color w:val="000000" w:themeColor="text1"/>
            <w:rPrChange w:id="3126" w:author="Ruijie Xu" w:date="2022-03-04T13:01:00Z">
              <w:rPr>
                <w:color w:val="000000" w:themeColor="text1"/>
              </w:rPr>
            </w:rPrChange>
          </w:rPr>
          <w:delText>, respectively</w:delText>
        </w:r>
        <w:r w:rsidR="000F77E8" w:rsidRPr="001E602D" w:rsidDel="00F8395A">
          <w:rPr>
            <w:i/>
            <w:iCs/>
            <w:color w:val="000000" w:themeColor="text1"/>
            <w:rPrChange w:id="3127" w:author="Ruijie Xu" w:date="2022-03-04T13:01:00Z">
              <w:rPr>
                <w:color w:val="000000" w:themeColor="text1"/>
              </w:rPr>
            </w:rPrChange>
          </w:rPr>
          <w:delText xml:space="preserve">, CLARK and CLARK-s classified </w:delText>
        </w:r>
        <w:r w:rsidR="00A900F1" w:rsidRPr="001E602D" w:rsidDel="00F8395A">
          <w:rPr>
            <w:i/>
            <w:iCs/>
            <w:color w:val="000000" w:themeColor="text1"/>
            <w:rPrChange w:id="3128" w:author="Ruijie Xu" w:date="2022-03-04T13:01:00Z">
              <w:rPr>
                <w:color w:val="000000" w:themeColor="text1"/>
              </w:rPr>
            </w:rPrChange>
          </w:rPr>
          <w:delText xml:space="preserve">a large percentage </w:delText>
        </w:r>
        <w:r w:rsidR="000F77E8" w:rsidRPr="001E602D" w:rsidDel="00F8395A">
          <w:rPr>
            <w:i/>
            <w:iCs/>
            <w:color w:val="000000" w:themeColor="text1"/>
            <w:rPrChange w:id="3129" w:author="Ruijie Xu" w:date="2022-03-04T13:01:00Z">
              <w:rPr>
                <w:color w:val="000000" w:themeColor="text1"/>
              </w:rPr>
            </w:rPrChange>
          </w:rPr>
          <w:delText>of reads into Virus taxon “p__</w:delText>
        </w:r>
        <w:bookmarkStart w:id="3130" w:name="OLE_LINK179"/>
        <w:bookmarkStart w:id="3131" w:name="OLE_LINK180"/>
        <w:r w:rsidR="000F77E8" w:rsidRPr="001E602D" w:rsidDel="00F8395A">
          <w:rPr>
            <w:i/>
            <w:iCs/>
            <w:color w:val="000000" w:themeColor="text1"/>
            <w:rPrChange w:id="3132" w:author="Ruijie Xu" w:date="2022-03-04T13:01:00Z">
              <w:rPr>
                <w:color w:val="000000" w:themeColor="text1"/>
              </w:rPr>
            </w:rPrChange>
          </w:rPr>
          <w:delText>Uroviricota</w:delText>
        </w:r>
        <w:bookmarkEnd w:id="3130"/>
        <w:bookmarkEnd w:id="3131"/>
        <w:r w:rsidR="000F77E8" w:rsidRPr="001E602D" w:rsidDel="00F8395A">
          <w:rPr>
            <w:i/>
            <w:iCs/>
            <w:color w:val="000000" w:themeColor="text1"/>
            <w:rPrChange w:id="3133" w:author="Ruijie Xu" w:date="2022-03-04T13:01:00Z">
              <w:rPr>
                <w:color w:val="000000" w:themeColor="text1"/>
              </w:rPr>
            </w:rPrChange>
          </w:rPr>
          <w:delText>”</w:delText>
        </w:r>
        <w:r w:rsidR="00EE1D00" w:rsidRPr="001E602D" w:rsidDel="00F8395A">
          <w:rPr>
            <w:i/>
            <w:iCs/>
            <w:color w:val="000000" w:themeColor="text1"/>
            <w:rPrChange w:id="3134" w:author="Ruijie Xu" w:date="2022-03-04T13:01:00Z">
              <w:rPr>
                <w:color w:val="000000" w:themeColor="text1"/>
              </w:rPr>
            </w:rPrChange>
          </w:rPr>
          <w:delText xml:space="preserve"> (</w:delText>
        </w:r>
        <w:r w:rsidR="00A773E5" w:rsidRPr="001E602D" w:rsidDel="00F8395A">
          <w:rPr>
            <w:i/>
            <w:iCs/>
            <w:color w:val="000000" w:themeColor="text1"/>
            <w:rPrChange w:id="3135" w:author="Ruijie Xu" w:date="2022-03-04T13:01:00Z">
              <w:rPr>
                <w:color w:val="000000" w:themeColor="text1"/>
              </w:rPr>
            </w:rPrChange>
          </w:rPr>
          <w:delText xml:space="preserve">CLARK: </w:delText>
        </w:r>
        <w:r w:rsidR="00A900F1" w:rsidRPr="001E602D" w:rsidDel="00F8395A">
          <w:rPr>
            <w:i/>
            <w:iCs/>
            <w:color w:val="000000" w:themeColor="text1"/>
            <w:rPrChange w:id="3136" w:author="Ruijie Xu" w:date="2022-03-04T13:01:00Z">
              <w:rPr>
                <w:color w:val="000000" w:themeColor="text1"/>
              </w:rPr>
            </w:rPrChange>
          </w:rPr>
          <w:delText>71% (636/900), 31/76 (41%), and 18% (201/1099)</w:delText>
        </w:r>
        <w:r w:rsidR="00A773E5" w:rsidRPr="001E602D" w:rsidDel="00F8395A">
          <w:rPr>
            <w:i/>
            <w:iCs/>
            <w:color w:val="000000" w:themeColor="text1"/>
            <w:rPrChange w:id="3137" w:author="Ruijie Xu" w:date="2022-03-04T13:01:00Z">
              <w:rPr>
                <w:color w:val="000000" w:themeColor="text1"/>
              </w:rPr>
            </w:rPrChange>
          </w:rPr>
          <w:delText>;</w:delText>
        </w:r>
        <w:r w:rsidR="00967389" w:rsidRPr="001E602D" w:rsidDel="00F8395A">
          <w:rPr>
            <w:i/>
            <w:iCs/>
            <w:color w:val="000000" w:themeColor="text1"/>
            <w:rPrChange w:id="3138" w:author="Ruijie Xu" w:date="2022-03-04T13:01:00Z">
              <w:rPr>
                <w:color w:val="000000" w:themeColor="text1"/>
              </w:rPr>
            </w:rPrChange>
          </w:rPr>
          <w:delText xml:space="preserve"> </w:delText>
        </w:r>
        <w:r w:rsidR="00A773E5" w:rsidRPr="001E602D" w:rsidDel="00F8395A">
          <w:rPr>
            <w:i/>
            <w:iCs/>
            <w:color w:val="000000" w:themeColor="text1"/>
            <w:rPrChange w:id="3139" w:author="Ruijie Xu" w:date="2022-03-04T13:01:00Z">
              <w:rPr>
                <w:color w:val="000000" w:themeColor="text1"/>
              </w:rPr>
            </w:rPrChange>
          </w:rPr>
          <w:delText>CLARK-s</w:delText>
        </w:r>
        <w:r w:rsidR="00967389" w:rsidRPr="001E602D" w:rsidDel="00F8395A">
          <w:rPr>
            <w:i/>
            <w:iCs/>
            <w:color w:val="000000" w:themeColor="text1"/>
            <w:rPrChange w:id="3140" w:author="Ruijie Xu" w:date="2022-03-04T13:01:00Z">
              <w:rPr>
                <w:color w:val="000000" w:themeColor="text1"/>
              </w:rPr>
            </w:rPrChange>
          </w:rPr>
          <w:delText>: 18% (</w:delText>
        </w:r>
        <w:r w:rsidR="001840EA" w:rsidRPr="001E602D" w:rsidDel="00F8395A">
          <w:rPr>
            <w:i/>
            <w:iCs/>
            <w:color w:val="000000" w:themeColor="text1"/>
            <w:rPrChange w:id="3141" w:author="Ruijie Xu" w:date="2022-03-04T13:01:00Z">
              <w:rPr>
                <w:color w:val="000000" w:themeColor="text1"/>
              </w:rPr>
            </w:rPrChange>
          </w:rPr>
          <w:delText>50/271</w:delText>
        </w:r>
        <w:r w:rsidR="00967389" w:rsidRPr="001E602D" w:rsidDel="00F8395A">
          <w:rPr>
            <w:i/>
            <w:iCs/>
            <w:color w:val="000000" w:themeColor="text1"/>
            <w:rPrChange w:id="3142" w:author="Ruijie Xu" w:date="2022-03-04T13:01:00Z">
              <w:rPr>
                <w:color w:val="000000" w:themeColor="text1"/>
              </w:rPr>
            </w:rPrChange>
          </w:rPr>
          <w:delText>), 18%</w:delText>
        </w:r>
        <w:r w:rsidR="001840EA" w:rsidRPr="001E602D" w:rsidDel="00F8395A">
          <w:rPr>
            <w:i/>
            <w:iCs/>
            <w:color w:val="000000" w:themeColor="text1"/>
            <w:rPrChange w:id="3143" w:author="Ruijie Xu" w:date="2022-03-04T13:01:00Z">
              <w:rPr>
                <w:color w:val="000000" w:themeColor="text1"/>
              </w:rPr>
            </w:rPrChange>
          </w:rPr>
          <w:delText xml:space="preserve"> (7/67),</w:delText>
        </w:r>
        <w:r w:rsidR="00967389" w:rsidRPr="001E602D" w:rsidDel="00F8395A">
          <w:rPr>
            <w:i/>
            <w:iCs/>
            <w:color w:val="000000" w:themeColor="text1"/>
            <w:rPrChange w:id="3144" w:author="Ruijie Xu" w:date="2022-03-04T13:01:00Z">
              <w:rPr>
                <w:color w:val="000000" w:themeColor="text1"/>
              </w:rPr>
            </w:rPrChange>
          </w:rPr>
          <w:delText xml:space="preserve"> 10%</w:delText>
        </w:r>
        <w:r w:rsidR="001840EA" w:rsidRPr="001E602D" w:rsidDel="00F8395A">
          <w:rPr>
            <w:i/>
            <w:iCs/>
            <w:color w:val="000000" w:themeColor="text1"/>
            <w:rPrChange w:id="3145" w:author="Ruijie Xu" w:date="2022-03-04T13:01:00Z">
              <w:rPr>
                <w:color w:val="000000" w:themeColor="text1"/>
              </w:rPr>
            </w:rPrChange>
          </w:rPr>
          <w:delText xml:space="preserve"> (83/1334)</w:delText>
        </w:r>
        <w:r w:rsidR="00EE1D00" w:rsidRPr="001E602D" w:rsidDel="00F8395A">
          <w:rPr>
            <w:i/>
            <w:iCs/>
            <w:color w:val="000000" w:themeColor="text1"/>
            <w:rPrChange w:id="3146" w:author="Ruijie Xu" w:date="2022-03-04T13:01:00Z">
              <w:rPr>
                <w:color w:val="000000" w:themeColor="text1"/>
              </w:rPr>
            </w:rPrChange>
          </w:rPr>
          <w:delText>, respectively)</w:delText>
        </w:r>
        <w:r w:rsidR="000F77E8" w:rsidRPr="001E602D" w:rsidDel="00F8395A">
          <w:rPr>
            <w:i/>
            <w:iCs/>
            <w:color w:val="000000" w:themeColor="text1"/>
            <w:rPrChange w:id="3147" w:author="Ruijie Xu" w:date="2022-03-04T13:01:00Z">
              <w:rPr>
                <w:color w:val="000000" w:themeColor="text1"/>
              </w:rPr>
            </w:rPrChange>
          </w:rPr>
          <w:delText>, but other software has only identified  a small number or none reads into a Virus taxon (Kraken2 has classified 4 reads into taxon “p__Uroviricota”).</w:delText>
        </w:r>
        <w:r w:rsidR="007B08E6" w:rsidRPr="001E602D" w:rsidDel="00F8395A">
          <w:rPr>
            <w:i/>
            <w:iCs/>
            <w:color w:val="000000" w:themeColor="text1"/>
            <w:rPrChange w:id="3148" w:author="Ruijie Xu" w:date="2022-03-04T13:0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1E602D" w:rsidDel="00F8395A">
          <w:rPr>
            <w:i/>
            <w:iCs/>
            <w:color w:val="000000" w:themeColor="text1"/>
            <w:rPrChange w:id="3149" w:author="Ruijie Xu" w:date="2022-03-04T13:01:00Z">
              <w:rPr>
                <w:color w:val="000000" w:themeColor="text1"/>
              </w:rPr>
            </w:rPrChange>
          </w:rPr>
          <w:delText>Virus taxa</w:delText>
        </w:r>
        <w:r w:rsidR="007B08E6" w:rsidRPr="001E602D" w:rsidDel="00F8395A">
          <w:rPr>
            <w:i/>
            <w:iCs/>
            <w:color w:val="000000" w:themeColor="text1"/>
            <w:rPrChange w:id="3150" w:author="Ruijie Xu" w:date="2022-03-04T13:01:00Z">
              <w:rPr>
                <w:color w:val="000000" w:themeColor="text1"/>
              </w:rPr>
            </w:rPrChange>
          </w:rPr>
          <w:delText xml:space="preserve"> identifi</w:delText>
        </w:r>
        <w:r w:rsidR="001840EA" w:rsidRPr="001E602D" w:rsidDel="00F8395A">
          <w:rPr>
            <w:i/>
            <w:iCs/>
            <w:color w:val="000000" w:themeColor="text1"/>
            <w:rPrChange w:id="3151" w:author="Ruijie Xu" w:date="2022-03-04T13:01:00Z">
              <w:rPr>
                <w:color w:val="000000" w:themeColor="text1"/>
              </w:rPr>
            </w:rPrChange>
          </w:rPr>
          <w:delText>ed</w:delText>
        </w:r>
        <w:r w:rsidR="007B08E6" w:rsidRPr="001E602D" w:rsidDel="00F8395A">
          <w:rPr>
            <w:i/>
            <w:iCs/>
            <w:color w:val="000000" w:themeColor="text1"/>
            <w:rPrChange w:id="3152" w:author="Ruijie Xu" w:date="2022-03-04T13:01:00Z">
              <w:rPr>
                <w:color w:val="000000" w:themeColor="text1"/>
              </w:rPr>
            </w:rPrChange>
          </w:rPr>
          <w:delText>. The diversity of taxa identified by Metaphlan3 are significantly less than that of other software’s classification, only the most abundant taxa were capture</w:delText>
        </w:r>
        <w:r w:rsidR="000D341C" w:rsidRPr="001E602D" w:rsidDel="00F8395A">
          <w:rPr>
            <w:i/>
            <w:iCs/>
            <w:color w:val="000000" w:themeColor="text1"/>
            <w:rPrChange w:id="3153" w:author="Ruijie Xu" w:date="2022-03-04T13:01:00Z">
              <w:rPr>
                <w:color w:val="000000" w:themeColor="text1"/>
              </w:rPr>
            </w:rPrChange>
          </w:rPr>
          <w:delText>ing the majority of the classified reads</w:delText>
        </w:r>
        <w:r w:rsidR="007B08E6" w:rsidRPr="001E602D" w:rsidDel="00F8395A">
          <w:rPr>
            <w:i/>
            <w:iCs/>
            <w:color w:val="000000" w:themeColor="text1"/>
            <w:rPrChange w:id="3154" w:author="Ruijie Xu" w:date="2022-03-04T13:01:00Z">
              <w:rPr>
                <w:color w:val="000000" w:themeColor="text1"/>
              </w:rPr>
            </w:rPrChange>
          </w:rPr>
          <w:delText xml:space="preserve"> with Metaphlan3 classification</w:delText>
        </w:r>
        <w:r w:rsidR="00A773E5" w:rsidRPr="001E602D" w:rsidDel="00F8395A">
          <w:rPr>
            <w:i/>
            <w:iCs/>
            <w:color w:val="000000" w:themeColor="text1"/>
            <w:rPrChange w:id="3155" w:author="Ruijie Xu" w:date="2022-03-04T13:01:00Z">
              <w:rPr>
                <w:color w:val="000000" w:themeColor="text1"/>
              </w:rPr>
            </w:rPrChange>
          </w:rPr>
          <w:delText xml:space="preserve">. For example, Metaphlan3 has identified </w:delText>
        </w:r>
        <w:r w:rsidR="00ED2393" w:rsidRPr="001E602D" w:rsidDel="00F8395A">
          <w:rPr>
            <w:i/>
            <w:iCs/>
            <w:color w:val="000000" w:themeColor="text1"/>
            <w:rPrChange w:id="3156" w:author="Ruijie Xu" w:date="2022-03-04T13:01:00Z">
              <w:rPr>
                <w:color w:val="000000" w:themeColor="text1"/>
              </w:rPr>
            </w:rPrChange>
          </w:rPr>
          <w:delText>100</w:delText>
        </w:r>
        <w:r w:rsidR="00A773E5" w:rsidRPr="001E602D" w:rsidDel="00F8395A">
          <w:rPr>
            <w:i/>
            <w:iCs/>
            <w:color w:val="000000" w:themeColor="text1"/>
            <w:rPrChange w:id="3157" w:author="Ruijie Xu" w:date="2022-03-04T13:01:00Z">
              <w:rPr>
                <w:color w:val="000000" w:themeColor="text1"/>
              </w:rPr>
            </w:rPrChange>
          </w:rPr>
          <w:delText>% of sample R</w:delText>
        </w:r>
        <w:r w:rsidR="00ED2393" w:rsidRPr="001E602D" w:rsidDel="00F8395A">
          <w:rPr>
            <w:i/>
            <w:iCs/>
            <w:color w:val="000000" w:themeColor="text1"/>
            <w:rPrChange w:id="3158" w:author="Ruijie Xu" w:date="2022-03-04T13:01:00Z">
              <w:rPr>
                <w:color w:val="000000" w:themeColor="text1"/>
              </w:rPr>
            </w:rPrChange>
          </w:rPr>
          <w:delText>7</w:delText>
        </w:r>
        <w:r w:rsidR="00A773E5" w:rsidRPr="001E602D" w:rsidDel="00F8395A">
          <w:rPr>
            <w:i/>
            <w:iCs/>
            <w:color w:val="000000" w:themeColor="text1"/>
            <w:rPrChange w:id="3159" w:author="Ruijie Xu" w:date="2022-03-04T13:01:00Z">
              <w:rPr>
                <w:color w:val="000000" w:themeColor="text1"/>
              </w:rPr>
            </w:rPrChange>
          </w:rPr>
          <w:delText>.</w:delText>
        </w:r>
        <w:r w:rsidR="00ED2393" w:rsidRPr="001E602D" w:rsidDel="00F8395A">
          <w:rPr>
            <w:i/>
            <w:iCs/>
            <w:color w:val="000000" w:themeColor="text1"/>
            <w:rPrChange w:id="3160" w:author="Ruijie Xu" w:date="2022-03-04T13:01:00Z">
              <w:rPr>
                <w:color w:val="000000" w:themeColor="text1"/>
              </w:rPr>
            </w:rPrChange>
          </w:rPr>
          <w:delText>L</w:delText>
        </w:r>
        <w:r w:rsidR="00A773E5" w:rsidRPr="001E602D" w:rsidDel="00F8395A">
          <w:rPr>
            <w:i/>
            <w:iCs/>
            <w:color w:val="000000" w:themeColor="text1"/>
            <w:rPrChange w:id="3161" w:author="Ruijie Xu" w:date="2022-03-04T13:01:00Z">
              <w:rPr>
                <w:color w:val="000000" w:themeColor="text1"/>
              </w:rPr>
            </w:rPrChange>
          </w:rPr>
          <w:delText xml:space="preserve">’s reads as  </w:delText>
        </w:r>
        <w:bookmarkStart w:id="3162" w:name="OLE_LINK175"/>
        <w:bookmarkStart w:id="3163" w:name="OLE_LINK176"/>
        <w:r w:rsidR="00A773E5" w:rsidRPr="001E602D" w:rsidDel="00F8395A">
          <w:rPr>
            <w:i/>
            <w:iCs/>
            <w:color w:val="000000" w:themeColor="text1"/>
            <w:rPrChange w:id="3164" w:author="Ruijie Xu" w:date="2022-03-04T13:01:00Z">
              <w:rPr>
                <w:color w:val="000000" w:themeColor="text1"/>
              </w:rPr>
            </w:rPrChange>
          </w:rPr>
          <w:delText>“p__</w:delText>
        </w:r>
        <w:r w:rsidR="00ED2393" w:rsidRPr="001E602D" w:rsidDel="00F8395A">
          <w:rPr>
            <w:i/>
            <w:iCs/>
            <w:color w:val="000000" w:themeColor="text1"/>
            <w:rPrChange w:id="3165" w:author="Ruijie Xu" w:date="2022-03-04T13:01:00Z">
              <w:rPr>
                <w:color w:val="000000" w:themeColor="text1"/>
              </w:rPr>
            </w:rPrChange>
          </w:rPr>
          <w:delText>Proteobacteria</w:delText>
        </w:r>
        <w:bookmarkEnd w:id="3162"/>
        <w:bookmarkEnd w:id="3163"/>
        <w:r w:rsidR="006B4FD5" w:rsidRPr="001E602D" w:rsidDel="00F8395A">
          <w:rPr>
            <w:i/>
            <w:iCs/>
            <w:color w:val="000000" w:themeColor="text1"/>
            <w:rPrChange w:id="3166" w:author="Ruijie Xu" w:date="2022-03-04T13:01:00Z">
              <w:rPr>
                <w:color w:val="000000" w:themeColor="text1"/>
              </w:rPr>
            </w:rPrChange>
          </w:rPr>
          <w:delText xml:space="preserve">, while other software has identified </w:delText>
        </w:r>
        <w:r w:rsidR="000269CF" w:rsidRPr="001E602D" w:rsidDel="00F8395A">
          <w:rPr>
            <w:i/>
            <w:iCs/>
            <w:color w:val="000000" w:themeColor="text1"/>
            <w:rPrChange w:id="3167" w:author="Ruijie Xu" w:date="2022-03-04T13:01:00Z">
              <w:rPr>
                <w:color w:val="000000" w:themeColor="text1"/>
              </w:rPr>
            </w:rPrChange>
          </w:rPr>
          <w:delText>29</w:delText>
        </w:r>
        <w:r w:rsidR="006B4FD5" w:rsidRPr="001E602D" w:rsidDel="00F8395A">
          <w:rPr>
            <w:i/>
            <w:iCs/>
            <w:color w:val="000000" w:themeColor="text1"/>
            <w:rPrChange w:id="3168" w:author="Ruijie Xu" w:date="2022-03-04T13:01:00Z">
              <w:rPr>
                <w:color w:val="000000" w:themeColor="text1"/>
              </w:rPr>
            </w:rPrChange>
          </w:rPr>
          <w:delText>%</w:delText>
        </w:r>
        <w:r w:rsidR="00D91356" w:rsidRPr="001E602D" w:rsidDel="00F8395A">
          <w:rPr>
            <w:i/>
            <w:iCs/>
            <w:color w:val="000000" w:themeColor="text1"/>
            <w:rPrChange w:id="3169" w:author="Ruijie Xu" w:date="2022-03-04T13:01:00Z">
              <w:rPr>
                <w:color w:val="000000" w:themeColor="text1"/>
              </w:rPr>
            </w:rPrChange>
          </w:rPr>
          <w:delText xml:space="preserve"> </w:delText>
        </w:r>
        <w:r w:rsidR="00F83B75" w:rsidRPr="001E602D" w:rsidDel="00F8395A">
          <w:rPr>
            <w:i/>
            <w:iCs/>
            <w:color w:val="000000" w:themeColor="text1"/>
            <w:rPrChange w:id="3170" w:author="Ruijie Xu" w:date="2022-03-04T13:01:00Z">
              <w:rPr>
                <w:color w:val="000000" w:themeColor="text1"/>
              </w:rPr>
            </w:rPrChange>
          </w:rPr>
          <w:delText xml:space="preserve">(SD: </w:delText>
        </w:r>
        <w:r w:rsidR="006F6232" w:rsidRPr="001E602D" w:rsidDel="00F8395A">
          <w:rPr>
            <w:i/>
            <w:iCs/>
            <w:color w:val="000000" w:themeColor="text1"/>
            <w:rPrChange w:id="3171" w:author="Ruijie Xu" w:date="2022-03-04T13:01:00Z">
              <w:rPr>
                <w:color w:val="000000" w:themeColor="text1"/>
              </w:rPr>
            </w:rPrChange>
          </w:rPr>
          <w:delText>12</w:delText>
        </w:r>
        <w:r w:rsidR="00F83B75" w:rsidRPr="001E602D" w:rsidDel="00F8395A">
          <w:rPr>
            <w:i/>
            <w:iCs/>
            <w:color w:val="000000" w:themeColor="text1"/>
            <w:rPrChange w:id="3172" w:author="Ruijie Xu" w:date="2022-03-04T13:01:00Z">
              <w:rPr>
                <w:color w:val="000000" w:themeColor="text1"/>
              </w:rPr>
            </w:rPrChange>
          </w:rPr>
          <w:delText>%</w:delText>
        </w:r>
        <w:r w:rsidR="00D91356" w:rsidRPr="001E602D" w:rsidDel="00F8395A">
          <w:rPr>
            <w:i/>
            <w:iCs/>
            <w:color w:val="000000" w:themeColor="text1"/>
            <w:rPrChange w:id="3173" w:author="Ruijie Xu" w:date="2022-03-04T13:01:00Z">
              <w:rPr>
                <w:color w:val="000000" w:themeColor="text1"/>
              </w:rPr>
            </w:rPrChange>
          </w:rPr>
          <w:delText>)</w:delText>
        </w:r>
        <w:r w:rsidR="006B4FD5" w:rsidRPr="001E602D" w:rsidDel="00F8395A">
          <w:rPr>
            <w:i/>
            <w:iCs/>
            <w:color w:val="000000" w:themeColor="text1"/>
            <w:rPrChange w:id="3174" w:author="Ruijie Xu" w:date="2022-03-04T13:01:00Z">
              <w:rPr>
                <w:color w:val="000000" w:themeColor="text1"/>
              </w:rPr>
            </w:rPrChange>
          </w:rPr>
          <w:delText xml:space="preserve"> of R2</w:delText>
        </w:r>
        <w:r w:rsidR="004A4CE4" w:rsidRPr="001E602D" w:rsidDel="00F8395A">
          <w:rPr>
            <w:i/>
            <w:iCs/>
            <w:color w:val="000000" w:themeColor="text1"/>
            <w:rPrChange w:id="3175" w:author="Ruijie Xu" w:date="2022-03-04T13:01:00Z">
              <w:rPr>
                <w:color w:val="000000" w:themeColor="text1"/>
              </w:rPr>
            </w:rPrChange>
          </w:rPr>
          <w:delText>7.L</w:delText>
        </w:r>
        <w:r w:rsidR="006B4FD5" w:rsidRPr="001E602D" w:rsidDel="00F8395A">
          <w:rPr>
            <w:i/>
            <w:iCs/>
            <w:color w:val="000000" w:themeColor="text1"/>
            <w:rPrChange w:id="3176" w:author="Ruijie Xu" w:date="2022-03-04T13:01:00Z">
              <w:rPr>
                <w:color w:val="000000" w:themeColor="text1"/>
              </w:rPr>
            </w:rPrChange>
          </w:rPr>
          <w:delText>’</w:delText>
        </w:r>
        <w:r w:rsidR="008A6399" w:rsidRPr="001E602D" w:rsidDel="00F8395A">
          <w:rPr>
            <w:i/>
            <w:iCs/>
            <w:color w:val="000000" w:themeColor="text1"/>
            <w:rPrChange w:id="3177" w:author="Ruijie Xu" w:date="2022-03-04T13:01:00Z">
              <w:rPr>
                <w:color w:val="000000" w:themeColor="text1"/>
              </w:rPr>
            </w:rPrChange>
          </w:rPr>
          <w:delText>s</w:delText>
        </w:r>
        <w:r w:rsidR="006B4FD5" w:rsidRPr="001E602D" w:rsidDel="00F8395A">
          <w:rPr>
            <w:i/>
            <w:iCs/>
            <w:color w:val="000000" w:themeColor="text1"/>
            <w:rPrChange w:id="3178" w:author="Ruijie Xu" w:date="2022-03-04T13:01:00Z">
              <w:rPr>
                <w:color w:val="000000" w:themeColor="text1"/>
              </w:rPr>
            </w:rPrChange>
          </w:rPr>
          <w:delText xml:space="preserve"> reads as “p__</w:delText>
        </w:r>
        <w:r w:rsidR="008A6399" w:rsidRPr="001E602D" w:rsidDel="00F8395A">
          <w:rPr>
            <w:i/>
            <w:iCs/>
            <w:color w:val="000000" w:themeColor="text1"/>
            <w:rPrChange w:id="3179" w:author="Ruijie Xu" w:date="2022-03-04T13:01:00Z">
              <w:rPr>
                <w:color w:val="000000" w:themeColor="text1"/>
              </w:rPr>
            </w:rPrChange>
          </w:rPr>
          <w:delText>Proteobacteria</w:delText>
        </w:r>
        <w:r w:rsidR="006B4FD5" w:rsidRPr="001E602D" w:rsidDel="00F8395A">
          <w:rPr>
            <w:i/>
            <w:iCs/>
            <w:color w:val="000000" w:themeColor="text1"/>
            <w:rPrChange w:id="3180" w:author="Ruijie Xu" w:date="2022-03-04T13:01:00Z">
              <w:rPr>
                <w:color w:val="000000" w:themeColor="text1"/>
              </w:rPr>
            </w:rPrChange>
          </w:rPr>
          <w:delText>”</w:delText>
        </w:r>
        <w:r w:rsidR="00F83B75" w:rsidRPr="001E602D" w:rsidDel="00F8395A">
          <w:rPr>
            <w:i/>
            <w:iCs/>
            <w:color w:val="000000" w:themeColor="text1"/>
            <w:rPrChange w:id="3181" w:author="Ruijie Xu" w:date="2022-03-04T13:01:00Z">
              <w:rPr>
                <w:color w:val="000000" w:themeColor="text1"/>
              </w:rPr>
            </w:rPrChange>
          </w:rPr>
          <w:delText xml:space="preserve"> on </w:delText>
        </w:r>
        <w:r w:rsidR="00AB047B" w:rsidRPr="001E602D" w:rsidDel="00F8395A">
          <w:rPr>
            <w:i/>
            <w:iCs/>
            <w:color w:val="000000" w:themeColor="text1"/>
            <w:rPrChange w:id="3182" w:author="Ruijie Xu" w:date="2022-03-04T13:01:00Z">
              <w:rPr>
                <w:color w:val="000000" w:themeColor="text1"/>
              </w:rPr>
            </w:rPrChange>
          </w:rPr>
          <w:delText>average</w:delText>
        </w:r>
        <w:r w:rsidR="003654F2" w:rsidRPr="001E602D" w:rsidDel="00F8395A">
          <w:rPr>
            <w:i/>
            <w:iCs/>
            <w:color w:val="000000" w:themeColor="text1"/>
            <w:rPrChange w:id="3183" w:author="Ruijie Xu" w:date="2022-03-04T13:01:00Z">
              <w:rPr>
                <w:color w:val="000000" w:themeColor="text1"/>
              </w:rPr>
            </w:rPrChange>
          </w:rPr>
          <w:delText xml:space="preserve"> with unique number of Phylum taxa </w:delText>
        </w:r>
        <w:r w:rsidR="00584FCB" w:rsidRPr="001E602D" w:rsidDel="00F8395A">
          <w:rPr>
            <w:i/>
            <w:iCs/>
            <w:color w:val="000000" w:themeColor="text1"/>
            <w:rPrChange w:id="3184" w:author="Ruijie Xu" w:date="2022-03-04T13:01:00Z">
              <w:rPr>
                <w:color w:val="000000" w:themeColor="text1"/>
              </w:rPr>
            </w:rPrChange>
          </w:rPr>
          <w:delText xml:space="preserve">identified </w:delText>
        </w:r>
        <w:r w:rsidR="004701AD" w:rsidRPr="001E602D" w:rsidDel="00F8395A">
          <w:rPr>
            <w:i/>
            <w:iCs/>
            <w:color w:val="000000" w:themeColor="text1"/>
            <w:rPrChange w:id="3185" w:author="Ruijie Xu" w:date="2022-03-04T13:01:00Z">
              <w:rPr>
                <w:color w:val="000000" w:themeColor="text1"/>
              </w:rPr>
            </w:rPrChange>
          </w:rPr>
          <w:delText>range from 2</w:delText>
        </w:r>
        <w:r w:rsidR="00584FCB" w:rsidRPr="001E602D" w:rsidDel="00F8395A">
          <w:rPr>
            <w:i/>
            <w:iCs/>
            <w:color w:val="000000" w:themeColor="text1"/>
            <w:rPrChange w:id="3186" w:author="Ruijie Xu" w:date="2022-03-04T13:01:00Z">
              <w:rPr>
                <w:color w:val="000000" w:themeColor="text1"/>
              </w:rPr>
            </w:rPrChange>
          </w:rPr>
          <w:delText xml:space="preserve"> by Diamond </w:delText>
        </w:r>
        <w:r w:rsidR="00C00DF2" w:rsidRPr="001E602D" w:rsidDel="00F8395A">
          <w:rPr>
            <w:i/>
            <w:iCs/>
            <w:color w:val="000000" w:themeColor="text1"/>
            <w:rPrChange w:id="3187" w:author="Ruijie Xu" w:date="2022-03-04T13:01:00Z">
              <w:rPr>
                <w:color w:val="000000" w:themeColor="text1"/>
              </w:rPr>
            </w:rPrChange>
          </w:rPr>
          <w:delText xml:space="preserve">(91% of reads classified as “p__Tenericutes”) </w:delText>
        </w:r>
        <w:r w:rsidR="00584FCB" w:rsidRPr="001E602D" w:rsidDel="00F8395A">
          <w:rPr>
            <w:i/>
            <w:iCs/>
            <w:color w:val="000000" w:themeColor="text1"/>
            <w:rPrChange w:id="3188" w:author="Ruijie Xu" w:date="2022-03-04T13:01:00Z">
              <w:rPr>
                <w:color w:val="000000" w:themeColor="text1"/>
              </w:rPr>
            </w:rPrChange>
          </w:rPr>
          <w:delText>to 50 by Kaiju.</w:delText>
        </w:r>
        <w:r w:rsidR="004701AD" w:rsidRPr="001E602D" w:rsidDel="00F8395A">
          <w:rPr>
            <w:i/>
            <w:iCs/>
            <w:color w:val="000000" w:themeColor="text1"/>
            <w:rPrChange w:id="3189" w:author="Ruijie Xu" w:date="2022-03-04T13:01:00Z">
              <w:rPr>
                <w:color w:val="000000" w:themeColor="text1"/>
              </w:rPr>
            </w:rPrChange>
          </w:rPr>
          <w:delText xml:space="preserve"> </w:delText>
        </w:r>
        <w:r w:rsidR="000D341C" w:rsidRPr="001E602D" w:rsidDel="00F8395A">
          <w:rPr>
            <w:i/>
            <w:iCs/>
            <w:color w:val="000000" w:themeColor="text1"/>
            <w:rPrChange w:id="3190" w:author="Ruijie Xu" w:date="2022-03-04T13:0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3191" w:name="OLE_LINK160"/>
        <w:bookmarkStart w:id="3192" w:name="OLE_LINK161"/>
        <w:bookmarkStart w:id="3193" w:name="OLE_LINK162"/>
        <w:r w:rsidR="000D341C" w:rsidRPr="001E602D" w:rsidDel="00F8395A">
          <w:rPr>
            <w:i/>
            <w:iCs/>
            <w:color w:val="000000" w:themeColor="text1"/>
            <w:rPrChange w:id="3194" w:author="Ruijie Xu" w:date="2022-03-04T13:01:00Z">
              <w:rPr>
                <w:color w:val="000000" w:themeColor="text1"/>
              </w:rPr>
            </w:rPrChange>
          </w:rPr>
          <w:delText xml:space="preserve">“p__Firmicutes” </w:delText>
        </w:r>
        <w:bookmarkEnd w:id="3191"/>
        <w:bookmarkEnd w:id="3192"/>
        <w:bookmarkEnd w:id="3193"/>
        <w:r w:rsidR="000D341C" w:rsidRPr="001E602D" w:rsidDel="00F8395A">
          <w:rPr>
            <w:i/>
            <w:iCs/>
            <w:color w:val="000000" w:themeColor="text1"/>
            <w:rPrChange w:id="3195" w:author="Ruijie Xu" w:date="2022-03-04T13:01:00Z">
              <w:rPr>
                <w:color w:val="000000" w:themeColor="text1"/>
              </w:rPr>
            </w:rPrChange>
          </w:rPr>
          <w:delText>classified by Diamond across samples.</w:delText>
        </w:r>
        <w:r w:rsidR="00851184" w:rsidRPr="001E602D" w:rsidDel="00F8395A">
          <w:rPr>
            <w:i/>
            <w:iCs/>
            <w:color w:val="000000" w:themeColor="text1"/>
            <w:rPrChange w:id="3196" w:author="Ruijie Xu" w:date="2022-03-04T13:01:00Z">
              <w:rPr>
                <w:color w:val="000000" w:themeColor="text1"/>
              </w:rPr>
            </w:rPrChange>
          </w:rPr>
          <w:delText xml:space="preserve"> </w:delText>
        </w:r>
        <w:r w:rsidR="00F137F6" w:rsidRPr="001E602D" w:rsidDel="00F8395A">
          <w:rPr>
            <w:i/>
            <w:iCs/>
            <w:color w:val="000000" w:themeColor="text1"/>
            <w:rPrChange w:id="3197" w:author="Ruijie Xu" w:date="2022-03-04T13:01:00Z">
              <w:rPr>
                <w:color w:val="000000" w:themeColor="text1"/>
              </w:rPr>
            </w:rPrChange>
          </w:rPr>
          <w:delText>In the lung samples</w:delText>
        </w:r>
        <w:r w:rsidR="006005AB" w:rsidRPr="001E602D" w:rsidDel="00F8395A">
          <w:rPr>
            <w:i/>
            <w:iCs/>
            <w:color w:val="000000" w:themeColor="text1"/>
            <w:rPrChange w:id="3198" w:author="Ruijie Xu" w:date="2022-03-04T13:01:00Z">
              <w:rPr>
                <w:color w:val="000000" w:themeColor="text1"/>
              </w:rPr>
            </w:rPrChange>
          </w:rPr>
          <w:delText xml:space="preserve">, </w:delText>
        </w:r>
        <w:bookmarkStart w:id="3199" w:name="OLE_LINK25"/>
        <w:bookmarkStart w:id="3200" w:name="OLE_LINK41"/>
        <w:r w:rsidR="000D341C" w:rsidRPr="001E602D" w:rsidDel="00F8395A">
          <w:rPr>
            <w:i/>
            <w:iCs/>
            <w:color w:val="000000" w:themeColor="text1"/>
            <w:rPrChange w:id="3201" w:author="Ruijie Xu" w:date="2022-03-04T13:01:00Z">
              <w:rPr>
                <w:color w:val="000000" w:themeColor="text1"/>
              </w:rPr>
            </w:rPrChange>
          </w:rPr>
          <w:delText xml:space="preserve">“p__Firmicutes” </w:delText>
        </w:r>
        <w:bookmarkEnd w:id="3199"/>
        <w:bookmarkEnd w:id="3200"/>
        <w:r w:rsidR="006005AB" w:rsidRPr="001E602D" w:rsidDel="00F8395A">
          <w:rPr>
            <w:i/>
            <w:iCs/>
            <w:color w:val="000000" w:themeColor="text1"/>
            <w:rPrChange w:id="3202" w:author="Ruijie Xu" w:date="2022-03-04T13:01:00Z">
              <w:rPr>
                <w:color w:val="000000" w:themeColor="text1"/>
              </w:rPr>
            </w:rPrChange>
          </w:rPr>
          <w:delText xml:space="preserve">was classified </w:delText>
        </w:r>
        <w:r w:rsidR="000D341C" w:rsidRPr="001E602D" w:rsidDel="00F8395A">
          <w:rPr>
            <w:i/>
            <w:iCs/>
            <w:color w:val="000000" w:themeColor="text1"/>
            <w:rPrChange w:id="3203" w:author="Ruijie Xu" w:date="2022-03-04T13:01:00Z">
              <w:rPr>
                <w:color w:val="000000" w:themeColor="text1"/>
              </w:rPr>
            </w:rPrChange>
          </w:rPr>
          <w:delText xml:space="preserve">in </w:delText>
        </w:r>
        <w:r w:rsidR="006005AB" w:rsidRPr="001E602D" w:rsidDel="00F8395A">
          <w:rPr>
            <w:i/>
            <w:iCs/>
            <w:color w:val="000000" w:themeColor="text1"/>
            <w:rPrChange w:id="3204" w:author="Ruijie Xu" w:date="2022-03-04T13:01:00Z">
              <w:rPr>
                <w:color w:val="000000" w:themeColor="text1"/>
              </w:rPr>
            </w:rPrChange>
          </w:rPr>
          <w:delText xml:space="preserve">17% of </w:delText>
        </w:r>
        <w:r w:rsidR="000D341C" w:rsidRPr="001E602D" w:rsidDel="00F8395A">
          <w:rPr>
            <w:i/>
            <w:iCs/>
            <w:color w:val="000000" w:themeColor="text1"/>
            <w:rPrChange w:id="3205" w:author="Ruijie Xu" w:date="2022-03-04T13:01:00Z">
              <w:rPr>
                <w:color w:val="000000" w:themeColor="text1"/>
              </w:rPr>
            </w:rPrChange>
          </w:rPr>
          <w:delText>R22.L</w:delText>
        </w:r>
        <w:r w:rsidR="00851184" w:rsidRPr="001E602D" w:rsidDel="00F8395A">
          <w:rPr>
            <w:i/>
            <w:iCs/>
            <w:color w:val="000000" w:themeColor="text1"/>
            <w:rPrChange w:id="3206" w:author="Ruijie Xu" w:date="2022-03-04T13:01:00Z">
              <w:rPr>
                <w:color w:val="000000" w:themeColor="text1"/>
              </w:rPr>
            </w:rPrChange>
          </w:rPr>
          <w:delText xml:space="preserve"> (SD: 9%)</w:delText>
        </w:r>
        <w:r w:rsidR="000D341C" w:rsidRPr="001E602D" w:rsidDel="00F8395A">
          <w:rPr>
            <w:i/>
            <w:iCs/>
            <w:color w:val="000000" w:themeColor="text1"/>
            <w:rPrChange w:id="3207" w:author="Ruijie Xu" w:date="2022-03-04T13:01:00Z">
              <w:rPr>
                <w:color w:val="000000" w:themeColor="text1"/>
              </w:rPr>
            </w:rPrChange>
          </w:rPr>
          <w:delText xml:space="preserve">, </w:delText>
        </w:r>
        <w:r w:rsidR="006005AB" w:rsidRPr="001E602D" w:rsidDel="00F8395A">
          <w:rPr>
            <w:i/>
            <w:iCs/>
            <w:color w:val="000000" w:themeColor="text1"/>
            <w:rPrChange w:id="3208" w:author="Ruijie Xu" w:date="2022-03-04T13:01:00Z">
              <w:rPr>
                <w:color w:val="000000" w:themeColor="text1"/>
              </w:rPr>
            </w:rPrChange>
          </w:rPr>
          <w:delText xml:space="preserve">20% of </w:delText>
        </w:r>
        <w:r w:rsidR="000D341C" w:rsidRPr="001E602D" w:rsidDel="00F8395A">
          <w:rPr>
            <w:i/>
            <w:iCs/>
            <w:color w:val="000000" w:themeColor="text1"/>
            <w:rPrChange w:id="3209" w:author="Ruijie Xu" w:date="2022-03-04T13:01:00Z">
              <w:rPr>
                <w:color w:val="000000" w:themeColor="text1"/>
              </w:rPr>
            </w:rPrChange>
          </w:rPr>
          <w:delText>R26.L</w:delText>
        </w:r>
        <w:r w:rsidR="00851184" w:rsidRPr="001E602D" w:rsidDel="00F8395A">
          <w:rPr>
            <w:i/>
            <w:iCs/>
            <w:color w:val="000000" w:themeColor="text1"/>
            <w:rPrChange w:id="3210" w:author="Ruijie Xu" w:date="2022-03-04T13:01:00Z">
              <w:rPr>
                <w:color w:val="000000" w:themeColor="text1"/>
              </w:rPr>
            </w:rPrChange>
          </w:rPr>
          <w:delText xml:space="preserve"> </w:delText>
        </w:r>
        <w:r w:rsidR="006005AB" w:rsidRPr="001E602D" w:rsidDel="00F8395A">
          <w:rPr>
            <w:i/>
            <w:iCs/>
            <w:color w:val="000000" w:themeColor="text1"/>
            <w:rPrChange w:id="3211" w:author="Ruijie Xu" w:date="2022-03-04T13:01:00Z">
              <w:rPr>
                <w:color w:val="000000" w:themeColor="text1"/>
              </w:rPr>
            </w:rPrChange>
          </w:rPr>
          <w:delText>(</w:delText>
        </w:r>
        <w:r w:rsidR="00851184" w:rsidRPr="001E602D" w:rsidDel="00F8395A">
          <w:rPr>
            <w:i/>
            <w:iCs/>
            <w:color w:val="000000" w:themeColor="text1"/>
            <w:rPrChange w:id="3212" w:author="Ruijie Xu" w:date="2022-03-04T13:01:00Z">
              <w:rPr>
                <w:color w:val="000000" w:themeColor="text1"/>
              </w:rPr>
            </w:rPrChange>
          </w:rPr>
          <w:delText>SD: 9%)</w:delText>
        </w:r>
        <w:r w:rsidR="000D341C" w:rsidRPr="001E602D" w:rsidDel="00F8395A">
          <w:rPr>
            <w:i/>
            <w:iCs/>
            <w:color w:val="000000" w:themeColor="text1"/>
            <w:rPrChange w:id="3213" w:author="Ruijie Xu" w:date="2022-03-04T13:01:00Z">
              <w:rPr>
                <w:color w:val="000000" w:themeColor="text1"/>
              </w:rPr>
            </w:rPrChange>
          </w:rPr>
          <w:delText xml:space="preserve">, and </w:delText>
        </w:r>
        <w:r w:rsidR="00A76D16" w:rsidRPr="001E602D" w:rsidDel="00F8395A">
          <w:rPr>
            <w:i/>
            <w:iCs/>
            <w:color w:val="000000" w:themeColor="text1"/>
            <w:rPrChange w:id="3214" w:author="Ruijie Xu" w:date="2022-03-04T13:01:00Z">
              <w:rPr>
                <w:color w:val="000000" w:themeColor="text1"/>
              </w:rPr>
            </w:rPrChange>
          </w:rPr>
          <w:delText xml:space="preserve">14% of </w:delText>
        </w:r>
        <w:r w:rsidR="000D341C" w:rsidRPr="001E602D" w:rsidDel="00F8395A">
          <w:rPr>
            <w:i/>
            <w:iCs/>
            <w:color w:val="000000" w:themeColor="text1"/>
            <w:rPrChange w:id="3215" w:author="Ruijie Xu" w:date="2022-03-04T13:01:00Z">
              <w:rPr>
                <w:color w:val="000000" w:themeColor="text1"/>
              </w:rPr>
            </w:rPrChange>
          </w:rPr>
          <w:delText>R2</w:delText>
        </w:r>
        <w:r w:rsidR="00055E2E" w:rsidRPr="001E602D" w:rsidDel="00F8395A">
          <w:rPr>
            <w:i/>
            <w:iCs/>
            <w:color w:val="000000" w:themeColor="text1"/>
            <w:rPrChange w:id="3216" w:author="Ruijie Xu" w:date="2022-03-04T13:01:00Z">
              <w:rPr>
                <w:color w:val="000000" w:themeColor="text1"/>
              </w:rPr>
            </w:rPrChange>
          </w:rPr>
          <w:delText>7</w:delText>
        </w:r>
        <w:r w:rsidR="000D341C" w:rsidRPr="001E602D" w:rsidDel="00F8395A">
          <w:rPr>
            <w:i/>
            <w:iCs/>
            <w:color w:val="000000" w:themeColor="text1"/>
            <w:rPrChange w:id="3217" w:author="Ruijie Xu" w:date="2022-03-04T13:01:00Z">
              <w:rPr>
                <w:color w:val="000000" w:themeColor="text1"/>
              </w:rPr>
            </w:rPrChange>
          </w:rPr>
          <w:delText>.L</w:delText>
        </w:r>
        <w:r w:rsidR="00851184" w:rsidRPr="001E602D" w:rsidDel="00F8395A">
          <w:rPr>
            <w:i/>
            <w:iCs/>
            <w:color w:val="000000" w:themeColor="text1"/>
            <w:rPrChange w:id="3218" w:author="Ruijie Xu" w:date="2022-03-04T13:01:00Z">
              <w:rPr>
                <w:color w:val="000000" w:themeColor="text1"/>
              </w:rPr>
            </w:rPrChange>
          </w:rPr>
          <w:delText xml:space="preserve"> (SD: 8%)</w:delText>
        </w:r>
        <w:r w:rsidR="000D341C" w:rsidRPr="001E602D" w:rsidDel="00F8395A">
          <w:rPr>
            <w:i/>
            <w:iCs/>
            <w:color w:val="000000" w:themeColor="text1"/>
            <w:rPrChange w:id="3219" w:author="Ruijie Xu" w:date="2022-03-04T13:01:00Z">
              <w:rPr>
                <w:color w:val="000000" w:themeColor="text1"/>
              </w:rPr>
            </w:rPrChange>
          </w:rPr>
          <w:delText xml:space="preserve">, but </w:delText>
        </w:r>
        <w:r w:rsidR="007818C6" w:rsidRPr="001E602D" w:rsidDel="00F8395A">
          <w:rPr>
            <w:i/>
            <w:iCs/>
            <w:color w:val="000000" w:themeColor="text1"/>
            <w:rPrChange w:id="3220" w:author="Ruijie Xu" w:date="2022-03-04T13:01:00Z">
              <w:rPr>
                <w:color w:val="000000" w:themeColor="text1"/>
              </w:rPr>
            </w:rPrChange>
          </w:rPr>
          <w:delText>Diamond has only classified</w:delText>
        </w:r>
        <w:r w:rsidR="000D341C" w:rsidRPr="001E602D" w:rsidDel="00F8395A">
          <w:rPr>
            <w:i/>
            <w:iCs/>
            <w:color w:val="000000" w:themeColor="text1"/>
            <w:rPrChange w:id="3221" w:author="Ruijie Xu" w:date="2022-03-04T13:01:00Z">
              <w:rPr>
                <w:color w:val="000000" w:themeColor="text1"/>
              </w:rPr>
            </w:rPrChange>
          </w:rPr>
          <w:delText xml:space="preserve"> 2% (133/4900) of reads as “p__Firmicutes” in sample R26.L</w:delText>
        </w:r>
        <w:r w:rsidR="007818C6" w:rsidRPr="001E602D" w:rsidDel="00F8395A">
          <w:rPr>
            <w:i/>
            <w:iCs/>
            <w:color w:val="000000" w:themeColor="text1"/>
            <w:rPrChange w:id="3222" w:author="Ruijie Xu" w:date="2022-03-04T13:01:00Z">
              <w:rPr>
                <w:color w:val="000000" w:themeColor="text1"/>
              </w:rPr>
            </w:rPrChange>
          </w:rPr>
          <w:delText xml:space="preserve">, while </w:delText>
        </w:r>
        <w:r w:rsidR="00480FB5" w:rsidRPr="001E602D" w:rsidDel="00F8395A">
          <w:rPr>
            <w:i/>
            <w:iCs/>
            <w:color w:val="000000" w:themeColor="text1"/>
            <w:rPrChange w:id="3223" w:author="Ruijie Xu" w:date="2022-03-04T13:01:00Z">
              <w:rPr>
                <w:color w:val="000000" w:themeColor="text1"/>
              </w:rPr>
            </w:rPrChange>
          </w:rPr>
          <w:delText>“p__Firmicutes” taxon</w:delText>
        </w:r>
        <w:r w:rsidR="007818C6" w:rsidRPr="001E602D" w:rsidDel="00F8395A">
          <w:rPr>
            <w:i/>
            <w:iCs/>
            <w:color w:val="000000" w:themeColor="text1"/>
            <w:rPrChange w:id="3224" w:author="Ruijie Xu" w:date="2022-03-04T13:01:00Z">
              <w:rPr>
                <w:color w:val="000000" w:themeColor="text1"/>
              </w:rPr>
            </w:rPrChange>
          </w:rPr>
          <w:delText xml:space="preserve"> was not </w:delText>
        </w:r>
        <w:r w:rsidR="00480FB5" w:rsidRPr="001E602D" w:rsidDel="00F8395A">
          <w:rPr>
            <w:i/>
            <w:iCs/>
            <w:color w:val="000000" w:themeColor="text1"/>
            <w:rPrChange w:id="3225" w:author="Ruijie Xu" w:date="2022-03-04T13:01:00Z">
              <w:rPr>
                <w:color w:val="000000" w:themeColor="text1"/>
              </w:rPr>
            </w:rPrChange>
          </w:rPr>
          <w:delText>identified in R22.L and R27.L by Diamond.</w:delText>
        </w:r>
        <w:r w:rsidR="000A7664" w:rsidRPr="001E602D" w:rsidDel="00F8395A">
          <w:rPr>
            <w:i/>
            <w:iCs/>
            <w:color w:val="000000" w:themeColor="text1"/>
            <w:rPrChange w:id="3226" w:author="Ruijie Xu" w:date="2022-03-04T13:01:00Z">
              <w:rPr>
                <w:color w:val="000000" w:themeColor="text1"/>
              </w:rPr>
            </w:rPrChange>
          </w:rPr>
          <w:delText xml:space="preserve"> On the other hand, Diamond has identified a relative larger proportion of reads as “p__Firmicutes” in samples R27.S </w:delText>
        </w:r>
        <w:r w:rsidR="00CF1485" w:rsidRPr="001E602D" w:rsidDel="00F8395A">
          <w:rPr>
            <w:i/>
            <w:iCs/>
            <w:color w:val="000000" w:themeColor="text1"/>
            <w:rPrChange w:id="3227" w:author="Ruijie Xu" w:date="2022-03-04T13:01:00Z">
              <w:rPr>
                <w:color w:val="000000" w:themeColor="text1"/>
              </w:rPr>
            </w:rPrChange>
          </w:rPr>
          <w:delText xml:space="preserve">(24%) </w:delText>
        </w:r>
        <w:r w:rsidR="000A7664" w:rsidRPr="001E602D" w:rsidDel="00F8395A">
          <w:rPr>
            <w:i/>
            <w:iCs/>
            <w:color w:val="000000" w:themeColor="text1"/>
            <w:rPrChange w:id="3228" w:author="Ruijie Xu" w:date="2022-03-04T13:01:00Z">
              <w:rPr>
                <w:color w:val="000000" w:themeColor="text1"/>
              </w:rPr>
            </w:rPrChange>
          </w:rPr>
          <w:delText>and R28.L</w:delText>
        </w:r>
        <w:r w:rsidR="00CF1485" w:rsidRPr="001E602D" w:rsidDel="00F8395A">
          <w:rPr>
            <w:i/>
            <w:iCs/>
            <w:color w:val="000000" w:themeColor="text1"/>
            <w:rPrChange w:id="3229" w:author="Ruijie Xu" w:date="2022-03-04T13:01:00Z">
              <w:rPr>
                <w:color w:val="000000" w:themeColor="text1"/>
              </w:rPr>
            </w:rPrChange>
          </w:rPr>
          <w:delText xml:space="preserve"> (19%)</w:delText>
        </w:r>
        <w:r w:rsidR="000A7664" w:rsidRPr="001E602D" w:rsidDel="00F8395A">
          <w:rPr>
            <w:i/>
            <w:iCs/>
            <w:color w:val="000000" w:themeColor="text1"/>
            <w:rPrChange w:id="3230" w:author="Ruijie Xu" w:date="2022-03-04T13:01:00Z">
              <w:rPr>
                <w:color w:val="000000" w:themeColor="text1"/>
              </w:rPr>
            </w:rPrChange>
          </w:rPr>
          <w:delText xml:space="preserve"> compare to th</w:delText>
        </w:r>
        <w:r w:rsidR="00B62F7B" w:rsidRPr="001E602D" w:rsidDel="00F8395A">
          <w:rPr>
            <w:i/>
            <w:iCs/>
            <w:color w:val="000000" w:themeColor="text1"/>
            <w:rPrChange w:id="3231" w:author="Ruijie Xu" w:date="2022-03-04T13:01:00Z">
              <w:rPr>
                <w:color w:val="000000" w:themeColor="text1"/>
              </w:rPr>
            </w:rPrChange>
          </w:rPr>
          <w:delText>at</w:delText>
        </w:r>
        <w:r w:rsidR="000A7664" w:rsidRPr="001E602D" w:rsidDel="00F8395A">
          <w:rPr>
            <w:i/>
            <w:iCs/>
            <w:color w:val="000000" w:themeColor="text1"/>
            <w:rPrChange w:id="3232" w:author="Ruijie Xu" w:date="2022-03-04T13:01:00Z">
              <w:rPr>
                <w:color w:val="000000" w:themeColor="text1"/>
              </w:rPr>
            </w:rPrChange>
          </w:rPr>
          <w:delText xml:space="preserve"> </w:delText>
        </w:r>
        <w:r w:rsidR="00CF1485" w:rsidRPr="001E602D" w:rsidDel="00F8395A">
          <w:rPr>
            <w:i/>
            <w:iCs/>
            <w:color w:val="000000" w:themeColor="text1"/>
            <w:rPrChange w:id="3233" w:author="Ruijie Xu" w:date="2022-03-04T13:01:00Z">
              <w:rPr>
                <w:color w:val="000000" w:themeColor="text1"/>
              </w:rPr>
            </w:rPrChange>
          </w:rPr>
          <w:delText xml:space="preserve"> of most other software (R27.S: mean: 2%, SD: 2%; R28.L: mean: 3%, SD: 3%)</w:delText>
        </w:r>
        <w:r w:rsidR="00C600C3" w:rsidRPr="001E602D" w:rsidDel="00F8395A">
          <w:rPr>
            <w:i/>
            <w:iCs/>
            <w:color w:val="000000" w:themeColor="text1"/>
            <w:rPrChange w:id="3234" w:author="Ruijie Xu" w:date="2022-03-04T13:01:00Z">
              <w:rPr>
                <w:color w:val="000000" w:themeColor="text1"/>
              </w:rPr>
            </w:rPrChange>
          </w:rPr>
          <w:delText xml:space="preserve">, </w:delText>
        </w:r>
        <w:r w:rsidR="0020378A" w:rsidRPr="001E602D" w:rsidDel="00F8395A">
          <w:rPr>
            <w:i/>
            <w:iCs/>
            <w:color w:val="000000" w:themeColor="text1"/>
            <w:rPrChange w:id="3235" w:author="Ruijie Xu" w:date="2022-03-04T13:01:00Z">
              <w:rPr>
                <w:color w:val="000000" w:themeColor="text1"/>
              </w:rPr>
            </w:rPrChange>
          </w:rPr>
          <w:delText xml:space="preserve">except for </w:delText>
        </w:r>
        <w:r w:rsidR="00C600C3" w:rsidRPr="001E602D" w:rsidDel="00F8395A">
          <w:rPr>
            <w:i/>
            <w:iCs/>
            <w:color w:val="000000" w:themeColor="text1"/>
            <w:rPrChange w:id="3236" w:author="Ruijie Xu" w:date="2022-03-04T13:01:00Z">
              <w:rPr>
                <w:color w:val="000000" w:themeColor="text1"/>
              </w:rPr>
            </w:rPrChange>
          </w:rPr>
          <w:delText xml:space="preserve">the </w:delText>
        </w:r>
        <w:r w:rsidR="0020378A" w:rsidRPr="001E602D" w:rsidDel="00F8395A">
          <w:rPr>
            <w:i/>
            <w:iCs/>
            <w:color w:val="000000" w:themeColor="text1"/>
            <w:rPrChange w:id="3237" w:author="Ruijie Xu" w:date="2022-03-04T13:01:00Z">
              <w:rPr>
                <w:color w:val="000000" w:themeColor="text1"/>
              </w:rPr>
            </w:rPrChange>
          </w:rPr>
          <w:delText>Centrifuge classification (R27.S: 24%, R28.L: 9%)</w:delText>
        </w:r>
        <w:r w:rsidR="00CF1485" w:rsidRPr="001E602D" w:rsidDel="00F8395A">
          <w:rPr>
            <w:i/>
            <w:iCs/>
            <w:color w:val="000000" w:themeColor="text1"/>
            <w:rPrChange w:id="3238" w:author="Ruijie Xu" w:date="2022-03-04T13:01:00Z">
              <w:rPr>
                <w:color w:val="000000" w:themeColor="text1"/>
              </w:rPr>
            </w:rPrChange>
          </w:rPr>
          <w:delText xml:space="preserve">. </w:delText>
        </w:r>
      </w:del>
    </w:p>
    <w:p w14:paraId="40AA96F2" w14:textId="435648F0" w:rsidR="00573B3C" w:rsidRPr="001E602D" w:rsidDel="00F8395A" w:rsidRDefault="00DA071D" w:rsidP="00573B3C">
      <w:pPr>
        <w:spacing w:line="480" w:lineRule="auto"/>
        <w:ind w:firstLine="720"/>
        <w:rPr>
          <w:del w:id="3239" w:author="Ruijie Xu" w:date="2022-02-02T13:36:00Z"/>
          <w:i/>
          <w:iCs/>
          <w:color w:val="000000" w:themeColor="text1"/>
          <w:rPrChange w:id="3240" w:author="Ruijie Xu" w:date="2022-03-04T13:01:00Z">
            <w:rPr>
              <w:del w:id="3241" w:author="Ruijie Xu" w:date="2022-02-02T13:36:00Z"/>
              <w:color w:val="000000" w:themeColor="text1"/>
            </w:rPr>
          </w:rPrChange>
        </w:rPr>
      </w:pPr>
      <w:del w:id="3242" w:author="Ruijie Xu" w:date="2022-02-02T13:36:00Z">
        <w:r w:rsidRPr="001E602D" w:rsidDel="00F8395A">
          <w:rPr>
            <w:i/>
            <w:iCs/>
            <w:color w:val="000000" w:themeColor="text1"/>
            <w:rPrChange w:id="3243" w:author="Ruijie Xu" w:date="2022-03-04T13:01:00Z">
              <w:rPr>
                <w:color w:val="000000" w:themeColor="text1"/>
              </w:rPr>
            </w:rPrChange>
          </w:rPr>
          <w:delText xml:space="preserve">Moving down to the Species level classification, </w:delText>
        </w:r>
        <w:r w:rsidR="00F70624" w:rsidRPr="001E602D" w:rsidDel="00F8395A">
          <w:rPr>
            <w:i/>
            <w:iCs/>
            <w:color w:val="000000" w:themeColor="text1"/>
            <w:rPrChange w:id="3244" w:author="Ruijie Xu" w:date="2022-03-04T13:01:00Z">
              <w:rPr>
                <w:color w:val="000000" w:themeColor="text1"/>
              </w:rPr>
            </w:rPrChange>
          </w:rPr>
          <w:delText>the number of reads classified under taxa</w:delText>
        </w:r>
        <w:r w:rsidR="00E40AC0" w:rsidRPr="001E602D" w:rsidDel="00F8395A">
          <w:rPr>
            <w:i/>
            <w:iCs/>
            <w:color w:val="000000" w:themeColor="text1"/>
            <w:rPrChange w:id="3245" w:author="Ruijie Xu" w:date="2022-03-04T13:01:00Z">
              <w:rPr>
                <w:color w:val="000000" w:themeColor="text1"/>
              </w:rPr>
            </w:rPrChange>
          </w:rPr>
          <w:delText xml:space="preserve"> (strains)</w:delText>
        </w:r>
        <w:r w:rsidR="00F70624" w:rsidRPr="001E602D" w:rsidDel="00F8395A">
          <w:rPr>
            <w:i/>
            <w:iCs/>
            <w:color w:val="000000" w:themeColor="text1"/>
            <w:rPrChange w:id="3246" w:author="Ruijie Xu" w:date="2022-03-04T13:01:00Z">
              <w:rPr>
                <w:color w:val="000000" w:themeColor="text1"/>
              </w:rPr>
            </w:rPrChange>
          </w:rPr>
          <w:delText xml:space="preserve"> with the same species was aggregated together to obtain the unique number of species classified by each software. Out of all software, metaphlan</w:delText>
        </w:r>
        <w:r w:rsidR="00B25AB7" w:rsidRPr="001E602D" w:rsidDel="00F8395A">
          <w:rPr>
            <w:i/>
            <w:iCs/>
            <w:color w:val="000000" w:themeColor="text1"/>
            <w:rPrChange w:id="3247" w:author="Ruijie Xu" w:date="2022-03-04T13:01:00Z">
              <w:rPr>
                <w:color w:val="000000" w:themeColor="text1"/>
              </w:rPr>
            </w:rPrChange>
          </w:rPr>
          <w:delText>3</w:delText>
        </w:r>
        <w:r w:rsidR="00F70624" w:rsidRPr="001E602D" w:rsidDel="00F8395A">
          <w:rPr>
            <w:i/>
            <w:iCs/>
            <w:color w:val="000000" w:themeColor="text1"/>
            <w:rPrChange w:id="3248" w:author="Ruijie Xu" w:date="2022-03-04T13:01:00Z">
              <w:rPr>
                <w:color w:val="000000" w:themeColor="text1"/>
              </w:rPr>
            </w:rPrChange>
          </w:rPr>
          <w:delText xml:space="preserve"> has classified the least number of species taxa with only 18 species</w:delText>
        </w:r>
        <w:r w:rsidR="00841096" w:rsidRPr="001E602D" w:rsidDel="00F8395A">
          <w:rPr>
            <w:i/>
            <w:iCs/>
            <w:color w:val="000000" w:themeColor="text1"/>
            <w:rPrChange w:id="3249" w:author="Ruijie Xu" w:date="2022-03-04T13:01:00Z">
              <w:rPr>
                <w:color w:val="000000" w:themeColor="text1"/>
              </w:rPr>
            </w:rPrChange>
          </w:rPr>
          <w:delText>.</w:delText>
        </w:r>
        <w:r w:rsidR="00F70624" w:rsidRPr="001E602D" w:rsidDel="00F8395A">
          <w:rPr>
            <w:i/>
            <w:iCs/>
            <w:color w:val="000000" w:themeColor="text1"/>
            <w:rPrChange w:id="3250" w:author="Ruijie Xu" w:date="2022-03-04T13:01:00Z">
              <w:rPr>
                <w:color w:val="000000" w:themeColor="text1"/>
              </w:rPr>
            </w:rPrChange>
          </w:rPr>
          <w:delText xml:space="preserve"> </w:delText>
        </w:r>
        <w:r w:rsidR="00841096" w:rsidRPr="001E602D" w:rsidDel="00F8395A">
          <w:rPr>
            <w:i/>
            <w:iCs/>
            <w:color w:val="000000" w:themeColor="text1"/>
            <w:rPrChange w:id="3251" w:author="Ruijie Xu" w:date="2022-03-04T13:01:00Z">
              <w:rPr>
                <w:color w:val="000000" w:themeColor="text1"/>
              </w:rPr>
            </w:rPrChange>
          </w:rPr>
          <w:delText xml:space="preserve">On the other hand, </w:delText>
        </w:r>
        <w:r w:rsidR="00F70624" w:rsidRPr="001E602D" w:rsidDel="00F8395A">
          <w:rPr>
            <w:i/>
            <w:iCs/>
            <w:color w:val="000000" w:themeColor="text1"/>
            <w:rPrChange w:id="3252" w:author="Ruijie Xu" w:date="2022-03-04T13:01:00Z">
              <w:rPr>
                <w:color w:val="000000" w:themeColor="text1"/>
              </w:rPr>
            </w:rPrChange>
          </w:rPr>
          <w:delText xml:space="preserve">Kaiju has classified the most number of </w:delText>
        </w:r>
        <w:r w:rsidR="00B53A36" w:rsidRPr="001E602D" w:rsidDel="00F8395A">
          <w:rPr>
            <w:i/>
            <w:iCs/>
            <w:color w:val="000000" w:themeColor="text1"/>
            <w:rPrChange w:id="3253" w:author="Ruijie Xu" w:date="2022-03-04T13:01:00Z">
              <w:rPr>
                <w:color w:val="000000" w:themeColor="text1"/>
              </w:rPr>
            </w:rPrChange>
          </w:rPr>
          <w:delText>distinct</w:delText>
        </w:r>
        <w:r w:rsidR="006F27D5" w:rsidRPr="001E602D" w:rsidDel="00F8395A">
          <w:rPr>
            <w:i/>
            <w:iCs/>
            <w:color w:val="000000" w:themeColor="text1"/>
            <w:rPrChange w:id="3254" w:author="Ruijie Xu" w:date="2022-03-04T13:01:00Z">
              <w:rPr>
                <w:color w:val="000000" w:themeColor="text1"/>
              </w:rPr>
            </w:rPrChange>
          </w:rPr>
          <w:delText xml:space="preserve"> Species</w:delText>
        </w:r>
        <w:r w:rsidR="00F70624" w:rsidRPr="001E602D" w:rsidDel="00F8395A">
          <w:rPr>
            <w:i/>
            <w:iCs/>
            <w:color w:val="000000" w:themeColor="text1"/>
            <w:rPrChange w:id="3255" w:author="Ruijie Xu" w:date="2022-03-04T13:01:00Z">
              <w:rPr>
                <w:color w:val="000000" w:themeColor="text1"/>
              </w:rPr>
            </w:rPrChange>
          </w:rPr>
          <w:delText xml:space="preserve"> taxa 4128 species</w:delText>
        </w:r>
        <w:r w:rsidR="007E27EF" w:rsidRPr="001E602D" w:rsidDel="00F8395A">
          <w:rPr>
            <w:i/>
            <w:iCs/>
            <w:color w:val="000000" w:themeColor="text1"/>
            <w:rPrChange w:id="3256" w:author="Ruijie Xu" w:date="2022-03-04T13:01:00Z">
              <w:rPr>
                <w:color w:val="000000" w:themeColor="text1"/>
              </w:rPr>
            </w:rPrChange>
          </w:rPr>
          <w:delText xml:space="preserve"> (Table II.4)</w:delText>
        </w:r>
        <w:r w:rsidR="00F70624" w:rsidRPr="001E602D" w:rsidDel="00F8395A">
          <w:rPr>
            <w:i/>
            <w:iCs/>
            <w:color w:val="000000" w:themeColor="text1"/>
            <w:rPrChange w:id="3257" w:author="Ruijie Xu" w:date="2022-03-04T13:01:00Z">
              <w:rPr>
                <w:color w:val="000000" w:themeColor="text1"/>
              </w:rPr>
            </w:rPrChange>
          </w:rPr>
          <w:delText xml:space="preserve">. </w:delText>
        </w:r>
        <w:r w:rsidR="00841096" w:rsidRPr="001E602D" w:rsidDel="00F8395A">
          <w:rPr>
            <w:i/>
            <w:iCs/>
            <w:color w:val="000000" w:themeColor="text1"/>
            <w:rPrChange w:id="3258" w:author="Ruijie Xu" w:date="2022-03-04T13:01:00Z">
              <w:rPr>
                <w:color w:val="000000" w:themeColor="text1"/>
              </w:rPr>
            </w:rPrChange>
          </w:rPr>
          <w:delText xml:space="preserve">From the species level classifications, </w:delText>
        </w:r>
        <w:r w:rsidR="00D72FF8" w:rsidRPr="001E602D" w:rsidDel="00F8395A">
          <w:rPr>
            <w:i/>
            <w:iCs/>
            <w:color w:val="000000" w:themeColor="text1"/>
            <w:rPrChange w:id="3259" w:author="Ruijie Xu" w:date="2022-03-04T13:01:00Z">
              <w:rPr>
                <w:color w:val="000000" w:themeColor="text1"/>
              </w:rPr>
            </w:rPrChange>
          </w:rPr>
          <w:delText>9</w:delText>
        </w:r>
        <w:r w:rsidR="009231E4" w:rsidRPr="001E602D" w:rsidDel="00F8395A">
          <w:rPr>
            <w:i/>
            <w:iCs/>
            <w:color w:val="000000" w:themeColor="text1"/>
            <w:rPrChange w:id="3260" w:author="Ruijie Xu" w:date="2022-03-04T13:01:00Z">
              <w:rPr>
                <w:color w:val="000000" w:themeColor="text1"/>
              </w:rPr>
            </w:rPrChange>
          </w:rPr>
          <w:delText xml:space="preserve"> species taxon w</w:delText>
        </w:r>
        <w:r w:rsidR="00D72FF8" w:rsidRPr="001E602D" w:rsidDel="00F8395A">
          <w:rPr>
            <w:i/>
            <w:iCs/>
            <w:color w:val="000000" w:themeColor="text1"/>
            <w:rPrChange w:id="3261" w:author="Ruijie Xu" w:date="2022-03-04T13:01:00Z">
              <w:rPr>
                <w:color w:val="000000" w:themeColor="text1"/>
              </w:rPr>
            </w:rPrChange>
          </w:rPr>
          <w:delText>ere</w:delText>
        </w:r>
        <w:r w:rsidR="009231E4" w:rsidRPr="001E602D" w:rsidDel="00F8395A">
          <w:rPr>
            <w:i/>
            <w:iCs/>
            <w:color w:val="000000" w:themeColor="text1"/>
            <w:rPrChange w:id="3262" w:author="Ruijie Xu" w:date="2022-03-04T13:01:00Z">
              <w:rPr>
                <w:color w:val="000000" w:themeColor="text1"/>
              </w:rPr>
            </w:rPrChange>
          </w:rPr>
          <w:delText xml:space="preserve"> identified by all nine software</w:delText>
        </w:r>
        <w:r w:rsidR="00D72FF8" w:rsidRPr="001E602D" w:rsidDel="00F8395A">
          <w:rPr>
            <w:i/>
            <w:iCs/>
            <w:color w:val="000000" w:themeColor="text1"/>
            <w:rPrChange w:id="3263" w:author="Ruijie Xu" w:date="2022-03-04T13:01:00Z">
              <w:rPr>
                <w:color w:val="000000" w:themeColor="text1"/>
              </w:rPr>
            </w:rPrChange>
          </w:rPr>
          <w:delText xml:space="preserve"> (</w:delText>
        </w:r>
      </w:del>
      <w:del w:id="3264" w:author="Ruijie Xu" w:date="2022-02-02T11:02:00Z">
        <w:r w:rsidR="00D72FF8" w:rsidRPr="001E602D" w:rsidDel="00463AA7">
          <w:rPr>
            <w:i/>
            <w:iCs/>
            <w:color w:val="000000" w:themeColor="text1"/>
          </w:rPr>
          <w:delText>Leptospira</w:delText>
        </w:r>
      </w:del>
      <w:del w:id="3265" w:author="Ruijie Xu" w:date="2022-02-02T13:36:00Z">
        <w:r w:rsidR="00D72FF8" w:rsidRPr="001E602D" w:rsidDel="00F8395A">
          <w:rPr>
            <w:i/>
            <w:iCs/>
            <w:color w:val="000000" w:themeColor="text1"/>
          </w:rPr>
          <w:delText xml:space="preserve"> interrogans</w:delText>
        </w:r>
        <w:r w:rsidR="00D72FF8" w:rsidRPr="001E602D" w:rsidDel="00F8395A">
          <w:rPr>
            <w:i/>
            <w:iCs/>
            <w:color w:val="000000" w:themeColor="text1"/>
            <w:rPrChange w:id="3266" w:author="Ruijie Xu" w:date="2022-03-04T13:01:00Z">
              <w:rPr>
                <w:color w:val="000000" w:themeColor="text1"/>
              </w:rPr>
            </w:rPrChange>
          </w:rPr>
          <w:delText>,</w:delText>
        </w:r>
        <w:r w:rsidR="00D72FF8" w:rsidRPr="001E602D" w:rsidDel="00F8395A">
          <w:rPr>
            <w:i/>
            <w:iCs/>
            <w:color w:val="000000" w:themeColor="text1"/>
          </w:rPr>
          <w:delText xml:space="preserve"> </w:delText>
        </w:r>
      </w:del>
      <w:del w:id="3267" w:author="Ruijie Xu" w:date="2022-02-02T11:02:00Z">
        <w:r w:rsidR="00D72FF8" w:rsidRPr="001E602D" w:rsidDel="00463AA7">
          <w:rPr>
            <w:i/>
            <w:iCs/>
            <w:color w:val="000000" w:themeColor="text1"/>
          </w:rPr>
          <w:delText>Leptospira</w:delText>
        </w:r>
      </w:del>
      <w:del w:id="3268" w:author="Ruijie Xu" w:date="2022-02-02T13:36:00Z">
        <w:r w:rsidR="00D72FF8" w:rsidRPr="001E602D" w:rsidDel="00F8395A">
          <w:rPr>
            <w:i/>
            <w:iCs/>
            <w:color w:val="000000" w:themeColor="text1"/>
          </w:rPr>
          <w:delText xml:space="preserve"> borgpetersenii</w:delText>
        </w:r>
        <w:r w:rsidR="00D72FF8" w:rsidRPr="001E602D" w:rsidDel="00F8395A">
          <w:rPr>
            <w:i/>
            <w:iCs/>
            <w:color w:val="000000" w:themeColor="text1"/>
            <w:rPrChange w:id="3269" w:author="Ruijie Xu" w:date="2022-03-04T13:01:00Z">
              <w:rPr>
                <w:color w:val="000000" w:themeColor="text1"/>
              </w:rPr>
            </w:rPrChange>
          </w:rPr>
          <w:delText>,</w:delText>
        </w:r>
        <w:r w:rsidR="00D72FF8" w:rsidRPr="001E602D" w:rsidDel="00F8395A">
          <w:rPr>
            <w:i/>
            <w:iCs/>
            <w:color w:val="000000" w:themeColor="text1"/>
          </w:rPr>
          <w:delText xml:space="preserve"> Faecalibacterium prausnitzii</w:delText>
        </w:r>
        <w:r w:rsidR="00D72FF8" w:rsidRPr="001E602D" w:rsidDel="00F8395A">
          <w:rPr>
            <w:i/>
            <w:iCs/>
            <w:color w:val="000000" w:themeColor="text1"/>
            <w:rPrChange w:id="3270" w:author="Ruijie Xu" w:date="2022-03-04T13:01:00Z">
              <w:rPr>
                <w:color w:val="000000" w:themeColor="text1"/>
              </w:rPr>
            </w:rPrChange>
          </w:rPr>
          <w:delText>,</w:delText>
        </w:r>
        <w:r w:rsidR="00D72FF8" w:rsidRPr="001E602D" w:rsidDel="00F8395A">
          <w:rPr>
            <w:i/>
            <w:iCs/>
            <w:color w:val="000000" w:themeColor="text1"/>
          </w:rPr>
          <w:delText xml:space="preserve"> </w:delText>
        </w:r>
        <w:bookmarkStart w:id="3271" w:name="OLE_LINK183"/>
        <w:bookmarkStart w:id="3272" w:name="OLE_LINK184"/>
        <w:r w:rsidR="00D72FF8" w:rsidRPr="001E602D" w:rsidDel="00F8395A">
          <w:rPr>
            <w:i/>
            <w:iCs/>
            <w:color w:val="000000" w:themeColor="text1"/>
          </w:rPr>
          <w:delText>Bordetella</w:delText>
        </w:r>
        <w:bookmarkEnd w:id="3271"/>
        <w:bookmarkEnd w:id="3272"/>
        <w:r w:rsidR="00D72FF8" w:rsidRPr="001E602D" w:rsidDel="00F8395A">
          <w:rPr>
            <w:i/>
            <w:iCs/>
            <w:color w:val="000000" w:themeColor="text1"/>
          </w:rPr>
          <w:delText xml:space="preserve"> pseudohinzii</w:delText>
        </w:r>
        <w:r w:rsidR="00D72FF8" w:rsidRPr="001E602D" w:rsidDel="00F8395A">
          <w:rPr>
            <w:i/>
            <w:iCs/>
            <w:color w:val="000000" w:themeColor="text1"/>
            <w:rPrChange w:id="3273" w:author="Ruijie Xu" w:date="2022-03-04T13:01:00Z">
              <w:rPr>
                <w:color w:val="000000" w:themeColor="text1"/>
              </w:rPr>
            </w:rPrChange>
          </w:rPr>
          <w:delText>,</w:delText>
        </w:r>
        <w:r w:rsidR="00D72FF8" w:rsidRPr="001E602D" w:rsidDel="00F8395A">
          <w:rPr>
            <w:i/>
            <w:iCs/>
            <w:color w:val="000000" w:themeColor="text1"/>
          </w:rPr>
          <w:delText xml:space="preserve"> Bordetella bronchiseptica</w:delText>
        </w:r>
        <w:r w:rsidR="00D72FF8" w:rsidRPr="001E602D" w:rsidDel="00F8395A">
          <w:rPr>
            <w:i/>
            <w:iCs/>
            <w:color w:val="000000" w:themeColor="text1"/>
            <w:rPrChange w:id="3274" w:author="Ruijie Xu" w:date="2022-03-04T13:01:00Z">
              <w:rPr>
                <w:color w:val="000000" w:themeColor="text1"/>
              </w:rPr>
            </w:rPrChange>
          </w:rPr>
          <w:delText>,</w:delText>
        </w:r>
        <w:r w:rsidR="00D72FF8" w:rsidRPr="001E602D" w:rsidDel="00F8395A">
          <w:rPr>
            <w:i/>
            <w:iCs/>
            <w:color w:val="000000" w:themeColor="text1"/>
          </w:rPr>
          <w:delText xml:space="preserve"> Bordetella pertussis</w:delText>
        </w:r>
        <w:r w:rsidR="00D72FF8" w:rsidRPr="001E602D" w:rsidDel="00F8395A">
          <w:rPr>
            <w:i/>
            <w:iCs/>
            <w:color w:val="000000" w:themeColor="text1"/>
            <w:rPrChange w:id="3275" w:author="Ruijie Xu" w:date="2022-03-04T13:01:00Z">
              <w:rPr>
                <w:color w:val="000000" w:themeColor="text1"/>
              </w:rPr>
            </w:rPrChange>
          </w:rPr>
          <w:delText>,</w:delText>
        </w:r>
        <w:r w:rsidR="00D72FF8" w:rsidRPr="001E602D" w:rsidDel="00F8395A">
          <w:rPr>
            <w:i/>
            <w:iCs/>
            <w:color w:val="000000" w:themeColor="text1"/>
          </w:rPr>
          <w:delText xml:space="preserve"> Bacteroides uniformis</w:delText>
        </w:r>
        <w:r w:rsidR="00D72FF8" w:rsidRPr="001E602D" w:rsidDel="00F8395A">
          <w:rPr>
            <w:i/>
            <w:iCs/>
            <w:color w:val="000000" w:themeColor="text1"/>
            <w:rPrChange w:id="3276" w:author="Ruijie Xu" w:date="2022-03-04T13:01:00Z">
              <w:rPr>
                <w:color w:val="000000" w:themeColor="text1"/>
              </w:rPr>
            </w:rPrChange>
          </w:rPr>
          <w:delText>,</w:delText>
        </w:r>
        <w:r w:rsidR="00D72FF8" w:rsidRPr="001E602D" w:rsidDel="00F8395A">
          <w:rPr>
            <w:i/>
            <w:iCs/>
            <w:color w:val="000000" w:themeColor="text1"/>
          </w:rPr>
          <w:delText xml:space="preserve"> Phocaeicola vulgatus</w:delText>
        </w:r>
        <w:r w:rsidR="00D72FF8" w:rsidRPr="001E602D" w:rsidDel="00F8395A">
          <w:rPr>
            <w:i/>
            <w:iCs/>
            <w:color w:val="000000" w:themeColor="text1"/>
            <w:rPrChange w:id="3277" w:author="Ruijie Xu" w:date="2022-03-04T13:01:00Z">
              <w:rPr>
                <w:color w:val="000000" w:themeColor="text1"/>
              </w:rPr>
            </w:rPrChange>
          </w:rPr>
          <w:delText>, and</w:delText>
        </w:r>
        <w:r w:rsidR="00D72FF8" w:rsidRPr="001E602D" w:rsidDel="00F8395A">
          <w:rPr>
            <w:i/>
            <w:iCs/>
            <w:color w:val="000000" w:themeColor="text1"/>
          </w:rPr>
          <w:delText xml:space="preserve"> Bartonella elizabethae</w:delText>
        </w:r>
        <w:r w:rsidR="00D72FF8" w:rsidRPr="001E602D" w:rsidDel="00F8395A">
          <w:rPr>
            <w:i/>
            <w:iCs/>
            <w:color w:val="000000" w:themeColor="text1"/>
            <w:rPrChange w:id="3278" w:author="Ruijie Xu" w:date="2022-03-04T13:01:00Z">
              <w:rPr>
                <w:color w:val="000000" w:themeColor="text1"/>
              </w:rPr>
            </w:rPrChange>
          </w:rPr>
          <w:delText xml:space="preserve">). </w:delText>
        </w:r>
        <w:r w:rsidR="000D2FCA" w:rsidRPr="001E602D" w:rsidDel="00F8395A">
          <w:rPr>
            <w:i/>
            <w:iCs/>
            <w:color w:val="000000" w:themeColor="text1"/>
            <w:rPrChange w:id="3279" w:author="Ruijie Xu" w:date="2022-03-04T13:01:00Z">
              <w:rPr>
                <w:color w:val="000000" w:themeColor="text1"/>
              </w:rPr>
            </w:rPrChange>
          </w:rPr>
          <w:delText xml:space="preserve">Centrifuge and Kaiju </w:delText>
        </w:r>
        <w:r w:rsidR="00AB16F6" w:rsidRPr="001E602D" w:rsidDel="00F8395A">
          <w:rPr>
            <w:i/>
            <w:iCs/>
            <w:color w:val="000000" w:themeColor="text1"/>
            <w:rPrChange w:id="3280" w:author="Ruijie Xu" w:date="2022-03-04T13:01:00Z">
              <w:rPr>
                <w:color w:val="000000" w:themeColor="text1"/>
              </w:rPr>
            </w:rPrChange>
          </w:rPr>
          <w:delText>has the largest overlapping in the species taxa identified</w:delText>
        </w:r>
        <w:r w:rsidR="000D2FCA" w:rsidRPr="001E602D" w:rsidDel="00F8395A">
          <w:rPr>
            <w:i/>
            <w:iCs/>
            <w:color w:val="000000" w:themeColor="text1"/>
            <w:rPrChange w:id="3281" w:author="Ruijie Xu" w:date="2022-03-04T13:01:00Z">
              <w:rPr>
                <w:color w:val="000000" w:themeColor="text1"/>
              </w:rPr>
            </w:rPrChange>
          </w:rPr>
          <w:delText xml:space="preserve"> (2</w:delText>
        </w:r>
        <w:r w:rsidR="00AB16F6" w:rsidRPr="001E602D" w:rsidDel="00F8395A">
          <w:rPr>
            <w:i/>
            <w:iCs/>
            <w:color w:val="000000" w:themeColor="text1"/>
            <w:rPrChange w:id="3282" w:author="Ruijie Xu" w:date="2022-03-04T13:01:00Z">
              <w:rPr>
                <w:color w:val="000000" w:themeColor="text1"/>
              </w:rPr>
            </w:rPrChange>
          </w:rPr>
          <w:delText>28</w:delText>
        </w:r>
        <w:r w:rsidR="000D2FCA" w:rsidRPr="001E602D" w:rsidDel="00F8395A">
          <w:rPr>
            <w:i/>
            <w:iCs/>
            <w:color w:val="000000" w:themeColor="text1"/>
            <w:rPrChange w:id="3283" w:author="Ruijie Xu" w:date="2022-03-04T13:01:00Z">
              <w:rPr>
                <w:color w:val="000000" w:themeColor="text1"/>
              </w:rPr>
            </w:rPrChange>
          </w:rPr>
          <w:delText xml:space="preserve">5 taxa), followed by Kraken2 </w:delText>
        </w:r>
        <w:r w:rsidR="00626DA0" w:rsidRPr="001E602D" w:rsidDel="00F8395A">
          <w:rPr>
            <w:i/>
            <w:iCs/>
            <w:color w:val="000000" w:themeColor="text1"/>
            <w:rPrChange w:id="3284" w:author="Ruijie Xu" w:date="2022-03-04T13:01:00Z">
              <w:rPr>
                <w:color w:val="000000" w:themeColor="text1"/>
              </w:rPr>
            </w:rPrChange>
          </w:rPr>
          <w:delText>vs.</w:delText>
        </w:r>
        <w:r w:rsidR="000D2FCA" w:rsidRPr="001E602D" w:rsidDel="00F8395A">
          <w:rPr>
            <w:i/>
            <w:iCs/>
            <w:color w:val="000000" w:themeColor="text1"/>
            <w:rPrChange w:id="3285" w:author="Ruijie Xu" w:date="2022-03-04T13:01:00Z">
              <w:rPr>
                <w:color w:val="000000" w:themeColor="text1"/>
              </w:rPr>
            </w:rPrChange>
          </w:rPr>
          <w:delText xml:space="preserve"> Centrifuge (1</w:delText>
        </w:r>
        <w:r w:rsidR="000C5C1E" w:rsidRPr="001E602D" w:rsidDel="00F8395A">
          <w:rPr>
            <w:i/>
            <w:iCs/>
            <w:color w:val="000000" w:themeColor="text1"/>
            <w:rPrChange w:id="3286" w:author="Ruijie Xu" w:date="2022-03-04T13:01:00Z">
              <w:rPr>
                <w:color w:val="000000" w:themeColor="text1"/>
              </w:rPr>
            </w:rPrChange>
          </w:rPr>
          <w:delText>737</w:delText>
        </w:r>
        <w:r w:rsidR="000D2FCA" w:rsidRPr="001E602D" w:rsidDel="00F8395A">
          <w:rPr>
            <w:i/>
            <w:iCs/>
            <w:color w:val="000000" w:themeColor="text1"/>
            <w:rPrChange w:id="3287" w:author="Ruijie Xu" w:date="2022-03-04T13:01:00Z">
              <w:rPr>
                <w:color w:val="000000" w:themeColor="text1"/>
              </w:rPr>
            </w:rPrChange>
          </w:rPr>
          <w:delText xml:space="preserve"> taxa) </w:delText>
        </w:r>
        <w:r w:rsidR="00626DA0" w:rsidRPr="001E602D" w:rsidDel="00F8395A">
          <w:rPr>
            <w:i/>
            <w:iCs/>
            <w:color w:val="000000" w:themeColor="text1"/>
            <w:rPrChange w:id="3288" w:author="Ruijie Xu" w:date="2022-03-04T13:01:00Z">
              <w:rPr>
                <w:color w:val="000000" w:themeColor="text1"/>
              </w:rPr>
            </w:rPrChange>
          </w:rPr>
          <w:delText xml:space="preserve">and </w:delText>
        </w:r>
        <w:r w:rsidR="00C449F3" w:rsidRPr="001E602D" w:rsidDel="00F8395A">
          <w:rPr>
            <w:i/>
            <w:iCs/>
            <w:color w:val="000000" w:themeColor="text1"/>
            <w:rPrChange w:id="3289" w:author="Ruijie Xu" w:date="2022-03-04T13:01:00Z">
              <w:rPr>
                <w:color w:val="000000" w:themeColor="text1"/>
              </w:rPr>
            </w:rPrChange>
          </w:rPr>
          <w:delText xml:space="preserve">vs. </w:delText>
        </w:r>
        <w:r w:rsidR="000D2FCA" w:rsidRPr="001E602D" w:rsidDel="00F8395A">
          <w:rPr>
            <w:i/>
            <w:iCs/>
            <w:color w:val="000000" w:themeColor="text1"/>
            <w:rPrChange w:id="3290" w:author="Ruijie Xu" w:date="2022-03-04T13:01:00Z">
              <w:rPr>
                <w:color w:val="000000" w:themeColor="text1"/>
              </w:rPr>
            </w:rPrChange>
          </w:rPr>
          <w:delText>Kaiju (</w:delText>
        </w:r>
        <w:r w:rsidR="001772B0" w:rsidRPr="001E602D" w:rsidDel="00F8395A">
          <w:rPr>
            <w:i/>
            <w:iCs/>
            <w:color w:val="000000" w:themeColor="text1"/>
            <w:rPrChange w:id="3291" w:author="Ruijie Xu" w:date="2022-03-04T13:01:00Z">
              <w:rPr>
                <w:color w:val="000000" w:themeColor="text1"/>
              </w:rPr>
            </w:rPrChange>
          </w:rPr>
          <w:delText>1723</w:delText>
        </w:r>
        <w:r w:rsidR="00091200" w:rsidRPr="001E602D" w:rsidDel="00F8395A">
          <w:rPr>
            <w:i/>
            <w:iCs/>
            <w:color w:val="000000" w:themeColor="text1"/>
            <w:rPrChange w:id="3292" w:author="Ruijie Xu" w:date="2022-03-04T13:01:00Z">
              <w:rPr>
                <w:color w:val="000000" w:themeColor="text1"/>
              </w:rPr>
            </w:rPrChange>
          </w:rPr>
          <w:delText xml:space="preserve"> taxa</w:delText>
        </w:r>
        <w:r w:rsidR="000D2FCA" w:rsidRPr="001E602D" w:rsidDel="00F8395A">
          <w:rPr>
            <w:i/>
            <w:iCs/>
            <w:color w:val="000000" w:themeColor="text1"/>
            <w:rPrChange w:id="3293" w:author="Ruijie Xu" w:date="2022-03-04T13:01:00Z">
              <w:rPr>
                <w:color w:val="000000" w:themeColor="text1"/>
              </w:rPr>
            </w:rPrChange>
          </w:rPr>
          <w:delText>)</w:delText>
        </w:r>
        <w:r w:rsidR="00626DA0" w:rsidRPr="001E602D" w:rsidDel="00F8395A">
          <w:rPr>
            <w:i/>
            <w:iCs/>
            <w:color w:val="000000" w:themeColor="text1"/>
            <w:rPrChange w:id="3294" w:author="Ruijie Xu" w:date="2022-03-04T13:01:00Z">
              <w:rPr>
                <w:color w:val="000000" w:themeColor="text1"/>
              </w:rPr>
            </w:rPrChange>
          </w:rPr>
          <w:delText>.</w:delText>
        </w:r>
        <w:r w:rsidR="00A97420" w:rsidRPr="001E602D" w:rsidDel="00F8395A">
          <w:rPr>
            <w:i/>
            <w:iCs/>
            <w:color w:val="000000" w:themeColor="text1"/>
            <w:rPrChange w:id="3295" w:author="Ruijie Xu" w:date="2022-03-04T13:01:00Z">
              <w:rPr>
                <w:color w:val="000000" w:themeColor="text1"/>
              </w:rPr>
            </w:rPrChange>
          </w:rPr>
          <w:delText xml:space="preserve"> The species-level classification of the three software has shared 1,379 species taxa in </w:delText>
        </w:r>
        <w:r w:rsidR="00421B2F" w:rsidRPr="001E602D" w:rsidDel="00F8395A">
          <w:rPr>
            <w:i/>
            <w:iCs/>
            <w:color w:val="000000" w:themeColor="text1"/>
            <w:rPrChange w:id="3296" w:author="Ruijie Xu" w:date="2022-03-04T13:01:00Z">
              <w:rPr>
                <w:color w:val="000000" w:themeColor="text1"/>
              </w:rPr>
            </w:rPrChange>
          </w:rPr>
          <w:delText>total.</w:delText>
        </w:r>
        <w:r w:rsidR="00626DA0" w:rsidRPr="001E602D" w:rsidDel="00F8395A">
          <w:rPr>
            <w:i/>
            <w:iCs/>
            <w:color w:val="000000" w:themeColor="text1"/>
            <w:rPrChange w:id="3297" w:author="Ruijie Xu" w:date="2022-03-04T13:01:00Z">
              <w:rPr>
                <w:color w:val="000000" w:themeColor="text1"/>
              </w:rPr>
            </w:rPrChange>
          </w:rPr>
          <w:delText xml:space="preserve"> </w:delText>
        </w:r>
        <w:r w:rsidR="008A62F1" w:rsidRPr="001E602D" w:rsidDel="00F8395A">
          <w:rPr>
            <w:i/>
            <w:iCs/>
            <w:color w:val="000000" w:themeColor="text1"/>
            <w:rPrChange w:id="3298" w:author="Ruijie Xu" w:date="2022-03-04T13:01:00Z">
              <w:rPr>
                <w:color w:val="000000" w:themeColor="text1"/>
              </w:rPr>
            </w:rPrChange>
          </w:rPr>
          <w:delText xml:space="preserve">In addition, </w:delText>
        </w:r>
      </w:del>
      <w:del w:id="3299" w:author="Ruijie Xu" w:date="2022-02-01T13:44:00Z">
        <w:r w:rsidR="00626DA0" w:rsidRPr="001E602D" w:rsidDel="00537B08">
          <w:rPr>
            <w:i/>
            <w:iCs/>
            <w:color w:val="000000" w:themeColor="text1"/>
            <w:rPrChange w:id="3300" w:author="Ruijie Xu" w:date="2022-03-04T13:01:00Z">
              <w:rPr>
                <w:color w:val="000000" w:themeColor="text1"/>
              </w:rPr>
            </w:rPrChange>
          </w:rPr>
          <w:delText>Blastn</w:delText>
        </w:r>
      </w:del>
      <w:del w:id="3301" w:author="Ruijie Xu" w:date="2022-02-02T13:36:00Z">
        <w:r w:rsidR="00626DA0" w:rsidRPr="001E602D" w:rsidDel="00F8395A">
          <w:rPr>
            <w:i/>
            <w:iCs/>
            <w:color w:val="000000" w:themeColor="text1"/>
            <w:rPrChange w:id="3302" w:author="Ruijie Xu" w:date="2022-03-04T13:01:00Z">
              <w:rPr>
                <w:color w:val="000000" w:themeColor="text1"/>
              </w:rPr>
            </w:rPrChange>
          </w:rPr>
          <w:delText xml:space="preserve"> has also shared 1</w:delText>
        </w:r>
        <w:r w:rsidR="00B059A8" w:rsidRPr="001E602D" w:rsidDel="00F8395A">
          <w:rPr>
            <w:i/>
            <w:iCs/>
            <w:color w:val="000000" w:themeColor="text1"/>
            <w:rPrChange w:id="3303" w:author="Ruijie Xu" w:date="2022-03-04T13:01:00Z">
              <w:rPr>
                <w:color w:val="000000" w:themeColor="text1"/>
              </w:rPr>
            </w:rPrChange>
          </w:rPr>
          <w:delText>253</w:delText>
        </w:r>
        <w:r w:rsidR="00626DA0" w:rsidRPr="001E602D" w:rsidDel="00F8395A">
          <w:rPr>
            <w:i/>
            <w:iCs/>
            <w:color w:val="000000" w:themeColor="text1"/>
            <w:rPrChange w:id="3304" w:author="Ruijie Xu" w:date="2022-03-04T13:01:00Z">
              <w:rPr>
                <w:color w:val="000000" w:themeColor="text1"/>
              </w:rPr>
            </w:rPrChange>
          </w:rPr>
          <w:delText xml:space="preserve"> species level taxa with Centrifuge</w:delText>
        </w:r>
        <w:r w:rsidR="00D41577" w:rsidRPr="001E602D" w:rsidDel="00F8395A">
          <w:rPr>
            <w:i/>
            <w:iCs/>
            <w:color w:val="000000" w:themeColor="text1"/>
            <w:rPrChange w:id="3305" w:author="Ruijie Xu" w:date="2022-03-04T13:01:00Z">
              <w:rPr>
                <w:color w:val="000000" w:themeColor="text1"/>
              </w:rPr>
            </w:rPrChange>
          </w:rPr>
          <w:delText xml:space="preserve">, </w:delText>
        </w:r>
        <w:r w:rsidR="00D66FBF" w:rsidRPr="001E602D" w:rsidDel="00F8395A">
          <w:rPr>
            <w:i/>
            <w:iCs/>
            <w:color w:val="000000" w:themeColor="text1"/>
            <w:rPrChange w:id="3306" w:author="Ruijie Xu" w:date="2022-03-04T13:01:00Z">
              <w:rPr>
                <w:color w:val="000000" w:themeColor="text1"/>
              </w:rPr>
            </w:rPrChange>
          </w:rPr>
          <w:delText>12</w:delText>
        </w:r>
        <w:r w:rsidR="00160E79" w:rsidRPr="001E602D" w:rsidDel="00F8395A">
          <w:rPr>
            <w:i/>
            <w:iCs/>
            <w:color w:val="000000" w:themeColor="text1"/>
            <w:rPrChange w:id="3307" w:author="Ruijie Xu" w:date="2022-03-04T13:01:00Z">
              <w:rPr>
                <w:color w:val="000000" w:themeColor="text1"/>
              </w:rPr>
            </w:rPrChange>
          </w:rPr>
          <w:delText>07</w:delText>
        </w:r>
        <w:r w:rsidR="00D66FBF" w:rsidRPr="001E602D" w:rsidDel="00F8395A">
          <w:rPr>
            <w:i/>
            <w:iCs/>
            <w:color w:val="000000" w:themeColor="text1"/>
            <w:rPrChange w:id="3308" w:author="Ruijie Xu" w:date="2022-03-04T13:01:00Z">
              <w:rPr>
                <w:color w:val="000000" w:themeColor="text1"/>
              </w:rPr>
            </w:rPrChange>
          </w:rPr>
          <w:delText xml:space="preserve"> taxa with Kaiju</w:delText>
        </w:r>
        <w:r w:rsidR="00D41577" w:rsidRPr="001E602D" w:rsidDel="00F8395A">
          <w:rPr>
            <w:i/>
            <w:iCs/>
            <w:color w:val="000000" w:themeColor="text1"/>
            <w:rPrChange w:id="3309" w:author="Ruijie Xu" w:date="2022-03-04T13:01:00Z">
              <w:rPr>
                <w:color w:val="000000" w:themeColor="text1"/>
              </w:rPr>
            </w:rPrChange>
          </w:rPr>
          <w:delText>, and 1126 taxa with Kraken2</w:delText>
        </w:r>
        <w:r w:rsidR="00626DA0" w:rsidRPr="001E602D" w:rsidDel="00F8395A">
          <w:rPr>
            <w:i/>
            <w:iCs/>
            <w:color w:val="000000" w:themeColor="text1"/>
            <w:rPrChange w:id="3310" w:author="Ruijie Xu" w:date="2022-03-04T13:01:00Z">
              <w:rPr>
                <w:color w:val="000000" w:themeColor="text1"/>
              </w:rPr>
            </w:rPrChange>
          </w:rPr>
          <w:delText>.</w:delText>
        </w:r>
        <w:r w:rsidR="00D66FBF" w:rsidRPr="001E602D" w:rsidDel="00F8395A">
          <w:rPr>
            <w:i/>
            <w:iCs/>
            <w:color w:val="000000" w:themeColor="text1"/>
            <w:rPrChange w:id="3311" w:author="Ruijie Xu" w:date="2022-03-04T13:01:00Z">
              <w:rPr>
                <w:color w:val="000000" w:themeColor="text1"/>
              </w:rPr>
            </w:rPrChange>
          </w:rPr>
          <w:delText xml:space="preserve"> CLARK and CLARK-s’s classification has also shared 1</w:delText>
        </w:r>
        <w:r w:rsidR="00B059A8" w:rsidRPr="001E602D" w:rsidDel="00F8395A">
          <w:rPr>
            <w:i/>
            <w:iCs/>
            <w:color w:val="000000" w:themeColor="text1"/>
            <w:rPrChange w:id="3312" w:author="Ruijie Xu" w:date="2022-03-04T13:01:00Z">
              <w:rPr>
                <w:color w:val="000000" w:themeColor="text1"/>
              </w:rPr>
            </w:rPrChange>
          </w:rPr>
          <w:delText>219</w:delText>
        </w:r>
        <w:r w:rsidR="00D66FBF" w:rsidRPr="001E602D" w:rsidDel="00F8395A">
          <w:rPr>
            <w:i/>
            <w:iCs/>
            <w:color w:val="000000" w:themeColor="text1"/>
            <w:rPrChange w:id="3313" w:author="Ruijie Xu" w:date="2022-03-04T13:01:00Z">
              <w:rPr>
                <w:color w:val="000000" w:themeColor="text1"/>
              </w:rPr>
            </w:rPrChange>
          </w:rPr>
          <w:delText xml:space="preserve"> and 1</w:delText>
        </w:r>
        <w:r w:rsidR="00160E79" w:rsidRPr="001E602D" w:rsidDel="00F8395A">
          <w:rPr>
            <w:i/>
            <w:iCs/>
            <w:color w:val="000000" w:themeColor="text1"/>
            <w:rPrChange w:id="3314" w:author="Ruijie Xu" w:date="2022-03-04T13:01:00Z">
              <w:rPr>
                <w:color w:val="000000" w:themeColor="text1"/>
              </w:rPr>
            </w:rPrChange>
          </w:rPr>
          <w:delText>059</w:delText>
        </w:r>
        <w:r w:rsidR="00D66FBF" w:rsidRPr="001E602D" w:rsidDel="00F8395A">
          <w:rPr>
            <w:i/>
            <w:iCs/>
            <w:color w:val="000000" w:themeColor="text1"/>
            <w:rPrChange w:id="3315" w:author="Ruijie Xu" w:date="2022-03-04T13:01:00Z">
              <w:rPr>
                <w:color w:val="000000" w:themeColor="text1"/>
              </w:rPr>
            </w:rPrChange>
          </w:rPr>
          <w:delText xml:space="preserve"> species taxa wtith Kaiju specificially.</w:delText>
        </w:r>
        <w:r w:rsidR="007F6559" w:rsidRPr="001E602D" w:rsidDel="00F8395A">
          <w:rPr>
            <w:i/>
            <w:iCs/>
            <w:color w:val="000000" w:themeColor="text1"/>
            <w:rPrChange w:id="3316" w:author="Ruijie Xu" w:date="2022-03-04T13:01:00Z">
              <w:rPr>
                <w:color w:val="000000" w:themeColor="text1"/>
              </w:rPr>
            </w:rPrChange>
          </w:rPr>
          <w:delText xml:space="preserve"> </w:delText>
        </w:r>
        <w:r w:rsidR="00573B3C" w:rsidRPr="001E602D" w:rsidDel="00F8395A">
          <w:rPr>
            <w:i/>
            <w:iCs/>
            <w:color w:val="000000" w:themeColor="text1"/>
            <w:rPrChange w:id="3317" w:author="Ruijie Xu" w:date="2022-03-04T13:01:00Z">
              <w:rPr>
                <w:color w:val="000000" w:themeColor="text1"/>
              </w:rPr>
            </w:rPrChange>
          </w:rPr>
          <w:delText>To assess if different software has identified same species taxa as the most abundant taxa,</w:delText>
        </w:r>
        <w:r w:rsidR="007F6559" w:rsidRPr="001E602D" w:rsidDel="00F8395A">
          <w:rPr>
            <w:i/>
            <w:iCs/>
            <w:color w:val="000000" w:themeColor="text1"/>
            <w:rPrChange w:id="3318" w:author="Ruijie Xu" w:date="2022-03-04T13:01:00Z">
              <w:rPr>
                <w:color w:val="000000" w:themeColor="text1"/>
              </w:rPr>
            </w:rPrChange>
          </w:rPr>
          <w:delText xml:space="preserve"> species taxa </w:delText>
        </w:r>
        <w:r w:rsidR="00573B3C" w:rsidRPr="001E602D" w:rsidDel="00F8395A">
          <w:rPr>
            <w:i/>
            <w:iCs/>
            <w:color w:val="000000" w:themeColor="text1"/>
            <w:rPrChange w:id="3319" w:author="Ruijie Xu" w:date="2022-03-04T13:01:00Z">
              <w:rPr>
                <w:color w:val="000000" w:themeColor="text1"/>
              </w:rPr>
            </w:rPrChange>
          </w:rPr>
          <w:delText>with at least 10% of the reads from each sample were identified from each software’s classification</w:delText>
        </w:r>
        <w:r w:rsidR="007F6559" w:rsidRPr="001E602D" w:rsidDel="00F8395A">
          <w:rPr>
            <w:i/>
            <w:iCs/>
            <w:color w:val="000000" w:themeColor="text1"/>
            <w:rPrChange w:id="3320" w:author="Ruijie Xu" w:date="2022-03-04T13:01:00Z">
              <w:rPr>
                <w:color w:val="000000" w:themeColor="text1"/>
              </w:rPr>
            </w:rPrChange>
          </w:rPr>
          <w:delText xml:space="preserve">. </w:delText>
        </w:r>
        <w:r w:rsidR="00573B3C" w:rsidRPr="001E602D" w:rsidDel="00F8395A">
          <w:rPr>
            <w:i/>
            <w:iCs/>
            <w:color w:val="000000" w:themeColor="text1"/>
            <w:rPrChange w:id="3321" w:author="Ruijie Xu" w:date="2022-03-04T13:01:00Z">
              <w:rPr>
                <w:color w:val="000000" w:themeColor="text1"/>
              </w:rPr>
            </w:rPrChange>
          </w:rPr>
          <w:delText xml:space="preserve">Metaphlan3 in this case, has identified most number of unique species taxa (18 taxa), while </w:delText>
        </w:r>
      </w:del>
      <w:del w:id="3322" w:author="Ruijie Xu" w:date="2022-02-01T13:44:00Z">
        <w:r w:rsidR="00573B3C" w:rsidRPr="001E602D" w:rsidDel="00537B08">
          <w:rPr>
            <w:i/>
            <w:iCs/>
            <w:color w:val="000000" w:themeColor="text1"/>
            <w:rPrChange w:id="3323" w:author="Ruijie Xu" w:date="2022-03-04T13:01:00Z">
              <w:rPr>
                <w:color w:val="000000" w:themeColor="text1"/>
              </w:rPr>
            </w:rPrChange>
          </w:rPr>
          <w:delText>Blastn</w:delText>
        </w:r>
      </w:del>
      <w:del w:id="3324" w:author="Ruijie Xu" w:date="2022-02-02T13:36:00Z">
        <w:r w:rsidR="00573B3C" w:rsidRPr="001E602D" w:rsidDel="00F8395A">
          <w:rPr>
            <w:i/>
            <w:iCs/>
            <w:color w:val="000000" w:themeColor="text1"/>
            <w:rPrChange w:id="3325" w:author="Ruijie Xu" w:date="2022-03-04T13:01:00Z">
              <w:rPr>
                <w:color w:val="000000" w:themeColor="text1"/>
              </w:rPr>
            </w:rPrChange>
          </w:rPr>
          <w:delText xml:space="preserve"> and Kaiju has the least (7 taxa)</w:delText>
        </w:r>
        <w:r w:rsidR="00BB5A4A" w:rsidRPr="001E602D" w:rsidDel="00F8395A">
          <w:rPr>
            <w:i/>
            <w:iCs/>
            <w:color w:val="000000" w:themeColor="text1"/>
            <w:rPrChange w:id="3326" w:author="Ruijie Xu" w:date="2022-03-04T13:01:00Z">
              <w:rPr>
                <w:color w:val="000000" w:themeColor="text1"/>
              </w:rPr>
            </w:rPrChange>
          </w:rPr>
          <w:delText xml:space="preserve">. CLARK vs. CLARK-s and Kraken vs. Bracken shared most number of </w:delText>
        </w:r>
        <w:r w:rsidR="00046767" w:rsidRPr="001E602D" w:rsidDel="00F8395A">
          <w:rPr>
            <w:i/>
            <w:iCs/>
            <w:color w:val="000000" w:themeColor="text1"/>
            <w:rPrChange w:id="3327" w:author="Ruijie Xu" w:date="2022-03-04T13:01:00Z">
              <w:rPr>
                <w:color w:val="000000" w:themeColor="text1"/>
              </w:rPr>
            </w:rPrChange>
          </w:rPr>
          <w:delText>taxa in this category (9 and 8 taxa, respectively).</w:delText>
        </w:r>
        <w:r w:rsidR="005279E0" w:rsidRPr="001E602D" w:rsidDel="00F8395A">
          <w:rPr>
            <w:i/>
            <w:iCs/>
            <w:color w:val="000000" w:themeColor="text1"/>
            <w:rPrChange w:id="3328" w:author="Ruijie Xu" w:date="2022-03-04T13:01:00Z">
              <w:rPr>
                <w:color w:val="000000" w:themeColor="text1"/>
              </w:rPr>
            </w:rPrChange>
          </w:rPr>
          <w:delText xml:space="preserve"> Two species taxa were identified by all software as the top ten percent most abundant species taxa which are </w:delText>
        </w:r>
        <w:r w:rsidR="005279E0" w:rsidRPr="001E602D" w:rsidDel="00F8395A">
          <w:rPr>
            <w:i/>
            <w:iCs/>
            <w:color w:val="000000" w:themeColor="text1"/>
          </w:rPr>
          <w:delText>L. interrogans</w:delText>
        </w:r>
        <w:r w:rsidR="005279E0" w:rsidRPr="001E602D" w:rsidDel="00F8395A">
          <w:rPr>
            <w:i/>
            <w:iCs/>
            <w:color w:val="000000" w:themeColor="text1"/>
            <w:rPrChange w:id="3329" w:author="Ruijie Xu" w:date="2022-03-04T13:01:00Z">
              <w:rPr>
                <w:color w:val="000000" w:themeColor="text1"/>
              </w:rPr>
            </w:rPrChange>
          </w:rPr>
          <w:delText xml:space="preserve"> and </w:delText>
        </w:r>
        <w:r w:rsidR="005279E0" w:rsidRPr="001E602D" w:rsidDel="00F8395A">
          <w:rPr>
            <w:i/>
            <w:iCs/>
            <w:color w:val="000000" w:themeColor="text1"/>
          </w:rPr>
          <w:delText>Bartonella elizabethae</w:delText>
        </w:r>
        <w:r w:rsidR="005279E0" w:rsidRPr="001E602D" w:rsidDel="00F8395A">
          <w:rPr>
            <w:i/>
            <w:iCs/>
            <w:color w:val="000000" w:themeColor="text1"/>
            <w:rPrChange w:id="3330" w:author="Ruijie Xu" w:date="2022-03-04T13:01:00Z">
              <w:rPr>
                <w:color w:val="000000" w:themeColor="text1"/>
              </w:rPr>
            </w:rPrChange>
          </w:rPr>
          <w:delText>.</w:delText>
        </w:r>
      </w:del>
    </w:p>
    <w:p w14:paraId="33C5C965" w14:textId="4DE1A994" w:rsidR="00024929" w:rsidRPr="001E602D" w:rsidDel="00F8395A" w:rsidRDefault="00024929" w:rsidP="00973D53">
      <w:pPr>
        <w:spacing w:line="480" w:lineRule="auto"/>
        <w:rPr>
          <w:del w:id="3331" w:author="Ruijie Xu" w:date="2022-02-02T13:37:00Z"/>
          <w:i/>
          <w:iCs/>
          <w:color w:val="000000" w:themeColor="text1"/>
          <w:rPrChange w:id="3332" w:author="Ruijie Xu" w:date="2022-03-04T13:01:00Z">
            <w:rPr>
              <w:del w:id="3333" w:author="Ruijie Xu" w:date="2022-02-02T13:37:00Z"/>
              <w:b/>
              <w:bCs/>
              <w:color w:val="000000" w:themeColor="text1"/>
            </w:rPr>
          </w:rPrChange>
        </w:rPr>
      </w:pPr>
      <w:del w:id="3334" w:author="Ruijie Xu" w:date="2022-02-02T13:37:00Z">
        <w:r w:rsidRPr="001E602D" w:rsidDel="00F8395A">
          <w:rPr>
            <w:i/>
            <w:iCs/>
            <w:color w:val="000000" w:themeColor="text1"/>
            <w:rPrChange w:id="3335" w:author="Ruijie Xu" w:date="2022-03-04T13:01:00Z">
              <w:rPr>
                <w:b/>
                <w:bCs/>
                <w:color w:val="000000" w:themeColor="text1"/>
              </w:rPr>
            </w:rPrChange>
          </w:rPr>
          <w:delText xml:space="preserve">Downstream analyses for </w:delText>
        </w:r>
        <w:r w:rsidR="008F0BF1" w:rsidRPr="001E602D" w:rsidDel="00F8395A">
          <w:rPr>
            <w:i/>
            <w:iCs/>
            <w:color w:val="000000" w:themeColor="text1"/>
            <w:rPrChange w:id="3336" w:author="Ruijie Xu" w:date="2022-03-04T13:01:00Z">
              <w:rPr>
                <w:b/>
                <w:bCs/>
                <w:color w:val="000000" w:themeColor="text1"/>
              </w:rPr>
            </w:rPrChange>
          </w:rPr>
          <w:delText>microbial community</w:delText>
        </w:r>
        <w:r w:rsidRPr="001E602D" w:rsidDel="00F8395A">
          <w:rPr>
            <w:i/>
            <w:iCs/>
            <w:color w:val="000000" w:themeColor="text1"/>
            <w:rPrChange w:id="3337" w:author="Ruijie Xu" w:date="2022-03-04T13:01:00Z">
              <w:rPr>
                <w:b/>
                <w:bCs/>
                <w:color w:val="000000" w:themeColor="text1"/>
              </w:rPr>
            </w:rPrChange>
          </w:rPr>
          <w:delText xml:space="preserve"> characterization</w:delText>
        </w:r>
      </w:del>
    </w:p>
    <w:p w14:paraId="68F1729E" w14:textId="18697972" w:rsidR="006E374C" w:rsidRPr="001E602D" w:rsidDel="00F8395A" w:rsidRDefault="00F70624" w:rsidP="006F316A">
      <w:pPr>
        <w:spacing w:line="480" w:lineRule="auto"/>
        <w:ind w:firstLine="720"/>
        <w:rPr>
          <w:del w:id="3338" w:author="Ruijie Xu" w:date="2022-02-02T13:37:00Z"/>
          <w:i/>
          <w:iCs/>
          <w:color w:val="000000" w:themeColor="text1"/>
          <w:rPrChange w:id="3339" w:author="Ruijie Xu" w:date="2022-03-04T13:01:00Z">
            <w:rPr>
              <w:del w:id="3340" w:author="Ruijie Xu" w:date="2022-02-02T13:37:00Z"/>
              <w:color w:val="000000" w:themeColor="text1"/>
            </w:rPr>
          </w:rPrChange>
        </w:rPr>
      </w:pPr>
      <w:del w:id="3341" w:author="Ruijie Xu" w:date="2022-02-02T13:37:00Z">
        <w:r w:rsidRPr="001E602D" w:rsidDel="00F8395A">
          <w:rPr>
            <w:i/>
            <w:iCs/>
            <w:color w:val="000000" w:themeColor="text1"/>
            <w:rPrChange w:id="3342" w:author="Ruijie Xu" w:date="2022-03-04T13:01:00Z">
              <w:rPr>
                <w:color w:val="000000" w:themeColor="text1"/>
              </w:rPr>
            </w:rPrChange>
          </w:rPr>
          <w:delText>We have also obtained the Alpha and Beta diversities of the</w:delText>
        </w:r>
        <w:r w:rsidR="00D37BE5" w:rsidRPr="001E602D" w:rsidDel="00F8395A">
          <w:rPr>
            <w:i/>
            <w:iCs/>
            <w:color w:val="000000" w:themeColor="text1"/>
            <w:rPrChange w:id="3343" w:author="Ruijie Xu" w:date="2022-03-04T13:01:00Z">
              <w:rPr>
                <w:color w:val="000000" w:themeColor="text1"/>
              </w:rPr>
            </w:rPrChange>
          </w:rPr>
          <w:delText xml:space="preserve"> Rattus</w:delText>
        </w:r>
        <w:r w:rsidRPr="001E602D" w:rsidDel="00F8395A">
          <w:rPr>
            <w:i/>
            <w:iCs/>
            <w:color w:val="000000" w:themeColor="text1"/>
            <w:rPrChange w:id="3344" w:author="Ruijie Xu" w:date="2022-03-04T13:01:00Z">
              <w:rPr>
                <w:color w:val="000000" w:themeColor="text1"/>
              </w:rPr>
            </w:rPrChange>
          </w:rPr>
          <w:delText xml:space="preserve"> dataset at the </w:delText>
        </w:r>
        <w:r w:rsidR="00AD6CF1" w:rsidRPr="001E602D" w:rsidDel="00F8395A">
          <w:rPr>
            <w:i/>
            <w:iCs/>
            <w:color w:val="000000" w:themeColor="text1"/>
            <w:rPrChange w:id="3345" w:author="Ruijie Xu" w:date="2022-03-04T13:01:00Z">
              <w:rPr>
                <w:color w:val="000000" w:themeColor="text1"/>
              </w:rPr>
            </w:rPrChange>
          </w:rPr>
          <w:delText>s</w:delText>
        </w:r>
        <w:r w:rsidRPr="001E602D" w:rsidDel="00F8395A">
          <w:rPr>
            <w:i/>
            <w:iCs/>
            <w:color w:val="000000" w:themeColor="text1"/>
            <w:rPrChange w:id="3346" w:author="Ruijie Xu" w:date="2022-03-04T13:01:00Z">
              <w:rPr>
                <w:color w:val="000000" w:themeColor="text1"/>
              </w:rPr>
            </w:rPrChange>
          </w:rPr>
          <w:delText>pecies level to characterize the microbial communities</w:delText>
        </w:r>
        <w:r w:rsidR="00D37BE5" w:rsidRPr="001E602D" w:rsidDel="00F8395A">
          <w:rPr>
            <w:i/>
            <w:iCs/>
            <w:color w:val="000000" w:themeColor="text1"/>
            <w:rPrChange w:id="3347" w:author="Ruijie Xu" w:date="2022-03-04T13:01:00Z">
              <w:rPr>
                <w:color w:val="000000" w:themeColor="text1"/>
              </w:rPr>
            </w:rPrChange>
          </w:rPr>
          <w:delText xml:space="preserve"> </w:delText>
        </w:r>
        <w:r w:rsidR="006573FF" w:rsidRPr="001E602D" w:rsidDel="00F8395A">
          <w:rPr>
            <w:i/>
            <w:iCs/>
            <w:color w:val="000000" w:themeColor="text1"/>
            <w:rPrChange w:id="3348" w:author="Ruijie Xu" w:date="2022-03-04T13:01:00Z">
              <w:rPr>
                <w:color w:val="000000" w:themeColor="text1"/>
              </w:rPr>
            </w:rPrChange>
          </w:rPr>
          <w:delText>each</w:delText>
        </w:r>
        <w:r w:rsidR="001A1361" w:rsidRPr="001E602D" w:rsidDel="00F8395A">
          <w:rPr>
            <w:i/>
            <w:iCs/>
            <w:color w:val="000000" w:themeColor="text1"/>
            <w:rPrChange w:id="3349" w:author="Ruijie Xu" w:date="2022-03-04T13:01:00Z">
              <w:rPr>
                <w:color w:val="000000" w:themeColor="text1"/>
              </w:rPr>
            </w:rPrChange>
          </w:rPr>
          <w:delText xml:space="preserve"> sample </w:delText>
        </w:r>
        <w:r w:rsidR="006573FF" w:rsidRPr="001E602D" w:rsidDel="00F8395A">
          <w:rPr>
            <w:i/>
            <w:iCs/>
            <w:color w:val="000000" w:themeColor="text1"/>
            <w:rPrChange w:id="3350" w:author="Ruijie Xu" w:date="2022-03-04T13:01:00Z">
              <w:rPr>
                <w:color w:val="000000" w:themeColor="text1"/>
              </w:rPr>
            </w:rPrChange>
          </w:rPr>
          <w:delText>using different</w:delText>
        </w:r>
        <w:r w:rsidR="00D37BE5" w:rsidRPr="001E602D" w:rsidDel="00F8395A">
          <w:rPr>
            <w:i/>
            <w:iCs/>
            <w:color w:val="000000" w:themeColor="text1"/>
            <w:rPrChange w:id="3351" w:author="Ruijie Xu" w:date="2022-03-04T13:01:00Z">
              <w:rPr>
                <w:color w:val="000000" w:themeColor="text1"/>
              </w:rPr>
            </w:rPrChange>
          </w:rPr>
          <w:delText xml:space="preserve"> software’s classification results</w:delText>
        </w:r>
        <w:r w:rsidR="007C586F" w:rsidRPr="001E602D" w:rsidDel="00F8395A">
          <w:rPr>
            <w:i/>
            <w:iCs/>
            <w:color w:val="000000" w:themeColor="text1"/>
            <w:rPrChange w:id="3352" w:author="Ruijie Xu" w:date="2022-03-04T13:01:00Z">
              <w:rPr>
                <w:color w:val="000000" w:themeColor="text1"/>
              </w:rPr>
            </w:rPrChange>
          </w:rPr>
          <w:delText>.</w:delText>
        </w:r>
        <w:r w:rsidRPr="001E602D" w:rsidDel="00F8395A">
          <w:rPr>
            <w:i/>
            <w:iCs/>
            <w:color w:val="000000" w:themeColor="text1"/>
            <w:rPrChange w:id="3353" w:author="Ruijie Xu" w:date="2022-03-04T13:01:00Z">
              <w:rPr>
                <w:color w:val="000000" w:themeColor="text1"/>
              </w:rPr>
            </w:rPrChange>
          </w:rPr>
          <w:delText xml:space="preserve"> </w:delText>
        </w:r>
      </w:del>
    </w:p>
    <w:p w14:paraId="3CC35005" w14:textId="6D225E41" w:rsidR="00ED5294" w:rsidRPr="001E602D" w:rsidDel="00F8395A" w:rsidRDefault="00E656FB" w:rsidP="00973D53">
      <w:pPr>
        <w:spacing w:line="480" w:lineRule="auto"/>
        <w:ind w:firstLine="720"/>
        <w:rPr>
          <w:del w:id="3354" w:author="Ruijie Xu" w:date="2022-02-02T13:37:00Z"/>
          <w:i/>
          <w:iCs/>
          <w:color w:val="000000" w:themeColor="text1"/>
          <w:rPrChange w:id="3355" w:author="Ruijie Xu" w:date="2022-03-04T13:01:00Z">
            <w:rPr>
              <w:del w:id="3356" w:author="Ruijie Xu" w:date="2022-02-02T13:37:00Z"/>
              <w:color w:val="000000" w:themeColor="text1"/>
            </w:rPr>
          </w:rPrChange>
        </w:rPr>
      </w:pPr>
      <w:del w:id="3357" w:author="Ruijie Xu" w:date="2022-02-02T13:37:00Z">
        <w:r w:rsidRPr="001E602D" w:rsidDel="00F8395A">
          <w:rPr>
            <w:i/>
            <w:iCs/>
            <w:color w:val="000000" w:themeColor="text1"/>
            <w:rPrChange w:id="3358" w:author="Ruijie Xu" w:date="2022-03-04T13:01:00Z">
              <w:rPr>
                <w:color w:val="000000" w:themeColor="text1"/>
              </w:rPr>
            </w:rPrChange>
          </w:rPr>
          <w:delText>For Alpha diversities</w:delText>
        </w:r>
        <w:r w:rsidR="00772780" w:rsidRPr="001E602D" w:rsidDel="00F8395A">
          <w:rPr>
            <w:i/>
            <w:iCs/>
            <w:color w:val="000000" w:themeColor="text1"/>
            <w:rPrChange w:id="3359" w:author="Ruijie Xu" w:date="2022-03-04T13:01:00Z">
              <w:rPr>
                <w:color w:val="000000" w:themeColor="text1"/>
              </w:rPr>
            </w:rPrChange>
          </w:rPr>
          <w:delText xml:space="preserve">, which </w:delText>
        </w:r>
        <w:r w:rsidR="005508B8" w:rsidRPr="001E602D" w:rsidDel="00F8395A">
          <w:rPr>
            <w:i/>
            <w:iCs/>
            <w:color w:val="000000" w:themeColor="text1"/>
            <w:rPrChange w:id="3360" w:author="Ruijie Xu" w:date="2022-03-04T13:01:00Z">
              <w:rPr>
                <w:color w:val="000000" w:themeColor="text1"/>
              </w:rPr>
            </w:rPrChange>
          </w:rPr>
          <w:delText>focus</w:delText>
        </w:r>
        <w:r w:rsidR="00290F06" w:rsidRPr="001E602D" w:rsidDel="00F8395A">
          <w:rPr>
            <w:i/>
            <w:iCs/>
            <w:color w:val="000000" w:themeColor="text1"/>
            <w:rPrChange w:id="3361" w:author="Ruijie Xu" w:date="2022-03-04T13:01:00Z">
              <w:rPr>
                <w:color w:val="000000" w:themeColor="text1"/>
              </w:rPr>
            </w:rPrChange>
          </w:rPr>
          <w:delText>e</w:delText>
        </w:r>
        <w:r w:rsidR="00772780" w:rsidRPr="001E602D" w:rsidDel="00F8395A">
          <w:rPr>
            <w:i/>
            <w:iCs/>
            <w:color w:val="000000" w:themeColor="text1"/>
            <w:rPrChange w:id="3362" w:author="Ruijie Xu" w:date="2022-03-04T13:01:00Z">
              <w:rPr>
                <w:color w:val="000000" w:themeColor="text1"/>
              </w:rPr>
            </w:rPrChange>
          </w:rPr>
          <w:delText>s</w:delText>
        </w:r>
        <w:r w:rsidR="005508B8" w:rsidRPr="001E602D" w:rsidDel="00F8395A">
          <w:rPr>
            <w:i/>
            <w:iCs/>
            <w:color w:val="000000" w:themeColor="text1"/>
            <w:rPrChange w:id="3363" w:author="Ruijie Xu" w:date="2022-03-04T13:01:00Z">
              <w:rPr>
                <w:color w:val="000000" w:themeColor="text1"/>
              </w:rPr>
            </w:rPrChange>
          </w:rPr>
          <w:delText xml:space="preserve"> on</w:delText>
        </w:r>
        <w:r w:rsidRPr="001E602D" w:rsidDel="00F8395A">
          <w:rPr>
            <w:i/>
            <w:iCs/>
            <w:color w:val="000000" w:themeColor="text1"/>
            <w:rPrChange w:id="3364" w:author="Ruijie Xu" w:date="2022-03-04T13:01:00Z">
              <w:rPr>
                <w:color w:val="000000" w:themeColor="text1"/>
              </w:rPr>
            </w:rPrChange>
          </w:rPr>
          <w:delText xml:space="preserve"> the within-species microbial communities</w:delText>
        </w:r>
        <w:r w:rsidR="005508B8" w:rsidRPr="001E602D" w:rsidDel="00F8395A">
          <w:rPr>
            <w:i/>
            <w:iCs/>
            <w:color w:val="000000" w:themeColor="text1"/>
            <w:rPrChange w:id="3365" w:author="Ruijie Xu" w:date="2022-03-04T13:01:00Z">
              <w:rPr>
                <w:color w:val="000000" w:themeColor="text1"/>
              </w:rPr>
            </w:rPrChange>
          </w:rPr>
          <w:delText xml:space="preserve"> characterization</w:delText>
        </w:r>
        <w:r w:rsidRPr="001E602D" w:rsidDel="00F8395A">
          <w:rPr>
            <w:i/>
            <w:iCs/>
            <w:color w:val="000000" w:themeColor="text1"/>
            <w:rPrChange w:id="3366" w:author="Ruijie Xu" w:date="2022-03-04T13:01:00Z">
              <w:rPr>
                <w:color w:val="000000" w:themeColor="text1"/>
              </w:rPr>
            </w:rPrChange>
          </w:rPr>
          <w:delText>,</w:delText>
        </w:r>
        <w:r w:rsidR="00772780" w:rsidRPr="001E602D" w:rsidDel="00F8395A">
          <w:rPr>
            <w:i/>
            <w:iCs/>
            <w:color w:val="000000" w:themeColor="text1"/>
            <w:rPrChange w:id="3367" w:author="Ruijie Xu" w:date="2022-03-04T13:01:00Z">
              <w:rPr>
                <w:color w:val="000000" w:themeColor="text1"/>
              </w:rPr>
            </w:rPrChange>
          </w:rPr>
          <w:delText xml:space="preserve"> we obtained three </w:delText>
        </w:r>
        <w:r w:rsidR="00261AEF" w:rsidRPr="001E602D" w:rsidDel="00F8395A">
          <w:rPr>
            <w:i/>
            <w:iCs/>
            <w:color w:val="000000" w:themeColor="text1"/>
            <w:rPrChange w:id="3368" w:author="Ruijie Xu" w:date="2022-03-04T13:01:00Z">
              <w:rPr>
                <w:color w:val="000000" w:themeColor="text1"/>
              </w:rPr>
            </w:rPrChange>
          </w:rPr>
          <w:delText>indices</w:delText>
        </w:r>
        <w:r w:rsidR="00772780" w:rsidRPr="001E602D" w:rsidDel="00F8395A">
          <w:rPr>
            <w:i/>
            <w:iCs/>
            <w:color w:val="000000" w:themeColor="text1"/>
            <w:rPrChange w:id="3369" w:author="Ruijie Xu" w:date="2022-03-04T13:01:00Z">
              <w:rPr>
                <w:color w:val="000000" w:themeColor="text1"/>
              </w:rPr>
            </w:rPrChange>
          </w:rPr>
          <w:delText xml:space="preserve"> comparing </w:delText>
        </w:r>
        <w:r w:rsidR="0000394F" w:rsidRPr="001E602D" w:rsidDel="00F8395A">
          <w:rPr>
            <w:i/>
            <w:iCs/>
            <w:color w:val="000000" w:themeColor="text1"/>
            <w:rPrChange w:id="3370" w:author="Ruijie Xu" w:date="2022-03-04T13:01:00Z">
              <w:rPr>
                <w:color w:val="000000" w:themeColor="text1"/>
              </w:rPr>
            </w:rPrChange>
          </w:rPr>
          <w:delText>each software’s characterization</w:delText>
        </w:r>
        <w:r w:rsidR="00772780" w:rsidRPr="001E602D" w:rsidDel="00F8395A">
          <w:rPr>
            <w:i/>
            <w:iCs/>
            <w:color w:val="000000" w:themeColor="text1"/>
            <w:rPrChange w:id="3371" w:author="Ruijie Xu" w:date="2022-03-04T13:01:00Z">
              <w:rPr>
                <w:color w:val="000000" w:themeColor="text1"/>
              </w:rPr>
            </w:rPrChange>
          </w:rPr>
          <w:delText xml:space="preserve">, 1) the </w:delText>
        </w:r>
        <w:r w:rsidR="00A16025" w:rsidRPr="001E602D" w:rsidDel="00F8395A">
          <w:rPr>
            <w:i/>
            <w:iCs/>
            <w:color w:val="000000" w:themeColor="text1"/>
            <w:rPrChange w:id="3372" w:author="Ruijie Xu" w:date="2022-03-04T13:01:00Z">
              <w:rPr>
                <w:color w:val="000000" w:themeColor="text1"/>
              </w:rPr>
            </w:rPrChange>
          </w:rPr>
          <w:delText xml:space="preserve">observed </w:delText>
        </w:r>
        <w:r w:rsidR="00772780" w:rsidRPr="001E602D" w:rsidDel="00F8395A">
          <w:rPr>
            <w:i/>
            <w:iCs/>
            <w:color w:val="000000" w:themeColor="text1"/>
            <w:rPrChange w:id="3373" w:author="Ruijie Xu" w:date="2022-03-04T13:0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1E602D" w:rsidDel="00F8395A">
          <w:rPr>
            <w:i/>
            <w:iCs/>
            <w:color w:val="000000" w:themeColor="text1"/>
            <w:rPrChange w:id="3374" w:author="Ruijie Xu" w:date="2022-03-04T13:01:00Z">
              <w:rPr>
                <w:color w:val="000000" w:themeColor="text1"/>
              </w:rPr>
            </w:rPrChange>
          </w:rPr>
          <w:delText xml:space="preserve">evenness of the </w:delText>
        </w:r>
        <w:r w:rsidR="00772780" w:rsidRPr="001E602D" w:rsidDel="00F8395A">
          <w:rPr>
            <w:i/>
            <w:iCs/>
            <w:color w:val="000000" w:themeColor="text1"/>
            <w:rPrChange w:id="3375" w:author="Ruijie Xu" w:date="2022-03-04T13:01:00Z">
              <w:rPr>
                <w:color w:val="000000" w:themeColor="text1"/>
              </w:rPr>
            </w:rPrChange>
          </w:rPr>
          <w:delText>microbial abundance within each sample (Simpson)</w:delText>
        </w:r>
        <w:r w:rsidR="00506F7F" w:rsidRPr="001E602D" w:rsidDel="00F8395A">
          <w:rPr>
            <w:i/>
            <w:iCs/>
            <w:color w:val="000000" w:themeColor="text1"/>
            <w:rPrChange w:id="3376" w:author="Ruijie Xu" w:date="2022-03-04T13:01:00Z">
              <w:rPr>
                <w:color w:val="000000" w:themeColor="text1"/>
              </w:rPr>
            </w:rPrChange>
          </w:rPr>
          <w:delText xml:space="preserve"> (Figure 5)</w:delText>
        </w:r>
        <w:r w:rsidR="00772780" w:rsidRPr="001E602D" w:rsidDel="00F8395A">
          <w:rPr>
            <w:i/>
            <w:iCs/>
            <w:color w:val="000000" w:themeColor="text1"/>
            <w:rPrChange w:id="3377" w:author="Ruijie Xu" w:date="2022-03-04T13:01:00Z">
              <w:rPr>
                <w:color w:val="000000" w:themeColor="text1"/>
              </w:rPr>
            </w:rPrChange>
          </w:rPr>
          <w:delText>.</w:delText>
        </w:r>
        <w:r w:rsidRPr="001E602D" w:rsidDel="00F8395A">
          <w:rPr>
            <w:i/>
            <w:iCs/>
            <w:color w:val="000000" w:themeColor="text1"/>
            <w:rPrChange w:id="3378" w:author="Ruijie Xu" w:date="2022-03-04T13:01:00Z">
              <w:rPr>
                <w:color w:val="000000" w:themeColor="text1"/>
              </w:rPr>
            </w:rPrChange>
          </w:rPr>
          <w:delText xml:space="preserve"> </w:delText>
        </w:r>
        <w:r w:rsidR="002A5522" w:rsidRPr="001E602D" w:rsidDel="00F8395A">
          <w:rPr>
            <w:i/>
            <w:iCs/>
            <w:color w:val="000000" w:themeColor="text1"/>
            <w:rPrChange w:id="3379" w:author="Ruijie Xu" w:date="2022-03-04T13:01:00Z">
              <w:rPr>
                <w:color w:val="000000" w:themeColor="text1"/>
              </w:rPr>
            </w:rPrChange>
          </w:rPr>
          <w:delText>T</w:delText>
        </w:r>
        <w:r w:rsidR="007E27EF" w:rsidRPr="001E602D" w:rsidDel="00F8395A">
          <w:rPr>
            <w:i/>
            <w:iCs/>
            <w:color w:val="000000" w:themeColor="text1"/>
            <w:rPrChange w:id="3380" w:author="Ruijie Xu" w:date="2022-03-04T13:01:00Z">
              <w:rPr>
                <w:color w:val="000000" w:themeColor="text1"/>
              </w:rPr>
            </w:rPrChange>
          </w:rPr>
          <w:delText>he number</w:delText>
        </w:r>
        <w:r w:rsidR="00B85E50" w:rsidRPr="001E602D" w:rsidDel="00F8395A">
          <w:rPr>
            <w:i/>
            <w:iCs/>
            <w:color w:val="000000" w:themeColor="text1"/>
            <w:rPrChange w:id="3381" w:author="Ruijie Xu" w:date="2022-03-04T13:01:00Z">
              <w:rPr>
                <w:color w:val="000000" w:themeColor="text1"/>
              </w:rPr>
            </w:rPrChange>
          </w:rPr>
          <w:delText>s</w:delText>
        </w:r>
        <w:r w:rsidR="007E27EF" w:rsidRPr="001E602D" w:rsidDel="00F8395A">
          <w:rPr>
            <w:i/>
            <w:iCs/>
            <w:color w:val="000000" w:themeColor="text1"/>
            <w:rPrChange w:id="3382" w:author="Ruijie Xu" w:date="2022-03-04T13:01:00Z">
              <w:rPr>
                <w:color w:val="000000" w:themeColor="text1"/>
              </w:rPr>
            </w:rPrChange>
          </w:rPr>
          <w:delText xml:space="preserve"> of unique tax</w:delText>
        </w:r>
        <w:r w:rsidR="00B85E50" w:rsidRPr="001E602D" w:rsidDel="00F8395A">
          <w:rPr>
            <w:i/>
            <w:iCs/>
            <w:color w:val="000000" w:themeColor="text1"/>
            <w:rPrChange w:id="3383" w:author="Ruijie Xu" w:date="2022-03-04T13:01:00Z">
              <w:rPr>
                <w:color w:val="000000" w:themeColor="text1"/>
              </w:rPr>
            </w:rPrChange>
          </w:rPr>
          <w:delText>a</w:delText>
        </w:r>
        <w:r w:rsidR="007E27EF" w:rsidRPr="001E602D" w:rsidDel="00F8395A">
          <w:rPr>
            <w:i/>
            <w:iCs/>
            <w:color w:val="000000" w:themeColor="text1"/>
            <w:rPrChange w:id="3384" w:author="Ruijie Xu" w:date="2022-03-04T13:01:00Z">
              <w:rPr>
                <w:color w:val="000000" w:themeColor="text1"/>
              </w:rPr>
            </w:rPrChange>
          </w:rPr>
          <w:delText xml:space="preserve"> observed </w:delText>
        </w:r>
        <w:r w:rsidR="00B85E50" w:rsidRPr="001E602D" w:rsidDel="00F8395A">
          <w:rPr>
            <w:i/>
            <w:iCs/>
            <w:color w:val="000000" w:themeColor="text1"/>
            <w:rPrChange w:id="3385" w:author="Ruijie Xu" w:date="2022-03-04T13:01:00Z">
              <w:rPr>
                <w:color w:val="000000" w:themeColor="text1"/>
              </w:rPr>
            </w:rPrChange>
          </w:rPr>
          <w:delText>from each sample were largely different using different sofwares. Out of the 36 pairwise comparison between different software, only 6 comparison</w:delText>
        </w:r>
        <w:r w:rsidR="009E44F1" w:rsidRPr="001E602D" w:rsidDel="00F8395A">
          <w:rPr>
            <w:i/>
            <w:iCs/>
            <w:color w:val="000000" w:themeColor="text1"/>
            <w:rPrChange w:id="3386" w:author="Ruijie Xu" w:date="2022-03-04T13:01:00Z">
              <w:rPr>
                <w:color w:val="000000" w:themeColor="text1"/>
              </w:rPr>
            </w:rPrChange>
          </w:rPr>
          <w:delText>s</w:delText>
        </w:r>
        <w:r w:rsidR="00B85E50" w:rsidRPr="001E602D" w:rsidDel="00F8395A">
          <w:rPr>
            <w:i/>
            <w:iCs/>
            <w:color w:val="000000" w:themeColor="text1"/>
            <w:rPrChange w:id="3387" w:author="Ruijie Xu" w:date="2022-03-04T13:01:00Z">
              <w:rPr>
                <w:color w:val="000000" w:themeColor="text1"/>
              </w:rPr>
            </w:rPrChange>
          </w:rPr>
          <w:delText xml:space="preserve"> were not significantly different</w:delText>
        </w:r>
        <w:r w:rsidR="009E44F1" w:rsidRPr="001E602D" w:rsidDel="00F8395A">
          <w:rPr>
            <w:i/>
            <w:iCs/>
            <w:color w:val="000000" w:themeColor="text1"/>
            <w:rPrChange w:id="3388" w:author="Ruijie Xu" w:date="2022-03-04T13:01:00Z">
              <w:rPr>
                <w:color w:val="000000" w:themeColor="text1"/>
              </w:rPr>
            </w:rPrChange>
          </w:rPr>
          <w:delText xml:space="preserve"> </w:delText>
        </w:r>
        <w:r w:rsidR="00B85E50" w:rsidRPr="001E602D" w:rsidDel="00F8395A">
          <w:rPr>
            <w:i/>
            <w:iCs/>
            <w:color w:val="000000" w:themeColor="text1"/>
            <w:rPrChange w:id="3389" w:author="Ruijie Xu" w:date="2022-03-04T13:01:00Z">
              <w:rPr>
                <w:color w:val="000000" w:themeColor="text1"/>
              </w:rPr>
            </w:rPrChange>
          </w:rPr>
          <w:delText xml:space="preserve">(Table II.4), which are </w:delText>
        </w:r>
      </w:del>
      <w:del w:id="3390" w:author="Ruijie Xu" w:date="2022-02-01T13:44:00Z">
        <w:r w:rsidR="00B85E50" w:rsidRPr="001E602D" w:rsidDel="00537B08">
          <w:rPr>
            <w:i/>
            <w:iCs/>
            <w:color w:val="000000" w:themeColor="text1"/>
            <w:rPrChange w:id="3391" w:author="Ruijie Xu" w:date="2022-03-04T13:01:00Z">
              <w:rPr>
                <w:color w:val="000000" w:themeColor="text1"/>
              </w:rPr>
            </w:rPrChange>
          </w:rPr>
          <w:delText>Blastn</w:delText>
        </w:r>
      </w:del>
      <w:del w:id="3392" w:author="Ruijie Xu" w:date="2022-02-02T13:37:00Z">
        <w:r w:rsidR="00B85E50" w:rsidRPr="001E602D" w:rsidDel="00F8395A">
          <w:rPr>
            <w:i/>
            <w:iCs/>
            <w:color w:val="000000" w:themeColor="text1"/>
            <w:rPrChange w:id="3393" w:author="Ruijie Xu" w:date="2022-03-04T13:01:00Z">
              <w:rPr>
                <w:color w:val="000000" w:themeColor="text1"/>
              </w:rPr>
            </w:rPrChange>
          </w:rPr>
          <w:delText xml:space="preserve">’s observed taxa with </w:delText>
        </w:r>
        <w:r w:rsidR="0056525F" w:rsidRPr="001E602D" w:rsidDel="00F8395A">
          <w:rPr>
            <w:i/>
            <w:iCs/>
            <w:color w:val="000000" w:themeColor="text1"/>
            <w:rPrChange w:id="3394" w:author="Ruijie Xu" w:date="2022-03-04T13:01:00Z">
              <w:rPr>
                <w:color w:val="000000" w:themeColor="text1"/>
              </w:rPr>
            </w:rPrChange>
          </w:rPr>
          <w:delText xml:space="preserve">that of </w:delText>
        </w:r>
        <w:r w:rsidR="00B85E50" w:rsidRPr="001E602D" w:rsidDel="00F8395A">
          <w:rPr>
            <w:i/>
            <w:iCs/>
            <w:color w:val="000000" w:themeColor="text1"/>
            <w:rPrChange w:id="3395" w:author="Ruijie Xu" w:date="2022-03-04T13:01:00Z">
              <w:rPr>
                <w:color w:val="000000" w:themeColor="text1"/>
              </w:rPr>
            </w:rPrChange>
          </w:rPr>
          <w:delText>Kraken2, CLARK, and CLARK-s</w:delText>
        </w:r>
        <w:r w:rsidR="00A16025" w:rsidRPr="001E602D" w:rsidDel="00F8395A">
          <w:rPr>
            <w:i/>
            <w:iCs/>
            <w:color w:val="000000" w:themeColor="text1"/>
            <w:rPrChange w:id="3396" w:author="Ruijie Xu" w:date="2022-03-04T13:01:00Z">
              <w:rPr>
                <w:color w:val="000000" w:themeColor="text1"/>
              </w:rPr>
            </w:rPrChange>
          </w:rPr>
          <w:delText>,</w:delText>
        </w:r>
        <w:r w:rsidR="00B85E50" w:rsidRPr="001E602D" w:rsidDel="00F8395A">
          <w:rPr>
            <w:i/>
            <w:iCs/>
            <w:color w:val="000000" w:themeColor="text1"/>
            <w:rPrChange w:id="3397" w:author="Ruijie Xu" w:date="2022-03-04T13:01:00Z">
              <w:rPr>
                <w:color w:val="000000" w:themeColor="text1"/>
              </w:rPr>
            </w:rPrChange>
          </w:rPr>
          <w:delText xml:space="preserve"> comparison between CLARK and CLARK-s</w:delText>
        </w:r>
        <w:r w:rsidR="00A16025" w:rsidRPr="001E602D" w:rsidDel="00F8395A">
          <w:rPr>
            <w:i/>
            <w:iCs/>
            <w:color w:val="000000" w:themeColor="text1"/>
            <w:rPrChange w:id="3398" w:author="Ruijie Xu" w:date="2022-03-04T13:01:00Z">
              <w:rPr>
                <w:color w:val="000000" w:themeColor="text1"/>
              </w:rPr>
            </w:rPrChange>
          </w:rPr>
          <w:delText>,</w:delText>
        </w:r>
        <w:r w:rsidR="00B85E50" w:rsidRPr="001E602D" w:rsidDel="00F8395A">
          <w:rPr>
            <w:i/>
            <w:iCs/>
            <w:color w:val="000000" w:themeColor="text1"/>
            <w:rPrChange w:id="3399" w:author="Ruijie Xu" w:date="2022-03-04T13:01:00Z">
              <w:rPr>
                <w:color w:val="000000" w:themeColor="text1"/>
              </w:rPr>
            </w:rPrChange>
          </w:rPr>
          <w:delText xml:space="preserve"> and comparison between Centrifuge and Kaiju. </w:delText>
        </w:r>
        <w:r w:rsidR="00F458D8" w:rsidRPr="001E602D" w:rsidDel="00F8395A">
          <w:rPr>
            <w:i/>
            <w:iCs/>
            <w:color w:val="000000" w:themeColor="text1"/>
            <w:rPrChange w:id="3400" w:author="Ruijie Xu" w:date="2022-03-04T13:01:00Z">
              <w:rPr>
                <w:color w:val="000000" w:themeColor="text1"/>
              </w:rPr>
            </w:rPrChange>
          </w:rPr>
          <w:delText xml:space="preserve">Nevertheless, </w:delText>
        </w:r>
        <w:r w:rsidR="00F51657" w:rsidRPr="001E602D" w:rsidDel="00F8395A">
          <w:rPr>
            <w:i/>
            <w:iCs/>
            <w:color w:val="000000" w:themeColor="text1"/>
            <w:rPrChange w:id="3401" w:author="Ruijie Xu" w:date="2022-03-04T13:01:00Z">
              <w:rPr>
                <w:color w:val="000000" w:themeColor="text1"/>
              </w:rPr>
            </w:rPrChange>
          </w:rPr>
          <w:delText>the Shannon index,</w:delText>
        </w:r>
        <w:r w:rsidR="00F458D8" w:rsidRPr="001E602D" w:rsidDel="00F8395A">
          <w:rPr>
            <w:i/>
            <w:iCs/>
            <w:color w:val="000000" w:themeColor="text1"/>
            <w:rPrChange w:id="3402" w:author="Ruijie Xu" w:date="2022-03-04T13:01:00Z">
              <w:rPr>
                <w:color w:val="000000" w:themeColor="text1"/>
              </w:rPr>
            </w:rPrChange>
          </w:rPr>
          <w:delText xml:space="preserve"> obtained from these softwares are more similar </w:delText>
        </w:r>
        <w:r w:rsidR="00A16025" w:rsidRPr="001E602D" w:rsidDel="00F8395A">
          <w:rPr>
            <w:i/>
            <w:iCs/>
            <w:color w:val="000000" w:themeColor="text1"/>
            <w:rPrChange w:id="3403" w:author="Ruijie Xu" w:date="2022-03-04T13:01:00Z">
              <w:rPr>
                <w:color w:val="000000" w:themeColor="text1"/>
              </w:rPr>
            </w:rPrChange>
          </w:rPr>
          <w:delText>than the observed numbers of taxa</w:delText>
        </w:r>
        <w:r w:rsidR="00F51657" w:rsidRPr="001E602D" w:rsidDel="00F8395A">
          <w:rPr>
            <w:i/>
            <w:iCs/>
            <w:color w:val="000000" w:themeColor="text1"/>
            <w:rPrChange w:id="3404" w:author="Ruijie Xu" w:date="2022-03-04T13:01:00Z">
              <w:rPr>
                <w:color w:val="000000" w:themeColor="text1"/>
              </w:rPr>
            </w:rPrChange>
          </w:rPr>
          <w:delText>.</w:delText>
        </w:r>
        <w:r w:rsidR="00F458D8" w:rsidRPr="001E602D" w:rsidDel="00F8395A">
          <w:rPr>
            <w:i/>
            <w:iCs/>
            <w:color w:val="000000" w:themeColor="text1"/>
            <w:rPrChange w:id="3405" w:author="Ruijie Xu" w:date="2022-03-04T13:01:00Z">
              <w:rPr>
                <w:color w:val="000000" w:themeColor="text1"/>
              </w:rPr>
            </w:rPrChange>
          </w:rPr>
          <w:delText xml:space="preserve"> 1</w:delText>
        </w:r>
        <w:r w:rsidR="00990DF6" w:rsidRPr="001E602D" w:rsidDel="00F8395A">
          <w:rPr>
            <w:i/>
            <w:iCs/>
            <w:color w:val="000000" w:themeColor="text1"/>
            <w:rPrChange w:id="3406" w:author="Ruijie Xu" w:date="2022-03-04T13:01:00Z">
              <w:rPr>
                <w:color w:val="000000" w:themeColor="text1"/>
              </w:rPr>
            </w:rPrChange>
          </w:rPr>
          <w:delText>3</w:delText>
        </w:r>
        <w:r w:rsidR="00F458D8" w:rsidRPr="001E602D" w:rsidDel="00F8395A">
          <w:rPr>
            <w:i/>
            <w:iCs/>
            <w:color w:val="000000" w:themeColor="text1"/>
            <w:rPrChange w:id="3407" w:author="Ruijie Xu" w:date="2022-03-04T13:01:00Z">
              <w:rPr>
                <w:color w:val="000000" w:themeColor="text1"/>
              </w:rPr>
            </w:rPrChange>
          </w:rPr>
          <w:delText xml:space="preserve"> out of 36 comparison were found not significantly different. </w:delText>
        </w:r>
        <w:r w:rsidR="00711965" w:rsidRPr="001E602D" w:rsidDel="00F8395A">
          <w:rPr>
            <w:i/>
            <w:iCs/>
            <w:color w:val="000000" w:themeColor="text1"/>
            <w:rPrChange w:id="3408" w:author="Ruijie Xu" w:date="2022-03-04T13:01:00Z">
              <w:rPr>
                <w:color w:val="000000" w:themeColor="text1"/>
              </w:rPr>
            </w:rPrChange>
          </w:rPr>
          <w:delText xml:space="preserve">All the classifications of software found similar </w:delText>
        </w:r>
        <w:r w:rsidR="00F458D8" w:rsidRPr="001E602D" w:rsidDel="00F8395A">
          <w:rPr>
            <w:i/>
            <w:iCs/>
            <w:color w:val="000000" w:themeColor="text1"/>
            <w:rPrChange w:id="3409" w:author="Ruijie Xu" w:date="2022-03-04T13:01:00Z">
              <w:rPr>
                <w:color w:val="000000" w:themeColor="text1"/>
              </w:rPr>
            </w:rPrChange>
          </w:rPr>
          <w:delText>in observed taxa</w:delText>
        </w:r>
        <w:r w:rsidR="00711965" w:rsidRPr="001E602D" w:rsidDel="00F8395A">
          <w:rPr>
            <w:i/>
            <w:iCs/>
            <w:color w:val="000000" w:themeColor="text1"/>
            <w:rPrChange w:id="3410" w:author="Ruijie Xu" w:date="2022-03-04T13:01:00Z">
              <w:rPr>
                <w:color w:val="000000" w:themeColor="text1"/>
              </w:rPr>
            </w:rPrChange>
          </w:rPr>
          <w:delText xml:space="preserve"> was also found not significant in difference for their</w:delText>
        </w:r>
        <w:r w:rsidR="00F458D8" w:rsidRPr="001E602D" w:rsidDel="00F8395A">
          <w:rPr>
            <w:i/>
            <w:iCs/>
            <w:color w:val="000000" w:themeColor="text1"/>
            <w:rPrChange w:id="3411" w:author="Ruijie Xu" w:date="2022-03-04T13:01:00Z">
              <w:rPr>
                <w:color w:val="000000" w:themeColor="text1"/>
              </w:rPr>
            </w:rPrChange>
          </w:rPr>
          <w:delText xml:space="preserve"> </w:delText>
        </w:r>
        <w:r w:rsidR="00F51657" w:rsidRPr="001E602D" w:rsidDel="00F8395A">
          <w:rPr>
            <w:i/>
            <w:iCs/>
            <w:color w:val="000000" w:themeColor="text1"/>
            <w:rPrChange w:id="3412" w:author="Ruijie Xu" w:date="2022-03-04T13:01:00Z">
              <w:rPr>
                <w:color w:val="000000" w:themeColor="text1"/>
              </w:rPr>
            </w:rPrChange>
          </w:rPr>
          <w:delText>Shannon indices</w:delText>
        </w:r>
        <w:r w:rsidR="00092FFA" w:rsidRPr="001E602D" w:rsidDel="00F8395A">
          <w:rPr>
            <w:i/>
            <w:iCs/>
            <w:color w:val="000000" w:themeColor="text1"/>
            <w:rPrChange w:id="3413" w:author="Ruijie Xu" w:date="2022-03-04T13:01:00Z">
              <w:rPr>
                <w:color w:val="000000" w:themeColor="text1"/>
              </w:rPr>
            </w:rPrChange>
          </w:rPr>
          <w:delText xml:space="preserve">. Shannon indices obtained with </w:delText>
        </w:r>
      </w:del>
      <w:del w:id="3414" w:author="Ruijie Xu" w:date="2022-02-01T13:44:00Z">
        <w:r w:rsidR="00092FFA" w:rsidRPr="001E602D" w:rsidDel="00537B08">
          <w:rPr>
            <w:i/>
            <w:iCs/>
            <w:color w:val="000000" w:themeColor="text1"/>
            <w:rPrChange w:id="3415" w:author="Ruijie Xu" w:date="2022-03-04T13:01:00Z">
              <w:rPr>
                <w:color w:val="000000" w:themeColor="text1"/>
              </w:rPr>
            </w:rPrChange>
          </w:rPr>
          <w:delText>Blastn</w:delText>
        </w:r>
      </w:del>
      <w:del w:id="3416" w:author="Ruijie Xu" w:date="2022-02-02T13:37:00Z">
        <w:r w:rsidR="00092FFA" w:rsidRPr="001E602D" w:rsidDel="00F8395A">
          <w:rPr>
            <w:i/>
            <w:iCs/>
            <w:color w:val="000000" w:themeColor="text1"/>
            <w:rPrChange w:id="3417" w:author="Ruijie Xu" w:date="2022-03-04T13:01:00Z">
              <w:rPr>
                <w:color w:val="000000" w:themeColor="text1"/>
              </w:rPr>
            </w:rPrChange>
          </w:rPr>
          <w:delText xml:space="preserve">’s classification </w:delText>
        </w:r>
        <w:r w:rsidR="00F458D8" w:rsidRPr="001E602D" w:rsidDel="00F8395A">
          <w:rPr>
            <w:i/>
            <w:iCs/>
            <w:color w:val="000000" w:themeColor="text1"/>
            <w:rPrChange w:id="3418" w:author="Ruijie Xu" w:date="2022-03-04T13:01:00Z">
              <w:rPr>
                <w:color w:val="000000" w:themeColor="text1"/>
              </w:rPr>
            </w:rPrChange>
          </w:rPr>
          <w:delText xml:space="preserve">was also found not different from the that of Bracken and Diamond. </w:delText>
        </w:r>
        <w:r w:rsidR="00F51657" w:rsidRPr="001E602D" w:rsidDel="00F8395A">
          <w:rPr>
            <w:i/>
            <w:iCs/>
            <w:color w:val="000000" w:themeColor="text1"/>
            <w:rPrChange w:id="3419" w:author="Ruijie Xu" w:date="2022-03-04T13:01:00Z">
              <w:rPr>
                <w:color w:val="000000" w:themeColor="text1"/>
              </w:rPr>
            </w:rPrChange>
          </w:rPr>
          <w:delText xml:space="preserve">These software similar to </w:delText>
        </w:r>
        <w:r w:rsidR="00F7317E" w:rsidRPr="001E602D" w:rsidDel="00F8395A">
          <w:rPr>
            <w:i/>
            <w:iCs/>
            <w:color w:val="000000" w:themeColor="text1"/>
            <w:rPrChange w:id="3420" w:author="Ruijie Xu" w:date="2022-03-04T13:01:00Z">
              <w:rPr>
                <w:color w:val="000000" w:themeColor="text1"/>
              </w:rPr>
            </w:rPrChange>
          </w:rPr>
          <w:delText xml:space="preserve">the Shannon indices obtained from </w:delText>
        </w:r>
      </w:del>
      <w:del w:id="3421" w:author="Ruijie Xu" w:date="2022-02-01T13:44:00Z">
        <w:r w:rsidR="00F7317E" w:rsidRPr="001E602D" w:rsidDel="00537B08">
          <w:rPr>
            <w:i/>
            <w:iCs/>
            <w:color w:val="000000" w:themeColor="text1"/>
            <w:rPrChange w:id="3422" w:author="Ruijie Xu" w:date="2022-03-04T13:01:00Z">
              <w:rPr>
                <w:color w:val="000000" w:themeColor="text1"/>
              </w:rPr>
            </w:rPrChange>
          </w:rPr>
          <w:delText>Blastn</w:delText>
        </w:r>
      </w:del>
      <w:del w:id="3423" w:author="Ruijie Xu" w:date="2022-02-02T13:37:00Z">
        <w:r w:rsidR="00F7317E" w:rsidRPr="001E602D" w:rsidDel="00F8395A">
          <w:rPr>
            <w:i/>
            <w:iCs/>
            <w:color w:val="000000" w:themeColor="text1"/>
            <w:rPrChange w:id="3424" w:author="Ruijie Xu" w:date="2022-03-04T13:01:00Z">
              <w:rPr>
                <w:color w:val="000000" w:themeColor="text1"/>
              </w:rPr>
            </w:rPrChange>
          </w:rPr>
          <w:delText xml:space="preserve"> was also found similar with each other</w:delText>
        </w:r>
        <w:r w:rsidR="00F51657" w:rsidRPr="001E602D" w:rsidDel="00F8395A">
          <w:rPr>
            <w:i/>
            <w:iCs/>
            <w:color w:val="000000" w:themeColor="text1"/>
            <w:rPrChange w:id="3425" w:author="Ruijie Xu" w:date="2022-03-04T13:01:00Z">
              <w:rPr>
                <w:color w:val="000000" w:themeColor="text1"/>
              </w:rPr>
            </w:rPrChange>
          </w:rPr>
          <w:delText>, ex. Bracken vs. Diamond, Bracken vs. CLARK</w:delText>
        </w:r>
        <w:r w:rsidR="0099162B" w:rsidRPr="001E602D" w:rsidDel="00F8395A">
          <w:rPr>
            <w:i/>
            <w:iCs/>
            <w:color w:val="000000" w:themeColor="text1"/>
            <w:rPrChange w:id="3426" w:author="Ruijie Xu" w:date="2022-03-04T13:01:00Z">
              <w:rPr>
                <w:color w:val="000000" w:themeColor="text1"/>
              </w:rPr>
            </w:rPrChange>
          </w:rPr>
          <w:delText xml:space="preserve"> and CLARK-s</w:delText>
        </w:r>
        <w:r w:rsidR="00F51657" w:rsidRPr="001E602D" w:rsidDel="00F8395A">
          <w:rPr>
            <w:i/>
            <w:iCs/>
            <w:color w:val="000000" w:themeColor="text1"/>
            <w:rPrChange w:id="3427" w:author="Ruijie Xu" w:date="2022-03-04T13:01:00Z">
              <w:rPr>
                <w:color w:val="000000" w:themeColor="text1"/>
              </w:rPr>
            </w:rPrChange>
          </w:rPr>
          <w:delText>, and Diamond</w:delText>
        </w:r>
        <w:r w:rsidR="00A16025" w:rsidRPr="001E602D" w:rsidDel="00F8395A">
          <w:rPr>
            <w:i/>
            <w:iCs/>
            <w:color w:val="000000" w:themeColor="text1"/>
            <w:rPrChange w:id="3428" w:author="Ruijie Xu" w:date="2022-03-04T13:01:00Z">
              <w:rPr>
                <w:color w:val="000000" w:themeColor="text1"/>
              </w:rPr>
            </w:rPrChange>
          </w:rPr>
          <w:delText xml:space="preserve"> vs. CLARK</w:delText>
        </w:r>
        <w:r w:rsidR="000644F8" w:rsidRPr="001E602D" w:rsidDel="00F8395A">
          <w:rPr>
            <w:i/>
            <w:iCs/>
            <w:color w:val="000000" w:themeColor="text1"/>
            <w:rPrChange w:id="3429" w:author="Ruijie Xu" w:date="2022-03-04T13:01:00Z">
              <w:rPr>
                <w:color w:val="000000" w:themeColor="text1"/>
              </w:rPr>
            </w:rPrChange>
          </w:rPr>
          <w:delText xml:space="preserve"> and CLARK-s</w:delText>
        </w:r>
        <w:r w:rsidR="00F51657" w:rsidRPr="001E602D" w:rsidDel="00F8395A">
          <w:rPr>
            <w:i/>
            <w:iCs/>
            <w:color w:val="000000" w:themeColor="text1"/>
            <w:rPrChange w:id="3430" w:author="Ruijie Xu" w:date="2022-03-04T13:01:00Z">
              <w:rPr>
                <w:color w:val="000000" w:themeColor="text1"/>
              </w:rPr>
            </w:rPrChange>
          </w:rPr>
          <w:delText>, and etc</w:delText>
        </w:r>
        <w:r w:rsidR="00F7317E" w:rsidRPr="001E602D" w:rsidDel="00F8395A">
          <w:rPr>
            <w:i/>
            <w:iCs/>
            <w:color w:val="000000" w:themeColor="text1"/>
            <w:rPrChange w:id="3431" w:author="Ruijie Xu" w:date="2022-03-04T13:01:00Z">
              <w:rPr>
                <w:color w:val="000000" w:themeColor="text1"/>
              </w:rPr>
            </w:rPrChange>
          </w:rPr>
          <w:delText>.</w:delText>
        </w:r>
        <w:r w:rsidR="00F51657" w:rsidRPr="001E602D" w:rsidDel="00F8395A">
          <w:rPr>
            <w:i/>
            <w:iCs/>
            <w:color w:val="000000" w:themeColor="text1"/>
            <w:rPrChange w:id="3432" w:author="Ruijie Xu" w:date="2022-03-04T13:01:00Z">
              <w:rPr>
                <w:color w:val="000000" w:themeColor="text1"/>
              </w:rPr>
            </w:rPrChange>
          </w:rPr>
          <w:delText xml:space="preserve"> </w:delText>
        </w:r>
        <w:r w:rsidR="002A5522" w:rsidRPr="001E602D" w:rsidDel="00F8395A">
          <w:rPr>
            <w:i/>
            <w:iCs/>
            <w:color w:val="000000" w:themeColor="text1"/>
            <w:rPrChange w:id="3433" w:author="Ruijie Xu" w:date="2022-03-04T13:01:00Z">
              <w:rPr>
                <w:color w:val="000000" w:themeColor="text1"/>
              </w:rPr>
            </w:rPrChange>
          </w:rPr>
          <w:delText xml:space="preserve">For the evennnes within each sample, the Simpson’s index </w:delText>
        </w:r>
        <w:r w:rsidR="005E6BA5" w:rsidRPr="001E602D" w:rsidDel="00F8395A">
          <w:rPr>
            <w:i/>
            <w:iCs/>
            <w:color w:val="000000" w:themeColor="text1"/>
            <w:rPrChange w:id="3434" w:author="Ruijie Xu" w:date="2022-03-04T13:01:00Z">
              <w:rPr>
                <w:color w:val="000000" w:themeColor="text1"/>
              </w:rPr>
            </w:rPrChange>
          </w:rPr>
          <w:delText>w</w:delText>
        </w:r>
        <w:r w:rsidR="00B130B3" w:rsidRPr="001E602D" w:rsidDel="00F8395A">
          <w:rPr>
            <w:i/>
            <w:iCs/>
            <w:color w:val="000000" w:themeColor="text1"/>
            <w:rPrChange w:id="3435" w:author="Ruijie Xu" w:date="2022-03-04T13:01:00Z">
              <w:rPr>
                <w:color w:val="000000" w:themeColor="text1"/>
              </w:rPr>
            </w:rPrChange>
          </w:rPr>
          <w:delText>ere</w:delText>
        </w:r>
        <w:r w:rsidR="00ED5294" w:rsidRPr="001E602D" w:rsidDel="00F8395A">
          <w:rPr>
            <w:i/>
            <w:iCs/>
            <w:color w:val="000000" w:themeColor="text1"/>
            <w:rPrChange w:id="3436" w:author="Ruijie Xu" w:date="2022-03-04T13:01:00Z">
              <w:rPr>
                <w:color w:val="000000" w:themeColor="text1"/>
              </w:rPr>
            </w:rPrChange>
          </w:rPr>
          <w:delText xml:space="preserve"> least impacted by the differences in classification results across software. Only </w:delText>
        </w:r>
        <w:r w:rsidR="00E40E6B" w:rsidRPr="001E602D" w:rsidDel="00F8395A">
          <w:rPr>
            <w:i/>
            <w:iCs/>
            <w:color w:val="000000" w:themeColor="text1"/>
            <w:rPrChange w:id="3437" w:author="Ruijie Xu" w:date="2022-03-04T13:01:00Z">
              <w:rPr>
                <w:color w:val="000000" w:themeColor="text1"/>
              </w:rPr>
            </w:rPrChange>
          </w:rPr>
          <w:delText>7</w:delText>
        </w:r>
        <w:r w:rsidR="00ED5294" w:rsidRPr="001E602D" w:rsidDel="00F8395A">
          <w:rPr>
            <w:i/>
            <w:iCs/>
            <w:color w:val="000000" w:themeColor="text1"/>
            <w:rPrChange w:id="3438" w:author="Ruijie Xu" w:date="2022-03-04T13:01:00Z">
              <w:rPr>
                <w:color w:val="000000" w:themeColor="text1"/>
              </w:rPr>
            </w:rPrChange>
          </w:rPr>
          <w:delText xml:space="preserve"> out of 36 comparison were found significantly different in Simpson indices. Most of these significantly differen</w:delText>
        </w:r>
        <w:r w:rsidR="003F61D5" w:rsidRPr="001E602D" w:rsidDel="00F8395A">
          <w:rPr>
            <w:i/>
            <w:iCs/>
            <w:color w:val="000000" w:themeColor="text1"/>
            <w:rPrChange w:id="3439" w:author="Ruijie Xu" w:date="2022-03-04T13:01:00Z">
              <w:rPr>
                <w:color w:val="000000" w:themeColor="text1"/>
              </w:rPr>
            </w:rPrChange>
          </w:rPr>
          <w:delText>t comparisons</w:delText>
        </w:r>
        <w:r w:rsidR="00ED5294" w:rsidRPr="001E602D" w:rsidDel="00F8395A">
          <w:rPr>
            <w:i/>
            <w:iCs/>
            <w:color w:val="000000" w:themeColor="text1"/>
            <w:rPrChange w:id="3440" w:author="Ruijie Xu" w:date="2022-03-04T13:01:00Z">
              <w:rPr>
                <w:color w:val="000000" w:themeColor="text1"/>
              </w:rPr>
            </w:rPrChange>
          </w:rPr>
          <w:delText xml:space="preserve"> were</w:delText>
        </w:r>
        <w:r w:rsidR="003F61D5" w:rsidRPr="001E602D" w:rsidDel="00F8395A">
          <w:rPr>
            <w:i/>
            <w:iCs/>
            <w:color w:val="000000" w:themeColor="text1"/>
            <w:rPrChange w:id="3441" w:author="Ruijie Xu" w:date="2022-03-04T13:01:00Z">
              <w:rPr>
                <w:color w:val="000000" w:themeColor="text1"/>
              </w:rPr>
            </w:rPrChange>
          </w:rPr>
          <w:delText xml:space="preserve"> identified</w:delText>
        </w:r>
        <w:r w:rsidR="00ED5294" w:rsidRPr="001E602D" w:rsidDel="00F8395A">
          <w:rPr>
            <w:i/>
            <w:iCs/>
            <w:color w:val="000000" w:themeColor="text1"/>
            <w:rPrChange w:id="3442" w:author="Ruijie Xu" w:date="2022-03-04T13:01:00Z">
              <w:rPr>
                <w:color w:val="000000" w:themeColor="text1"/>
              </w:rPr>
            </w:rPrChange>
          </w:rPr>
          <w:delText xml:space="preserve"> between CLARK-s</w:delText>
        </w:r>
        <w:r w:rsidR="00F30561" w:rsidRPr="001E602D" w:rsidDel="00F8395A">
          <w:rPr>
            <w:i/>
            <w:iCs/>
            <w:color w:val="000000" w:themeColor="text1"/>
            <w:rPrChange w:id="3443" w:author="Ruijie Xu" w:date="2022-03-04T13:01:00Z">
              <w:rPr>
                <w:color w:val="000000" w:themeColor="text1"/>
              </w:rPr>
            </w:rPrChange>
          </w:rPr>
          <w:delText xml:space="preserve"> (3/</w:delText>
        </w:r>
        <w:r w:rsidR="00E40E6B" w:rsidRPr="001E602D" w:rsidDel="00F8395A">
          <w:rPr>
            <w:i/>
            <w:iCs/>
            <w:color w:val="000000" w:themeColor="text1"/>
            <w:rPrChange w:id="3444" w:author="Ruijie Xu" w:date="2022-03-04T13:01:00Z">
              <w:rPr>
                <w:color w:val="000000" w:themeColor="text1"/>
              </w:rPr>
            </w:rPrChange>
          </w:rPr>
          <w:delText>7</w:delText>
        </w:r>
        <w:r w:rsidR="00F30561" w:rsidRPr="001E602D" w:rsidDel="00F8395A">
          <w:rPr>
            <w:i/>
            <w:iCs/>
            <w:color w:val="000000" w:themeColor="text1"/>
            <w:rPrChange w:id="3445" w:author="Ruijie Xu" w:date="2022-03-04T13:01:00Z">
              <w:rPr>
                <w:color w:val="000000" w:themeColor="text1"/>
              </w:rPr>
            </w:rPrChange>
          </w:rPr>
          <w:delText>)</w:delText>
        </w:r>
        <w:r w:rsidR="00E40E6B" w:rsidRPr="001E602D" w:rsidDel="00F8395A">
          <w:rPr>
            <w:i/>
            <w:iCs/>
            <w:color w:val="000000" w:themeColor="text1"/>
            <w:rPrChange w:id="3446" w:author="Ruijie Xu" w:date="2022-03-04T13:01:00Z">
              <w:rPr>
                <w:color w:val="000000" w:themeColor="text1"/>
              </w:rPr>
            </w:rPrChange>
          </w:rPr>
          <w:delText xml:space="preserve"> and </w:delText>
        </w:r>
        <w:r w:rsidR="00ED5294" w:rsidRPr="001E602D" w:rsidDel="00F8395A">
          <w:rPr>
            <w:i/>
            <w:iCs/>
            <w:color w:val="000000" w:themeColor="text1"/>
            <w:rPrChange w:id="3447" w:author="Ruijie Xu" w:date="2022-03-04T13:01:00Z">
              <w:rPr>
                <w:color w:val="000000" w:themeColor="text1"/>
              </w:rPr>
            </w:rPrChange>
          </w:rPr>
          <w:delText xml:space="preserve">Centrifuge </w:delText>
        </w:r>
        <w:r w:rsidR="009E4CC0" w:rsidRPr="001E602D" w:rsidDel="00F8395A">
          <w:rPr>
            <w:i/>
            <w:iCs/>
            <w:color w:val="000000" w:themeColor="text1"/>
            <w:rPrChange w:id="3448" w:author="Ruijie Xu" w:date="2022-03-04T13:01:00Z">
              <w:rPr>
                <w:color w:val="000000" w:themeColor="text1"/>
              </w:rPr>
            </w:rPrChange>
          </w:rPr>
          <w:delText>(</w:delText>
        </w:r>
        <w:r w:rsidR="00E40E6B" w:rsidRPr="001E602D" w:rsidDel="00F8395A">
          <w:rPr>
            <w:i/>
            <w:iCs/>
            <w:color w:val="000000" w:themeColor="text1"/>
            <w:rPrChange w:id="3449" w:author="Ruijie Xu" w:date="2022-03-04T13:01:00Z">
              <w:rPr>
                <w:color w:val="000000" w:themeColor="text1"/>
              </w:rPr>
            </w:rPrChange>
          </w:rPr>
          <w:delText>4</w:delText>
        </w:r>
        <w:r w:rsidR="009E4CC0" w:rsidRPr="001E602D" w:rsidDel="00F8395A">
          <w:rPr>
            <w:i/>
            <w:iCs/>
            <w:color w:val="000000" w:themeColor="text1"/>
            <w:rPrChange w:id="3450" w:author="Ruijie Xu" w:date="2022-03-04T13:01:00Z">
              <w:rPr>
                <w:color w:val="000000" w:themeColor="text1"/>
              </w:rPr>
            </w:rPrChange>
          </w:rPr>
          <w:delText>/</w:delText>
        </w:r>
        <w:r w:rsidR="00E40E6B" w:rsidRPr="001E602D" w:rsidDel="00F8395A">
          <w:rPr>
            <w:i/>
            <w:iCs/>
            <w:color w:val="000000" w:themeColor="text1"/>
            <w:rPrChange w:id="3451" w:author="Ruijie Xu" w:date="2022-03-04T13:01:00Z">
              <w:rPr>
                <w:color w:val="000000" w:themeColor="text1"/>
              </w:rPr>
            </w:rPrChange>
          </w:rPr>
          <w:delText>7</w:delText>
        </w:r>
        <w:r w:rsidR="009E4CC0" w:rsidRPr="001E602D" w:rsidDel="00F8395A">
          <w:rPr>
            <w:i/>
            <w:iCs/>
            <w:color w:val="000000" w:themeColor="text1"/>
            <w:rPrChange w:id="3452" w:author="Ruijie Xu" w:date="2022-03-04T13:01:00Z">
              <w:rPr>
                <w:color w:val="000000" w:themeColor="text1"/>
              </w:rPr>
            </w:rPrChange>
          </w:rPr>
          <w:delText xml:space="preserve">) </w:delText>
        </w:r>
        <w:r w:rsidR="00ED5294" w:rsidRPr="001E602D" w:rsidDel="00F8395A">
          <w:rPr>
            <w:i/>
            <w:iCs/>
            <w:color w:val="000000" w:themeColor="text1"/>
            <w:rPrChange w:id="3453" w:author="Ruijie Xu" w:date="2022-03-04T13:01:00Z">
              <w:rPr>
                <w:color w:val="000000" w:themeColor="text1"/>
              </w:rPr>
            </w:rPrChange>
          </w:rPr>
          <w:delText>with other software</w:delText>
        </w:r>
        <w:r w:rsidR="000456CA" w:rsidRPr="001E602D" w:rsidDel="00F8395A">
          <w:rPr>
            <w:i/>
            <w:iCs/>
            <w:color w:val="000000" w:themeColor="text1"/>
            <w:rPrChange w:id="3454" w:author="Ruijie Xu" w:date="2022-03-04T13:01:00Z">
              <w:rPr>
                <w:color w:val="000000" w:themeColor="text1"/>
              </w:rPr>
            </w:rPrChange>
          </w:rPr>
          <w:delText>s or between each other.</w:delText>
        </w:r>
      </w:del>
    </w:p>
    <w:p w14:paraId="0060C1D3" w14:textId="14F46B7D" w:rsidR="00807D43" w:rsidRPr="001E602D" w:rsidDel="00F8395A" w:rsidRDefault="00152A59" w:rsidP="00973D53">
      <w:pPr>
        <w:spacing w:line="480" w:lineRule="auto"/>
        <w:ind w:firstLine="720"/>
        <w:rPr>
          <w:del w:id="3455" w:author="Ruijie Xu" w:date="2022-02-02T13:37:00Z"/>
          <w:i/>
          <w:iCs/>
          <w:color w:val="000000" w:themeColor="text1"/>
          <w:rPrChange w:id="3456" w:author="Ruijie Xu" w:date="2022-03-04T13:01:00Z">
            <w:rPr>
              <w:del w:id="3457" w:author="Ruijie Xu" w:date="2022-02-02T13:37:00Z"/>
              <w:color w:val="000000" w:themeColor="text1"/>
            </w:rPr>
          </w:rPrChange>
        </w:rPr>
      </w:pPr>
      <w:del w:id="3458" w:author="Ruijie Xu" w:date="2022-02-02T13:37:00Z">
        <w:r w:rsidRPr="001E602D" w:rsidDel="00F8395A">
          <w:rPr>
            <w:i/>
            <w:iCs/>
            <w:color w:val="000000" w:themeColor="text1"/>
            <w:rPrChange w:id="3459" w:author="Ruijie Xu" w:date="2022-03-04T13:01:00Z">
              <w:rPr>
                <w:color w:val="000000" w:themeColor="text1"/>
              </w:rPr>
            </w:rPrChange>
          </w:rPr>
          <w:delText>In addition to within-sample characterization, the</w:delText>
        </w:r>
        <w:r w:rsidR="00076F80" w:rsidRPr="001E602D" w:rsidDel="00F8395A">
          <w:rPr>
            <w:i/>
            <w:iCs/>
            <w:color w:val="000000" w:themeColor="text1"/>
            <w:rPrChange w:id="3460" w:author="Ruijie Xu" w:date="2022-03-04T13:01:00Z">
              <w:rPr>
                <w:color w:val="000000" w:themeColor="text1"/>
              </w:rPr>
            </w:rPrChange>
          </w:rPr>
          <w:delText xml:space="preserve"> </w:delText>
        </w:r>
        <w:r w:rsidRPr="001E602D" w:rsidDel="00F8395A">
          <w:rPr>
            <w:i/>
            <w:iCs/>
            <w:color w:val="000000" w:themeColor="text1"/>
            <w:rPrChange w:id="3461" w:author="Ruijie Xu" w:date="2022-03-04T13:01:00Z">
              <w:rPr>
                <w:color w:val="000000" w:themeColor="text1"/>
              </w:rPr>
            </w:rPrChange>
          </w:rPr>
          <w:delText xml:space="preserve">pairwise </w:delText>
        </w:r>
        <w:r w:rsidR="00076F80" w:rsidRPr="001E602D" w:rsidDel="00F8395A">
          <w:rPr>
            <w:i/>
            <w:iCs/>
            <w:color w:val="000000" w:themeColor="text1"/>
            <w:rPrChange w:id="3462" w:author="Ruijie Xu" w:date="2022-03-04T13:01:00Z">
              <w:rPr>
                <w:color w:val="000000" w:themeColor="text1"/>
              </w:rPr>
            </w:rPrChange>
          </w:rPr>
          <w:delText>between</w:delText>
        </w:r>
        <w:r w:rsidRPr="001E602D" w:rsidDel="00F8395A">
          <w:rPr>
            <w:i/>
            <w:iCs/>
            <w:color w:val="000000" w:themeColor="text1"/>
            <w:rPrChange w:id="3463" w:author="Ruijie Xu" w:date="2022-03-04T13:01:00Z">
              <w:rPr>
                <w:color w:val="000000" w:themeColor="text1"/>
              </w:rPr>
            </w:rPrChange>
          </w:rPr>
          <w:delText>-</w:delText>
        </w:r>
        <w:r w:rsidR="00076F80" w:rsidRPr="001E602D" w:rsidDel="00F8395A">
          <w:rPr>
            <w:i/>
            <w:iCs/>
            <w:color w:val="000000" w:themeColor="text1"/>
            <w:rPrChange w:id="3464" w:author="Ruijie Xu" w:date="2022-03-04T13:01:00Z">
              <w:rPr>
                <w:color w:val="000000" w:themeColor="text1"/>
              </w:rPr>
            </w:rPrChange>
          </w:rPr>
          <w:delText xml:space="preserve">sample </w:delText>
        </w:r>
        <w:r w:rsidRPr="001E602D" w:rsidDel="00F8395A">
          <w:rPr>
            <w:i/>
            <w:iCs/>
            <w:color w:val="000000" w:themeColor="text1"/>
            <w:rPrChange w:id="3465" w:author="Ruijie Xu" w:date="2022-03-04T13:01:00Z">
              <w:rPr>
                <w:color w:val="000000" w:themeColor="text1"/>
              </w:rPr>
            </w:rPrChange>
          </w:rPr>
          <w:delText xml:space="preserve">relationships were measured by the Bray-Curtis indices and clustered using </w:delText>
        </w:r>
        <w:r w:rsidR="003771FA" w:rsidRPr="001E602D" w:rsidDel="00F8395A">
          <w:rPr>
            <w:i/>
            <w:iCs/>
            <w:color w:val="000000" w:themeColor="text1"/>
            <w:rPrChange w:id="3466" w:author="Ruijie Xu" w:date="2022-03-04T13:01:00Z">
              <w:rPr>
                <w:color w:val="000000" w:themeColor="text1"/>
              </w:rPr>
            </w:rPrChange>
          </w:rPr>
          <w:delText xml:space="preserve">the </w:delText>
        </w:r>
        <w:r w:rsidRPr="001E602D" w:rsidDel="00F8395A">
          <w:rPr>
            <w:i/>
            <w:iCs/>
            <w:color w:val="000000" w:themeColor="text1"/>
            <w:rPrChange w:id="3467" w:author="Ruijie Xu" w:date="2022-03-04T13:01:00Z">
              <w:rPr>
                <w:color w:val="000000" w:themeColor="text1"/>
              </w:rPr>
            </w:rPrChange>
          </w:rPr>
          <w:delText>hierarchical clustering</w:delText>
        </w:r>
        <w:r w:rsidR="00EF13D8" w:rsidRPr="001E602D" w:rsidDel="00F8395A">
          <w:rPr>
            <w:i/>
            <w:iCs/>
            <w:color w:val="000000" w:themeColor="text1"/>
            <w:rPrChange w:id="3468" w:author="Ruijie Xu" w:date="2022-03-04T13:01:00Z">
              <w:rPr>
                <w:color w:val="000000" w:themeColor="text1"/>
              </w:rPr>
            </w:rPrChange>
          </w:rPr>
          <w:delText xml:space="preserve"> method</w:delText>
        </w:r>
        <w:r w:rsidRPr="001E602D" w:rsidDel="00F8395A">
          <w:rPr>
            <w:i/>
            <w:iCs/>
            <w:color w:val="000000" w:themeColor="text1"/>
            <w:rPrChange w:id="3469" w:author="Ruijie Xu" w:date="2022-03-04T13:01:00Z">
              <w:rPr>
                <w:color w:val="000000" w:themeColor="text1"/>
              </w:rPr>
            </w:rPrChange>
          </w:rPr>
          <w:delText xml:space="preserve">. </w:delText>
        </w:r>
        <w:r w:rsidR="002A577A" w:rsidRPr="001E602D" w:rsidDel="00F8395A">
          <w:rPr>
            <w:i/>
            <w:iCs/>
            <w:color w:val="000000" w:themeColor="text1"/>
            <w:rPrChange w:id="3470" w:author="Ruijie Xu" w:date="2022-03-04T13:01:00Z">
              <w:rPr>
                <w:color w:val="000000" w:themeColor="text1"/>
              </w:rPr>
            </w:rPrChange>
          </w:rPr>
          <w:delText>V</w:delText>
        </w:r>
        <w:r w:rsidR="0011714C" w:rsidRPr="001E602D" w:rsidDel="00F8395A">
          <w:rPr>
            <w:i/>
            <w:iCs/>
            <w:color w:val="000000" w:themeColor="text1"/>
            <w:rPrChange w:id="3471" w:author="Ruijie Xu" w:date="2022-03-04T13:01:00Z">
              <w:rPr>
                <w:color w:val="000000" w:themeColor="text1"/>
              </w:rPr>
            </w:rPrChange>
          </w:rPr>
          <w:delText xml:space="preserve">alidating comparison using </w:delText>
        </w:r>
        <w:r w:rsidR="007D20C3" w:rsidRPr="001E602D" w:rsidDel="00F8395A">
          <w:rPr>
            <w:i/>
            <w:iCs/>
            <w:color w:val="000000" w:themeColor="text1"/>
            <w:rPrChange w:id="3472" w:author="Ruijie Xu" w:date="2022-03-04T13:01:00Z">
              <w:rPr>
                <w:color w:val="000000" w:themeColor="text1"/>
              </w:rPr>
            </w:rPrChange>
          </w:rPr>
          <w:delText xml:space="preserve">the </w:delText>
        </w:r>
        <w:r w:rsidR="0011714C" w:rsidRPr="001E602D" w:rsidDel="00F8395A">
          <w:rPr>
            <w:i/>
            <w:iCs/>
            <w:color w:val="000000" w:themeColor="text1"/>
            <w:rPrChange w:id="3473" w:author="Ruijie Xu" w:date="2022-03-04T13:01:00Z">
              <w:rPr>
                <w:color w:val="000000" w:themeColor="text1"/>
              </w:rPr>
            </w:rPrChange>
          </w:rPr>
          <w:delText xml:space="preserve">paired Wilicoxon signed rank test, </w:delText>
        </w:r>
        <w:r w:rsidR="00F0172A" w:rsidRPr="001E602D" w:rsidDel="00F8395A">
          <w:rPr>
            <w:i/>
            <w:iCs/>
            <w:color w:val="000000" w:themeColor="text1"/>
            <w:rPrChange w:id="3474" w:author="Ruijie Xu" w:date="2022-03-04T13:01:00Z">
              <w:rPr>
                <w:color w:val="000000" w:themeColor="text1"/>
              </w:rPr>
            </w:rPrChange>
          </w:rPr>
          <w:delText xml:space="preserve">we identified that </w:delText>
        </w:r>
        <w:r w:rsidR="0011714C" w:rsidRPr="001E602D" w:rsidDel="00F8395A">
          <w:rPr>
            <w:i/>
            <w:iCs/>
            <w:color w:val="000000" w:themeColor="text1"/>
            <w:rPrChange w:id="3475" w:author="Ruijie Xu" w:date="2022-03-04T13:01:00Z">
              <w:rPr>
                <w:color w:val="000000" w:themeColor="text1"/>
              </w:rPr>
            </w:rPrChange>
          </w:rPr>
          <w:delText xml:space="preserve">the pairwise between-sample relationships evaluated using </w:delText>
        </w:r>
      </w:del>
      <w:del w:id="3476" w:author="Ruijie Xu" w:date="2022-02-01T13:44:00Z">
        <w:r w:rsidR="0011714C" w:rsidRPr="001E602D" w:rsidDel="00537B08">
          <w:rPr>
            <w:i/>
            <w:iCs/>
            <w:color w:val="000000" w:themeColor="text1"/>
            <w:rPrChange w:id="3477" w:author="Ruijie Xu" w:date="2022-03-04T13:01:00Z">
              <w:rPr>
                <w:color w:val="000000" w:themeColor="text1"/>
              </w:rPr>
            </w:rPrChange>
          </w:rPr>
          <w:delText>Blastn</w:delText>
        </w:r>
      </w:del>
      <w:del w:id="3478" w:author="Ruijie Xu" w:date="2022-02-02T13:37:00Z">
        <w:r w:rsidR="0011714C" w:rsidRPr="001E602D" w:rsidDel="00F8395A">
          <w:rPr>
            <w:i/>
            <w:iCs/>
            <w:color w:val="000000" w:themeColor="text1"/>
            <w:rPrChange w:id="3479" w:author="Ruijie Xu" w:date="2022-03-04T13:01:00Z">
              <w:rPr>
                <w:color w:val="000000" w:themeColor="text1"/>
              </w:rPr>
            </w:rPrChange>
          </w:rPr>
          <w:delText xml:space="preserve"> </w:delText>
        </w:r>
        <w:r w:rsidR="005404AE" w:rsidRPr="001E602D" w:rsidDel="00F8395A">
          <w:rPr>
            <w:i/>
            <w:iCs/>
            <w:color w:val="000000" w:themeColor="text1"/>
            <w:rPrChange w:id="3480" w:author="Ruijie Xu" w:date="2022-03-04T13:01:00Z">
              <w:rPr>
                <w:color w:val="000000" w:themeColor="text1"/>
              </w:rPr>
            </w:rPrChange>
          </w:rPr>
          <w:delText>was not different from that evaluated with Kraken2, Bracken, and Centrifuge</w:delText>
        </w:r>
        <w:r w:rsidR="008D4D1A" w:rsidRPr="001E602D" w:rsidDel="00F8395A">
          <w:rPr>
            <w:i/>
            <w:iCs/>
            <w:color w:val="000000" w:themeColor="text1"/>
            <w:rPrChange w:id="3481" w:author="Ruijie Xu" w:date="2022-03-04T13:01:00Z">
              <w:rPr>
                <w:color w:val="000000" w:themeColor="text1"/>
              </w:rPr>
            </w:rPrChange>
          </w:rPr>
          <w:delText xml:space="preserve">, and between-sample relationships evaluated using CLARK and CLARK-s are not different from most other softwares except for </w:delText>
        </w:r>
      </w:del>
      <w:del w:id="3482" w:author="Ruijie Xu" w:date="2022-02-01T13:44:00Z">
        <w:r w:rsidR="008D4D1A" w:rsidRPr="001E602D" w:rsidDel="00537B08">
          <w:rPr>
            <w:i/>
            <w:iCs/>
            <w:color w:val="000000" w:themeColor="text1"/>
            <w:rPrChange w:id="3483" w:author="Ruijie Xu" w:date="2022-03-04T13:01:00Z">
              <w:rPr>
                <w:color w:val="000000" w:themeColor="text1"/>
              </w:rPr>
            </w:rPrChange>
          </w:rPr>
          <w:delText>Blastn</w:delText>
        </w:r>
      </w:del>
      <w:del w:id="3484" w:author="Ruijie Xu" w:date="2022-02-02T13:37:00Z">
        <w:r w:rsidR="008D4D1A" w:rsidRPr="001E602D" w:rsidDel="00F8395A">
          <w:rPr>
            <w:i/>
            <w:iCs/>
            <w:color w:val="000000" w:themeColor="text1"/>
            <w:rPrChange w:id="3485" w:author="Ruijie Xu" w:date="2022-03-04T13:01:00Z">
              <w:rPr>
                <w:color w:val="000000" w:themeColor="text1"/>
              </w:rPr>
            </w:rPrChange>
          </w:rPr>
          <w:delText>, Centrifuge, and Metaphlan3</w:delText>
        </w:r>
        <w:r w:rsidR="00AE6D08" w:rsidRPr="001E602D" w:rsidDel="00F8395A">
          <w:rPr>
            <w:i/>
            <w:iCs/>
            <w:color w:val="000000" w:themeColor="text1"/>
            <w:rPrChange w:id="3486" w:author="Ruijie Xu" w:date="2022-03-04T13:01:00Z">
              <w:rPr>
                <w:color w:val="000000" w:themeColor="text1"/>
              </w:rPr>
            </w:rPrChange>
          </w:rPr>
          <w:delText>, separating these software into two groups.</w:delText>
        </w:r>
        <w:r w:rsidR="006B6D6C" w:rsidRPr="001E602D" w:rsidDel="00F8395A">
          <w:rPr>
            <w:i/>
            <w:iCs/>
            <w:color w:val="000000" w:themeColor="text1"/>
            <w:rPrChange w:id="3487" w:author="Ruijie Xu" w:date="2022-03-04T13:01:00Z">
              <w:rPr>
                <w:color w:val="000000" w:themeColor="text1"/>
              </w:rPr>
            </w:rPrChange>
          </w:rPr>
          <w:delText xml:space="preserve"> </w:delText>
        </w:r>
        <w:r w:rsidR="008D4D1A" w:rsidRPr="001E602D" w:rsidDel="00F8395A">
          <w:rPr>
            <w:i/>
            <w:iCs/>
            <w:color w:val="000000" w:themeColor="text1"/>
            <w:rPrChange w:id="3488" w:author="Ruijie Xu" w:date="2022-03-04T13:01:00Z">
              <w:rPr>
                <w:color w:val="000000" w:themeColor="text1"/>
              </w:rPr>
            </w:rPrChange>
          </w:rPr>
          <w:delText xml:space="preserve">Metaphlan3, with 5 out of 12 samples unclassified completely, was significantly different </w:delText>
        </w:r>
        <w:r w:rsidR="00EE7C1F" w:rsidRPr="001E602D" w:rsidDel="00F8395A">
          <w:rPr>
            <w:i/>
            <w:iCs/>
            <w:color w:val="000000" w:themeColor="text1"/>
            <w:rPrChange w:id="3489" w:author="Ruijie Xu" w:date="2022-03-04T13:01:00Z">
              <w:rPr>
                <w:color w:val="000000" w:themeColor="text1"/>
              </w:rPr>
            </w:rPrChange>
          </w:rPr>
          <w:delText>in the</w:delText>
        </w:r>
        <w:r w:rsidR="008D4D1A" w:rsidRPr="001E602D" w:rsidDel="00F8395A">
          <w:rPr>
            <w:i/>
            <w:iCs/>
            <w:color w:val="000000" w:themeColor="text1"/>
            <w:rPrChange w:id="3490" w:author="Ruijie Xu" w:date="2022-03-04T13:01:00Z">
              <w:rPr>
                <w:color w:val="000000" w:themeColor="text1"/>
              </w:rPr>
            </w:rPrChange>
          </w:rPr>
          <w:delText xml:space="preserve"> </w:delText>
        </w:r>
        <w:r w:rsidR="00EE7C1F" w:rsidRPr="001E602D" w:rsidDel="00F8395A">
          <w:rPr>
            <w:i/>
            <w:iCs/>
            <w:color w:val="000000" w:themeColor="text1"/>
            <w:rPrChange w:id="3491" w:author="Ruijie Xu" w:date="2022-03-04T13:01:00Z">
              <w:rPr>
                <w:color w:val="000000" w:themeColor="text1"/>
              </w:rPr>
            </w:rPrChange>
          </w:rPr>
          <w:delText>between-sample relationships with that obtained from other software (Table II.5).</w:delText>
        </w:r>
        <w:r w:rsidR="006B6D6C" w:rsidRPr="001E602D" w:rsidDel="00F8395A">
          <w:rPr>
            <w:i/>
            <w:iCs/>
            <w:color w:val="000000" w:themeColor="text1"/>
            <w:rPrChange w:id="3492" w:author="Ruijie Xu" w:date="2022-03-04T13:01:00Z">
              <w:rPr>
                <w:color w:val="000000" w:themeColor="text1"/>
              </w:rPr>
            </w:rPrChange>
          </w:rPr>
          <w:delText xml:space="preserve"> </w:delText>
        </w:r>
        <w:r w:rsidR="00506F7F" w:rsidRPr="001E602D" w:rsidDel="00F8395A">
          <w:rPr>
            <w:i/>
            <w:iCs/>
            <w:color w:val="000000" w:themeColor="text1"/>
            <w:rPrChange w:id="3493" w:author="Ruijie Xu" w:date="2022-03-04T13:01:00Z">
              <w:rPr>
                <w:color w:val="000000" w:themeColor="text1"/>
              </w:rPr>
            </w:rPrChange>
          </w:rPr>
          <w:delText>We further explored the relationships between</w:delText>
        </w:r>
        <w:r w:rsidR="00022714" w:rsidRPr="001E602D" w:rsidDel="00F8395A">
          <w:rPr>
            <w:i/>
            <w:iCs/>
            <w:color w:val="000000" w:themeColor="text1"/>
            <w:rPrChange w:id="3494" w:author="Ruijie Xu" w:date="2022-03-04T13:01:00Z">
              <w:rPr>
                <w:color w:val="000000" w:themeColor="text1"/>
              </w:rPr>
            </w:rPrChange>
          </w:rPr>
          <w:delText>-</w:delText>
        </w:r>
        <w:r w:rsidR="00506F7F" w:rsidRPr="001E602D" w:rsidDel="00F8395A">
          <w:rPr>
            <w:i/>
            <w:iCs/>
            <w:color w:val="000000" w:themeColor="text1"/>
            <w:rPrChange w:id="3495" w:author="Ruijie Xu" w:date="2022-03-04T13:01:00Z">
              <w:rPr>
                <w:color w:val="000000" w:themeColor="text1"/>
              </w:rPr>
            </w:rPrChange>
          </w:rPr>
          <w:delText xml:space="preserve">samples compare to that of other samples using using hierarchical clustering (Figure 6). </w:delText>
        </w:r>
        <w:r w:rsidR="00571708" w:rsidRPr="001E602D" w:rsidDel="00F8395A">
          <w:rPr>
            <w:i/>
            <w:iCs/>
            <w:color w:val="000000" w:themeColor="text1"/>
            <w:rPrChange w:id="3496" w:author="Ruijie Xu" w:date="2022-03-04T13:0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1E602D" w:rsidDel="00F8395A">
          <w:rPr>
            <w:i/>
            <w:iCs/>
            <w:color w:val="000000" w:themeColor="text1"/>
            <w:rPrChange w:id="3497" w:author="Ruijie Xu" w:date="2022-03-04T13:01:00Z">
              <w:rPr>
                <w:color w:val="000000" w:themeColor="text1"/>
              </w:rPr>
            </w:rPrChange>
          </w:rPr>
          <w:delText>included</w:delText>
        </w:r>
        <w:r w:rsidR="00571708" w:rsidRPr="001E602D" w:rsidDel="00F8395A">
          <w:rPr>
            <w:i/>
            <w:iCs/>
            <w:color w:val="000000" w:themeColor="text1"/>
            <w:rPrChange w:id="3498" w:author="Ruijie Xu" w:date="2022-03-04T13:01:00Z">
              <w:rPr>
                <w:color w:val="000000" w:themeColor="text1"/>
              </w:rPr>
            </w:rPrChange>
          </w:rPr>
          <w:delText xml:space="preserve"> three </w:delText>
        </w:r>
        <w:r w:rsidR="002F7267" w:rsidRPr="001E602D" w:rsidDel="00F8395A">
          <w:rPr>
            <w:i/>
            <w:iCs/>
            <w:color w:val="000000" w:themeColor="text1"/>
            <w:rPrChange w:id="3499" w:author="Ruijie Xu" w:date="2022-03-04T13:01:00Z">
              <w:rPr>
                <w:color w:val="000000" w:themeColor="text1"/>
              </w:rPr>
            </w:rPrChange>
          </w:rPr>
          <w:delText>l</w:delText>
        </w:r>
        <w:r w:rsidR="00571708" w:rsidRPr="001E602D" w:rsidDel="00F8395A">
          <w:rPr>
            <w:i/>
            <w:iCs/>
            <w:color w:val="000000" w:themeColor="text1"/>
            <w:rPrChange w:id="3500" w:author="Ruijie Xu" w:date="2022-03-04T13:01:00Z">
              <w:rPr>
                <w:color w:val="000000" w:themeColor="text1"/>
              </w:rPr>
            </w:rPrChange>
          </w:rPr>
          <w:delText xml:space="preserve">ung samples (R22.L, R26.L and R27.L) and second cluster with all </w:delText>
        </w:r>
        <w:r w:rsidR="001D3975" w:rsidRPr="001E602D" w:rsidDel="00F8395A">
          <w:rPr>
            <w:i/>
            <w:iCs/>
            <w:color w:val="000000" w:themeColor="text1"/>
            <w:rPrChange w:id="3501" w:author="Ruijie Xu" w:date="2022-03-04T13:01:00Z">
              <w:rPr>
                <w:color w:val="000000" w:themeColor="text1"/>
              </w:rPr>
            </w:rPrChange>
          </w:rPr>
          <w:delText xml:space="preserve">the </w:delText>
        </w:r>
        <w:r w:rsidR="00571708" w:rsidRPr="001E602D" w:rsidDel="00F8395A">
          <w:rPr>
            <w:i/>
            <w:iCs/>
            <w:color w:val="000000" w:themeColor="text1"/>
            <w:rPrChange w:id="3502" w:author="Ruijie Xu" w:date="2022-03-04T13:01:00Z">
              <w:rPr>
                <w:color w:val="000000" w:themeColor="text1"/>
              </w:rPr>
            </w:rPrChange>
          </w:rPr>
          <w:delText>Kidney and Spleen samples a</w:delText>
        </w:r>
        <w:r w:rsidR="001D3975" w:rsidRPr="001E602D" w:rsidDel="00F8395A">
          <w:rPr>
            <w:i/>
            <w:iCs/>
            <w:color w:val="000000" w:themeColor="text1"/>
            <w:rPrChange w:id="3503" w:author="Ruijie Xu" w:date="2022-03-04T13:01:00Z">
              <w:rPr>
                <w:color w:val="000000" w:themeColor="text1"/>
              </w:rPr>
            </w:rPrChange>
          </w:rPr>
          <w:delText>s well as</w:delText>
        </w:r>
        <w:r w:rsidR="00571708" w:rsidRPr="001E602D" w:rsidDel="00F8395A">
          <w:rPr>
            <w:i/>
            <w:iCs/>
            <w:color w:val="000000" w:themeColor="text1"/>
            <w:rPrChange w:id="3504" w:author="Ruijie Xu" w:date="2022-03-04T13:01:00Z">
              <w:rPr>
                <w:color w:val="000000" w:themeColor="text1"/>
              </w:rPr>
            </w:rPrChange>
          </w:rPr>
          <w:delText xml:space="preserve"> the Lung sample of Rattus subject R28 (R28.L). However, the smaller clusters formed inside the second cluster varies among software. For example, </w:delText>
        </w:r>
      </w:del>
      <w:del w:id="3505" w:author="Ruijie Xu" w:date="2022-02-01T13:44:00Z">
        <w:r w:rsidR="00571708" w:rsidRPr="001E602D" w:rsidDel="00537B08">
          <w:rPr>
            <w:i/>
            <w:iCs/>
            <w:color w:val="000000" w:themeColor="text1"/>
            <w:rPrChange w:id="3506" w:author="Ruijie Xu" w:date="2022-03-04T13:01:00Z">
              <w:rPr>
                <w:color w:val="000000" w:themeColor="text1"/>
              </w:rPr>
            </w:rPrChange>
          </w:rPr>
          <w:delText>Blastn</w:delText>
        </w:r>
      </w:del>
      <w:del w:id="3507" w:author="Ruijie Xu" w:date="2022-02-02T13:37:00Z">
        <w:r w:rsidR="00964EFE" w:rsidRPr="001E602D" w:rsidDel="00F8395A">
          <w:rPr>
            <w:i/>
            <w:iCs/>
            <w:color w:val="000000" w:themeColor="text1"/>
            <w:rPrChange w:id="3508" w:author="Ruijie Xu" w:date="2022-03-04T13:01:00Z">
              <w:rPr>
                <w:color w:val="000000" w:themeColor="text1"/>
              </w:rPr>
            </w:rPrChange>
          </w:rPr>
          <w:delText>’s classification</w:delText>
        </w:r>
        <w:r w:rsidR="00571708" w:rsidRPr="001E602D" w:rsidDel="00F8395A">
          <w:rPr>
            <w:i/>
            <w:iCs/>
            <w:color w:val="000000" w:themeColor="text1"/>
            <w:rPrChange w:id="3509" w:author="Ruijie Xu" w:date="2022-03-04T13:01:00Z">
              <w:rPr>
                <w:color w:val="000000" w:themeColor="text1"/>
              </w:rPr>
            </w:rPrChange>
          </w:rPr>
          <w:delText xml:space="preserve"> has clustered three Kidney samples (R22</w:delText>
        </w:r>
        <w:r w:rsidR="0069497C" w:rsidRPr="001E602D" w:rsidDel="00F8395A">
          <w:rPr>
            <w:i/>
            <w:iCs/>
            <w:color w:val="000000" w:themeColor="text1"/>
            <w:rPrChange w:id="3510" w:author="Ruijie Xu" w:date="2022-03-04T13:01:00Z">
              <w:rPr>
                <w:color w:val="000000" w:themeColor="text1"/>
              </w:rPr>
            </w:rPrChange>
          </w:rPr>
          <w:delText>.K, R26.K, and R27.K) closely with each other before clustered further with other samples. This cluster was only observed in Centrifuge’s clustering</w:delText>
        </w:r>
        <w:r w:rsidR="00ED68FC" w:rsidRPr="001E602D" w:rsidDel="00F8395A">
          <w:rPr>
            <w:i/>
            <w:iCs/>
            <w:color w:val="000000" w:themeColor="text1"/>
            <w:rPrChange w:id="3511" w:author="Ruijie Xu" w:date="2022-03-04T13:01:00Z">
              <w:rPr>
                <w:color w:val="000000" w:themeColor="text1"/>
              </w:rPr>
            </w:rPrChange>
          </w:rPr>
          <w:delText>.</w:delText>
        </w:r>
        <w:r w:rsidR="0069497C" w:rsidRPr="001E602D" w:rsidDel="00F8395A">
          <w:rPr>
            <w:i/>
            <w:iCs/>
            <w:color w:val="000000" w:themeColor="text1"/>
            <w:rPrChange w:id="3512" w:author="Ruijie Xu" w:date="2022-03-04T13:01:00Z">
              <w:rPr>
                <w:color w:val="000000" w:themeColor="text1"/>
              </w:rPr>
            </w:rPrChange>
          </w:rPr>
          <w:delText xml:space="preserve"> </w:delText>
        </w:r>
        <w:r w:rsidR="00ED68FC" w:rsidRPr="001E602D" w:rsidDel="00F8395A">
          <w:rPr>
            <w:i/>
            <w:iCs/>
            <w:color w:val="000000" w:themeColor="text1"/>
            <w:rPrChange w:id="3513" w:author="Ruijie Xu" w:date="2022-03-04T13:01:00Z">
              <w:rPr>
                <w:color w:val="000000" w:themeColor="text1"/>
              </w:rPr>
            </w:rPrChange>
          </w:rPr>
          <w:delText>W</w:delText>
        </w:r>
        <w:r w:rsidR="0069497C" w:rsidRPr="001E602D" w:rsidDel="00F8395A">
          <w:rPr>
            <w:i/>
            <w:iCs/>
            <w:color w:val="000000" w:themeColor="text1"/>
            <w:rPrChange w:id="3514" w:author="Ruijie Xu" w:date="2022-03-04T13:01:00Z">
              <w:rPr>
                <w:color w:val="000000" w:themeColor="text1"/>
              </w:rPr>
            </w:rPrChange>
          </w:rPr>
          <w:delText xml:space="preserve">hile in the clustering of other software, these three kidney samples were always clustered closer with other samples before clustered with </w:delText>
        </w:r>
        <w:r w:rsidR="007A3BA3" w:rsidRPr="001E602D" w:rsidDel="00F8395A">
          <w:rPr>
            <w:i/>
            <w:iCs/>
            <w:color w:val="000000" w:themeColor="text1"/>
            <w:rPrChange w:id="3515" w:author="Ruijie Xu" w:date="2022-03-04T13:01:00Z">
              <w:rPr>
                <w:color w:val="000000" w:themeColor="text1"/>
              </w:rPr>
            </w:rPrChange>
          </w:rPr>
          <w:delText>each other. For example, in Diamond, CLARK, and CLARK-s, one of the three</w:delText>
        </w:r>
        <w:r w:rsidR="00975C42" w:rsidRPr="001E602D" w:rsidDel="00F8395A">
          <w:rPr>
            <w:i/>
            <w:iCs/>
            <w:color w:val="000000" w:themeColor="text1"/>
            <w:rPrChange w:id="3516" w:author="Ruijie Xu" w:date="2022-03-04T13:01:00Z">
              <w:rPr>
                <w:color w:val="000000" w:themeColor="text1"/>
              </w:rPr>
            </w:rPrChange>
          </w:rPr>
          <w:delText xml:space="preserve"> kidney</w:delText>
        </w:r>
        <w:r w:rsidR="007A3BA3" w:rsidRPr="001E602D" w:rsidDel="00F8395A">
          <w:rPr>
            <w:i/>
            <w:iCs/>
            <w:color w:val="000000" w:themeColor="text1"/>
            <w:rPrChange w:id="3517" w:author="Ruijie Xu" w:date="2022-03-04T13:0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1E602D" w:rsidDel="00F8395A">
          <w:rPr>
            <w:i/>
            <w:iCs/>
            <w:color w:val="000000" w:themeColor="text1"/>
            <w:rPrChange w:id="3518" w:author="Ruijie Xu" w:date="2022-03-04T13:01:00Z">
              <w:rPr>
                <w:color w:val="000000" w:themeColor="text1"/>
              </w:rPr>
            </w:rPrChange>
          </w:rPr>
          <w:delText xml:space="preserve">. However, in </w:delText>
        </w:r>
      </w:del>
      <w:del w:id="3519" w:author="Ruijie Xu" w:date="2022-02-01T13:44:00Z">
        <w:r w:rsidR="00C92B68" w:rsidRPr="001E602D" w:rsidDel="00537B08">
          <w:rPr>
            <w:i/>
            <w:iCs/>
            <w:color w:val="000000" w:themeColor="text1"/>
            <w:rPrChange w:id="3520" w:author="Ruijie Xu" w:date="2022-03-04T13:01:00Z">
              <w:rPr>
                <w:color w:val="000000" w:themeColor="text1"/>
              </w:rPr>
            </w:rPrChange>
          </w:rPr>
          <w:delText>Blastn</w:delText>
        </w:r>
      </w:del>
      <w:del w:id="3521" w:author="Ruijie Xu" w:date="2022-02-02T13:37:00Z">
        <w:r w:rsidR="00C92B68" w:rsidRPr="001E602D" w:rsidDel="00F8395A">
          <w:rPr>
            <w:i/>
            <w:iCs/>
            <w:color w:val="000000" w:themeColor="text1"/>
            <w:rPrChange w:id="3522" w:author="Ruijie Xu" w:date="2022-03-04T13:0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Default="00315E9F">
      <w:pPr>
        <w:spacing w:line="480" w:lineRule="auto"/>
        <w:rPr>
          <w:ins w:id="3523" w:author="Ruijie Xu" w:date="2022-03-04T13:01:00Z"/>
          <w:i/>
          <w:iCs/>
          <w:color w:val="000000" w:themeColor="text1"/>
        </w:rPr>
      </w:pPr>
      <w:r w:rsidRPr="001E602D">
        <w:rPr>
          <w:i/>
          <w:iCs/>
          <w:color w:val="000000" w:themeColor="text1"/>
          <w:rPrChange w:id="3524" w:author="Ruijie Xu" w:date="2022-03-04T13:01:00Z">
            <w:rPr>
              <w:b/>
              <w:bCs/>
              <w:color w:val="000000" w:themeColor="text1"/>
            </w:rPr>
          </w:rPrChange>
        </w:rPr>
        <w:t>D</w:t>
      </w:r>
      <w:ins w:id="3525" w:author="Rajeev, Sree" w:date="2022-03-03T11:20:00Z">
        <w:r w:rsidR="00AB0010" w:rsidRPr="001E602D">
          <w:rPr>
            <w:i/>
            <w:iCs/>
            <w:color w:val="000000" w:themeColor="text1"/>
            <w:rPrChange w:id="3526" w:author="Ruijie Xu" w:date="2022-03-04T13:01:00Z">
              <w:rPr>
                <w:b/>
                <w:bCs/>
                <w:color w:val="000000" w:themeColor="text1"/>
              </w:rPr>
            </w:rPrChange>
          </w:rPr>
          <w:t>ifferentially abundant (D</w:t>
        </w:r>
      </w:ins>
      <w:r w:rsidRPr="001E602D">
        <w:rPr>
          <w:i/>
          <w:iCs/>
          <w:color w:val="000000" w:themeColor="text1"/>
          <w:rPrChange w:id="3527" w:author="Ruijie Xu" w:date="2022-03-04T13:01:00Z">
            <w:rPr>
              <w:b/>
              <w:bCs/>
              <w:color w:val="000000" w:themeColor="text1"/>
            </w:rPr>
          </w:rPrChange>
        </w:rPr>
        <w:t>A</w:t>
      </w:r>
      <w:ins w:id="3528" w:author="Rajeev, Sree" w:date="2022-03-03T11:20:00Z">
        <w:r w:rsidR="00AB0010" w:rsidRPr="001E602D">
          <w:rPr>
            <w:i/>
            <w:iCs/>
            <w:color w:val="000000" w:themeColor="text1"/>
            <w:rPrChange w:id="3529" w:author="Ruijie Xu" w:date="2022-03-04T13:01:00Z">
              <w:rPr>
                <w:b/>
                <w:bCs/>
                <w:color w:val="000000" w:themeColor="text1"/>
              </w:rPr>
            </w:rPrChange>
          </w:rPr>
          <w:t>)</w:t>
        </w:r>
      </w:ins>
      <w:r w:rsidR="00172C70" w:rsidRPr="001E602D">
        <w:rPr>
          <w:i/>
          <w:iCs/>
          <w:color w:val="000000" w:themeColor="text1"/>
          <w:rPrChange w:id="3530" w:author="Ruijie Xu" w:date="2022-03-04T13:01:00Z">
            <w:rPr>
              <w:b/>
              <w:bCs/>
              <w:color w:val="000000" w:themeColor="text1"/>
            </w:rPr>
          </w:rPrChange>
        </w:rPr>
        <w:t xml:space="preserve"> taxa identification</w:t>
      </w:r>
    </w:p>
    <w:p w14:paraId="727ECE8A" w14:textId="5D67AF0B" w:rsidR="001E602D" w:rsidDel="00585D58" w:rsidRDefault="001E602D">
      <w:pPr>
        <w:spacing w:line="480" w:lineRule="auto"/>
        <w:ind w:firstLine="720"/>
        <w:rPr>
          <w:ins w:id="3531" w:author="Ruijie Xu" w:date="2022-03-04T13:05:00Z"/>
          <w:del w:id="3532" w:author="Liliana Salvador" w:date="2022-03-08T19:59:00Z"/>
          <w:color w:val="000000" w:themeColor="text1"/>
        </w:rPr>
        <w:pPrChange w:id="3533" w:author="Ruijie Xu" w:date="2022-03-04T13:10:00Z">
          <w:pPr>
            <w:spacing w:line="480" w:lineRule="auto"/>
          </w:pPr>
        </w:pPrChange>
      </w:pPr>
      <w:ins w:id="3534" w:author="Ruijie Xu" w:date="2022-03-04T13:02:00Z">
        <w:r>
          <w:rPr>
            <w:color w:val="000000" w:themeColor="text1"/>
          </w:rPr>
          <w:lastRenderedPageBreak/>
          <w:t xml:space="preserve">DA taxa between samples </w:t>
        </w:r>
      </w:ins>
      <w:ins w:id="3535" w:author="Ruijie Xu" w:date="2022-03-04T13:54:00Z">
        <w:r w:rsidR="00487546">
          <w:rPr>
            <w:color w:val="000000" w:themeColor="text1"/>
          </w:rPr>
          <w:t xml:space="preserve">of different tissues </w:t>
        </w:r>
      </w:ins>
      <w:ins w:id="3536" w:author="Ruijie Xu" w:date="2022-03-04T13:03:00Z">
        <w:r>
          <w:rPr>
            <w:color w:val="000000" w:themeColor="text1"/>
          </w:rPr>
          <w:t xml:space="preserve">were identified </w:t>
        </w:r>
      </w:ins>
      <w:ins w:id="3537" w:author="Ruijie Xu" w:date="2022-03-04T13:04:00Z">
        <w:r>
          <w:rPr>
            <w:color w:val="000000" w:themeColor="text1"/>
          </w:rPr>
          <w:t>to show the most significantly different microbial taxa between the microbiome of two tissues</w:t>
        </w:r>
      </w:ins>
      <w:ins w:id="3538" w:author="Ruijie Xu" w:date="2022-03-04T13:55:00Z">
        <w:del w:id="3539" w:author="Liliana Salvador" w:date="2022-03-08T19:56:00Z">
          <w:r w:rsidR="00487546" w:rsidDel="00352EA8">
            <w:rPr>
              <w:color w:val="000000" w:themeColor="text1"/>
            </w:rPr>
            <w:delText xml:space="preserve"> in comparison</w:delText>
          </w:r>
        </w:del>
      </w:ins>
      <w:ins w:id="3540" w:author="Ruijie Xu" w:date="2022-03-04T13:04:00Z">
        <w:r>
          <w:rPr>
            <w:color w:val="000000" w:themeColor="text1"/>
          </w:rPr>
          <w:t xml:space="preserve">. </w:t>
        </w:r>
      </w:ins>
    </w:p>
    <w:p w14:paraId="0CA8584A" w14:textId="3D349BF4" w:rsidR="001E602D" w:rsidRPr="001E602D" w:rsidRDefault="00487546">
      <w:pPr>
        <w:spacing w:line="480" w:lineRule="auto"/>
        <w:ind w:firstLine="720"/>
        <w:rPr>
          <w:ins w:id="3541" w:author="Rajeev, Sree" w:date="2022-03-02T12:40:00Z"/>
          <w:color w:val="000000" w:themeColor="text1"/>
          <w:rPrChange w:id="3542" w:author="Ruijie Xu" w:date="2022-03-04T13:01:00Z">
            <w:rPr>
              <w:ins w:id="3543" w:author="Rajeev, Sree" w:date="2022-03-02T12:40:00Z"/>
              <w:b/>
              <w:bCs/>
              <w:color w:val="000000" w:themeColor="text1"/>
            </w:rPr>
          </w:rPrChange>
        </w:rPr>
        <w:pPrChange w:id="3544" w:author="Liliana Salvador" w:date="2022-03-08T19:59:00Z">
          <w:pPr>
            <w:spacing w:line="480" w:lineRule="auto"/>
          </w:pPr>
        </w:pPrChange>
      </w:pPr>
      <w:ins w:id="3545" w:author="Ruijie Xu" w:date="2022-03-04T13:55:00Z">
        <w:r>
          <w:rPr>
            <w:color w:val="000000" w:themeColor="text1"/>
          </w:rPr>
          <w:t>For DA taxa identified from lung versus kidney samples a</w:t>
        </w:r>
      </w:ins>
      <w:ins w:id="3546" w:author="Ruijie Xu" w:date="2022-03-04T13:05:00Z">
        <w:r w:rsidR="001E602D" w:rsidRPr="003A137D">
          <w:rPr>
            <w:color w:val="000000" w:themeColor="text1"/>
          </w:rPr>
          <w:t xml:space="preserve">t the species level, the number of DA taxon identified </w:t>
        </w:r>
        <w:del w:id="3547" w:author="Liliana Salvador" w:date="2022-03-08T20:00:00Z">
          <w:r w:rsidR="001E602D" w:rsidRPr="003A137D" w:rsidDel="00585D58">
            <w:rPr>
              <w:color w:val="000000" w:themeColor="text1"/>
            </w:rPr>
            <w:delText>using the classification results of</w:delText>
          </w:r>
        </w:del>
      </w:ins>
      <w:ins w:id="3548" w:author="Liliana Salvador" w:date="2022-03-08T20:00:00Z">
        <w:r w:rsidR="00585D58">
          <w:rPr>
            <w:color w:val="000000" w:themeColor="text1"/>
          </w:rPr>
          <w:t>by</w:t>
        </w:r>
      </w:ins>
      <w:ins w:id="3549" w:author="Ruijie Xu" w:date="2022-03-04T13:05:00Z">
        <w:r w:rsidR="001E602D" w:rsidRPr="003A137D">
          <w:rPr>
            <w:color w:val="000000" w:themeColor="text1"/>
          </w:rPr>
          <w:t xml:space="preserve"> </w:t>
        </w:r>
      </w:ins>
      <w:ins w:id="3550" w:author="Liliana Salvador" w:date="2022-03-08T20:00:00Z">
        <w:r w:rsidR="00585D58">
          <w:rPr>
            <w:color w:val="000000" w:themeColor="text1"/>
          </w:rPr>
          <w:t xml:space="preserve">the use of </w:t>
        </w:r>
      </w:ins>
      <w:ins w:id="3551" w:author="Ruijie Xu" w:date="2022-03-04T13:05:00Z">
        <w:r w:rsidR="001E602D" w:rsidRPr="003A137D">
          <w:rPr>
            <w:color w:val="000000" w:themeColor="text1"/>
          </w:rPr>
          <w:t>different software range</w:t>
        </w:r>
        <w:r w:rsidR="001E602D">
          <w:rPr>
            <w:color w:val="000000" w:themeColor="text1"/>
          </w:rPr>
          <w:t xml:space="preserve">d </w:t>
        </w:r>
        <w:del w:id="3552" w:author="Liliana Salvador" w:date="2022-03-08T20:00:00Z">
          <w:r w:rsidR="001E602D" w:rsidDel="00585D58">
            <w:rPr>
              <w:color w:val="000000" w:themeColor="text1"/>
            </w:rPr>
            <w:delText>widely</w:delText>
          </w:r>
          <w:r w:rsidR="001E602D" w:rsidRPr="003A137D" w:rsidDel="00585D58">
            <w:rPr>
              <w:color w:val="000000" w:themeColor="text1"/>
            </w:rPr>
            <w:delText xml:space="preserve"> </w:delText>
          </w:r>
        </w:del>
        <w:r w:rsidR="001E602D" w:rsidRPr="003A137D">
          <w:rPr>
            <w:color w:val="000000" w:themeColor="text1"/>
          </w:rPr>
          <w:t>from 10 (Diamond) to 596 (Centrifuge)</w:t>
        </w:r>
        <w:r w:rsidR="001E602D">
          <w:rPr>
            <w:color w:val="000000" w:themeColor="text1"/>
          </w:rPr>
          <w:t xml:space="preserve"> (Table SII.7, Figure 5a). </w:t>
        </w:r>
        <w:r w:rsidR="001E602D" w:rsidRPr="003A137D">
          <w:rPr>
            <w:color w:val="000000" w:themeColor="text1"/>
          </w:rPr>
          <w:t xml:space="preserve"> </w:t>
        </w:r>
        <w:r w:rsidR="001E602D">
          <w:rPr>
            <w:color w:val="000000" w:themeColor="text1"/>
          </w:rPr>
          <w:t xml:space="preserve">The </w:t>
        </w:r>
        <w:r w:rsidR="001E602D" w:rsidRPr="003A137D">
          <w:rPr>
            <w:color w:val="000000" w:themeColor="text1"/>
          </w:rPr>
          <w:t xml:space="preserve">abundance </w:t>
        </w:r>
        <w:r w:rsidR="001E602D">
          <w:rPr>
            <w:color w:val="000000" w:themeColor="text1"/>
          </w:rPr>
          <w:t xml:space="preserve">was </w:t>
        </w:r>
        <w:r w:rsidR="001E602D" w:rsidRPr="003A137D">
          <w:rPr>
            <w:color w:val="000000" w:themeColor="text1"/>
          </w:rPr>
          <w:t xml:space="preserve">significantly higher in in the </w:t>
        </w:r>
        <w:r w:rsidR="001E602D">
          <w:rPr>
            <w:color w:val="000000" w:themeColor="text1"/>
          </w:rPr>
          <w:t>k</w:t>
        </w:r>
        <w:r w:rsidR="001E602D" w:rsidRPr="003A137D">
          <w:rPr>
            <w:color w:val="000000" w:themeColor="text1"/>
          </w:rPr>
          <w:t xml:space="preserve">idney </w:t>
        </w:r>
        <w:del w:id="3553" w:author="Liliana Salvador" w:date="2022-03-08T20:01:00Z">
          <w:r w:rsidR="001E602D" w:rsidRPr="003A137D" w:rsidDel="00585D58">
            <w:rPr>
              <w:color w:val="000000" w:themeColor="text1"/>
            </w:rPr>
            <w:delText xml:space="preserve">samples </w:delText>
          </w:r>
        </w:del>
        <w:r w:rsidR="001E602D" w:rsidRPr="003A137D">
          <w:rPr>
            <w:color w:val="000000" w:themeColor="text1"/>
          </w:rPr>
          <w:t xml:space="preserve">than </w:t>
        </w:r>
        <w:r w:rsidR="001E602D">
          <w:rPr>
            <w:color w:val="000000" w:themeColor="text1"/>
          </w:rPr>
          <w:t>in the</w:t>
        </w:r>
        <w:r w:rsidR="001E602D" w:rsidRPr="003A137D">
          <w:rPr>
            <w:color w:val="000000" w:themeColor="text1"/>
          </w:rPr>
          <w:t xml:space="preserve"> </w:t>
        </w:r>
        <w:r w:rsidR="001E602D">
          <w:rPr>
            <w:color w:val="000000" w:themeColor="text1"/>
          </w:rPr>
          <w:t>l</w:t>
        </w:r>
        <w:r w:rsidR="001E602D" w:rsidRPr="003A137D">
          <w:rPr>
            <w:color w:val="000000" w:themeColor="text1"/>
          </w:rPr>
          <w:t xml:space="preserve">ung samples </w:t>
        </w:r>
        <w:r w:rsidR="001E602D">
          <w:rPr>
            <w:color w:val="000000" w:themeColor="text1"/>
          </w:rPr>
          <w:t>for</w:t>
        </w:r>
        <w:r w:rsidR="001E602D" w:rsidRPr="003A137D">
          <w:rPr>
            <w:color w:val="000000" w:themeColor="text1"/>
          </w:rPr>
          <w:t xml:space="preserve"> all software’ classifications (Figure </w:t>
        </w:r>
        <w:r w:rsidR="001E602D">
          <w:rPr>
            <w:color w:val="000000" w:themeColor="text1"/>
          </w:rPr>
          <w:t>5b</w:t>
        </w:r>
        <w:r w:rsidR="001E602D" w:rsidRPr="003A137D">
          <w:rPr>
            <w:color w:val="000000" w:themeColor="text1"/>
          </w:rPr>
          <w:t>). Five significantly abundant species (</w:t>
        </w:r>
        <w:r w:rsidR="001E602D" w:rsidRPr="003A137D">
          <w:rPr>
            <w:i/>
            <w:iCs/>
            <w:color w:val="000000" w:themeColor="text1"/>
          </w:rPr>
          <w:t>Bordetella pseudohinzii</w:t>
        </w:r>
        <w:r w:rsidR="001E602D" w:rsidRPr="003A137D">
          <w:rPr>
            <w:color w:val="000000" w:themeColor="text1"/>
          </w:rPr>
          <w:t xml:space="preserve">, </w:t>
        </w:r>
        <w:r w:rsidR="001E602D" w:rsidRPr="003A137D">
          <w:rPr>
            <w:i/>
            <w:iCs/>
            <w:color w:val="000000" w:themeColor="text1"/>
          </w:rPr>
          <w:t>Bordetella bronchiseptica</w:t>
        </w:r>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interrogans</w:t>
        </w:r>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borgpeterseni</w:t>
        </w:r>
        <w:r w:rsidR="001E602D" w:rsidRPr="003A137D">
          <w:rPr>
            <w:color w:val="000000" w:themeColor="text1"/>
          </w:rPr>
          <w:t xml:space="preserve">, and </w:t>
        </w:r>
        <w:r w:rsidR="001E602D" w:rsidRPr="003A137D">
          <w:rPr>
            <w:i/>
            <w:iCs/>
            <w:color w:val="000000" w:themeColor="text1"/>
          </w:rPr>
          <w:t>Mycoplasm pulmonis</w:t>
        </w:r>
        <w:r w:rsidR="001E602D" w:rsidRPr="003A137D">
          <w:rPr>
            <w:color w:val="000000" w:themeColor="text1"/>
          </w:rPr>
          <w:t>)</w:t>
        </w:r>
        <w:r w:rsidR="001E602D">
          <w:rPr>
            <w:color w:val="000000" w:themeColor="text1"/>
          </w:rPr>
          <w:t xml:space="preserve"> </w:t>
        </w:r>
        <w:r w:rsidR="001E602D" w:rsidRPr="003A137D">
          <w:rPr>
            <w:color w:val="000000" w:themeColor="text1"/>
          </w:rPr>
          <w:t>w</w:t>
        </w:r>
        <w:r w:rsidR="001E602D">
          <w:rPr>
            <w:color w:val="000000" w:themeColor="text1"/>
          </w:rPr>
          <w:t>ere</w:t>
        </w:r>
        <w:r w:rsidR="001E602D" w:rsidRPr="003A137D">
          <w:rPr>
            <w:color w:val="000000" w:themeColor="text1"/>
          </w:rPr>
          <w:t xml:space="preserve"> </w:t>
        </w:r>
        <w:r w:rsidR="001E602D">
          <w:rPr>
            <w:color w:val="000000" w:themeColor="text1"/>
          </w:rPr>
          <w:t xml:space="preserve">classified by </w:t>
        </w:r>
        <w:r w:rsidR="001E602D" w:rsidRPr="003A137D">
          <w:rPr>
            <w:color w:val="000000" w:themeColor="text1"/>
          </w:rPr>
          <w:t xml:space="preserve">all software </w:t>
        </w:r>
        <w:r w:rsidR="001E602D">
          <w:rPr>
            <w:color w:val="000000" w:themeColor="text1"/>
          </w:rPr>
          <w:t>(Table SII.7)</w:t>
        </w:r>
        <w:r w:rsidR="001E602D" w:rsidRPr="003A137D">
          <w:rPr>
            <w:color w:val="000000" w:themeColor="text1"/>
          </w:rPr>
          <w:t>. Kaiju</w:t>
        </w:r>
        <w:r w:rsidR="001E602D">
          <w:rPr>
            <w:color w:val="000000" w:themeColor="text1"/>
          </w:rPr>
          <w:t xml:space="preserve"> and </w:t>
        </w:r>
        <w:r w:rsidR="001E602D" w:rsidRPr="003A137D">
          <w:rPr>
            <w:color w:val="000000" w:themeColor="text1"/>
          </w:rPr>
          <w:t>Centrifuge</w:t>
        </w:r>
        <w:r w:rsidR="001E602D">
          <w:rPr>
            <w:color w:val="000000" w:themeColor="text1"/>
          </w:rPr>
          <w:t xml:space="preserve"> h</w:t>
        </w:r>
        <w:r w:rsidR="001E602D" w:rsidRPr="003A137D">
          <w:rPr>
            <w:color w:val="000000" w:themeColor="text1"/>
          </w:rPr>
          <w:t>a</w:t>
        </w:r>
      </w:ins>
      <w:ins w:id="3554" w:author="Liliana Salvador" w:date="2022-03-08T20:01:00Z">
        <w:r w:rsidR="00585D58">
          <w:rPr>
            <w:color w:val="000000" w:themeColor="text1"/>
          </w:rPr>
          <w:t>d</w:t>
        </w:r>
      </w:ins>
      <w:ins w:id="3555" w:author="Ruijie Xu" w:date="2022-03-04T13:05:00Z">
        <w:del w:id="3556" w:author="Liliana Salvador" w:date="2022-03-08T20:01:00Z">
          <w:r w:rsidR="001E602D" w:rsidRPr="003A137D" w:rsidDel="00585D58">
            <w:rPr>
              <w:color w:val="000000" w:themeColor="text1"/>
            </w:rPr>
            <w:delText>ve</w:delText>
          </w:r>
        </w:del>
        <w:r w:rsidR="001E602D" w:rsidRPr="003A137D">
          <w:rPr>
            <w:color w:val="000000" w:themeColor="text1"/>
          </w:rPr>
          <w:t xml:space="preserve"> the </w:t>
        </w:r>
        <w:r w:rsidR="001E602D">
          <w:rPr>
            <w:color w:val="000000" w:themeColor="text1"/>
          </w:rPr>
          <w:t>highest</w:t>
        </w:r>
        <w:r w:rsidR="001E602D" w:rsidRPr="003A137D">
          <w:rPr>
            <w:color w:val="000000" w:themeColor="text1"/>
          </w:rPr>
          <w:t xml:space="preserve"> number of </w:t>
        </w:r>
        <w:r w:rsidR="001E602D">
          <w:rPr>
            <w:color w:val="000000" w:themeColor="text1"/>
          </w:rPr>
          <w:t xml:space="preserve">distinct </w:t>
        </w:r>
        <w:r w:rsidR="001E602D" w:rsidRPr="003A137D">
          <w:rPr>
            <w:color w:val="000000" w:themeColor="text1"/>
          </w:rPr>
          <w:t>DA taxa (390</w:t>
        </w:r>
        <w:r w:rsidR="001E602D">
          <w:rPr>
            <w:color w:val="000000" w:themeColor="text1"/>
          </w:rPr>
          <w:t xml:space="preserve"> and</w:t>
        </w:r>
        <w:r w:rsidR="001E602D" w:rsidRPr="003A137D">
          <w:rPr>
            <w:color w:val="000000" w:themeColor="text1"/>
          </w:rPr>
          <w:t xml:space="preserve"> 376</w:t>
        </w:r>
        <w:r w:rsidR="001E602D">
          <w:rPr>
            <w:color w:val="000000" w:themeColor="text1"/>
          </w:rPr>
          <w:t xml:space="preserve"> taxa</w:t>
        </w:r>
        <w:r w:rsidR="001E602D" w:rsidRPr="003A137D">
          <w:rPr>
            <w:color w:val="000000" w:themeColor="text1"/>
          </w:rPr>
          <w:t xml:space="preserve">, respectively) (Figure </w:t>
        </w:r>
        <w:r w:rsidR="001E602D">
          <w:rPr>
            <w:color w:val="000000" w:themeColor="text1"/>
          </w:rPr>
          <w:t>5</w:t>
        </w:r>
        <w:r w:rsidR="001E602D" w:rsidRPr="003A137D">
          <w:rPr>
            <w:color w:val="000000" w:themeColor="text1"/>
          </w:rPr>
          <w:t xml:space="preserve">a). </w:t>
        </w:r>
        <w:r w:rsidR="001E602D">
          <w:rPr>
            <w:color w:val="000000" w:themeColor="text1"/>
          </w:rPr>
          <w:t>A</w:t>
        </w:r>
        <w:r w:rsidR="001E602D" w:rsidRPr="003A137D">
          <w:rPr>
            <w:color w:val="000000" w:themeColor="text1"/>
          </w:rPr>
          <w:t>lthough Centrifuge identified the largest number of DA species tax</w:t>
        </w:r>
        <w:r w:rsidR="001E602D">
          <w:rPr>
            <w:color w:val="000000" w:themeColor="text1"/>
          </w:rPr>
          <w:t>a,</w:t>
        </w:r>
        <w:r w:rsidR="001E602D" w:rsidRPr="003A137D">
          <w:rPr>
            <w:color w:val="000000" w:themeColor="text1"/>
          </w:rPr>
          <w:t xml:space="preserve"> Kaiju identified the </w:t>
        </w:r>
        <w:r w:rsidR="001E602D">
          <w:rPr>
            <w:color w:val="000000" w:themeColor="text1"/>
          </w:rPr>
          <w:t>highest</w:t>
        </w:r>
        <w:r w:rsidR="001E602D" w:rsidRPr="003A137D">
          <w:rPr>
            <w:color w:val="000000" w:themeColor="text1"/>
          </w:rPr>
          <w:t xml:space="preserve"> number of unique phylum taxa (42), </w:t>
        </w:r>
        <w:commentRangeStart w:id="3557"/>
        <w:r w:rsidR="001E602D" w:rsidRPr="003A137D">
          <w:rPr>
            <w:color w:val="000000" w:themeColor="text1"/>
          </w:rPr>
          <w:t xml:space="preserve">which means </w:t>
        </w:r>
        <w:r w:rsidR="001E602D">
          <w:rPr>
            <w:color w:val="000000" w:themeColor="text1"/>
          </w:rPr>
          <w:t xml:space="preserve">that </w:t>
        </w:r>
        <w:r w:rsidR="001E602D" w:rsidRPr="003A137D">
          <w:rPr>
            <w:color w:val="000000" w:themeColor="text1"/>
          </w:rPr>
          <w:t>many of Centrifuge’s DA species ha</w:t>
        </w:r>
        <w:r w:rsidR="001E602D">
          <w:rPr>
            <w:color w:val="000000" w:themeColor="text1"/>
          </w:rPr>
          <w:t>ve</w:t>
        </w:r>
        <w:r w:rsidR="001E602D" w:rsidRPr="003A137D">
          <w:rPr>
            <w:color w:val="000000" w:themeColor="text1"/>
          </w:rPr>
          <w:t xml:space="preserve"> the same phylum taxonom</w:t>
        </w:r>
        <w:r w:rsidR="001E602D">
          <w:rPr>
            <w:color w:val="000000" w:themeColor="text1"/>
          </w:rPr>
          <w:t>y</w:t>
        </w:r>
        <w:r w:rsidR="001E602D" w:rsidRPr="003A137D">
          <w:rPr>
            <w:color w:val="000000" w:themeColor="text1"/>
          </w:rPr>
          <w:t xml:space="preserve"> (Figure </w:t>
        </w:r>
        <w:r w:rsidR="001E602D">
          <w:rPr>
            <w:color w:val="000000" w:themeColor="text1"/>
          </w:rPr>
          <w:t>5</w:t>
        </w:r>
        <w:r w:rsidR="001E602D" w:rsidRPr="003A137D">
          <w:rPr>
            <w:color w:val="000000" w:themeColor="text1"/>
          </w:rPr>
          <w:t xml:space="preserve">a). </w:t>
        </w:r>
        <w:commentRangeEnd w:id="3557"/>
        <w:r w:rsidR="001E602D">
          <w:rPr>
            <w:rStyle w:val="CommentReference"/>
          </w:rPr>
          <w:commentReference w:id="3557"/>
        </w:r>
      </w:ins>
    </w:p>
    <w:p w14:paraId="4F5B307F" w14:textId="62F13646" w:rsidR="00ED5945" w:rsidRPr="00ED5945" w:rsidDel="00487546" w:rsidRDefault="00ED5945" w:rsidP="00ED5945">
      <w:pPr>
        <w:spacing w:line="480" w:lineRule="auto"/>
        <w:rPr>
          <w:ins w:id="3558" w:author="Rajeev, Sree" w:date="2022-03-02T12:40:00Z"/>
          <w:del w:id="3559" w:author="Ruijie Xu" w:date="2022-03-04T13:56:00Z"/>
          <w:i/>
          <w:color w:val="000000" w:themeColor="text1"/>
          <w:highlight w:val="yellow"/>
          <w:rPrChange w:id="3560" w:author="Rajeev, Sree" w:date="2022-03-02T12:43:00Z">
            <w:rPr>
              <w:ins w:id="3561" w:author="Rajeev, Sree" w:date="2022-03-02T12:40:00Z"/>
              <w:del w:id="3562" w:author="Ruijie Xu" w:date="2022-03-04T13:56:00Z"/>
              <w:i/>
              <w:color w:val="000000" w:themeColor="text1"/>
            </w:rPr>
          </w:rPrChange>
        </w:rPr>
      </w:pPr>
      <w:ins w:id="3563" w:author="Rajeev, Sree" w:date="2022-03-02T12:40:00Z">
        <w:r w:rsidRPr="00ED5945">
          <w:rPr>
            <w:color w:val="000000" w:themeColor="text1"/>
            <w:highlight w:val="yellow"/>
            <w:rPrChange w:id="3564" w:author="Rajeev, Sree" w:date="2022-03-02T12:43:00Z">
              <w:rPr>
                <w:color w:val="000000" w:themeColor="text1"/>
              </w:rPr>
            </w:rPrChange>
          </w:rPr>
          <w:t xml:space="preserve">To obtain a more generalized overview of the DA taxa identified from the classification of each software, we aggregated the </w:t>
        </w:r>
      </w:ins>
      <w:ins w:id="3565" w:author="Ruijie Xu" w:date="2022-03-04T13:56:00Z">
        <w:r w:rsidR="00487546">
          <w:rPr>
            <w:color w:val="000000" w:themeColor="text1"/>
            <w:highlight w:val="yellow"/>
          </w:rPr>
          <w:t xml:space="preserve">lung versus kidney DA </w:t>
        </w:r>
      </w:ins>
      <w:ins w:id="3566" w:author="Rajeev, Sree" w:date="2022-03-02T12:40:00Z">
        <w:r w:rsidRPr="00ED5945">
          <w:rPr>
            <w:color w:val="000000" w:themeColor="text1"/>
            <w:highlight w:val="yellow"/>
            <w:rPrChange w:id="3567" w:author="Rajeev, Sree" w:date="2022-03-02T12:43:00Z">
              <w:rPr>
                <w:color w:val="000000" w:themeColor="text1"/>
              </w:rPr>
            </w:rPrChange>
          </w:rPr>
          <w:t xml:space="preserve">species taxa into the phylum level and visualized the presence and absence of each phylum taxon as the DA taxa across the different software (Figure 5c). </w:t>
        </w:r>
      </w:ins>
    </w:p>
    <w:p w14:paraId="7F8234C8" w14:textId="719B6DBD" w:rsidR="00ED5945" w:rsidRDefault="00ED5945">
      <w:pPr>
        <w:spacing w:line="480" w:lineRule="auto"/>
        <w:rPr>
          <w:ins w:id="3568" w:author="Ruijie Xu" w:date="2022-03-04T13:06:00Z"/>
          <w:color w:val="000000" w:themeColor="text1"/>
        </w:rPr>
      </w:pPr>
      <w:commentRangeStart w:id="3569"/>
      <w:ins w:id="3570" w:author="Rajeev, Sree" w:date="2022-03-02T12:40:00Z">
        <w:r w:rsidRPr="00ED5945">
          <w:rPr>
            <w:color w:val="000000" w:themeColor="text1"/>
            <w:highlight w:val="yellow"/>
            <w:rPrChange w:id="3571" w:author="Rajeev, Sree" w:date="2022-03-02T12:43:00Z">
              <w:rPr>
                <w:color w:val="000000" w:themeColor="text1"/>
              </w:rPr>
            </w:rPrChange>
          </w:rPr>
          <w:t xml:space="preserve">At the Phylum level analysis, </w:t>
        </w:r>
      </w:ins>
      <w:ins w:id="3572" w:author="Rajeev, Sree" w:date="2022-03-02T12:41:00Z">
        <w:r w:rsidRPr="00ED5945">
          <w:rPr>
            <w:color w:val="000000" w:themeColor="text1"/>
            <w:highlight w:val="yellow"/>
            <w:rPrChange w:id="3573" w:author="Rajeev, Sree" w:date="2022-03-02T12:43:00Z">
              <w:rPr>
                <w:color w:val="000000" w:themeColor="text1"/>
              </w:rPr>
            </w:rPrChange>
          </w:rPr>
          <w:t xml:space="preserve">the results were consistent </w:t>
        </w:r>
      </w:ins>
      <w:ins w:id="3574" w:author="Rajeev, Sree" w:date="2022-03-02T12:40:00Z">
        <w:r w:rsidRPr="00ED5945">
          <w:rPr>
            <w:color w:val="000000" w:themeColor="text1"/>
            <w:highlight w:val="yellow"/>
            <w:rPrChange w:id="3575" w:author="Rajeev, Sree" w:date="2022-03-02T12:43:00Z">
              <w:rPr>
                <w:color w:val="000000" w:themeColor="text1"/>
              </w:rPr>
            </w:rPrChange>
          </w:rPr>
          <w:t xml:space="preserve"> for all software</w:t>
        </w:r>
      </w:ins>
      <w:ins w:id="3576" w:author="Rajeev, Sree" w:date="2022-03-02T12:42:00Z">
        <w:r w:rsidRPr="00ED5945">
          <w:rPr>
            <w:color w:val="000000" w:themeColor="text1"/>
            <w:highlight w:val="yellow"/>
            <w:rPrChange w:id="3577" w:author="Rajeev, Sree" w:date="2022-03-02T12:43:00Z">
              <w:rPr>
                <w:color w:val="000000" w:themeColor="text1"/>
              </w:rPr>
            </w:rPrChange>
          </w:rPr>
          <w:t xml:space="preserve"> except </w:t>
        </w:r>
      </w:ins>
      <w:ins w:id="3578" w:author="Ruijie Xu" w:date="2022-03-04T13:57:00Z">
        <w:r w:rsidR="00487546">
          <w:rPr>
            <w:color w:val="000000" w:themeColor="text1"/>
            <w:highlight w:val="yellow"/>
          </w:rPr>
          <w:t>for</w:t>
        </w:r>
      </w:ins>
      <w:ins w:id="3579" w:author="Rajeev, Sree" w:date="2022-03-02T12:42:00Z">
        <w:del w:id="3580" w:author="Ruijie Xu" w:date="2022-03-04T13:57:00Z">
          <w:r w:rsidRPr="00ED5945" w:rsidDel="00487546">
            <w:rPr>
              <w:color w:val="000000" w:themeColor="text1"/>
              <w:highlight w:val="yellow"/>
              <w:rPrChange w:id="3581" w:author="Rajeev, Sree" w:date="2022-03-02T12:43:00Z">
                <w:rPr>
                  <w:color w:val="000000" w:themeColor="text1"/>
                </w:rPr>
              </w:rPrChange>
            </w:rPr>
            <w:delText>that</w:delText>
          </w:r>
        </w:del>
      </w:ins>
      <w:ins w:id="3582" w:author="Ruijie Xu" w:date="2022-03-04T13:57:00Z">
        <w:r w:rsidR="00487546">
          <w:rPr>
            <w:color w:val="000000" w:themeColor="text1"/>
            <w:highlight w:val="yellow"/>
          </w:rPr>
          <w:t xml:space="preserve"> </w:t>
        </w:r>
      </w:ins>
      <w:ins w:id="3583" w:author="Rajeev, Sree" w:date="2022-03-02T12:42:00Z">
        <w:del w:id="3584" w:author="Ruijie Xu" w:date="2022-03-04T13:57:00Z">
          <w:r w:rsidRPr="00ED5945" w:rsidDel="00487546">
            <w:rPr>
              <w:color w:val="000000" w:themeColor="text1"/>
              <w:highlight w:val="yellow"/>
              <w:rPrChange w:id="3585" w:author="Rajeev, Sree" w:date="2022-03-02T12:43:00Z">
                <w:rPr>
                  <w:color w:val="000000" w:themeColor="text1"/>
                </w:rPr>
              </w:rPrChange>
            </w:rPr>
            <w:delText xml:space="preserve"> </w:delText>
          </w:r>
        </w:del>
      </w:ins>
      <w:ins w:id="3586" w:author="Rajeev, Sree" w:date="2022-03-02T12:40:00Z">
        <w:del w:id="3587" w:author="Ruijie Xu" w:date="2022-03-04T13:57:00Z">
          <w:r w:rsidRPr="00ED5945" w:rsidDel="00487546">
            <w:rPr>
              <w:color w:val="000000" w:themeColor="text1"/>
              <w:highlight w:val="yellow"/>
              <w:rPrChange w:id="3588" w:author="Rajeev, Sree" w:date="2022-03-02T12:43:00Z">
                <w:rPr>
                  <w:color w:val="000000" w:themeColor="text1"/>
                </w:rPr>
              </w:rPrChange>
            </w:rPr>
            <w:delText xml:space="preserve"> </w:delText>
          </w:r>
        </w:del>
        <w:r w:rsidRPr="00ED5945">
          <w:rPr>
            <w:color w:val="000000" w:themeColor="text1"/>
            <w:highlight w:val="yellow"/>
            <w:rPrChange w:id="3589" w:author="Rajeev, Sree" w:date="2022-03-02T12:43:00Z">
              <w:rPr>
                <w:color w:val="000000" w:themeColor="text1"/>
              </w:rPr>
            </w:rPrChange>
          </w:rPr>
          <w:t>Diamond</w:t>
        </w:r>
      </w:ins>
      <w:ins w:id="3590" w:author="Ruijie Xu" w:date="2022-03-04T13:57:00Z">
        <w:r w:rsidR="00487546">
          <w:rPr>
            <w:color w:val="000000" w:themeColor="text1"/>
            <w:highlight w:val="yellow"/>
          </w:rPr>
          <w:t>, which</w:t>
        </w:r>
      </w:ins>
      <w:ins w:id="3591" w:author="Rajeev, Sree" w:date="2022-03-02T12:40:00Z">
        <w:r w:rsidRPr="00ED5945">
          <w:rPr>
            <w:color w:val="000000" w:themeColor="text1"/>
            <w:highlight w:val="yellow"/>
            <w:rPrChange w:id="3592" w:author="Rajeev, Sree" w:date="2022-03-02T12:43:00Z">
              <w:rPr>
                <w:color w:val="000000" w:themeColor="text1"/>
              </w:rPr>
            </w:rPrChange>
          </w:rPr>
          <w:t xml:space="preserve"> </w:t>
        </w:r>
      </w:ins>
      <w:commentRangeEnd w:id="3569"/>
      <w:ins w:id="3593" w:author="Rajeev, Sree" w:date="2022-03-02T12:43:00Z">
        <w:r w:rsidRPr="00ED5945">
          <w:rPr>
            <w:rStyle w:val="CommentReference"/>
            <w:highlight w:val="yellow"/>
            <w:rPrChange w:id="3594" w:author="Rajeev, Sree" w:date="2022-03-02T12:43:00Z">
              <w:rPr>
                <w:rStyle w:val="CommentReference"/>
              </w:rPr>
            </w:rPrChange>
          </w:rPr>
          <w:commentReference w:id="3569"/>
        </w:r>
      </w:ins>
      <w:ins w:id="3595" w:author="Rajeev, Sree" w:date="2022-03-02T12:40:00Z">
        <w:r w:rsidRPr="00ED5945">
          <w:rPr>
            <w:color w:val="000000" w:themeColor="text1"/>
            <w:highlight w:val="yellow"/>
            <w:rPrChange w:id="3596" w:author="Rajeev, Sree" w:date="2022-03-02T12:43:00Z">
              <w:rPr>
                <w:color w:val="000000" w:themeColor="text1"/>
              </w:rPr>
            </w:rPrChange>
          </w:rPr>
          <w:t>missed four taxa ("p__Aquificae”, “p__Fusobacteria”, “p__Firmicutes”, and “p__Cyanobacteria”)</w:t>
        </w:r>
        <w:del w:id="3597" w:author="Liliana Salvador" w:date="2022-03-08T20:02:00Z">
          <w:r w:rsidRPr="00ED5945" w:rsidDel="00585D58">
            <w:rPr>
              <w:color w:val="000000" w:themeColor="text1"/>
              <w:highlight w:val="yellow"/>
              <w:rPrChange w:id="3598" w:author="Rajeev, Sree" w:date="2022-03-02T12:43:00Z">
                <w:rPr>
                  <w:color w:val="000000" w:themeColor="text1"/>
                </w:rPr>
              </w:rPrChange>
            </w:rPr>
            <w:delText xml:space="preserve"> that were identified by the rest of the software</w:delText>
          </w:r>
        </w:del>
        <w:r w:rsidRPr="00ED5945">
          <w:rPr>
            <w:color w:val="000000" w:themeColor="text1"/>
            <w:highlight w:val="yellow"/>
            <w:rPrChange w:id="3599" w:author="Rajeev, Sree" w:date="2022-03-02T12:43:00Z">
              <w:rPr>
                <w:color w:val="000000" w:themeColor="text1"/>
              </w:rPr>
            </w:rPrChange>
          </w:rPr>
          <w:t>.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reported  “p__Candidatus Micrarchaeota” and "p__Candidatus Lokiarchaeota”. Finally, Kaiju uniquely reported “p__Candidatus Thermoplasmatota”.</w:t>
        </w:r>
      </w:ins>
    </w:p>
    <w:p w14:paraId="4BCAFB02" w14:textId="3A07855D" w:rsidR="001E602D" w:rsidRPr="00ED5945" w:rsidRDefault="001E602D">
      <w:pPr>
        <w:spacing w:line="480" w:lineRule="auto"/>
        <w:rPr>
          <w:ins w:id="3600" w:author="Ruijie Xu" w:date="2022-02-27T12:28:00Z"/>
          <w:color w:val="000000" w:themeColor="text1"/>
          <w:rPrChange w:id="3601" w:author="Rajeev, Sree" w:date="2022-03-02T12:44:00Z">
            <w:rPr>
              <w:ins w:id="3602" w:author="Ruijie Xu" w:date="2022-02-27T12:28:00Z"/>
              <w:b/>
              <w:bCs/>
              <w:color w:val="000000" w:themeColor="text1"/>
            </w:rPr>
          </w:rPrChange>
        </w:rPr>
      </w:pPr>
      <w:ins w:id="3603" w:author="Ruijie Xu" w:date="2022-03-04T13:06:00Z">
        <w:r w:rsidRPr="008B5F14">
          <w:rPr>
            <w:color w:val="000000" w:themeColor="text1"/>
            <w:highlight w:val="cyan"/>
            <w:rPrChange w:id="3604" w:author="Ruijie Xu" w:date="2022-03-04T13:18:00Z">
              <w:rPr>
                <w:color w:val="000000" w:themeColor="text1"/>
              </w:rPr>
            </w:rPrChange>
          </w:rPr>
          <w:lastRenderedPageBreak/>
          <w:t xml:space="preserve">DA taxa </w:t>
        </w:r>
        <w:del w:id="3605" w:author="Liliana Salvador" w:date="2022-03-08T20:03:00Z">
          <w:r w:rsidRPr="008B5F14" w:rsidDel="00585D58">
            <w:rPr>
              <w:color w:val="000000" w:themeColor="text1"/>
              <w:highlight w:val="cyan"/>
              <w:rPrChange w:id="3606" w:author="Ruijie Xu" w:date="2022-03-04T13:18:00Z">
                <w:rPr>
                  <w:color w:val="000000" w:themeColor="text1"/>
                </w:rPr>
              </w:rPrChange>
            </w:rPr>
            <w:delText>has also been</w:delText>
          </w:r>
        </w:del>
      </w:ins>
      <w:ins w:id="3607" w:author="Liliana Salvador" w:date="2022-03-08T20:03:00Z">
        <w:r w:rsidR="00585D58">
          <w:rPr>
            <w:color w:val="000000" w:themeColor="text1"/>
            <w:highlight w:val="cyan"/>
          </w:rPr>
          <w:t>were also</w:t>
        </w:r>
      </w:ins>
      <w:ins w:id="3608" w:author="Ruijie Xu" w:date="2022-03-04T13:06:00Z">
        <w:r w:rsidRPr="008B5F14">
          <w:rPr>
            <w:color w:val="000000" w:themeColor="text1"/>
            <w:highlight w:val="cyan"/>
            <w:rPrChange w:id="3609" w:author="Ruijie Xu" w:date="2022-03-04T13:18:00Z">
              <w:rPr>
                <w:color w:val="000000" w:themeColor="text1"/>
              </w:rPr>
            </w:rPrChange>
          </w:rPr>
          <w:t xml:space="preserve"> identified between </w:t>
        </w:r>
      </w:ins>
      <w:ins w:id="3610" w:author="Ruijie Xu" w:date="2022-03-04T13:13:00Z">
        <w:r w:rsidR="00510AC1" w:rsidRPr="008B5F14">
          <w:rPr>
            <w:color w:val="000000" w:themeColor="text1"/>
            <w:highlight w:val="cyan"/>
            <w:rPrChange w:id="3611" w:author="Ruijie Xu" w:date="2022-03-04T13:18:00Z">
              <w:rPr>
                <w:color w:val="000000" w:themeColor="text1"/>
              </w:rPr>
            </w:rPrChange>
          </w:rPr>
          <w:t xml:space="preserve">the </w:t>
        </w:r>
      </w:ins>
      <w:ins w:id="3612" w:author="Ruijie Xu" w:date="2022-03-04T13:06:00Z">
        <w:r w:rsidRPr="008B5F14">
          <w:rPr>
            <w:color w:val="000000" w:themeColor="text1"/>
            <w:highlight w:val="cyan"/>
            <w:rPrChange w:id="3613" w:author="Ruijie Xu" w:date="2022-03-04T13:18:00Z">
              <w:rPr>
                <w:color w:val="000000" w:themeColor="text1"/>
              </w:rPr>
            </w:rPrChange>
          </w:rPr>
          <w:t>microbiomes of lung an</w:t>
        </w:r>
      </w:ins>
      <w:ins w:id="3614" w:author="Ruijie Xu" w:date="2022-03-04T13:07:00Z">
        <w:r w:rsidRPr="008B5F14">
          <w:rPr>
            <w:color w:val="000000" w:themeColor="text1"/>
            <w:highlight w:val="cyan"/>
            <w:rPrChange w:id="3615" w:author="Ruijie Xu" w:date="2022-03-04T13:18:00Z">
              <w:rPr>
                <w:color w:val="000000" w:themeColor="text1"/>
              </w:rPr>
            </w:rPrChange>
          </w:rPr>
          <w:t xml:space="preserve">d spleen </w:t>
        </w:r>
        <w:del w:id="3616" w:author="Liliana Salvador" w:date="2022-03-08T20:04:00Z">
          <w:r w:rsidRPr="008B5F14" w:rsidDel="00585D58">
            <w:rPr>
              <w:color w:val="000000" w:themeColor="text1"/>
              <w:highlight w:val="cyan"/>
              <w:rPrChange w:id="3617" w:author="Ruijie Xu" w:date="2022-03-04T13:18:00Z">
                <w:rPr>
                  <w:color w:val="000000" w:themeColor="text1"/>
                </w:rPr>
              </w:rPrChange>
            </w:rPr>
            <w:delText xml:space="preserve">samples </w:delText>
          </w:r>
        </w:del>
        <w:r w:rsidRPr="008B5F14">
          <w:rPr>
            <w:color w:val="000000" w:themeColor="text1"/>
            <w:highlight w:val="cyan"/>
            <w:rPrChange w:id="3618" w:author="Ruijie Xu" w:date="2022-03-04T13:18:00Z">
              <w:rPr>
                <w:color w:val="000000" w:themeColor="text1"/>
              </w:rPr>
            </w:rPrChange>
          </w:rPr>
          <w:t xml:space="preserve">and between </w:t>
        </w:r>
        <w:del w:id="3619" w:author="Liliana Salvador" w:date="2022-03-08T20:03:00Z">
          <w:r w:rsidRPr="008B5F14" w:rsidDel="00585D58">
            <w:rPr>
              <w:color w:val="000000" w:themeColor="text1"/>
              <w:highlight w:val="cyan"/>
              <w:rPrChange w:id="3620" w:author="Ruijie Xu" w:date="2022-03-04T13:18:00Z">
                <w:rPr>
                  <w:color w:val="000000" w:themeColor="text1"/>
                </w:rPr>
              </w:rPrChange>
            </w:rPr>
            <w:delText xml:space="preserve">that of </w:delText>
          </w:r>
        </w:del>
        <w:r w:rsidRPr="008B5F14">
          <w:rPr>
            <w:color w:val="000000" w:themeColor="text1"/>
            <w:highlight w:val="cyan"/>
            <w:rPrChange w:id="3621" w:author="Ruijie Xu" w:date="2022-03-04T13:18:00Z">
              <w:rPr>
                <w:color w:val="000000" w:themeColor="text1"/>
              </w:rPr>
            </w:rPrChange>
          </w:rPr>
          <w:t xml:space="preserve">kidney </w:t>
        </w:r>
      </w:ins>
      <w:ins w:id="3622" w:author="Ruijie Xu" w:date="2022-03-04T13:14:00Z">
        <w:r w:rsidR="00510AC1" w:rsidRPr="008B5F14">
          <w:rPr>
            <w:color w:val="000000" w:themeColor="text1"/>
            <w:highlight w:val="cyan"/>
            <w:rPrChange w:id="3623" w:author="Ruijie Xu" w:date="2022-03-04T13:18:00Z">
              <w:rPr>
                <w:color w:val="000000" w:themeColor="text1"/>
              </w:rPr>
            </w:rPrChange>
          </w:rPr>
          <w:t>and spleen</w:t>
        </w:r>
      </w:ins>
      <w:ins w:id="3624" w:author="Ruijie Xu" w:date="2022-03-04T13:07:00Z">
        <w:r w:rsidRPr="008B5F14">
          <w:rPr>
            <w:color w:val="000000" w:themeColor="text1"/>
            <w:highlight w:val="cyan"/>
            <w:rPrChange w:id="3625" w:author="Ruijie Xu" w:date="2022-03-04T13:18:00Z">
              <w:rPr>
                <w:color w:val="000000" w:themeColor="text1"/>
              </w:rPr>
            </w:rPrChange>
          </w:rPr>
          <w:t xml:space="preserve"> samples. </w:t>
        </w:r>
      </w:ins>
      <w:ins w:id="3626" w:author="Ruijie Xu" w:date="2022-03-04T13:11:00Z">
        <w:r w:rsidRPr="008B5F14">
          <w:rPr>
            <w:color w:val="000000" w:themeColor="text1"/>
            <w:highlight w:val="cyan"/>
            <w:rPrChange w:id="3627" w:author="Ruijie Xu" w:date="2022-03-04T13:18:00Z">
              <w:rPr>
                <w:color w:val="000000" w:themeColor="text1"/>
              </w:rPr>
            </w:rPrChange>
          </w:rPr>
          <w:t xml:space="preserve">Kaiju and Centrifuge were </w:t>
        </w:r>
        <w:del w:id="3628" w:author="Liliana Salvador" w:date="2022-03-08T20:05:00Z">
          <w:r w:rsidRPr="008B5F14" w:rsidDel="00585D58">
            <w:rPr>
              <w:color w:val="000000" w:themeColor="text1"/>
              <w:highlight w:val="cyan"/>
              <w:rPrChange w:id="3629" w:author="Ruijie Xu" w:date="2022-03-04T13:18:00Z">
                <w:rPr>
                  <w:color w:val="000000" w:themeColor="text1"/>
                </w:rPr>
              </w:rPrChange>
            </w:rPr>
            <w:delText>still</w:delText>
          </w:r>
        </w:del>
      </w:ins>
      <w:ins w:id="3630" w:author="Liliana Salvador" w:date="2022-03-08T20:05:00Z">
        <w:r w:rsidR="00585D58">
          <w:rPr>
            <w:color w:val="000000" w:themeColor="text1"/>
            <w:highlight w:val="cyan"/>
          </w:rPr>
          <w:t>the</w:t>
        </w:r>
      </w:ins>
      <w:ins w:id="3631" w:author="Ruijie Xu" w:date="2022-03-04T13:11:00Z">
        <w:r w:rsidRPr="008B5F14">
          <w:rPr>
            <w:color w:val="000000" w:themeColor="text1"/>
            <w:highlight w:val="cyan"/>
            <w:rPrChange w:id="3632" w:author="Ruijie Xu" w:date="2022-03-04T13:18:00Z">
              <w:rPr>
                <w:color w:val="000000" w:themeColor="text1"/>
              </w:rPr>
            </w:rPrChange>
          </w:rPr>
          <w:t xml:space="preserve"> most sensitive in DA identification between </w:t>
        </w:r>
      </w:ins>
      <w:ins w:id="3633" w:author="Ruijie Xu" w:date="2022-03-04T13:12:00Z">
        <w:r w:rsidRPr="008B5F14">
          <w:rPr>
            <w:color w:val="000000" w:themeColor="text1"/>
            <w:highlight w:val="cyan"/>
            <w:rPrChange w:id="3634" w:author="Ruijie Xu" w:date="2022-03-04T13:18:00Z">
              <w:rPr>
                <w:color w:val="000000" w:themeColor="text1"/>
              </w:rPr>
            </w:rPrChange>
          </w:rPr>
          <w:t>lung and spleen</w:t>
        </w:r>
      </w:ins>
      <w:ins w:id="3635" w:author="Ruijie Xu" w:date="2022-03-04T13:58:00Z">
        <w:r w:rsidR="00487546">
          <w:rPr>
            <w:color w:val="000000" w:themeColor="text1"/>
            <w:highlight w:val="cyan"/>
          </w:rPr>
          <w:t xml:space="preserve"> samples</w:t>
        </w:r>
      </w:ins>
      <w:commentRangeStart w:id="3636"/>
      <w:ins w:id="3637" w:author="Ruijie Xu" w:date="2022-03-04T13:15:00Z">
        <w:r w:rsidR="00510AC1" w:rsidRPr="008B5F14">
          <w:rPr>
            <w:color w:val="000000" w:themeColor="text1"/>
            <w:highlight w:val="cyan"/>
            <w:rPrChange w:id="3638" w:author="Ruijie Xu" w:date="2022-03-04T13:18:00Z">
              <w:rPr>
                <w:color w:val="000000" w:themeColor="text1"/>
              </w:rPr>
            </w:rPrChange>
          </w:rPr>
          <w:t>,</w:t>
        </w:r>
      </w:ins>
      <w:ins w:id="3639" w:author="Ruijie Xu" w:date="2022-03-04T13:12:00Z">
        <w:r w:rsidRPr="008B5F14">
          <w:rPr>
            <w:color w:val="000000" w:themeColor="text1"/>
            <w:highlight w:val="cyan"/>
            <w:rPrChange w:id="3640" w:author="Ruijie Xu" w:date="2022-03-04T13:18:00Z">
              <w:rPr>
                <w:color w:val="000000" w:themeColor="text1"/>
              </w:rPr>
            </w:rPrChange>
          </w:rPr>
          <w:t xml:space="preserve"> but the sensitivity </w:t>
        </w:r>
      </w:ins>
      <w:ins w:id="3641" w:author="Liliana Salvador" w:date="2022-03-08T20:05:00Z">
        <w:r w:rsidR="00585D58">
          <w:rPr>
            <w:color w:val="000000" w:themeColor="text1"/>
            <w:highlight w:val="cyan"/>
          </w:rPr>
          <w:t>as</w:t>
        </w:r>
      </w:ins>
      <w:ins w:id="3642" w:author="Ruijie Xu" w:date="2022-03-04T13:14:00Z">
        <w:del w:id="3643" w:author="Liliana Salvador" w:date="2022-03-08T20:05:00Z">
          <w:r w:rsidR="00510AC1" w:rsidRPr="008B5F14" w:rsidDel="00585D58">
            <w:rPr>
              <w:color w:val="000000" w:themeColor="text1"/>
              <w:highlight w:val="cyan"/>
              <w:rPrChange w:id="3644" w:author="Ruijie Xu" w:date="2022-03-04T13:18:00Z">
                <w:rPr>
                  <w:color w:val="000000" w:themeColor="text1"/>
                </w:rPr>
              </w:rPrChange>
            </w:rPr>
            <w:delText>were</w:delText>
          </w:r>
        </w:del>
      </w:ins>
      <w:ins w:id="3645" w:author="Ruijie Xu" w:date="2022-03-04T13:12:00Z">
        <w:r w:rsidRPr="008B5F14">
          <w:rPr>
            <w:color w:val="000000" w:themeColor="text1"/>
            <w:highlight w:val="cyan"/>
            <w:rPrChange w:id="3646" w:author="Ruijie Xu" w:date="2022-03-04T13:18:00Z">
              <w:rPr>
                <w:color w:val="000000" w:themeColor="text1"/>
              </w:rPr>
            </w:rPrChange>
          </w:rPr>
          <w:t xml:space="preserve"> similar </w:t>
        </w:r>
      </w:ins>
      <w:ins w:id="3647" w:author="Ruijie Xu" w:date="2022-03-04T13:14:00Z">
        <w:r w:rsidR="00510AC1" w:rsidRPr="008B5F14">
          <w:rPr>
            <w:color w:val="000000" w:themeColor="text1"/>
            <w:highlight w:val="cyan"/>
            <w:rPrChange w:id="3648" w:author="Ruijie Xu" w:date="2022-03-04T13:18:00Z">
              <w:rPr>
                <w:color w:val="000000" w:themeColor="text1"/>
              </w:rPr>
            </w:rPrChange>
          </w:rPr>
          <w:t>across</w:t>
        </w:r>
      </w:ins>
      <w:ins w:id="3649" w:author="Ruijie Xu" w:date="2022-03-04T13:12:00Z">
        <w:r w:rsidRPr="008B5F14">
          <w:rPr>
            <w:color w:val="000000" w:themeColor="text1"/>
            <w:highlight w:val="cyan"/>
            <w:rPrChange w:id="3650" w:author="Ruijie Xu" w:date="2022-03-04T13:18:00Z">
              <w:rPr>
                <w:color w:val="000000" w:themeColor="text1"/>
              </w:rPr>
            </w:rPrChange>
          </w:rPr>
          <w:t xml:space="preserve"> software when the </w:t>
        </w:r>
      </w:ins>
      <w:ins w:id="3651" w:author="Ruijie Xu" w:date="2022-03-04T13:13:00Z">
        <w:r w:rsidRPr="008B5F14">
          <w:rPr>
            <w:color w:val="000000" w:themeColor="text1"/>
            <w:highlight w:val="cyan"/>
            <w:rPrChange w:id="3652" w:author="Ruijie Xu" w:date="2022-03-04T13:18:00Z">
              <w:rPr>
                <w:color w:val="000000" w:themeColor="text1"/>
              </w:rPr>
            </w:rPrChange>
          </w:rPr>
          <w:t xml:space="preserve">differences between microbiomes </w:t>
        </w:r>
        <w:r w:rsidR="00510AC1" w:rsidRPr="008B5F14">
          <w:rPr>
            <w:color w:val="000000" w:themeColor="text1"/>
            <w:highlight w:val="cyan"/>
            <w:rPrChange w:id="3653" w:author="Ruijie Xu" w:date="2022-03-04T13:18:00Z">
              <w:rPr>
                <w:color w:val="000000" w:themeColor="text1"/>
              </w:rPr>
            </w:rPrChange>
          </w:rPr>
          <w:t>of two tissues are relatively similar (kidney v</w:t>
        </w:r>
      </w:ins>
      <w:ins w:id="3654" w:author="Ruijie Xu" w:date="2022-03-04T13:14:00Z">
        <w:r w:rsidR="00510AC1" w:rsidRPr="008B5F14">
          <w:rPr>
            <w:color w:val="000000" w:themeColor="text1"/>
            <w:highlight w:val="cyan"/>
            <w:rPrChange w:id="3655" w:author="Ruijie Xu" w:date="2022-03-04T13:18:00Z">
              <w:rPr>
                <w:color w:val="000000" w:themeColor="text1"/>
              </w:rPr>
            </w:rPrChange>
          </w:rPr>
          <w:t>s</w:t>
        </w:r>
      </w:ins>
      <w:ins w:id="3656" w:author="Ruijie Xu" w:date="2022-03-04T13:13:00Z">
        <w:r w:rsidR="00510AC1" w:rsidRPr="008B5F14">
          <w:rPr>
            <w:color w:val="000000" w:themeColor="text1"/>
            <w:highlight w:val="cyan"/>
            <w:rPrChange w:id="3657" w:author="Ruijie Xu" w:date="2022-03-04T13:18:00Z">
              <w:rPr>
                <w:color w:val="000000" w:themeColor="text1"/>
              </w:rPr>
            </w:rPrChange>
          </w:rPr>
          <w:t xml:space="preserve">. spleen). </w:t>
        </w:r>
      </w:ins>
      <w:commentRangeEnd w:id="3636"/>
      <w:r w:rsidR="000D56DE">
        <w:rPr>
          <w:rStyle w:val="CommentReference"/>
        </w:rPr>
        <w:commentReference w:id="3636"/>
      </w:r>
      <w:ins w:id="3658" w:author="Ruijie Xu" w:date="2022-03-04T13:16:00Z">
        <w:r w:rsidR="00510AC1" w:rsidRPr="008B5F14">
          <w:rPr>
            <w:color w:val="000000" w:themeColor="text1"/>
            <w:highlight w:val="cyan"/>
            <w:rPrChange w:id="3659" w:author="Ruijie Xu" w:date="2022-03-04T13:18:00Z">
              <w:rPr>
                <w:color w:val="000000" w:themeColor="text1"/>
              </w:rPr>
            </w:rPrChange>
          </w:rPr>
          <w:t>Diamond w</w:t>
        </w:r>
      </w:ins>
      <w:ins w:id="3660" w:author="Ruijie Xu" w:date="2022-03-04T13:58:00Z">
        <w:del w:id="3661" w:author="Liliana Salvador" w:date="2022-03-08T20:10:00Z">
          <w:r w:rsidR="00487546" w:rsidDel="000D56DE">
            <w:rPr>
              <w:color w:val="000000" w:themeColor="text1"/>
              <w:highlight w:val="cyan"/>
            </w:rPr>
            <w:delText>ere</w:delText>
          </w:r>
        </w:del>
      </w:ins>
      <w:ins w:id="3662" w:author="Ruijie Xu" w:date="2022-03-04T13:16:00Z">
        <w:del w:id="3663" w:author="Liliana Salvador" w:date="2022-03-08T20:10:00Z">
          <w:r w:rsidR="00510AC1" w:rsidRPr="008B5F14" w:rsidDel="000D56DE">
            <w:rPr>
              <w:color w:val="000000" w:themeColor="text1"/>
              <w:highlight w:val="cyan"/>
              <w:rPrChange w:id="3664" w:author="Ruijie Xu" w:date="2022-03-04T13:18:00Z">
                <w:rPr>
                  <w:color w:val="000000" w:themeColor="text1"/>
                </w:rPr>
              </w:rPrChange>
            </w:rPr>
            <w:delText xml:space="preserve"> found</w:delText>
          </w:r>
        </w:del>
      </w:ins>
      <w:ins w:id="3665" w:author="Liliana Salvador" w:date="2022-03-08T20:10:00Z">
        <w:r w:rsidR="000D56DE">
          <w:rPr>
            <w:color w:val="000000" w:themeColor="text1"/>
            <w:highlight w:val="cyan"/>
          </w:rPr>
          <w:t>as the</w:t>
        </w:r>
      </w:ins>
      <w:ins w:id="3666" w:author="Ruijie Xu" w:date="2022-03-04T13:16:00Z">
        <w:r w:rsidR="00510AC1" w:rsidRPr="008B5F14">
          <w:rPr>
            <w:color w:val="000000" w:themeColor="text1"/>
            <w:highlight w:val="cyan"/>
            <w:rPrChange w:id="3667" w:author="Ruijie Xu" w:date="2022-03-04T13:18:00Z">
              <w:rPr>
                <w:color w:val="000000" w:themeColor="text1"/>
              </w:rPr>
            </w:rPrChange>
          </w:rPr>
          <w:t xml:space="preserve"> least sensitive in the DA analysis across all </w:t>
        </w:r>
        <w:commentRangeStart w:id="3668"/>
        <w:r w:rsidR="00510AC1" w:rsidRPr="008B5F14">
          <w:rPr>
            <w:color w:val="000000" w:themeColor="text1"/>
            <w:highlight w:val="cyan"/>
            <w:rPrChange w:id="3669" w:author="Ruijie Xu" w:date="2022-03-04T13:18:00Z">
              <w:rPr>
                <w:color w:val="000000" w:themeColor="text1"/>
              </w:rPr>
            </w:rPrChange>
          </w:rPr>
          <w:t>three</w:t>
        </w:r>
      </w:ins>
      <w:commentRangeEnd w:id="3668"/>
      <w:r w:rsidR="000D56DE">
        <w:rPr>
          <w:rStyle w:val="CommentReference"/>
        </w:rPr>
        <w:commentReference w:id="3668"/>
      </w:r>
      <w:ins w:id="3670" w:author="Ruijie Xu" w:date="2022-03-04T13:16:00Z">
        <w:r w:rsidR="00510AC1" w:rsidRPr="008B5F14">
          <w:rPr>
            <w:color w:val="000000" w:themeColor="text1"/>
            <w:highlight w:val="cyan"/>
            <w:rPrChange w:id="3671" w:author="Ruijie Xu" w:date="2022-03-04T13:18:00Z">
              <w:rPr>
                <w:color w:val="000000" w:themeColor="text1"/>
              </w:rPr>
            </w:rPrChange>
          </w:rPr>
          <w:t xml:space="preserve"> comparisons between tissues. </w:t>
        </w:r>
      </w:ins>
      <w:ins w:id="3672" w:author="Ruijie Xu" w:date="2022-03-04T13:07:00Z">
        <w:r w:rsidRPr="008B5F14">
          <w:rPr>
            <w:color w:val="000000" w:themeColor="text1"/>
            <w:highlight w:val="cyan"/>
            <w:rPrChange w:id="3673" w:author="Ruijie Xu" w:date="2022-03-04T13:18:00Z">
              <w:rPr>
                <w:color w:val="000000" w:themeColor="text1"/>
              </w:rPr>
            </w:rPrChange>
          </w:rPr>
          <w:t xml:space="preserve">The detailed comparisons </w:t>
        </w:r>
      </w:ins>
      <w:ins w:id="3674" w:author="Liliana Salvador" w:date="2022-03-08T20:11:00Z">
        <w:r w:rsidR="000D56DE">
          <w:rPr>
            <w:color w:val="000000" w:themeColor="text1"/>
            <w:highlight w:val="cyan"/>
          </w:rPr>
          <w:t>are</w:t>
        </w:r>
      </w:ins>
      <w:ins w:id="3675" w:author="Ruijie Xu" w:date="2022-03-04T13:07:00Z">
        <w:del w:id="3676" w:author="Liliana Salvador" w:date="2022-03-08T20:11:00Z">
          <w:r w:rsidRPr="008B5F14" w:rsidDel="000D56DE">
            <w:rPr>
              <w:color w:val="000000" w:themeColor="text1"/>
              <w:highlight w:val="cyan"/>
              <w:rPrChange w:id="3677" w:author="Ruijie Xu" w:date="2022-03-04T13:18:00Z">
                <w:rPr>
                  <w:color w:val="000000" w:themeColor="text1"/>
                </w:rPr>
              </w:rPrChange>
            </w:rPr>
            <w:delText>is</w:delText>
          </w:r>
        </w:del>
        <w:r w:rsidRPr="008B5F14">
          <w:rPr>
            <w:color w:val="000000" w:themeColor="text1"/>
            <w:highlight w:val="cyan"/>
            <w:rPrChange w:id="3678" w:author="Ruijie Xu" w:date="2022-03-04T13:18:00Z">
              <w:rPr>
                <w:color w:val="000000" w:themeColor="text1"/>
              </w:rPr>
            </w:rPrChange>
          </w:rPr>
          <w:t xml:space="preserve"> described in supplementary </w:t>
        </w:r>
      </w:ins>
      <w:ins w:id="3679" w:author="Ruijie Xu" w:date="2022-03-04T13:59:00Z">
        <w:r w:rsidR="00487546">
          <w:rPr>
            <w:color w:val="000000" w:themeColor="text1"/>
            <w:highlight w:val="cyan"/>
          </w:rPr>
          <w:t>Text2</w:t>
        </w:r>
      </w:ins>
      <w:ins w:id="3680" w:author="Ruijie Xu" w:date="2022-03-04T13:07:00Z">
        <w:r w:rsidRPr="008B5F14">
          <w:rPr>
            <w:color w:val="000000" w:themeColor="text1"/>
            <w:highlight w:val="cyan"/>
            <w:rPrChange w:id="3681" w:author="Ruijie Xu" w:date="2022-03-04T13:18:00Z">
              <w:rPr>
                <w:color w:val="000000" w:themeColor="text1"/>
              </w:rPr>
            </w:rPrChange>
          </w:rPr>
          <w:t>.</w:t>
        </w:r>
      </w:ins>
    </w:p>
    <w:p w14:paraId="4EA24A2A" w14:textId="77777777" w:rsidR="000752D6" w:rsidRPr="00A15B7A" w:rsidDel="000752D6" w:rsidRDefault="000752D6">
      <w:pPr>
        <w:spacing w:line="480" w:lineRule="auto"/>
        <w:rPr>
          <w:del w:id="3682" w:author="Ruijie Xu" w:date="2022-02-27T12:28:00Z"/>
          <w:b/>
          <w:bCs/>
          <w:i/>
          <w:iCs/>
          <w:color w:val="000000" w:themeColor="text1"/>
          <w:rPrChange w:id="3683" w:author="Ruijie Xu" w:date="2022-02-27T13:45:00Z">
            <w:rPr>
              <w:del w:id="3684" w:author="Ruijie Xu" w:date="2022-02-27T12:28:00Z"/>
              <w:b/>
              <w:bCs/>
              <w:color w:val="000000" w:themeColor="text1"/>
            </w:rPr>
          </w:rPrChange>
        </w:rPr>
      </w:pPr>
    </w:p>
    <w:p w14:paraId="22E5D433" w14:textId="09E37A6A" w:rsidR="009D24B7" w:rsidRPr="00A15B7A" w:rsidDel="000752D6" w:rsidRDefault="00C41DEE">
      <w:pPr>
        <w:spacing w:line="480" w:lineRule="auto"/>
        <w:rPr>
          <w:ins w:id="3685" w:author="Liliana Salvador" w:date="2022-02-26T17:32:00Z"/>
          <w:del w:id="3686" w:author="Ruijie Xu" w:date="2022-02-27T12:26:00Z"/>
          <w:i/>
          <w:iCs/>
          <w:color w:val="000000" w:themeColor="text1"/>
          <w:rPrChange w:id="3687" w:author="Ruijie Xu" w:date="2022-02-27T13:45:00Z">
            <w:rPr>
              <w:ins w:id="3688" w:author="Liliana Salvador" w:date="2022-02-26T17:32:00Z"/>
              <w:del w:id="3689" w:author="Ruijie Xu" w:date="2022-02-27T12:26:00Z"/>
              <w:color w:val="000000" w:themeColor="text1"/>
            </w:rPr>
          </w:rPrChange>
        </w:rPr>
      </w:pPr>
      <w:commentRangeStart w:id="3690"/>
      <w:del w:id="3691" w:author="Ruijie Xu" w:date="2022-02-02T13:37:00Z">
        <w:r w:rsidRPr="00A15B7A" w:rsidDel="005A69D3">
          <w:rPr>
            <w:i/>
            <w:iCs/>
            <w:color w:val="000000" w:themeColor="text1"/>
            <w:rPrChange w:id="3692" w:author="Ruijie Xu" w:date="2022-02-27T13:45:00Z">
              <w:rPr>
                <w:color w:val="000000" w:themeColor="text1"/>
              </w:rPr>
            </w:rPrChange>
          </w:rPr>
          <w:delText>We have also identified the</w:delText>
        </w:r>
      </w:del>
      <w:del w:id="3693" w:author="Ruijie Xu" w:date="2022-02-27T12:24:00Z">
        <w:r w:rsidRPr="00A15B7A" w:rsidDel="000752D6">
          <w:rPr>
            <w:i/>
            <w:iCs/>
            <w:color w:val="000000" w:themeColor="text1"/>
            <w:rPrChange w:id="3694" w:author="Ruijie Xu" w:date="2022-02-27T13:45:00Z">
              <w:rPr>
                <w:color w:val="000000" w:themeColor="text1"/>
              </w:rPr>
            </w:rPrChange>
          </w:rPr>
          <w:delText xml:space="preserve"> </w:delText>
        </w:r>
        <w:r w:rsidR="00315E9F" w:rsidRPr="00A15B7A" w:rsidDel="000752D6">
          <w:rPr>
            <w:i/>
            <w:iCs/>
            <w:color w:val="000000" w:themeColor="text1"/>
            <w:rPrChange w:id="3695" w:author="Ruijie Xu" w:date="2022-02-27T13:45:00Z">
              <w:rPr>
                <w:color w:val="000000" w:themeColor="text1"/>
              </w:rPr>
            </w:rPrChange>
          </w:rPr>
          <w:delText>DA</w:delText>
        </w:r>
        <w:r w:rsidRPr="00A15B7A" w:rsidDel="000752D6">
          <w:rPr>
            <w:i/>
            <w:iCs/>
            <w:color w:val="000000" w:themeColor="text1"/>
            <w:rPrChange w:id="3696" w:author="Ruijie Xu" w:date="2022-02-27T13:45:00Z">
              <w:rPr>
                <w:color w:val="000000" w:themeColor="text1"/>
              </w:rPr>
            </w:rPrChange>
          </w:rPr>
          <w:delText xml:space="preserve"> taxa between the samples of different tissues. </w:delText>
        </w:r>
        <w:commentRangeEnd w:id="3690"/>
        <w:r w:rsidR="00197BBC" w:rsidRPr="00A15B7A" w:rsidDel="000752D6">
          <w:rPr>
            <w:rStyle w:val="CommentReference"/>
            <w:i/>
            <w:iCs/>
            <w:rPrChange w:id="3697" w:author="Ruijie Xu" w:date="2022-02-27T13:45:00Z">
              <w:rPr>
                <w:rStyle w:val="CommentReference"/>
              </w:rPr>
            </w:rPrChange>
          </w:rPr>
          <w:commentReference w:id="3690"/>
        </w:r>
      </w:del>
      <w:del w:id="3698" w:author="Ruijie Xu" w:date="2022-02-27T12:26:00Z">
        <w:r w:rsidR="00165BF9" w:rsidRPr="00A15B7A" w:rsidDel="000752D6">
          <w:rPr>
            <w:i/>
            <w:iCs/>
            <w:color w:val="000000" w:themeColor="text1"/>
            <w:rPrChange w:id="3699" w:author="Ruijie Xu" w:date="2022-02-27T13:45:00Z">
              <w:rPr>
                <w:color w:val="000000" w:themeColor="text1"/>
              </w:rPr>
            </w:rPrChange>
          </w:rPr>
          <w:delText xml:space="preserve">The microbial communities of the lung samples </w:delText>
        </w:r>
        <w:commentRangeStart w:id="3700"/>
        <w:r w:rsidR="00165BF9" w:rsidRPr="00A15B7A" w:rsidDel="000752D6">
          <w:rPr>
            <w:i/>
            <w:iCs/>
            <w:color w:val="000000" w:themeColor="text1"/>
            <w:rPrChange w:id="3701" w:author="Ruijie Xu" w:date="2022-02-27T13:45:00Z">
              <w:rPr>
                <w:color w:val="000000" w:themeColor="text1"/>
              </w:rPr>
            </w:rPrChange>
          </w:rPr>
          <w:delText xml:space="preserve">were found </w:delText>
        </w:r>
        <w:r w:rsidR="00965421" w:rsidRPr="00A15B7A" w:rsidDel="000752D6">
          <w:rPr>
            <w:i/>
            <w:iCs/>
            <w:color w:val="000000" w:themeColor="text1"/>
            <w:rPrChange w:id="3702" w:author="Ruijie Xu" w:date="2022-02-27T13:45:00Z">
              <w:rPr>
                <w:color w:val="000000" w:themeColor="text1"/>
              </w:rPr>
            </w:rPrChange>
          </w:rPr>
          <w:delText xml:space="preserve">most </w:delText>
        </w:r>
        <w:r w:rsidR="00165BF9" w:rsidRPr="00A15B7A" w:rsidDel="000752D6">
          <w:rPr>
            <w:i/>
            <w:iCs/>
            <w:color w:val="000000" w:themeColor="text1"/>
            <w:rPrChange w:id="3703" w:author="Ruijie Xu" w:date="2022-02-27T13:45:00Z">
              <w:rPr>
                <w:color w:val="000000" w:themeColor="text1"/>
              </w:rPr>
            </w:rPrChange>
          </w:rPr>
          <w:delText xml:space="preserve">distinctive </w:delText>
        </w:r>
        <w:commentRangeEnd w:id="3700"/>
        <w:r w:rsidR="00A92FC0" w:rsidRPr="00A15B7A" w:rsidDel="000752D6">
          <w:rPr>
            <w:rStyle w:val="CommentReference"/>
            <w:i/>
            <w:iCs/>
            <w:rPrChange w:id="3704" w:author="Ruijie Xu" w:date="2022-02-27T13:45:00Z">
              <w:rPr>
                <w:rStyle w:val="CommentReference"/>
              </w:rPr>
            </w:rPrChange>
          </w:rPr>
          <w:commentReference w:id="3700"/>
        </w:r>
        <w:r w:rsidR="00165BF9" w:rsidRPr="00A15B7A" w:rsidDel="000752D6">
          <w:rPr>
            <w:i/>
            <w:iCs/>
            <w:color w:val="000000" w:themeColor="text1"/>
            <w:rPrChange w:id="3705" w:author="Ruijie Xu" w:date="2022-02-27T13:45:00Z">
              <w:rPr>
                <w:color w:val="000000" w:themeColor="text1"/>
              </w:rPr>
            </w:rPrChange>
          </w:rPr>
          <w:delText xml:space="preserve">from that of spleen and kidney samples </w:delText>
        </w:r>
        <w:commentRangeStart w:id="3706"/>
        <w:r w:rsidR="00165BF9" w:rsidRPr="00A15B7A" w:rsidDel="000752D6">
          <w:rPr>
            <w:i/>
            <w:iCs/>
            <w:color w:val="000000" w:themeColor="text1"/>
            <w:rPrChange w:id="3707" w:author="Ruijie Xu" w:date="2022-02-27T13:45:00Z">
              <w:rPr>
                <w:color w:val="000000" w:themeColor="text1"/>
              </w:rPr>
            </w:rPrChange>
          </w:rPr>
          <w:delText>despite the differences in the classification results reported by different software</w:delText>
        </w:r>
        <w:commentRangeEnd w:id="3706"/>
        <w:r w:rsidR="00A92FC0" w:rsidRPr="00A15B7A" w:rsidDel="000752D6">
          <w:rPr>
            <w:rStyle w:val="CommentReference"/>
            <w:i/>
            <w:iCs/>
            <w:rPrChange w:id="3708" w:author="Ruijie Xu" w:date="2022-02-27T13:45:00Z">
              <w:rPr>
                <w:rStyle w:val="CommentReference"/>
              </w:rPr>
            </w:rPrChange>
          </w:rPr>
          <w:commentReference w:id="3706"/>
        </w:r>
        <w:r w:rsidR="002F4BCE" w:rsidRPr="00A15B7A" w:rsidDel="000752D6">
          <w:rPr>
            <w:i/>
            <w:iCs/>
            <w:color w:val="000000" w:themeColor="text1"/>
            <w:rPrChange w:id="3709" w:author="Ruijie Xu" w:date="2022-02-27T13:45:00Z">
              <w:rPr>
                <w:color w:val="000000" w:themeColor="text1"/>
              </w:rPr>
            </w:rPrChange>
          </w:rPr>
          <w:delText xml:space="preserve">. </w:delText>
        </w:r>
        <w:commentRangeStart w:id="3710"/>
        <w:r w:rsidR="002F4BCE" w:rsidRPr="00A15B7A" w:rsidDel="000752D6">
          <w:rPr>
            <w:i/>
            <w:iCs/>
            <w:color w:val="000000" w:themeColor="text1"/>
            <w:rPrChange w:id="3711" w:author="Ruijie Xu" w:date="2022-02-27T13:45:00Z">
              <w:rPr>
                <w:color w:val="000000" w:themeColor="text1"/>
              </w:rPr>
            </w:rPrChange>
          </w:rPr>
          <w:delText xml:space="preserve">Therefore, we have </w:delText>
        </w:r>
        <w:r w:rsidR="00C332D9" w:rsidRPr="00A15B7A" w:rsidDel="000752D6">
          <w:rPr>
            <w:i/>
            <w:iCs/>
            <w:color w:val="000000" w:themeColor="text1"/>
            <w:rPrChange w:id="3712" w:author="Ruijie Xu" w:date="2022-02-27T13:45:00Z">
              <w:rPr>
                <w:color w:val="000000" w:themeColor="text1"/>
              </w:rPr>
            </w:rPrChange>
          </w:rPr>
          <w:delText xml:space="preserve">started with </w:delText>
        </w:r>
        <w:r w:rsidR="002F4BCE" w:rsidRPr="00A15B7A" w:rsidDel="000752D6">
          <w:rPr>
            <w:i/>
            <w:iCs/>
            <w:color w:val="000000" w:themeColor="text1"/>
            <w:rPrChange w:id="3713" w:author="Ruijie Xu" w:date="2022-02-27T13:45:00Z">
              <w:rPr>
                <w:color w:val="000000" w:themeColor="text1"/>
              </w:rPr>
            </w:rPrChange>
          </w:rPr>
          <w:delText>identif</w:delText>
        </w:r>
        <w:r w:rsidR="00C332D9" w:rsidRPr="00A15B7A" w:rsidDel="000752D6">
          <w:rPr>
            <w:i/>
            <w:iCs/>
            <w:color w:val="000000" w:themeColor="text1"/>
            <w:rPrChange w:id="3714" w:author="Ruijie Xu" w:date="2022-02-27T13:45:00Z">
              <w:rPr>
                <w:color w:val="000000" w:themeColor="text1"/>
              </w:rPr>
            </w:rPrChange>
          </w:rPr>
          <w:delText>y</w:delText>
        </w:r>
        <w:r w:rsidR="002F4BCE" w:rsidRPr="00A15B7A" w:rsidDel="000752D6">
          <w:rPr>
            <w:i/>
            <w:iCs/>
            <w:color w:val="000000" w:themeColor="text1"/>
            <w:rPrChange w:id="3715" w:author="Ruijie Xu" w:date="2022-02-27T13:45:00Z">
              <w:rPr>
                <w:color w:val="000000" w:themeColor="text1"/>
              </w:rPr>
            </w:rPrChange>
          </w:rPr>
          <w:delText xml:space="preserve"> the </w:delText>
        </w:r>
        <w:r w:rsidR="00315E9F" w:rsidRPr="00A15B7A" w:rsidDel="000752D6">
          <w:rPr>
            <w:i/>
            <w:iCs/>
            <w:color w:val="000000" w:themeColor="text1"/>
            <w:rPrChange w:id="3716" w:author="Ruijie Xu" w:date="2022-02-27T13:45:00Z">
              <w:rPr>
                <w:color w:val="000000" w:themeColor="text1"/>
              </w:rPr>
            </w:rPrChange>
          </w:rPr>
          <w:delText>DA</w:delText>
        </w:r>
        <w:r w:rsidR="002F4BCE" w:rsidRPr="00A15B7A" w:rsidDel="000752D6">
          <w:rPr>
            <w:i/>
            <w:iCs/>
            <w:color w:val="000000" w:themeColor="text1"/>
            <w:rPrChange w:id="3717" w:author="Ruijie Xu" w:date="2022-02-27T13:45:00Z">
              <w:rPr>
                <w:color w:val="000000" w:themeColor="text1"/>
              </w:rPr>
            </w:rPrChange>
          </w:rPr>
          <w:delText xml:space="preserve"> taxa between the lung samples and the kidney samples. </w:delText>
        </w:r>
        <w:commentRangeEnd w:id="3710"/>
        <w:r w:rsidR="00A92FC0" w:rsidRPr="00A15B7A" w:rsidDel="000752D6">
          <w:rPr>
            <w:rStyle w:val="CommentReference"/>
            <w:i/>
            <w:iCs/>
            <w:rPrChange w:id="3718" w:author="Ruijie Xu" w:date="2022-02-27T13:45:00Z">
              <w:rPr>
                <w:rStyle w:val="CommentReference"/>
              </w:rPr>
            </w:rPrChange>
          </w:rPr>
          <w:commentReference w:id="3710"/>
        </w:r>
      </w:del>
    </w:p>
    <w:p w14:paraId="0CDD276F" w14:textId="2AED49EA" w:rsidR="00070E2B" w:rsidRPr="00A15B7A" w:rsidDel="00ED5945" w:rsidRDefault="00070E2B">
      <w:pPr>
        <w:spacing w:line="480" w:lineRule="auto"/>
        <w:rPr>
          <w:del w:id="3719" w:author="Rajeev, Sree" w:date="2022-03-02T12:39:00Z"/>
          <w:i/>
          <w:iCs/>
          <w:color w:val="000000" w:themeColor="text1"/>
          <w:u w:val="single"/>
          <w:rPrChange w:id="3720" w:author="Ruijie Xu" w:date="2022-02-27T13:45:00Z">
            <w:rPr>
              <w:del w:id="3721" w:author="Rajeev, Sree" w:date="2022-03-02T12:39:00Z"/>
              <w:color w:val="000000" w:themeColor="text1"/>
            </w:rPr>
          </w:rPrChange>
        </w:rPr>
      </w:pPr>
      <w:ins w:id="3722" w:author="Liliana Salvador" w:date="2022-02-26T17:32:00Z">
        <w:del w:id="3723" w:author="Rajeev, Sree" w:date="2022-03-02T12:39:00Z">
          <w:r w:rsidRPr="00A15B7A" w:rsidDel="00ED5945">
            <w:rPr>
              <w:i/>
              <w:iCs/>
              <w:color w:val="000000" w:themeColor="text1"/>
              <w:u w:val="single"/>
              <w:rPrChange w:id="3724" w:author="Ruijie Xu" w:date="2022-02-27T13:45:00Z">
                <w:rPr>
                  <w:color w:val="000000" w:themeColor="text1"/>
                </w:rPr>
              </w:rPrChange>
            </w:rPr>
            <w:delText>Lung and kidney sample comparison</w:delText>
          </w:r>
        </w:del>
      </w:ins>
    </w:p>
    <w:p w14:paraId="7226EB0E" w14:textId="5DAC6DC9" w:rsidR="002073EC" w:rsidRPr="00A15B7A" w:rsidDel="000752D6" w:rsidRDefault="00235870" w:rsidP="00B90087">
      <w:pPr>
        <w:spacing w:line="480" w:lineRule="auto"/>
        <w:rPr>
          <w:ins w:id="3725" w:author="Liliana Salvador" w:date="2022-02-26T17:30:00Z"/>
          <w:del w:id="3726" w:author="Ruijie Xu" w:date="2022-02-27T12:28:00Z"/>
          <w:color w:val="000000" w:themeColor="text1"/>
          <w:u w:val="single"/>
          <w:rPrChange w:id="3727" w:author="Ruijie Xu" w:date="2022-02-27T13:45:00Z">
            <w:rPr>
              <w:ins w:id="3728" w:author="Liliana Salvador" w:date="2022-02-26T17:30:00Z"/>
              <w:del w:id="3729" w:author="Ruijie Xu" w:date="2022-02-27T12:28:00Z"/>
              <w:color w:val="000000" w:themeColor="text1"/>
            </w:rPr>
          </w:rPrChange>
        </w:rPr>
      </w:pPr>
      <w:del w:id="3730" w:author="Ruijie Xu" w:date="2022-02-27T12:28:00Z">
        <w:r w:rsidRPr="00A15B7A" w:rsidDel="000752D6">
          <w:rPr>
            <w:color w:val="000000" w:themeColor="text1"/>
            <w:u w:val="single"/>
            <w:rPrChange w:id="3731" w:author="Ruijie Xu" w:date="2022-02-27T13:45:00Z">
              <w:rPr>
                <w:color w:val="000000" w:themeColor="text1"/>
              </w:rPr>
            </w:rPrChange>
          </w:rPr>
          <w:delText>Since Metaphlan3 wa</w:delText>
        </w:r>
      </w:del>
      <w:ins w:id="3732" w:author="Liliana Salvador" w:date="2022-02-26T17:11:00Z">
        <w:del w:id="3733" w:author="Ruijie Xu" w:date="2022-02-27T12:28:00Z">
          <w:r w:rsidR="00582025" w:rsidRPr="00A15B7A" w:rsidDel="000752D6">
            <w:rPr>
              <w:color w:val="000000" w:themeColor="text1"/>
              <w:u w:val="single"/>
              <w:rPrChange w:id="3734" w:author="Ruijie Xu" w:date="2022-02-27T13:45:00Z">
                <w:rPr>
                  <w:color w:val="000000" w:themeColor="text1"/>
                </w:rPr>
              </w:rPrChange>
            </w:rPr>
            <w:delText>s</w:delText>
          </w:r>
        </w:del>
      </w:ins>
      <w:del w:id="3735" w:author="Ruijie Xu" w:date="2022-02-27T12:28:00Z">
        <w:r w:rsidRPr="00A15B7A" w:rsidDel="000752D6">
          <w:rPr>
            <w:color w:val="000000" w:themeColor="text1"/>
            <w:u w:val="single"/>
            <w:rPrChange w:id="3736" w:author="Ruijie Xu" w:date="2022-02-27T13:45:00Z">
              <w:rPr>
                <w:color w:val="000000" w:themeColor="text1"/>
              </w:rPr>
            </w:rPrChange>
          </w:rPr>
          <w:delText>n not able to classif</w:delText>
        </w:r>
      </w:del>
      <w:del w:id="3737" w:author="Ruijie Xu" w:date="2022-02-27T12:27:00Z">
        <w:r w:rsidRPr="00A15B7A" w:rsidDel="000752D6">
          <w:rPr>
            <w:color w:val="000000" w:themeColor="text1"/>
            <w:u w:val="single"/>
            <w:rPrChange w:id="3738" w:author="Ruijie Xu" w:date="2022-02-27T13:45:00Z">
              <w:rPr>
                <w:color w:val="000000" w:themeColor="text1"/>
              </w:rPr>
            </w:rPrChange>
          </w:rPr>
          <w:delText xml:space="preserve">y </w:delText>
        </w:r>
        <w:commentRangeStart w:id="3739"/>
        <w:r w:rsidRPr="00A15B7A" w:rsidDel="000752D6">
          <w:rPr>
            <w:color w:val="000000" w:themeColor="text1"/>
            <w:u w:val="single"/>
            <w:rPrChange w:id="3740" w:author="Ruijie Xu" w:date="2022-02-27T13:45:00Z">
              <w:rPr>
                <w:color w:val="000000" w:themeColor="text1"/>
              </w:rPr>
            </w:rPrChange>
          </w:rPr>
          <w:delText>2 lung samples and 2 kidney samples</w:delText>
        </w:r>
        <w:commentRangeEnd w:id="3739"/>
        <w:r w:rsidR="00B911C3" w:rsidRPr="00A15B7A" w:rsidDel="000752D6">
          <w:rPr>
            <w:rStyle w:val="CommentReference"/>
            <w:u w:val="single"/>
            <w:rPrChange w:id="3741" w:author="Ruijie Xu" w:date="2022-02-27T13:45:00Z">
              <w:rPr>
                <w:rStyle w:val="CommentReference"/>
              </w:rPr>
            </w:rPrChange>
          </w:rPr>
          <w:commentReference w:id="3739"/>
        </w:r>
      </w:del>
      <w:del w:id="3742" w:author="Ruijie Xu" w:date="2022-02-27T12:28:00Z">
        <w:r w:rsidRPr="00A15B7A" w:rsidDel="000752D6">
          <w:rPr>
            <w:color w:val="000000" w:themeColor="text1"/>
            <w:u w:val="single"/>
            <w:rPrChange w:id="3743" w:author="Ruijie Xu" w:date="2022-02-27T13:45:00Z">
              <w:rPr>
                <w:color w:val="000000" w:themeColor="text1"/>
              </w:rPr>
            </w:rPrChange>
          </w:rPr>
          <w:delText>, we will exclude</w:delText>
        </w:r>
      </w:del>
      <w:ins w:id="3744" w:author="Liliana Salvador" w:date="2022-02-26T16:53:00Z">
        <w:del w:id="3745" w:author="Ruijie Xu" w:date="2022-02-27T12:28:00Z">
          <w:r w:rsidR="00A92FC0" w:rsidRPr="00A15B7A" w:rsidDel="000752D6">
            <w:rPr>
              <w:color w:val="000000" w:themeColor="text1"/>
              <w:u w:val="single"/>
              <w:rPrChange w:id="3746" w:author="Ruijie Xu" w:date="2022-02-27T13:45:00Z">
                <w:rPr>
                  <w:color w:val="000000" w:themeColor="text1"/>
                </w:rPr>
              </w:rPrChange>
            </w:rPr>
            <w:delText xml:space="preserve">d </w:delText>
          </w:r>
        </w:del>
      </w:ins>
      <w:del w:id="3747" w:author="Ruijie Xu" w:date="2022-02-27T12:28:00Z">
        <w:r w:rsidRPr="00A15B7A" w:rsidDel="000752D6">
          <w:rPr>
            <w:color w:val="000000" w:themeColor="text1"/>
            <w:u w:val="single"/>
            <w:rPrChange w:id="3748" w:author="Ruijie Xu" w:date="2022-02-27T13:45:00Z">
              <w:rPr>
                <w:color w:val="000000" w:themeColor="text1"/>
              </w:rPr>
            </w:rPrChange>
          </w:rPr>
          <w:delText xml:space="preserve"> the </w:delText>
        </w:r>
      </w:del>
      <w:ins w:id="3749" w:author="Liliana Salvador" w:date="2022-02-26T16:53:00Z">
        <w:del w:id="3750" w:author="Ruijie Xu" w:date="2022-02-27T12:28:00Z">
          <w:r w:rsidR="00A92FC0" w:rsidRPr="00A15B7A" w:rsidDel="000752D6">
            <w:rPr>
              <w:color w:val="000000" w:themeColor="text1"/>
              <w:u w:val="single"/>
              <w:rPrChange w:id="3751" w:author="Ruijie Xu" w:date="2022-02-27T13:45:00Z">
                <w:rPr>
                  <w:color w:val="000000" w:themeColor="text1"/>
                </w:rPr>
              </w:rPrChange>
            </w:rPr>
            <w:delText xml:space="preserve">Metaphlan3 </w:delText>
          </w:r>
        </w:del>
      </w:ins>
      <w:del w:id="3752" w:author="Ruijie Xu" w:date="2022-02-27T12:28:00Z">
        <w:r w:rsidRPr="00A15B7A" w:rsidDel="000752D6">
          <w:rPr>
            <w:color w:val="000000" w:themeColor="text1"/>
            <w:u w:val="single"/>
            <w:rPrChange w:id="3753" w:author="Ruijie Xu" w:date="2022-02-27T13:45:00Z">
              <w:rPr>
                <w:color w:val="000000" w:themeColor="text1"/>
              </w:rPr>
            </w:rPrChange>
          </w:rPr>
          <w:delText xml:space="preserve">classification analyses of Metaphlan3 from this analysis. </w:delText>
        </w:r>
      </w:del>
    </w:p>
    <w:p w14:paraId="6E4997A2" w14:textId="1878B5DA" w:rsidR="002073EC" w:rsidRPr="00A15B7A" w:rsidDel="00ED5945" w:rsidRDefault="002073EC" w:rsidP="00B90087">
      <w:pPr>
        <w:spacing w:line="480" w:lineRule="auto"/>
        <w:rPr>
          <w:ins w:id="3754" w:author="Liliana Salvador" w:date="2022-02-26T17:30:00Z"/>
          <w:del w:id="3755" w:author="Rajeev, Sree" w:date="2022-03-02T12:44:00Z"/>
          <w:color w:val="000000" w:themeColor="text1"/>
          <w:u w:val="single"/>
          <w:rPrChange w:id="3756" w:author="Ruijie Xu" w:date="2022-02-27T13:45:00Z">
            <w:rPr>
              <w:ins w:id="3757" w:author="Liliana Salvador" w:date="2022-02-26T17:30:00Z"/>
              <w:del w:id="3758" w:author="Rajeev, Sree" w:date="2022-03-02T12:44:00Z"/>
              <w:color w:val="000000" w:themeColor="text1"/>
            </w:rPr>
          </w:rPrChange>
        </w:rPr>
      </w:pPr>
      <w:ins w:id="3759" w:author="Liliana Salvador" w:date="2022-02-26T17:30:00Z">
        <w:del w:id="3760" w:author="Rajeev, Sree" w:date="2022-03-02T12:44:00Z">
          <w:r w:rsidRPr="00A15B7A" w:rsidDel="00ED5945">
            <w:rPr>
              <w:color w:val="000000" w:themeColor="text1"/>
              <w:u w:val="single"/>
              <w:rPrChange w:id="3761" w:author="Ruijie Xu" w:date="2022-02-27T13:45:00Z">
                <w:rPr>
                  <w:color w:val="000000" w:themeColor="text1"/>
                </w:rPr>
              </w:rPrChange>
            </w:rPr>
            <w:delText>Species</w:delText>
          </w:r>
        </w:del>
      </w:ins>
      <w:ins w:id="3762" w:author="Liliana Salvador" w:date="2022-02-26T17:31:00Z">
        <w:del w:id="3763" w:author="Rajeev, Sree" w:date="2022-03-02T12:44:00Z">
          <w:r w:rsidRPr="00A15B7A" w:rsidDel="00ED5945">
            <w:rPr>
              <w:color w:val="000000" w:themeColor="text1"/>
              <w:u w:val="single"/>
              <w:rPrChange w:id="3764" w:author="Ruijie Xu" w:date="2022-02-27T13:45:00Z">
                <w:rPr>
                  <w:i/>
                  <w:iCs/>
                  <w:color w:val="000000" w:themeColor="text1"/>
                </w:rPr>
              </w:rPrChange>
            </w:rPr>
            <w:delText xml:space="preserve"> level</w:delText>
          </w:r>
        </w:del>
      </w:ins>
    </w:p>
    <w:p w14:paraId="2100473B" w14:textId="25CA42E4" w:rsidR="002073EC" w:rsidDel="001E602D" w:rsidRDefault="0096700B" w:rsidP="00B90087">
      <w:pPr>
        <w:spacing w:line="480" w:lineRule="auto"/>
        <w:rPr>
          <w:ins w:id="3765" w:author="Liliana Salvador" w:date="2022-02-26T17:31:00Z"/>
          <w:del w:id="3766" w:author="Ruijie Xu" w:date="2022-03-04T13:05:00Z"/>
          <w:color w:val="000000" w:themeColor="text1"/>
        </w:rPr>
      </w:pPr>
      <w:del w:id="3767" w:author="Ruijie Xu" w:date="2022-03-04T13:05:00Z">
        <w:r w:rsidRPr="003A137D" w:rsidDel="001E602D">
          <w:rPr>
            <w:color w:val="000000" w:themeColor="text1"/>
          </w:rPr>
          <w:delText xml:space="preserve">At the species level, the number of </w:delText>
        </w:r>
        <w:r w:rsidR="00315E9F" w:rsidRPr="003A137D" w:rsidDel="001E602D">
          <w:rPr>
            <w:color w:val="000000" w:themeColor="text1"/>
          </w:rPr>
          <w:delText>DA</w:delText>
        </w:r>
        <w:r w:rsidRPr="003A137D" w:rsidDel="001E602D">
          <w:rPr>
            <w:color w:val="000000" w:themeColor="text1"/>
          </w:rPr>
          <w:delText xml:space="preserve"> taxon </w:delText>
        </w:r>
        <w:r w:rsidR="00235870" w:rsidRPr="003A137D" w:rsidDel="001E602D">
          <w:rPr>
            <w:color w:val="000000" w:themeColor="text1"/>
          </w:rPr>
          <w:delText>identified using the classification results of different software range</w:delText>
        </w:r>
      </w:del>
      <w:ins w:id="3768" w:author="Rajeev, Sree" w:date="2022-03-03T11:23:00Z">
        <w:del w:id="3769" w:author="Ruijie Xu" w:date="2022-03-04T13:05:00Z">
          <w:r w:rsidR="00AB0010" w:rsidDel="001E602D">
            <w:rPr>
              <w:color w:val="000000" w:themeColor="text1"/>
            </w:rPr>
            <w:delText>d widely</w:delText>
          </w:r>
        </w:del>
      </w:ins>
      <w:del w:id="3770" w:author="Ruijie Xu" w:date="2022-03-04T13:05:00Z">
        <w:r w:rsidR="00235870" w:rsidRPr="003A137D" w:rsidDel="001E602D">
          <w:rPr>
            <w:color w:val="000000" w:themeColor="text1"/>
          </w:rPr>
          <w:delText xml:space="preserve">s from </w:delText>
        </w:r>
        <w:r w:rsidR="006B6D6C" w:rsidRPr="003A137D" w:rsidDel="001E602D">
          <w:rPr>
            <w:color w:val="000000" w:themeColor="text1"/>
          </w:rPr>
          <w:delText>10</w:delText>
        </w:r>
        <w:r w:rsidR="00235870" w:rsidRPr="003A137D" w:rsidDel="001E602D">
          <w:rPr>
            <w:color w:val="000000" w:themeColor="text1"/>
          </w:rPr>
          <w:delText xml:space="preserve"> (Diamond) to 596 (Centrifuge)</w:delText>
        </w:r>
      </w:del>
      <w:ins w:id="3771" w:author="Rajeev, Sree" w:date="2022-03-02T12:45:00Z">
        <w:del w:id="3772" w:author="Ruijie Xu" w:date="2022-03-04T13:05:00Z">
          <w:r w:rsidR="00ED5945" w:rsidDel="001E602D">
            <w:rPr>
              <w:color w:val="000000" w:themeColor="text1"/>
            </w:rPr>
            <w:delText xml:space="preserve">. </w:delText>
          </w:r>
        </w:del>
      </w:ins>
      <w:del w:id="3773" w:author="Ruijie Xu" w:date="2022-03-04T13:05:00Z">
        <w:r w:rsidR="005B42B5" w:rsidRPr="003A137D" w:rsidDel="001E602D">
          <w:rPr>
            <w:color w:val="000000" w:themeColor="text1"/>
          </w:rPr>
          <w:delText xml:space="preserve">, </w:delText>
        </w:r>
        <w:r w:rsidR="00E7377F" w:rsidRPr="003A137D" w:rsidDel="001E602D">
          <w:rPr>
            <w:color w:val="000000" w:themeColor="text1"/>
          </w:rPr>
          <w:delText xml:space="preserve">with more </w:delText>
        </w:r>
      </w:del>
      <w:ins w:id="3774" w:author="Rajeev, Sree" w:date="2022-03-02T12:46:00Z">
        <w:del w:id="3775" w:author="Ruijie Xu" w:date="2022-03-04T13:05:00Z">
          <w:r w:rsidR="00AE548C" w:rsidDel="001E602D">
            <w:rPr>
              <w:color w:val="000000" w:themeColor="text1"/>
            </w:rPr>
            <w:delText xml:space="preserve">The </w:delText>
          </w:r>
        </w:del>
      </w:ins>
      <w:del w:id="3776" w:author="Ruijie Xu" w:date="2022-03-04T13:05:00Z">
        <w:r w:rsidR="00634366" w:rsidRPr="003A137D" w:rsidDel="001E602D">
          <w:rPr>
            <w:color w:val="000000" w:themeColor="text1"/>
          </w:rPr>
          <w:delText xml:space="preserve">taxa </w:delText>
        </w:r>
      </w:del>
      <w:ins w:id="3777" w:author="Rajeev, Sree" w:date="2022-03-02T12:46:00Z">
        <w:del w:id="3778" w:author="Ruijie Xu" w:date="2022-03-04T13:05:00Z">
          <w:r w:rsidR="00AE548C" w:rsidRPr="003A137D" w:rsidDel="001E602D">
            <w:rPr>
              <w:color w:val="000000" w:themeColor="text1"/>
            </w:rPr>
            <w:delText xml:space="preserve">abundance </w:delText>
          </w:r>
          <w:r w:rsidR="00AE548C" w:rsidDel="001E602D">
            <w:rPr>
              <w:color w:val="000000" w:themeColor="text1"/>
            </w:rPr>
            <w:delText xml:space="preserve">was </w:delText>
          </w:r>
        </w:del>
      </w:ins>
      <w:del w:id="3779" w:author="Ruijie Xu" w:date="2022-03-04T13:05:00Z">
        <w:r w:rsidR="00634366" w:rsidRPr="003A137D" w:rsidDel="001E602D">
          <w:rPr>
            <w:color w:val="000000" w:themeColor="text1"/>
          </w:rPr>
          <w:delText xml:space="preserve">significantly higher in abundance in the </w:delText>
        </w:r>
      </w:del>
      <w:ins w:id="3780" w:author="Rajeev, Sree" w:date="2022-03-02T12:46:00Z">
        <w:del w:id="3781" w:author="Ruijie Xu" w:date="2022-03-04T13:05:00Z">
          <w:r w:rsidR="00AE548C" w:rsidDel="001E602D">
            <w:rPr>
              <w:color w:val="000000" w:themeColor="text1"/>
            </w:rPr>
            <w:delText>k</w:delText>
          </w:r>
        </w:del>
      </w:ins>
      <w:del w:id="3782" w:author="Ruijie Xu" w:date="2022-03-04T13:05:00Z">
        <w:r w:rsidR="00634366" w:rsidRPr="003A137D" w:rsidDel="001E602D">
          <w:rPr>
            <w:color w:val="000000" w:themeColor="text1"/>
          </w:rPr>
          <w:delText>Kidney samples than that of</w:delText>
        </w:r>
      </w:del>
      <w:ins w:id="3783" w:author="Liliana Salvador" w:date="2022-02-26T17:17:00Z">
        <w:del w:id="3784" w:author="Ruijie Xu" w:date="2022-03-04T13:05:00Z">
          <w:r w:rsidR="00B911C3" w:rsidDel="001E602D">
            <w:rPr>
              <w:color w:val="000000" w:themeColor="text1"/>
            </w:rPr>
            <w:delText>in the</w:delText>
          </w:r>
        </w:del>
      </w:ins>
      <w:del w:id="3785" w:author="Ruijie Xu" w:date="2022-03-04T13:05:00Z">
        <w:r w:rsidR="00634366" w:rsidRPr="003A137D" w:rsidDel="001E602D">
          <w:rPr>
            <w:color w:val="000000" w:themeColor="text1"/>
          </w:rPr>
          <w:delText xml:space="preserve"> </w:delText>
        </w:r>
      </w:del>
      <w:ins w:id="3786" w:author="Rajeev, Sree" w:date="2022-03-02T12:46:00Z">
        <w:del w:id="3787" w:author="Ruijie Xu" w:date="2022-03-04T13:05:00Z">
          <w:r w:rsidR="00AE548C" w:rsidDel="001E602D">
            <w:rPr>
              <w:color w:val="000000" w:themeColor="text1"/>
            </w:rPr>
            <w:delText>l</w:delText>
          </w:r>
        </w:del>
      </w:ins>
      <w:del w:id="3788" w:author="Ruijie Xu" w:date="2022-03-04T13:05:00Z">
        <w:r w:rsidR="00634366" w:rsidRPr="003A137D" w:rsidDel="001E602D">
          <w:rPr>
            <w:color w:val="000000" w:themeColor="text1"/>
          </w:rPr>
          <w:delText xml:space="preserve">Lung samples </w:delText>
        </w:r>
        <w:r w:rsidR="00554EEE" w:rsidRPr="003A137D" w:rsidDel="001E602D">
          <w:rPr>
            <w:color w:val="000000" w:themeColor="text1"/>
          </w:rPr>
          <w:delText xml:space="preserve">with </w:delText>
        </w:r>
      </w:del>
      <w:ins w:id="3789" w:author="Liliana Salvador" w:date="2022-02-26T17:18:00Z">
        <w:del w:id="3790" w:author="Ruijie Xu" w:date="2022-03-04T13:05:00Z">
          <w:r w:rsidR="00B911C3" w:rsidDel="001E602D">
            <w:rPr>
              <w:color w:val="000000" w:themeColor="text1"/>
            </w:rPr>
            <w:delText>for</w:delText>
          </w:r>
          <w:r w:rsidR="00B911C3" w:rsidRPr="003A137D" w:rsidDel="001E602D">
            <w:rPr>
              <w:color w:val="000000" w:themeColor="text1"/>
            </w:rPr>
            <w:delText xml:space="preserve"> </w:delText>
          </w:r>
        </w:del>
      </w:ins>
      <w:del w:id="3791" w:author="Ruijie Xu" w:date="2022-03-04T13:05:00Z">
        <w:r w:rsidR="00554EEE" w:rsidRPr="003A137D" w:rsidDel="001E602D">
          <w:rPr>
            <w:color w:val="000000" w:themeColor="text1"/>
          </w:rPr>
          <w:delText>all software’s classification</w:delText>
        </w:r>
        <w:r w:rsidR="00152FFB" w:rsidRPr="003A137D" w:rsidDel="001E602D">
          <w:rPr>
            <w:color w:val="000000" w:themeColor="text1"/>
          </w:rPr>
          <w:delText xml:space="preserve">s </w:delText>
        </w:r>
        <w:r w:rsidR="00634366" w:rsidRPr="003A137D" w:rsidDel="001E602D">
          <w:rPr>
            <w:color w:val="000000" w:themeColor="text1"/>
          </w:rPr>
          <w:delText xml:space="preserve">(Figure </w:delText>
        </w:r>
      </w:del>
      <w:del w:id="3792" w:author="Ruijie Xu" w:date="2022-02-03T12:31:00Z">
        <w:r w:rsidR="00634366" w:rsidRPr="003A137D" w:rsidDel="00F83C0B">
          <w:rPr>
            <w:color w:val="000000" w:themeColor="text1"/>
          </w:rPr>
          <w:delText>S2</w:delText>
        </w:r>
      </w:del>
      <w:del w:id="3793" w:author="Ruijie Xu" w:date="2022-03-04T13:05:00Z">
        <w:r w:rsidR="00634366" w:rsidRPr="003A137D" w:rsidDel="001E602D">
          <w:rPr>
            <w:color w:val="000000" w:themeColor="text1"/>
          </w:rPr>
          <w:delText>)</w:delText>
        </w:r>
        <w:r w:rsidR="005B42B5" w:rsidRPr="003A137D" w:rsidDel="001E602D">
          <w:rPr>
            <w:color w:val="000000" w:themeColor="text1"/>
          </w:rPr>
          <w:delText xml:space="preserve">. </w:delText>
        </w:r>
        <w:r w:rsidR="00732AFC" w:rsidRPr="003A137D" w:rsidDel="001E602D">
          <w:rPr>
            <w:color w:val="000000" w:themeColor="text1"/>
          </w:rPr>
          <w:delText>F</w:delText>
        </w:r>
        <w:r w:rsidR="00152FFB" w:rsidRPr="003A137D" w:rsidDel="001E602D">
          <w:rPr>
            <w:color w:val="000000" w:themeColor="text1"/>
          </w:rPr>
          <w:delText>ive</w:delText>
        </w:r>
        <w:r w:rsidR="009B23F5" w:rsidRPr="003A137D" w:rsidDel="001E602D">
          <w:rPr>
            <w:color w:val="000000" w:themeColor="text1"/>
          </w:rPr>
          <w:delText xml:space="preserve"> significantly abundant species was found shared by the classification results of all software</w:delText>
        </w:r>
        <w:r w:rsidR="00152FFB" w:rsidRPr="003A137D" w:rsidDel="001E602D">
          <w:rPr>
            <w:color w:val="000000" w:themeColor="text1"/>
          </w:rPr>
          <w:delText xml:space="preserve"> (</w:delText>
        </w:r>
        <w:r w:rsidR="00152FFB" w:rsidRPr="003A137D" w:rsidDel="001E602D">
          <w:rPr>
            <w:i/>
            <w:iCs/>
            <w:color w:val="000000" w:themeColor="text1"/>
          </w:rPr>
          <w:delText>Bordetella pseudohinzii</w:delText>
        </w:r>
        <w:r w:rsidR="00152FFB" w:rsidRPr="003A137D" w:rsidDel="001E602D">
          <w:rPr>
            <w:color w:val="000000" w:themeColor="text1"/>
          </w:rPr>
          <w:delText xml:space="preserve">, </w:delText>
        </w:r>
        <w:r w:rsidR="00BF5DC4" w:rsidRPr="003A137D" w:rsidDel="001E602D">
          <w:rPr>
            <w:i/>
            <w:iCs/>
            <w:color w:val="000000" w:themeColor="text1"/>
          </w:rPr>
          <w:delText>Bordetella bronchiseptica</w:delText>
        </w:r>
        <w:r w:rsidR="00BF5DC4" w:rsidRPr="003A137D" w:rsidDel="001E602D">
          <w:rPr>
            <w:color w:val="000000" w:themeColor="text1"/>
          </w:rPr>
          <w:delText xml:space="preserve">, </w:delText>
        </w:r>
      </w:del>
      <w:del w:id="3794" w:author="Ruijie Xu" w:date="2022-02-02T11:02:00Z">
        <w:r w:rsidR="00152FFB" w:rsidRPr="003A137D" w:rsidDel="00463AA7">
          <w:rPr>
            <w:i/>
            <w:iCs/>
            <w:color w:val="000000" w:themeColor="text1"/>
          </w:rPr>
          <w:delText>Leptospira</w:delText>
        </w:r>
      </w:del>
      <w:del w:id="3795" w:author="Ruijie Xu" w:date="2022-03-04T13:05:00Z">
        <w:r w:rsidR="00152FFB" w:rsidRPr="003A137D" w:rsidDel="001E602D">
          <w:rPr>
            <w:i/>
            <w:iCs/>
            <w:color w:val="000000" w:themeColor="text1"/>
          </w:rPr>
          <w:delText xml:space="preserve"> interrogans</w:delText>
        </w:r>
        <w:r w:rsidR="00152FFB" w:rsidRPr="003A137D" w:rsidDel="001E602D">
          <w:rPr>
            <w:color w:val="000000" w:themeColor="text1"/>
          </w:rPr>
          <w:delText xml:space="preserve">, </w:delText>
        </w:r>
      </w:del>
      <w:del w:id="3796" w:author="Ruijie Xu" w:date="2022-02-02T11:02:00Z">
        <w:r w:rsidR="00152FFB" w:rsidRPr="003A137D" w:rsidDel="00463AA7">
          <w:rPr>
            <w:i/>
            <w:iCs/>
            <w:color w:val="000000" w:themeColor="text1"/>
          </w:rPr>
          <w:delText>Leptospira</w:delText>
        </w:r>
      </w:del>
      <w:del w:id="3797" w:author="Ruijie Xu" w:date="2022-03-04T13:05:00Z">
        <w:r w:rsidR="00152FFB" w:rsidRPr="003A137D" w:rsidDel="001E602D">
          <w:rPr>
            <w:i/>
            <w:iCs/>
            <w:color w:val="000000" w:themeColor="text1"/>
          </w:rPr>
          <w:delText xml:space="preserve"> borgpeterseni</w:delText>
        </w:r>
        <w:r w:rsidR="00152FFB" w:rsidRPr="003A137D" w:rsidDel="001E602D">
          <w:rPr>
            <w:color w:val="000000" w:themeColor="text1"/>
          </w:rPr>
          <w:delText xml:space="preserve">, </w:delText>
        </w:r>
        <w:r w:rsidR="00BF5DC4" w:rsidRPr="003A137D" w:rsidDel="001E602D">
          <w:rPr>
            <w:color w:val="000000" w:themeColor="text1"/>
          </w:rPr>
          <w:delText xml:space="preserve">and </w:delText>
        </w:r>
        <w:bookmarkStart w:id="3798" w:name="OLE_LINK191"/>
        <w:bookmarkStart w:id="3799" w:name="OLE_LINK192"/>
        <w:r w:rsidR="001211FD" w:rsidRPr="003A137D" w:rsidDel="001E602D">
          <w:rPr>
            <w:i/>
            <w:iCs/>
            <w:color w:val="000000" w:themeColor="text1"/>
          </w:rPr>
          <w:delText>Mycoplasm pulmonis</w:delText>
        </w:r>
        <w:bookmarkEnd w:id="3798"/>
        <w:bookmarkEnd w:id="3799"/>
        <w:r w:rsidR="00152FFB" w:rsidRPr="003A137D" w:rsidDel="001E602D">
          <w:rPr>
            <w:color w:val="000000" w:themeColor="text1"/>
          </w:rPr>
          <w:delText>)</w:delText>
        </w:r>
      </w:del>
      <w:ins w:id="3800" w:author="Liliana Salvador" w:date="2022-02-26T17:20:00Z">
        <w:del w:id="3801" w:author="Ruijie Xu" w:date="2022-03-04T13:05:00Z">
          <w:r w:rsidR="00B911C3" w:rsidRPr="003A137D" w:rsidDel="001E602D">
            <w:rPr>
              <w:color w:val="000000" w:themeColor="text1"/>
            </w:rPr>
            <w:delText>w</w:delText>
          </w:r>
          <w:r w:rsidR="00B911C3" w:rsidDel="001E602D">
            <w:rPr>
              <w:color w:val="000000" w:themeColor="text1"/>
            </w:rPr>
            <w:delText>ere</w:delText>
          </w:r>
          <w:r w:rsidR="00B911C3" w:rsidRPr="003A137D" w:rsidDel="001E602D">
            <w:rPr>
              <w:color w:val="000000" w:themeColor="text1"/>
            </w:rPr>
            <w:delText xml:space="preserve"> </w:delText>
          </w:r>
        </w:del>
      </w:ins>
      <w:ins w:id="3802" w:author="Rajeev, Sree" w:date="2022-03-02T12:46:00Z">
        <w:del w:id="3803" w:author="Ruijie Xu" w:date="2022-03-04T13:05:00Z">
          <w:r w:rsidR="00AE548C" w:rsidDel="001E602D">
            <w:rPr>
              <w:color w:val="000000" w:themeColor="text1"/>
            </w:rPr>
            <w:delText xml:space="preserve">classified </w:delText>
          </w:r>
        </w:del>
      </w:ins>
      <w:ins w:id="3804" w:author="Liliana Salvador" w:date="2022-02-26T17:20:00Z">
        <w:del w:id="3805" w:author="Ruijie Xu" w:date="2022-03-04T13:05:00Z">
          <w:r w:rsidR="00B911C3" w:rsidRPr="003A137D" w:rsidDel="001E602D">
            <w:rPr>
              <w:color w:val="000000" w:themeColor="text1"/>
            </w:rPr>
            <w:delText xml:space="preserve">found </w:delText>
          </w:r>
          <w:r w:rsidR="00B911C3" w:rsidDel="001E602D">
            <w:rPr>
              <w:color w:val="000000" w:themeColor="text1"/>
            </w:rPr>
            <w:delText xml:space="preserve">by </w:delText>
          </w:r>
          <w:r w:rsidR="00B911C3" w:rsidRPr="003A137D" w:rsidDel="001E602D">
            <w:rPr>
              <w:color w:val="000000" w:themeColor="text1"/>
            </w:rPr>
            <w:delText xml:space="preserve">all software </w:delText>
          </w:r>
        </w:del>
      </w:ins>
      <w:del w:id="3806" w:author="Ruijie Xu" w:date="2022-03-04T13:05:00Z">
        <w:r w:rsidR="00692F18" w:rsidRPr="003A137D" w:rsidDel="001E602D">
          <w:rPr>
            <w:color w:val="000000" w:themeColor="text1"/>
          </w:rPr>
          <w:delText xml:space="preserve">. </w:delText>
        </w:r>
        <w:r w:rsidR="00B17D5A" w:rsidRPr="003A137D" w:rsidDel="001E602D">
          <w:rPr>
            <w:color w:val="000000" w:themeColor="text1"/>
          </w:rPr>
          <w:delText>Kaiju</w:delText>
        </w:r>
      </w:del>
      <w:del w:id="3807" w:author="Ruijie Xu" w:date="2022-02-27T12:30:00Z">
        <w:r w:rsidR="00692F18" w:rsidRPr="003A137D" w:rsidDel="00DC11E3">
          <w:rPr>
            <w:color w:val="000000" w:themeColor="text1"/>
          </w:rPr>
          <w:delText>,</w:delText>
        </w:r>
      </w:del>
      <w:del w:id="3808" w:author="Ruijie Xu" w:date="2022-03-04T13:05:00Z">
        <w:r w:rsidR="00692F18" w:rsidRPr="003A137D" w:rsidDel="001E602D">
          <w:rPr>
            <w:color w:val="000000" w:themeColor="text1"/>
          </w:rPr>
          <w:delText xml:space="preserve"> </w:delText>
        </w:r>
        <w:r w:rsidR="00C30C63" w:rsidRPr="003A137D" w:rsidDel="001E602D">
          <w:rPr>
            <w:color w:val="000000" w:themeColor="text1"/>
          </w:rPr>
          <w:delText>Centrifuge</w:delText>
        </w:r>
      </w:del>
      <w:del w:id="3809" w:author="Ruijie Xu" w:date="2022-02-27T12:30:00Z">
        <w:r w:rsidR="00692F18" w:rsidRPr="003A137D" w:rsidDel="00DC11E3">
          <w:rPr>
            <w:color w:val="000000" w:themeColor="text1"/>
          </w:rPr>
          <w:delText xml:space="preserve">, </w:delText>
        </w:r>
      </w:del>
      <w:commentRangeStart w:id="3810"/>
      <w:ins w:id="3811" w:author="Liliana Salvador" w:date="2022-02-26T17:20:00Z">
        <w:del w:id="3812" w:author="Ruijie Xu" w:date="2022-02-27T12:30:00Z">
          <w:r w:rsidR="00B911C3" w:rsidDel="00DC11E3">
            <w:rPr>
              <w:color w:val="000000" w:themeColor="text1"/>
            </w:rPr>
            <w:delText xml:space="preserve">and </w:delText>
          </w:r>
        </w:del>
      </w:ins>
      <w:del w:id="3813" w:author="Ruijie Xu" w:date="2022-02-01T13:44:00Z">
        <w:r w:rsidR="00692F18" w:rsidRPr="003A137D" w:rsidDel="00537B08">
          <w:rPr>
            <w:color w:val="000000" w:themeColor="text1"/>
          </w:rPr>
          <w:delText>Blastn</w:delText>
        </w:r>
      </w:del>
      <w:del w:id="3814" w:author="Ruijie Xu" w:date="2022-02-27T12:30:00Z">
        <w:r w:rsidR="00692F18" w:rsidRPr="003A137D" w:rsidDel="00DC11E3">
          <w:rPr>
            <w:color w:val="000000" w:themeColor="text1"/>
          </w:rPr>
          <w:delText xml:space="preserve"> </w:delText>
        </w:r>
        <w:commentRangeEnd w:id="3810"/>
        <w:r w:rsidR="002073EC" w:rsidDel="00DC11E3">
          <w:rPr>
            <w:rStyle w:val="CommentReference"/>
          </w:rPr>
          <w:commentReference w:id="3810"/>
        </w:r>
        <w:r w:rsidR="00692F18" w:rsidRPr="003A137D" w:rsidDel="00DC11E3">
          <w:rPr>
            <w:color w:val="000000" w:themeColor="text1"/>
          </w:rPr>
          <w:delText>h</w:delText>
        </w:r>
      </w:del>
      <w:del w:id="3815" w:author="Ruijie Xu" w:date="2022-03-04T13:05:00Z">
        <w:r w:rsidR="00692F18" w:rsidRPr="003A137D" w:rsidDel="001E602D">
          <w:rPr>
            <w:color w:val="000000" w:themeColor="text1"/>
          </w:rPr>
          <w:delText>ave the</w:delText>
        </w:r>
        <w:r w:rsidR="00B9548D" w:rsidRPr="003A137D" w:rsidDel="001E602D">
          <w:rPr>
            <w:color w:val="000000" w:themeColor="text1"/>
          </w:rPr>
          <w:delText xml:space="preserve"> most </w:delText>
        </w:r>
      </w:del>
      <w:ins w:id="3816" w:author="Liliana Salvador" w:date="2022-02-26T17:20:00Z">
        <w:del w:id="3817" w:author="Ruijie Xu" w:date="2022-03-04T13:05:00Z">
          <w:r w:rsidR="00B911C3" w:rsidDel="001E602D">
            <w:rPr>
              <w:color w:val="000000" w:themeColor="text1"/>
            </w:rPr>
            <w:delText>highest</w:delText>
          </w:r>
          <w:r w:rsidR="00B911C3" w:rsidRPr="003A137D" w:rsidDel="001E602D">
            <w:rPr>
              <w:color w:val="000000" w:themeColor="text1"/>
            </w:rPr>
            <w:delText xml:space="preserve"> </w:delText>
          </w:r>
        </w:del>
      </w:ins>
      <w:del w:id="3818" w:author="Ruijie Xu" w:date="2022-03-04T13:05:00Z">
        <w:r w:rsidR="00845590" w:rsidRPr="003A137D" w:rsidDel="001E602D">
          <w:rPr>
            <w:color w:val="000000" w:themeColor="text1"/>
          </w:rPr>
          <w:delText xml:space="preserve">number of </w:delText>
        </w:r>
        <w:r w:rsidR="00315E9F" w:rsidRPr="003A137D" w:rsidDel="001E602D">
          <w:rPr>
            <w:color w:val="000000" w:themeColor="text1"/>
          </w:rPr>
          <w:delText>DA</w:delText>
        </w:r>
        <w:r w:rsidR="00B9548D" w:rsidRPr="003A137D" w:rsidDel="001E602D">
          <w:rPr>
            <w:color w:val="000000" w:themeColor="text1"/>
          </w:rPr>
          <w:delText xml:space="preserve"> taxa mostly distinct to themselves </w:delText>
        </w:r>
        <w:r w:rsidR="00845590" w:rsidRPr="003A137D" w:rsidDel="001E602D">
          <w:rPr>
            <w:color w:val="000000" w:themeColor="text1"/>
          </w:rPr>
          <w:delText>(</w:delText>
        </w:r>
        <w:r w:rsidR="0069179E" w:rsidRPr="003A137D" w:rsidDel="001E602D">
          <w:rPr>
            <w:color w:val="000000" w:themeColor="text1"/>
          </w:rPr>
          <w:delText>390</w:delText>
        </w:r>
      </w:del>
      <w:del w:id="3819" w:author="Ruijie Xu" w:date="2022-02-27T12:31:00Z">
        <w:r w:rsidR="00845590" w:rsidRPr="003A137D" w:rsidDel="00DC11E3">
          <w:rPr>
            <w:color w:val="000000" w:themeColor="text1"/>
          </w:rPr>
          <w:delText>,</w:delText>
        </w:r>
      </w:del>
      <w:del w:id="3820" w:author="Ruijie Xu" w:date="2022-03-04T13:05:00Z">
        <w:r w:rsidR="00845590" w:rsidRPr="003A137D" w:rsidDel="001E602D">
          <w:rPr>
            <w:color w:val="000000" w:themeColor="text1"/>
          </w:rPr>
          <w:delText xml:space="preserve"> </w:delText>
        </w:r>
        <w:r w:rsidR="0069179E" w:rsidRPr="003A137D" w:rsidDel="001E602D">
          <w:rPr>
            <w:color w:val="000000" w:themeColor="text1"/>
          </w:rPr>
          <w:delText>376</w:delText>
        </w:r>
      </w:del>
      <w:del w:id="3821"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del w:id="3822" w:author="Ruijie Xu" w:date="2022-03-04T13:05:00Z">
        <w:r w:rsidR="00423339" w:rsidRPr="003A137D" w:rsidDel="001E602D">
          <w:rPr>
            <w:color w:val="000000" w:themeColor="text1"/>
          </w:rPr>
          <w:delText>, respectively</w:delText>
        </w:r>
        <w:r w:rsidR="00845590" w:rsidRPr="003A137D" w:rsidDel="001E602D">
          <w:rPr>
            <w:color w:val="000000" w:themeColor="text1"/>
          </w:rPr>
          <w:delText xml:space="preserve">) </w:delText>
        </w:r>
        <w:r w:rsidR="00FF01FC" w:rsidRPr="003A137D" w:rsidDel="001E602D">
          <w:rPr>
            <w:color w:val="000000" w:themeColor="text1"/>
          </w:rPr>
          <w:delText xml:space="preserve">(Figure </w:delText>
        </w:r>
      </w:del>
      <w:del w:id="3823" w:author="Ruijie Xu" w:date="2022-02-03T12:32:00Z">
        <w:r w:rsidR="00FF01FC" w:rsidRPr="003A137D" w:rsidDel="005901EC">
          <w:rPr>
            <w:color w:val="000000" w:themeColor="text1"/>
          </w:rPr>
          <w:delText>7</w:delText>
        </w:r>
      </w:del>
      <w:del w:id="3824" w:author="Ruijie Xu" w:date="2022-03-04T13:05:00Z">
        <w:r w:rsidR="00B9548D" w:rsidRPr="003A137D" w:rsidDel="001E602D">
          <w:rPr>
            <w:color w:val="000000" w:themeColor="text1"/>
          </w:rPr>
          <w:delText>a</w:delText>
        </w:r>
        <w:r w:rsidR="00FF01FC" w:rsidRPr="003A137D" w:rsidDel="001E602D">
          <w:rPr>
            <w:color w:val="000000" w:themeColor="text1"/>
          </w:rPr>
          <w:delText>)</w:delText>
        </w:r>
        <w:r w:rsidR="00C42B45" w:rsidRPr="003A137D" w:rsidDel="001E602D">
          <w:rPr>
            <w:color w:val="000000" w:themeColor="text1"/>
          </w:rPr>
          <w:delText xml:space="preserve">. </w:delText>
        </w:r>
        <w:r w:rsidR="000038B7" w:rsidRPr="003A137D" w:rsidDel="001E602D">
          <w:rPr>
            <w:color w:val="000000" w:themeColor="text1"/>
          </w:rPr>
          <w:delText>Furthermore, a</w:delText>
        </w:r>
      </w:del>
      <w:ins w:id="3825" w:author="Liliana Salvador" w:date="2022-02-26T17:22:00Z">
        <w:del w:id="3826" w:author="Ruijie Xu" w:date="2022-03-04T13:05:00Z">
          <w:r w:rsidR="002073EC" w:rsidDel="001E602D">
            <w:rPr>
              <w:color w:val="000000" w:themeColor="text1"/>
            </w:rPr>
            <w:delText>A</w:delText>
          </w:r>
        </w:del>
      </w:ins>
      <w:del w:id="3827" w:author="Ruijie Xu" w:date="2022-03-04T13:05:00Z">
        <w:r w:rsidR="000038B7" w:rsidRPr="003A137D" w:rsidDel="001E602D">
          <w:rPr>
            <w:color w:val="000000" w:themeColor="text1"/>
          </w:rPr>
          <w:delText xml:space="preserve">lthough Centrifuge identified the largest number of </w:delText>
        </w:r>
        <w:r w:rsidR="00315E9F" w:rsidRPr="003A137D" w:rsidDel="001E602D">
          <w:rPr>
            <w:color w:val="000000" w:themeColor="text1"/>
          </w:rPr>
          <w:delText>DA</w:delText>
        </w:r>
        <w:r w:rsidR="000038B7" w:rsidRPr="003A137D" w:rsidDel="001E602D">
          <w:rPr>
            <w:color w:val="000000" w:themeColor="text1"/>
          </w:rPr>
          <w:delText xml:space="preserve"> species tax</w:delText>
        </w:r>
      </w:del>
      <w:del w:id="3828" w:author="Ruijie Xu" w:date="2022-02-27T12:32:00Z">
        <w:r w:rsidR="000038B7" w:rsidRPr="003A137D" w:rsidDel="00C24E4D">
          <w:rPr>
            <w:color w:val="000000" w:themeColor="text1"/>
          </w:rPr>
          <w:delText>on,</w:delText>
        </w:r>
      </w:del>
      <w:del w:id="3829" w:author="Ruijie Xu" w:date="2022-03-04T13:05:00Z">
        <w:r w:rsidR="000038B7" w:rsidRPr="003A137D" w:rsidDel="001E602D">
          <w:rPr>
            <w:color w:val="000000" w:themeColor="text1"/>
          </w:rPr>
          <w:delText xml:space="preserve"> Kaiju has identified the most </w:delText>
        </w:r>
      </w:del>
      <w:ins w:id="3830" w:author="Liliana Salvador" w:date="2022-02-26T17:23:00Z">
        <w:del w:id="3831" w:author="Ruijie Xu" w:date="2022-03-04T13:05:00Z">
          <w:r w:rsidR="002073EC" w:rsidDel="001E602D">
            <w:rPr>
              <w:color w:val="000000" w:themeColor="text1"/>
            </w:rPr>
            <w:delText>highest</w:delText>
          </w:r>
          <w:r w:rsidR="002073EC" w:rsidRPr="003A137D" w:rsidDel="001E602D">
            <w:rPr>
              <w:color w:val="000000" w:themeColor="text1"/>
            </w:rPr>
            <w:delText xml:space="preserve"> </w:delText>
          </w:r>
        </w:del>
      </w:ins>
      <w:del w:id="3832" w:author="Ruijie Xu" w:date="2022-03-04T13:05:00Z">
        <w:r w:rsidR="000038B7" w:rsidRPr="003A137D" w:rsidDel="001E602D">
          <w:rPr>
            <w:color w:val="000000" w:themeColor="text1"/>
          </w:rPr>
          <w:delText>number of unique phylum taxa</w:delText>
        </w:r>
        <w:r w:rsidR="00326B37" w:rsidRPr="003A137D" w:rsidDel="001E602D">
          <w:rPr>
            <w:color w:val="000000" w:themeColor="text1"/>
          </w:rPr>
          <w:delText xml:space="preserve"> (42)</w:delText>
        </w:r>
        <w:r w:rsidR="000038B7" w:rsidRPr="003A137D" w:rsidDel="001E602D">
          <w:rPr>
            <w:color w:val="000000" w:themeColor="text1"/>
          </w:rPr>
          <w:delText xml:space="preserve">, </w:delText>
        </w:r>
        <w:commentRangeStart w:id="3833"/>
        <w:r w:rsidR="000038B7" w:rsidRPr="003A137D" w:rsidDel="001E602D">
          <w:rPr>
            <w:color w:val="000000" w:themeColor="text1"/>
          </w:rPr>
          <w:delText xml:space="preserve">which means </w:delText>
        </w:r>
      </w:del>
      <w:ins w:id="3834" w:author="Liliana Salvador" w:date="2022-02-26T17:25:00Z">
        <w:del w:id="3835" w:author="Ruijie Xu" w:date="2022-03-04T13:05:00Z">
          <w:r w:rsidR="002073EC" w:rsidDel="001E602D">
            <w:rPr>
              <w:color w:val="000000" w:themeColor="text1"/>
            </w:rPr>
            <w:delText xml:space="preserve">that </w:delText>
          </w:r>
        </w:del>
      </w:ins>
      <w:del w:id="3836" w:author="Ruijie Xu" w:date="2022-03-04T13:05:00Z">
        <w:r w:rsidR="000038B7" w:rsidRPr="003A137D" w:rsidDel="001E602D">
          <w:rPr>
            <w:color w:val="000000" w:themeColor="text1"/>
          </w:rPr>
          <w:delText>m</w:delText>
        </w:r>
        <w:r w:rsidR="005B4081" w:rsidRPr="003A137D" w:rsidDel="001E602D">
          <w:rPr>
            <w:color w:val="000000" w:themeColor="text1"/>
          </w:rPr>
          <w:delText>any</w:delText>
        </w:r>
        <w:r w:rsidR="000038B7" w:rsidRPr="003A137D" w:rsidDel="001E602D">
          <w:rPr>
            <w:color w:val="000000" w:themeColor="text1"/>
          </w:rPr>
          <w:delText xml:space="preserve"> of Centrifuge’s </w:delText>
        </w:r>
        <w:r w:rsidR="00315E9F" w:rsidRPr="003A137D" w:rsidDel="001E602D">
          <w:rPr>
            <w:color w:val="000000" w:themeColor="text1"/>
          </w:rPr>
          <w:delText>DA</w:delText>
        </w:r>
        <w:r w:rsidR="000038B7" w:rsidRPr="003A137D" w:rsidDel="001E602D">
          <w:rPr>
            <w:color w:val="000000" w:themeColor="text1"/>
          </w:rPr>
          <w:delText xml:space="preserve"> species ha</w:delText>
        </w:r>
      </w:del>
      <w:ins w:id="3837" w:author="Liliana Salvador" w:date="2022-02-26T17:25:00Z">
        <w:del w:id="3838" w:author="Ruijie Xu" w:date="2022-03-04T13:05:00Z">
          <w:r w:rsidR="002073EC" w:rsidDel="001E602D">
            <w:rPr>
              <w:color w:val="000000" w:themeColor="text1"/>
            </w:rPr>
            <w:delText>ve</w:delText>
          </w:r>
        </w:del>
      </w:ins>
      <w:del w:id="3839" w:author="Ruijie Xu" w:date="2022-03-04T13:05:00Z">
        <w:r w:rsidR="000038B7" w:rsidRPr="003A137D" w:rsidDel="001E602D">
          <w:rPr>
            <w:color w:val="000000" w:themeColor="text1"/>
          </w:rPr>
          <w:delText>s the same phylum taxonom</w:delText>
        </w:r>
      </w:del>
      <w:del w:id="3840" w:author="Ruijie Xu" w:date="2022-02-27T12:33:00Z">
        <w:r w:rsidR="000038B7" w:rsidRPr="003A137D" w:rsidDel="00C24E4D">
          <w:rPr>
            <w:color w:val="000000" w:themeColor="text1"/>
          </w:rPr>
          <w:delText>y taxa</w:delText>
        </w:r>
      </w:del>
      <w:del w:id="3841" w:author="Ruijie Xu" w:date="2022-03-04T13:05:00Z">
        <w:r w:rsidR="004A3268" w:rsidRPr="003A137D" w:rsidDel="001E602D">
          <w:rPr>
            <w:color w:val="000000" w:themeColor="text1"/>
          </w:rPr>
          <w:delText xml:space="preserve"> (Figure </w:delText>
        </w:r>
      </w:del>
      <w:del w:id="3842" w:author="Ruijie Xu" w:date="2022-02-03T12:33:00Z">
        <w:r w:rsidR="004A3268" w:rsidRPr="003A137D" w:rsidDel="005901EC">
          <w:rPr>
            <w:color w:val="000000" w:themeColor="text1"/>
          </w:rPr>
          <w:delText>7</w:delText>
        </w:r>
      </w:del>
      <w:del w:id="3843" w:author="Ruijie Xu" w:date="2022-03-04T13:05:00Z">
        <w:r w:rsidR="004A3268" w:rsidRPr="003A137D" w:rsidDel="001E602D">
          <w:rPr>
            <w:color w:val="000000" w:themeColor="text1"/>
          </w:rPr>
          <w:delText>a)</w:delText>
        </w:r>
        <w:r w:rsidR="000038B7" w:rsidRPr="003A137D" w:rsidDel="001E602D">
          <w:rPr>
            <w:color w:val="000000" w:themeColor="text1"/>
          </w:rPr>
          <w:delText xml:space="preserve">. </w:delText>
        </w:r>
        <w:commentRangeEnd w:id="3833"/>
        <w:r w:rsidR="002073EC" w:rsidDel="001E602D">
          <w:rPr>
            <w:rStyle w:val="CommentReference"/>
          </w:rPr>
          <w:commentReference w:id="3833"/>
        </w:r>
      </w:del>
      <w:del w:id="3844"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3845" w:author="Liliana Salvador" w:date="2022-02-26T17:26:00Z">
        <w:del w:id="3846" w:author="Ruijie Xu" w:date="2022-02-27T12:36:00Z">
          <w:r w:rsidR="002073EC" w:rsidDel="00F06949">
            <w:rPr>
              <w:color w:val="000000" w:themeColor="text1"/>
            </w:rPr>
            <w:delText>of</w:delText>
          </w:r>
        </w:del>
      </w:ins>
      <w:del w:id="3847"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3848" w:author="Liliana Salvador" w:date="2022-02-26T17:27:00Z">
        <w:del w:id="3849" w:author="Ruijie Xu" w:date="2022-02-27T12:36:00Z">
          <w:r w:rsidR="002073EC" w:rsidDel="00F06949">
            <w:rPr>
              <w:color w:val="000000" w:themeColor="text1"/>
            </w:rPr>
            <w:delText xml:space="preserve">the </w:delText>
          </w:r>
        </w:del>
      </w:ins>
      <w:del w:id="3850" w:author="Ruijie Xu" w:date="2022-02-27T12:36:00Z">
        <w:r w:rsidR="0015611C" w:rsidRPr="003A137D" w:rsidDel="00F06949">
          <w:rPr>
            <w:color w:val="000000" w:themeColor="text1"/>
          </w:rPr>
          <w:delText xml:space="preserve">different software </w:delText>
        </w:r>
      </w:del>
      <w:ins w:id="3851" w:author="Liliana Salvador" w:date="2022-02-26T17:27:00Z">
        <w:del w:id="3852" w:author="Ruijie Xu" w:date="2022-02-27T12:36:00Z">
          <w:r w:rsidR="002073EC" w:rsidDel="00F06949">
            <w:rPr>
              <w:color w:val="000000" w:themeColor="text1"/>
            </w:rPr>
            <w:delText>(</w:delText>
          </w:r>
        </w:del>
      </w:ins>
      <w:del w:id="3853"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3854" w:author="Liliana Salvador" w:date="2022-02-26T17:27:00Z">
        <w:del w:id="3855" w:author="Ruijie Xu" w:date="2022-02-27T12:36:00Z">
          <w:r w:rsidR="002073EC" w:rsidDel="00F06949">
            <w:rPr>
              <w:color w:val="000000" w:themeColor="text1"/>
            </w:rPr>
            <w:delText>)</w:delText>
          </w:r>
        </w:del>
      </w:ins>
      <w:del w:id="3856" w:author="Ruijie Xu" w:date="2022-02-03T12:33:00Z">
        <w:r w:rsidR="0015611C" w:rsidRPr="003A137D" w:rsidDel="005901EC">
          <w:rPr>
            <w:color w:val="000000" w:themeColor="text1"/>
          </w:rPr>
          <w:delText>8</w:delText>
        </w:r>
      </w:del>
      <w:del w:id="3857"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2D4DC668" w:rsidR="002073EC" w:rsidRPr="00A15B7A" w:rsidDel="00ED5945" w:rsidRDefault="002073EC" w:rsidP="00B90087">
      <w:pPr>
        <w:spacing w:line="480" w:lineRule="auto"/>
        <w:rPr>
          <w:ins w:id="3858" w:author="Ruijie Xu" w:date="2022-02-27T12:36:00Z"/>
          <w:del w:id="3859" w:author="Rajeev, Sree" w:date="2022-03-02T12:40:00Z"/>
          <w:iCs/>
          <w:color w:val="000000" w:themeColor="text1"/>
          <w:u w:val="single"/>
          <w:rPrChange w:id="3860" w:author="Ruijie Xu" w:date="2022-02-27T13:46:00Z">
            <w:rPr>
              <w:ins w:id="3861" w:author="Ruijie Xu" w:date="2022-02-27T12:36:00Z"/>
              <w:del w:id="3862" w:author="Rajeev, Sree" w:date="2022-03-02T12:40:00Z"/>
              <w:i/>
              <w:color w:val="000000" w:themeColor="text1"/>
            </w:rPr>
          </w:rPrChange>
        </w:rPr>
      </w:pPr>
      <w:ins w:id="3863" w:author="Liliana Salvador" w:date="2022-02-26T17:31:00Z">
        <w:del w:id="3864" w:author="Rajeev, Sree" w:date="2022-03-02T12:40:00Z">
          <w:r w:rsidRPr="00A15B7A" w:rsidDel="00ED5945">
            <w:rPr>
              <w:iCs/>
              <w:color w:val="000000" w:themeColor="text1"/>
              <w:u w:val="single"/>
              <w:rPrChange w:id="3865" w:author="Ruijie Xu" w:date="2022-02-27T13:46:00Z">
                <w:rPr>
                  <w:iCs/>
                  <w:color w:val="000000" w:themeColor="text1"/>
                </w:rPr>
              </w:rPrChange>
            </w:rPr>
            <w:delText>Phylum</w:delText>
          </w:r>
          <w:r w:rsidRPr="00A15B7A" w:rsidDel="00ED5945">
            <w:rPr>
              <w:iCs/>
              <w:color w:val="000000" w:themeColor="text1"/>
              <w:u w:val="single"/>
              <w:rPrChange w:id="3866" w:author="Ruijie Xu" w:date="2022-02-27T13:46:00Z">
                <w:rPr>
                  <w:i/>
                  <w:color w:val="000000" w:themeColor="text1"/>
                </w:rPr>
              </w:rPrChange>
            </w:rPr>
            <w:delText xml:space="preserve"> level</w:delText>
          </w:r>
        </w:del>
      </w:ins>
    </w:p>
    <w:p w14:paraId="3AC579C6" w14:textId="1CA00D19" w:rsidR="00F06949" w:rsidRPr="002073EC" w:rsidDel="00ED5945" w:rsidRDefault="00F06949" w:rsidP="00B90087">
      <w:pPr>
        <w:spacing w:line="480" w:lineRule="auto"/>
        <w:rPr>
          <w:ins w:id="3867" w:author="Liliana Salvador" w:date="2022-02-26T17:31:00Z"/>
          <w:del w:id="3868" w:author="Rajeev, Sree" w:date="2022-03-02T12:40:00Z"/>
          <w:i/>
          <w:color w:val="000000" w:themeColor="text1"/>
          <w:rPrChange w:id="3869" w:author="Liliana Salvador" w:date="2022-02-26T17:31:00Z">
            <w:rPr>
              <w:ins w:id="3870" w:author="Liliana Salvador" w:date="2022-02-26T17:31:00Z"/>
              <w:del w:id="3871" w:author="Rajeev, Sree" w:date="2022-03-02T12:40:00Z"/>
              <w:color w:val="000000" w:themeColor="text1"/>
            </w:rPr>
          </w:rPrChange>
        </w:rPr>
      </w:pPr>
      <w:ins w:id="3872" w:author="Ruijie Xu" w:date="2022-02-27T12:36:00Z">
        <w:del w:id="3873" w:author="Rajeev, Sree" w:date="2022-03-02T12:40:00Z">
          <w:r w:rsidRPr="003A137D" w:rsidDel="00ED5945">
            <w:rPr>
              <w:color w:val="000000" w:themeColor="text1"/>
            </w:rPr>
            <w:delText xml:space="preserve">To obtain a more generalized overview </w:delText>
          </w:r>
          <w:r w:rsidDel="00ED5945">
            <w:rPr>
              <w:color w:val="000000" w:themeColor="text1"/>
            </w:rPr>
            <w:delText>of</w:delText>
          </w:r>
          <w:r w:rsidRPr="003A137D" w:rsidDel="00ED5945">
            <w:rPr>
              <w:color w:val="000000" w:themeColor="text1"/>
            </w:rPr>
            <w:delText xml:space="preserve"> the DA taxa identified from the classification of each software, we aggregated the species taxa into the phylum level and visualized the presence and absence of each phylum taxon as the DA taxa across </w:delText>
          </w:r>
          <w:r w:rsidDel="00ED5945">
            <w:rPr>
              <w:color w:val="000000" w:themeColor="text1"/>
            </w:rPr>
            <w:delText xml:space="preserve">the </w:delText>
          </w:r>
          <w:r w:rsidRPr="003A137D" w:rsidDel="00ED5945">
            <w:rPr>
              <w:color w:val="000000" w:themeColor="text1"/>
            </w:rPr>
            <w:delText xml:space="preserve">different software </w:delText>
          </w:r>
          <w:r w:rsidDel="00ED5945">
            <w:rPr>
              <w:color w:val="000000" w:themeColor="text1"/>
            </w:rPr>
            <w:delText>(</w:delText>
          </w:r>
          <w:r w:rsidRPr="003A137D" w:rsidDel="00ED5945">
            <w:rPr>
              <w:color w:val="000000" w:themeColor="text1"/>
            </w:rPr>
            <w:delText xml:space="preserve">Figure </w:delText>
          </w:r>
          <w:r w:rsidDel="00ED5945">
            <w:rPr>
              <w:color w:val="000000" w:themeColor="text1"/>
            </w:rPr>
            <w:delText>5c)</w:delText>
          </w:r>
          <w:r w:rsidRPr="003A137D" w:rsidDel="00ED5945">
            <w:rPr>
              <w:color w:val="000000" w:themeColor="text1"/>
            </w:rPr>
            <w:delText xml:space="preserve">. </w:delText>
          </w:r>
        </w:del>
      </w:ins>
    </w:p>
    <w:p w14:paraId="105A32C9" w14:textId="24D0D88E" w:rsidR="00684564" w:rsidDel="00ED5945" w:rsidRDefault="00E7377F" w:rsidP="00B90087">
      <w:pPr>
        <w:spacing w:line="480" w:lineRule="auto"/>
        <w:rPr>
          <w:ins w:id="3874" w:author="Liliana Salvador" w:date="2022-02-26T17:31:00Z"/>
          <w:del w:id="3875" w:author="Rajeev, Sree" w:date="2022-03-02T12:40:00Z"/>
          <w:color w:val="000000" w:themeColor="text1"/>
        </w:rPr>
      </w:pPr>
      <w:del w:id="3876" w:author="Rajeev, Sree" w:date="2022-03-02T12:40:00Z">
        <w:r w:rsidRPr="003A137D" w:rsidDel="00ED5945">
          <w:rPr>
            <w:color w:val="000000" w:themeColor="text1"/>
          </w:rPr>
          <w:delText xml:space="preserve">At the Phylum level analysis, </w:delText>
        </w:r>
      </w:del>
      <w:ins w:id="3877" w:author="Liliana Salvador" w:date="2022-02-26T17:27:00Z">
        <w:del w:id="3878" w:author="Rajeev, Sree" w:date="2022-03-02T12:40:00Z">
          <w:r w:rsidR="002073EC" w:rsidDel="00ED5945">
            <w:rPr>
              <w:color w:val="000000" w:themeColor="text1"/>
            </w:rPr>
            <w:delText xml:space="preserve">the </w:delText>
          </w:r>
        </w:del>
      </w:ins>
      <w:del w:id="3879" w:author="Rajeev, Sree" w:date="2022-03-02T12:40:00Z">
        <w:r w:rsidRPr="003A137D" w:rsidDel="00ED5945">
          <w:rPr>
            <w:color w:val="000000" w:themeColor="text1"/>
          </w:rPr>
          <w:delText>taxa “p__Spirochaetes”,</w:delText>
        </w:r>
        <w:r w:rsidR="00AC45ED" w:rsidRPr="003A137D" w:rsidDel="00ED5945">
          <w:rPr>
            <w:color w:val="000000" w:themeColor="text1"/>
          </w:rPr>
          <w:delText xml:space="preserve"> </w:delText>
        </w:r>
        <w:bookmarkStart w:id="3880" w:name="OLE_LINK193"/>
        <w:bookmarkStart w:id="3881" w:name="OLE_LINK194"/>
        <w:r w:rsidRPr="003A137D" w:rsidDel="00ED5945">
          <w:rPr>
            <w:color w:val="000000" w:themeColor="text1"/>
          </w:rPr>
          <w:delText>“p__Bacterodietes”,“p__Protebacteria”</w:delText>
        </w:r>
        <w:bookmarkEnd w:id="3880"/>
        <w:bookmarkEnd w:id="3881"/>
        <w:r w:rsidR="00484E79" w:rsidRPr="003A137D" w:rsidDel="00ED5945">
          <w:rPr>
            <w:color w:val="000000" w:themeColor="text1"/>
          </w:rPr>
          <w:delText xml:space="preserve">, </w:delText>
        </w:r>
        <w:r w:rsidR="00FA16FE" w:rsidRPr="003A137D" w:rsidDel="00ED5945">
          <w:rPr>
            <w:color w:val="000000" w:themeColor="text1"/>
          </w:rPr>
          <w:delText xml:space="preserve">and </w:delText>
        </w:r>
        <w:r w:rsidR="00484E79" w:rsidRPr="003A137D" w:rsidDel="00ED5945">
          <w:rPr>
            <w:color w:val="000000" w:themeColor="text1"/>
          </w:rPr>
          <w:delText>“p__Tenericutes”</w:delText>
        </w:r>
        <w:r w:rsidRPr="003A137D" w:rsidDel="00ED5945">
          <w:rPr>
            <w:color w:val="000000" w:themeColor="text1"/>
          </w:rPr>
          <w:delText xml:space="preserve"> w</w:delText>
        </w:r>
      </w:del>
      <w:ins w:id="3882" w:author="Liliana Salvador" w:date="2022-02-26T17:28:00Z">
        <w:del w:id="3883" w:author="Rajeev, Sree" w:date="2022-03-02T12:40:00Z">
          <w:r w:rsidR="002073EC" w:rsidDel="00ED5945">
            <w:rPr>
              <w:color w:val="000000" w:themeColor="text1"/>
            </w:rPr>
            <w:delText>ere</w:delText>
          </w:r>
        </w:del>
      </w:ins>
      <w:del w:id="3884" w:author="Rajeev, Sree" w:date="2022-03-02T12:40:00Z">
        <w:r w:rsidRPr="003A137D" w:rsidDel="00ED5945">
          <w:rPr>
            <w:color w:val="000000" w:themeColor="text1"/>
          </w:rPr>
          <w:delText>as found present in the results of</w:delText>
        </w:r>
      </w:del>
      <w:ins w:id="3885" w:author="Liliana Salvador" w:date="2022-02-26T17:28:00Z">
        <w:del w:id="3886" w:author="Rajeev, Sree" w:date="2022-03-02T12:40:00Z">
          <w:r w:rsidR="002073EC" w:rsidDel="00ED5945">
            <w:rPr>
              <w:color w:val="000000" w:themeColor="text1"/>
            </w:rPr>
            <w:delText>for</w:delText>
          </w:r>
        </w:del>
      </w:ins>
      <w:del w:id="3887" w:author="Rajeev, Sree" w:date="2022-03-02T12:40:00Z">
        <w:r w:rsidRPr="003A137D" w:rsidDel="00ED5945">
          <w:rPr>
            <w:color w:val="000000" w:themeColor="text1"/>
          </w:rPr>
          <w:delText xml:space="preserve"> all software. </w:delText>
        </w:r>
        <w:r w:rsidR="00B00D2F" w:rsidRPr="003A137D" w:rsidDel="00ED5945">
          <w:rPr>
            <w:color w:val="000000" w:themeColor="text1"/>
          </w:rPr>
          <w:delText>Diamond was missing</w:delText>
        </w:r>
      </w:del>
      <w:ins w:id="3888" w:author="Liliana Salvador" w:date="2022-02-26T17:28:00Z">
        <w:del w:id="3889" w:author="Rajeev, Sree" w:date="2022-03-02T12:40:00Z">
          <w:r w:rsidR="002073EC" w:rsidDel="00ED5945">
            <w:rPr>
              <w:color w:val="000000" w:themeColor="text1"/>
            </w:rPr>
            <w:delText>missed</w:delText>
          </w:r>
        </w:del>
      </w:ins>
      <w:del w:id="3890" w:author="Rajeev, Sree" w:date="2022-03-02T12:40:00Z">
        <w:r w:rsidR="00B00D2F" w:rsidRPr="003A137D" w:rsidDel="00ED5945">
          <w:rPr>
            <w:color w:val="000000" w:themeColor="text1"/>
          </w:rPr>
          <w:delText xml:space="preserve"> four taxa that were identified by rest of the software </w:delText>
        </w:r>
        <w:bookmarkStart w:id="3891" w:name="OLE_LINK199"/>
        <w:bookmarkStart w:id="3892" w:name="OLE_LINK200"/>
        <w:r w:rsidR="00B00D2F" w:rsidRPr="003A137D" w:rsidDel="00ED5945">
          <w:rPr>
            <w:color w:val="000000" w:themeColor="text1"/>
          </w:rPr>
          <w:delText xml:space="preserve">("p__Aquificae”, “p__Fusobacteria”, </w:delText>
        </w:r>
        <w:bookmarkStart w:id="3893" w:name="OLE_LINK197"/>
        <w:bookmarkStart w:id="3894" w:name="OLE_LINK198"/>
        <w:bookmarkStart w:id="3895" w:name="OLE_LINK195"/>
        <w:bookmarkStart w:id="3896" w:name="OLE_LINK196"/>
        <w:bookmarkEnd w:id="3891"/>
        <w:bookmarkEnd w:id="3892"/>
        <w:r w:rsidR="00B00D2F" w:rsidRPr="003A137D" w:rsidDel="00ED5945">
          <w:rPr>
            <w:color w:val="000000" w:themeColor="text1"/>
          </w:rPr>
          <w:delText>“p__Firmicutes”,</w:delText>
        </w:r>
        <w:r w:rsidR="00B325BA" w:rsidRPr="003A137D" w:rsidDel="00ED5945">
          <w:rPr>
            <w:color w:val="000000" w:themeColor="text1"/>
          </w:rPr>
          <w:delText xml:space="preserve"> and</w:delText>
        </w:r>
        <w:r w:rsidR="00B00D2F" w:rsidRPr="003A137D" w:rsidDel="00ED5945">
          <w:rPr>
            <w:color w:val="000000" w:themeColor="text1"/>
          </w:rPr>
          <w:delText xml:space="preserve"> “</w:delText>
        </w:r>
        <w:r w:rsidR="00E823C6" w:rsidRPr="003A137D" w:rsidDel="00ED5945">
          <w:rPr>
            <w:color w:val="000000" w:themeColor="text1"/>
          </w:rPr>
          <w:delText>p__</w:delText>
        </w:r>
        <w:r w:rsidR="00B00D2F" w:rsidRPr="003A137D" w:rsidDel="00ED5945">
          <w:rPr>
            <w:color w:val="000000" w:themeColor="text1"/>
          </w:rPr>
          <w:delText>Cyanobacteria”</w:delText>
        </w:r>
        <w:bookmarkEnd w:id="3893"/>
        <w:bookmarkEnd w:id="3894"/>
        <w:r w:rsidR="00B00D2F" w:rsidRPr="003A137D" w:rsidDel="00ED5945">
          <w:rPr>
            <w:color w:val="000000" w:themeColor="text1"/>
          </w:rPr>
          <w:delText>)</w:delText>
        </w:r>
      </w:del>
      <w:ins w:id="3897" w:author="Liliana Salvador" w:date="2022-02-26T17:28:00Z">
        <w:del w:id="3898" w:author="Rajeev, Sree" w:date="2022-03-02T12:40:00Z">
          <w:r w:rsidR="002073EC" w:rsidDel="00ED5945">
            <w:rPr>
              <w:color w:val="000000" w:themeColor="text1"/>
            </w:rPr>
            <w:delText xml:space="preserve"> </w:delText>
          </w:r>
          <w:r w:rsidR="002073EC" w:rsidRPr="003A137D" w:rsidDel="00ED5945">
            <w:rPr>
              <w:color w:val="000000" w:themeColor="text1"/>
            </w:rPr>
            <w:delText xml:space="preserve">that were identified by </w:delText>
          </w:r>
          <w:r w:rsidR="002073EC" w:rsidDel="00ED5945">
            <w:rPr>
              <w:color w:val="000000" w:themeColor="text1"/>
            </w:rPr>
            <w:delText xml:space="preserve">the </w:delText>
          </w:r>
          <w:r w:rsidR="002073EC" w:rsidRPr="003A137D" w:rsidDel="00ED5945">
            <w:rPr>
              <w:color w:val="000000" w:themeColor="text1"/>
            </w:rPr>
            <w:delText>rest of the software</w:delText>
          </w:r>
        </w:del>
      </w:ins>
      <w:del w:id="3899" w:author="Rajeev, Sree" w:date="2022-03-02T12:40:00Z">
        <w:r w:rsidR="00B00D2F" w:rsidRPr="003A137D" w:rsidDel="00ED5945">
          <w:rPr>
            <w:color w:val="000000" w:themeColor="text1"/>
          </w:rPr>
          <w:delText xml:space="preserve">. </w:delText>
        </w:r>
        <w:bookmarkEnd w:id="3895"/>
        <w:bookmarkEnd w:id="3896"/>
        <w:r w:rsidR="00B325BA" w:rsidRPr="003A137D" w:rsidDel="00ED5945">
          <w:rPr>
            <w:color w:val="000000" w:themeColor="text1"/>
          </w:rPr>
          <w:delText>Kaiju and Centrifuge</w:delText>
        </w:r>
        <w:r w:rsidR="00C9136F" w:rsidRPr="003A137D" w:rsidDel="00ED5945">
          <w:rPr>
            <w:color w:val="000000" w:themeColor="text1"/>
          </w:rPr>
          <w:delText xml:space="preserve"> were th</w:delText>
        </w:r>
      </w:del>
      <w:ins w:id="3900" w:author="Ruijie Xu" w:date="2022-02-27T12:33:00Z">
        <w:del w:id="3901" w:author="Rajeev, Sree" w:date="2022-03-02T12:40:00Z">
          <w:r w:rsidR="00C24E4D" w:rsidDel="00ED5945">
            <w:rPr>
              <w:color w:val="000000" w:themeColor="text1"/>
            </w:rPr>
            <w:delText>e</w:delText>
          </w:r>
        </w:del>
      </w:ins>
      <w:del w:id="3902" w:author="Rajeev, Sree" w:date="2022-03-02T12:40:00Z">
        <w:r w:rsidR="00C9136F" w:rsidRPr="003A137D" w:rsidDel="00ED5945">
          <w:rPr>
            <w:color w:val="000000" w:themeColor="text1"/>
          </w:rPr>
          <w:delText xml:space="preserve"> only two software </w:delText>
        </w:r>
      </w:del>
      <w:ins w:id="3903" w:author="Liliana Salvador" w:date="2022-02-26T17:28:00Z">
        <w:del w:id="3904" w:author="Rajeev, Sree" w:date="2022-03-02T12:40:00Z">
          <w:r w:rsidR="002073EC" w:rsidDel="00ED5945">
            <w:rPr>
              <w:color w:val="000000" w:themeColor="text1"/>
            </w:rPr>
            <w:delText xml:space="preserve">that </w:delText>
          </w:r>
        </w:del>
      </w:ins>
      <w:del w:id="3905" w:author="Rajeev, Sree" w:date="2022-03-02T12:40:00Z">
        <w:r w:rsidR="00C9136F" w:rsidRPr="003A137D" w:rsidDel="00ED5945">
          <w:rPr>
            <w:color w:val="000000" w:themeColor="text1"/>
          </w:rPr>
          <w:delText xml:space="preserve">reported virus taxa as </w:delText>
        </w:r>
        <w:r w:rsidR="00315E9F" w:rsidRPr="003A137D" w:rsidDel="00ED5945">
          <w:rPr>
            <w:color w:val="000000" w:themeColor="text1"/>
          </w:rPr>
          <w:delText>DA</w:delText>
        </w:r>
        <w:r w:rsidR="00C9136F" w:rsidRPr="003A137D" w:rsidDel="00ED5945">
          <w:rPr>
            <w:color w:val="000000" w:themeColor="text1"/>
          </w:rPr>
          <w:delText>.</w:delText>
        </w:r>
        <w:r w:rsidR="00FA118B" w:rsidRPr="003A137D" w:rsidDel="00ED5945">
          <w:rPr>
            <w:color w:val="000000" w:themeColor="text1"/>
          </w:rPr>
          <w:delText xml:space="preserve"> </w:delText>
        </w:r>
        <w:r w:rsidR="00C9136F" w:rsidRPr="003A137D" w:rsidDel="00ED5945">
          <w:rPr>
            <w:color w:val="000000" w:themeColor="text1"/>
          </w:rPr>
          <w:delText xml:space="preserve">Both software </w:delText>
        </w:r>
        <w:r w:rsidR="00FA118B" w:rsidRPr="003A137D" w:rsidDel="00ED5945">
          <w:rPr>
            <w:color w:val="000000" w:themeColor="text1"/>
          </w:rPr>
          <w:delText xml:space="preserve">reported </w:delText>
        </w:r>
        <w:r w:rsidR="00C9136F" w:rsidRPr="003A137D" w:rsidDel="00ED5945">
          <w:rPr>
            <w:color w:val="000000" w:themeColor="text1"/>
          </w:rPr>
          <w:delText>v</w:delText>
        </w:r>
        <w:r w:rsidR="00FA118B" w:rsidRPr="003A137D" w:rsidDel="00ED5945">
          <w:rPr>
            <w:color w:val="000000" w:themeColor="text1"/>
          </w:rPr>
          <w:delText xml:space="preserve">irus taxon </w:delText>
        </w:r>
      </w:del>
      <w:ins w:id="3906" w:author="Liliana Salvador" w:date="2022-02-26T17:29:00Z">
        <w:del w:id="3907" w:author="Rajeev, Sree" w:date="2022-03-02T12:40:00Z">
          <w:r w:rsidR="002073EC" w:rsidDel="00ED5945">
            <w:rPr>
              <w:color w:val="000000" w:themeColor="text1"/>
            </w:rPr>
            <w:delText>(</w:delText>
          </w:r>
        </w:del>
      </w:ins>
      <w:del w:id="3908" w:author="Rajeev, Sree" w:date="2022-03-02T12:40:00Z">
        <w:r w:rsidR="00FA118B" w:rsidRPr="003A137D" w:rsidDel="00ED5945">
          <w:rPr>
            <w:color w:val="000000" w:themeColor="text1"/>
          </w:rPr>
          <w:delText>“p__Negarnaviricota”</w:delText>
        </w:r>
        <w:r w:rsidR="00C9136F" w:rsidRPr="003A137D" w:rsidDel="00ED5945">
          <w:rPr>
            <w:color w:val="000000" w:themeColor="text1"/>
          </w:rPr>
          <w:delText xml:space="preserve">, and Kaiju reported </w:delText>
        </w:r>
        <w:bookmarkStart w:id="3909" w:name="OLE_LINK203"/>
        <w:bookmarkStart w:id="3910" w:name="OLE_LINK204"/>
        <w:r w:rsidR="00C9136F" w:rsidRPr="003A137D" w:rsidDel="00ED5945">
          <w:rPr>
            <w:color w:val="000000" w:themeColor="text1"/>
          </w:rPr>
          <w:delText>“p__Nucleocyto</w:delText>
        </w:r>
        <w:r w:rsidR="00EF00DC" w:rsidRPr="003A137D" w:rsidDel="00ED5945">
          <w:rPr>
            <w:color w:val="000000" w:themeColor="text1"/>
          </w:rPr>
          <w:delText>viricota</w:delText>
        </w:r>
        <w:r w:rsidR="00C9136F" w:rsidRPr="003A137D" w:rsidDel="00ED5945">
          <w:rPr>
            <w:color w:val="000000" w:themeColor="text1"/>
          </w:rPr>
          <w:delText>”</w:delText>
        </w:r>
        <w:r w:rsidR="00EF00DC" w:rsidRPr="003A137D" w:rsidDel="00ED5945">
          <w:rPr>
            <w:color w:val="000000" w:themeColor="text1"/>
          </w:rPr>
          <w:delText xml:space="preserve"> and “p__Uroviricota”</w:delText>
        </w:r>
      </w:del>
      <w:ins w:id="3911" w:author="Liliana Salvador" w:date="2022-02-26T17:29:00Z">
        <w:del w:id="3912" w:author="Rajeev, Sree" w:date="2022-03-02T12:40:00Z">
          <w:r w:rsidR="002073EC" w:rsidDel="00ED5945">
            <w:rPr>
              <w:color w:val="000000" w:themeColor="text1"/>
            </w:rPr>
            <w:delText xml:space="preserve">) </w:delText>
          </w:r>
          <w:r w:rsidR="002073EC" w:rsidRPr="003A137D" w:rsidDel="00ED5945">
            <w:rPr>
              <w:color w:val="000000" w:themeColor="text1"/>
            </w:rPr>
            <w:delText>as DA.</w:delText>
          </w:r>
        </w:del>
      </w:ins>
      <w:del w:id="3913" w:author="Rajeev, Sree" w:date="2022-03-02T12:40:00Z">
        <w:r w:rsidR="00EF00DC" w:rsidRPr="003A137D" w:rsidDel="00ED5945">
          <w:rPr>
            <w:color w:val="000000" w:themeColor="text1"/>
          </w:rPr>
          <w:delText xml:space="preserve">, </w:delText>
        </w:r>
        <w:bookmarkEnd w:id="3909"/>
        <w:bookmarkEnd w:id="3910"/>
        <w:r w:rsidR="00EF00DC" w:rsidRPr="003A137D" w:rsidDel="00ED5945">
          <w:rPr>
            <w:color w:val="000000" w:themeColor="text1"/>
          </w:rPr>
          <w:delText>distinctively</w:delText>
        </w:r>
        <w:r w:rsidR="00FA118B" w:rsidRPr="003A137D" w:rsidDel="00ED5945">
          <w:rPr>
            <w:color w:val="000000" w:themeColor="text1"/>
          </w:rPr>
          <w:delText xml:space="preserve">. </w:delText>
        </w:r>
        <w:r w:rsidR="002D4618" w:rsidRPr="003A137D" w:rsidDel="00ED5945">
          <w:rPr>
            <w:color w:val="000000" w:themeColor="text1"/>
          </w:rPr>
          <w:delText>Archaea taxa w</w:delText>
        </w:r>
      </w:del>
      <w:ins w:id="3914" w:author="Liliana Salvador" w:date="2022-02-26T17:29:00Z">
        <w:del w:id="3915" w:author="Rajeev, Sree" w:date="2022-03-02T12:40:00Z">
          <w:r w:rsidR="002073EC" w:rsidDel="00ED5945">
            <w:rPr>
              <w:color w:val="000000" w:themeColor="text1"/>
            </w:rPr>
            <w:delText>ere</w:delText>
          </w:r>
        </w:del>
      </w:ins>
      <w:del w:id="3916" w:author="Rajeev, Sree" w:date="2022-03-02T12:40:00Z">
        <w:r w:rsidR="002D4618" w:rsidRPr="003A137D" w:rsidDel="00ED5945">
          <w:rPr>
            <w:color w:val="000000" w:themeColor="text1"/>
          </w:rPr>
          <w:delText>as only reported by Kaiju</w:delText>
        </w:r>
        <w:r w:rsidR="001F7300" w:rsidRPr="003A137D" w:rsidDel="00ED5945">
          <w:rPr>
            <w:color w:val="000000" w:themeColor="text1"/>
          </w:rPr>
          <w:delText xml:space="preserve">, </w:delText>
        </w:r>
        <w:r w:rsidR="002D4618" w:rsidRPr="003A137D" w:rsidDel="00ED5945">
          <w:rPr>
            <w:color w:val="000000" w:themeColor="text1"/>
          </w:rPr>
          <w:delText>Centrifuge</w:delText>
        </w:r>
        <w:r w:rsidR="001F7300" w:rsidRPr="003A137D" w:rsidDel="00ED5945">
          <w:rPr>
            <w:color w:val="000000" w:themeColor="text1"/>
          </w:rPr>
          <w:delText>, and Blastn</w:delText>
        </w:r>
      </w:del>
      <w:ins w:id="3917" w:author="Ruijie Xu" w:date="2022-02-01T13:44:00Z">
        <w:del w:id="3918" w:author="Rajeev, Sree" w:date="2022-03-02T12:40:00Z">
          <w:r w:rsidR="00537B08" w:rsidDel="00ED5945">
            <w:rPr>
              <w:color w:val="000000" w:themeColor="text1"/>
            </w:rPr>
            <w:delText>BLASTN</w:delText>
          </w:r>
        </w:del>
      </w:ins>
      <w:del w:id="3919" w:author="Rajeev, Sree" w:date="2022-03-02T12:40:00Z">
        <w:r w:rsidR="001F7300" w:rsidRPr="003A137D" w:rsidDel="00ED5945">
          <w:rPr>
            <w:color w:val="000000" w:themeColor="text1"/>
          </w:rPr>
          <w:delText>’s</w:delText>
        </w:r>
        <w:r w:rsidR="002D4618" w:rsidRPr="003A137D" w:rsidDel="00ED5945">
          <w:rPr>
            <w:color w:val="000000" w:themeColor="text1"/>
          </w:rPr>
          <w:delText xml:space="preserve"> </w:delText>
        </w:r>
        <w:r w:rsidR="000238B8" w:rsidRPr="003A137D" w:rsidDel="00ED5945">
          <w:rPr>
            <w:color w:val="000000" w:themeColor="text1"/>
          </w:rPr>
          <w:delText>. All three software have reported</w:delText>
        </w:r>
        <w:r w:rsidR="00B03DDE" w:rsidRPr="003A137D" w:rsidDel="00ED5945">
          <w:rPr>
            <w:color w:val="000000" w:themeColor="text1"/>
          </w:rPr>
          <w:delText xml:space="preserve"> </w:delText>
        </w:r>
        <w:bookmarkStart w:id="3920" w:name="OLE_LINK201"/>
        <w:bookmarkStart w:id="3921" w:name="OLE_LINK202"/>
        <w:r w:rsidR="00B03DDE" w:rsidRPr="003A137D" w:rsidDel="00ED5945">
          <w:rPr>
            <w:color w:val="000000" w:themeColor="text1"/>
          </w:rPr>
          <w:delText xml:space="preserve">"p__Euryarchaeota”, </w:delText>
        </w:r>
        <w:bookmarkEnd w:id="3920"/>
        <w:bookmarkEnd w:id="3921"/>
        <w:r w:rsidR="00B03DDE" w:rsidRPr="003A137D" w:rsidDel="00ED5945">
          <w:rPr>
            <w:color w:val="000000" w:themeColor="text1"/>
          </w:rPr>
          <w:delText xml:space="preserve">and both Kaiju and Centrifuge reported  “p__Candidatus Micrarchaeota” and "p__Candidatus Lokiarchaeota”. Finally, </w:delText>
        </w:r>
        <w:r w:rsidR="00A45BC2" w:rsidRPr="003A137D" w:rsidDel="00ED5945">
          <w:rPr>
            <w:color w:val="000000" w:themeColor="text1"/>
          </w:rPr>
          <w:delText xml:space="preserve">Kaiju uniquely </w:delText>
        </w:r>
      </w:del>
      <w:ins w:id="3922" w:author="Liliana Salvador" w:date="2022-02-26T17:29:00Z">
        <w:del w:id="3923" w:author="Rajeev, Sree" w:date="2022-03-02T12:40:00Z">
          <w:r w:rsidR="002073EC" w:rsidDel="00ED5945">
            <w:rPr>
              <w:color w:val="000000" w:themeColor="text1"/>
            </w:rPr>
            <w:delText>reported</w:delText>
          </w:r>
        </w:del>
      </w:ins>
      <w:ins w:id="3924" w:author="Liliana Salvador" w:date="2022-02-26T17:30:00Z">
        <w:del w:id="3925" w:author="Rajeev, Sree" w:date="2022-03-02T12:40:00Z">
          <w:r w:rsidR="002073EC" w:rsidDel="00ED5945">
            <w:rPr>
              <w:color w:val="000000" w:themeColor="text1"/>
            </w:rPr>
            <w:delText xml:space="preserve"> </w:delText>
          </w:r>
        </w:del>
      </w:ins>
      <w:del w:id="3926" w:author="Rajeev, Sree" w:date="2022-03-02T12:40:00Z">
        <w:r w:rsidR="00A45BC2" w:rsidRPr="003A137D" w:rsidDel="00ED5945">
          <w:rPr>
            <w:color w:val="000000" w:themeColor="text1"/>
          </w:rPr>
          <w:delText>“p__Candidatus Thermoplasmatota”.</w:delText>
        </w:r>
      </w:del>
    </w:p>
    <w:p w14:paraId="0A39D6B0" w14:textId="63586CA3" w:rsidR="00070E2B" w:rsidDel="001E602D" w:rsidRDefault="00070E2B" w:rsidP="00B90087">
      <w:pPr>
        <w:spacing w:line="480" w:lineRule="auto"/>
        <w:rPr>
          <w:ins w:id="3927" w:author="Liliana Salvador" w:date="2022-02-26T17:31:00Z"/>
          <w:del w:id="3928" w:author="Ruijie Xu" w:date="2022-03-04T12:58:00Z"/>
          <w:color w:val="000000" w:themeColor="text1"/>
        </w:rPr>
      </w:pPr>
    </w:p>
    <w:p w14:paraId="1CBFAC25" w14:textId="4F3872F8" w:rsidR="00070E2B" w:rsidRPr="00A15B7A" w:rsidDel="001E602D" w:rsidRDefault="00070E2B" w:rsidP="00070E2B">
      <w:pPr>
        <w:spacing w:line="480" w:lineRule="auto"/>
        <w:rPr>
          <w:ins w:id="3929" w:author="Liliana Salvador" w:date="2022-02-26T17:33:00Z"/>
          <w:del w:id="3930" w:author="Ruijie Xu" w:date="2022-03-04T12:58:00Z"/>
          <w:i/>
          <w:iCs/>
          <w:color w:val="000000" w:themeColor="text1"/>
          <w:rPrChange w:id="3931" w:author="Ruijie Xu" w:date="2022-02-27T13:46:00Z">
            <w:rPr>
              <w:ins w:id="3932" w:author="Liliana Salvador" w:date="2022-02-26T17:33:00Z"/>
              <w:del w:id="3933" w:author="Ruijie Xu" w:date="2022-03-04T12:58:00Z"/>
              <w:color w:val="000000" w:themeColor="text1"/>
              <w:u w:val="single"/>
            </w:rPr>
          </w:rPrChange>
        </w:rPr>
      </w:pPr>
      <w:commentRangeStart w:id="3934"/>
      <w:ins w:id="3935" w:author="Liliana Salvador" w:date="2022-02-26T17:33:00Z">
        <w:del w:id="3936" w:author="Ruijie Xu" w:date="2022-03-04T12:58:00Z">
          <w:r w:rsidRPr="00A15B7A" w:rsidDel="001E602D">
            <w:rPr>
              <w:i/>
              <w:iCs/>
              <w:color w:val="000000" w:themeColor="text1"/>
              <w:rPrChange w:id="3937" w:author="Ruijie Xu" w:date="2022-02-27T13:46:00Z">
                <w:rPr>
                  <w:color w:val="000000" w:themeColor="text1"/>
                  <w:u w:val="single"/>
                </w:rPr>
              </w:rPrChange>
            </w:rPr>
            <w:delText>Lung and spleen sample comparison</w:delText>
          </w:r>
        </w:del>
      </w:ins>
    </w:p>
    <w:p w14:paraId="4F7ABA81" w14:textId="439F79D9" w:rsidR="00070E2B" w:rsidRPr="00070E2B" w:rsidDel="001E602D" w:rsidRDefault="00070E2B" w:rsidP="00B90087">
      <w:pPr>
        <w:spacing w:line="480" w:lineRule="auto"/>
        <w:rPr>
          <w:del w:id="3938" w:author="Ruijie Xu" w:date="2022-03-04T12:58:00Z"/>
          <w:i/>
          <w:color w:val="000000" w:themeColor="text1"/>
          <w:rPrChange w:id="3939" w:author="Liliana Salvador" w:date="2022-02-26T17:31:00Z">
            <w:rPr>
              <w:del w:id="3940" w:author="Ruijie Xu" w:date="2022-03-04T12:58:00Z"/>
              <w:color w:val="000000" w:themeColor="text1"/>
            </w:rPr>
          </w:rPrChange>
        </w:rPr>
      </w:pPr>
    </w:p>
    <w:p w14:paraId="0E44BD9D" w14:textId="022A0FAF" w:rsidR="00070E2B" w:rsidDel="001E602D" w:rsidRDefault="00684564">
      <w:pPr>
        <w:spacing w:line="480" w:lineRule="auto"/>
        <w:ind w:firstLine="720"/>
        <w:rPr>
          <w:ins w:id="3941" w:author="Liliana Salvador" w:date="2022-02-26T17:33:00Z"/>
          <w:del w:id="3942" w:author="Ruijie Xu" w:date="2022-03-04T12:58:00Z"/>
          <w:color w:val="000000" w:themeColor="text1"/>
        </w:rPr>
      </w:pPr>
      <w:del w:id="3943" w:author="Ruijie Xu" w:date="2022-03-04T12:58:00Z">
        <w:r w:rsidRPr="003A137D" w:rsidDel="001E602D">
          <w:rPr>
            <w:color w:val="000000" w:themeColor="text1"/>
          </w:rPr>
          <w:delText xml:space="preserve">The </w:delText>
        </w:r>
        <w:r w:rsidR="00315E9F" w:rsidRPr="003A137D" w:rsidDel="001E602D">
          <w:rPr>
            <w:color w:val="000000" w:themeColor="text1"/>
          </w:rPr>
          <w:delText>DA</w:delText>
        </w:r>
        <w:r w:rsidRPr="003A137D"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A15B7A" w:rsidDel="001E602D" w:rsidRDefault="00070E2B">
      <w:pPr>
        <w:spacing w:line="480" w:lineRule="auto"/>
        <w:rPr>
          <w:ins w:id="3944" w:author="Liliana Salvador" w:date="2022-02-26T17:33:00Z"/>
          <w:del w:id="3945" w:author="Ruijie Xu" w:date="2022-03-04T12:58:00Z"/>
          <w:iCs/>
          <w:color w:val="000000" w:themeColor="text1"/>
          <w:u w:val="single"/>
          <w:rPrChange w:id="3946" w:author="Ruijie Xu" w:date="2022-02-27T13:46:00Z">
            <w:rPr>
              <w:ins w:id="3947" w:author="Liliana Salvador" w:date="2022-02-26T17:33:00Z"/>
              <w:del w:id="3948" w:author="Ruijie Xu" w:date="2022-03-04T12:58:00Z"/>
              <w:iCs/>
              <w:color w:val="000000" w:themeColor="text1"/>
            </w:rPr>
          </w:rPrChange>
        </w:rPr>
        <w:pPrChange w:id="3949" w:author="Liliana Salvador" w:date="2022-02-26T17:33:00Z">
          <w:pPr>
            <w:spacing w:line="480" w:lineRule="auto"/>
            <w:ind w:firstLine="720"/>
          </w:pPr>
        </w:pPrChange>
      </w:pPr>
      <w:ins w:id="3950" w:author="Liliana Salvador" w:date="2022-02-26T17:33:00Z">
        <w:del w:id="3951" w:author="Ruijie Xu" w:date="2022-03-04T12:58:00Z">
          <w:r w:rsidRPr="00A15B7A" w:rsidDel="001E602D">
            <w:rPr>
              <w:iCs/>
              <w:color w:val="000000" w:themeColor="text1"/>
              <w:u w:val="single"/>
              <w:rPrChange w:id="3952" w:author="Ruijie Xu" w:date="2022-02-27T13:46:00Z">
                <w:rPr>
                  <w:iCs/>
                  <w:color w:val="000000" w:themeColor="text1"/>
                </w:rPr>
              </w:rPrChange>
            </w:rPr>
            <w:delText>Species level</w:delText>
          </w:r>
        </w:del>
      </w:ins>
    </w:p>
    <w:p w14:paraId="5DD199BF" w14:textId="087A2445" w:rsidR="00CB2CC4" w:rsidDel="001E602D" w:rsidRDefault="00684564">
      <w:pPr>
        <w:spacing w:line="480" w:lineRule="auto"/>
        <w:ind w:firstLine="720"/>
        <w:rPr>
          <w:ins w:id="3953" w:author="Liliana Salvador" w:date="2022-02-26T18:50:00Z"/>
          <w:del w:id="3954" w:author="Ruijie Xu" w:date="2022-03-04T12:58:00Z"/>
          <w:color w:val="000000" w:themeColor="text1"/>
        </w:rPr>
      </w:pPr>
      <w:del w:id="3955" w:author="Ruijie Xu" w:date="2022-03-04T12:58:00Z">
        <w:r w:rsidRPr="003A137D" w:rsidDel="001E602D">
          <w:rPr>
            <w:color w:val="000000" w:themeColor="text1"/>
          </w:rPr>
          <w:delText xml:space="preserve">Kaiju in this case has identified the most </w:delText>
        </w:r>
      </w:del>
      <w:ins w:id="3956" w:author="Liliana Salvador" w:date="2022-02-26T17:34:00Z">
        <w:del w:id="3957" w:author="Ruijie Xu" w:date="2022-03-04T12:58:00Z">
          <w:r w:rsidR="00070E2B" w:rsidDel="001E602D">
            <w:rPr>
              <w:color w:val="000000" w:themeColor="text1"/>
            </w:rPr>
            <w:delText>highe</w:delText>
          </w:r>
        </w:del>
      </w:ins>
      <w:ins w:id="3958" w:author="Liliana Salvador" w:date="2022-02-26T17:35:00Z">
        <w:del w:id="3959" w:author="Ruijie Xu" w:date="2022-03-04T12:58:00Z">
          <w:r w:rsidR="00070E2B" w:rsidDel="001E602D">
            <w:rPr>
              <w:color w:val="000000" w:themeColor="text1"/>
            </w:rPr>
            <w:delText>st</w:delText>
          </w:r>
        </w:del>
      </w:ins>
      <w:ins w:id="3960" w:author="Liliana Salvador" w:date="2022-02-26T17:34:00Z">
        <w:del w:id="3961" w:author="Ruijie Xu" w:date="2022-03-04T12:58:00Z">
          <w:r w:rsidR="00070E2B" w:rsidRPr="003A137D" w:rsidDel="001E602D">
            <w:rPr>
              <w:color w:val="000000" w:themeColor="text1"/>
            </w:rPr>
            <w:delText xml:space="preserve"> </w:delText>
          </w:r>
        </w:del>
      </w:ins>
      <w:del w:id="3962" w:author="Ruijie Xu" w:date="2022-03-04T12:58:00Z">
        <w:r w:rsidRPr="003A137D" w:rsidDel="001E602D">
          <w:rPr>
            <w:color w:val="000000" w:themeColor="text1"/>
          </w:rPr>
          <w:delText xml:space="preserve">number of </w:delText>
        </w:r>
        <w:r w:rsidR="00315E9F" w:rsidRPr="003A137D" w:rsidDel="001E602D">
          <w:rPr>
            <w:color w:val="000000" w:themeColor="text1"/>
          </w:rPr>
          <w:delText>DA</w:delText>
        </w:r>
        <w:r w:rsidRPr="003A137D" w:rsidDel="001E602D">
          <w:rPr>
            <w:color w:val="000000" w:themeColor="text1"/>
          </w:rPr>
          <w:delText xml:space="preserve"> species (484 taxa), while Diamond has identified </w:delText>
        </w:r>
      </w:del>
      <w:ins w:id="3963" w:author="Liliana Salvador" w:date="2022-02-26T17:34:00Z">
        <w:del w:id="3964" w:author="Ruijie Xu" w:date="2022-03-04T12:58:00Z">
          <w:r w:rsidR="00070E2B" w:rsidDel="001E602D">
            <w:rPr>
              <w:color w:val="000000" w:themeColor="text1"/>
            </w:rPr>
            <w:delText xml:space="preserve">the </w:delText>
          </w:r>
        </w:del>
      </w:ins>
      <w:del w:id="3965" w:author="Ruijie Xu" w:date="2022-03-04T12:58:00Z">
        <w:r w:rsidRPr="003A137D" w:rsidDel="001E602D">
          <w:rPr>
            <w:color w:val="000000" w:themeColor="text1"/>
          </w:rPr>
          <w:delText xml:space="preserve">least </w:delText>
        </w:r>
      </w:del>
      <w:ins w:id="3966" w:author="Liliana Salvador" w:date="2022-02-26T17:35:00Z">
        <w:del w:id="3967" w:author="Ruijie Xu" w:date="2022-03-04T12:58:00Z">
          <w:r w:rsidR="00070E2B" w:rsidDel="001E602D">
            <w:rPr>
              <w:color w:val="000000" w:themeColor="text1"/>
            </w:rPr>
            <w:delText>lowest</w:delText>
          </w:r>
          <w:r w:rsidR="00070E2B" w:rsidRPr="003A137D" w:rsidDel="001E602D">
            <w:rPr>
              <w:color w:val="000000" w:themeColor="text1"/>
            </w:rPr>
            <w:delText xml:space="preserve"> </w:delText>
          </w:r>
        </w:del>
      </w:ins>
      <w:del w:id="3968" w:author="Ruijie Xu" w:date="2022-03-04T12:58:00Z">
        <w:r w:rsidRPr="003A137D" w:rsidDel="001E602D">
          <w:rPr>
            <w:color w:val="000000" w:themeColor="text1"/>
          </w:rPr>
          <w:delText>(44 taxa)</w:delText>
        </w:r>
        <w:r w:rsidR="00E70E1A" w:rsidRPr="003A137D" w:rsidDel="001E602D">
          <w:rPr>
            <w:color w:val="000000" w:themeColor="text1"/>
          </w:rPr>
          <w:delText xml:space="preserve">. </w:delText>
        </w:r>
        <w:r w:rsidR="00F63ED3" w:rsidRPr="003A137D" w:rsidDel="001E602D">
          <w:rPr>
            <w:color w:val="000000" w:themeColor="text1"/>
          </w:rPr>
          <w:delText xml:space="preserve">All of the </w:delText>
        </w:r>
        <w:r w:rsidR="00315E9F" w:rsidRPr="003A137D" w:rsidDel="001E602D">
          <w:rPr>
            <w:color w:val="000000" w:themeColor="text1"/>
          </w:rPr>
          <w:delText>DA</w:delText>
        </w:r>
        <w:r w:rsidR="00F63ED3" w:rsidRPr="003A137D" w:rsidDel="001E602D">
          <w:rPr>
            <w:color w:val="000000" w:themeColor="text1"/>
          </w:rPr>
          <w:delText xml:space="preserve"> taxa wer</w:delText>
        </w:r>
        <w:r w:rsidR="00E46073" w:rsidRPr="003A137D" w:rsidDel="001E602D">
          <w:rPr>
            <w:color w:val="000000" w:themeColor="text1"/>
          </w:rPr>
          <w:delText>e</w:delText>
        </w:r>
        <w:r w:rsidR="00F63ED3" w:rsidRPr="003A137D" w:rsidDel="001E602D">
          <w:rPr>
            <w:color w:val="000000" w:themeColor="text1"/>
          </w:rPr>
          <w:delText xml:space="preserve"> more abundant in the lung </w:delText>
        </w:r>
      </w:del>
      <w:ins w:id="3969" w:author="Liliana Salvador" w:date="2022-02-26T18:41:00Z">
        <w:del w:id="3970" w:author="Ruijie Xu" w:date="2022-03-04T12:58:00Z">
          <w:r w:rsidR="00CB2CC4" w:rsidDel="001E602D">
            <w:rPr>
              <w:color w:val="000000" w:themeColor="text1"/>
            </w:rPr>
            <w:delText xml:space="preserve">than in the </w:delText>
          </w:r>
        </w:del>
      </w:ins>
      <w:ins w:id="3971" w:author="Liliana Salvador" w:date="2022-02-26T18:42:00Z">
        <w:del w:id="3972" w:author="Ruijie Xu" w:date="2022-03-04T12:58:00Z">
          <w:r w:rsidR="00CB2CC4" w:rsidDel="001E602D">
            <w:rPr>
              <w:color w:val="000000" w:themeColor="text1"/>
            </w:rPr>
            <w:delText xml:space="preserve">spleen </w:delText>
          </w:r>
        </w:del>
      </w:ins>
      <w:del w:id="3973" w:author="Ruijie Xu" w:date="2022-03-04T12:58:00Z">
        <w:r w:rsidR="00F63ED3" w:rsidRPr="003A137D" w:rsidDel="001E602D">
          <w:rPr>
            <w:color w:val="000000" w:themeColor="text1"/>
          </w:rPr>
          <w:delText xml:space="preserve">samples. </w:delText>
        </w:r>
        <w:r w:rsidR="00E70E1A" w:rsidRPr="003A137D" w:rsidDel="001E602D">
          <w:rPr>
            <w:color w:val="000000" w:themeColor="text1"/>
          </w:rPr>
          <w:delText>Six species</w:delText>
        </w:r>
      </w:del>
      <w:ins w:id="3974" w:author="Liliana Salvador" w:date="2022-02-26T18:42:00Z">
        <w:del w:id="3975" w:author="Ruijie Xu" w:date="2022-03-04T12:58:00Z">
          <w:r w:rsidR="00CB2CC4" w:rsidDel="001E602D">
            <w:rPr>
              <w:color w:val="000000" w:themeColor="text1"/>
            </w:rPr>
            <w:delText xml:space="preserve"> </w:delText>
          </w:r>
          <w:r w:rsidR="00CB2CC4" w:rsidRPr="003A137D" w:rsidDel="001E602D">
            <w:rPr>
              <w:color w:val="000000" w:themeColor="text1"/>
            </w:rPr>
            <w:delText>(</w:delText>
          </w:r>
          <w:r w:rsidR="00CB2CC4" w:rsidRPr="003A137D" w:rsidDel="001E602D">
            <w:rPr>
              <w:i/>
              <w:iCs/>
              <w:color w:val="000000" w:themeColor="text1"/>
            </w:rPr>
            <w:delText>Mycoplasm pulmonis</w:delText>
          </w:r>
          <w:r w:rsidR="00CB2CC4" w:rsidRPr="003A137D" w:rsidDel="001E602D">
            <w:rPr>
              <w:color w:val="000000" w:themeColor="text1"/>
            </w:rPr>
            <w:delText xml:space="preserve">, </w:delText>
          </w:r>
          <w:r w:rsidR="00CB2CC4" w:rsidRPr="003A137D" w:rsidDel="001E602D">
            <w:rPr>
              <w:i/>
              <w:iCs/>
              <w:color w:val="000000" w:themeColor="text1"/>
            </w:rPr>
            <w:delText>Mycoplasma bovoculi</w:delText>
          </w:r>
          <w:r w:rsidR="00CB2CC4" w:rsidRPr="003A137D" w:rsidDel="001E602D">
            <w:rPr>
              <w:color w:val="000000" w:themeColor="text1"/>
            </w:rPr>
            <w:delText xml:space="preserve">, </w:delText>
          </w:r>
          <w:r w:rsidR="00CB2CC4" w:rsidRPr="003A137D" w:rsidDel="001E602D">
            <w:rPr>
              <w:i/>
              <w:iCs/>
              <w:color w:val="000000" w:themeColor="text1"/>
            </w:rPr>
            <w:delText>Mycoplasma neurolyticum</w:delText>
          </w:r>
          <w:r w:rsidR="00CB2CC4" w:rsidRPr="003A137D" w:rsidDel="001E602D">
            <w:rPr>
              <w:color w:val="000000" w:themeColor="text1"/>
            </w:rPr>
            <w:delText xml:space="preserve">, </w:delText>
          </w:r>
          <w:r w:rsidR="00CB2CC4" w:rsidRPr="003A137D" w:rsidDel="001E602D">
            <w:rPr>
              <w:i/>
              <w:iCs/>
              <w:color w:val="000000" w:themeColor="text1"/>
            </w:rPr>
            <w:delText>Bordetella pseudohinzii</w:delText>
          </w:r>
          <w:r w:rsidR="00CB2CC4" w:rsidRPr="003A137D" w:rsidDel="001E602D">
            <w:rPr>
              <w:color w:val="000000" w:themeColor="text1"/>
            </w:rPr>
            <w:delText xml:space="preserve">, </w:delText>
          </w:r>
          <w:r w:rsidR="00CB2CC4" w:rsidRPr="003A137D" w:rsidDel="001E602D">
            <w:rPr>
              <w:i/>
              <w:iCs/>
              <w:color w:val="000000" w:themeColor="text1"/>
            </w:rPr>
            <w:delText>Bordetella bronchiseptica</w:delText>
          </w:r>
          <w:r w:rsidR="00CB2CC4" w:rsidRPr="003A137D" w:rsidDel="001E602D">
            <w:rPr>
              <w:color w:val="000000" w:themeColor="text1"/>
            </w:rPr>
            <w:delText xml:space="preserve">, and </w:delText>
          </w:r>
          <w:r w:rsidR="00CB2CC4" w:rsidRPr="003A137D" w:rsidDel="001E602D">
            <w:rPr>
              <w:i/>
              <w:iCs/>
              <w:color w:val="000000" w:themeColor="text1"/>
            </w:rPr>
            <w:delText>Bacteroides uniformis</w:delText>
          </w:r>
          <w:r w:rsidR="00CB2CC4" w:rsidRPr="003A137D" w:rsidDel="001E602D">
            <w:rPr>
              <w:color w:val="000000" w:themeColor="text1"/>
            </w:rPr>
            <w:delText>)</w:delText>
          </w:r>
        </w:del>
      </w:ins>
      <w:del w:id="3976" w:author="Ruijie Xu" w:date="2022-03-04T12:58:00Z">
        <w:r w:rsidR="00E70E1A" w:rsidRPr="003A137D" w:rsidDel="001E602D">
          <w:rPr>
            <w:color w:val="000000" w:themeColor="text1"/>
          </w:rPr>
          <w:delText xml:space="preserve"> were overlapping between</w:delText>
        </w:r>
      </w:del>
      <w:ins w:id="3977" w:author="Liliana Salvador" w:date="2022-02-26T18:45:00Z">
        <w:del w:id="3978" w:author="Ruijie Xu" w:date="2022-03-04T12:58:00Z">
          <w:r w:rsidR="00CB2CC4" w:rsidDel="001E602D">
            <w:rPr>
              <w:color w:val="000000" w:themeColor="text1"/>
            </w:rPr>
            <w:delText>were identified as</w:delText>
          </w:r>
        </w:del>
      </w:ins>
      <w:del w:id="3979" w:author="Ruijie Xu" w:date="2022-03-04T12:58:00Z">
        <w:r w:rsidR="00E70E1A" w:rsidRPr="003A137D" w:rsidDel="001E602D">
          <w:rPr>
            <w:color w:val="000000" w:themeColor="text1"/>
          </w:rPr>
          <w:delText xml:space="preserve"> the </w:delText>
        </w:r>
        <w:r w:rsidR="00315E9F" w:rsidRPr="003A137D" w:rsidDel="001E602D">
          <w:rPr>
            <w:color w:val="000000" w:themeColor="text1"/>
          </w:rPr>
          <w:delText>DA</w:delText>
        </w:r>
        <w:r w:rsidR="00E70E1A" w:rsidRPr="003A137D" w:rsidDel="001E602D">
          <w:rPr>
            <w:color w:val="000000" w:themeColor="text1"/>
          </w:rPr>
          <w:delText xml:space="preserve"> taxa identified by </w:delText>
        </w:r>
        <w:r w:rsidR="00A9558B" w:rsidRPr="003A137D" w:rsidDel="001E602D">
          <w:rPr>
            <w:color w:val="000000" w:themeColor="text1"/>
          </w:rPr>
          <w:delText>the classifications of all</w:delText>
        </w:r>
        <w:r w:rsidR="00E70E1A" w:rsidRPr="003A137D" w:rsidDel="001E602D">
          <w:rPr>
            <w:color w:val="000000" w:themeColor="text1"/>
          </w:rPr>
          <w:delText xml:space="preserve"> software</w:delText>
        </w:r>
        <w:r w:rsidR="006464C5" w:rsidRPr="003A137D" w:rsidDel="001E602D">
          <w:rPr>
            <w:color w:val="000000" w:themeColor="text1"/>
          </w:rPr>
          <w:delText xml:space="preserve"> (</w:delText>
        </w:r>
        <w:r w:rsidR="006464C5" w:rsidRPr="003A137D" w:rsidDel="001E602D">
          <w:rPr>
            <w:i/>
            <w:iCs/>
            <w:color w:val="000000" w:themeColor="text1"/>
          </w:rPr>
          <w:delText>Mycoplasm pulmonis</w:delText>
        </w:r>
        <w:r w:rsidR="006464C5" w:rsidRPr="003A137D" w:rsidDel="001E602D">
          <w:rPr>
            <w:color w:val="000000" w:themeColor="text1"/>
          </w:rPr>
          <w:delText xml:space="preserve">, </w:delText>
        </w:r>
        <w:r w:rsidR="006464C5" w:rsidRPr="003A137D" w:rsidDel="001E602D">
          <w:rPr>
            <w:i/>
            <w:iCs/>
            <w:color w:val="000000" w:themeColor="text1"/>
          </w:rPr>
          <w:delText>Mycoplasma bovoculi</w:delText>
        </w:r>
        <w:r w:rsidR="006464C5" w:rsidRPr="003A137D" w:rsidDel="001E602D">
          <w:rPr>
            <w:color w:val="000000" w:themeColor="text1"/>
          </w:rPr>
          <w:delText xml:space="preserve">, </w:delText>
        </w:r>
        <w:r w:rsidR="006464C5" w:rsidRPr="003A137D" w:rsidDel="001E602D">
          <w:rPr>
            <w:i/>
            <w:iCs/>
            <w:color w:val="000000" w:themeColor="text1"/>
          </w:rPr>
          <w:delText>Mycoplasma neurolyticum</w:delText>
        </w:r>
        <w:r w:rsidR="006464C5" w:rsidRPr="003A137D" w:rsidDel="001E602D">
          <w:rPr>
            <w:color w:val="000000" w:themeColor="text1"/>
          </w:rPr>
          <w:delText xml:space="preserve">, </w:delText>
        </w:r>
        <w:r w:rsidR="006464C5" w:rsidRPr="003A137D" w:rsidDel="001E602D">
          <w:rPr>
            <w:i/>
            <w:iCs/>
            <w:color w:val="000000" w:themeColor="text1"/>
          </w:rPr>
          <w:delText>Bordetella pseudohinzii</w:delText>
        </w:r>
        <w:r w:rsidR="006464C5" w:rsidRPr="003A137D" w:rsidDel="001E602D">
          <w:rPr>
            <w:color w:val="000000" w:themeColor="text1"/>
          </w:rPr>
          <w:delText xml:space="preserve">, </w:delText>
        </w:r>
        <w:r w:rsidR="006464C5" w:rsidRPr="003A137D" w:rsidDel="001E602D">
          <w:rPr>
            <w:i/>
            <w:iCs/>
            <w:color w:val="000000" w:themeColor="text1"/>
          </w:rPr>
          <w:delText>Bordetella bronchiseptica</w:delText>
        </w:r>
        <w:r w:rsidR="006464C5" w:rsidRPr="003A137D" w:rsidDel="001E602D">
          <w:rPr>
            <w:color w:val="000000" w:themeColor="text1"/>
          </w:rPr>
          <w:delText xml:space="preserve">, </w:delText>
        </w:r>
        <w:r w:rsidR="00B90087" w:rsidRPr="003A137D" w:rsidDel="001E602D">
          <w:rPr>
            <w:color w:val="000000" w:themeColor="text1"/>
          </w:rPr>
          <w:delText xml:space="preserve">and </w:delText>
        </w:r>
        <w:r w:rsidR="006464C5" w:rsidRPr="003A137D" w:rsidDel="001E602D">
          <w:rPr>
            <w:i/>
            <w:iCs/>
            <w:color w:val="000000" w:themeColor="text1"/>
          </w:rPr>
          <w:delText>Bacteroides uniformis</w:delText>
        </w:r>
        <w:r w:rsidR="006464C5" w:rsidRPr="003A137D" w:rsidDel="001E602D">
          <w:rPr>
            <w:color w:val="000000" w:themeColor="text1"/>
          </w:rPr>
          <w:delText>)</w:delText>
        </w:r>
      </w:del>
      <w:commentRangeStart w:id="3980"/>
      <w:del w:id="3981" w:author="Ruijie Xu" w:date="2022-02-27T12:35:00Z">
        <w:r w:rsidR="00904E62" w:rsidRPr="003A137D" w:rsidDel="00F06949">
          <w:rPr>
            <w:color w:val="000000" w:themeColor="text1"/>
          </w:rPr>
          <w:delText>,</w:delText>
        </w:r>
      </w:del>
      <w:ins w:id="3982" w:author="Liliana Salvador" w:date="2022-02-26T18:45:00Z">
        <w:del w:id="3983" w:author="Ruijie Xu" w:date="2022-02-27T12:35:00Z">
          <w:r w:rsidR="00CB2CC4" w:rsidDel="00F06949">
            <w:rPr>
              <w:color w:val="000000" w:themeColor="text1"/>
            </w:rPr>
            <w:delText xml:space="preserve"> and</w:delText>
          </w:r>
        </w:del>
      </w:ins>
      <w:del w:id="3984" w:author="Ruijie Xu" w:date="2022-02-27T12:35:00Z">
        <w:r w:rsidR="00904E62" w:rsidRPr="003A137D" w:rsidDel="00F06949">
          <w:rPr>
            <w:color w:val="000000" w:themeColor="text1"/>
          </w:rPr>
          <w:delText xml:space="preserve"> three of the</w:delText>
        </w:r>
      </w:del>
      <w:ins w:id="3985" w:author="Liliana Salvador" w:date="2022-02-26T18:46:00Z">
        <w:del w:id="3986" w:author="Ruijie Xu" w:date="2022-02-27T12:35:00Z">
          <w:r w:rsidR="00CB2CC4" w:rsidDel="00F06949">
            <w:rPr>
              <w:color w:val="000000" w:themeColor="text1"/>
            </w:rPr>
            <w:delText>se</w:delText>
          </w:r>
        </w:del>
      </w:ins>
      <w:del w:id="3987"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3988" w:author="Liliana Salvador" w:date="2022-02-26T18:46:00Z">
        <w:del w:id="3989" w:author="Ruijie Xu" w:date="2022-02-27T12:35:00Z">
          <w:r w:rsidR="00CB2CC4" w:rsidDel="00F06949">
            <w:rPr>
              <w:color w:val="000000" w:themeColor="text1"/>
            </w:rPr>
            <w:delText>by all</w:delText>
          </w:r>
        </w:del>
      </w:ins>
      <w:del w:id="3990"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comparison</w:delText>
        </w:r>
        <w:commentRangeEnd w:id="3980"/>
        <w:r w:rsidR="00CB2CC4" w:rsidDel="00F06949">
          <w:rPr>
            <w:rStyle w:val="CommentReference"/>
          </w:rPr>
          <w:commentReference w:id="3980"/>
        </w:r>
        <w:r w:rsidR="00A9558B" w:rsidRPr="003A137D" w:rsidDel="00F06949">
          <w:rPr>
            <w:color w:val="000000" w:themeColor="text1"/>
          </w:rPr>
          <w:delText xml:space="preserve">. </w:delText>
        </w:r>
      </w:del>
      <w:del w:id="3991" w:author="Ruijie Xu" w:date="2022-03-04T12:58:00Z">
        <w:r w:rsidR="0061783E" w:rsidRPr="003A137D" w:rsidDel="001E602D">
          <w:rPr>
            <w:color w:val="000000" w:themeColor="text1"/>
          </w:rPr>
          <w:delText xml:space="preserve">Kaiju still has the most </w:delText>
        </w:r>
      </w:del>
      <w:ins w:id="3992" w:author="Liliana Salvador" w:date="2022-02-26T18:48:00Z">
        <w:del w:id="3993" w:author="Ruijie Xu" w:date="2022-03-04T12:58:00Z">
          <w:r w:rsidR="00CB2CC4" w:rsidDel="001E602D">
            <w:rPr>
              <w:color w:val="000000" w:themeColor="text1"/>
            </w:rPr>
            <w:delText>highest</w:delText>
          </w:r>
          <w:r w:rsidR="00CB2CC4" w:rsidRPr="003A137D" w:rsidDel="001E602D">
            <w:rPr>
              <w:color w:val="000000" w:themeColor="text1"/>
            </w:rPr>
            <w:delText xml:space="preserve"> </w:delText>
          </w:r>
        </w:del>
      </w:ins>
      <w:del w:id="3994" w:author="Ruijie Xu" w:date="2022-03-04T12:58:00Z">
        <w:r w:rsidR="0061783E" w:rsidRPr="003A137D" w:rsidDel="001E602D">
          <w:rPr>
            <w:color w:val="000000" w:themeColor="text1"/>
          </w:rPr>
          <w:delText xml:space="preserve">number of distinct </w:delText>
        </w:r>
        <w:r w:rsidR="00315E9F" w:rsidRPr="003A137D" w:rsidDel="001E602D">
          <w:rPr>
            <w:color w:val="000000" w:themeColor="text1"/>
          </w:rPr>
          <w:delText>DA</w:delText>
        </w:r>
        <w:r w:rsidR="0061783E" w:rsidRPr="003A137D" w:rsidDel="001E602D">
          <w:rPr>
            <w:color w:val="000000" w:themeColor="text1"/>
          </w:rPr>
          <w:delText xml:space="preserve"> species taxa (335 taxa)</w:delText>
        </w:r>
        <w:r w:rsidR="003E69BC" w:rsidRPr="003A137D" w:rsidDel="001E602D">
          <w:rPr>
            <w:color w:val="000000" w:themeColor="text1"/>
          </w:rPr>
          <w:delText xml:space="preserve">, followed by centrifuge (268 taxa), and </w:delText>
        </w:r>
      </w:del>
      <w:del w:id="3995" w:author="Ruijie Xu" w:date="2022-02-01T13:44:00Z">
        <w:r w:rsidR="003E69BC" w:rsidRPr="003A137D" w:rsidDel="00537B08">
          <w:rPr>
            <w:color w:val="000000" w:themeColor="text1"/>
          </w:rPr>
          <w:delText>Blastn</w:delText>
        </w:r>
      </w:del>
      <w:del w:id="3996" w:author="Ruijie Xu" w:date="2022-03-04T12:58:00Z">
        <w:r w:rsidR="003E69BC" w:rsidRPr="003A137D" w:rsidDel="001E602D">
          <w:rPr>
            <w:color w:val="000000" w:themeColor="text1"/>
          </w:rPr>
          <w:delText xml:space="preserve"> (46 taxa)</w:delText>
        </w:r>
        <w:r w:rsidR="00B5581D" w:rsidRPr="003A137D" w:rsidDel="001E602D">
          <w:rPr>
            <w:color w:val="000000" w:themeColor="text1"/>
          </w:rPr>
          <w:delText xml:space="preserve"> (Figure </w:delText>
        </w:r>
      </w:del>
      <w:del w:id="3997" w:author="Ruijie Xu" w:date="2022-02-03T12:35:00Z">
        <w:r w:rsidR="00B5581D" w:rsidRPr="003A137D" w:rsidDel="005901EC">
          <w:rPr>
            <w:color w:val="000000" w:themeColor="text1"/>
          </w:rPr>
          <w:delText>S10</w:delText>
        </w:r>
      </w:del>
      <w:del w:id="3998" w:author="Ruijie Xu" w:date="2022-03-04T12:58:00Z">
        <w:r w:rsidR="00B5581D" w:rsidRPr="003A137D" w:rsidDel="001E602D">
          <w:rPr>
            <w:color w:val="000000" w:themeColor="text1"/>
          </w:rPr>
          <w:delText>)</w:delText>
        </w:r>
        <w:r w:rsidR="003E69BC" w:rsidRPr="003A137D" w:rsidDel="001E602D">
          <w:rPr>
            <w:color w:val="000000" w:themeColor="text1"/>
          </w:rPr>
          <w:delText xml:space="preserve">. </w:delText>
        </w:r>
      </w:del>
    </w:p>
    <w:p w14:paraId="0AC602A8" w14:textId="0F11C530" w:rsidR="00CB2CC4" w:rsidRPr="00A15B7A" w:rsidDel="001E602D" w:rsidRDefault="00CB2CC4">
      <w:pPr>
        <w:spacing w:line="480" w:lineRule="auto"/>
        <w:rPr>
          <w:ins w:id="3999" w:author="Liliana Salvador" w:date="2022-02-26T18:50:00Z"/>
          <w:del w:id="4000" w:author="Ruijie Xu" w:date="2022-03-04T12:58:00Z"/>
          <w:iCs/>
          <w:color w:val="000000" w:themeColor="text1"/>
          <w:u w:val="single"/>
          <w:rPrChange w:id="4001" w:author="Ruijie Xu" w:date="2022-02-27T13:46:00Z">
            <w:rPr>
              <w:ins w:id="4002" w:author="Liliana Salvador" w:date="2022-02-26T18:50:00Z"/>
              <w:del w:id="4003" w:author="Ruijie Xu" w:date="2022-03-04T12:58:00Z"/>
              <w:iCs/>
              <w:color w:val="000000" w:themeColor="text1"/>
            </w:rPr>
          </w:rPrChange>
        </w:rPr>
        <w:pPrChange w:id="4004" w:author="Liliana Salvador" w:date="2022-02-26T18:50:00Z">
          <w:pPr>
            <w:spacing w:line="480" w:lineRule="auto"/>
            <w:ind w:firstLine="720"/>
          </w:pPr>
        </w:pPrChange>
      </w:pPr>
      <w:ins w:id="4005" w:author="Liliana Salvador" w:date="2022-02-26T18:50:00Z">
        <w:del w:id="4006" w:author="Ruijie Xu" w:date="2022-03-04T12:58:00Z">
          <w:r w:rsidRPr="00A15B7A" w:rsidDel="001E602D">
            <w:rPr>
              <w:iCs/>
              <w:color w:val="000000" w:themeColor="text1"/>
              <w:u w:val="single"/>
              <w:rPrChange w:id="4007" w:author="Ruijie Xu" w:date="2022-02-27T13:46:00Z">
                <w:rPr>
                  <w:iCs/>
                  <w:color w:val="000000" w:themeColor="text1"/>
                </w:rPr>
              </w:rPrChange>
            </w:rPr>
            <w:delText>Phylum level</w:delText>
          </w:r>
        </w:del>
      </w:ins>
    </w:p>
    <w:p w14:paraId="2EF46696" w14:textId="6FC16CAC" w:rsidR="002F6659" w:rsidRPr="003A137D" w:rsidDel="001E602D" w:rsidRDefault="00CB2CC4">
      <w:pPr>
        <w:spacing w:line="480" w:lineRule="auto"/>
        <w:ind w:firstLine="720"/>
        <w:rPr>
          <w:del w:id="4008" w:author="Ruijie Xu" w:date="2022-03-04T12:58:00Z"/>
          <w:color w:val="000000" w:themeColor="text1"/>
        </w:rPr>
        <w:pPrChange w:id="4009" w:author="Ruijie Xu" w:date="2022-02-03T12:33:00Z">
          <w:pPr>
            <w:spacing w:line="480" w:lineRule="auto"/>
          </w:pPr>
        </w:pPrChange>
      </w:pPr>
      <w:ins w:id="4010" w:author="Liliana Salvador" w:date="2022-02-26T18:50:00Z">
        <w:del w:id="4011" w:author="Ruijie Xu" w:date="2022-03-04T12:58:00Z">
          <w:r w:rsidDel="001E602D">
            <w:rPr>
              <w:color w:val="000000" w:themeColor="text1"/>
            </w:rPr>
            <w:delText>At</w:delText>
          </w:r>
        </w:del>
      </w:ins>
      <w:del w:id="4012" w:author="Ruijie Xu" w:date="2022-03-04T12:58:00Z">
        <w:r w:rsidR="00E923F1" w:rsidRPr="003A137D" w:rsidDel="001E602D">
          <w:rPr>
            <w:color w:val="000000" w:themeColor="text1"/>
          </w:rPr>
          <w:delText>On the Phylum level, “p__Bacterodietes”, “p__Tenericutes”, “p__Cyanobacteria” ,“p__Protebacteria”, and “p__Firmicutes” w</w:delText>
        </w:r>
      </w:del>
      <w:ins w:id="4013" w:author="Liliana Salvador" w:date="2022-02-26T18:51:00Z">
        <w:del w:id="4014" w:author="Ruijie Xu" w:date="2022-03-04T12:58:00Z">
          <w:r w:rsidDel="001E602D">
            <w:rPr>
              <w:color w:val="000000" w:themeColor="text1"/>
            </w:rPr>
            <w:delText>ere as DA</w:delText>
          </w:r>
        </w:del>
      </w:ins>
      <w:del w:id="4015" w:author="Ruijie Xu" w:date="2022-03-04T12:58:00Z">
        <w:r w:rsidR="00E923F1" w:rsidRPr="003A137D" w:rsidDel="001E602D">
          <w:rPr>
            <w:color w:val="000000" w:themeColor="text1"/>
          </w:rPr>
          <w:delText xml:space="preserve">as identified by all </w:delText>
        </w:r>
      </w:del>
      <w:ins w:id="4016" w:author="Liliana Salvador" w:date="2022-02-26T18:51:00Z">
        <w:del w:id="4017" w:author="Ruijie Xu" w:date="2022-03-04T12:58:00Z">
          <w:r w:rsidDel="001E602D">
            <w:rPr>
              <w:color w:val="000000" w:themeColor="text1"/>
            </w:rPr>
            <w:delText xml:space="preserve">the </w:delText>
          </w:r>
        </w:del>
      </w:ins>
      <w:del w:id="4018" w:author="Ruijie Xu" w:date="2022-03-04T12:58:00Z">
        <w:r w:rsidR="00E923F1" w:rsidRPr="003A137D" w:rsidDel="001E602D">
          <w:rPr>
            <w:color w:val="000000" w:themeColor="text1"/>
          </w:rPr>
          <w:delText xml:space="preserve">software as </w:delText>
        </w:r>
        <w:r w:rsidR="00315E9F" w:rsidRPr="003A137D" w:rsidDel="001E602D">
          <w:rPr>
            <w:color w:val="000000" w:themeColor="text1"/>
          </w:rPr>
          <w:delText>DA</w:delText>
        </w:r>
        <w:r w:rsidR="00E923F1" w:rsidRPr="003A137D"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4019" w:author="Ruijie Xu" w:date="2022-02-01T13:44:00Z">
        <w:r w:rsidR="00E923F1" w:rsidRPr="003A137D" w:rsidDel="00537B08">
          <w:rPr>
            <w:color w:val="000000" w:themeColor="text1"/>
          </w:rPr>
          <w:delText>Blastn</w:delText>
        </w:r>
      </w:del>
      <w:del w:id="4020" w:author="Ruijie Xu" w:date="2022-03-04T12:58:00Z">
        <w:r w:rsidR="00E923F1" w:rsidRPr="003A137D" w:rsidDel="001E602D">
          <w:rPr>
            <w:color w:val="000000" w:themeColor="text1"/>
          </w:rPr>
          <w:delText>, Centrifuge, and Kaiju</w:delText>
        </w:r>
        <w:r w:rsidR="00A34273" w:rsidRPr="003A137D" w:rsidDel="001E602D">
          <w:rPr>
            <w:color w:val="000000" w:themeColor="text1"/>
          </w:rPr>
          <w:delText xml:space="preserve">, </w:delText>
        </w:r>
      </w:del>
      <w:ins w:id="4021" w:author="Liliana Salvador" w:date="2022-02-26T19:04:00Z">
        <w:del w:id="4022" w:author="Ruijie Xu" w:date="2022-03-04T12:58:00Z">
          <w:r w:rsidR="007564EF" w:rsidDel="001E602D">
            <w:rPr>
              <w:color w:val="000000" w:themeColor="text1"/>
            </w:rPr>
            <w:delText xml:space="preserve">however, </w:delText>
          </w:r>
        </w:del>
      </w:ins>
      <w:ins w:id="4023" w:author="Liliana Salvador" w:date="2022-02-26T19:05:00Z">
        <w:del w:id="4024" w:author="Ruijie Xu" w:date="2022-03-04T12:58:00Z">
          <w:r w:rsidR="007564EF" w:rsidDel="001E602D">
            <w:rPr>
              <w:color w:val="000000" w:themeColor="text1"/>
            </w:rPr>
            <w:delText xml:space="preserve">the </w:delText>
          </w:r>
        </w:del>
      </w:ins>
      <w:del w:id="4025" w:author="Ruijie Xu" w:date="2022-03-04T12:58:00Z">
        <w:r w:rsidR="00A34273" w:rsidRPr="003A137D"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4026" w:author="Liliana Salvador" w:date="2022-02-26T19:05:00Z">
        <w:del w:id="4027" w:author="Ruijie Xu" w:date="2022-03-04T12:58:00Z">
          <w:r w:rsidR="00E205F0" w:rsidDel="001E602D">
            <w:rPr>
              <w:color w:val="000000" w:themeColor="text1"/>
            </w:rPr>
            <w:delText xml:space="preserve">only </w:delText>
          </w:r>
        </w:del>
      </w:ins>
      <w:del w:id="4028" w:author="Ruijie Xu" w:date="2022-03-04T12:58:00Z">
        <w:r w:rsidR="00A34273" w:rsidRPr="003A137D" w:rsidDel="001E602D">
          <w:rPr>
            <w:color w:val="000000" w:themeColor="text1"/>
          </w:rPr>
          <w:delText xml:space="preserve">identified </w:delText>
        </w:r>
      </w:del>
      <w:ins w:id="4029" w:author="Liliana Salvador" w:date="2022-02-26T19:05:00Z">
        <w:del w:id="4030" w:author="Ruijie Xu" w:date="2022-03-04T12:58:00Z">
          <w:r w:rsidR="00E205F0" w:rsidDel="001E602D">
            <w:rPr>
              <w:color w:val="000000" w:themeColor="text1"/>
            </w:rPr>
            <w:delText xml:space="preserve">the </w:delText>
          </w:r>
        </w:del>
      </w:ins>
      <w:del w:id="4031" w:author="Ruijie Xu" w:date="2022-03-04T12:58:00Z">
        <w:r w:rsidR="00A34273" w:rsidRPr="003A137D" w:rsidDel="001E602D">
          <w:rPr>
            <w:color w:val="000000" w:themeColor="text1"/>
          </w:rPr>
          <w:delText>virus taxa only reported “p__Nucleocytoviricota” and “p__Uroviricota”. Morever, in this comparison, CLARK</w:delText>
        </w:r>
      </w:del>
      <w:ins w:id="4032" w:author="Liliana Salvador" w:date="2022-02-26T19:06:00Z">
        <w:del w:id="4033" w:author="Ruijie Xu" w:date="2022-03-04T12:58:00Z">
          <w:r w:rsidR="00E205F0" w:rsidDel="001E602D">
            <w:rPr>
              <w:color w:val="000000" w:themeColor="text1"/>
            </w:rPr>
            <w:delText xml:space="preserve"> </w:delText>
          </w:r>
        </w:del>
      </w:ins>
      <w:del w:id="4034" w:author="Ruijie Xu" w:date="2022-03-04T12:58:00Z">
        <w:r w:rsidR="00A34273" w:rsidRPr="003A137D" w:rsidDel="001E602D">
          <w:rPr>
            <w:color w:val="000000" w:themeColor="text1"/>
          </w:rPr>
          <w:delText xml:space="preserve"> has also reported </w:delText>
        </w:r>
      </w:del>
      <w:ins w:id="4035" w:author="Liliana Salvador" w:date="2022-02-26T19:06:00Z">
        <w:del w:id="4036" w:author="Ruijie Xu" w:date="2022-03-04T12:58:00Z">
          <w:r w:rsidR="00E205F0" w:rsidDel="001E602D">
            <w:rPr>
              <w:color w:val="000000" w:themeColor="text1"/>
            </w:rPr>
            <w:delText xml:space="preserve">the </w:delText>
          </w:r>
        </w:del>
      </w:ins>
      <w:del w:id="4037" w:author="Ruijie Xu" w:date="2022-03-04T12:58:00Z">
        <w:r w:rsidR="00A34273" w:rsidRPr="003A137D" w:rsidDel="001E602D">
          <w:rPr>
            <w:color w:val="000000" w:themeColor="text1"/>
          </w:rPr>
          <w:delText xml:space="preserve">virus taxon,  “p__Uroviricota”, as significantly abundant. </w:delText>
        </w:r>
      </w:del>
    </w:p>
    <w:p w14:paraId="5E6B7AF2" w14:textId="6A72E709" w:rsidR="00E205F0" w:rsidDel="001E602D" w:rsidRDefault="00E205F0">
      <w:pPr>
        <w:spacing w:line="480" w:lineRule="auto"/>
        <w:rPr>
          <w:ins w:id="4038" w:author="Liliana Salvador" w:date="2022-02-26T19:07:00Z"/>
          <w:del w:id="4039" w:author="Ruijie Xu" w:date="2022-03-04T12:58:00Z"/>
          <w:color w:val="000000" w:themeColor="text1"/>
        </w:rPr>
      </w:pPr>
    </w:p>
    <w:p w14:paraId="5111261B" w14:textId="50F4B726" w:rsidR="00E205F0" w:rsidRPr="00A15B7A" w:rsidDel="001E602D" w:rsidRDefault="00E205F0">
      <w:pPr>
        <w:spacing w:line="480" w:lineRule="auto"/>
        <w:rPr>
          <w:ins w:id="4040" w:author="Liliana Salvador" w:date="2022-02-26T19:10:00Z"/>
          <w:del w:id="4041" w:author="Ruijie Xu" w:date="2022-03-04T12:58:00Z"/>
          <w:i/>
          <w:iCs/>
          <w:color w:val="000000" w:themeColor="text1"/>
          <w:rPrChange w:id="4042" w:author="Ruijie Xu" w:date="2022-02-27T13:46:00Z">
            <w:rPr>
              <w:ins w:id="4043" w:author="Liliana Salvador" w:date="2022-02-26T19:10:00Z"/>
              <w:del w:id="4044" w:author="Ruijie Xu" w:date="2022-03-04T12:58:00Z"/>
              <w:color w:val="000000" w:themeColor="text1"/>
              <w:u w:val="single"/>
            </w:rPr>
          </w:rPrChange>
        </w:rPr>
      </w:pPr>
      <w:ins w:id="4045" w:author="Liliana Salvador" w:date="2022-02-26T19:07:00Z">
        <w:del w:id="4046" w:author="Ruijie Xu" w:date="2022-03-04T12:58:00Z">
          <w:r w:rsidRPr="00A15B7A" w:rsidDel="001E602D">
            <w:rPr>
              <w:i/>
              <w:iCs/>
              <w:color w:val="000000" w:themeColor="text1"/>
              <w:rPrChange w:id="4047" w:author="Ruijie Xu" w:date="2022-02-27T13:46:00Z">
                <w:rPr>
                  <w:color w:val="000000" w:themeColor="text1"/>
                </w:rPr>
              </w:rPrChange>
            </w:rPr>
            <w:delText>Kidney and Spleen sample comparison</w:delText>
          </w:r>
        </w:del>
      </w:ins>
    </w:p>
    <w:p w14:paraId="52E3A079" w14:textId="0AE7C222" w:rsidR="00E205F0" w:rsidDel="001E602D" w:rsidRDefault="002A610A">
      <w:pPr>
        <w:spacing w:line="480" w:lineRule="auto"/>
        <w:rPr>
          <w:ins w:id="4048" w:author="Liliana Salvador" w:date="2022-02-26T19:11:00Z"/>
          <w:del w:id="4049" w:author="Ruijie Xu" w:date="2022-03-04T12:58:00Z"/>
          <w:color w:val="000000" w:themeColor="text1"/>
        </w:rPr>
      </w:pPr>
      <w:del w:id="4050" w:author="Ruijie Xu" w:date="2022-03-04T12:58:00Z">
        <w:r w:rsidRPr="003A137D" w:rsidDel="001E602D">
          <w:rPr>
            <w:color w:val="000000" w:themeColor="text1"/>
          </w:rPr>
          <w:delText>Finally, w</w:delText>
        </w:r>
        <w:r w:rsidR="002F6659" w:rsidRPr="003A137D" w:rsidDel="001E602D">
          <w:rPr>
            <w:color w:val="000000" w:themeColor="text1"/>
          </w:rPr>
          <w:delText xml:space="preserve">e futher identified the </w:delText>
        </w:r>
        <w:r w:rsidR="00315E9F" w:rsidRPr="003A137D" w:rsidDel="001E602D">
          <w:rPr>
            <w:color w:val="000000" w:themeColor="text1"/>
          </w:rPr>
          <w:delText>DA</w:delText>
        </w:r>
        <w:r w:rsidR="002F6659" w:rsidRPr="003A137D" w:rsidDel="001E602D">
          <w:rPr>
            <w:color w:val="000000" w:themeColor="text1"/>
          </w:rPr>
          <w:delText xml:space="preserve"> species </w:delText>
        </w:r>
      </w:del>
      <w:ins w:id="4051" w:author="Liliana Salvador" w:date="2022-02-26T19:11:00Z">
        <w:del w:id="4052" w:author="Ruijie Xu" w:date="2022-03-04T12:58:00Z">
          <w:r w:rsidR="00E205F0" w:rsidDel="001E602D">
            <w:rPr>
              <w:color w:val="000000" w:themeColor="text1"/>
            </w:rPr>
            <w:delText>taxa</w:delText>
          </w:r>
          <w:r w:rsidR="00E205F0" w:rsidRPr="003A137D" w:rsidDel="001E602D">
            <w:rPr>
              <w:color w:val="000000" w:themeColor="text1"/>
            </w:rPr>
            <w:delText xml:space="preserve"> </w:delText>
          </w:r>
        </w:del>
      </w:ins>
      <w:del w:id="4053" w:author="Ruijie Xu" w:date="2022-03-04T12:58:00Z">
        <w:r w:rsidR="002F6659" w:rsidRPr="003A137D" w:rsidDel="001E602D">
          <w:rPr>
            <w:color w:val="000000" w:themeColor="text1"/>
          </w:rPr>
          <w:delText xml:space="preserve">between Kidney and Spleen samples. </w:delText>
        </w:r>
      </w:del>
    </w:p>
    <w:p w14:paraId="15E8F32B" w14:textId="780F4C31" w:rsidR="00E205F0" w:rsidDel="001E602D" w:rsidRDefault="00E205F0" w:rsidP="00E205F0">
      <w:pPr>
        <w:spacing w:line="480" w:lineRule="auto"/>
        <w:rPr>
          <w:ins w:id="4054" w:author="Liliana Salvador" w:date="2022-02-26T19:11:00Z"/>
          <w:del w:id="4055" w:author="Ruijie Xu" w:date="2022-03-04T12:58:00Z"/>
          <w:i/>
          <w:color w:val="000000" w:themeColor="text1"/>
          <w:u w:val="single"/>
        </w:rPr>
      </w:pPr>
    </w:p>
    <w:p w14:paraId="014B30A2" w14:textId="3AED0D1C" w:rsidR="00E205F0" w:rsidRPr="00A15B7A" w:rsidDel="001E602D" w:rsidRDefault="00E205F0" w:rsidP="00E205F0">
      <w:pPr>
        <w:spacing w:line="480" w:lineRule="auto"/>
        <w:rPr>
          <w:ins w:id="4056" w:author="Liliana Salvador" w:date="2022-02-26T19:11:00Z"/>
          <w:del w:id="4057" w:author="Ruijie Xu" w:date="2022-03-04T12:58:00Z"/>
          <w:iCs/>
          <w:color w:val="000000" w:themeColor="text1"/>
          <w:u w:val="single"/>
          <w:rPrChange w:id="4058" w:author="Ruijie Xu" w:date="2022-02-27T13:47:00Z">
            <w:rPr>
              <w:ins w:id="4059" w:author="Liliana Salvador" w:date="2022-02-26T19:11:00Z"/>
              <w:del w:id="4060" w:author="Ruijie Xu" w:date="2022-03-04T12:58:00Z"/>
              <w:i/>
              <w:color w:val="000000" w:themeColor="text1"/>
              <w:u w:val="single"/>
            </w:rPr>
          </w:rPrChange>
        </w:rPr>
      </w:pPr>
      <w:ins w:id="4061" w:author="Liliana Salvador" w:date="2022-02-26T19:11:00Z">
        <w:del w:id="4062" w:author="Ruijie Xu" w:date="2022-03-04T12:58:00Z">
          <w:r w:rsidRPr="00A15B7A" w:rsidDel="001E602D">
            <w:rPr>
              <w:iCs/>
              <w:color w:val="000000" w:themeColor="text1"/>
              <w:u w:val="single"/>
              <w:rPrChange w:id="4063" w:author="Ruijie Xu" w:date="2022-02-27T13:47:00Z">
                <w:rPr>
                  <w:i/>
                  <w:color w:val="000000" w:themeColor="text1"/>
                  <w:u w:val="single"/>
                </w:rPr>
              </w:rPrChange>
            </w:rPr>
            <w:delText>Species level</w:delText>
          </w:r>
        </w:del>
      </w:ins>
    </w:p>
    <w:p w14:paraId="3078883E" w14:textId="2351BEA5" w:rsidR="00E205F0" w:rsidDel="001E602D" w:rsidRDefault="002F6659">
      <w:pPr>
        <w:spacing w:line="480" w:lineRule="auto"/>
        <w:rPr>
          <w:ins w:id="4064" w:author="Liliana Salvador" w:date="2022-02-26T19:10:00Z"/>
          <w:del w:id="4065" w:author="Ruijie Xu" w:date="2022-03-04T12:58:00Z"/>
          <w:color w:val="000000" w:themeColor="text1"/>
        </w:rPr>
      </w:pPr>
      <w:del w:id="4066" w:author="Ruijie Xu" w:date="2022-03-04T12:58:00Z">
        <w:r w:rsidRPr="003A137D" w:rsidDel="001E602D">
          <w:rPr>
            <w:color w:val="000000" w:themeColor="text1"/>
          </w:rPr>
          <w:delText xml:space="preserve">The number of species identified ranges from 6 by Diamond and 57 by </w:delText>
        </w:r>
      </w:del>
      <w:del w:id="4067" w:author="Ruijie Xu" w:date="2022-02-01T13:44:00Z">
        <w:r w:rsidRPr="003A137D" w:rsidDel="00537B08">
          <w:rPr>
            <w:color w:val="000000" w:themeColor="text1"/>
          </w:rPr>
          <w:delText>Blastn</w:delText>
        </w:r>
      </w:del>
      <w:del w:id="4068" w:author="Ruijie Xu" w:date="2022-03-04T12:58:00Z">
        <w:r w:rsidR="008B3EF9" w:rsidRPr="003A137D" w:rsidDel="001E602D">
          <w:rPr>
            <w:color w:val="000000" w:themeColor="text1"/>
          </w:rPr>
          <w:delText xml:space="preserve"> (</w:delText>
        </w:r>
      </w:del>
      <w:del w:id="4069" w:author="Ruijie Xu" w:date="2022-02-03T12:36:00Z">
        <w:r w:rsidR="00C33259" w:rsidRPr="003A137D" w:rsidDel="00B27320">
          <w:rPr>
            <w:color w:val="000000" w:themeColor="text1"/>
          </w:rPr>
          <w:delText>Table II.8</w:delText>
        </w:r>
      </w:del>
      <w:del w:id="4070" w:author="Ruijie Xu" w:date="2022-03-04T12:58:00Z">
        <w:r w:rsidR="008B3EF9" w:rsidRPr="003A137D" w:rsidDel="001E602D">
          <w:rPr>
            <w:color w:val="000000" w:themeColor="text1"/>
          </w:rPr>
          <w:delText>)</w:delText>
        </w:r>
        <w:r w:rsidR="00780BEC" w:rsidRPr="003A137D" w:rsidDel="001E602D">
          <w:rPr>
            <w:color w:val="000000" w:themeColor="text1"/>
          </w:rPr>
          <w:delText>.</w:delText>
        </w:r>
        <w:r w:rsidR="00C33259" w:rsidRPr="003A137D" w:rsidDel="001E602D">
          <w:rPr>
            <w:color w:val="000000" w:themeColor="text1"/>
          </w:rPr>
          <w:delText xml:space="preserve"> </w:delText>
        </w:r>
        <w:r w:rsidR="00C66531" w:rsidRPr="003A137D" w:rsidDel="001E602D">
          <w:rPr>
            <w:color w:val="000000" w:themeColor="text1"/>
          </w:rPr>
          <w:delText>More taxa w</w:delText>
        </w:r>
      </w:del>
      <w:ins w:id="4071" w:author="Liliana Salvador" w:date="2022-02-26T19:07:00Z">
        <w:del w:id="4072" w:author="Ruijie Xu" w:date="2022-03-04T12:58:00Z">
          <w:r w:rsidR="00E205F0" w:rsidDel="001E602D">
            <w:rPr>
              <w:color w:val="000000" w:themeColor="text1"/>
            </w:rPr>
            <w:delText>ere</w:delText>
          </w:r>
        </w:del>
      </w:ins>
      <w:del w:id="4073" w:author="Ruijie Xu" w:date="2022-03-04T12:58:00Z">
        <w:r w:rsidR="00C66531" w:rsidRPr="003A137D" w:rsidDel="001E602D">
          <w:rPr>
            <w:color w:val="000000" w:themeColor="text1"/>
          </w:rPr>
          <w:delText>as identified significantly abundant in the Kidney samples compare to</w:delText>
        </w:r>
      </w:del>
      <w:ins w:id="4074" w:author="Liliana Salvador" w:date="2022-02-26T19:07:00Z">
        <w:del w:id="4075" w:author="Ruijie Xu" w:date="2022-03-04T12:58:00Z">
          <w:r w:rsidR="00E205F0" w:rsidDel="001E602D">
            <w:rPr>
              <w:color w:val="000000" w:themeColor="text1"/>
            </w:rPr>
            <w:delText>than in</w:delText>
          </w:r>
        </w:del>
      </w:ins>
      <w:del w:id="4076" w:author="Ruijie Xu" w:date="2022-03-04T12:58:00Z">
        <w:r w:rsidR="00C66531" w:rsidRPr="003A137D" w:rsidDel="001E602D">
          <w:rPr>
            <w:color w:val="000000" w:themeColor="text1"/>
          </w:rPr>
          <w:delText xml:space="preserve"> the Spleen samples</w:delText>
        </w:r>
        <w:r w:rsidR="009A450C" w:rsidRPr="003A137D" w:rsidDel="001E602D">
          <w:rPr>
            <w:color w:val="000000" w:themeColor="text1"/>
          </w:rPr>
          <w:delText xml:space="preserve">, especially </w:delText>
        </w:r>
      </w:del>
      <w:ins w:id="4077" w:author="Liliana Salvador" w:date="2022-02-26T19:08:00Z">
        <w:del w:id="4078" w:author="Ruijie Xu" w:date="2022-03-04T12:58:00Z">
          <w:r w:rsidR="00E205F0" w:rsidDel="001E602D">
            <w:rPr>
              <w:color w:val="000000" w:themeColor="text1"/>
            </w:rPr>
            <w:delText>at</w:delText>
          </w:r>
        </w:del>
      </w:ins>
      <w:del w:id="4079" w:author="Ruijie Xu" w:date="2022-03-04T12:58:00Z">
        <w:r w:rsidR="00C66531" w:rsidRPr="003A137D" w:rsidDel="001E602D">
          <w:rPr>
            <w:color w:val="000000" w:themeColor="text1"/>
          </w:rPr>
          <w:delText>in the genus level</w:delText>
        </w:r>
        <w:r w:rsidR="00E96CAD" w:rsidRPr="003A137D" w:rsidDel="001E602D">
          <w:rPr>
            <w:color w:val="000000" w:themeColor="text1"/>
          </w:rPr>
          <w:delText xml:space="preserve"> (Figure S</w:delText>
        </w:r>
      </w:del>
      <w:del w:id="4080" w:author="Ruijie Xu" w:date="2022-02-03T12:37:00Z">
        <w:r w:rsidR="00E96CAD" w:rsidRPr="003A137D" w:rsidDel="00B27320">
          <w:rPr>
            <w:color w:val="000000" w:themeColor="text1"/>
          </w:rPr>
          <w:delText>8</w:delText>
        </w:r>
      </w:del>
      <w:del w:id="4081" w:author="Ruijie Xu" w:date="2022-03-04T12:58:00Z">
        <w:r w:rsidR="00E96CAD" w:rsidRPr="003A137D" w:rsidDel="001E602D">
          <w:rPr>
            <w:color w:val="000000" w:themeColor="text1"/>
          </w:rPr>
          <w:delText>)</w:delText>
        </w:r>
        <w:r w:rsidR="009A450C" w:rsidRPr="003A137D" w:rsidDel="001E602D">
          <w:rPr>
            <w:color w:val="000000" w:themeColor="text1"/>
          </w:rPr>
          <w:delText>.</w:delText>
        </w:r>
        <w:r w:rsidR="00C66531" w:rsidRPr="003A137D" w:rsidDel="001E602D">
          <w:rPr>
            <w:color w:val="000000" w:themeColor="text1"/>
          </w:rPr>
          <w:delText xml:space="preserve"> </w:delText>
        </w:r>
        <w:r w:rsidR="00B81751" w:rsidRPr="003A137D" w:rsidDel="001E602D">
          <w:rPr>
            <w:color w:val="000000" w:themeColor="text1"/>
          </w:rPr>
          <w:delText xml:space="preserve">Kaiju, the software </w:delText>
        </w:r>
      </w:del>
      <w:ins w:id="4082" w:author="Liliana Salvador" w:date="2022-02-26T19:08:00Z">
        <w:del w:id="4083" w:author="Ruijie Xu" w:date="2022-03-04T12:58:00Z">
          <w:r w:rsidR="00E205F0" w:rsidDel="001E602D">
            <w:rPr>
              <w:color w:val="000000" w:themeColor="text1"/>
            </w:rPr>
            <w:delText xml:space="preserve">that </w:delText>
          </w:r>
        </w:del>
      </w:ins>
      <w:del w:id="4084" w:author="Ruijie Xu" w:date="2022-03-04T12:58:00Z">
        <w:r w:rsidR="00B81751" w:rsidRPr="003A137D" w:rsidDel="001E602D">
          <w:rPr>
            <w:color w:val="000000" w:themeColor="text1"/>
          </w:rPr>
          <w:delText xml:space="preserve">identified the second highest number of distinct </w:delText>
        </w:r>
        <w:r w:rsidR="00315E9F" w:rsidRPr="003A137D" w:rsidDel="001E602D">
          <w:rPr>
            <w:color w:val="000000" w:themeColor="text1"/>
          </w:rPr>
          <w:delText>DA</w:delText>
        </w:r>
        <w:r w:rsidR="00B81751" w:rsidRPr="003A137D" w:rsidDel="001E602D">
          <w:rPr>
            <w:color w:val="000000" w:themeColor="text1"/>
          </w:rPr>
          <w:delText xml:space="preserve"> taxa at the species level, has five out of ten distinct taxa reported as </w:delText>
        </w:r>
      </w:del>
      <w:del w:id="4085" w:author="Ruijie Xu" w:date="2022-02-03T12:37:00Z">
        <w:r w:rsidR="00B81751" w:rsidRPr="003A137D" w:rsidDel="00B27320">
          <w:rPr>
            <w:color w:val="000000" w:themeColor="text1"/>
          </w:rPr>
          <w:delText>Viruese</w:delText>
        </w:r>
      </w:del>
      <w:del w:id="4086" w:author="Ruijie Xu" w:date="2022-03-04T12:58:00Z">
        <w:r w:rsidR="00B81751" w:rsidRPr="003A137D" w:rsidDel="001E602D">
          <w:rPr>
            <w:color w:val="000000" w:themeColor="text1"/>
          </w:rPr>
          <w:delText xml:space="preserve"> (Figure S</w:delText>
        </w:r>
      </w:del>
      <w:del w:id="4087" w:author="Ruijie Xu" w:date="2022-02-03T12:37:00Z">
        <w:r w:rsidR="00B81751" w:rsidRPr="003A137D" w:rsidDel="00B27320">
          <w:rPr>
            <w:color w:val="000000" w:themeColor="text1"/>
          </w:rPr>
          <w:delText>5</w:delText>
        </w:r>
      </w:del>
      <w:del w:id="4088" w:author="Ruijie Xu" w:date="2022-03-04T12:58:00Z">
        <w:r w:rsidR="00B81751" w:rsidRPr="003A137D" w:rsidDel="001E602D">
          <w:rPr>
            <w:color w:val="000000" w:themeColor="text1"/>
          </w:rPr>
          <w:delText xml:space="preserve">). In general, </w:delText>
        </w:r>
      </w:del>
      <w:ins w:id="4089" w:author="Liliana Salvador" w:date="2022-02-26T19:08:00Z">
        <w:del w:id="4090" w:author="Ruijie Xu" w:date="2022-03-04T12:58:00Z">
          <w:r w:rsidR="00E205F0" w:rsidDel="001E602D">
            <w:rPr>
              <w:color w:val="000000" w:themeColor="text1"/>
            </w:rPr>
            <w:delText>o</w:delText>
          </w:r>
        </w:del>
      </w:ins>
      <w:del w:id="4091" w:author="Ruijie Xu" w:date="2022-03-04T12:58:00Z">
        <w:r w:rsidR="00780BEC" w:rsidRPr="003A137D" w:rsidDel="001E602D">
          <w:rPr>
            <w:color w:val="000000" w:themeColor="text1"/>
          </w:rPr>
          <w:delText>Only</w:delText>
        </w:r>
        <w:r w:rsidRPr="003A137D" w:rsidDel="001E602D">
          <w:rPr>
            <w:color w:val="000000" w:themeColor="text1"/>
          </w:rPr>
          <w:delText xml:space="preserve"> 1 species </w:delText>
        </w:r>
        <w:r w:rsidR="007E081C" w:rsidRPr="003A137D" w:rsidDel="001E602D">
          <w:rPr>
            <w:color w:val="000000" w:themeColor="text1"/>
          </w:rPr>
          <w:delText>(</w:delText>
        </w:r>
      </w:del>
      <w:del w:id="4092" w:author="Ruijie Xu" w:date="2022-02-02T11:02:00Z">
        <w:r w:rsidR="007E081C" w:rsidRPr="003A137D" w:rsidDel="00463AA7">
          <w:rPr>
            <w:i/>
            <w:iCs/>
            <w:color w:val="000000" w:themeColor="text1"/>
          </w:rPr>
          <w:delText>Leptospira</w:delText>
        </w:r>
      </w:del>
      <w:del w:id="4093" w:author="Ruijie Xu" w:date="2022-03-04T12:58:00Z">
        <w:r w:rsidR="007E081C" w:rsidRPr="003A137D" w:rsidDel="001E602D">
          <w:rPr>
            <w:i/>
            <w:iCs/>
            <w:color w:val="000000" w:themeColor="text1"/>
          </w:rPr>
          <w:delText xml:space="preserve"> interrogans</w:delText>
        </w:r>
        <w:r w:rsidR="007E081C" w:rsidRPr="003A137D" w:rsidDel="001E602D">
          <w:rPr>
            <w:color w:val="000000" w:themeColor="text1"/>
          </w:rPr>
          <w:delText xml:space="preserve">) </w:delText>
        </w:r>
        <w:r w:rsidR="00FB5CC4" w:rsidRPr="003A137D" w:rsidDel="001E602D">
          <w:rPr>
            <w:color w:val="000000" w:themeColor="text1"/>
          </w:rPr>
          <w:delText xml:space="preserve">and 4 phylum taxa (“p__Spirochaetes”, “p__Bacteroidetes", "p__Cyanobacteria”, </w:delText>
        </w:r>
        <w:r w:rsidR="00DF554B" w:rsidRPr="003A137D" w:rsidDel="001E602D">
          <w:rPr>
            <w:color w:val="000000" w:themeColor="text1"/>
          </w:rPr>
          <w:delText>and “p__Proteobacteria”</w:delText>
        </w:r>
        <w:r w:rsidR="00FB5CC4" w:rsidRPr="003A137D" w:rsidDel="001E602D">
          <w:rPr>
            <w:color w:val="000000" w:themeColor="text1"/>
          </w:rPr>
          <w:delText xml:space="preserve">) </w:delText>
        </w:r>
        <w:r w:rsidRPr="003A137D" w:rsidDel="001E602D">
          <w:rPr>
            <w:color w:val="000000" w:themeColor="text1"/>
          </w:rPr>
          <w:delText>w</w:delText>
        </w:r>
      </w:del>
      <w:ins w:id="4094" w:author="Liliana Salvador" w:date="2022-02-26T19:08:00Z">
        <w:del w:id="4095" w:author="Ruijie Xu" w:date="2022-03-04T12:58:00Z">
          <w:r w:rsidR="00E205F0" w:rsidDel="001E602D">
            <w:rPr>
              <w:color w:val="000000" w:themeColor="text1"/>
            </w:rPr>
            <w:delText>ere</w:delText>
          </w:r>
        </w:del>
      </w:ins>
      <w:del w:id="4096" w:author="Ruijie Xu" w:date="2022-03-04T12:58:00Z">
        <w:r w:rsidRPr="003A137D" w:rsidDel="001E602D">
          <w:rPr>
            <w:color w:val="000000" w:themeColor="text1"/>
          </w:rPr>
          <w:delText xml:space="preserve">as found overlapping </w:delText>
        </w:r>
        <w:r w:rsidR="00A443E2" w:rsidRPr="003A137D" w:rsidDel="001E602D">
          <w:rPr>
            <w:color w:val="000000" w:themeColor="text1"/>
          </w:rPr>
          <w:delText xml:space="preserve">with </w:delText>
        </w:r>
        <w:r w:rsidRPr="003A137D" w:rsidDel="001E602D">
          <w:rPr>
            <w:color w:val="000000" w:themeColor="text1"/>
          </w:rPr>
          <w:delText xml:space="preserve">all </w:delText>
        </w:r>
      </w:del>
      <w:ins w:id="4097" w:author="Liliana Salvador" w:date="2022-02-26T19:09:00Z">
        <w:del w:id="4098" w:author="Ruijie Xu" w:date="2022-02-27T12:38:00Z">
          <w:r w:rsidR="00E205F0" w:rsidDel="00F06949">
            <w:rPr>
              <w:color w:val="000000" w:themeColor="text1"/>
            </w:rPr>
            <w:delText>classified</w:delText>
          </w:r>
        </w:del>
        <w:del w:id="4099" w:author="Ruijie Xu" w:date="2022-03-04T12:58:00Z">
          <w:r w:rsidR="00E205F0" w:rsidDel="001E602D">
            <w:rPr>
              <w:color w:val="000000" w:themeColor="text1"/>
            </w:rPr>
            <w:delText xml:space="preserve"> by all </w:delText>
          </w:r>
        </w:del>
      </w:ins>
      <w:del w:id="4100" w:author="Ruijie Xu" w:date="2022-03-04T12:58:00Z">
        <w:r w:rsidRPr="003A137D" w:rsidDel="001E602D">
          <w:rPr>
            <w:color w:val="000000" w:themeColor="text1"/>
          </w:rPr>
          <w:delText>software</w:delText>
        </w:r>
      </w:del>
      <w:ins w:id="4101" w:author="Liliana Salvador" w:date="2022-02-26T19:09:00Z">
        <w:del w:id="4102" w:author="Ruijie Xu" w:date="2022-03-04T12:58:00Z">
          <w:r w:rsidR="00E205F0" w:rsidDel="001E602D">
            <w:rPr>
              <w:color w:val="000000" w:themeColor="text1"/>
            </w:rPr>
            <w:delText xml:space="preserve"> </w:delText>
          </w:r>
        </w:del>
      </w:ins>
      <w:del w:id="4103" w:author="Ruijie Xu" w:date="2022-03-04T12:58:00Z">
        <w:r w:rsidRPr="003A137D" w:rsidDel="001E602D">
          <w:rPr>
            <w:color w:val="000000" w:themeColor="text1"/>
          </w:rPr>
          <w:delText>’s classification</w:delText>
        </w:r>
        <w:r w:rsidR="001F642F" w:rsidRPr="003A137D" w:rsidDel="001E602D">
          <w:rPr>
            <w:color w:val="000000" w:themeColor="text1"/>
          </w:rPr>
          <w:delText>s</w:delText>
        </w:r>
        <w:r w:rsidR="002B1E77" w:rsidRPr="003A137D" w:rsidDel="001E602D">
          <w:rPr>
            <w:color w:val="000000" w:themeColor="text1"/>
          </w:rPr>
          <w:delText xml:space="preserve"> (</w:delText>
        </w:r>
      </w:del>
      <w:bookmarkStart w:id="4104" w:name="OLE_LINK189"/>
      <w:bookmarkStart w:id="4105" w:name="OLE_LINK190"/>
      <w:del w:id="4106" w:author="Ruijie Xu" w:date="2022-02-03T12:38:00Z">
        <w:r w:rsidR="002B1E77" w:rsidRPr="003A137D" w:rsidDel="00B27320">
          <w:rPr>
            <w:color w:val="000000" w:themeColor="text1"/>
          </w:rPr>
          <w:delText>Figure</w:delText>
        </w:r>
      </w:del>
      <w:del w:id="4107" w:author="Ruijie Xu" w:date="2022-03-04T12:58:00Z">
        <w:r w:rsidR="002B1E77" w:rsidRPr="003A137D" w:rsidDel="001E602D">
          <w:rPr>
            <w:color w:val="000000" w:themeColor="text1"/>
          </w:rPr>
          <w:delText xml:space="preserve"> S</w:delText>
        </w:r>
      </w:del>
      <w:del w:id="4108" w:author="Ruijie Xu" w:date="2022-02-03T12:37:00Z">
        <w:r w:rsidR="002B1E77" w:rsidRPr="003A137D" w:rsidDel="00B27320">
          <w:rPr>
            <w:color w:val="000000" w:themeColor="text1"/>
          </w:rPr>
          <w:delText>5</w:delText>
        </w:r>
      </w:del>
      <w:bookmarkEnd w:id="4104"/>
      <w:bookmarkEnd w:id="4105"/>
      <w:del w:id="4109" w:author="Ruijie Xu" w:date="2022-03-04T12:58:00Z">
        <w:r w:rsidR="0045640F" w:rsidRPr="003A137D" w:rsidDel="001E602D">
          <w:rPr>
            <w:color w:val="000000" w:themeColor="text1"/>
          </w:rPr>
          <w:delText>, Figure S</w:delText>
        </w:r>
      </w:del>
      <w:del w:id="4110" w:author="Ruijie Xu" w:date="2022-02-03T12:38:00Z">
        <w:r w:rsidR="0045640F" w:rsidRPr="003A137D" w:rsidDel="00B27320">
          <w:rPr>
            <w:color w:val="000000" w:themeColor="text1"/>
          </w:rPr>
          <w:delText>6</w:delText>
        </w:r>
      </w:del>
      <w:del w:id="4111" w:author="Ruijie Xu" w:date="2022-03-04T12:58:00Z">
        <w:r w:rsidR="002B1E77" w:rsidRPr="003A137D" w:rsidDel="001E602D">
          <w:rPr>
            <w:color w:val="000000" w:themeColor="text1"/>
          </w:rPr>
          <w:delText>)</w:delText>
        </w:r>
        <w:r w:rsidRPr="003A137D" w:rsidDel="001E602D">
          <w:rPr>
            <w:color w:val="000000" w:themeColor="text1"/>
          </w:rPr>
          <w:delText xml:space="preserve">. </w:delText>
        </w:r>
      </w:del>
    </w:p>
    <w:p w14:paraId="259E22D1" w14:textId="120B7F1C" w:rsidR="00E205F0" w:rsidDel="001E602D" w:rsidRDefault="00E205F0">
      <w:pPr>
        <w:spacing w:line="480" w:lineRule="auto"/>
        <w:rPr>
          <w:ins w:id="4112" w:author="Liliana Salvador" w:date="2022-02-26T19:10:00Z"/>
          <w:del w:id="4113" w:author="Ruijie Xu" w:date="2022-03-04T12:58:00Z"/>
          <w:color w:val="000000" w:themeColor="text1"/>
        </w:rPr>
      </w:pPr>
    </w:p>
    <w:p w14:paraId="2E0D70AA" w14:textId="5BC5B1D4" w:rsidR="00E205F0" w:rsidRPr="00A15B7A" w:rsidDel="001E602D" w:rsidRDefault="00E205F0">
      <w:pPr>
        <w:spacing w:line="480" w:lineRule="auto"/>
        <w:rPr>
          <w:ins w:id="4114" w:author="Liliana Salvador" w:date="2022-02-26T19:10:00Z"/>
          <w:del w:id="4115" w:author="Ruijie Xu" w:date="2022-03-04T12:58:00Z"/>
          <w:iCs/>
          <w:color w:val="000000" w:themeColor="text1"/>
          <w:u w:val="single"/>
          <w:rPrChange w:id="4116" w:author="Ruijie Xu" w:date="2022-02-27T13:47:00Z">
            <w:rPr>
              <w:ins w:id="4117" w:author="Liliana Salvador" w:date="2022-02-26T19:10:00Z"/>
              <w:del w:id="4118" w:author="Ruijie Xu" w:date="2022-03-04T12:58:00Z"/>
              <w:iCs/>
              <w:color w:val="000000" w:themeColor="text1"/>
            </w:rPr>
          </w:rPrChange>
        </w:rPr>
      </w:pPr>
      <w:ins w:id="4119" w:author="Liliana Salvador" w:date="2022-02-26T19:10:00Z">
        <w:del w:id="4120" w:author="Ruijie Xu" w:date="2022-03-04T12:58:00Z">
          <w:r w:rsidRPr="00A15B7A" w:rsidDel="001E602D">
            <w:rPr>
              <w:iCs/>
              <w:color w:val="000000" w:themeColor="text1"/>
              <w:u w:val="single"/>
              <w:rPrChange w:id="4121" w:author="Ruijie Xu" w:date="2022-02-27T13:47:00Z">
                <w:rPr>
                  <w:iCs/>
                  <w:color w:val="000000" w:themeColor="text1"/>
                </w:rPr>
              </w:rPrChange>
            </w:rPr>
            <w:delText>Phylum level</w:delText>
          </w:r>
        </w:del>
      </w:ins>
    </w:p>
    <w:p w14:paraId="75BC9D26" w14:textId="73AB07A5" w:rsidR="00E7377F" w:rsidRPr="003A137D" w:rsidDel="001E602D" w:rsidRDefault="00BE21E4">
      <w:pPr>
        <w:spacing w:line="480" w:lineRule="auto"/>
        <w:rPr>
          <w:del w:id="4122" w:author="Ruijie Xu" w:date="2022-03-04T12:58:00Z"/>
          <w:color w:val="000000" w:themeColor="text1"/>
        </w:rPr>
      </w:pPr>
      <w:del w:id="4123" w:author="Ruijie Xu" w:date="2022-03-04T12:58:00Z">
        <w:r w:rsidRPr="003A137D" w:rsidDel="001E602D">
          <w:rPr>
            <w:color w:val="000000" w:themeColor="text1"/>
          </w:rPr>
          <w:delText>The Phylum tax</w:delText>
        </w:r>
        <w:r w:rsidR="00815126" w:rsidRPr="003A137D" w:rsidDel="001E602D">
          <w:rPr>
            <w:color w:val="000000" w:themeColor="text1"/>
          </w:rPr>
          <w:delText>on</w:delText>
        </w:r>
        <w:r w:rsidRPr="003A137D" w:rsidDel="001E602D">
          <w:rPr>
            <w:color w:val="000000" w:themeColor="text1"/>
          </w:rPr>
          <w:delText xml:space="preserve"> “p__Firmicutes” was identified </w:delText>
        </w:r>
      </w:del>
      <w:ins w:id="4124" w:author="Liliana Salvador" w:date="2022-02-26T19:12:00Z">
        <w:del w:id="4125" w:author="Ruijie Xu" w:date="2022-03-04T12:58:00Z">
          <w:r w:rsidR="00E205F0" w:rsidDel="001E602D">
            <w:rPr>
              <w:color w:val="000000" w:themeColor="text1"/>
            </w:rPr>
            <w:delText xml:space="preserve">as </w:delText>
          </w:r>
          <w:r w:rsidR="00E205F0" w:rsidRPr="003A137D" w:rsidDel="001E602D">
            <w:rPr>
              <w:color w:val="000000" w:themeColor="text1"/>
            </w:rPr>
            <w:delText xml:space="preserve">the DA taxon </w:delText>
          </w:r>
        </w:del>
      </w:ins>
      <w:del w:id="4126" w:author="Ruijie Xu" w:date="2022-03-04T12:58:00Z">
        <w:r w:rsidRPr="003A137D" w:rsidDel="001E602D">
          <w:rPr>
            <w:color w:val="000000" w:themeColor="text1"/>
          </w:rPr>
          <w:delText>from the classifications of</w:delText>
        </w:r>
      </w:del>
      <w:ins w:id="4127" w:author="Liliana Salvador" w:date="2022-02-26T19:12:00Z">
        <w:del w:id="4128" w:author="Ruijie Xu" w:date="2022-03-04T12:58:00Z">
          <w:r w:rsidR="00E205F0" w:rsidDel="001E602D">
            <w:rPr>
              <w:color w:val="000000" w:themeColor="text1"/>
            </w:rPr>
            <w:delText>by</w:delText>
          </w:r>
        </w:del>
      </w:ins>
      <w:del w:id="4129" w:author="Ruijie Xu" w:date="2022-03-04T12:58:00Z">
        <w:r w:rsidRPr="003A137D" w:rsidDel="001E602D">
          <w:rPr>
            <w:color w:val="000000" w:themeColor="text1"/>
          </w:rPr>
          <w:delText xml:space="preserve"> all software as the </w:delText>
        </w:r>
        <w:r w:rsidR="00315E9F" w:rsidRPr="003A137D" w:rsidDel="001E602D">
          <w:rPr>
            <w:color w:val="000000" w:themeColor="text1"/>
          </w:rPr>
          <w:delText>DA</w:delText>
        </w:r>
        <w:r w:rsidRPr="003A137D" w:rsidDel="001E602D">
          <w:rPr>
            <w:color w:val="000000" w:themeColor="text1"/>
          </w:rPr>
          <w:delText xml:space="preserve"> taxon except for </w:delText>
        </w:r>
        <w:r w:rsidR="00F854D6" w:rsidRPr="003A137D" w:rsidDel="001E602D">
          <w:rPr>
            <w:color w:val="000000" w:themeColor="text1"/>
          </w:rPr>
          <w:delText>Diamond</w:delText>
        </w:r>
        <w:r w:rsidRPr="003A137D" w:rsidDel="001E602D">
          <w:rPr>
            <w:color w:val="000000" w:themeColor="text1"/>
          </w:rPr>
          <w:delText xml:space="preserve">. Kaiju has identified </w:delText>
        </w:r>
      </w:del>
      <w:ins w:id="4130" w:author="Liliana Salvador" w:date="2022-02-26T19:12:00Z">
        <w:del w:id="4131" w:author="Ruijie Xu" w:date="2022-02-27T12:38:00Z">
          <w:r w:rsidR="00E205F0" w:rsidRPr="003A137D" w:rsidDel="00F06949">
            <w:rPr>
              <w:color w:val="000000" w:themeColor="text1"/>
            </w:rPr>
            <w:delText xml:space="preserve">as a DA taxon </w:delText>
          </w:r>
        </w:del>
      </w:ins>
      <w:del w:id="4132" w:author="Ruijie Xu" w:date="2022-03-04T12:58:00Z">
        <w:r w:rsidRPr="003A137D" w:rsidDel="001E602D">
          <w:rPr>
            <w:color w:val="000000" w:themeColor="text1"/>
          </w:rPr>
          <w:delText xml:space="preserve">the only virus taxon, “p__Negarnaviricota”, as a </w:delText>
        </w:r>
        <w:r w:rsidR="00315E9F" w:rsidRPr="003A137D" w:rsidDel="001E602D">
          <w:rPr>
            <w:color w:val="000000" w:themeColor="text1"/>
          </w:rPr>
          <w:delText>DA</w:delText>
        </w:r>
        <w:r w:rsidRPr="003A137D" w:rsidDel="001E602D">
          <w:rPr>
            <w:color w:val="000000" w:themeColor="text1"/>
          </w:rPr>
          <w:delText xml:space="preserve"> taxon. </w:delText>
        </w:r>
        <w:commentRangeEnd w:id="3934"/>
        <w:r w:rsidR="00AB0010" w:rsidDel="001E602D">
          <w:rPr>
            <w:rStyle w:val="CommentReference"/>
          </w:rPr>
          <w:commentReference w:id="3934"/>
        </w:r>
      </w:del>
    </w:p>
    <w:p w14:paraId="166B5E34" w14:textId="524C8321" w:rsidR="00E205F0" w:rsidDel="001E602D" w:rsidRDefault="00E205F0" w:rsidP="00537A4F">
      <w:pPr>
        <w:spacing w:line="480" w:lineRule="auto"/>
        <w:rPr>
          <w:ins w:id="4133" w:author="Liliana Salvador" w:date="2022-02-26T19:11:00Z"/>
          <w:del w:id="4134" w:author="Ruijie Xu" w:date="2022-03-04T12:58:00Z"/>
          <w:b/>
          <w:i/>
          <w:color w:val="000000" w:themeColor="text1"/>
        </w:rPr>
      </w:pPr>
    </w:p>
    <w:p w14:paraId="176098EB" w14:textId="110BCBE2" w:rsidR="00D47D9F" w:rsidRDefault="004635B1" w:rsidP="00537A4F">
      <w:pPr>
        <w:spacing w:line="480" w:lineRule="auto"/>
        <w:rPr>
          <w:ins w:id="4135" w:author="Liliana Salvador" w:date="2022-02-26T19:23:00Z"/>
          <w:b/>
          <w:color w:val="000000" w:themeColor="text1"/>
        </w:rPr>
      </w:pPr>
      <w:del w:id="4136" w:author="Ruijie Xu" w:date="2022-02-02T11:02:00Z">
        <w:r w:rsidRPr="003A137D" w:rsidDel="00463AA7">
          <w:rPr>
            <w:b/>
            <w:i/>
            <w:color w:val="000000" w:themeColor="text1"/>
          </w:rPr>
          <w:delText>Leptospira</w:delText>
        </w:r>
      </w:del>
      <w:ins w:id="4137" w:author="Rajeev, Sree" w:date="2022-03-03T11:25:00Z">
        <w:r w:rsidR="00AB0010">
          <w:rPr>
            <w:b/>
            <w:color w:val="000000" w:themeColor="text1"/>
          </w:rPr>
          <w:t xml:space="preserve">Pathogen detection </w:t>
        </w:r>
      </w:ins>
      <w:ins w:id="4138" w:author="Ruijie Xu" w:date="2022-02-02T11:02:00Z">
        <w:del w:id="4139" w:author="Rajeev, Sree" w:date="2022-03-03T11:25:00Z">
          <w:r w:rsidR="00463AA7" w:rsidDel="00AB0010">
            <w:rPr>
              <w:b/>
              <w:i/>
              <w:color w:val="000000" w:themeColor="text1"/>
            </w:rPr>
            <w:delText>Leptospira</w:delText>
          </w:r>
        </w:del>
      </w:ins>
      <w:del w:id="4140" w:author="Rajeev, Sree" w:date="2022-03-03T11:25:00Z">
        <w:r w:rsidRPr="003A137D" w:rsidDel="00AB0010">
          <w:rPr>
            <w:b/>
            <w:color w:val="000000" w:themeColor="text1"/>
          </w:rPr>
          <w:delText xml:space="preserve"> </w:delText>
        </w:r>
      </w:del>
      <w:del w:id="4141" w:author="Rajeev, Sree" w:date="2022-03-03T11:26:00Z">
        <w:r w:rsidRPr="003A137D" w:rsidDel="00AB0010">
          <w:rPr>
            <w:b/>
            <w:color w:val="000000" w:themeColor="text1"/>
          </w:rPr>
          <w:delText>detection</w:delText>
        </w:r>
      </w:del>
      <w:del w:id="4142" w:author="Liliana Salvador" w:date="2022-03-08T20:07:00Z">
        <w:r w:rsidRPr="003A137D" w:rsidDel="000D56DE">
          <w:rPr>
            <w:b/>
            <w:color w:val="000000" w:themeColor="text1"/>
          </w:rPr>
          <w:delText xml:space="preserve">. </w:delText>
        </w:r>
      </w:del>
    </w:p>
    <w:p w14:paraId="2BEE6CA2" w14:textId="0FBEDDB8" w:rsidR="00592CFC" w:rsidRPr="00AB0010" w:rsidDel="00AB0010" w:rsidRDefault="00AB0010">
      <w:pPr>
        <w:spacing w:line="480" w:lineRule="auto"/>
        <w:rPr>
          <w:del w:id="4143" w:author="Rajeev, Sree" w:date="2022-03-03T11:26:00Z"/>
          <w:color w:val="000000" w:themeColor="text1"/>
          <w:rPrChange w:id="4144" w:author="Rajeev, Sree" w:date="2022-03-03T11:26:00Z">
            <w:rPr>
              <w:del w:id="4145" w:author="Rajeev, Sree" w:date="2022-03-03T11:26:00Z"/>
              <w:b/>
              <w:color w:val="000000" w:themeColor="text1"/>
            </w:rPr>
          </w:rPrChange>
        </w:rPr>
      </w:pPr>
      <w:ins w:id="4146" w:author="Rajeev, Sree" w:date="2022-03-03T11:27:00Z">
        <w:r>
          <w:rPr>
            <w:color w:val="000000" w:themeColor="text1"/>
          </w:rPr>
          <w:t xml:space="preserve">We focused on </w:t>
        </w:r>
        <w:del w:id="4147" w:author="Ruijie Xu" w:date="2022-03-04T11:23:00Z">
          <w:r w:rsidDel="00B23538">
            <w:rPr>
              <w:color w:val="000000" w:themeColor="text1"/>
            </w:rPr>
            <w:delText xml:space="preserve"> </w:delText>
          </w:r>
        </w:del>
        <w:r w:rsidRPr="00AB0010">
          <w:rPr>
            <w:bCs/>
            <w:i/>
            <w:iCs/>
            <w:color w:val="000000" w:themeColor="text1"/>
            <w:rPrChange w:id="4148" w:author="Rajeev, Sree" w:date="2022-03-03T11:27:00Z">
              <w:rPr>
                <w:bCs/>
                <w:iCs/>
                <w:color w:val="000000" w:themeColor="text1"/>
              </w:rPr>
            </w:rPrChange>
          </w:rPr>
          <w:t>Leptospira</w:t>
        </w:r>
        <w:r w:rsidRPr="000A51F4">
          <w:rPr>
            <w:bCs/>
            <w:color w:val="000000" w:themeColor="text1"/>
          </w:rPr>
          <w:t xml:space="preserve"> </w:t>
        </w:r>
        <w:r>
          <w:rPr>
            <w:bCs/>
            <w:color w:val="000000" w:themeColor="text1"/>
          </w:rPr>
          <w:t xml:space="preserve">detection </w:t>
        </w:r>
        <w:r>
          <w:rPr>
            <w:color w:val="000000" w:themeColor="text1"/>
          </w:rPr>
          <w:t>s</w:t>
        </w:r>
      </w:ins>
      <w:ins w:id="4149" w:author="Rajeev, Sree" w:date="2022-03-03T11:26:00Z">
        <w:r w:rsidRPr="00AB0010">
          <w:rPr>
            <w:color w:val="000000" w:themeColor="text1"/>
            <w:rPrChange w:id="4150" w:author="Rajeev, Sree" w:date="2022-03-03T11:26:00Z">
              <w:rPr>
                <w:i/>
                <w:color w:val="000000" w:themeColor="text1"/>
              </w:rPr>
            </w:rPrChange>
          </w:rPr>
          <w:t xml:space="preserve">ince rodents are </w:t>
        </w:r>
        <w:r>
          <w:rPr>
            <w:color w:val="000000" w:themeColor="text1"/>
          </w:rPr>
          <w:t>the major reservoirs of th</w:t>
        </w:r>
      </w:ins>
      <w:ins w:id="4151" w:author="Rajeev, Sree" w:date="2022-03-03T11:27:00Z">
        <w:r>
          <w:rPr>
            <w:color w:val="000000" w:themeColor="text1"/>
          </w:rPr>
          <w:t>is</w:t>
        </w:r>
      </w:ins>
      <w:ins w:id="4152" w:author="Rajeev, Sree" w:date="2022-03-03T11:26:00Z">
        <w:r>
          <w:rPr>
            <w:color w:val="000000" w:themeColor="text1"/>
          </w:rPr>
          <w:t xml:space="preserve"> major zoonotic pathogen</w:t>
        </w:r>
      </w:ins>
      <w:ins w:id="4153" w:author="Rajeev, Sree" w:date="2022-03-03T11:27:00Z">
        <w:r>
          <w:rPr>
            <w:color w:val="000000" w:themeColor="text1"/>
          </w:rPr>
          <w:t xml:space="preserve">. </w:t>
        </w:r>
      </w:ins>
      <w:ins w:id="4154" w:author="Rajeev, Sree" w:date="2022-03-03T11:26:00Z">
        <w:r>
          <w:rPr>
            <w:color w:val="000000" w:themeColor="text1"/>
          </w:rPr>
          <w:t xml:space="preserve"> </w:t>
        </w:r>
        <w:del w:id="4155" w:author="Ruijie Xu" w:date="2022-03-04T11:24:00Z">
          <w:r w:rsidDel="00B23538">
            <w:rPr>
              <w:color w:val="000000" w:themeColor="text1"/>
            </w:rPr>
            <w:delText xml:space="preserve"> </w:delText>
          </w:r>
        </w:del>
      </w:ins>
      <w:ins w:id="4156" w:author="Liliana Salvador" w:date="2022-02-26T19:24:00Z">
        <w:del w:id="4157" w:author="Rajeev, Sree" w:date="2022-03-03T11:26:00Z">
          <w:r w:rsidR="00592CFC" w:rsidRPr="00AB0010" w:rsidDel="00AB0010">
            <w:rPr>
              <w:color w:val="000000" w:themeColor="text1"/>
              <w:rPrChange w:id="4158" w:author="Rajeev, Sree" w:date="2022-03-03T11:26:00Z">
                <w:rPr>
                  <w:b/>
                  <w:color w:val="000000" w:themeColor="text1"/>
                </w:rPr>
              </w:rPrChange>
            </w:rPr>
            <w:delText>Different software</w:delText>
          </w:r>
        </w:del>
      </w:ins>
    </w:p>
    <w:p w14:paraId="58C78A2C" w14:textId="73658BA7" w:rsidR="00592CFC" w:rsidRPr="00AB0010" w:rsidDel="00B1228A" w:rsidRDefault="00D47D9F">
      <w:pPr>
        <w:spacing w:line="480" w:lineRule="auto"/>
        <w:rPr>
          <w:ins w:id="4159" w:author="Liliana Salvador" w:date="2022-02-26T19:24:00Z"/>
          <w:del w:id="4160" w:author="Rajeev, Sree" w:date="2022-03-03T11:30:00Z"/>
          <w:bCs/>
          <w:color w:val="000000" w:themeColor="text1"/>
        </w:rPr>
      </w:pPr>
      <w:del w:id="4161" w:author="Rajeev, Sree" w:date="2022-03-03T11:27:00Z">
        <w:r w:rsidRPr="00AB0010" w:rsidDel="00AB0010">
          <w:rPr>
            <w:bCs/>
            <w:color w:val="000000" w:themeColor="text1"/>
          </w:rPr>
          <w:delText xml:space="preserve">With the use of the nine software, </w:delText>
        </w:r>
        <w:r w:rsidRPr="000E6D9F" w:rsidDel="00AB0010">
          <w:rPr>
            <w:bCs/>
            <w:iCs/>
            <w:color w:val="000000" w:themeColor="text1"/>
          </w:rPr>
          <w:delText>Leptosp</w:delText>
        </w:r>
      </w:del>
      <w:ins w:id="4162" w:author="Rajeev, Sree" w:date="2022-03-03T11:28:00Z">
        <w:r w:rsidR="00AB0010">
          <w:rPr>
            <w:bCs/>
            <w:color w:val="000000" w:themeColor="text1"/>
          </w:rPr>
          <w:t>We</w:t>
        </w:r>
        <w:del w:id="4163" w:author="Ruijie Xu" w:date="2022-03-04T11:24:00Z">
          <w:r w:rsidR="00AB0010" w:rsidDel="00B23538">
            <w:rPr>
              <w:bCs/>
              <w:color w:val="000000" w:themeColor="text1"/>
            </w:rPr>
            <w:delText xml:space="preserve"> </w:delText>
          </w:r>
        </w:del>
      </w:ins>
      <w:del w:id="4164" w:author="Rajeev, Sree" w:date="2022-03-03T11:27:00Z">
        <w:r w:rsidRPr="000E6D9F" w:rsidDel="00AB0010">
          <w:rPr>
            <w:bCs/>
            <w:iCs/>
            <w:color w:val="000000" w:themeColor="text1"/>
          </w:rPr>
          <w:delText>ira</w:delText>
        </w:r>
        <w:r w:rsidRPr="00AB0010" w:rsidDel="00AB0010">
          <w:rPr>
            <w:bCs/>
            <w:color w:val="000000" w:themeColor="text1"/>
          </w:rPr>
          <w:delText xml:space="preserve"> </w:delText>
        </w:r>
      </w:del>
      <w:del w:id="4165" w:author="Rajeev, Sree" w:date="2022-03-03T11:28:00Z">
        <w:r w:rsidRPr="00AB0010" w:rsidDel="00AB0010">
          <w:rPr>
            <w:bCs/>
            <w:color w:val="000000" w:themeColor="text1"/>
          </w:rPr>
          <w:delText>was</w:delText>
        </w:r>
      </w:del>
      <w:r w:rsidRPr="00AB0010">
        <w:rPr>
          <w:bCs/>
          <w:color w:val="000000" w:themeColor="text1"/>
        </w:rPr>
        <w:t xml:space="preserve"> identified </w:t>
      </w:r>
      <w:ins w:id="4166" w:author="Rajeev, Sree" w:date="2022-03-03T11:28:00Z">
        <w:r w:rsidR="00AB0010" w:rsidRPr="00AB0010">
          <w:rPr>
            <w:bCs/>
            <w:i/>
            <w:color w:val="000000" w:themeColor="text1"/>
            <w:rPrChange w:id="4167" w:author="Rajeev, Sree" w:date="2022-03-03T11:28:00Z">
              <w:rPr>
                <w:bCs/>
                <w:color w:val="000000" w:themeColor="text1"/>
              </w:rPr>
            </w:rPrChange>
          </w:rPr>
          <w:t>Leptospir</w:t>
        </w:r>
        <w:del w:id="4168" w:author="Liliana Salvador" w:date="2022-03-08T20:12:00Z">
          <w:r w:rsidR="00AB0010" w:rsidRPr="00AB0010" w:rsidDel="000D56DE">
            <w:rPr>
              <w:bCs/>
              <w:i/>
              <w:color w:val="000000" w:themeColor="text1"/>
              <w:rPrChange w:id="4169" w:author="Rajeev, Sree" w:date="2022-03-03T11:28:00Z">
                <w:rPr>
                  <w:bCs/>
                  <w:color w:val="000000" w:themeColor="text1"/>
                </w:rPr>
              </w:rPrChange>
            </w:rPr>
            <w:delText>r</w:delText>
          </w:r>
        </w:del>
        <w:r w:rsidR="00AB0010" w:rsidRPr="00AB0010">
          <w:rPr>
            <w:bCs/>
            <w:i/>
            <w:color w:val="000000" w:themeColor="text1"/>
            <w:rPrChange w:id="4170" w:author="Rajeev, Sree" w:date="2022-03-03T11:28:00Z">
              <w:rPr>
                <w:bCs/>
                <w:color w:val="000000" w:themeColor="text1"/>
              </w:rPr>
            </w:rPrChange>
          </w:rPr>
          <w:t>a</w:t>
        </w:r>
        <w:r w:rsidR="00AB0010">
          <w:rPr>
            <w:bCs/>
            <w:color w:val="000000" w:themeColor="text1"/>
          </w:rPr>
          <w:t xml:space="preserve"> </w:t>
        </w:r>
      </w:ins>
      <w:r w:rsidRPr="00AB0010">
        <w:rPr>
          <w:bCs/>
          <w:color w:val="000000" w:themeColor="text1"/>
        </w:rPr>
        <w:t>in the three tissues of all four subjects</w:t>
      </w:r>
      <w:ins w:id="4171" w:author="Liliana Salvador" w:date="2022-02-26T19:13:00Z">
        <w:r w:rsidR="00E205F0" w:rsidRPr="00AB0010">
          <w:rPr>
            <w:bCs/>
            <w:color w:val="000000" w:themeColor="text1"/>
          </w:rPr>
          <w:t xml:space="preserve"> </w:t>
        </w:r>
      </w:ins>
      <w:ins w:id="4172" w:author="Liliana Salvador" w:date="2022-02-26T19:14:00Z">
        <w:r w:rsidR="00E205F0" w:rsidRPr="00AB0010">
          <w:rPr>
            <w:bCs/>
            <w:color w:val="000000" w:themeColor="text1"/>
          </w:rPr>
          <w:t>by the nine software</w:t>
        </w:r>
      </w:ins>
      <w:r w:rsidRPr="00AB0010">
        <w:rPr>
          <w:bCs/>
          <w:color w:val="000000" w:themeColor="text1"/>
        </w:rPr>
        <w:t xml:space="preserve">, </w:t>
      </w:r>
      <w:del w:id="4173" w:author="Liliana Salvador" w:date="2022-02-26T19:14:00Z">
        <w:r w:rsidRPr="00AB0010" w:rsidDel="00E205F0">
          <w:rPr>
            <w:bCs/>
            <w:color w:val="000000" w:themeColor="text1"/>
          </w:rPr>
          <w:delText xml:space="preserve">but </w:delText>
        </w:r>
      </w:del>
      <w:ins w:id="4174" w:author="Liliana Salvador" w:date="2022-02-26T19:14:00Z">
        <w:r w:rsidR="00E205F0" w:rsidRPr="00AB0010">
          <w:rPr>
            <w:bCs/>
            <w:color w:val="000000" w:themeColor="text1"/>
          </w:rPr>
          <w:t xml:space="preserve">however, </w:t>
        </w:r>
      </w:ins>
      <w:r w:rsidRPr="00AB0010">
        <w:rPr>
          <w:bCs/>
          <w:color w:val="000000" w:themeColor="text1"/>
        </w:rPr>
        <w:t>each software</w:t>
      </w:r>
      <w:del w:id="4175" w:author="Liliana Salvador" w:date="2022-02-26T19:14:00Z">
        <w:r w:rsidRPr="00AB0010" w:rsidDel="00E205F0">
          <w:rPr>
            <w:bCs/>
            <w:color w:val="000000" w:themeColor="text1"/>
          </w:rPr>
          <w:delText xml:space="preserve"> has</w:delText>
        </w:r>
      </w:del>
      <w:r w:rsidRPr="00AB0010">
        <w:rPr>
          <w:bCs/>
          <w:color w:val="000000" w:themeColor="text1"/>
        </w:rPr>
        <w:t xml:space="preserve"> reported </w:t>
      </w:r>
      <w:r w:rsidRPr="00B1228A">
        <w:rPr>
          <w:bCs/>
          <w:i/>
          <w:iCs/>
          <w:color w:val="000000" w:themeColor="text1"/>
          <w:rPrChange w:id="4176" w:author="Rajeev, Sree" w:date="2022-03-03T11:28:00Z">
            <w:rPr>
              <w:bCs/>
              <w:color w:val="000000" w:themeColor="text1"/>
            </w:rPr>
          </w:rPrChange>
        </w:rPr>
        <w:t>Leptospira</w:t>
      </w:r>
      <w:r w:rsidRPr="00AB0010">
        <w:rPr>
          <w:bCs/>
          <w:color w:val="000000" w:themeColor="text1"/>
        </w:rPr>
        <w:t xml:space="preserve"> in different samples</w:t>
      </w:r>
      <w:r w:rsidR="003A5584" w:rsidRPr="00AB0010">
        <w:rPr>
          <w:bCs/>
          <w:color w:val="000000" w:themeColor="text1"/>
        </w:rPr>
        <w:t xml:space="preserve"> (Table I</w:t>
      </w:r>
      <w:ins w:id="4177" w:author="Ruijie Xu" w:date="2022-02-03T12:38:00Z">
        <w:r w:rsidR="006E787C" w:rsidRPr="00AB0010">
          <w:rPr>
            <w:bCs/>
            <w:color w:val="000000" w:themeColor="text1"/>
          </w:rPr>
          <w:t>I</w:t>
        </w:r>
      </w:ins>
      <w:r w:rsidR="003A5584" w:rsidRPr="00AB0010">
        <w:rPr>
          <w:bCs/>
          <w:color w:val="000000" w:themeColor="text1"/>
        </w:rPr>
        <w:t>)</w:t>
      </w:r>
      <w:r w:rsidRPr="00AB0010">
        <w:rPr>
          <w:bCs/>
          <w:color w:val="000000" w:themeColor="text1"/>
        </w:rPr>
        <w:t xml:space="preserve">. </w:t>
      </w:r>
      <w:r w:rsidR="0004003B" w:rsidRPr="00AB0010">
        <w:rPr>
          <w:bCs/>
          <w:color w:val="000000" w:themeColor="text1"/>
        </w:rPr>
        <w:t xml:space="preserve"> Centrifuge </w:t>
      </w:r>
      <w:del w:id="4178" w:author="Liliana Salvador" w:date="2022-03-08T20:12:00Z">
        <w:r w:rsidR="0004003B" w:rsidRPr="00AB0010" w:rsidDel="000D56DE">
          <w:rPr>
            <w:bCs/>
            <w:color w:val="000000" w:themeColor="text1"/>
          </w:rPr>
          <w:delText xml:space="preserve">is </w:delText>
        </w:r>
      </w:del>
      <w:ins w:id="4179" w:author="Liliana Salvador" w:date="2022-03-08T20:12:00Z">
        <w:r w:rsidR="000D56DE">
          <w:rPr>
            <w:bCs/>
            <w:color w:val="000000" w:themeColor="text1"/>
          </w:rPr>
          <w:t xml:space="preserve">was </w:t>
        </w:r>
      </w:ins>
      <w:r w:rsidR="0004003B" w:rsidRPr="00AB0010">
        <w:rPr>
          <w:bCs/>
          <w:color w:val="000000" w:themeColor="text1"/>
        </w:rPr>
        <w:t xml:space="preserve">the only </w:t>
      </w:r>
      <w:del w:id="4180" w:author="Liliana Salvador" w:date="2022-03-08T20:13:00Z">
        <w:r w:rsidR="0004003B" w:rsidRPr="00AB0010" w:rsidDel="000D56DE">
          <w:rPr>
            <w:bCs/>
            <w:color w:val="000000" w:themeColor="text1"/>
          </w:rPr>
          <w:delText xml:space="preserve">software </w:delText>
        </w:r>
      </w:del>
      <w:ins w:id="4181" w:author="Liliana Salvador" w:date="2022-03-08T20:13:00Z">
        <w:r w:rsidR="000D56DE">
          <w:rPr>
            <w:bCs/>
            <w:color w:val="000000" w:themeColor="text1"/>
          </w:rPr>
          <w:t>one</w:t>
        </w:r>
        <w:r w:rsidR="000D56DE" w:rsidRPr="00AB0010">
          <w:rPr>
            <w:bCs/>
            <w:color w:val="000000" w:themeColor="text1"/>
          </w:rPr>
          <w:t xml:space="preserve"> </w:t>
        </w:r>
      </w:ins>
      <w:ins w:id="4182" w:author="Liliana Salvador" w:date="2022-02-26T19:14:00Z">
        <w:r w:rsidR="00E205F0" w:rsidRPr="00AB0010">
          <w:rPr>
            <w:bCs/>
            <w:color w:val="000000" w:themeColor="text1"/>
          </w:rPr>
          <w:t xml:space="preserve">that </w:t>
        </w:r>
      </w:ins>
      <w:r w:rsidR="0004003B" w:rsidRPr="00AB0010">
        <w:rPr>
          <w:bCs/>
          <w:color w:val="000000" w:themeColor="text1"/>
        </w:rPr>
        <w:t xml:space="preserve">reported </w:t>
      </w:r>
      <w:r w:rsidR="0004003B" w:rsidRPr="00B1228A">
        <w:rPr>
          <w:bCs/>
          <w:i/>
          <w:color w:val="000000" w:themeColor="text1"/>
          <w:rPrChange w:id="4183" w:author="Rajeev, Sree" w:date="2022-03-03T11:28:00Z">
            <w:rPr>
              <w:bCs/>
              <w:color w:val="000000" w:themeColor="text1"/>
            </w:rPr>
          </w:rPrChange>
        </w:rPr>
        <w:t>Leptospira</w:t>
      </w:r>
      <w:r w:rsidR="0004003B" w:rsidRPr="00AB0010">
        <w:rPr>
          <w:bCs/>
          <w:color w:val="000000" w:themeColor="text1"/>
        </w:rPr>
        <w:t xml:space="preserve"> in all </w:t>
      </w:r>
      <w:ins w:id="4184" w:author="Liliana Salvador" w:date="2022-02-26T19:14:00Z">
        <w:r w:rsidR="00E205F0" w:rsidRPr="00AB0010">
          <w:rPr>
            <w:bCs/>
            <w:color w:val="000000" w:themeColor="text1"/>
          </w:rPr>
          <w:t xml:space="preserve">of the </w:t>
        </w:r>
      </w:ins>
      <w:r w:rsidR="008477F1" w:rsidRPr="00AB0010">
        <w:rPr>
          <w:bCs/>
          <w:color w:val="000000" w:themeColor="text1"/>
        </w:rPr>
        <w:t>12</w:t>
      </w:r>
      <w:r w:rsidR="0004003B" w:rsidRPr="00AB0010">
        <w:rPr>
          <w:bCs/>
          <w:color w:val="000000" w:themeColor="text1"/>
        </w:rPr>
        <w:t xml:space="preserve"> Rattus sample</w:t>
      </w:r>
      <w:ins w:id="4185" w:author="Liliana Salvador" w:date="2022-02-26T19:14:00Z">
        <w:r w:rsidR="00E205F0" w:rsidRPr="00AB0010">
          <w:rPr>
            <w:bCs/>
            <w:color w:val="000000" w:themeColor="text1"/>
          </w:rPr>
          <w:t>s</w:t>
        </w:r>
      </w:ins>
      <w:r w:rsidR="003C1945" w:rsidRPr="00AB0010">
        <w:rPr>
          <w:bCs/>
          <w:color w:val="000000" w:themeColor="text1"/>
        </w:rPr>
        <w:t xml:space="preserve">, where </w:t>
      </w:r>
      <w:ins w:id="4186" w:author="Ruijie Xu" w:date="2022-02-27T12:40:00Z">
        <w:r w:rsidR="00F06949" w:rsidRPr="00AB0010">
          <w:rPr>
            <w:bCs/>
            <w:color w:val="000000" w:themeColor="text1"/>
          </w:rPr>
          <w:t xml:space="preserve">9 </w:t>
        </w:r>
      </w:ins>
      <w:commentRangeStart w:id="4187"/>
      <w:del w:id="4188" w:author="Ruijie Xu" w:date="2022-02-27T12:40:00Z">
        <w:r w:rsidR="008477F1" w:rsidRPr="00AB0010" w:rsidDel="00F06949">
          <w:rPr>
            <w:bCs/>
            <w:color w:val="000000" w:themeColor="text1"/>
          </w:rPr>
          <w:delText>8</w:delText>
        </w:r>
        <w:commentRangeEnd w:id="4187"/>
        <w:r w:rsidR="00592CFC" w:rsidRPr="00AB0010" w:rsidDel="00F06949">
          <w:rPr>
            <w:rStyle w:val="CommentReference"/>
          </w:rPr>
          <w:commentReference w:id="4187"/>
        </w:r>
        <w:r w:rsidR="003C1945" w:rsidRPr="00AB0010" w:rsidDel="00F06949">
          <w:rPr>
            <w:bCs/>
            <w:color w:val="000000" w:themeColor="text1"/>
          </w:rPr>
          <w:delText xml:space="preserve"> </w:delText>
        </w:r>
      </w:del>
      <w:r w:rsidR="003C1945" w:rsidRPr="00AB0010">
        <w:rPr>
          <w:bCs/>
          <w:color w:val="000000" w:themeColor="text1"/>
        </w:rPr>
        <w:t xml:space="preserve">unique </w:t>
      </w:r>
      <w:r w:rsidR="003C1945" w:rsidRPr="00B1228A">
        <w:rPr>
          <w:bCs/>
          <w:i/>
          <w:iCs/>
          <w:color w:val="000000" w:themeColor="text1"/>
          <w:rPrChange w:id="4189" w:author="Rajeev, Sree" w:date="2022-03-03T11:29:00Z">
            <w:rPr>
              <w:bCs/>
              <w:color w:val="000000" w:themeColor="text1"/>
            </w:rPr>
          </w:rPrChange>
        </w:rPr>
        <w:t>Leptospira</w:t>
      </w:r>
      <w:r w:rsidR="003C1945" w:rsidRPr="00AB0010">
        <w:rPr>
          <w:bCs/>
          <w:color w:val="000000" w:themeColor="text1"/>
        </w:rPr>
        <w:t xml:space="preserve"> </w:t>
      </w:r>
      <w:del w:id="4190" w:author="Rajeev, Sree" w:date="2022-03-03T11:29:00Z">
        <w:r w:rsidR="003C1945" w:rsidRPr="00AB0010" w:rsidDel="00B1228A">
          <w:rPr>
            <w:bCs/>
            <w:color w:val="000000" w:themeColor="text1"/>
          </w:rPr>
          <w:delText xml:space="preserve">species </w:delText>
        </w:r>
      </w:del>
      <w:ins w:id="4191" w:author="Rajeev, Sree" w:date="2022-03-03T11:29:00Z">
        <w:r w:rsidR="00B1228A">
          <w:rPr>
            <w:bCs/>
            <w:color w:val="000000" w:themeColor="text1"/>
          </w:rPr>
          <w:t>s</w:t>
        </w:r>
        <w:del w:id="4192" w:author="Liliana Salvador" w:date="2022-03-08T20:14:00Z">
          <w:r w:rsidR="00B1228A" w:rsidDel="00862B74">
            <w:rPr>
              <w:bCs/>
              <w:color w:val="000000" w:themeColor="text1"/>
            </w:rPr>
            <w:delText>equences</w:delText>
          </w:r>
        </w:del>
      </w:ins>
      <w:ins w:id="4193" w:author="Liliana Salvador" w:date="2022-03-08T20:14:00Z">
        <w:r w:rsidR="00862B74">
          <w:rPr>
            <w:bCs/>
            <w:color w:val="000000" w:themeColor="text1"/>
          </w:rPr>
          <w:t>pecies</w:t>
        </w:r>
      </w:ins>
      <w:ins w:id="4194" w:author="Rajeev, Sree" w:date="2022-03-03T11:29:00Z">
        <w:r w:rsidR="00B1228A">
          <w:rPr>
            <w:bCs/>
            <w:color w:val="000000" w:themeColor="text1"/>
          </w:rPr>
          <w:t xml:space="preserve"> </w:t>
        </w:r>
      </w:ins>
      <w:del w:id="4195" w:author="Liliana Salvador" w:date="2022-02-26T19:14:00Z">
        <w:r w:rsidR="003C1945" w:rsidRPr="00AB0010" w:rsidDel="00E205F0">
          <w:rPr>
            <w:bCs/>
            <w:color w:val="000000" w:themeColor="text1"/>
          </w:rPr>
          <w:delText xml:space="preserve">has been </w:delText>
        </w:r>
      </w:del>
      <w:ins w:id="4196" w:author="Liliana Salvador" w:date="2022-02-26T19:14:00Z">
        <w:r w:rsidR="00E205F0" w:rsidRPr="00AB0010">
          <w:rPr>
            <w:bCs/>
            <w:color w:val="000000" w:themeColor="text1"/>
          </w:rPr>
          <w:t>were</w:t>
        </w:r>
      </w:ins>
      <w:ins w:id="4197" w:author="Liliana Salvador" w:date="2022-02-26T19:15:00Z">
        <w:r w:rsidR="00592CFC" w:rsidRPr="00AB0010">
          <w:rPr>
            <w:bCs/>
            <w:color w:val="000000" w:themeColor="text1"/>
          </w:rPr>
          <w:t xml:space="preserve"> </w:t>
        </w:r>
      </w:ins>
      <w:r w:rsidR="003C1945" w:rsidRPr="00AB0010">
        <w:rPr>
          <w:bCs/>
          <w:color w:val="000000" w:themeColor="text1"/>
        </w:rPr>
        <w:t>identified</w:t>
      </w:r>
      <w:r w:rsidR="00D07276" w:rsidRPr="00AB0010">
        <w:rPr>
          <w:bCs/>
          <w:color w:val="000000" w:themeColor="text1"/>
        </w:rPr>
        <w:t xml:space="preserve"> </w:t>
      </w:r>
      <w:bookmarkStart w:id="4198" w:name="OLE_LINK205"/>
      <w:bookmarkStart w:id="4199" w:name="OLE_LINK206"/>
      <w:r w:rsidR="003F2918" w:rsidRPr="00AB0010">
        <w:rPr>
          <w:bCs/>
          <w:color w:val="000000" w:themeColor="text1"/>
        </w:rPr>
        <w:t>(8 from the pathogenic group</w:t>
      </w:r>
      <w:ins w:id="4200" w:author="Liliana Salvador" w:date="2022-03-08T20:13:00Z">
        <w:r w:rsidR="000D56DE">
          <w:rPr>
            <w:bCs/>
            <w:color w:val="000000" w:themeColor="text1"/>
          </w:rPr>
          <w:t xml:space="preserve"> and </w:t>
        </w:r>
      </w:ins>
      <w:del w:id="4201" w:author="Liliana Salvador" w:date="2022-03-08T20:13:00Z">
        <w:r w:rsidR="003F2918" w:rsidRPr="00AB0010" w:rsidDel="000D56DE">
          <w:rPr>
            <w:bCs/>
            <w:color w:val="000000" w:themeColor="text1"/>
          </w:rPr>
          <w:delText xml:space="preserve">, </w:delText>
        </w:r>
      </w:del>
      <w:r w:rsidR="003F2918" w:rsidRPr="00AB0010">
        <w:rPr>
          <w:bCs/>
          <w:color w:val="000000" w:themeColor="text1"/>
        </w:rPr>
        <w:t>1 from the saprophytic group)</w:t>
      </w:r>
      <w:bookmarkEnd w:id="4198"/>
      <w:bookmarkEnd w:id="4199"/>
      <w:ins w:id="4202" w:author="Ruijie Xu" w:date="2022-02-03T12:40:00Z">
        <w:r w:rsidR="006E787C" w:rsidRPr="00AB0010">
          <w:rPr>
            <w:bCs/>
            <w:color w:val="000000" w:themeColor="text1"/>
          </w:rPr>
          <w:t xml:space="preserve"> </w:t>
        </w:r>
        <w:bookmarkStart w:id="4203" w:name="OLE_LINK241"/>
        <w:bookmarkStart w:id="4204" w:name="OLE_LINK242"/>
        <w:bookmarkStart w:id="4205" w:name="OLE_LINK243"/>
        <w:r w:rsidR="006E787C" w:rsidRPr="00AB0010">
          <w:rPr>
            <w:bCs/>
            <w:color w:val="000000" w:themeColor="text1"/>
          </w:rPr>
          <w:t>(Table SIII.1)</w:t>
        </w:r>
      </w:ins>
      <w:r w:rsidR="003C1945" w:rsidRPr="00AB0010">
        <w:rPr>
          <w:bCs/>
          <w:color w:val="000000" w:themeColor="text1"/>
        </w:rPr>
        <w:t xml:space="preserve">. </w:t>
      </w:r>
      <w:r w:rsidR="0004003B" w:rsidRPr="00AB0010">
        <w:rPr>
          <w:bCs/>
          <w:color w:val="000000" w:themeColor="text1"/>
        </w:rPr>
        <w:t xml:space="preserve"> </w:t>
      </w:r>
      <w:bookmarkEnd w:id="4203"/>
      <w:bookmarkEnd w:id="4204"/>
      <w:bookmarkEnd w:id="4205"/>
      <w:r w:rsidR="008477F1" w:rsidRPr="00AB0010">
        <w:rPr>
          <w:bCs/>
          <w:color w:val="000000" w:themeColor="text1"/>
        </w:rPr>
        <w:t xml:space="preserve">Kaiju </w:t>
      </w:r>
      <w:del w:id="4206" w:author="Liliana Salvador" w:date="2022-02-26T19:15:00Z">
        <w:r w:rsidR="008477F1" w:rsidRPr="00AB0010" w:rsidDel="00592CFC">
          <w:rPr>
            <w:bCs/>
            <w:color w:val="000000" w:themeColor="text1"/>
          </w:rPr>
          <w:delText xml:space="preserve">has </w:delText>
        </w:r>
      </w:del>
      <w:r w:rsidR="008477F1" w:rsidRPr="00AB0010">
        <w:rPr>
          <w:bCs/>
          <w:color w:val="000000" w:themeColor="text1"/>
        </w:rPr>
        <w:t xml:space="preserve">also identified </w:t>
      </w:r>
      <w:r w:rsidR="008477F1" w:rsidRPr="00B1228A">
        <w:rPr>
          <w:bCs/>
          <w:i/>
          <w:color w:val="000000" w:themeColor="text1"/>
          <w:rPrChange w:id="4207" w:author="Rajeev, Sree" w:date="2022-03-03T11:29:00Z">
            <w:rPr>
              <w:bCs/>
              <w:color w:val="000000" w:themeColor="text1"/>
            </w:rPr>
          </w:rPrChange>
        </w:rPr>
        <w:t>Leptospira</w:t>
      </w:r>
      <w:r w:rsidR="008477F1" w:rsidRPr="00AB0010">
        <w:rPr>
          <w:bCs/>
          <w:color w:val="000000" w:themeColor="text1"/>
        </w:rPr>
        <w:t xml:space="preserve"> from 9 out of 12 samples</w:t>
      </w:r>
      <w:r w:rsidR="00142F3A" w:rsidRPr="00AB0010">
        <w:rPr>
          <w:bCs/>
          <w:color w:val="000000" w:themeColor="text1"/>
        </w:rPr>
        <w:t xml:space="preserve"> </w:t>
      </w:r>
      <w:r w:rsidR="008477F1" w:rsidRPr="00AB0010">
        <w:rPr>
          <w:bCs/>
          <w:color w:val="000000" w:themeColor="text1"/>
        </w:rPr>
        <w:t>with 8 unique species (7 from the pathogenic group</w:t>
      </w:r>
      <w:ins w:id="4208" w:author="Liliana Salvador" w:date="2022-03-08T20:14:00Z">
        <w:r w:rsidR="00862B74">
          <w:rPr>
            <w:bCs/>
            <w:color w:val="000000" w:themeColor="text1"/>
          </w:rPr>
          <w:t xml:space="preserve"> and</w:t>
        </w:r>
      </w:ins>
      <w:del w:id="4209" w:author="Liliana Salvador" w:date="2022-03-08T20:14:00Z">
        <w:r w:rsidR="008477F1" w:rsidRPr="00AB0010" w:rsidDel="00862B74">
          <w:rPr>
            <w:bCs/>
            <w:color w:val="000000" w:themeColor="text1"/>
          </w:rPr>
          <w:delText>,</w:delText>
        </w:r>
      </w:del>
      <w:r w:rsidR="008477F1" w:rsidRPr="00AB0010">
        <w:rPr>
          <w:bCs/>
          <w:color w:val="000000" w:themeColor="text1"/>
        </w:rPr>
        <w:t xml:space="preserve"> 1 from the saprophytic group)</w:t>
      </w:r>
      <w:ins w:id="4210" w:author="Ruijie Xu" w:date="2022-02-03T12:41:00Z">
        <w:r w:rsidR="006E787C" w:rsidRPr="00AB0010">
          <w:rPr>
            <w:bCs/>
            <w:color w:val="000000" w:themeColor="text1"/>
          </w:rPr>
          <w:t xml:space="preserve"> (Table SIII.1).</w:t>
        </w:r>
      </w:ins>
      <w:del w:id="4211" w:author="Ruijie Xu" w:date="2022-02-03T12:41:00Z">
        <w:r w:rsidR="008477F1" w:rsidRPr="00AB0010" w:rsidDel="006E787C">
          <w:rPr>
            <w:bCs/>
            <w:color w:val="000000" w:themeColor="text1"/>
          </w:rPr>
          <w:delText>.</w:delText>
        </w:r>
      </w:del>
      <w:r w:rsidR="008477F1" w:rsidRPr="00AB0010">
        <w:rPr>
          <w:bCs/>
          <w:color w:val="000000" w:themeColor="text1"/>
        </w:rPr>
        <w:t xml:space="preserve"> </w:t>
      </w:r>
      <w:r w:rsidR="00563D5B" w:rsidRPr="00AB0010">
        <w:rPr>
          <w:bCs/>
          <w:color w:val="000000" w:themeColor="text1"/>
        </w:rPr>
        <w:t xml:space="preserve">Kraken2, following Centrifuge and Kaiju, </w:t>
      </w:r>
      <w:del w:id="4212" w:author="Liliana Salvador" w:date="2022-02-26T19:16:00Z">
        <w:r w:rsidR="00563D5B" w:rsidRPr="00AB0010" w:rsidDel="00592CFC">
          <w:rPr>
            <w:bCs/>
            <w:color w:val="000000" w:themeColor="text1"/>
          </w:rPr>
          <w:delText xml:space="preserve">has </w:delText>
        </w:r>
      </w:del>
      <w:r w:rsidR="00563D5B" w:rsidRPr="00AB0010">
        <w:rPr>
          <w:bCs/>
          <w:color w:val="000000" w:themeColor="text1"/>
        </w:rPr>
        <w:t xml:space="preserve">classified 6 </w:t>
      </w:r>
      <w:r w:rsidR="00563D5B" w:rsidRPr="00B1228A">
        <w:rPr>
          <w:bCs/>
          <w:i/>
          <w:iCs/>
          <w:color w:val="000000" w:themeColor="text1"/>
          <w:rPrChange w:id="4213" w:author="Rajeev, Sree" w:date="2022-03-03T11:29:00Z">
            <w:rPr>
              <w:bCs/>
              <w:color w:val="000000" w:themeColor="text1"/>
            </w:rPr>
          </w:rPrChange>
        </w:rPr>
        <w:t>Leptospira</w:t>
      </w:r>
      <w:r w:rsidR="00563D5B" w:rsidRPr="00AB0010">
        <w:rPr>
          <w:bCs/>
          <w:color w:val="000000" w:themeColor="text1"/>
        </w:rPr>
        <w:t xml:space="preserve"> in 6 samples with </w:t>
      </w:r>
      <w:r w:rsidR="00DF32A0" w:rsidRPr="00AB0010">
        <w:rPr>
          <w:bCs/>
          <w:color w:val="000000" w:themeColor="text1"/>
        </w:rPr>
        <w:t>3 unique species all from the pathogenic group</w:t>
      </w:r>
      <w:ins w:id="4214" w:author="Ruijie Xu" w:date="2022-02-03T12:41:00Z">
        <w:r w:rsidR="006E787C" w:rsidRPr="00AB0010">
          <w:rPr>
            <w:bCs/>
            <w:color w:val="000000" w:themeColor="text1"/>
          </w:rPr>
          <w:t xml:space="preserve"> (Table SIII.1)</w:t>
        </w:r>
      </w:ins>
      <w:r w:rsidR="00DF32A0" w:rsidRPr="00AB0010">
        <w:rPr>
          <w:bCs/>
          <w:color w:val="000000" w:themeColor="text1"/>
        </w:rPr>
        <w:t xml:space="preserve">. </w:t>
      </w:r>
      <w:r w:rsidR="00E937A4" w:rsidRPr="00AB0010">
        <w:rPr>
          <w:bCs/>
          <w:color w:val="000000" w:themeColor="text1"/>
        </w:rPr>
        <w:t xml:space="preserve">Except for Metaphlan3, </w:t>
      </w:r>
      <w:r w:rsidR="00BD72D1" w:rsidRPr="00AB0010">
        <w:rPr>
          <w:bCs/>
          <w:color w:val="000000" w:themeColor="text1"/>
        </w:rPr>
        <w:t>a</w:t>
      </w:r>
      <w:r w:rsidR="00E8325F" w:rsidRPr="00AB0010">
        <w:rPr>
          <w:bCs/>
          <w:color w:val="000000" w:themeColor="text1"/>
        </w:rPr>
        <w:t xml:space="preserve">ll software </w:t>
      </w:r>
      <w:del w:id="4215" w:author="Liliana Salvador" w:date="2022-02-26T19:16:00Z">
        <w:r w:rsidR="00E8325F" w:rsidRPr="00AB0010" w:rsidDel="00592CFC">
          <w:rPr>
            <w:bCs/>
            <w:color w:val="000000" w:themeColor="text1"/>
          </w:rPr>
          <w:delText>has</w:delText>
        </w:r>
        <w:r w:rsidR="00416993" w:rsidRPr="00AB0010" w:rsidDel="00592CFC">
          <w:rPr>
            <w:bCs/>
            <w:color w:val="000000" w:themeColor="text1"/>
          </w:rPr>
          <w:delText xml:space="preserve"> </w:delText>
        </w:r>
      </w:del>
      <w:r w:rsidR="00645C23" w:rsidRPr="00AB0010">
        <w:rPr>
          <w:bCs/>
          <w:color w:val="000000" w:themeColor="text1"/>
        </w:rPr>
        <w:t xml:space="preserve">identified </w:t>
      </w:r>
      <w:r w:rsidR="00645C23" w:rsidRPr="00B1228A">
        <w:rPr>
          <w:bCs/>
          <w:i/>
          <w:iCs/>
          <w:color w:val="000000" w:themeColor="text1"/>
          <w:rPrChange w:id="4216" w:author="Rajeev, Sree" w:date="2022-03-03T11:29:00Z">
            <w:rPr>
              <w:bCs/>
              <w:color w:val="000000" w:themeColor="text1"/>
            </w:rPr>
          </w:rPrChange>
        </w:rPr>
        <w:t>Leptospira</w:t>
      </w:r>
      <w:r w:rsidR="00645C23" w:rsidRPr="00AB0010">
        <w:rPr>
          <w:bCs/>
          <w:color w:val="000000" w:themeColor="text1"/>
        </w:rPr>
        <w:t xml:space="preserve"> from </w:t>
      </w:r>
      <w:ins w:id="4217" w:author="Liliana Salvador" w:date="2022-02-26T19:17:00Z">
        <w:r w:rsidR="00592CFC" w:rsidRPr="00AB0010">
          <w:rPr>
            <w:bCs/>
            <w:color w:val="000000" w:themeColor="text1"/>
          </w:rPr>
          <w:t>two of the kidney samples (</w:t>
        </w:r>
      </w:ins>
      <w:r w:rsidR="00645C23" w:rsidRPr="00AB0010">
        <w:rPr>
          <w:bCs/>
          <w:color w:val="000000" w:themeColor="text1"/>
        </w:rPr>
        <w:t>R22.K and R2</w:t>
      </w:r>
      <w:r w:rsidR="00416993" w:rsidRPr="00AB0010">
        <w:rPr>
          <w:bCs/>
          <w:color w:val="000000" w:themeColor="text1"/>
        </w:rPr>
        <w:t>8</w:t>
      </w:r>
      <w:r w:rsidR="00645C23" w:rsidRPr="00AB0010">
        <w:rPr>
          <w:bCs/>
          <w:color w:val="000000" w:themeColor="text1"/>
        </w:rPr>
        <w:t>.</w:t>
      </w:r>
      <w:r w:rsidR="00416993" w:rsidRPr="00AB0010">
        <w:rPr>
          <w:bCs/>
          <w:color w:val="000000" w:themeColor="text1"/>
        </w:rPr>
        <w:t>K</w:t>
      </w:r>
      <w:ins w:id="4218" w:author="Liliana Salvador" w:date="2022-02-26T19:17:00Z">
        <w:r w:rsidR="00592CFC" w:rsidRPr="00AB0010">
          <w:rPr>
            <w:bCs/>
            <w:color w:val="000000" w:themeColor="text1"/>
          </w:rPr>
          <w:t>)</w:t>
        </w:r>
      </w:ins>
      <w:r w:rsidR="00DB434A" w:rsidRPr="00AB0010">
        <w:rPr>
          <w:bCs/>
          <w:color w:val="000000" w:themeColor="text1"/>
        </w:rPr>
        <w:t>, which ha</w:t>
      </w:r>
      <w:ins w:id="4219" w:author="Liliana Salvador" w:date="2022-02-26T19:17:00Z">
        <w:r w:rsidR="00592CFC" w:rsidRPr="00AB0010">
          <w:rPr>
            <w:bCs/>
            <w:color w:val="000000" w:themeColor="text1"/>
          </w:rPr>
          <w:t>ve on average</w:t>
        </w:r>
      </w:ins>
      <w:del w:id="4220" w:author="Liliana Salvador" w:date="2022-02-26T19:17:00Z">
        <w:r w:rsidR="00DB434A" w:rsidRPr="00AB0010" w:rsidDel="00592CFC">
          <w:rPr>
            <w:bCs/>
            <w:color w:val="000000" w:themeColor="text1"/>
          </w:rPr>
          <w:delText>s</w:delText>
        </w:r>
      </w:del>
      <w:r w:rsidR="00DB434A" w:rsidRPr="00AB0010">
        <w:rPr>
          <w:bCs/>
          <w:color w:val="000000" w:themeColor="text1"/>
        </w:rPr>
        <w:t xml:space="preserve"> 31 (SD: 3) and 84,344 (SD: 2.2) reads classified under </w:t>
      </w:r>
      <w:r w:rsidR="00DB434A" w:rsidRPr="00B1228A">
        <w:rPr>
          <w:bCs/>
          <w:i/>
          <w:iCs/>
          <w:color w:val="000000" w:themeColor="text1"/>
          <w:rPrChange w:id="4221" w:author="Rajeev, Sree" w:date="2022-03-03T11:30:00Z">
            <w:rPr>
              <w:bCs/>
              <w:color w:val="000000" w:themeColor="text1"/>
            </w:rPr>
          </w:rPrChange>
        </w:rPr>
        <w:t>Leptospira</w:t>
      </w:r>
      <w:r w:rsidR="00DB434A" w:rsidRPr="00AB0010">
        <w:rPr>
          <w:bCs/>
          <w:color w:val="000000" w:themeColor="text1"/>
        </w:rPr>
        <w:t xml:space="preserve"> </w:t>
      </w:r>
      <w:del w:id="4222" w:author="Liliana Salvador" w:date="2022-02-26T19:17:00Z">
        <w:r w:rsidR="00DB434A" w:rsidRPr="00AB0010" w:rsidDel="00592CFC">
          <w:rPr>
            <w:bCs/>
            <w:color w:val="000000" w:themeColor="text1"/>
          </w:rPr>
          <w:delText>on average</w:delText>
        </w:r>
      </w:del>
      <w:ins w:id="4223" w:author="Ruijie Xu" w:date="2022-02-03T12:41:00Z">
        <w:del w:id="4224" w:author="Liliana Salvador" w:date="2022-02-26T19:17:00Z">
          <w:r w:rsidR="006E787C" w:rsidRPr="00AB0010" w:rsidDel="00592CFC">
            <w:rPr>
              <w:bCs/>
              <w:color w:val="000000" w:themeColor="text1"/>
            </w:rPr>
            <w:delText xml:space="preserve"> </w:delText>
          </w:r>
        </w:del>
        <w:r w:rsidR="006E787C" w:rsidRPr="00AB0010">
          <w:rPr>
            <w:bCs/>
            <w:color w:val="000000" w:themeColor="text1"/>
          </w:rPr>
          <w:t>(Table SIII.2)</w:t>
        </w:r>
      </w:ins>
      <w:r w:rsidR="00DB434A" w:rsidRPr="00AB0010">
        <w:rPr>
          <w:bCs/>
          <w:color w:val="000000" w:themeColor="text1"/>
        </w:rPr>
        <w:t>, respe</w:t>
      </w:r>
      <w:r w:rsidR="00CE794C" w:rsidRPr="00AB0010">
        <w:rPr>
          <w:bCs/>
          <w:color w:val="000000" w:themeColor="text1"/>
        </w:rPr>
        <w:t>c</w:t>
      </w:r>
      <w:r w:rsidR="00DB434A" w:rsidRPr="00AB0010">
        <w:rPr>
          <w:bCs/>
          <w:color w:val="000000" w:themeColor="text1"/>
        </w:rPr>
        <w:t>tively</w:t>
      </w:r>
      <w:r w:rsidR="00645C23" w:rsidRPr="00AB0010">
        <w:rPr>
          <w:bCs/>
          <w:color w:val="000000" w:themeColor="text1"/>
        </w:rPr>
        <w:t>.</w:t>
      </w:r>
      <w:r w:rsidR="00E8325F" w:rsidRPr="00AB0010">
        <w:rPr>
          <w:bCs/>
          <w:color w:val="000000" w:themeColor="text1"/>
        </w:rPr>
        <w:t xml:space="preserve"> </w:t>
      </w:r>
      <w:commentRangeStart w:id="4225"/>
      <w:del w:id="4226" w:author="Ruijie Xu" w:date="2022-02-01T13:44:00Z">
        <w:r w:rsidR="00955866" w:rsidRPr="00AB0010" w:rsidDel="00537B08">
          <w:rPr>
            <w:bCs/>
            <w:color w:val="000000" w:themeColor="text1"/>
          </w:rPr>
          <w:delText>Blastn</w:delText>
        </w:r>
      </w:del>
      <w:ins w:id="4227" w:author="Ruijie Xu" w:date="2022-02-01T13:44:00Z">
        <w:r w:rsidR="00537B08" w:rsidRPr="00AB0010">
          <w:rPr>
            <w:bCs/>
            <w:color w:val="000000" w:themeColor="text1"/>
          </w:rPr>
          <w:t>BLASTN</w:t>
        </w:r>
      </w:ins>
      <w:ins w:id="4228" w:author="Ruijie Xu" w:date="2022-02-27T12:42:00Z">
        <w:r w:rsidR="0093526E" w:rsidRPr="00AB0010">
          <w:rPr>
            <w:bCs/>
            <w:color w:val="000000" w:themeColor="text1"/>
          </w:rPr>
          <w:t>, Centrifuge, Kaiju, Kra</w:t>
        </w:r>
      </w:ins>
      <w:ins w:id="4229" w:author="Ruijie Xu" w:date="2022-02-27T12:43:00Z">
        <w:r w:rsidR="0093526E" w:rsidRPr="00AB0010">
          <w:rPr>
            <w:bCs/>
            <w:color w:val="000000" w:themeColor="text1"/>
          </w:rPr>
          <w:t>ken2</w:t>
        </w:r>
      </w:ins>
      <w:r w:rsidR="00955866" w:rsidRPr="00AB0010">
        <w:rPr>
          <w:bCs/>
          <w:color w:val="000000" w:themeColor="text1"/>
        </w:rPr>
        <w:t xml:space="preserve"> and CLARK</w:t>
      </w:r>
      <w:r w:rsidR="00BD72D1" w:rsidRPr="00AB0010">
        <w:rPr>
          <w:bCs/>
          <w:color w:val="000000" w:themeColor="text1"/>
        </w:rPr>
        <w:t xml:space="preserve"> </w:t>
      </w:r>
      <w:ins w:id="4230" w:author="Ruijie Xu" w:date="2022-02-27T12:43:00Z">
        <w:del w:id="4231" w:author="Liliana Salvador" w:date="2022-03-08T20:14:00Z">
          <w:r w:rsidR="0093526E" w:rsidRPr="00AB0010" w:rsidDel="00862B74">
            <w:rPr>
              <w:bCs/>
              <w:color w:val="000000" w:themeColor="text1"/>
            </w:rPr>
            <w:delText xml:space="preserve">has all </w:delText>
          </w:r>
        </w:del>
      </w:ins>
      <w:del w:id="4232" w:author="Liliana Salvador" w:date="2022-02-26T19:18:00Z">
        <w:r w:rsidR="00BD72D1" w:rsidRPr="00AB0010" w:rsidDel="00592CFC">
          <w:rPr>
            <w:bCs/>
            <w:color w:val="000000" w:themeColor="text1"/>
          </w:rPr>
          <w:delText xml:space="preserve">has </w:delText>
        </w:r>
        <w:r w:rsidR="00955866" w:rsidRPr="00AB0010" w:rsidDel="00592CFC">
          <w:rPr>
            <w:bCs/>
            <w:color w:val="000000" w:themeColor="text1"/>
          </w:rPr>
          <w:delText xml:space="preserve">also </w:delText>
        </w:r>
      </w:del>
      <w:r w:rsidR="00955866" w:rsidRPr="00AB0010">
        <w:rPr>
          <w:bCs/>
          <w:color w:val="000000" w:themeColor="text1"/>
        </w:rPr>
        <w:t xml:space="preserve">identified </w:t>
      </w:r>
      <w:r w:rsidR="00955866" w:rsidRPr="00B1228A">
        <w:rPr>
          <w:bCs/>
          <w:i/>
          <w:iCs/>
          <w:color w:val="000000" w:themeColor="text1"/>
          <w:rPrChange w:id="4233" w:author="Rajeev, Sree" w:date="2022-03-03T11:30:00Z">
            <w:rPr>
              <w:bCs/>
              <w:color w:val="000000" w:themeColor="text1"/>
            </w:rPr>
          </w:rPrChange>
        </w:rPr>
        <w:t>Leptospira</w:t>
      </w:r>
      <w:r w:rsidR="00955866" w:rsidRPr="00AB0010">
        <w:rPr>
          <w:bCs/>
          <w:color w:val="000000" w:themeColor="text1"/>
        </w:rPr>
        <w:t xml:space="preserve"> from </w:t>
      </w:r>
      <w:ins w:id="4234" w:author="Liliana Salvador" w:date="2022-02-26T19:18:00Z">
        <w:r w:rsidR="00592CFC" w:rsidRPr="00AB0010">
          <w:rPr>
            <w:bCs/>
            <w:color w:val="000000" w:themeColor="text1"/>
          </w:rPr>
          <w:t>a lung sample (</w:t>
        </w:r>
      </w:ins>
      <w:r w:rsidR="00955866" w:rsidRPr="00AB0010">
        <w:rPr>
          <w:bCs/>
          <w:color w:val="000000" w:themeColor="text1"/>
        </w:rPr>
        <w:t>R22.L</w:t>
      </w:r>
      <w:ins w:id="4235" w:author="Liliana Salvador" w:date="2022-02-26T19:18:00Z">
        <w:r w:rsidR="00592CFC" w:rsidRPr="00AB0010">
          <w:rPr>
            <w:bCs/>
            <w:color w:val="000000" w:themeColor="text1"/>
          </w:rPr>
          <w:t>)</w:t>
        </w:r>
      </w:ins>
      <w:del w:id="4236" w:author="Ruijie Xu" w:date="2022-02-27T12:43:00Z">
        <w:r w:rsidR="00955866" w:rsidRPr="00AB0010" w:rsidDel="0093526E">
          <w:rPr>
            <w:bCs/>
            <w:color w:val="000000" w:themeColor="text1"/>
          </w:rPr>
          <w:delText>, which was also identified by Centrifuge, Kaiju, and Kraken2</w:delText>
        </w:r>
        <w:commentRangeEnd w:id="4225"/>
        <w:r w:rsidR="00592CFC" w:rsidRPr="00AB0010" w:rsidDel="0093526E">
          <w:rPr>
            <w:rStyle w:val="CommentReference"/>
          </w:rPr>
          <w:commentReference w:id="4225"/>
        </w:r>
      </w:del>
      <w:r w:rsidR="00955866" w:rsidRPr="00AB0010">
        <w:rPr>
          <w:bCs/>
          <w:color w:val="000000" w:themeColor="text1"/>
        </w:rPr>
        <w:t xml:space="preserve">. </w:t>
      </w:r>
      <w:r w:rsidR="00645C23" w:rsidRPr="00AB0010">
        <w:rPr>
          <w:bCs/>
          <w:color w:val="000000" w:themeColor="text1"/>
        </w:rPr>
        <w:t xml:space="preserve">Metaphlan3 </w:t>
      </w:r>
      <w:del w:id="4237" w:author="Liliana Salvador" w:date="2022-02-26T19:21:00Z">
        <w:r w:rsidR="00645C23" w:rsidRPr="00AB0010" w:rsidDel="00592CFC">
          <w:rPr>
            <w:bCs/>
            <w:color w:val="000000" w:themeColor="text1"/>
          </w:rPr>
          <w:delText xml:space="preserve">has </w:delText>
        </w:r>
      </w:del>
      <w:r w:rsidR="00645C23" w:rsidRPr="00AB0010">
        <w:rPr>
          <w:bCs/>
          <w:color w:val="000000" w:themeColor="text1"/>
        </w:rPr>
        <w:t xml:space="preserve">only identified </w:t>
      </w:r>
      <w:r w:rsidR="00645C23" w:rsidRPr="00B1228A">
        <w:rPr>
          <w:bCs/>
          <w:i/>
          <w:color w:val="000000" w:themeColor="text1"/>
          <w:rPrChange w:id="4238" w:author="Rajeev, Sree" w:date="2022-03-03T11:30:00Z">
            <w:rPr>
              <w:bCs/>
              <w:color w:val="000000" w:themeColor="text1"/>
            </w:rPr>
          </w:rPrChange>
        </w:rPr>
        <w:t>Leptospira</w:t>
      </w:r>
      <w:r w:rsidR="00645C23" w:rsidRPr="00AB0010">
        <w:rPr>
          <w:bCs/>
          <w:color w:val="000000" w:themeColor="text1"/>
        </w:rPr>
        <w:t xml:space="preserve"> in</w:t>
      </w:r>
      <w:ins w:id="4239" w:author="Liliana Salvador" w:date="2022-02-26T19:21:00Z">
        <w:r w:rsidR="00592CFC" w:rsidRPr="00AB0010">
          <w:rPr>
            <w:bCs/>
            <w:color w:val="000000" w:themeColor="text1"/>
          </w:rPr>
          <w:t xml:space="preserve"> one of the kidney samples</w:t>
        </w:r>
      </w:ins>
      <w:r w:rsidR="00645C23" w:rsidRPr="00AB0010">
        <w:rPr>
          <w:bCs/>
          <w:color w:val="000000" w:themeColor="text1"/>
        </w:rPr>
        <w:t xml:space="preserve"> </w:t>
      </w:r>
      <w:ins w:id="4240" w:author="Liliana Salvador" w:date="2022-02-26T19:21:00Z">
        <w:r w:rsidR="00592CFC" w:rsidRPr="00AB0010">
          <w:rPr>
            <w:bCs/>
            <w:color w:val="000000" w:themeColor="text1"/>
          </w:rPr>
          <w:t>(</w:t>
        </w:r>
      </w:ins>
      <w:r w:rsidR="00645C23" w:rsidRPr="00AB0010">
        <w:rPr>
          <w:bCs/>
          <w:color w:val="000000" w:themeColor="text1"/>
        </w:rPr>
        <w:t>R2</w:t>
      </w:r>
      <w:r w:rsidR="00416993" w:rsidRPr="00AB0010">
        <w:rPr>
          <w:bCs/>
          <w:color w:val="000000" w:themeColor="text1"/>
        </w:rPr>
        <w:t>8</w:t>
      </w:r>
      <w:r w:rsidR="00645C23" w:rsidRPr="00AB0010">
        <w:rPr>
          <w:bCs/>
          <w:color w:val="000000" w:themeColor="text1"/>
        </w:rPr>
        <w:t>.K</w:t>
      </w:r>
      <w:ins w:id="4241" w:author="Liliana Salvador" w:date="2022-02-26T19:21:00Z">
        <w:r w:rsidR="00592CFC" w:rsidRPr="00AB0010">
          <w:rPr>
            <w:bCs/>
            <w:color w:val="000000" w:themeColor="text1"/>
          </w:rPr>
          <w:t>)</w:t>
        </w:r>
      </w:ins>
      <w:r w:rsidR="00E8325F" w:rsidRPr="00AB0010">
        <w:rPr>
          <w:bCs/>
          <w:color w:val="000000" w:themeColor="text1"/>
        </w:rPr>
        <w:t>.</w:t>
      </w:r>
      <w:r w:rsidR="00D0654F" w:rsidRPr="00AB0010">
        <w:rPr>
          <w:bCs/>
          <w:color w:val="000000" w:themeColor="text1"/>
        </w:rPr>
        <w:t xml:space="preserve"> </w:t>
      </w:r>
      <w:r w:rsidR="00142F3A" w:rsidRPr="00AB0010">
        <w:rPr>
          <w:bCs/>
          <w:color w:val="000000" w:themeColor="text1"/>
        </w:rPr>
        <w:t>All samples identified by at least three software ha</w:t>
      </w:r>
      <w:ins w:id="4242" w:author="Liliana Salvador" w:date="2022-03-08T20:15:00Z">
        <w:r w:rsidR="00862B74">
          <w:rPr>
            <w:bCs/>
            <w:color w:val="000000" w:themeColor="text1"/>
          </w:rPr>
          <w:t>d</w:t>
        </w:r>
      </w:ins>
      <w:del w:id="4243" w:author="Liliana Salvador" w:date="2022-02-26T19:21:00Z">
        <w:r w:rsidR="00142F3A" w:rsidRPr="00AB0010" w:rsidDel="00592CFC">
          <w:rPr>
            <w:bCs/>
            <w:color w:val="000000" w:themeColor="text1"/>
          </w:rPr>
          <w:delText>s</w:delText>
        </w:r>
      </w:del>
      <w:r w:rsidR="00142F3A" w:rsidRPr="00AB0010">
        <w:rPr>
          <w:bCs/>
          <w:color w:val="000000" w:themeColor="text1"/>
        </w:rPr>
        <w:t xml:space="preserve"> at least</w:t>
      </w:r>
      <w:ins w:id="4244" w:author="Liliana Salvador" w:date="2022-02-26T19:21:00Z">
        <w:r w:rsidR="00592CFC" w:rsidRPr="00AB0010">
          <w:rPr>
            <w:bCs/>
            <w:color w:val="000000" w:themeColor="text1"/>
          </w:rPr>
          <w:t xml:space="preserve"> a total of</w:t>
        </w:r>
      </w:ins>
      <w:r w:rsidR="00142F3A" w:rsidRPr="00AB0010">
        <w:rPr>
          <w:bCs/>
          <w:color w:val="000000" w:themeColor="text1"/>
        </w:rPr>
        <w:t xml:space="preserve"> </w:t>
      </w:r>
      <w:r w:rsidR="004F10F4" w:rsidRPr="00AB0010">
        <w:rPr>
          <w:bCs/>
          <w:color w:val="000000" w:themeColor="text1"/>
        </w:rPr>
        <w:t xml:space="preserve">30 reads classified under </w:t>
      </w:r>
      <w:r w:rsidR="004F10F4" w:rsidRPr="0076624A">
        <w:rPr>
          <w:bCs/>
          <w:i/>
          <w:color w:val="000000" w:themeColor="text1"/>
          <w:rPrChange w:id="4245" w:author="Liliana Salvador" w:date="2022-03-08T20:15:00Z">
            <w:rPr>
              <w:bCs/>
              <w:color w:val="000000" w:themeColor="text1"/>
            </w:rPr>
          </w:rPrChange>
        </w:rPr>
        <w:t>Leptospira</w:t>
      </w:r>
      <w:r w:rsidR="004F10F4" w:rsidRPr="00AB0010">
        <w:rPr>
          <w:bCs/>
          <w:color w:val="000000" w:themeColor="text1"/>
        </w:rPr>
        <w:t xml:space="preserve"> </w:t>
      </w:r>
      <w:del w:id="4246" w:author="Liliana Salvador" w:date="2022-02-26T19:21:00Z">
        <w:r w:rsidR="004F10F4" w:rsidRPr="00AB0010" w:rsidDel="00592CFC">
          <w:rPr>
            <w:bCs/>
            <w:color w:val="000000" w:themeColor="text1"/>
          </w:rPr>
          <w:delText xml:space="preserve">in total </w:delText>
        </w:r>
      </w:del>
      <w:r w:rsidR="004F10F4" w:rsidRPr="00AB0010">
        <w:rPr>
          <w:bCs/>
          <w:color w:val="000000" w:themeColor="text1"/>
        </w:rPr>
        <w:t>(Table SIII.</w:t>
      </w:r>
      <w:ins w:id="4247" w:author="Ruijie Xu" w:date="2022-02-03T12:42:00Z">
        <w:r w:rsidR="006E787C" w:rsidRPr="00AB0010">
          <w:rPr>
            <w:bCs/>
            <w:color w:val="000000" w:themeColor="text1"/>
          </w:rPr>
          <w:t>2</w:t>
        </w:r>
      </w:ins>
      <w:del w:id="4248" w:author="Ruijie Xu" w:date="2022-02-03T12:42:00Z">
        <w:r w:rsidR="004F10F4" w:rsidRPr="00AB0010" w:rsidDel="006E787C">
          <w:rPr>
            <w:bCs/>
            <w:color w:val="000000" w:themeColor="text1"/>
          </w:rPr>
          <w:delText>3</w:delText>
        </w:r>
      </w:del>
      <w:r w:rsidR="004F10F4" w:rsidRPr="00AB0010">
        <w:rPr>
          <w:bCs/>
          <w:color w:val="000000" w:themeColor="text1"/>
        </w:rPr>
        <w:t>).</w:t>
      </w:r>
      <w:r w:rsidR="0099483B" w:rsidRPr="00AB0010">
        <w:rPr>
          <w:bCs/>
          <w:color w:val="000000" w:themeColor="text1"/>
        </w:rPr>
        <w:t xml:space="preserve"> Samples that were only identified by Kaiju or Centrifuge ha</w:t>
      </w:r>
      <w:ins w:id="4249" w:author="Liliana Salvador" w:date="2022-03-08T20:15:00Z">
        <w:r w:rsidR="0076624A">
          <w:rPr>
            <w:bCs/>
            <w:color w:val="000000" w:themeColor="text1"/>
          </w:rPr>
          <w:t>d</w:t>
        </w:r>
      </w:ins>
      <w:ins w:id="4250" w:author="Liliana Salvador" w:date="2022-02-26T19:22:00Z">
        <w:r w:rsidR="00592CFC" w:rsidRPr="00AB0010">
          <w:rPr>
            <w:bCs/>
            <w:color w:val="000000" w:themeColor="text1"/>
          </w:rPr>
          <w:t xml:space="preserve"> on average</w:t>
        </w:r>
      </w:ins>
      <w:del w:id="4251" w:author="Liliana Salvador" w:date="2022-02-26T19:22:00Z">
        <w:r w:rsidR="0099483B" w:rsidRPr="00AB0010" w:rsidDel="00592CFC">
          <w:rPr>
            <w:bCs/>
            <w:color w:val="000000" w:themeColor="text1"/>
          </w:rPr>
          <w:delText>s</w:delText>
        </w:r>
      </w:del>
      <w:r w:rsidR="0099483B" w:rsidRPr="00AB0010">
        <w:rPr>
          <w:bCs/>
          <w:color w:val="000000" w:themeColor="text1"/>
        </w:rPr>
        <w:t xml:space="preserve"> only 2 (R27.K</w:t>
      </w:r>
      <w:r w:rsidR="00A73910" w:rsidRPr="00AB0010">
        <w:rPr>
          <w:bCs/>
          <w:color w:val="000000" w:themeColor="text1"/>
        </w:rPr>
        <w:t>, SD: 1</w:t>
      </w:r>
      <w:r w:rsidR="0099483B" w:rsidRPr="00AB0010">
        <w:rPr>
          <w:bCs/>
          <w:color w:val="000000" w:themeColor="text1"/>
        </w:rPr>
        <w:t>) to 15 (R26.L</w:t>
      </w:r>
      <w:r w:rsidR="00A73910" w:rsidRPr="00AB0010">
        <w:rPr>
          <w:bCs/>
          <w:color w:val="000000" w:themeColor="text1"/>
        </w:rPr>
        <w:t>, SD: 2</w:t>
      </w:r>
      <w:r w:rsidR="0099483B" w:rsidRPr="00AB0010">
        <w:rPr>
          <w:bCs/>
          <w:color w:val="000000" w:themeColor="text1"/>
        </w:rPr>
        <w:t xml:space="preserve">) reads classified under </w:t>
      </w:r>
      <w:r w:rsidR="0099483B" w:rsidRPr="00B1228A">
        <w:rPr>
          <w:bCs/>
          <w:i/>
          <w:color w:val="000000" w:themeColor="text1"/>
          <w:rPrChange w:id="4252" w:author="Rajeev, Sree" w:date="2022-03-03T11:30:00Z">
            <w:rPr>
              <w:bCs/>
              <w:color w:val="000000" w:themeColor="text1"/>
            </w:rPr>
          </w:rPrChange>
        </w:rPr>
        <w:t xml:space="preserve">Leptospira </w:t>
      </w:r>
      <w:del w:id="4253" w:author="Liliana Salvador" w:date="2022-02-26T19:22:00Z">
        <w:r w:rsidR="0099483B" w:rsidRPr="00AB0010" w:rsidDel="00592CFC">
          <w:rPr>
            <w:bCs/>
            <w:color w:val="000000" w:themeColor="text1"/>
          </w:rPr>
          <w:delText>on average</w:delText>
        </w:r>
      </w:del>
      <w:ins w:id="4254" w:author="Ruijie Xu" w:date="2022-02-03T12:42:00Z">
        <w:del w:id="4255" w:author="Liliana Salvador" w:date="2022-02-26T19:22:00Z">
          <w:r w:rsidR="006E787C" w:rsidRPr="00AB0010" w:rsidDel="00592CFC">
            <w:rPr>
              <w:bCs/>
              <w:color w:val="000000" w:themeColor="text1"/>
            </w:rPr>
            <w:delText xml:space="preserve"> </w:delText>
          </w:r>
        </w:del>
        <w:r w:rsidR="006E787C" w:rsidRPr="00AB0010">
          <w:rPr>
            <w:bCs/>
            <w:color w:val="000000" w:themeColor="text1"/>
          </w:rPr>
          <w:t>(Table SIII.2)</w:t>
        </w:r>
      </w:ins>
      <w:r w:rsidR="0099483B" w:rsidRPr="00AB0010">
        <w:rPr>
          <w:bCs/>
          <w:color w:val="000000" w:themeColor="text1"/>
        </w:rPr>
        <w:t>.</w:t>
      </w:r>
      <w:r w:rsidR="004F10F4" w:rsidRPr="00AB0010">
        <w:rPr>
          <w:bCs/>
          <w:color w:val="000000" w:themeColor="text1"/>
        </w:rPr>
        <w:t xml:space="preserve"> </w:t>
      </w:r>
    </w:p>
    <w:p w14:paraId="41E047C8" w14:textId="77777777" w:rsidR="00592CFC" w:rsidDel="00B1228A" w:rsidRDefault="00592CFC" w:rsidP="00537A4F">
      <w:pPr>
        <w:spacing w:line="480" w:lineRule="auto"/>
        <w:rPr>
          <w:ins w:id="4256" w:author="Liliana Salvador" w:date="2022-02-26T19:24:00Z"/>
          <w:del w:id="4257" w:author="Rajeev, Sree" w:date="2022-03-03T11:30:00Z"/>
          <w:bCs/>
          <w:color w:val="000000" w:themeColor="text1"/>
        </w:rPr>
      </w:pPr>
    </w:p>
    <w:p w14:paraId="7DB250FE" w14:textId="05CD688D" w:rsidR="00592CFC" w:rsidRPr="00592CFC" w:rsidDel="00B1228A" w:rsidRDefault="00592CFC" w:rsidP="00537A4F">
      <w:pPr>
        <w:spacing w:line="480" w:lineRule="auto"/>
        <w:rPr>
          <w:ins w:id="4258" w:author="Liliana Salvador" w:date="2022-02-26T19:24:00Z"/>
          <w:del w:id="4259" w:author="Rajeev, Sree" w:date="2022-03-03T11:30:00Z"/>
          <w:bCs/>
          <w:i/>
          <w:color w:val="000000" w:themeColor="text1"/>
          <w:rPrChange w:id="4260" w:author="Liliana Salvador" w:date="2022-02-26T19:24:00Z">
            <w:rPr>
              <w:ins w:id="4261" w:author="Liliana Salvador" w:date="2022-02-26T19:24:00Z"/>
              <w:del w:id="4262" w:author="Rajeev, Sree" w:date="2022-03-03T11:30:00Z"/>
              <w:bCs/>
              <w:color w:val="000000" w:themeColor="text1"/>
            </w:rPr>
          </w:rPrChange>
        </w:rPr>
      </w:pPr>
      <w:ins w:id="4263" w:author="Liliana Salvador" w:date="2022-02-26T19:24:00Z">
        <w:del w:id="4264" w:author="Rajeev, Sree" w:date="2022-03-03T11:30:00Z">
          <w:r w:rsidRPr="00592CFC" w:rsidDel="00B1228A">
            <w:rPr>
              <w:bCs/>
              <w:i/>
              <w:color w:val="000000" w:themeColor="text1"/>
              <w:rPrChange w:id="4265" w:author="Liliana Salvador" w:date="2022-02-26T19:24:00Z">
                <w:rPr>
                  <w:bCs/>
                  <w:color w:val="000000" w:themeColor="text1"/>
                </w:rPr>
              </w:rPrChange>
            </w:rPr>
            <w:delText>Different Kraken2 databases</w:delText>
          </w:r>
        </w:del>
      </w:ins>
    </w:p>
    <w:p w14:paraId="167B58FF" w14:textId="4316A7BC" w:rsidR="005912FB" w:rsidRPr="003A137D" w:rsidRDefault="00DC6C02" w:rsidP="00537A4F">
      <w:pPr>
        <w:spacing w:line="480" w:lineRule="auto"/>
        <w:rPr>
          <w:bCs/>
          <w:color w:val="000000" w:themeColor="text1"/>
        </w:rPr>
      </w:pPr>
      <w:del w:id="4266" w:author="Rajeev, Sree" w:date="2022-03-01T14:15:00Z">
        <w:r w:rsidRPr="003A137D" w:rsidDel="000A335D">
          <w:rPr>
            <w:bCs/>
            <w:color w:val="000000" w:themeColor="text1"/>
          </w:rPr>
          <w:delText xml:space="preserve">In addition to </w:delText>
        </w:r>
      </w:del>
      <w:ins w:id="4267" w:author="Liliana Salvador" w:date="2022-02-26T19:22:00Z">
        <w:del w:id="4268" w:author="Rajeev, Sree" w:date="2022-03-01T14:15:00Z">
          <w:r w:rsidR="00592CFC" w:rsidDel="000A335D">
            <w:rPr>
              <w:bCs/>
              <w:color w:val="000000" w:themeColor="text1"/>
            </w:rPr>
            <w:delText xml:space="preserve">the </w:delText>
          </w:r>
        </w:del>
      </w:ins>
      <w:del w:id="4269" w:author="Rajeev, Sree" w:date="2022-03-01T14:15:00Z">
        <w:r w:rsidRPr="003A137D" w:rsidDel="000A335D">
          <w:rPr>
            <w:bCs/>
            <w:color w:val="000000" w:themeColor="text1"/>
          </w:rPr>
          <w:delText xml:space="preserve">differences in </w:delText>
        </w:r>
      </w:del>
      <w:r w:rsidRPr="00592CFC">
        <w:rPr>
          <w:bCs/>
          <w:i/>
          <w:color w:val="000000" w:themeColor="text1"/>
          <w:rPrChange w:id="4270" w:author="Liliana Salvador" w:date="2022-02-26T19:22:00Z">
            <w:rPr>
              <w:bCs/>
              <w:color w:val="000000" w:themeColor="text1"/>
            </w:rPr>
          </w:rPrChange>
        </w:rPr>
        <w:t>Leptospira</w:t>
      </w:r>
      <w:r w:rsidRPr="003A137D">
        <w:rPr>
          <w:bCs/>
          <w:color w:val="000000" w:themeColor="text1"/>
        </w:rPr>
        <w:t xml:space="preserve"> </w:t>
      </w:r>
      <w:del w:id="4271" w:author="Liliana Salvador" w:date="2022-02-26T19:22:00Z">
        <w:r w:rsidR="006E6B86" w:rsidRPr="003A137D" w:rsidDel="00592CFC">
          <w:rPr>
            <w:bCs/>
            <w:color w:val="000000" w:themeColor="text1"/>
          </w:rPr>
          <w:delText xml:space="preserve">diagnosis </w:delText>
        </w:r>
      </w:del>
      <w:ins w:id="4272" w:author="Liliana Salvador" w:date="2022-02-26T19:22:00Z">
        <w:r w:rsidR="00592CFC">
          <w:rPr>
            <w:bCs/>
            <w:color w:val="000000" w:themeColor="text1"/>
          </w:rPr>
          <w:t>detection</w:t>
        </w:r>
        <w:r w:rsidR="00592CFC" w:rsidRPr="003A137D">
          <w:rPr>
            <w:bCs/>
            <w:color w:val="000000" w:themeColor="text1"/>
          </w:rPr>
          <w:t xml:space="preserve"> </w:t>
        </w:r>
      </w:ins>
      <w:del w:id="4273" w:author="Liliana Salvador" w:date="2022-02-26T19:22:00Z">
        <w:r w:rsidRPr="003A137D" w:rsidDel="00592CFC">
          <w:rPr>
            <w:bCs/>
            <w:color w:val="000000" w:themeColor="text1"/>
          </w:rPr>
          <w:delText xml:space="preserve">caused </w:delText>
        </w:r>
      </w:del>
      <w:del w:id="4274" w:author="Rajeev, Sree" w:date="2022-03-01T14:15:00Z">
        <w:r w:rsidRPr="003A137D" w:rsidDel="000A335D">
          <w:rPr>
            <w:bCs/>
            <w:color w:val="000000" w:themeColor="text1"/>
          </w:rPr>
          <w:delText xml:space="preserve">by the use of different software, </w:delText>
        </w:r>
      </w:del>
      <w:ins w:id="4275" w:author="Liliana Salvador" w:date="2022-02-26T19:23:00Z">
        <w:del w:id="4276" w:author="Rajeev, Sree" w:date="2022-03-01T14:15:00Z">
          <w:r w:rsidR="00592CFC" w:rsidDel="000A335D">
            <w:rPr>
              <w:bCs/>
              <w:color w:val="000000" w:themeColor="text1"/>
            </w:rPr>
            <w:delText xml:space="preserve">the </w:delText>
          </w:r>
        </w:del>
      </w:ins>
      <w:del w:id="4277" w:author="Rajeev, Sree" w:date="2022-03-01T14:15:00Z">
        <w:r w:rsidRPr="003A137D" w:rsidDel="000A335D">
          <w:rPr>
            <w:bCs/>
            <w:color w:val="000000" w:themeColor="text1"/>
          </w:rPr>
          <w:delText xml:space="preserve">diagnosis of </w:delText>
        </w:r>
        <w:r w:rsidRPr="00592CFC" w:rsidDel="000A335D">
          <w:rPr>
            <w:bCs/>
            <w:i/>
            <w:color w:val="000000" w:themeColor="text1"/>
            <w:rPrChange w:id="4278" w:author="Liliana Salvador" w:date="2022-02-26T19:23:00Z">
              <w:rPr>
                <w:bCs/>
                <w:color w:val="000000" w:themeColor="text1"/>
              </w:rPr>
            </w:rPrChange>
          </w:rPr>
          <w:delText>Leptospira</w:delText>
        </w:r>
        <w:r w:rsidRPr="003A137D" w:rsidDel="000A335D">
          <w:rPr>
            <w:bCs/>
            <w:color w:val="000000" w:themeColor="text1"/>
          </w:rPr>
          <w:delText xml:space="preserve"> </w:delText>
        </w:r>
      </w:del>
      <w:r w:rsidRPr="003A137D">
        <w:rPr>
          <w:bCs/>
          <w:color w:val="000000" w:themeColor="text1"/>
        </w:rPr>
        <w:t xml:space="preserve">was </w:t>
      </w:r>
      <w:ins w:id="4279" w:author="Ruijie Xu" w:date="2022-02-27T12:44:00Z">
        <w:r w:rsidR="0093526E">
          <w:rPr>
            <w:bCs/>
            <w:color w:val="000000" w:themeColor="text1"/>
          </w:rPr>
          <w:t xml:space="preserve">also </w:t>
        </w:r>
      </w:ins>
      <w:del w:id="4280" w:author="Liliana Salvador" w:date="2022-02-26T19:23:00Z">
        <w:r w:rsidRPr="003A137D" w:rsidDel="00592CFC">
          <w:rPr>
            <w:bCs/>
            <w:color w:val="000000" w:themeColor="text1"/>
          </w:rPr>
          <w:delText xml:space="preserve">different </w:delText>
        </w:r>
      </w:del>
      <w:ins w:id="4281"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 xml:space="preserve">when different databases </w:t>
      </w:r>
      <w:r w:rsidRPr="003A137D">
        <w:rPr>
          <w:bCs/>
          <w:color w:val="000000" w:themeColor="text1"/>
        </w:rPr>
        <w:lastRenderedPageBreak/>
        <w:t>were used for Kraken2’s classification</w:t>
      </w:r>
      <w:r w:rsidR="006E6B86" w:rsidRPr="003A137D">
        <w:rPr>
          <w:bCs/>
          <w:color w:val="000000" w:themeColor="text1"/>
        </w:rPr>
        <w:t xml:space="preserve"> (Table SI</w:t>
      </w:r>
      <w:ins w:id="4282" w:author="Ruijie Xu" w:date="2022-02-03T12:42:00Z">
        <w:r w:rsidR="006E787C">
          <w:rPr>
            <w:bCs/>
            <w:color w:val="000000" w:themeColor="text1"/>
          </w:rPr>
          <w:t>V</w:t>
        </w:r>
      </w:ins>
      <w:del w:id="4283"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Kraken2’s analyses with the maxikraken DB</w:t>
      </w:r>
      <w:del w:id="4284"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4285" w:author="Liliana Salvador" w:date="2022-02-26T19:24:00Z">
            <w:rPr>
              <w:bCs/>
              <w:color w:val="000000" w:themeColor="text1"/>
            </w:rPr>
          </w:rPrChange>
        </w:rPr>
        <w:t>Leptospira</w:t>
      </w:r>
      <w:r w:rsidRPr="003A137D">
        <w:rPr>
          <w:bCs/>
          <w:color w:val="000000" w:themeColor="text1"/>
        </w:rPr>
        <w:t xml:space="preserve"> in all samples, while standard and customized DB</w:t>
      </w:r>
      <w:ins w:id="4286" w:author="Liliana Salvador" w:date="2022-03-08T20:16:00Z">
        <w:r w:rsidR="0076624A">
          <w:rPr>
            <w:bCs/>
            <w:color w:val="000000" w:themeColor="text1"/>
          </w:rPr>
          <w:t>s</w:t>
        </w:r>
      </w:ins>
      <w:r w:rsidRPr="003A137D">
        <w:rPr>
          <w:bCs/>
          <w:color w:val="000000" w:themeColor="text1"/>
        </w:rPr>
        <w:t xml:space="preserve"> </w:t>
      </w:r>
      <w:del w:id="4287"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4288" w:author="Liliana Salvador" w:date="2022-02-26T19:24:00Z">
            <w:rPr>
              <w:bCs/>
              <w:color w:val="000000" w:themeColor="text1"/>
            </w:rPr>
          </w:rPrChange>
        </w:rPr>
        <w:t>Leptospira</w:t>
      </w:r>
      <w:r w:rsidRPr="003A137D">
        <w:rPr>
          <w:bCs/>
          <w:color w:val="000000" w:themeColor="text1"/>
        </w:rPr>
        <w:t xml:space="preserve"> in two </w:t>
      </w:r>
      <w:ins w:id="4289" w:author="Rajeev, Sree" w:date="2022-03-03T11:30:00Z">
        <w:r w:rsidR="00B1228A">
          <w:rPr>
            <w:bCs/>
            <w:color w:val="000000" w:themeColor="text1"/>
          </w:rPr>
          <w:t>l</w:t>
        </w:r>
      </w:ins>
      <w:del w:id="4290" w:author="Rajeev, Sree" w:date="2022-03-03T11:30:00Z">
        <w:r w:rsidRPr="003A137D" w:rsidDel="00B1228A">
          <w:rPr>
            <w:bCs/>
            <w:color w:val="000000" w:themeColor="text1"/>
          </w:rPr>
          <w:delText>L</w:delText>
        </w:r>
      </w:del>
      <w:r w:rsidRPr="003A137D">
        <w:rPr>
          <w:bCs/>
          <w:color w:val="000000" w:themeColor="text1"/>
        </w:rPr>
        <w:t>ung samples (R22.L and R27.L)</w:t>
      </w:r>
      <w:r w:rsidR="00012BED" w:rsidRPr="003A137D">
        <w:rPr>
          <w:bCs/>
          <w:color w:val="000000" w:themeColor="text1"/>
        </w:rPr>
        <w:t xml:space="preserve">. Standard DB </w:t>
      </w:r>
      <w:del w:id="4291"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4292" w:author="Liliana Salvador" w:date="2022-02-26T19:25:00Z">
            <w:rPr>
              <w:bCs/>
              <w:color w:val="000000" w:themeColor="text1"/>
            </w:rPr>
          </w:rPrChange>
        </w:rPr>
        <w:t>Leptospira</w:t>
      </w:r>
      <w:r w:rsidR="00012BED" w:rsidRPr="003A137D">
        <w:rPr>
          <w:bCs/>
          <w:color w:val="000000" w:themeColor="text1"/>
        </w:rPr>
        <w:t xml:space="preserve"> in the three </w:t>
      </w:r>
      <w:ins w:id="4293" w:author="Rajeev, Sree" w:date="2022-03-08T13:06:00Z">
        <w:r w:rsidR="00FD4C25">
          <w:rPr>
            <w:bCs/>
            <w:color w:val="000000" w:themeColor="text1"/>
          </w:rPr>
          <w:t>s</w:t>
        </w:r>
      </w:ins>
      <w:del w:id="4294" w:author="Rajeev, Sree" w:date="2022-03-08T13:06:00Z">
        <w:r w:rsidR="00012BED" w:rsidRPr="003A137D" w:rsidDel="00FD4C25">
          <w:rPr>
            <w:bCs/>
            <w:color w:val="000000" w:themeColor="text1"/>
          </w:rPr>
          <w:delText>S</w:delText>
        </w:r>
      </w:del>
      <w:r w:rsidR="00012BED" w:rsidRPr="003A137D">
        <w:rPr>
          <w:bCs/>
          <w:color w:val="000000" w:themeColor="text1"/>
        </w:rPr>
        <w:t>pleen samples (R22.S, R27.S and R28.S).</w:t>
      </w:r>
      <w:r w:rsidRPr="003A137D">
        <w:rPr>
          <w:bCs/>
          <w:color w:val="000000" w:themeColor="text1"/>
        </w:rPr>
        <w:t xml:space="preserve"> </w:t>
      </w:r>
      <w:del w:id="4295" w:author="Rajeev, Sree" w:date="2022-03-01T14:16:00Z">
        <w:r w:rsidR="00C9192C" w:rsidRPr="003A137D" w:rsidDel="000A335D">
          <w:rPr>
            <w:bCs/>
            <w:color w:val="000000" w:themeColor="text1"/>
          </w:rPr>
          <w:delText xml:space="preserve">In addition to the metagenomics approaches, </w:delText>
        </w:r>
        <w:r w:rsidR="003061D9" w:rsidRPr="003A137D" w:rsidDel="000A335D">
          <w:rPr>
            <w:bCs/>
            <w:color w:val="000000" w:themeColor="text1"/>
          </w:rPr>
          <w:delText xml:space="preserve">the diagnosis of </w:delText>
        </w:r>
      </w:del>
      <w:r w:rsidR="003061D9" w:rsidRPr="00CE098C">
        <w:rPr>
          <w:bCs/>
          <w:i/>
          <w:color w:val="000000" w:themeColor="text1"/>
          <w:rPrChange w:id="4296" w:author="Liliana Salvador" w:date="2022-02-26T19:25:00Z">
            <w:rPr>
              <w:bCs/>
              <w:color w:val="000000" w:themeColor="text1"/>
            </w:rPr>
          </w:rPrChange>
        </w:rPr>
        <w:t>Leptospira</w:t>
      </w:r>
      <w:r w:rsidR="003061D9" w:rsidRPr="003A137D">
        <w:rPr>
          <w:bCs/>
          <w:color w:val="000000" w:themeColor="text1"/>
        </w:rPr>
        <w:t xml:space="preserve"> </w:t>
      </w:r>
      <w:ins w:id="4297" w:author="Rajeev, Sree" w:date="2022-03-01T14:16:00Z">
        <w:r w:rsidR="000A335D">
          <w:rPr>
            <w:bCs/>
            <w:color w:val="000000" w:themeColor="text1"/>
          </w:rPr>
          <w:t xml:space="preserve">detection </w:t>
        </w:r>
      </w:ins>
      <w:r w:rsidR="00D56F6B" w:rsidRPr="003A137D">
        <w:rPr>
          <w:bCs/>
          <w:color w:val="000000" w:themeColor="text1"/>
        </w:rPr>
        <w:t xml:space="preserve">in the kidney samples </w:t>
      </w:r>
      <w:del w:id="4298" w:author="Rajeev, Sree" w:date="2022-03-01T14:16:00Z">
        <w:r w:rsidR="00C9192C" w:rsidRPr="003A137D" w:rsidDel="000A335D">
          <w:rPr>
            <w:bCs/>
            <w:color w:val="000000" w:themeColor="text1"/>
          </w:rPr>
          <w:delText>was validated</w:delText>
        </w:r>
      </w:del>
      <w:del w:id="4299" w:author="Ruijie Xu" w:date="2022-03-04T11:25:00Z">
        <w:r w:rsidR="00C9192C" w:rsidRPr="003A137D" w:rsidDel="00B23538">
          <w:rPr>
            <w:bCs/>
            <w:color w:val="000000" w:themeColor="text1"/>
          </w:rPr>
          <w:delText xml:space="preserve"> </w:delText>
        </w:r>
      </w:del>
      <w:r w:rsidR="003061D9" w:rsidRPr="003A137D">
        <w:rPr>
          <w:bCs/>
          <w:color w:val="000000" w:themeColor="text1"/>
        </w:rPr>
        <w:t xml:space="preserve">using three traditional methods </w:t>
      </w:r>
      <w:commentRangeStart w:id="4300"/>
      <w:commentRangeStart w:id="4301"/>
      <w:r w:rsidR="003061D9" w:rsidRPr="003A137D">
        <w:rPr>
          <w:bCs/>
          <w:color w:val="000000" w:themeColor="text1"/>
        </w:rPr>
        <w:t xml:space="preserve">(PCR/DFA/Culture), </w:t>
      </w:r>
      <w:commentRangeEnd w:id="4300"/>
      <w:r w:rsidR="00CE098C">
        <w:rPr>
          <w:rStyle w:val="CommentReference"/>
        </w:rPr>
        <w:commentReference w:id="4300"/>
      </w:r>
      <w:commentRangeEnd w:id="4301"/>
      <w:r w:rsidR="006241A3">
        <w:rPr>
          <w:rStyle w:val="CommentReference"/>
        </w:rPr>
        <w:commentReference w:id="4301"/>
      </w:r>
      <w:ins w:id="4302" w:author="Rajeev, Sree" w:date="2022-03-03T11:31:00Z">
        <w:r w:rsidR="00B1228A">
          <w:rPr>
            <w:bCs/>
            <w:color w:val="000000" w:themeColor="text1"/>
          </w:rPr>
          <w:t>i</w:t>
        </w:r>
      </w:ins>
      <w:ins w:id="4303" w:author="Rajeev, Sree" w:date="2022-03-01T14:20:00Z">
        <w:del w:id="4304" w:author="Rajeev, Sree" w:date="2022-03-03T11:31:00Z">
          <w:r w:rsidR="000A335D" w:rsidDel="00B1228A">
            <w:rPr>
              <w:bCs/>
              <w:color w:val="000000" w:themeColor="text1"/>
            </w:rPr>
            <w:delText>I</w:delText>
          </w:r>
        </w:del>
        <w:r w:rsidR="000A335D">
          <w:rPr>
            <w:bCs/>
            <w:color w:val="000000" w:themeColor="text1"/>
          </w:rPr>
          <w:t xml:space="preserve">n comparison to the metagenomics </w:t>
        </w:r>
      </w:ins>
      <w:ins w:id="4305" w:author="Rajeev, Sree" w:date="2022-03-01T14:21:00Z">
        <w:r w:rsidR="000A335D">
          <w:rPr>
            <w:bCs/>
            <w:color w:val="000000" w:themeColor="text1"/>
          </w:rPr>
          <w:t xml:space="preserve">data is shown in </w:t>
        </w:r>
      </w:ins>
      <w:del w:id="4306" w:author="Rajeev, Sree" w:date="2022-03-01T14:21:00Z">
        <w:r w:rsidR="003061D9" w:rsidRPr="00CE098C" w:rsidDel="000A335D">
          <w:rPr>
            <w:bCs/>
            <w:i/>
            <w:color w:val="000000" w:themeColor="text1"/>
            <w:rPrChange w:id="4307" w:author="Liliana Salvador" w:date="2022-02-26T19:26:00Z">
              <w:rPr>
                <w:bCs/>
                <w:color w:val="000000" w:themeColor="text1"/>
              </w:rPr>
            </w:rPrChange>
          </w:rPr>
          <w:delText>Leptopsira</w:delText>
        </w:r>
        <w:r w:rsidR="003061D9" w:rsidRPr="003A137D" w:rsidDel="000A335D">
          <w:rPr>
            <w:bCs/>
            <w:color w:val="000000" w:themeColor="text1"/>
          </w:rPr>
          <w:delText xml:space="preserve"> was identified in </w:delText>
        </w:r>
      </w:del>
      <w:ins w:id="4308" w:author="Liliana Salvador" w:date="2022-02-26T19:25:00Z">
        <w:del w:id="4309" w:author="Rajeev, Sree" w:date="2022-03-01T14:21:00Z">
          <w:r w:rsidR="00CE098C" w:rsidDel="000A335D">
            <w:rPr>
              <w:bCs/>
              <w:color w:val="000000" w:themeColor="text1"/>
            </w:rPr>
            <w:delText>two kid</w:delText>
          </w:r>
        </w:del>
      </w:ins>
      <w:ins w:id="4310" w:author="Liliana Salvador" w:date="2022-02-26T19:26:00Z">
        <w:del w:id="4311" w:author="Rajeev, Sree" w:date="2022-03-01T14:21:00Z">
          <w:r w:rsidR="00CE098C" w:rsidDel="000A335D">
            <w:rPr>
              <w:bCs/>
              <w:color w:val="000000" w:themeColor="text1"/>
            </w:rPr>
            <w:delText xml:space="preserve">ney </w:delText>
          </w:r>
        </w:del>
      </w:ins>
      <w:del w:id="4312" w:author="Rajeev, Sree" w:date="2022-03-01T14:21:00Z">
        <w:r w:rsidR="003061D9" w:rsidRPr="003A137D" w:rsidDel="000A335D">
          <w:rPr>
            <w:bCs/>
            <w:color w:val="000000" w:themeColor="text1"/>
          </w:rPr>
          <w:delText xml:space="preserve">samples </w:delText>
        </w:r>
      </w:del>
      <w:ins w:id="4313" w:author="Liliana Salvador" w:date="2022-02-26T19:26:00Z">
        <w:del w:id="4314" w:author="Rajeev, Sree" w:date="2022-03-01T14:21:00Z">
          <w:r w:rsidR="00CE098C" w:rsidDel="000A335D">
            <w:rPr>
              <w:bCs/>
              <w:color w:val="000000" w:themeColor="text1"/>
            </w:rPr>
            <w:delText>(</w:delText>
          </w:r>
        </w:del>
      </w:ins>
      <w:del w:id="4315" w:author="Rajeev, Sree" w:date="2022-03-01T14:21:00Z">
        <w:r w:rsidR="003061D9" w:rsidRPr="003A137D" w:rsidDel="000A335D">
          <w:rPr>
            <w:bCs/>
            <w:color w:val="000000" w:themeColor="text1"/>
          </w:rPr>
          <w:delText>R22.K and R28K</w:delText>
        </w:r>
      </w:del>
      <w:ins w:id="4316" w:author="Liliana Salvador" w:date="2022-02-26T19:26:00Z">
        <w:del w:id="4317" w:author="Rajeev, Sree" w:date="2022-03-01T14:21:00Z">
          <w:r w:rsidR="00CE098C" w:rsidDel="000A335D">
            <w:rPr>
              <w:bCs/>
              <w:color w:val="000000" w:themeColor="text1"/>
            </w:rPr>
            <w:delText>)</w:delText>
          </w:r>
        </w:del>
      </w:ins>
      <w:del w:id="4318" w:author="Rajeev, Sree" w:date="2022-03-01T14:21:00Z">
        <w:r w:rsidR="003061D9" w:rsidRPr="003A137D" w:rsidDel="000A335D">
          <w:rPr>
            <w:bCs/>
            <w:color w:val="000000" w:themeColor="text1"/>
          </w:rPr>
          <w:delText xml:space="preserve"> by all three methods, but only identified by PCR in </w:delText>
        </w:r>
      </w:del>
      <w:ins w:id="4319" w:author="Liliana Salvador" w:date="2022-02-26T19:26:00Z">
        <w:del w:id="4320" w:author="Rajeev, Sree" w:date="2022-03-01T14:21:00Z">
          <w:r w:rsidR="00CE098C" w:rsidDel="000A335D">
            <w:rPr>
              <w:bCs/>
              <w:color w:val="000000" w:themeColor="text1"/>
            </w:rPr>
            <w:delText xml:space="preserve">the third kidney </w:delText>
          </w:r>
        </w:del>
      </w:ins>
      <w:del w:id="4321" w:author="Rajeev, Sree" w:date="2022-03-01T14:21:00Z">
        <w:r w:rsidR="003061D9" w:rsidRPr="003A137D" w:rsidDel="000A335D">
          <w:rPr>
            <w:bCs/>
            <w:color w:val="000000" w:themeColor="text1"/>
          </w:rPr>
          <w:delText xml:space="preserve">samples </w:delText>
        </w:r>
      </w:del>
      <w:ins w:id="4322" w:author="Liliana Salvador" w:date="2022-02-26T19:26:00Z">
        <w:del w:id="4323" w:author="Rajeev, Sree" w:date="2022-03-01T14:21:00Z">
          <w:r w:rsidR="00CE098C" w:rsidDel="000A335D">
            <w:rPr>
              <w:bCs/>
              <w:color w:val="000000" w:themeColor="text1"/>
            </w:rPr>
            <w:delText>(</w:delText>
          </w:r>
        </w:del>
      </w:ins>
      <w:del w:id="4324" w:author="Rajeev, Sree" w:date="2022-03-01T14:21:00Z">
        <w:r w:rsidR="003061D9" w:rsidRPr="003A137D" w:rsidDel="000A335D">
          <w:rPr>
            <w:bCs/>
            <w:color w:val="000000" w:themeColor="text1"/>
          </w:rPr>
          <w:delText>R26.K</w:delText>
        </w:r>
      </w:del>
      <w:ins w:id="4325" w:author="Liliana Salvador" w:date="2022-02-26T19:26:00Z">
        <w:del w:id="4326" w:author="Rajeev, Sree" w:date="2022-03-01T14:21:00Z">
          <w:r w:rsidR="00CE098C" w:rsidDel="000A335D">
            <w:rPr>
              <w:bCs/>
              <w:color w:val="000000" w:themeColor="text1"/>
            </w:rPr>
            <w:delText>)</w:delText>
          </w:r>
        </w:del>
      </w:ins>
      <w:ins w:id="4327" w:author="Ruijie Xu" w:date="2022-02-03T12:43:00Z">
        <w:del w:id="4328" w:author="Rajeev, Sree" w:date="2022-03-01T14:21:00Z">
          <w:r w:rsidR="00C8225D" w:rsidDel="000A335D">
            <w:rPr>
              <w:bCs/>
              <w:color w:val="000000" w:themeColor="text1"/>
            </w:rPr>
            <w:delText xml:space="preserve"> (</w:delText>
          </w:r>
        </w:del>
        <w:r w:rsidR="00C8225D">
          <w:rPr>
            <w:bCs/>
            <w:color w:val="000000" w:themeColor="text1"/>
          </w:rPr>
          <w:t xml:space="preserve">Table </w:t>
        </w:r>
        <w:r w:rsidR="000064A9">
          <w:rPr>
            <w:bCs/>
            <w:color w:val="000000" w:themeColor="text1"/>
          </w:rPr>
          <w:t>II</w:t>
        </w:r>
        <w:del w:id="4329" w:author="Rajeev, Sree" w:date="2022-03-01T14:21:00Z">
          <w:r w:rsidR="00C8225D" w:rsidDel="000A335D">
            <w:rPr>
              <w:bCs/>
              <w:color w:val="000000" w:themeColor="text1"/>
            </w:rPr>
            <w:delText>)</w:delText>
          </w:r>
        </w:del>
      </w:ins>
      <w:r w:rsidR="003061D9" w:rsidRPr="003A137D">
        <w:rPr>
          <w:bCs/>
          <w:color w:val="000000" w:themeColor="text1"/>
        </w:rPr>
        <w:t>.</w:t>
      </w:r>
      <w:r w:rsidRPr="003A137D">
        <w:rPr>
          <w:bCs/>
          <w:color w:val="000000" w:themeColor="text1"/>
        </w:rPr>
        <w:t xml:space="preserve"> </w:t>
      </w:r>
      <w:bookmarkEnd w:id="2802"/>
      <w:bookmarkEnd w:id="2803"/>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75D0E8B1" w:rsidR="00234370" w:rsidRPr="003A137D" w:rsidDel="00E12A12" w:rsidRDefault="00234370" w:rsidP="0046408A">
      <w:pPr>
        <w:spacing w:line="480" w:lineRule="auto"/>
        <w:ind w:right="480" w:firstLine="720"/>
        <w:rPr>
          <w:del w:id="4330" w:author="Rajeev, Sree" w:date="2022-03-02T12:56:00Z"/>
          <w:color w:val="000000" w:themeColor="text1"/>
        </w:rPr>
      </w:pPr>
      <w:commentRangeStart w:id="4331"/>
      <w:del w:id="4332" w:author="Rajeev, Sree" w:date="2022-03-01T14:23:00Z">
        <w:r w:rsidRPr="003A137D" w:rsidDel="006241A3">
          <w:rPr>
            <w:color w:val="000000" w:themeColor="text1"/>
          </w:rPr>
          <w:delText>Profilin</w:delText>
        </w:r>
      </w:del>
      <w:ins w:id="4333" w:author="Ruijie Xu" w:date="2022-02-27T12:49:00Z">
        <w:del w:id="4334" w:author="Rajeev, Sree" w:date="2022-03-01T14:23:00Z">
          <w:r w:rsidR="00095D56" w:rsidDel="006241A3">
            <w:rPr>
              <w:color w:val="000000" w:themeColor="text1"/>
            </w:rPr>
            <w:delText>g</w:delText>
          </w:r>
        </w:del>
      </w:ins>
      <w:del w:id="4335" w:author="Rajeev, Sree" w:date="2022-03-01T14:23:00Z">
        <w:r w:rsidRPr="003A137D" w:rsidDel="006241A3">
          <w:rPr>
            <w:color w:val="000000" w:themeColor="text1"/>
          </w:rPr>
          <w:delText>g the microbial</w:delText>
        </w:r>
      </w:del>
      <w:ins w:id="4336" w:author="Ruijie Xu" w:date="2022-02-27T12:45:00Z">
        <w:del w:id="4337" w:author="Rajeev, Sree" w:date="2022-03-01T14:23:00Z">
          <w:r w:rsidR="0093526E" w:rsidDel="006241A3">
            <w:rPr>
              <w:color w:val="000000" w:themeColor="text1"/>
            </w:rPr>
            <w:delText xml:space="preserve"> coummunities</w:delText>
          </w:r>
        </w:del>
      </w:ins>
      <w:del w:id="4338" w:author="Rajeev, Sree" w:date="2022-03-01T14:23:00Z">
        <w:r w:rsidRPr="003A137D" w:rsidDel="006241A3">
          <w:rPr>
            <w:color w:val="000000" w:themeColor="text1"/>
          </w:rPr>
          <w:delText xml:space="preserve"> taxonomie</w:delText>
        </w:r>
      </w:del>
      <w:ins w:id="4339" w:author="Ruijie Xu" w:date="2022-02-27T12:45:00Z">
        <w:del w:id="4340" w:author="Rajeev, Sree" w:date="2022-03-01T14:23:00Z">
          <w:r w:rsidR="0093526E" w:rsidDel="006241A3">
            <w:rPr>
              <w:color w:val="000000" w:themeColor="text1"/>
            </w:rPr>
            <w:delText xml:space="preserve"> </w:delText>
          </w:r>
        </w:del>
      </w:ins>
      <w:del w:id="4341" w:author="Rajeev, Sree" w:date="2022-03-01T14:23:00Z">
        <w:r w:rsidRPr="003A137D" w:rsidDel="006241A3">
          <w:rPr>
            <w:color w:val="000000" w:themeColor="text1"/>
          </w:rPr>
          <w:delText xml:space="preserve">s from </w:delText>
        </w:r>
        <w:r w:rsidR="00BB44A9" w:rsidRPr="003A137D" w:rsidDel="006241A3">
          <w:rPr>
            <w:color w:val="000000" w:themeColor="text1"/>
          </w:rPr>
          <w:delText>biological specimen</w:delText>
        </w:r>
        <w:r w:rsidR="00276C32" w:rsidRPr="003A137D" w:rsidDel="006241A3">
          <w:rPr>
            <w:color w:val="000000" w:themeColor="text1"/>
          </w:rPr>
          <w:delText>s</w:delText>
        </w:r>
        <w:r w:rsidRPr="003A137D" w:rsidDel="006241A3">
          <w:rPr>
            <w:color w:val="000000" w:themeColor="text1"/>
          </w:rPr>
          <w:delText xml:space="preserve"> </w:delText>
        </w:r>
      </w:del>
      <w:ins w:id="4342" w:author="Ruijie Xu" w:date="2022-02-27T12:46:00Z">
        <w:del w:id="4343" w:author="Rajeev, Sree" w:date="2022-03-01T14:23:00Z">
          <w:r w:rsidR="00095D56" w:rsidDel="006241A3">
            <w:rPr>
              <w:color w:val="000000" w:themeColor="text1"/>
            </w:rPr>
            <w:delText xml:space="preserve">using metagenomics sequencing </w:delText>
          </w:r>
        </w:del>
      </w:ins>
      <w:ins w:id="4344" w:author="Ruijie Xu" w:date="2022-02-27T12:48:00Z">
        <w:del w:id="4345" w:author="Rajeev, Sree" w:date="2022-03-01T14:23:00Z">
          <w:r w:rsidR="00095D56" w:rsidDel="006241A3">
            <w:rPr>
              <w:color w:val="000000" w:themeColor="text1"/>
            </w:rPr>
            <w:delText xml:space="preserve">increases </w:delText>
          </w:r>
        </w:del>
      </w:ins>
      <w:ins w:id="4346" w:author="Ruijie Xu" w:date="2022-02-27T12:49:00Z">
        <w:del w:id="4347" w:author="Rajeev, Sree" w:date="2022-03-01T14:23:00Z">
          <w:r w:rsidR="00095D56" w:rsidDel="006241A3">
            <w:rPr>
              <w:color w:val="000000" w:themeColor="text1"/>
            </w:rPr>
            <w:delText xml:space="preserve">the resolution of  </w:delText>
          </w:r>
        </w:del>
      </w:ins>
      <w:ins w:id="4348" w:author="Ruijie Xu" w:date="2022-02-27T12:48:00Z">
        <w:del w:id="4349" w:author="Rajeev, Sree" w:date="2022-03-01T14:23:00Z">
          <w:r w:rsidR="00095D56" w:rsidDel="006241A3">
            <w:rPr>
              <w:color w:val="000000" w:themeColor="text1"/>
            </w:rPr>
            <w:delText>our understanding for the m</w:delText>
          </w:r>
        </w:del>
      </w:ins>
      <w:ins w:id="4350" w:author="Ruijie Xu" w:date="2022-02-27T12:49:00Z">
        <w:del w:id="4351" w:author="Rajeev, Sree" w:date="2022-03-01T14:23:00Z">
          <w:r w:rsidR="00095D56" w:rsidDel="006241A3">
            <w:rPr>
              <w:color w:val="000000" w:themeColor="text1"/>
            </w:rPr>
            <w:delText>icrobiome around us</w:delText>
          </w:r>
        </w:del>
      </w:ins>
      <w:del w:id="4352" w:author="Rajeev, Sree" w:date="2022-03-01T14:23:00Z">
        <w:r w:rsidRPr="003A137D" w:rsidDel="006241A3">
          <w:rPr>
            <w:color w:val="000000" w:themeColor="text1"/>
          </w:rPr>
          <w:delText>allows a better understanding of the microbi</w:delText>
        </w:r>
        <w:r w:rsidR="00255E5F" w:rsidRPr="003A137D" w:rsidDel="006241A3">
          <w:rPr>
            <w:color w:val="000000" w:themeColor="text1"/>
          </w:rPr>
          <w:delText>al communities</w:delText>
        </w:r>
        <w:r w:rsidRPr="003A137D" w:rsidDel="006241A3">
          <w:rPr>
            <w:color w:val="000000" w:themeColor="text1"/>
          </w:rPr>
          <w:delText xml:space="preserve"> of </w:delText>
        </w:r>
        <w:r w:rsidR="00315E9F" w:rsidRPr="003A137D" w:rsidDel="006241A3">
          <w:rPr>
            <w:color w:val="000000" w:themeColor="text1"/>
          </w:rPr>
          <w:delText xml:space="preserve">the </w:delText>
        </w:r>
        <w:r w:rsidRPr="003A137D" w:rsidDel="006241A3">
          <w:rPr>
            <w:color w:val="000000" w:themeColor="text1"/>
          </w:rPr>
          <w:delText xml:space="preserve">samples collected </w:delText>
        </w:r>
        <w:r w:rsidR="00255E5F" w:rsidRPr="003A137D" w:rsidDel="006241A3">
          <w:rPr>
            <w:color w:val="000000" w:themeColor="text1"/>
          </w:rPr>
          <w:delText>for different field</w:delText>
        </w:r>
        <w:r w:rsidR="00366132" w:rsidRPr="003A137D" w:rsidDel="006241A3">
          <w:rPr>
            <w:color w:val="000000" w:themeColor="text1"/>
          </w:rPr>
          <w:delText>s</w:delText>
        </w:r>
        <w:r w:rsidR="00255E5F" w:rsidRPr="003A137D" w:rsidDel="006241A3">
          <w:rPr>
            <w:color w:val="000000" w:themeColor="text1"/>
          </w:rPr>
          <w:delText xml:space="preserve"> of studies </w:delText>
        </w:r>
        <w:commentRangeEnd w:id="4331"/>
        <w:r w:rsidR="00CE098C" w:rsidDel="006241A3">
          <w:rPr>
            <w:rStyle w:val="CommentReference"/>
          </w:rPr>
          <w:commentReference w:id="4331"/>
        </w:r>
        <w:r w:rsidR="0083285D" w:rsidRPr="003A137D" w:rsidDel="006241A3">
          <w:rPr>
            <w:color w:val="000000" w:themeColor="text1"/>
          </w:rPr>
          <w:fldChar w:fldCharType="begin"/>
        </w:r>
        <w:r w:rsidR="004765A2"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3A137D" w:rsidDel="006241A3">
          <w:rPr>
            <w:color w:val="000000" w:themeColor="text1"/>
          </w:rPr>
          <w:fldChar w:fldCharType="separate"/>
        </w:r>
        <w:r w:rsidR="00447B1E" w:rsidRPr="003A137D" w:rsidDel="006241A3">
          <w:rPr>
            <w:color w:val="000000"/>
          </w:rPr>
          <w:delText>(Coyte, Schluter and Foster, 2015; Gilbert and Lynch, 2019)</w:delText>
        </w:r>
        <w:r w:rsidR="0083285D" w:rsidRPr="003A137D" w:rsidDel="006241A3">
          <w:rPr>
            <w:color w:val="000000" w:themeColor="text1"/>
          </w:rPr>
          <w:fldChar w:fldCharType="end"/>
        </w:r>
        <w:r w:rsidRPr="003A137D" w:rsidDel="006241A3">
          <w:rPr>
            <w:color w:val="000000" w:themeColor="text1"/>
          </w:rPr>
          <w:delText xml:space="preserve">. </w:delText>
        </w:r>
      </w:del>
      <w:r w:rsidRPr="003A137D">
        <w:rPr>
          <w:color w:val="000000" w:themeColor="text1"/>
        </w:rPr>
        <w:t xml:space="preserve">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del w:id="4353" w:author="Ruijie Xu" w:date="2022-03-04T11:26:00Z">
        <w:r w:rsidRPr="003A137D" w:rsidDel="00B23538">
          <w:rPr>
            <w:color w:val="000000" w:themeColor="text1"/>
          </w:rPr>
          <w:delText xml:space="preserve"> </w:delText>
        </w:r>
      </w:del>
      <w:r w:rsidRPr="003A137D">
        <w:rPr>
          <w:color w:val="000000" w:themeColor="text1"/>
        </w:rPr>
        <w:t>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del w:id="4354" w:author="Rajeev, Sree" w:date="2022-03-02T12:55:00Z">
        <w:r w:rsidR="00447B1E" w:rsidRPr="003A137D" w:rsidDel="00AE548C">
          <w:rPr>
            <w:color w:val="000000" w:themeColor="text1"/>
          </w:rPr>
          <w:delText>ir</w:delText>
        </w:r>
      </w:del>
      <w:r w:rsidRPr="003A137D">
        <w:rPr>
          <w:color w:val="000000" w:themeColor="text1"/>
        </w:rPr>
        <w:t xml:space="preserve"> </w:t>
      </w:r>
      <w:del w:id="4355" w:author="Liliana Salvador" w:date="2022-02-26T19:36:00Z">
        <w:r w:rsidRPr="003A137D" w:rsidDel="00E90B78">
          <w:rPr>
            <w:color w:val="000000" w:themeColor="text1"/>
          </w:rPr>
          <w:delText xml:space="preserve">target </w:delText>
        </w:r>
      </w:del>
      <w:ins w:id="4356"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4357"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4358" w:author="Liliana Salvador" w:date="2022-02-26T19:39:00Z">
        <w:r w:rsidRPr="003A137D" w:rsidDel="00E90B78">
          <w:rPr>
            <w:color w:val="000000" w:themeColor="text1"/>
          </w:rPr>
          <w:delText xml:space="preserve">a </w:delText>
        </w:r>
      </w:del>
      <w:r w:rsidRPr="003A137D">
        <w:rPr>
          <w:color w:val="000000" w:themeColor="text1"/>
        </w:rPr>
        <w:t>micro-ecosystem</w:t>
      </w:r>
      <w:ins w:id="4359" w:author="Liliana Salvador" w:date="2022-02-26T19:39:00Z">
        <w:r w:rsidR="00E90B78">
          <w:rPr>
            <w:color w:val="000000" w:themeColor="text1"/>
          </w:rPr>
          <w:t>s</w:t>
        </w:r>
      </w:ins>
      <w:r w:rsidRPr="003A137D">
        <w:rPr>
          <w:color w:val="000000" w:themeColor="text1"/>
        </w:rPr>
        <w:t xml:space="preserve"> and </w:t>
      </w:r>
      <w:del w:id="4360" w:author="Liliana Salvador" w:date="2022-02-26T19:39:00Z">
        <w:r w:rsidRPr="003A137D" w:rsidDel="00E90B78">
          <w:rPr>
            <w:color w:val="000000" w:themeColor="text1"/>
          </w:rPr>
          <w:delText xml:space="preserve">its </w:delText>
        </w:r>
      </w:del>
      <w:ins w:id="4361"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4362" w:author="Liliana Salvador" w:date="2022-02-26T19:39:00Z">
        <w:r w:rsidR="00E90B78">
          <w:rPr>
            <w:color w:val="000000" w:themeColor="text1"/>
          </w:rPr>
          <w:t>s</w:t>
        </w:r>
      </w:ins>
      <w:r w:rsidRPr="003A137D">
        <w:rPr>
          <w:color w:val="000000" w:themeColor="text1"/>
        </w:rPr>
        <w:t xml:space="preserve"> </w:t>
      </w:r>
      <w:del w:id="4363" w:author="Liliana Salvador" w:date="2022-02-26T19:39:00Z">
        <w:r w:rsidRPr="003A137D" w:rsidDel="00E90B78">
          <w:rPr>
            <w:color w:val="000000" w:themeColor="text1"/>
          </w:rPr>
          <w:delText xml:space="preserve">in </w:delText>
        </w:r>
      </w:del>
      <w:ins w:id="4364" w:author="Ruijie Xu" w:date="2022-01-30T14:05:00Z">
        <w:del w:id="4365" w:author="Liliana Salvador" w:date="2022-02-26T19:37:00Z">
          <w:r w:rsidR="00AF0DC6" w:rsidRPr="003A137D" w:rsidDel="00E90B78">
            <w:rPr>
              <w:color w:val="000000" w:themeColor="text1"/>
            </w:rPr>
            <w:delText xml:space="preserve">the </w:delText>
          </w:r>
        </w:del>
      </w:ins>
      <w:del w:id="4366"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ins w:id="4367" w:author="Rajeev, Sree" w:date="2022-03-02T12:59:00Z">
        <w:r w:rsidR="00E12A12">
          <w:rPr>
            <w:color w:val="000000" w:themeColor="text1"/>
          </w:rPr>
          <w:t>R</w:t>
        </w:r>
      </w:ins>
      <w:ins w:id="4368" w:author="Rajeev, Sree" w:date="2022-03-02T13:00:00Z">
        <w:r w:rsidR="00E12A12">
          <w:rPr>
            <w:color w:val="000000" w:themeColor="text1"/>
          </w:rPr>
          <w:t>esearche</w:t>
        </w:r>
      </w:ins>
      <w:ins w:id="4369" w:author="Rajeev, Sree" w:date="2022-03-02T13:01:00Z">
        <w:r w:rsidR="00E12A12">
          <w:rPr>
            <w:color w:val="000000" w:themeColor="text1"/>
          </w:rPr>
          <w:t xml:space="preserve">rs </w:t>
        </w:r>
      </w:ins>
      <w:ins w:id="4370" w:author="Rajeev, Sree" w:date="2022-03-02T15:10:00Z">
        <w:r w:rsidR="005334B2">
          <w:rPr>
            <w:color w:val="000000" w:themeColor="text1"/>
          </w:rPr>
          <w:t>achieve this using a number of bioinformatic analysis</w:t>
        </w:r>
      </w:ins>
      <w:ins w:id="4371" w:author="Rajeev, Sree" w:date="2022-03-02T13:01:00Z">
        <w:r w:rsidR="00E12A12">
          <w:rPr>
            <w:color w:val="000000" w:themeColor="text1"/>
          </w:rPr>
          <w:t xml:space="preserve"> software and database combination</w:t>
        </w:r>
      </w:ins>
      <w:ins w:id="4372" w:author="Rajeev, Sree" w:date="2022-03-02T15:11:00Z">
        <w:r w:rsidR="001F2BAA">
          <w:rPr>
            <w:color w:val="000000" w:themeColor="text1"/>
          </w:rPr>
          <w:t xml:space="preserve">s. </w:t>
        </w:r>
      </w:ins>
    </w:p>
    <w:p w14:paraId="77FA915C" w14:textId="6D0DA367" w:rsidR="00234370" w:rsidRPr="003A137D" w:rsidRDefault="00234370">
      <w:pPr>
        <w:spacing w:line="480" w:lineRule="auto"/>
        <w:ind w:right="480" w:firstLine="720"/>
        <w:rPr>
          <w:color w:val="000000" w:themeColor="text1"/>
        </w:rPr>
      </w:pPr>
      <w:r w:rsidRPr="003A137D">
        <w:rPr>
          <w:color w:val="000000" w:themeColor="text1"/>
        </w:rPr>
        <w:t xml:space="preserve">In this study, </w:t>
      </w:r>
      <w:ins w:id="4373" w:author="Liliana Salvador" w:date="2022-02-26T19:43:00Z">
        <w:r w:rsidR="00E90B78">
          <w:rPr>
            <w:color w:val="000000" w:themeColor="text1"/>
          </w:rPr>
          <w:t xml:space="preserve">we </w:t>
        </w:r>
        <w:del w:id="4374" w:author="Rajeev, Sree" w:date="2022-03-02T12:56:00Z">
          <w:r w:rsidR="00E90B78" w:rsidDel="00E12A12">
            <w:rPr>
              <w:color w:val="000000" w:themeColor="text1"/>
            </w:rPr>
            <w:delText>classified</w:delText>
          </w:r>
        </w:del>
      </w:ins>
      <w:ins w:id="4375" w:author="Rajeev, Sree" w:date="2022-03-02T12:58:00Z">
        <w:r w:rsidR="00E12A12">
          <w:rPr>
            <w:color w:val="000000" w:themeColor="text1"/>
          </w:rPr>
          <w:t xml:space="preserve">identified differences in </w:t>
        </w:r>
      </w:ins>
      <w:ins w:id="4376" w:author="Liliana Salvador" w:date="2022-02-26T19:43:00Z">
        <w:del w:id="4377" w:author="Ruijie Xu" w:date="2022-03-04T11:26:00Z">
          <w:r w:rsidR="00E90B78" w:rsidDel="00B23538">
            <w:rPr>
              <w:color w:val="000000" w:themeColor="text1"/>
            </w:rPr>
            <w:delText xml:space="preserve"> </w:delText>
          </w:r>
        </w:del>
      </w:ins>
      <w:ins w:id="4378" w:author="Liliana Salvador" w:date="2022-02-26T19:39:00Z">
        <w:r w:rsidR="00E90B78">
          <w:rPr>
            <w:color w:val="000000" w:themeColor="text1"/>
          </w:rPr>
          <w:t xml:space="preserve">the </w:t>
        </w:r>
      </w:ins>
      <w:r w:rsidRPr="003A137D">
        <w:rPr>
          <w:color w:val="000000" w:themeColor="text1"/>
        </w:rPr>
        <w:t xml:space="preserve">microbial profiles </w:t>
      </w:r>
      <w:ins w:id="4379" w:author="Rajeev, Sree" w:date="2022-03-02T12:59:00Z">
        <w:r w:rsidR="00E12A12">
          <w:rPr>
            <w:color w:val="000000" w:themeColor="text1"/>
          </w:rPr>
          <w:t xml:space="preserve">when </w:t>
        </w:r>
      </w:ins>
      <w:del w:id="4380" w:author="Rajeev, Sree" w:date="2022-03-02T12:59:00Z">
        <w:r w:rsidRPr="003A137D" w:rsidDel="00E12A12">
          <w:rPr>
            <w:color w:val="000000" w:themeColor="text1"/>
          </w:rPr>
          <w:delText xml:space="preserve">of </w:delText>
        </w:r>
        <w:r w:rsidR="00E91EA3" w:rsidRPr="003A137D" w:rsidDel="00E12A12">
          <w:rPr>
            <w:color w:val="000000" w:themeColor="text1"/>
          </w:rPr>
          <w:delText>twelve</w:delText>
        </w:r>
        <w:r w:rsidRPr="003A137D" w:rsidDel="00E12A12">
          <w:rPr>
            <w:color w:val="000000" w:themeColor="text1"/>
          </w:rPr>
          <w:delText xml:space="preserve"> samples collected from two rat</w:delText>
        </w:r>
        <w:r w:rsidR="00923730" w:rsidRPr="003A137D" w:rsidDel="00E12A12">
          <w:rPr>
            <w:color w:val="000000" w:themeColor="text1"/>
          </w:rPr>
          <w:delText xml:space="preserve"> species</w:delText>
        </w:r>
      </w:del>
      <w:ins w:id="4381" w:author="Liliana Salvador" w:date="2022-02-26T19:39:00Z">
        <w:del w:id="4382" w:author="Rajeev, Sree" w:date="2022-03-02T12:59:00Z">
          <w:r w:rsidR="00E90B78" w:rsidDel="00E12A12">
            <w:rPr>
              <w:color w:val="000000" w:themeColor="text1"/>
            </w:rPr>
            <w:delText>four</w:delText>
          </w:r>
        </w:del>
      </w:ins>
      <w:ins w:id="4383" w:author="Ruijie Xu" w:date="2022-01-28T14:00:00Z">
        <w:del w:id="4384" w:author="Rajeev, Sree" w:date="2022-03-02T12:59:00Z">
          <w:r w:rsidR="00FC577E" w:rsidRPr="003A137D" w:rsidDel="00E12A12">
            <w:rPr>
              <w:color w:val="000000" w:themeColor="text1"/>
            </w:rPr>
            <w:delText>4 wild rat subjects</w:delText>
          </w:r>
        </w:del>
      </w:ins>
      <w:del w:id="4385" w:author="Rajeev, Sree" w:date="2022-03-02T12:59:00Z">
        <w:r w:rsidR="00310031" w:rsidRPr="003A137D" w:rsidDel="00E12A12">
          <w:rPr>
            <w:color w:val="000000" w:themeColor="text1"/>
          </w:rPr>
          <w:delText xml:space="preserve"> </w:delText>
        </w:r>
        <w:r w:rsidRPr="003A137D" w:rsidDel="00E12A12">
          <w:rPr>
            <w:color w:val="000000" w:themeColor="text1"/>
          </w:rPr>
          <w:delText>(</w:delText>
        </w:r>
        <w:r w:rsidRPr="003A137D" w:rsidDel="00E12A12">
          <w:rPr>
            <w:i/>
            <w:color w:val="000000" w:themeColor="text1"/>
          </w:rPr>
          <w:delText>Rattus rattus</w:delText>
        </w:r>
        <w:r w:rsidRPr="003A137D" w:rsidDel="00E12A12">
          <w:rPr>
            <w:color w:val="000000" w:themeColor="text1"/>
          </w:rPr>
          <w:delText xml:space="preserve"> and </w:delText>
        </w:r>
        <w:r w:rsidRPr="003A137D" w:rsidDel="00E12A12">
          <w:rPr>
            <w:i/>
            <w:color w:val="000000" w:themeColor="text1"/>
          </w:rPr>
          <w:delText>Rattus norvegicus</w:delText>
        </w:r>
        <w:r w:rsidRPr="003A137D" w:rsidDel="00E12A12">
          <w:rPr>
            <w:color w:val="000000" w:themeColor="text1"/>
          </w:rPr>
          <w:delText>)</w:delText>
        </w:r>
        <w:r w:rsidR="00F717C1" w:rsidRPr="003A137D" w:rsidDel="00E12A12">
          <w:rPr>
            <w:color w:val="000000" w:themeColor="text1"/>
          </w:rPr>
          <w:delText xml:space="preserve"> were classified</w:delText>
        </w:r>
      </w:del>
      <w:del w:id="4386" w:author="Rajeev, Sree" w:date="2022-03-02T12:57:00Z">
        <w:r w:rsidR="003A5F39" w:rsidRPr="003A137D" w:rsidDel="00E12A12">
          <w:rPr>
            <w:color w:val="000000" w:themeColor="text1"/>
          </w:rPr>
          <w:delText>.</w:delText>
        </w:r>
      </w:del>
      <w:commentRangeStart w:id="4387"/>
      <w:ins w:id="4388" w:author="Ruijie Xu" w:date="2022-01-28T14:01:00Z">
        <w:del w:id="4389" w:author="Rajeev, Sree" w:date="2022-03-01T14:27:00Z">
          <w:r w:rsidR="00FC577E" w:rsidRPr="003A137D" w:rsidDel="006241A3">
            <w:rPr>
              <w:color w:val="000000" w:themeColor="text1"/>
            </w:rPr>
            <w:delText xml:space="preserve">These rats were captured in the </w:delText>
          </w:r>
        </w:del>
      </w:ins>
      <w:ins w:id="4390" w:author="Ruijie Xu" w:date="2022-01-28T14:02:00Z">
        <w:del w:id="4391" w:author="Rajeev, Sree" w:date="2022-03-01T14:27:00Z">
          <w:r w:rsidR="00FC577E" w:rsidRPr="003A137D" w:rsidDel="006241A3">
            <w:rPr>
              <w:color w:val="000000" w:themeColor="text1"/>
            </w:rPr>
            <w:delText xml:space="preserve">Caribbean island of St.Kitts, and </w:delText>
          </w:r>
        </w:del>
      </w:ins>
      <w:del w:id="4392" w:author="Rajeev, Sree" w:date="2022-03-01T14:27:00Z">
        <w:r w:rsidR="00366132" w:rsidRPr="003A137D" w:rsidDel="006241A3">
          <w:rPr>
            <w:color w:val="000000" w:themeColor="text1"/>
          </w:rPr>
          <w:delText xml:space="preserve"> </w:delText>
        </w:r>
        <w:r w:rsidR="00F717C1" w:rsidRPr="003A137D" w:rsidDel="006241A3">
          <w:rPr>
            <w:color w:val="000000" w:themeColor="text1"/>
          </w:rPr>
          <w:delText>These two rat species are the major reservoir</w:delText>
        </w:r>
      </w:del>
      <w:ins w:id="4393" w:author="Liliana Salvador" w:date="2022-02-26T19:40:00Z">
        <w:del w:id="4394" w:author="Rajeev, Sree" w:date="2022-03-01T14:27:00Z">
          <w:r w:rsidR="00E90B78" w:rsidDel="006241A3">
            <w:rPr>
              <w:color w:val="000000" w:themeColor="text1"/>
            </w:rPr>
            <w:delText xml:space="preserve"> species for </w:delText>
          </w:r>
          <w:r w:rsidR="00E90B78" w:rsidRPr="00E90B78" w:rsidDel="006241A3">
            <w:rPr>
              <w:i/>
              <w:color w:val="000000" w:themeColor="text1"/>
              <w:rPrChange w:id="4395" w:author="Liliana Salvador" w:date="2022-02-26T19:40:00Z">
                <w:rPr>
                  <w:color w:val="000000" w:themeColor="text1"/>
                </w:rPr>
              </w:rPrChange>
            </w:rPr>
            <w:delText>Leptospira</w:delText>
          </w:r>
          <w:r w:rsidR="00E90B78" w:rsidDel="006241A3">
            <w:rPr>
              <w:color w:val="000000" w:themeColor="text1"/>
            </w:rPr>
            <w:delText>,</w:delText>
          </w:r>
        </w:del>
      </w:ins>
      <w:del w:id="4396" w:author="Rajeev, Sree" w:date="2022-03-01T14:27:00Z">
        <w:r w:rsidR="00E35960" w:rsidRPr="003A137D" w:rsidDel="006241A3">
          <w:rPr>
            <w:color w:val="000000" w:themeColor="text1"/>
          </w:rPr>
          <w:delText>s</w:delText>
        </w:r>
        <w:r w:rsidR="00F717C1" w:rsidRPr="003A137D" w:rsidDel="006241A3">
          <w:rPr>
            <w:color w:val="000000" w:themeColor="text1"/>
          </w:rPr>
          <w:delText xml:space="preserve"> </w:delText>
        </w:r>
        <w:r w:rsidR="00E35960" w:rsidRPr="003A137D" w:rsidDel="006241A3">
          <w:rPr>
            <w:color w:val="000000" w:themeColor="text1"/>
          </w:rPr>
          <w:delText xml:space="preserve">of </w:delText>
        </w:r>
      </w:del>
      <w:ins w:id="4397" w:author="Ruijie Xu" w:date="2022-01-28T14:03:00Z">
        <w:del w:id="4398" w:author="Rajeev, Sree" w:date="2022-03-01T14:27:00Z">
          <w:r w:rsidR="00FC577E" w:rsidRPr="003A137D" w:rsidDel="006241A3">
            <w:rPr>
              <w:color w:val="000000" w:themeColor="text1"/>
            </w:rPr>
            <w:delText xml:space="preserve">contributing to the </w:delText>
          </w:r>
        </w:del>
      </w:ins>
      <w:ins w:id="4399" w:author="Ruijie Xu" w:date="2022-01-28T14:04:00Z">
        <w:del w:id="4400" w:author="Rajeev, Sree" w:date="2022-03-01T14:27:00Z">
          <w:r w:rsidR="00FC577E" w:rsidRPr="003A137D" w:rsidDel="006241A3">
            <w:rPr>
              <w:color w:val="000000" w:themeColor="text1"/>
            </w:rPr>
            <w:delText xml:space="preserve">transmission </w:delText>
          </w:r>
        </w:del>
      </w:ins>
      <w:ins w:id="4401" w:author="Liliana Salvador" w:date="2022-02-26T19:41:00Z">
        <w:del w:id="4402" w:author="Rajeev, Sree" w:date="2022-03-01T14:27:00Z">
          <w:r w:rsidR="00E90B78" w:rsidDel="006241A3">
            <w:rPr>
              <w:color w:val="000000" w:themeColor="text1"/>
            </w:rPr>
            <w:delText xml:space="preserve">and maintenance </w:delText>
          </w:r>
        </w:del>
      </w:ins>
      <w:ins w:id="4403" w:author="Ruijie Xu" w:date="2022-01-28T14:04:00Z">
        <w:del w:id="4404" w:author="Rajeev, Sree" w:date="2022-03-01T14:27:00Z">
          <w:r w:rsidR="00FC577E" w:rsidRPr="003A137D" w:rsidDel="006241A3">
            <w:rPr>
              <w:color w:val="000000" w:themeColor="text1"/>
            </w:rPr>
            <w:delText>of th</w:delText>
          </w:r>
        </w:del>
      </w:ins>
      <w:ins w:id="4405" w:author="Liliana Salvador" w:date="2022-02-26T19:41:00Z">
        <w:del w:id="4406" w:author="Rajeev, Sree" w:date="2022-03-01T14:27:00Z">
          <w:r w:rsidR="00E90B78" w:rsidDel="006241A3">
            <w:rPr>
              <w:color w:val="000000" w:themeColor="text1"/>
            </w:rPr>
            <w:delText>is</w:delText>
          </w:r>
        </w:del>
      </w:ins>
      <w:ins w:id="4407" w:author="Ruijie Xu" w:date="2022-01-28T14:04:00Z">
        <w:del w:id="4408" w:author="Rajeev, Sree" w:date="2022-03-01T14:27:00Z">
          <w:r w:rsidR="00FC577E" w:rsidRPr="003A137D" w:rsidDel="006241A3">
            <w:rPr>
              <w:color w:val="000000" w:themeColor="text1"/>
            </w:rPr>
            <w:delText>e</w:delText>
          </w:r>
        </w:del>
      </w:ins>
      <w:ins w:id="4409" w:author="Ruijie Xu" w:date="2022-01-28T14:03:00Z">
        <w:del w:id="4410" w:author="Rajeev, Sree" w:date="2022-03-01T14:27:00Z">
          <w:r w:rsidR="00FC577E" w:rsidRPr="003A137D" w:rsidDel="006241A3">
            <w:rPr>
              <w:color w:val="000000" w:themeColor="text1"/>
            </w:rPr>
            <w:delText xml:space="preserve"> </w:delText>
          </w:r>
        </w:del>
      </w:ins>
      <w:del w:id="4411" w:author="Rajeev, Sree" w:date="2022-03-01T14:27:00Z">
        <w:r w:rsidR="00E35960" w:rsidRPr="003A137D" w:rsidDel="006241A3">
          <w:rPr>
            <w:color w:val="000000" w:themeColor="text1"/>
          </w:rPr>
          <w:delText>pathogenic</w:delText>
        </w:r>
        <w:r w:rsidR="00366132" w:rsidRPr="003A137D" w:rsidDel="006241A3">
          <w:rPr>
            <w:color w:val="000000" w:themeColor="text1"/>
          </w:rPr>
          <w:delText xml:space="preserve"> </w:delText>
        </w:r>
        <w:r w:rsidR="00366132" w:rsidRPr="00E90B78" w:rsidDel="006241A3">
          <w:rPr>
            <w:color w:val="000000" w:themeColor="text1"/>
            <w:rPrChange w:id="4412" w:author="Liliana Salvador" w:date="2022-02-26T19:41:00Z">
              <w:rPr>
                <w:i/>
                <w:color w:val="000000" w:themeColor="text1"/>
              </w:rPr>
            </w:rPrChange>
          </w:rPr>
          <w:delText>Leptospira</w:delText>
        </w:r>
      </w:del>
      <w:ins w:id="4413" w:author="Ruijie Xu" w:date="2022-02-02T11:02:00Z">
        <w:del w:id="4414" w:author="Rajeev, Sree" w:date="2022-03-01T14:27:00Z">
          <w:r w:rsidR="00463AA7" w:rsidRPr="00E90B78" w:rsidDel="006241A3">
            <w:rPr>
              <w:color w:val="000000" w:themeColor="text1"/>
              <w:rPrChange w:id="4415" w:author="Liliana Salvador" w:date="2022-02-26T19:41:00Z">
                <w:rPr>
                  <w:i/>
                  <w:color w:val="000000" w:themeColor="text1"/>
                </w:rPr>
              </w:rPrChange>
            </w:rPr>
            <w:delText>Leptospira</w:delText>
          </w:r>
        </w:del>
      </w:ins>
      <w:del w:id="4416" w:author="Rajeev, Sree" w:date="2022-03-01T14:27:00Z">
        <w:r w:rsidR="00E35960" w:rsidRPr="00E90B78" w:rsidDel="006241A3">
          <w:rPr>
            <w:color w:val="000000" w:themeColor="text1"/>
          </w:rPr>
          <w:delText xml:space="preserve"> </w:delText>
        </w:r>
      </w:del>
      <w:ins w:id="4417" w:author="Ruijie Xu" w:date="2022-01-28T14:04:00Z">
        <w:del w:id="4418" w:author="Rajeev, Sree" w:date="2022-03-01T14:27:00Z">
          <w:r w:rsidR="00FC577E" w:rsidRPr="00E90B78" w:rsidDel="006241A3">
            <w:rPr>
              <w:color w:val="000000" w:themeColor="text1"/>
            </w:rPr>
            <w:delText>on the Leptospirosis endemic island</w:delText>
          </w:r>
        </w:del>
      </w:ins>
      <w:ins w:id="4419" w:author="Liliana Salvador" w:date="2022-02-26T19:41:00Z">
        <w:del w:id="4420" w:author="Rajeev, Sree" w:date="2022-03-01T14:27:00Z">
          <w:r w:rsidR="00E90B78" w:rsidRPr="00E90B78" w:rsidDel="006241A3">
            <w:rPr>
              <w:color w:val="000000" w:themeColor="text1"/>
              <w:rPrChange w:id="4421" w:author="Liliana Salvador" w:date="2022-02-26T19:41:00Z">
                <w:rPr>
                  <w:i/>
                  <w:color w:val="000000" w:themeColor="text1"/>
                </w:rPr>
              </w:rPrChange>
            </w:rPr>
            <w:delText>bacteria</w:delText>
          </w:r>
          <w:r w:rsidR="00E90B78" w:rsidDel="006241A3">
            <w:rPr>
              <w:color w:val="000000" w:themeColor="text1"/>
            </w:rPr>
            <w:delText xml:space="preserve"> </w:delText>
          </w:r>
        </w:del>
        <w:del w:id="4422" w:author="Rajeev, Sree" w:date="2022-03-01T14:24:00Z">
          <w:r w:rsidR="00E90B78" w:rsidDel="006241A3">
            <w:rPr>
              <w:color w:val="000000" w:themeColor="text1"/>
            </w:rPr>
            <w:delText>in the island</w:delText>
          </w:r>
        </w:del>
      </w:ins>
      <w:ins w:id="4423" w:author="Ruijie Xu" w:date="2022-01-30T14:05:00Z">
        <w:del w:id="4424" w:author="Rajeev, Sree" w:date="2022-03-01T14:24:00Z">
          <w:r w:rsidR="00AF0DC6" w:rsidRPr="003A137D" w:rsidDel="006241A3">
            <w:rPr>
              <w:color w:val="000000" w:themeColor="text1"/>
            </w:rPr>
            <w:delText xml:space="preserve"> </w:delText>
          </w:r>
        </w:del>
      </w:ins>
      <w:del w:id="4425" w:author="Rajeev, Sree" w:date="2022-03-01T14:27:00Z">
        <w:r w:rsidR="00AF0DC6" w:rsidRPr="00E90B78" w:rsidDel="006241A3">
          <w:rPr>
            <w:rFonts w:ascii="Calibri" w:hAnsi="Calibri" w:cs="Calibri"/>
            <w:color w:val="000000" w:themeColor="text1"/>
            <w:rPrChange w:id="4426" w:author="Liliana Salvador" w:date="2022-02-26T19:41:00Z">
              <w:rPr>
                <w:color w:val="000000" w:themeColor="text1"/>
              </w:rPr>
            </w:rPrChange>
          </w:rPr>
          <w:fldChar w:fldCharType="begin"/>
        </w:r>
        <w:r w:rsidR="004765A2" w:rsidRPr="001F2BAA" w:rsidDel="006241A3">
          <w:rPr>
            <w:rFonts w:ascii="Calibri" w:hAnsi="Calibri" w:cs="Calibri"/>
            <w:color w:val="000000" w:themeColor="text1"/>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E90B78" w:rsidDel="006241A3">
          <w:rPr>
            <w:rFonts w:ascii="Calibri" w:hAnsi="Calibri" w:cs="Calibri"/>
            <w:color w:val="000000" w:themeColor="text1"/>
            <w:rPrChange w:id="4427" w:author="Liliana Salvador" w:date="2022-02-26T19:41:00Z">
              <w:rPr>
                <w:color w:val="000000" w:themeColor="text1"/>
              </w:rPr>
            </w:rPrChange>
          </w:rPr>
          <w:fldChar w:fldCharType="separate"/>
        </w:r>
        <w:r w:rsidR="00AF0DC6" w:rsidRPr="00E90B78" w:rsidDel="006241A3">
          <w:rPr>
            <w:rFonts w:ascii="Calibri" w:hAnsi="Calibri" w:cs="Calibri"/>
            <w:color w:val="000000"/>
            <w:rPrChange w:id="4428" w:author="Liliana Salvador" w:date="2022-02-26T19:41:00Z">
              <w:rPr>
                <w:rFonts w:ascii="Calibri" w:cs="Calibri"/>
                <w:color w:val="000000"/>
              </w:rPr>
            </w:rPrChange>
          </w:rPr>
          <w:delText xml:space="preserve">(Boey </w:delText>
        </w:r>
        <w:r w:rsidR="00AF0DC6" w:rsidRPr="00E90B78" w:rsidDel="006241A3">
          <w:rPr>
            <w:rFonts w:ascii="Calibri" w:hAnsi="Calibri" w:cs="Calibri"/>
            <w:i/>
            <w:iCs/>
            <w:color w:val="000000"/>
            <w:rPrChange w:id="4429" w:author="Liliana Salvador" w:date="2022-02-26T19:41:00Z">
              <w:rPr>
                <w:rFonts w:ascii="Calibri" w:cs="Calibri"/>
                <w:i/>
                <w:iCs/>
                <w:color w:val="000000"/>
              </w:rPr>
            </w:rPrChange>
          </w:rPr>
          <w:delText>et al.</w:delText>
        </w:r>
        <w:r w:rsidR="00AF0DC6" w:rsidRPr="00E90B78" w:rsidDel="006241A3">
          <w:rPr>
            <w:rFonts w:ascii="Calibri" w:hAnsi="Calibri" w:cs="Calibri"/>
            <w:color w:val="000000"/>
            <w:rPrChange w:id="4430" w:author="Liliana Salvador" w:date="2022-02-26T19:41:00Z">
              <w:rPr>
                <w:rFonts w:ascii="Calibri" w:cs="Calibri"/>
                <w:color w:val="000000"/>
              </w:rPr>
            </w:rPrChange>
          </w:rPr>
          <w:delText>, 2019)</w:delText>
        </w:r>
        <w:r w:rsidR="00AF0DC6" w:rsidRPr="00E90B78" w:rsidDel="006241A3">
          <w:rPr>
            <w:rFonts w:ascii="Calibri" w:hAnsi="Calibri" w:cs="Calibri"/>
            <w:color w:val="000000" w:themeColor="text1"/>
            <w:rPrChange w:id="4431" w:author="Liliana Salvador" w:date="2022-02-26T19:41:00Z">
              <w:rPr>
                <w:color w:val="000000" w:themeColor="text1"/>
              </w:rPr>
            </w:rPrChange>
          </w:rPr>
          <w:fldChar w:fldCharType="end"/>
        </w:r>
        <w:r w:rsidR="00E35960" w:rsidRPr="00E90B78" w:rsidDel="006241A3">
          <w:rPr>
            <w:rFonts w:ascii="Calibri" w:hAnsi="Calibri" w:cs="Calibri"/>
            <w:color w:val="000000" w:themeColor="text1"/>
            <w:rPrChange w:id="4432" w:author="Liliana Salvador" w:date="2022-02-26T19:41:00Z">
              <w:rPr>
                <w:color w:val="000000" w:themeColor="text1"/>
              </w:rPr>
            </w:rPrChange>
          </w:rPr>
          <w:delText xml:space="preserve">and contribute to </w:delText>
        </w:r>
        <w:r w:rsidR="00366132" w:rsidRPr="00E90B78" w:rsidDel="006241A3">
          <w:rPr>
            <w:rFonts w:ascii="Calibri" w:hAnsi="Calibri" w:cs="Calibri"/>
            <w:color w:val="000000" w:themeColor="text1"/>
            <w:rPrChange w:id="4433" w:author="Liliana Salvador" w:date="2022-02-26T19:41:00Z">
              <w:rPr>
                <w:color w:val="000000" w:themeColor="text1"/>
              </w:rPr>
            </w:rPrChange>
          </w:rPr>
          <w:delText xml:space="preserve">its epidemiology and </w:delText>
        </w:r>
        <w:r w:rsidR="00E35960" w:rsidRPr="00E90B78" w:rsidDel="006241A3">
          <w:rPr>
            <w:rFonts w:ascii="Calibri" w:hAnsi="Calibri" w:cs="Calibri"/>
            <w:color w:val="000000" w:themeColor="text1"/>
            <w:rPrChange w:id="4434" w:author="Liliana Salvador" w:date="2022-02-26T19:41:00Z">
              <w:rPr>
                <w:color w:val="000000" w:themeColor="text1"/>
              </w:rPr>
            </w:rPrChange>
          </w:rPr>
          <w:delText>transmission</w:delText>
        </w:r>
        <w:r w:rsidR="00F717C1" w:rsidRPr="00E90B78" w:rsidDel="006241A3">
          <w:rPr>
            <w:rFonts w:ascii="Calibri" w:hAnsi="Calibri" w:cs="Calibri"/>
            <w:i/>
            <w:iCs/>
            <w:color w:val="000000" w:themeColor="text1"/>
            <w:rPrChange w:id="4435" w:author="Liliana Salvador" w:date="2022-02-26T19:41:00Z">
              <w:rPr>
                <w:i/>
                <w:iCs/>
                <w:color w:val="000000" w:themeColor="text1"/>
              </w:rPr>
            </w:rPrChange>
          </w:rPr>
          <w:delText xml:space="preserve"> </w:delText>
        </w:r>
        <w:r w:rsidR="00F717C1" w:rsidRPr="00E90B78" w:rsidDel="006241A3">
          <w:rPr>
            <w:rFonts w:ascii="Calibri" w:hAnsi="Calibri" w:cs="Calibri"/>
            <w:iCs/>
            <w:color w:val="000000" w:themeColor="text1"/>
            <w:rPrChange w:id="4436" w:author="Liliana Salvador" w:date="2022-02-26T19:41:00Z">
              <w:rPr>
                <w:iCs/>
                <w:color w:val="000000" w:themeColor="text1"/>
              </w:rPr>
            </w:rPrChange>
          </w:rPr>
          <w:delText>to human</w:delText>
        </w:r>
        <w:r w:rsidR="00E35960" w:rsidRPr="00E90B78" w:rsidDel="006241A3">
          <w:rPr>
            <w:rFonts w:ascii="Calibri" w:hAnsi="Calibri" w:cs="Calibri"/>
            <w:iCs/>
            <w:color w:val="000000" w:themeColor="text1"/>
            <w:rPrChange w:id="4437" w:author="Liliana Salvador" w:date="2022-02-26T19:41:00Z">
              <w:rPr>
                <w:iCs/>
                <w:color w:val="000000" w:themeColor="text1"/>
              </w:rPr>
            </w:rPrChange>
          </w:rPr>
          <w:delText>s</w:delText>
        </w:r>
        <w:r w:rsidR="00E35960" w:rsidRPr="00E90B78" w:rsidDel="006241A3">
          <w:rPr>
            <w:rFonts w:ascii="Calibri" w:hAnsi="Calibri" w:cs="Calibri"/>
            <w:color w:val="000000" w:themeColor="text1"/>
            <w:rPrChange w:id="4438" w:author="Liliana Salvador" w:date="2022-02-26T19:41:00Z">
              <w:rPr>
                <w:color w:val="000000" w:themeColor="text1"/>
              </w:rPr>
            </w:rPrChange>
          </w:rPr>
          <w:delText xml:space="preserve"> and animals.</w:delText>
        </w:r>
        <w:r w:rsidR="00F717C1" w:rsidRPr="00E90B78" w:rsidDel="006241A3">
          <w:rPr>
            <w:rFonts w:ascii="Calibri" w:hAnsi="Calibri" w:cs="Calibri"/>
            <w:color w:val="000000" w:themeColor="text1"/>
            <w:rPrChange w:id="4439" w:author="Liliana Salvador" w:date="2022-02-26T19:41:00Z">
              <w:rPr>
                <w:color w:val="000000" w:themeColor="text1"/>
              </w:rPr>
            </w:rPrChange>
          </w:rPr>
          <w:delText xml:space="preserve"> </w:delText>
        </w:r>
        <w:r w:rsidR="00E35960" w:rsidRPr="00E90B78" w:rsidDel="006241A3">
          <w:rPr>
            <w:rFonts w:ascii="Calibri" w:hAnsi="Calibri" w:cs="Calibri"/>
            <w:color w:val="000000" w:themeColor="text1"/>
            <w:rPrChange w:id="4440" w:author="Liliana Salvador" w:date="2022-02-26T19:41:00Z">
              <w:rPr>
                <w:color w:val="000000" w:themeColor="text1"/>
              </w:rPr>
            </w:rPrChange>
          </w:rPr>
          <w:delText xml:space="preserve">Rats harbor </w:delText>
        </w:r>
        <w:r w:rsidR="00E35960" w:rsidRPr="00E90B78" w:rsidDel="006241A3">
          <w:rPr>
            <w:rFonts w:ascii="Calibri" w:hAnsi="Calibri" w:cs="Calibri"/>
            <w:i/>
            <w:color w:val="000000" w:themeColor="text1"/>
            <w:rPrChange w:id="4441" w:author="Liliana Salvador" w:date="2022-02-26T19:42:00Z">
              <w:rPr>
                <w:color w:val="000000" w:themeColor="text1"/>
              </w:rPr>
            </w:rPrChange>
          </w:rPr>
          <w:delText>this bacteria</w:delText>
        </w:r>
      </w:del>
      <w:ins w:id="4442" w:author="Liliana Salvador" w:date="2022-02-26T19:42:00Z">
        <w:del w:id="4443" w:author="Rajeev, Sree" w:date="2022-03-01T14:27:00Z">
          <w:r w:rsidR="00E90B78" w:rsidRPr="00E90B78" w:rsidDel="006241A3">
            <w:rPr>
              <w:rFonts w:ascii="Calibri" w:hAnsi="Calibri" w:cs="Calibri"/>
              <w:i/>
              <w:color w:val="000000" w:themeColor="text1"/>
              <w:rPrChange w:id="4444" w:author="Liliana Salvador" w:date="2022-02-26T19:42:00Z">
                <w:rPr>
                  <w:rFonts w:ascii="Calibri" w:hAnsi="Calibri" w:cs="Calibri"/>
                  <w:color w:val="000000" w:themeColor="text1"/>
                </w:rPr>
              </w:rPrChange>
            </w:rPr>
            <w:delText>Leptospira</w:delText>
          </w:r>
        </w:del>
      </w:ins>
      <w:del w:id="4445" w:author="Rajeev, Sree" w:date="2022-03-01T14:27:00Z">
        <w:r w:rsidR="00E35960" w:rsidRPr="00E90B78" w:rsidDel="006241A3">
          <w:rPr>
            <w:rFonts w:ascii="Calibri" w:hAnsi="Calibri" w:cs="Calibri"/>
            <w:color w:val="000000" w:themeColor="text1"/>
            <w:rPrChange w:id="4446" w:author="Liliana Salvador" w:date="2022-02-26T19:41:00Z">
              <w:rPr>
                <w:color w:val="000000" w:themeColor="text1"/>
              </w:rPr>
            </w:rPrChange>
          </w:rPr>
          <w:delText xml:space="preserve"> in their kidney</w:delText>
        </w:r>
        <w:r w:rsidR="00FA60E2" w:rsidRPr="00E90B78" w:rsidDel="006241A3">
          <w:rPr>
            <w:rFonts w:ascii="Calibri" w:hAnsi="Calibri" w:cs="Calibri"/>
            <w:color w:val="000000" w:themeColor="text1"/>
            <w:rPrChange w:id="4447" w:author="Liliana Salvador" w:date="2022-02-26T19:41:00Z">
              <w:rPr>
                <w:color w:val="000000" w:themeColor="text1"/>
              </w:rPr>
            </w:rPrChange>
          </w:rPr>
          <w:delText>s</w:delText>
        </w:r>
        <w:r w:rsidR="00E35960" w:rsidRPr="00E90B78" w:rsidDel="006241A3">
          <w:rPr>
            <w:rFonts w:ascii="Calibri" w:hAnsi="Calibri" w:cs="Calibri"/>
            <w:color w:val="000000" w:themeColor="text1"/>
            <w:rPrChange w:id="4448" w:author="Liliana Salvador" w:date="2022-02-26T19:41:00Z">
              <w:rPr>
                <w:color w:val="000000" w:themeColor="text1"/>
              </w:rPr>
            </w:rPrChange>
          </w:rPr>
          <w:delText xml:space="preserve"> </w:delText>
        </w:r>
      </w:del>
      <w:ins w:id="4449" w:author="Liliana Salvador" w:date="2022-02-26T19:42:00Z">
        <w:del w:id="4450" w:author="Rajeev, Sree" w:date="2022-03-01T14:27:00Z">
          <w:r w:rsidR="00E90B78" w:rsidDel="006241A3">
            <w:rPr>
              <w:rFonts w:ascii="Calibri" w:hAnsi="Calibri" w:cs="Calibri"/>
              <w:color w:val="000000" w:themeColor="text1"/>
            </w:rPr>
            <w:delText xml:space="preserve">and </w:delText>
          </w:r>
        </w:del>
      </w:ins>
      <w:del w:id="4451" w:author="Rajeev, Sree" w:date="2022-03-01T14:27:00Z">
        <w:r w:rsidR="00E35960" w:rsidRPr="00E90B78" w:rsidDel="006241A3">
          <w:rPr>
            <w:rFonts w:ascii="Calibri" w:hAnsi="Calibri" w:cs="Calibri"/>
            <w:color w:val="000000" w:themeColor="text1"/>
            <w:rPrChange w:id="4452" w:author="Liliana Salvador" w:date="2022-02-26T19:41:00Z">
              <w:rPr>
                <w:color w:val="000000" w:themeColor="text1"/>
              </w:rPr>
            </w:rPrChange>
          </w:rPr>
          <w:delText>and are a</w:delText>
        </w:r>
      </w:del>
      <w:ins w:id="4453" w:author="Ruijie Xu" w:date="2022-01-30T14:10:00Z">
        <w:del w:id="4454" w:author="Rajeev, Sree" w:date="2022-03-01T14:27:00Z">
          <w:r w:rsidR="009923DA" w:rsidRPr="00E90B78" w:rsidDel="006241A3">
            <w:rPr>
              <w:rFonts w:ascii="Calibri" w:hAnsi="Calibri" w:cs="Calibri"/>
              <w:color w:val="000000" w:themeColor="text1"/>
              <w:rPrChange w:id="4455" w:author="Liliana Salvador" w:date="2022-02-26T19:41:00Z">
                <w:rPr>
                  <w:color w:val="000000" w:themeColor="text1"/>
                </w:rPr>
              </w:rPrChange>
            </w:rPr>
            <w:delText>are</w:delText>
          </w:r>
        </w:del>
      </w:ins>
      <w:ins w:id="4456" w:author="Ruijie Xu" w:date="2022-01-28T14:04:00Z">
        <w:del w:id="4457" w:author="Rajeev, Sree" w:date="2022-03-01T14:27:00Z">
          <w:r w:rsidR="00657989" w:rsidRPr="00E90B78" w:rsidDel="006241A3">
            <w:rPr>
              <w:rFonts w:ascii="Calibri" w:hAnsi="Calibri" w:cs="Calibri"/>
              <w:color w:val="000000" w:themeColor="text1"/>
              <w:rPrChange w:id="4458" w:author="Liliana Salvador" w:date="2022-02-26T19:41:00Z">
                <w:rPr>
                  <w:color w:val="000000" w:themeColor="text1"/>
                </w:rPr>
              </w:rPrChange>
            </w:rPr>
            <w:delText xml:space="preserve"> a</w:delText>
          </w:r>
        </w:del>
      </w:ins>
      <w:del w:id="4459" w:author="Rajeev, Sree" w:date="2022-03-01T14:27:00Z">
        <w:r w:rsidR="00E35960" w:rsidRPr="00E90B78" w:rsidDel="006241A3">
          <w:rPr>
            <w:rFonts w:ascii="Calibri" w:hAnsi="Calibri" w:cs="Calibri"/>
            <w:color w:val="000000" w:themeColor="text1"/>
            <w:rPrChange w:id="4460" w:author="Liliana Salvador" w:date="2022-02-26T19:41:00Z">
              <w:rPr>
                <w:color w:val="000000" w:themeColor="text1"/>
              </w:rPr>
            </w:rPrChange>
          </w:rPr>
          <w:delText xml:space="preserve"> </w:delText>
        </w:r>
        <w:r w:rsidR="00366132" w:rsidRPr="00E90B78" w:rsidDel="006241A3">
          <w:rPr>
            <w:rFonts w:ascii="Calibri" w:hAnsi="Calibri" w:cs="Calibri"/>
            <w:color w:val="000000" w:themeColor="text1"/>
            <w:rPrChange w:id="4461" w:author="Liliana Salvador" w:date="2022-02-26T19:41:00Z">
              <w:rPr>
                <w:color w:val="000000" w:themeColor="text1"/>
              </w:rPr>
            </w:rPrChange>
          </w:rPr>
          <w:delText>significant</w:delText>
        </w:r>
        <w:r w:rsidR="00E35960" w:rsidRPr="00E90B78" w:rsidDel="006241A3">
          <w:rPr>
            <w:rFonts w:ascii="Calibri" w:hAnsi="Calibri" w:cs="Calibri"/>
            <w:color w:val="000000" w:themeColor="text1"/>
            <w:rPrChange w:id="4462" w:author="Liliana Salvador" w:date="2022-02-26T19:41:00Z">
              <w:rPr>
                <w:color w:val="000000" w:themeColor="text1"/>
              </w:rPr>
            </w:rPrChange>
          </w:rPr>
          <w:delText xml:space="preserve"> source of environmental contamination</w:delText>
        </w:r>
      </w:del>
      <w:ins w:id="4463" w:author="Ruijie Xu" w:date="2022-01-28T14:05:00Z">
        <w:del w:id="4464" w:author="Rajeev, Sree" w:date="2022-03-01T14:27:00Z">
          <w:r w:rsidR="00657989" w:rsidRPr="00E90B78" w:rsidDel="006241A3">
            <w:rPr>
              <w:rFonts w:ascii="Calibri" w:hAnsi="Calibri" w:cs="Calibri"/>
              <w:color w:val="000000" w:themeColor="text1"/>
              <w:rPrChange w:id="4465" w:author="Liliana Salvador" w:date="2022-02-26T19:41:00Z">
                <w:rPr>
                  <w:color w:val="000000" w:themeColor="text1"/>
                </w:rPr>
              </w:rPrChange>
            </w:rPr>
            <w:delText>s</w:delText>
          </w:r>
        </w:del>
      </w:ins>
      <w:del w:id="4466" w:author="Rajeev, Sree" w:date="2022-03-01T14:27:00Z">
        <w:r w:rsidR="00E35960" w:rsidRPr="00E90B78" w:rsidDel="006241A3">
          <w:rPr>
            <w:rFonts w:ascii="Calibri" w:hAnsi="Calibri" w:cs="Calibri"/>
            <w:color w:val="000000" w:themeColor="text1"/>
            <w:rPrChange w:id="4467"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468"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469" w:author="Liliana Salvador" w:date="2022-02-26T19:41:00Z">
              <w:rPr>
                <w:color w:val="000000" w:themeColor="text1"/>
              </w:rPr>
            </w:rPrChange>
          </w:rPr>
          <w:fldChar w:fldCharType="begin"/>
        </w:r>
        <w:r w:rsidR="004765A2" w:rsidDel="006241A3">
          <w:rPr>
            <w:rFonts w:ascii="Calibri" w:hAnsi="Calibri" w:cs="Calibri"/>
            <w:color w:val="000000" w:themeColor="text1"/>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E90B78" w:rsidDel="006241A3">
          <w:rPr>
            <w:rFonts w:ascii="Calibri" w:hAnsi="Calibri" w:cs="Calibri"/>
            <w:color w:val="000000" w:themeColor="text1"/>
            <w:rPrChange w:id="4470" w:author="Liliana Salvador" w:date="2022-02-26T19:41:00Z">
              <w:rPr>
                <w:color w:val="000000" w:themeColor="text1"/>
              </w:rPr>
            </w:rPrChange>
          </w:rPr>
          <w:fldChar w:fldCharType="separate"/>
        </w:r>
        <w:r w:rsidR="009923DA" w:rsidRPr="00E90B78" w:rsidDel="006241A3">
          <w:rPr>
            <w:rFonts w:ascii="Calibri" w:hAnsi="Calibri" w:cs="Calibri"/>
            <w:color w:val="000000"/>
            <w:rPrChange w:id="4471" w:author="Liliana Salvador" w:date="2022-02-26T19:41:00Z">
              <w:rPr>
                <w:rFonts w:ascii="Calibri" w:cs="Calibri"/>
                <w:color w:val="000000"/>
              </w:rPr>
            </w:rPrChange>
          </w:rPr>
          <w:delText xml:space="preserve">(Saito </w:delText>
        </w:r>
        <w:r w:rsidR="009923DA" w:rsidRPr="00E90B78" w:rsidDel="006241A3">
          <w:rPr>
            <w:rFonts w:ascii="Calibri" w:hAnsi="Calibri" w:cs="Calibri"/>
            <w:i/>
            <w:iCs/>
            <w:color w:val="000000"/>
            <w:rPrChange w:id="4472"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473" w:author="Liliana Salvador" w:date="2022-02-26T19:41:00Z">
              <w:rPr>
                <w:rFonts w:ascii="Calibri" w:cs="Calibri"/>
                <w:color w:val="000000"/>
              </w:rPr>
            </w:rPrChange>
          </w:rPr>
          <w:delText xml:space="preserve">, 2013; Rawlins </w:delText>
        </w:r>
        <w:r w:rsidR="009923DA" w:rsidRPr="00E90B78" w:rsidDel="006241A3">
          <w:rPr>
            <w:rFonts w:ascii="Calibri" w:hAnsi="Calibri" w:cs="Calibri"/>
            <w:i/>
            <w:iCs/>
            <w:color w:val="000000"/>
            <w:rPrChange w:id="4474"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475" w:author="Liliana Salvador" w:date="2022-02-26T19:41:00Z">
              <w:rPr>
                <w:rFonts w:ascii="Calibri" w:cs="Calibri"/>
                <w:color w:val="000000"/>
              </w:rPr>
            </w:rPrChange>
          </w:rPr>
          <w:delText xml:space="preserve">, 2014; Costa </w:delText>
        </w:r>
        <w:r w:rsidR="009923DA" w:rsidRPr="00E90B78" w:rsidDel="006241A3">
          <w:rPr>
            <w:rFonts w:ascii="Calibri" w:hAnsi="Calibri" w:cs="Calibri"/>
            <w:i/>
            <w:iCs/>
            <w:color w:val="000000"/>
            <w:rPrChange w:id="4476"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477" w:author="Liliana Salvador" w:date="2022-02-26T19:41:00Z">
              <w:rPr>
                <w:rFonts w:ascii="Calibri" w:cs="Calibri"/>
                <w:color w:val="000000"/>
              </w:rPr>
            </w:rPrChange>
          </w:rPr>
          <w:delText xml:space="preserve">, 2015; Boey, Shiokawa and Rajeev, 2019; Rajeev </w:delText>
        </w:r>
        <w:r w:rsidR="009923DA" w:rsidRPr="00E90B78" w:rsidDel="006241A3">
          <w:rPr>
            <w:rFonts w:ascii="Calibri" w:hAnsi="Calibri" w:cs="Calibri"/>
            <w:i/>
            <w:iCs/>
            <w:color w:val="000000"/>
            <w:rPrChange w:id="4478"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479" w:author="Liliana Salvador" w:date="2022-02-26T19:41:00Z">
              <w:rPr>
                <w:rFonts w:ascii="Calibri" w:cs="Calibri"/>
                <w:color w:val="000000"/>
              </w:rPr>
            </w:rPrChange>
          </w:rPr>
          <w:delText>, 2020)</w:delText>
        </w:r>
        <w:r w:rsidR="00F717C1" w:rsidRPr="00E90B78" w:rsidDel="006241A3">
          <w:rPr>
            <w:rFonts w:ascii="Calibri" w:hAnsi="Calibri" w:cs="Calibri"/>
            <w:color w:val="000000" w:themeColor="text1"/>
            <w:rPrChange w:id="4480" w:author="Liliana Salvador" w:date="2022-02-26T19:41:00Z">
              <w:rPr>
                <w:color w:val="000000" w:themeColor="text1"/>
              </w:rPr>
            </w:rPrChange>
          </w:rPr>
          <w:fldChar w:fldCharType="end"/>
        </w:r>
        <w:r w:rsidR="00F717C1" w:rsidRPr="00E90B78" w:rsidDel="006241A3">
          <w:rPr>
            <w:rFonts w:ascii="Calibri" w:hAnsi="Calibri" w:cs="Calibri"/>
            <w:color w:val="000000" w:themeColor="text1"/>
            <w:rPrChange w:id="4481" w:author="Liliana Salvador" w:date="2022-02-26T19:41:00Z">
              <w:rPr>
                <w:color w:val="000000" w:themeColor="text1"/>
              </w:rPr>
            </w:rPrChange>
          </w:rPr>
          <w:delText>.</w:delText>
        </w:r>
        <w:commentRangeEnd w:id="4387"/>
        <w:r w:rsidR="00E90B78" w:rsidDel="006241A3">
          <w:rPr>
            <w:rStyle w:val="CommentReference"/>
          </w:rPr>
          <w:commentReference w:id="4387"/>
        </w:r>
        <w:r w:rsidR="00F717C1" w:rsidRPr="00E90B78" w:rsidDel="006241A3">
          <w:rPr>
            <w:rFonts w:ascii="Calibri" w:hAnsi="Calibri" w:cs="Calibri"/>
            <w:color w:val="000000" w:themeColor="text1"/>
            <w:rPrChange w:id="4482" w:author="Liliana Salvador" w:date="2022-02-26T19:41:00Z">
              <w:rPr>
                <w:color w:val="000000" w:themeColor="text1"/>
              </w:rPr>
            </w:rPrChange>
          </w:rPr>
          <w:delText xml:space="preserve"> </w:delText>
        </w:r>
        <w:r w:rsidR="00FA60E2" w:rsidRPr="00E90B78" w:rsidDel="006241A3">
          <w:rPr>
            <w:rFonts w:ascii="Calibri" w:hAnsi="Calibri" w:cs="Calibri"/>
            <w:color w:val="000000" w:themeColor="text1"/>
            <w:rPrChange w:id="4483" w:author="Liliana Salvador" w:date="2022-02-26T19:41:00Z">
              <w:rPr>
                <w:color w:val="000000" w:themeColor="text1"/>
              </w:rPr>
            </w:rPrChange>
          </w:rPr>
          <w:delText xml:space="preserve"> In addition to kidney </w:delText>
        </w:r>
        <w:r w:rsidR="00FA60E2" w:rsidRPr="003A137D" w:rsidDel="006241A3">
          <w:rPr>
            <w:color w:val="000000" w:themeColor="text1"/>
          </w:rPr>
          <w:delText xml:space="preserve">samples,  </w:delText>
        </w:r>
        <w:r w:rsidR="00F717C1" w:rsidRPr="003A137D" w:rsidDel="006241A3">
          <w:rPr>
            <w:color w:val="000000" w:themeColor="text1"/>
          </w:rPr>
          <w:delText xml:space="preserve">we </w:delText>
        </w:r>
        <w:r w:rsidR="00FA60E2" w:rsidRPr="003A137D" w:rsidDel="006241A3">
          <w:rPr>
            <w:color w:val="000000" w:themeColor="text1"/>
          </w:rPr>
          <w:delText xml:space="preserve">also </w:delText>
        </w:r>
        <w:r w:rsidR="00F717C1" w:rsidRPr="003A137D" w:rsidDel="006241A3">
          <w:rPr>
            <w:color w:val="000000" w:themeColor="text1"/>
          </w:rPr>
          <w:delText xml:space="preserve">classified the microbial profiles of samples from </w:delText>
        </w:r>
        <w:r w:rsidR="00FA60E2" w:rsidRPr="003A137D" w:rsidDel="006241A3">
          <w:rPr>
            <w:color w:val="000000" w:themeColor="text1"/>
          </w:rPr>
          <w:delText>rat</w:delText>
        </w:r>
        <w:r w:rsidR="00F717C1" w:rsidRPr="003A137D" w:rsidDel="006241A3">
          <w:rPr>
            <w:color w:val="000000" w:themeColor="text1"/>
          </w:rPr>
          <w:delText xml:space="preserve"> lung</w:delText>
        </w:r>
        <w:r w:rsidR="00FA60E2" w:rsidRPr="003A137D" w:rsidDel="006241A3">
          <w:rPr>
            <w:color w:val="000000" w:themeColor="text1"/>
          </w:rPr>
          <w:delText>s</w:delText>
        </w:r>
        <w:r w:rsidR="00F717C1" w:rsidRPr="003A137D" w:rsidDel="006241A3">
          <w:rPr>
            <w:color w:val="000000" w:themeColor="text1"/>
          </w:rPr>
          <w:delText xml:space="preserve"> and spleen</w:delText>
        </w:r>
        <w:r w:rsidR="00FA60E2" w:rsidRPr="003A137D" w:rsidDel="006241A3">
          <w:rPr>
            <w:color w:val="000000" w:themeColor="text1"/>
          </w:rPr>
          <w:delText>.</w:delText>
        </w:r>
      </w:del>
      <w:del w:id="4484" w:author="Rajeev, Sree" w:date="2022-03-02T12:56:00Z">
        <w:r w:rsidR="00FA60E2" w:rsidRPr="003A137D" w:rsidDel="00E12A12">
          <w:rPr>
            <w:color w:val="000000" w:themeColor="text1"/>
          </w:rPr>
          <w:delText xml:space="preserve"> We identified </w:delText>
        </w:r>
      </w:del>
      <w:ins w:id="4485" w:author="Rajeev, Sree" w:date="2022-03-01T14:25:00Z">
        <w:del w:id="4486" w:author="Rajeev, Sree" w:date="2022-03-02T12:56:00Z">
          <w:r w:rsidR="006241A3" w:rsidDel="00E12A12">
            <w:rPr>
              <w:color w:val="000000" w:themeColor="text1"/>
            </w:rPr>
            <w:delText xml:space="preserve">characterized </w:delText>
          </w:r>
        </w:del>
      </w:ins>
      <w:del w:id="4487" w:author="Rajeev, Sree" w:date="2022-03-02T12:56:00Z">
        <w:r w:rsidR="003D0213" w:rsidRPr="003A137D" w:rsidDel="00E12A12">
          <w:rPr>
            <w:color w:val="000000" w:themeColor="text1"/>
          </w:rPr>
          <w:delText>t</w:delText>
        </w:r>
        <w:r w:rsidR="00F717C1" w:rsidRPr="003A137D" w:rsidDel="00E12A12">
          <w:rPr>
            <w:color w:val="000000" w:themeColor="text1"/>
          </w:rPr>
          <w:delText>he microbial profiles</w:delText>
        </w:r>
      </w:del>
      <w:ins w:id="4488" w:author="Rajeev, Sree" w:date="2022-03-01T14:25:00Z">
        <w:del w:id="4489" w:author="Rajeev, Sree" w:date="2022-03-02T12:56:00Z">
          <w:r w:rsidR="006241A3" w:rsidDel="00E12A12">
            <w:rPr>
              <w:color w:val="000000" w:themeColor="text1"/>
            </w:rPr>
            <w:delText xml:space="preserve"> </w:delText>
          </w:r>
        </w:del>
      </w:ins>
      <w:ins w:id="4490" w:author="Rajeev, Sree" w:date="2022-03-01T14:26:00Z">
        <w:del w:id="4491" w:author="Rajeev, Sree" w:date="2022-03-02T12:56:00Z">
          <w:r w:rsidR="006241A3" w:rsidDel="00E12A12">
            <w:rPr>
              <w:color w:val="000000" w:themeColor="text1"/>
            </w:rPr>
            <w:delText xml:space="preserve"> using</w:delText>
          </w:r>
        </w:del>
        <w:del w:id="4492" w:author="Rajeev, Sree" w:date="2022-03-02T12:57:00Z">
          <w:r w:rsidR="006241A3" w:rsidDel="00E12A12">
            <w:rPr>
              <w:color w:val="000000" w:themeColor="text1"/>
            </w:rPr>
            <w:delText xml:space="preserve"> </w:delText>
          </w:r>
        </w:del>
      </w:ins>
      <w:ins w:id="4493" w:author="Rajeev, Sree" w:date="2022-03-01T14:25:00Z">
        <w:del w:id="4494" w:author="Rajeev, Sree" w:date="2022-03-02T12:57:00Z">
          <w:r w:rsidR="006241A3" w:rsidDel="00E12A12">
            <w:rPr>
              <w:color w:val="000000" w:themeColor="text1"/>
            </w:rPr>
            <w:delText xml:space="preserve"> </w:delText>
          </w:r>
        </w:del>
      </w:ins>
      <w:del w:id="4495" w:author="Rajeev, Sree" w:date="2022-03-01T14:25:00Z">
        <w:r w:rsidR="00F717C1" w:rsidRPr="003A137D" w:rsidDel="006241A3">
          <w:rPr>
            <w:color w:val="000000" w:themeColor="text1"/>
          </w:rPr>
          <w:delText xml:space="preserve"> of these samples</w:delText>
        </w:r>
        <w:r w:rsidR="00B67F65" w:rsidRPr="003A137D" w:rsidDel="006241A3">
          <w:rPr>
            <w:color w:val="000000" w:themeColor="text1"/>
          </w:rPr>
          <w:delText>,</w:delText>
        </w:r>
        <w:r w:rsidR="00F717C1" w:rsidRPr="003A137D" w:rsidDel="006241A3">
          <w:rPr>
            <w:color w:val="000000" w:themeColor="text1"/>
          </w:rPr>
          <w:delText xml:space="preserve"> </w:delText>
        </w:r>
        <w:r w:rsidR="00B67F65" w:rsidRPr="003A137D" w:rsidDel="006241A3">
          <w:rPr>
            <w:color w:val="000000" w:themeColor="text1"/>
          </w:rPr>
          <w:delText>which</w:delText>
        </w:r>
        <w:r w:rsidR="003D0213" w:rsidRPr="003A137D" w:rsidDel="006241A3">
          <w:rPr>
            <w:color w:val="000000" w:themeColor="text1"/>
          </w:rPr>
          <w:delText xml:space="preserve"> </w:delText>
        </w:r>
      </w:del>
      <w:ins w:id="4496" w:author="Liliana Salvador" w:date="2022-02-26T19:44:00Z">
        <w:del w:id="4497" w:author="Rajeev, Sree" w:date="2022-03-01T14:25:00Z">
          <w:r w:rsidR="00E90B78" w:rsidDel="006241A3">
            <w:rPr>
              <w:color w:val="000000" w:themeColor="text1"/>
            </w:rPr>
            <w:delText xml:space="preserve">might </w:delText>
          </w:r>
        </w:del>
      </w:ins>
      <w:del w:id="4498" w:author="Rajeev, Sree" w:date="2022-03-01T14:25:00Z">
        <w:r w:rsidR="003D0213" w:rsidRPr="003A137D" w:rsidDel="006241A3">
          <w:rPr>
            <w:color w:val="000000" w:themeColor="text1"/>
          </w:rPr>
          <w:delText>contain many potential rodent pathogen</w:delText>
        </w:r>
        <w:r w:rsidR="00366132" w:rsidRPr="003A137D" w:rsidDel="006241A3">
          <w:rPr>
            <w:color w:val="000000" w:themeColor="text1"/>
          </w:rPr>
          <w:delText xml:space="preserve"> sequences</w:delText>
        </w:r>
        <w:r w:rsidR="00585EA1" w:rsidRPr="003A137D" w:rsidDel="006241A3">
          <w:rPr>
            <w:color w:val="000000" w:themeColor="text1"/>
          </w:rPr>
          <w:delText xml:space="preserve">, </w:delText>
        </w:r>
        <w:r w:rsidR="00F717C1" w:rsidRPr="003A137D" w:rsidDel="006241A3">
          <w:rPr>
            <w:color w:val="000000" w:themeColor="text1"/>
          </w:rPr>
          <w:delText xml:space="preserve">using </w:delText>
        </w:r>
      </w:del>
      <w:del w:id="4499" w:author="Rajeev, Sree" w:date="2022-03-02T15:11:00Z">
        <w:r w:rsidR="005923C5" w:rsidRPr="003A137D" w:rsidDel="001F2BAA">
          <w:rPr>
            <w:color w:val="000000" w:themeColor="text1"/>
          </w:rPr>
          <w:delText xml:space="preserve">nine </w:delText>
        </w:r>
      </w:del>
      <w:r w:rsidR="005923C5" w:rsidRPr="003A137D">
        <w:rPr>
          <w:color w:val="000000" w:themeColor="text1"/>
        </w:rPr>
        <w:t>different</w:t>
      </w:r>
      <w:r w:rsidR="00F717C1" w:rsidRPr="003A137D">
        <w:rPr>
          <w:color w:val="000000" w:themeColor="text1"/>
        </w:rPr>
        <w:t xml:space="preserve"> </w:t>
      </w:r>
      <w:del w:id="4500" w:author="Rajeev, Sree" w:date="2022-03-02T15:12:00Z">
        <w:r w:rsidR="00F717C1" w:rsidRPr="003A137D" w:rsidDel="001F2BAA">
          <w:rPr>
            <w:color w:val="000000" w:themeColor="text1"/>
          </w:rPr>
          <w:delText xml:space="preserve">shotgun </w:delText>
        </w:r>
      </w:del>
      <w:r w:rsidR="00F717C1" w:rsidRPr="003A137D">
        <w:rPr>
          <w:color w:val="000000" w:themeColor="text1"/>
        </w:rPr>
        <w:t>metagenom</w:t>
      </w:r>
      <w:ins w:id="4501" w:author="Ruijie Xu" w:date="2022-01-30T14:11:00Z">
        <w:r w:rsidR="009923DA" w:rsidRPr="003A137D">
          <w:rPr>
            <w:color w:val="000000" w:themeColor="text1"/>
          </w:rPr>
          <w:t>ics</w:t>
        </w:r>
      </w:ins>
      <w:del w:id="4502" w:author="Ruijie Xu" w:date="2022-01-30T14:11:00Z">
        <w:r w:rsidR="00F717C1" w:rsidRPr="003A137D" w:rsidDel="009923DA">
          <w:rPr>
            <w:color w:val="000000" w:themeColor="text1"/>
          </w:rPr>
          <w:delText>e</w:delText>
        </w:r>
      </w:del>
      <w:r w:rsidR="00F717C1" w:rsidRPr="003A137D">
        <w:rPr>
          <w:color w:val="000000" w:themeColor="text1"/>
        </w:rPr>
        <w:t xml:space="preserve"> </w:t>
      </w:r>
      <w:del w:id="4503"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ins w:id="4504" w:author="Rajeev, Sree" w:date="2022-03-02T15:12:00Z">
        <w:r w:rsidR="001F2BAA">
          <w:rPr>
            <w:color w:val="000000" w:themeColor="text1"/>
          </w:rPr>
          <w:t xml:space="preserve"> were used. </w:t>
        </w:r>
      </w:ins>
      <w:ins w:id="4505" w:author="Rajeev, Sree" w:date="2022-03-01T14:26:00Z">
        <w:del w:id="4506" w:author="Ruijie Xu" w:date="2022-03-04T12:43:00Z">
          <w:r w:rsidR="006241A3" w:rsidDel="00942DE7">
            <w:rPr>
              <w:color w:val="000000" w:themeColor="text1"/>
            </w:rPr>
            <w:delText xml:space="preserve"> </w:delText>
          </w:r>
        </w:del>
        <w:del w:id="4507" w:author="Rajeev, Sree" w:date="2022-03-02T12:59:00Z">
          <w:r w:rsidR="006241A3" w:rsidDel="00E12A12">
            <w:rPr>
              <w:color w:val="000000" w:themeColor="text1"/>
            </w:rPr>
            <w:delText>and identified the presence of many potential rodent and zoonotic pathogens</w:delText>
          </w:r>
        </w:del>
      </w:ins>
      <w:del w:id="4508" w:author="Rajeev, Sree" w:date="2022-03-02T12:59:00Z">
        <w:r w:rsidR="00F717C1" w:rsidRPr="003A137D" w:rsidDel="00E12A12">
          <w:rPr>
            <w:color w:val="000000" w:themeColor="text1"/>
          </w:rPr>
          <w:delText xml:space="preserve">. </w:delText>
        </w:r>
      </w:del>
      <w:ins w:id="4509" w:author="Rajeev, Sree" w:date="2022-03-01T14:27:00Z">
        <w:r w:rsidR="006241A3">
          <w:rPr>
            <w:color w:val="000000" w:themeColor="text1"/>
          </w:rPr>
          <w:t xml:space="preserve">Our results </w:t>
        </w:r>
      </w:ins>
      <w:ins w:id="4510" w:author="Rajeev, Sree" w:date="2022-03-01T14:28:00Z">
        <w:r w:rsidR="006241A3">
          <w:rPr>
            <w:color w:val="000000" w:themeColor="text1"/>
          </w:rPr>
          <w:t>show</w:t>
        </w:r>
        <w:del w:id="4511" w:author="Liliana Salvador" w:date="2022-03-08T20:17:00Z">
          <w:r w:rsidR="006241A3" w:rsidDel="003F63F2">
            <w:rPr>
              <w:color w:val="000000" w:themeColor="text1"/>
            </w:rPr>
            <w:delText>s</w:delText>
          </w:r>
        </w:del>
        <w:r w:rsidR="006241A3">
          <w:rPr>
            <w:color w:val="000000" w:themeColor="text1"/>
          </w:rPr>
          <w:t xml:space="preserve"> that there are in fact </w:t>
        </w:r>
      </w:ins>
      <w:del w:id="4512" w:author="Rajeev, Sree" w:date="2022-03-01T14:28:00Z">
        <w:r w:rsidRPr="003A137D" w:rsidDel="006241A3">
          <w:rPr>
            <w:color w:val="000000" w:themeColor="text1"/>
          </w:rPr>
          <w:delText>The</w:delText>
        </w:r>
      </w:del>
      <w:del w:id="4513" w:author="Ruijie Xu" w:date="2022-03-04T12:43:00Z">
        <w:r w:rsidRPr="003A137D" w:rsidDel="00942DE7">
          <w:rPr>
            <w:color w:val="000000" w:themeColor="text1"/>
          </w:rPr>
          <w:delText xml:space="preserve"> </w:delText>
        </w:r>
      </w:del>
      <w:r w:rsidRPr="003A137D">
        <w:rPr>
          <w:color w:val="000000" w:themeColor="text1"/>
        </w:rPr>
        <w:t xml:space="preserve">differences in the classification outputs </w:t>
      </w:r>
      <w:ins w:id="4514" w:author="Rajeev, Sree" w:date="2022-03-01T14:28:00Z">
        <w:r w:rsidR="006241A3">
          <w:rPr>
            <w:color w:val="000000" w:themeColor="text1"/>
          </w:rPr>
          <w:t xml:space="preserve">when </w:t>
        </w:r>
      </w:ins>
      <w:del w:id="4515" w:author="Rajeev, Sree" w:date="2022-03-01T14:28:00Z">
        <w:r w:rsidRPr="003A137D" w:rsidDel="006241A3">
          <w:rPr>
            <w:color w:val="000000" w:themeColor="text1"/>
          </w:rPr>
          <w:delText xml:space="preserve">were compared and analyzed to address how the use of </w:delText>
        </w:r>
      </w:del>
      <w:r w:rsidRPr="003A137D">
        <w:rPr>
          <w:color w:val="000000" w:themeColor="text1"/>
        </w:rPr>
        <w:t xml:space="preserve">different taxonomical profiling </w:t>
      </w:r>
      <w:r w:rsidR="00E91EA3" w:rsidRPr="003A137D">
        <w:rPr>
          <w:color w:val="000000" w:themeColor="text1"/>
        </w:rPr>
        <w:t xml:space="preserve">software </w:t>
      </w:r>
      <w:r w:rsidRPr="003A137D">
        <w:rPr>
          <w:color w:val="000000" w:themeColor="text1"/>
        </w:rPr>
        <w:t xml:space="preserve">on the same dataset </w:t>
      </w:r>
      <w:ins w:id="4516" w:author="Rajeev, Sree" w:date="2022-03-01T14:28:00Z">
        <w:del w:id="4517" w:author="Ruijie Xu" w:date="2022-03-04T11:26:00Z">
          <w:r w:rsidR="006241A3" w:rsidDel="00B23538">
            <w:rPr>
              <w:color w:val="000000" w:themeColor="text1"/>
            </w:rPr>
            <w:delText xml:space="preserve"> </w:delText>
          </w:r>
        </w:del>
        <w:r w:rsidR="006241A3">
          <w:rPr>
            <w:color w:val="000000" w:themeColor="text1"/>
          </w:rPr>
          <w:t>are used. We concl</w:t>
        </w:r>
      </w:ins>
      <w:ins w:id="4518" w:author="Rajeev, Sree" w:date="2022-03-01T14:29:00Z">
        <w:r w:rsidR="006241A3">
          <w:rPr>
            <w:color w:val="000000" w:themeColor="text1"/>
          </w:rPr>
          <w:t xml:space="preserve">ude that the selection of methods influences </w:t>
        </w:r>
      </w:ins>
      <w:del w:id="4519" w:author="Rajeev, Sree" w:date="2022-03-01T14:29:00Z">
        <w:r w:rsidRPr="003A137D" w:rsidDel="006241A3">
          <w:rPr>
            <w:color w:val="000000" w:themeColor="text1"/>
          </w:rPr>
          <w:delText xml:space="preserve">could </w:delText>
        </w:r>
      </w:del>
      <w:ins w:id="4520" w:author="Ruijie Xu" w:date="2022-01-28T14:05:00Z">
        <w:del w:id="4521" w:author="Rajeev, Sree" w:date="2022-03-01T14:29:00Z">
          <w:r w:rsidR="00466B6D" w:rsidRPr="003A137D" w:rsidDel="006241A3">
            <w:rPr>
              <w:color w:val="000000" w:themeColor="text1"/>
            </w:rPr>
            <w:delText xml:space="preserve">lead to diverged </w:delText>
          </w:r>
          <w:r w:rsidR="00003AC5" w:rsidRPr="003A137D" w:rsidDel="006241A3">
            <w:rPr>
              <w:color w:val="000000" w:themeColor="text1"/>
            </w:rPr>
            <w:delText>d</w:delText>
          </w:r>
        </w:del>
      </w:ins>
      <w:ins w:id="4522" w:author="Ruijie Xu" w:date="2022-01-28T14:06:00Z">
        <w:del w:id="4523" w:author="Rajeev, Sree" w:date="2022-03-01T14:29:00Z">
          <w:r w:rsidR="00003AC5" w:rsidRPr="003A137D" w:rsidDel="006241A3">
            <w:rPr>
              <w:color w:val="000000" w:themeColor="text1"/>
            </w:rPr>
            <w:delText xml:space="preserve">iagnosis in </w:delText>
          </w:r>
        </w:del>
      </w:ins>
      <w:ins w:id="4524" w:author="Ruijie Xu" w:date="2022-02-02T11:02:00Z">
        <w:del w:id="4525" w:author="Rajeev, Sree" w:date="2022-03-01T14:29:00Z">
          <w:r w:rsidR="00463AA7" w:rsidDel="006241A3">
            <w:rPr>
              <w:i/>
              <w:iCs/>
              <w:color w:val="000000" w:themeColor="text1"/>
            </w:rPr>
            <w:delText>Leptospira</w:delText>
          </w:r>
        </w:del>
      </w:ins>
      <w:ins w:id="4526" w:author="Ruijie Xu" w:date="2022-01-28T14:06:00Z">
        <w:del w:id="4527" w:author="Rajeev, Sree" w:date="2022-03-01T14:29:00Z">
          <w:r w:rsidR="00003AC5" w:rsidRPr="003A137D" w:rsidDel="006241A3">
            <w:rPr>
              <w:color w:val="000000" w:themeColor="text1"/>
            </w:rPr>
            <w:delText xml:space="preserve"> pathogen, and also </w:delText>
          </w:r>
        </w:del>
      </w:ins>
      <w:del w:id="4528" w:author="Rajeev, Sree" w:date="2022-03-01T14:29:00Z">
        <w:r w:rsidRPr="003A137D" w:rsidDel="006241A3">
          <w:rPr>
            <w:color w:val="000000" w:themeColor="text1"/>
          </w:rPr>
          <w:delText xml:space="preserve">affect </w:delText>
        </w:r>
      </w:del>
      <w:r w:rsidRPr="003A137D">
        <w:rPr>
          <w:color w:val="000000" w:themeColor="text1"/>
        </w:rPr>
        <w:t xml:space="preserve">the results </w:t>
      </w:r>
      <w:r w:rsidR="00585EA1" w:rsidRPr="003A137D">
        <w:rPr>
          <w:color w:val="000000" w:themeColor="text1"/>
        </w:rPr>
        <w:t xml:space="preserve">of </w:t>
      </w:r>
      <w:del w:id="4529" w:author="Ruijie Xu" w:date="2022-01-28T14:06:00Z">
        <w:r w:rsidR="00585EA1" w:rsidRPr="003A137D" w:rsidDel="00E85771">
          <w:rPr>
            <w:color w:val="000000" w:themeColor="text1"/>
          </w:rPr>
          <w:delText>the analysis</w:delText>
        </w:r>
      </w:del>
      <w:ins w:id="4530" w:author="Ruijie Xu" w:date="2022-01-28T14:06:00Z">
        <w:r w:rsidR="00E85771" w:rsidRPr="003A137D">
          <w:rPr>
            <w:color w:val="000000" w:themeColor="text1"/>
          </w:rPr>
          <w:t>microbiome characterization</w:t>
        </w:r>
      </w:ins>
      <w:ins w:id="4531" w:author="Ruijie Xu" w:date="2022-01-30T14:11:00Z">
        <w:r w:rsidR="009923DA" w:rsidRPr="003A137D">
          <w:rPr>
            <w:color w:val="000000" w:themeColor="text1"/>
          </w:rPr>
          <w:t xml:space="preserve">, </w:t>
        </w:r>
      </w:ins>
      <w:ins w:id="4532" w:author="Rajeev, Sree" w:date="2022-03-01T14:29:00Z">
        <w:r w:rsidR="006241A3">
          <w:rPr>
            <w:color w:val="000000" w:themeColor="text1"/>
          </w:rPr>
          <w:t xml:space="preserve"> and potentially </w:t>
        </w:r>
      </w:ins>
      <w:ins w:id="4533" w:author="Ruijie Xu" w:date="2022-01-30T14:11:00Z">
        <w:del w:id="4534" w:author="Rajeev, Sree" w:date="2022-03-01T14:29:00Z">
          <w:r w:rsidR="009923DA" w:rsidRPr="003A137D" w:rsidDel="006241A3">
            <w:rPr>
              <w:color w:val="000000" w:themeColor="text1"/>
            </w:rPr>
            <w:delText>which</w:delText>
          </w:r>
        </w:del>
      </w:ins>
      <w:del w:id="4535"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del w:id="4536" w:author="Ruijie Xu" w:date="2022-03-04T12:43:00Z">
        <w:r w:rsidRPr="003A137D" w:rsidDel="00942DE7">
          <w:rPr>
            <w:color w:val="000000" w:themeColor="text1"/>
          </w:rPr>
          <w:delText xml:space="preserve"> </w:delText>
        </w:r>
      </w:del>
      <w:ins w:id="4537"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4538" w:author="Rajeev, Sree" w:date="2022-03-02T15:12:00Z">
        <w:r w:rsidR="001F2BAA">
          <w:rPr>
            <w:color w:val="000000" w:themeColor="text1"/>
          </w:rPr>
          <w:t xml:space="preserve"> </w:t>
        </w:r>
      </w:ins>
      <w:ins w:id="4539" w:author="Ruijie Xu" w:date="2022-01-28T14:06:00Z">
        <w:del w:id="4540" w:author="Rajeev, Sree" w:date="2022-03-02T15:12:00Z">
          <w:r w:rsidR="00E85771" w:rsidRPr="003A137D" w:rsidDel="001F2BAA">
            <w:rPr>
              <w:color w:val="000000" w:themeColor="text1"/>
            </w:rPr>
            <w:delText xml:space="preserve"> in the down</w:delText>
          </w:r>
        </w:del>
      </w:ins>
      <w:ins w:id="4541" w:author="Ruijie Xu" w:date="2022-01-28T14:07:00Z">
        <w:del w:id="4542" w:author="Rajeev, Sree" w:date="2022-03-02T15:12:00Z">
          <w:r w:rsidR="00E85771" w:rsidRPr="003A137D" w:rsidDel="001F2BAA">
            <w:rPr>
              <w:color w:val="000000" w:themeColor="text1"/>
            </w:rPr>
            <w:delText>stream analyses</w:delText>
          </w:r>
        </w:del>
      </w:ins>
      <w:ins w:id="4543" w:author="Rajeev, Sree" w:date="2022-03-01T14:30:00Z">
        <w:del w:id="4544" w:author="Rajeev, Sree" w:date="2022-03-02T15:12:00Z">
          <w:r w:rsidR="006241A3" w:rsidDel="001F2BAA">
            <w:rPr>
              <w:color w:val="000000" w:themeColor="text1"/>
            </w:rPr>
            <w:delText xml:space="preserve"> </w:delText>
          </w:r>
        </w:del>
        <w:r w:rsidR="006241A3">
          <w:rPr>
            <w:color w:val="000000" w:themeColor="text1"/>
          </w:rPr>
          <w:t xml:space="preserve">and misinterpretation </w:t>
        </w:r>
      </w:ins>
      <w:ins w:id="4545" w:author="Rajeev, Sree" w:date="2022-03-01T14:31:00Z">
        <w:r w:rsidR="006241A3">
          <w:rPr>
            <w:color w:val="000000" w:themeColor="text1"/>
          </w:rPr>
          <w:t xml:space="preserve">of </w:t>
        </w:r>
      </w:ins>
      <w:ins w:id="4546" w:author="Rajeev, Sree" w:date="2022-03-01T14:30:00Z">
        <w:r w:rsidR="006241A3">
          <w:rPr>
            <w:color w:val="000000" w:themeColor="text1"/>
          </w:rPr>
          <w:t xml:space="preserve">pathogen </w:t>
        </w:r>
      </w:ins>
      <w:ins w:id="4547" w:author="Rajeev, Sree" w:date="2022-03-01T14:31:00Z">
        <w:r w:rsidR="006241A3">
          <w:rPr>
            <w:color w:val="000000" w:themeColor="text1"/>
          </w:rPr>
          <w:t>presence.</w:t>
        </w:r>
      </w:ins>
      <w:ins w:id="4548" w:author="Liliana Salvador" w:date="2022-02-26T19:46:00Z">
        <w:del w:id="4549" w:author="Rajeev, Sree" w:date="2022-03-01T14:29:00Z">
          <w:r w:rsidR="004B4B3C" w:rsidDel="006241A3">
            <w:rPr>
              <w:color w:val="000000" w:themeColor="text1"/>
            </w:rPr>
            <w:delText xml:space="preserve">, </w:delText>
          </w:r>
        </w:del>
      </w:ins>
      <w:ins w:id="4550" w:author="Liliana Salvador" w:date="2022-02-26T19:47:00Z">
        <w:del w:id="4551" w:author="Rajeev, Sree" w:date="2022-03-01T14:29:00Z">
          <w:r w:rsidR="004B4B3C" w:rsidDel="006241A3">
            <w:rPr>
              <w:color w:val="000000" w:themeColor="text1"/>
            </w:rPr>
            <w:delText xml:space="preserve">as well as </w:delText>
          </w:r>
        </w:del>
      </w:ins>
      <w:ins w:id="4552" w:author="Liliana Salvador" w:date="2022-02-26T19:46:00Z">
        <w:del w:id="4553" w:author="Rajeev, Sree" w:date="2022-03-01T14:29:00Z">
          <w:r w:rsidR="004B4B3C" w:rsidRPr="003A137D" w:rsidDel="006241A3">
            <w:rPr>
              <w:color w:val="000000" w:themeColor="text1"/>
            </w:rPr>
            <w:delText>to diverge</w:delText>
          </w:r>
          <w:r w:rsidR="004B4B3C" w:rsidDel="006241A3">
            <w:rPr>
              <w:color w:val="000000" w:themeColor="text1"/>
            </w:rPr>
            <w:delText>nt</w:delText>
          </w:r>
          <w:r w:rsidR="004B4B3C" w:rsidRPr="003A137D" w:rsidDel="006241A3">
            <w:rPr>
              <w:color w:val="000000" w:themeColor="text1"/>
            </w:rPr>
            <w:delText xml:space="preserve"> diagnosis </w:delText>
          </w:r>
          <w:r w:rsidR="004B4B3C" w:rsidDel="006241A3">
            <w:rPr>
              <w:color w:val="000000" w:themeColor="text1"/>
            </w:rPr>
            <w:delText>of the pathogen</w:delText>
          </w:r>
          <w:r w:rsidR="004B4B3C" w:rsidRPr="003A137D" w:rsidDel="006241A3">
            <w:rPr>
              <w:color w:val="000000" w:themeColor="text1"/>
            </w:rPr>
            <w:delText xml:space="preserve"> </w:delText>
          </w:r>
          <w:r w:rsidR="004B4B3C" w:rsidDel="006241A3">
            <w:rPr>
              <w:i/>
              <w:iCs/>
              <w:color w:val="000000" w:themeColor="text1"/>
            </w:rPr>
            <w:delText>Leptospira</w:delText>
          </w:r>
        </w:del>
      </w:ins>
      <w:del w:id="4554" w:author="Rajeev, Sree" w:date="2022-03-01T14:29:00Z">
        <w:r w:rsidRPr="003A137D" w:rsidDel="006241A3">
          <w:rPr>
            <w:color w:val="000000" w:themeColor="text1"/>
          </w:rPr>
          <w:delText>.</w:delText>
        </w:r>
      </w:del>
      <w:del w:id="4555" w:author="Rajeev, Sree" w:date="2022-03-01T14:31:00Z">
        <w:r w:rsidRPr="003A137D" w:rsidDel="006241A3">
          <w:rPr>
            <w:color w:val="000000" w:themeColor="text1"/>
          </w:rPr>
          <w:delText xml:space="preserve"> </w:delText>
        </w:r>
      </w:del>
    </w:p>
    <w:p w14:paraId="62A75BA6" w14:textId="0A4FA723" w:rsidR="00234370" w:rsidRDefault="006241A3" w:rsidP="0046408A">
      <w:pPr>
        <w:spacing w:line="480" w:lineRule="auto"/>
        <w:ind w:right="480" w:firstLine="720"/>
        <w:rPr>
          <w:ins w:id="4556" w:author="Liliana Salvador" w:date="2022-02-26T19:49:00Z"/>
          <w:color w:val="000000" w:themeColor="text1"/>
        </w:rPr>
      </w:pPr>
      <w:ins w:id="4557" w:author="Rajeev, Sree" w:date="2022-03-01T14:31:00Z">
        <w:r>
          <w:rPr>
            <w:color w:val="000000" w:themeColor="text1"/>
          </w:rPr>
          <w:t>Our study</w:t>
        </w:r>
      </w:ins>
      <w:ins w:id="4558" w:author="Rajeev, Sree" w:date="2022-03-01T14:32:00Z">
        <w:r>
          <w:rPr>
            <w:color w:val="000000" w:themeColor="text1"/>
          </w:rPr>
          <w:t xml:space="preserve"> u</w:t>
        </w:r>
        <w:del w:id="4559" w:author="Liliana Salvador" w:date="2022-03-09T20:50:00Z">
          <w:r w:rsidDel="00F97AC9">
            <w:rPr>
              <w:color w:val="000000" w:themeColor="text1"/>
            </w:rPr>
            <w:delText>tilize</w:delText>
          </w:r>
        </w:del>
      </w:ins>
      <w:ins w:id="4560" w:author="Liliana Salvador" w:date="2022-03-09T20:50:00Z">
        <w:r w:rsidR="00F97AC9">
          <w:rPr>
            <w:color w:val="000000" w:themeColor="text1"/>
          </w:rPr>
          <w:t>se</w:t>
        </w:r>
      </w:ins>
      <w:ins w:id="4561" w:author="Rajeev, Sree" w:date="2022-03-01T14:32:00Z">
        <w:r>
          <w:rPr>
            <w:color w:val="000000" w:themeColor="text1"/>
          </w:rPr>
          <w:t xml:space="preserve">s real life samples and is </w:t>
        </w:r>
      </w:ins>
      <w:ins w:id="4562" w:author="Rajeev, Sree" w:date="2022-03-01T14:31:00Z">
        <w:del w:id="4563" w:author="Rajeev, Sree" w:date="2022-03-03T11:33:00Z">
          <w:r w:rsidDel="00B1228A">
            <w:rPr>
              <w:color w:val="000000" w:themeColor="text1"/>
            </w:rPr>
            <w:delText xml:space="preserve"> is</w:delText>
          </w:r>
        </w:del>
        <w:del w:id="4564" w:author="Ruijie Xu" w:date="2022-03-04T11:27:00Z">
          <w:r w:rsidDel="00B23538">
            <w:rPr>
              <w:color w:val="000000" w:themeColor="text1"/>
            </w:rPr>
            <w:delText xml:space="preserve"> </w:delText>
          </w:r>
        </w:del>
        <w:r>
          <w:rPr>
            <w:color w:val="000000" w:themeColor="text1"/>
          </w:rPr>
          <w:t>different from p</w:t>
        </w:r>
      </w:ins>
      <w:del w:id="4565" w:author="Rajeev, Sree" w:date="2022-03-01T14:31:00Z">
        <w:r w:rsidR="00234370" w:rsidRPr="003A137D" w:rsidDel="006241A3">
          <w:rPr>
            <w:color w:val="000000" w:themeColor="text1"/>
          </w:rPr>
          <w:delText>P</w:delText>
        </w:r>
      </w:del>
      <w:r w:rsidR="00234370" w:rsidRPr="003A137D">
        <w:rPr>
          <w:color w:val="000000" w:themeColor="text1"/>
        </w:rPr>
        <w:t xml:space="preserve">revious benchmarking studies </w:t>
      </w:r>
      <w:r w:rsidR="00234370"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00234370" w:rsidRPr="003A137D">
        <w:rPr>
          <w:color w:val="000000" w:themeColor="text1"/>
        </w:rPr>
        <w:fldChar w:fldCharType="end"/>
      </w:r>
      <w:r w:rsidR="00234370" w:rsidRPr="003A137D">
        <w:rPr>
          <w:color w:val="000000" w:themeColor="text1"/>
        </w:rPr>
        <w:t xml:space="preserve"> </w:t>
      </w:r>
      <w:del w:id="4566" w:author="Rajeev, Sree" w:date="2022-03-01T14:32:00Z">
        <w:r w:rsidR="00234370" w:rsidRPr="003A137D" w:rsidDel="006241A3">
          <w:rPr>
            <w:color w:val="000000" w:themeColor="text1"/>
          </w:rPr>
          <w:delText>have performed comprehensive analyses on the</w:delText>
        </w:r>
        <w:r w:rsidR="00585EA1" w:rsidRPr="003A137D" w:rsidDel="006241A3">
          <w:rPr>
            <w:color w:val="000000" w:themeColor="text1"/>
          </w:rPr>
          <w:delText>se software</w:delText>
        </w:r>
      </w:del>
      <w:ins w:id="4567" w:author="Ruijie Xu" w:date="2022-01-30T14:12:00Z">
        <w:del w:id="4568" w:author="Rajeev, Sree" w:date="2022-03-01T14:32:00Z">
          <w:r w:rsidR="00851952" w:rsidRPr="003A137D" w:rsidDel="006241A3">
            <w:rPr>
              <w:color w:val="000000" w:themeColor="text1"/>
            </w:rPr>
            <w:delText>’s</w:delText>
          </w:r>
        </w:del>
      </w:ins>
      <w:del w:id="4569" w:author="Rajeev, Sree" w:date="2022-03-01T14:32:00Z">
        <w:r w:rsidR="00585EA1" w:rsidRPr="003A137D" w:rsidDel="006241A3">
          <w:rPr>
            <w:color w:val="000000" w:themeColor="text1"/>
          </w:rPr>
          <w:delText xml:space="preserve"> </w:delText>
        </w:r>
        <w:r w:rsidR="00234370" w:rsidRPr="003A137D" w:rsidDel="006241A3">
          <w:rPr>
            <w:color w:val="000000" w:themeColor="text1"/>
          </w:rPr>
          <w:delText>speed and performance</w:delText>
        </w:r>
      </w:del>
      <w:ins w:id="4570" w:author="Ruijie Xu" w:date="2022-01-30T14:12:00Z">
        <w:del w:id="4571" w:author="Rajeev, Sree" w:date="2022-03-01T14:32:00Z">
          <w:r w:rsidR="00851952" w:rsidRPr="003A137D" w:rsidDel="006241A3">
            <w:rPr>
              <w:color w:val="000000" w:themeColor="text1"/>
            </w:rPr>
            <w:delText>s</w:delText>
          </w:r>
        </w:del>
      </w:ins>
      <w:del w:id="4572" w:author="Rajeev, Sree" w:date="2022-03-01T14:32:00Z">
        <w:r w:rsidR="00234370" w:rsidRPr="003A137D" w:rsidDel="006241A3">
          <w:rPr>
            <w:color w:val="000000" w:themeColor="text1"/>
          </w:rPr>
          <w:delText xml:space="preserve"> (sensitivity, specificity, precision, and accuracy). However, these benchmarks </w:delText>
        </w:r>
      </w:del>
      <w:ins w:id="4573" w:author="Rajeev, Sree" w:date="2022-03-01T14:32:00Z">
        <w:r>
          <w:rPr>
            <w:color w:val="000000" w:themeColor="text1"/>
          </w:rPr>
          <w:t xml:space="preserve">which </w:t>
        </w:r>
      </w:ins>
      <w:del w:id="4574" w:author="Rajeev, Sree" w:date="2022-03-01T14:32:00Z">
        <w:r w:rsidR="00234370" w:rsidRPr="003A137D" w:rsidDel="006241A3">
          <w:rPr>
            <w:color w:val="000000" w:themeColor="text1"/>
          </w:rPr>
          <w:delText xml:space="preserve">have been </w:delText>
        </w:r>
        <w:r w:rsidR="00310031" w:rsidRPr="003A137D" w:rsidDel="006241A3">
          <w:rPr>
            <w:color w:val="000000" w:themeColor="text1"/>
          </w:rPr>
          <w:delText>g</w:delText>
        </w:r>
        <w:r w:rsidR="004D24F3" w:rsidRPr="003A137D" w:rsidDel="006241A3">
          <w:rPr>
            <w:color w:val="000000" w:themeColor="text1"/>
          </w:rPr>
          <w:delText>enerally</w:delText>
        </w:r>
      </w:del>
      <w:del w:id="4575" w:author="Ruijie Xu" w:date="2022-03-04T11:27:00Z">
        <w:r w:rsidR="004D24F3" w:rsidRPr="003A137D" w:rsidDel="00B23538">
          <w:rPr>
            <w:color w:val="000000" w:themeColor="text1"/>
          </w:rPr>
          <w:delText xml:space="preserve"> </w:delText>
        </w:r>
      </w:del>
      <w:ins w:id="4576" w:author="Rajeev, Sree" w:date="2022-03-01T14:32:00Z">
        <w:r w:rsidR="0095631F">
          <w:rPr>
            <w:color w:val="000000" w:themeColor="text1"/>
          </w:rPr>
          <w:t xml:space="preserve">are </w:t>
        </w:r>
      </w:ins>
      <w:r w:rsidR="00234370" w:rsidRPr="003A137D">
        <w:rPr>
          <w:color w:val="000000" w:themeColor="text1"/>
        </w:rPr>
        <w:t xml:space="preserve">based on </w:t>
      </w:r>
      <w:r w:rsidR="00234370" w:rsidRPr="003A137D">
        <w:rPr>
          <w:i/>
          <w:iCs/>
          <w:color w:val="000000" w:themeColor="text1"/>
        </w:rPr>
        <w:t>in silico</w:t>
      </w:r>
      <w:r w:rsidR="00234370" w:rsidRPr="003A137D">
        <w:rPr>
          <w:color w:val="000000" w:themeColor="text1"/>
        </w:rPr>
        <w:t xml:space="preserve"> </w:t>
      </w:r>
      <w:r w:rsidR="00234370" w:rsidRPr="003A137D">
        <w:rPr>
          <w:color w:val="000000" w:themeColor="text1"/>
        </w:rPr>
        <w:lastRenderedPageBreak/>
        <w:t>datasets or with the support of laboratory synthetic samples</w:t>
      </w:r>
      <w:r w:rsidR="004D24F3" w:rsidRPr="003A137D">
        <w:rPr>
          <w:color w:val="000000" w:themeColor="text1"/>
        </w:rPr>
        <w:t xml:space="preserve">. </w:t>
      </w:r>
      <w:ins w:id="4577" w:author="Rajeev, Sree" w:date="2022-03-01T14:33:00Z">
        <w:r w:rsidR="0095631F">
          <w:rPr>
            <w:color w:val="000000" w:themeColor="text1"/>
          </w:rPr>
          <w:t>Our study provide</w:t>
        </w:r>
      </w:ins>
      <w:ins w:id="4578" w:author="Rajeev, Sree" w:date="2022-03-03T11:33:00Z">
        <w:r w:rsidR="00B1228A">
          <w:rPr>
            <w:color w:val="000000" w:themeColor="text1"/>
          </w:rPr>
          <w:t>s</w:t>
        </w:r>
      </w:ins>
      <w:ins w:id="4579" w:author="Rajeev, Sree" w:date="2022-03-01T14:33:00Z">
        <w:r w:rsidR="0095631F">
          <w:rPr>
            <w:color w:val="000000" w:themeColor="text1"/>
          </w:rPr>
          <w:t xml:space="preserve"> the evidence of </w:t>
        </w:r>
      </w:ins>
      <w:del w:id="4580" w:author="Rajeev, Sree" w:date="2022-03-01T14:33:00Z">
        <w:r w:rsidR="00234370" w:rsidRPr="003A137D" w:rsidDel="0095631F">
          <w:rPr>
            <w:color w:val="000000" w:themeColor="text1"/>
          </w:rPr>
          <w:delText xml:space="preserve">Differences among the microbial taxonomical profiles classified with different tools can be the result of </w:delText>
        </w:r>
      </w:del>
      <w:r w:rsidR="00234370" w:rsidRPr="003A137D">
        <w:rPr>
          <w:color w:val="000000" w:themeColor="text1"/>
        </w:rPr>
        <w:t xml:space="preserve">reporting false positive or false negative taxonomies </w:t>
      </w:r>
      <w:ins w:id="4581" w:author="Rajeev, Sree" w:date="2022-03-01T14:34:00Z">
        <w:r w:rsidR="0095631F">
          <w:rPr>
            <w:color w:val="000000" w:themeColor="text1"/>
          </w:rPr>
          <w:t xml:space="preserve">if appropriate </w:t>
        </w:r>
      </w:ins>
      <w:del w:id="4582" w:author="Rajeev, Sree" w:date="2022-03-01T14:34:00Z">
        <w:r w:rsidR="00234370" w:rsidRPr="003A137D" w:rsidDel="0095631F">
          <w:rPr>
            <w:color w:val="000000" w:themeColor="text1"/>
          </w:rPr>
          <w:delText>using different algorithms,</w:delText>
        </w:r>
      </w:del>
      <w:del w:id="4583" w:author="Ruijie Xu" w:date="2022-03-04T11:27:00Z">
        <w:r w:rsidR="00234370" w:rsidRPr="003A137D" w:rsidDel="00B23538">
          <w:rPr>
            <w:color w:val="000000" w:themeColor="text1"/>
          </w:rPr>
          <w:delText xml:space="preserve"> </w:delText>
        </w:r>
      </w:del>
      <w:r w:rsidR="00FE5C5D" w:rsidRPr="003A137D">
        <w:rPr>
          <w:color w:val="000000" w:themeColor="text1"/>
        </w:rPr>
        <w:t>DB</w:t>
      </w:r>
      <w:r w:rsidR="00234370" w:rsidRPr="003A137D">
        <w:rPr>
          <w:color w:val="000000" w:themeColor="text1"/>
        </w:rPr>
        <w:t xml:space="preserve">s, or </w:t>
      </w:r>
      <w:r w:rsidR="00E91EA3" w:rsidRPr="003A137D">
        <w:rPr>
          <w:color w:val="000000" w:themeColor="text1"/>
        </w:rPr>
        <w:t>software</w:t>
      </w:r>
      <w:ins w:id="4584" w:author="Rajeev, Sree" w:date="2022-03-01T14:34:00Z">
        <w:r w:rsidR="0095631F">
          <w:rPr>
            <w:color w:val="000000" w:themeColor="text1"/>
          </w:rPr>
          <w:t xml:space="preserve"> are not used</w:t>
        </w:r>
      </w:ins>
      <w:r w:rsidR="00234370" w:rsidRPr="003A137D">
        <w:rPr>
          <w:color w:val="000000" w:themeColor="text1"/>
        </w:rPr>
        <w:t>.</w:t>
      </w:r>
      <w:ins w:id="4585" w:author="Rajeev, Sree" w:date="2022-03-01T14:33:00Z">
        <w:r w:rsidR="0095631F" w:rsidRPr="0095631F">
          <w:rPr>
            <w:color w:val="000000" w:themeColor="text1"/>
          </w:rPr>
          <w:t xml:space="preserve"> </w:t>
        </w:r>
      </w:ins>
      <w:ins w:id="4586" w:author="Rajeev, Sree" w:date="2022-03-01T14:34:00Z">
        <w:r w:rsidR="0095631F">
          <w:rPr>
            <w:color w:val="000000" w:themeColor="text1"/>
          </w:rPr>
          <w:t xml:space="preserve">Although </w:t>
        </w:r>
      </w:ins>
      <w:del w:id="4587" w:author="Rajeev, Sree" w:date="2022-03-01T14:34:00Z">
        <w:r w:rsidR="00234370" w:rsidRPr="003A137D" w:rsidDel="0095631F">
          <w:rPr>
            <w:color w:val="000000" w:themeColor="text1"/>
          </w:rPr>
          <w:delText xml:space="preserve"> </w:delText>
        </w:r>
      </w:del>
      <w:ins w:id="4588" w:author="Rajeev, Sree" w:date="2022-03-01T14:35:00Z">
        <w:r w:rsidR="0095631F">
          <w:rPr>
            <w:color w:val="000000" w:themeColor="text1"/>
          </w:rPr>
          <w:t>t</w:t>
        </w:r>
      </w:ins>
      <w:del w:id="4589" w:author="Rajeev, Sree" w:date="2022-03-01T14:35:00Z">
        <w:r w:rsidR="00234370" w:rsidRPr="003A137D" w:rsidDel="0095631F">
          <w:rPr>
            <w:color w:val="000000" w:themeColor="text1"/>
          </w:rPr>
          <w:delText>T</w:delText>
        </w:r>
      </w:del>
      <w:r w:rsidR="00234370" w:rsidRPr="003A137D">
        <w:rPr>
          <w:color w:val="000000" w:themeColor="text1"/>
        </w:rPr>
        <w:t xml:space="preserve">hese differences </w:t>
      </w:r>
      <w:del w:id="4590" w:author="Rajeev, Sree" w:date="2022-03-01T14:35:00Z">
        <w:r w:rsidR="00234370" w:rsidRPr="003A137D" w:rsidDel="0095631F">
          <w:rPr>
            <w:color w:val="000000" w:themeColor="text1"/>
          </w:rPr>
          <w:delText xml:space="preserve">sometimes </w:delText>
        </w:r>
      </w:del>
      <w:r w:rsidR="00234370" w:rsidRPr="003A137D">
        <w:rPr>
          <w:color w:val="000000" w:themeColor="text1"/>
        </w:rPr>
        <w:t xml:space="preserve">seem negligible in </w:t>
      </w:r>
      <w:ins w:id="4591" w:author="Ruijie Xu" w:date="2022-01-30T14:12:00Z">
        <w:r w:rsidR="00851952" w:rsidRPr="003A137D">
          <w:rPr>
            <w:color w:val="000000" w:themeColor="text1"/>
          </w:rPr>
          <w:t xml:space="preserve">the </w:t>
        </w:r>
      </w:ins>
      <w:r w:rsidR="00234370" w:rsidRPr="003A137D">
        <w:rPr>
          <w:color w:val="000000" w:themeColor="text1"/>
        </w:rPr>
        <w:t>benchmarking studies for tools with similar algorithms</w:t>
      </w:r>
      <w:ins w:id="4592" w:author="Liliana Salvador" w:date="2022-03-08T20:18:00Z">
        <w:r w:rsidR="003F63F2">
          <w:rPr>
            <w:color w:val="000000" w:themeColor="text1"/>
          </w:rPr>
          <w:t xml:space="preserve">, they </w:t>
        </w:r>
      </w:ins>
      <w:del w:id="4593" w:author="Liliana Salvador" w:date="2022-03-08T20:18:00Z">
        <w:r w:rsidR="00234370" w:rsidRPr="003A137D" w:rsidDel="003F63F2">
          <w:rPr>
            <w:color w:val="000000" w:themeColor="text1"/>
          </w:rPr>
          <w:delText xml:space="preserve"> but </w:delText>
        </w:r>
      </w:del>
      <w:r w:rsidR="00234370" w:rsidRPr="003A137D">
        <w:rPr>
          <w:color w:val="000000" w:themeColor="text1"/>
        </w:rPr>
        <w:t xml:space="preserve">can lead </w:t>
      </w:r>
      <w:ins w:id="4594" w:author="Liliana Salvador" w:date="2022-02-26T19:48:00Z">
        <w:r w:rsidR="004B4B3C">
          <w:rPr>
            <w:color w:val="000000" w:themeColor="text1"/>
          </w:rPr>
          <w:t xml:space="preserve">to </w:t>
        </w:r>
      </w:ins>
      <w:ins w:id="4595" w:author="Ruijie Xu" w:date="2022-01-28T14:08:00Z">
        <w:r w:rsidR="00BC2B38" w:rsidRPr="003A137D">
          <w:rPr>
            <w:color w:val="000000" w:themeColor="text1"/>
          </w:rPr>
          <w:t>diverging</w:t>
        </w:r>
      </w:ins>
      <w:del w:id="4596" w:author="Ruijie Xu" w:date="2022-01-28T14:08:00Z">
        <w:r w:rsidR="00234370" w:rsidRPr="003A137D" w:rsidDel="00BC2B38">
          <w:rPr>
            <w:color w:val="000000" w:themeColor="text1"/>
          </w:rPr>
          <w:delText>to diverging</w:delText>
        </w:r>
      </w:del>
      <w:r w:rsidR="00234370" w:rsidRPr="003A137D">
        <w:rPr>
          <w:color w:val="000000" w:themeColor="text1"/>
        </w:rPr>
        <w:t xml:space="preserve"> biological conclusions </w:t>
      </w:r>
      <w:r w:rsidR="00AF0037" w:rsidRPr="003A137D">
        <w:rPr>
          <w:color w:val="000000" w:themeColor="text1"/>
        </w:rPr>
        <w:t xml:space="preserve">in the downstream analyses </w:t>
      </w:r>
      <w:r w:rsidR="00234370" w:rsidRPr="003A137D">
        <w:rPr>
          <w:color w:val="000000" w:themeColor="text1"/>
        </w:rPr>
        <w:t>depending on the question</w:t>
      </w:r>
      <w:r w:rsidR="00FF02F4" w:rsidRPr="003A137D">
        <w:rPr>
          <w:color w:val="000000" w:themeColor="text1"/>
        </w:rPr>
        <w:t>s</w:t>
      </w:r>
      <w:r w:rsidR="00234370" w:rsidRPr="003A137D">
        <w:rPr>
          <w:color w:val="000000" w:themeColor="text1"/>
        </w:rPr>
        <w:t xml:space="preserve"> </w:t>
      </w:r>
      <w:r w:rsidR="00E91EA3" w:rsidRPr="003A137D">
        <w:rPr>
          <w:color w:val="000000" w:themeColor="text1"/>
        </w:rPr>
        <w:t xml:space="preserve">being </w:t>
      </w:r>
      <w:r w:rsidR="00234370"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4597" w:author="Ruijie Xu" w:date="2022-01-28T14:08:00Z">
        <w:del w:id="4598" w:author="Rajeev, Sree" w:date="2022-03-01T14:35:00Z">
          <w:r w:rsidR="00DA4B29" w:rsidRPr="003A137D" w:rsidDel="0095631F">
            <w:rPr>
              <w:color w:val="000000" w:themeColor="text1"/>
            </w:rPr>
            <w:delText>se</w:delText>
          </w:r>
        </w:del>
      </w:ins>
      <w:r w:rsidR="00AF0037" w:rsidRPr="003A137D">
        <w:rPr>
          <w:color w:val="000000" w:themeColor="text1"/>
        </w:rPr>
        <w:t xml:space="preserve"> biases</w:t>
      </w:r>
      <w:r w:rsidR="00E91EA3" w:rsidRPr="003A137D">
        <w:rPr>
          <w:color w:val="000000" w:themeColor="text1"/>
        </w:rPr>
        <w:t xml:space="preserve"> </w:t>
      </w:r>
      <w:ins w:id="4599" w:author="Rajeev, Sree" w:date="2022-03-01T14:35:00Z">
        <w:r w:rsidR="0095631F">
          <w:rPr>
            <w:color w:val="000000" w:themeColor="text1"/>
          </w:rPr>
          <w:t xml:space="preserve">reported </w:t>
        </w:r>
        <w:del w:id="4600" w:author="Ruijie Xu" w:date="2022-03-04T11:27:00Z">
          <w:r w:rsidR="0095631F" w:rsidDel="00B23538">
            <w:rPr>
              <w:color w:val="000000" w:themeColor="text1"/>
            </w:rPr>
            <w:delText xml:space="preserve"> </w:delText>
          </w:r>
        </w:del>
      </w:ins>
      <w:del w:id="4601" w:author="Rajeev, Sree" w:date="2022-03-01T14:35:00Z">
        <w:r w:rsidR="00E91EA3" w:rsidRPr="003A137D" w:rsidDel="0095631F">
          <w:rPr>
            <w:color w:val="000000" w:themeColor="text1"/>
          </w:rPr>
          <w:delText xml:space="preserve">originated </w:delText>
        </w:r>
        <w:r w:rsidR="00366132" w:rsidRPr="003A137D" w:rsidDel="0095631F">
          <w:rPr>
            <w:color w:val="000000" w:themeColor="text1"/>
          </w:rPr>
          <w:delText xml:space="preserve">from </w:delText>
        </w:r>
        <w:r w:rsidR="00E91EA3" w:rsidRPr="003A137D" w:rsidDel="0095631F">
          <w:rPr>
            <w:color w:val="000000" w:themeColor="text1"/>
          </w:rPr>
          <w:delText>these analyses</w:delText>
        </w:r>
        <w:r w:rsidR="00AF0037" w:rsidRPr="003A137D" w:rsidDel="0095631F">
          <w:rPr>
            <w:color w:val="000000" w:themeColor="text1"/>
          </w:rPr>
          <w:delText xml:space="preserve"> </w:delText>
        </w:r>
      </w:del>
      <w:ins w:id="4602" w:author="Ruijie Xu" w:date="2022-01-28T14:08:00Z">
        <w:del w:id="4603" w:author="Rajeev, Sree" w:date="2022-03-01T14:35:00Z">
          <w:r w:rsidR="00DA4B29" w:rsidRPr="003A137D" w:rsidDel="0095631F">
            <w:rPr>
              <w:color w:val="000000" w:themeColor="text1"/>
            </w:rPr>
            <w:delText>diffe</w:delText>
          </w:r>
        </w:del>
      </w:ins>
      <w:ins w:id="4604" w:author="Ruijie Xu" w:date="2022-01-28T14:11:00Z">
        <w:del w:id="4605" w:author="Rajeev, Sree" w:date="2022-03-01T14:35:00Z">
          <w:r w:rsidR="00F81854" w:rsidRPr="003A137D" w:rsidDel="0095631F">
            <w:rPr>
              <w:color w:val="000000" w:themeColor="text1"/>
            </w:rPr>
            <w:delText>rences</w:delText>
          </w:r>
        </w:del>
      </w:ins>
      <w:ins w:id="4606" w:author="Ruijie Xu" w:date="2022-01-28T14:08:00Z">
        <w:del w:id="4607" w:author="Rajeev, Sree" w:date="2022-03-01T14:35:00Z">
          <w:r w:rsidR="00DA4B29" w:rsidRPr="003A137D" w:rsidDel="0095631F">
            <w:rPr>
              <w:color w:val="000000" w:themeColor="text1"/>
            </w:rPr>
            <w:delText xml:space="preserve"> </w:delText>
          </w:r>
        </w:del>
      </w:ins>
      <w:r w:rsidR="00AF0037" w:rsidRPr="003A137D">
        <w:rPr>
          <w:color w:val="000000" w:themeColor="text1"/>
        </w:rPr>
        <w:t>have been understudied</w:t>
      </w:r>
      <w:r w:rsidR="00366132" w:rsidRPr="003A137D">
        <w:rPr>
          <w:color w:val="000000" w:themeColor="text1"/>
        </w:rPr>
        <w:t xml:space="preserve">; </w:t>
      </w:r>
      <w:ins w:id="4608" w:author="Rajeev, Sree" w:date="2022-03-01T14:36:00Z">
        <w:r w:rsidR="0095631F">
          <w:rPr>
            <w:color w:val="000000" w:themeColor="text1"/>
          </w:rPr>
          <w:t xml:space="preserve">and </w:t>
        </w:r>
      </w:ins>
      <w:r w:rsidR="00E91EA3" w:rsidRPr="003A137D">
        <w:rPr>
          <w:color w:val="000000" w:themeColor="text1"/>
        </w:rPr>
        <w:t>t</w:t>
      </w:r>
      <w:r w:rsidR="00234370" w:rsidRPr="003A137D">
        <w:rPr>
          <w:color w:val="000000" w:themeColor="text1"/>
        </w:rPr>
        <w:t xml:space="preserve">herefore, it is crucial to </w:t>
      </w:r>
      <w:ins w:id="4609" w:author="Ruijie Xu" w:date="2022-01-28T14:11:00Z">
        <w:r w:rsidR="005F4BB6" w:rsidRPr="003A137D">
          <w:rPr>
            <w:color w:val="000000" w:themeColor="text1"/>
          </w:rPr>
          <w:t>demonstrate the</w:t>
        </w:r>
      </w:ins>
      <w:ins w:id="4610" w:author="Liliana Salvador" w:date="2022-02-26T19:48:00Z">
        <w:r w:rsidR="004B4B3C">
          <w:rPr>
            <w:color w:val="000000" w:themeColor="text1"/>
          </w:rPr>
          <w:t xml:space="preserve"> effect of the</w:t>
        </w:r>
      </w:ins>
      <w:ins w:id="4611" w:author="Ruijie Xu" w:date="2022-01-28T14:11:00Z">
        <w:r w:rsidR="005F4BB6" w:rsidRPr="003A137D">
          <w:rPr>
            <w:color w:val="000000" w:themeColor="text1"/>
          </w:rPr>
          <w:t>se biases with real biological data</w:t>
        </w:r>
      </w:ins>
      <w:ins w:id="4612" w:author="Ruijie Xu" w:date="2022-01-28T14:12:00Z">
        <w:r w:rsidR="00057AD3" w:rsidRPr="003A137D">
          <w:rPr>
            <w:color w:val="000000" w:themeColor="text1"/>
          </w:rPr>
          <w:t>,</w:t>
        </w:r>
      </w:ins>
      <w:ins w:id="4613" w:author="Ruijie Xu" w:date="2022-01-28T14:11:00Z">
        <w:r w:rsidR="005F4BB6" w:rsidRPr="003A137D">
          <w:rPr>
            <w:color w:val="000000" w:themeColor="text1"/>
          </w:rPr>
          <w:t xml:space="preserve"> to </w:t>
        </w:r>
      </w:ins>
      <w:r w:rsidR="00234370" w:rsidRPr="003A137D">
        <w:rPr>
          <w:color w:val="000000" w:themeColor="text1"/>
        </w:rPr>
        <w:t xml:space="preserve">raise awareness </w:t>
      </w:r>
      <w:del w:id="4614" w:author="Rajeev, Sree" w:date="2022-03-01T14:36:00Z">
        <w:r w:rsidR="0031189D" w:rsidRPr="003A137D" w:rsidDel="0095631F">
          <w:rPr>
            <w:color w:val="000000" w:themeColor="text1"/>
          </w:rPr>
          <w:delText xml:space="preserve">for </w:delText>
        </w:r>
        <w:r w:rsidR="00D40405" w:rsidRPr="003A137D" w:rsidDel="0095631F">
          <w:rPr>
            <w:color w:val="000000" w:themeColor="text1"/>
          </w:rPr>
          <w:delText>their existence</w:delText>
        </w:r>
      </w:del>
      <w:ins w:id="4615" w:author="Ruijie Xu" w:date="2022-01-28T14:12:00Z">
        <w:del w:id="4616" w:author="Rajeev, Sree" w:date="2022-03-01T14:36:00Z">
          <w:r w:rsidR="00B22286" w:rsidRPr="003A137D" w:rsidDel="0095631F">
            <w:rPr>
              <w:color w:val="000000" w:themeColor="text1"/>
            </w:rPr>
            <w:delText>s</w:delText>
          </w:r>
        </w:del>
      </w:ins>
      <w:del w:id="4617" w:author="Rajeev, Sree" w:date="2022-03-01T14:36:00Z">
        <w:r w:rsidR="0031189D" w:rsidRPr="003A137D" w:rsidDel="0095631F">
          <w:rPr>
            <w:color w:val="000000" w:themeColor="text1"/>
          </w:rPr>
          <w:delText xml:space="preserve"> </w:delText>
        </w:r>
      </w:del>
      <w:r w:rsidR="00234370" w:rsidRPr="003A137D">
        <w:rPr>
          <w:color w:val="000000" w:themeColor="text1"/>
        </w:rPr>
        <w:t xml:space="preserve">and </w:t>
      </w:r>
      <w:del w:id="4618" w:author="Ruijie Xu" w:date="2022-01-28T14:12:00Z">
        <w:r w:rsidR="00D40405" w:rsidRPr="003A137D" w:rsidDel="00F1531E">
          <w:rPr>
            <w:color w:val="000000" w:themeColor="text1"/>
          </w:rPr>
          <w:delText xml:space="preserve">for </w:delText>
        </w:r>
      </w:del>
      <w:ins w:id="4619" w:author="Ruijie Xu" w:date="2022-01-28T14:12:00Z">
        <w:del w:id="4620"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4621" w:author="Ruijie Xu" w:date="2022-01-30T14:13:00Z">
        <w:r w:rsidR="00D40405" w:rsidRPr="003A137D" w:rsidDel="00851952">
          <w:rPr>
            <w:color w:val="000000" w:themeColor="text1"/>
          </w:rPr>
          <w:delText>the</w:delText>
        </w:r>
      </w:del>
      <w:r w:rsidR="00234370" w:rsidRPr="003A137D">
        <w:rPr>
          <w:color w:val="000000" w:themeColor="text1"/>
        </w:rPr>
        <w:t xml:space="preserve"> factors that </w:t>
      </w:r>
      <w:r w:rsidR="00D40405" w:rsidRPr="003A137D">
        <w:rPr>
          <w:color w:val="000000" w:themeColor="text1"/>
        </w:rPr>
        <w:t>lead to</w:t>
      </w:r>
      <w:r w:rsidR="00234370" w:rsidRPr="003A137D">
        <w:rPr>
          <w:color w:val="000000" w:themeColor="text1"/>
        </w:rPr>
        <w:t xml:space="preserve"> </w:t>
      </w:r>
      <w:ins w:id="4622" w:author="Ruijie Xu" w:date="2022-01-30T14:13:00Z">
        <w:del w:id="4623" w:author="Liliana Salvador" w:date="2022-02-26T19:49:00Z">
          <w:r w:rsidR="00851952" w:rsidRPr="003A137D" w:rsidDel="004B4B3C">
            <w:rPr>
              <w:color w:val="000000" w:themeColor="text1"/>
            </w:rPr>
            <w:delText xml:space="preserve">the </w:delText>
          </w:r>
        </w:del>
      </w:ins>
      <w:r w:rsidR="00234370" w:rsidRPr="003A137D">
        <w:rPr>
          <w:color w:val="000000" w:themeColor="text1"/>
        </w:rPr>
        <w:t>incorrect biological conclusions</w:t>
      </w:r>
      <w:ins w:id="4624" w:author="Ruijie Xu" w:date="2022-01-28T14:12:00Z">
        <w:r w:rsidR="00F1531E" w:rsidRPr="003A137D">
          <w:rPr>
            <w:color w:val="000000" w:themeColor="text1"/>
          </w:rPr>
          <w:t xml:space="preserve"> in a metagenomics study</w:t>
        </w:r>
      </w:ins>
      <w:r w:rsidR="00234370" w:rsidRPr="003A137D">
        <w:rPr>
          <w:color w:val="000000" w:themeColor="text1"/>
        </w:rPr>
        <w:t xml:space="preserve">. </w:t>
      </w:r>
    </w:p>
    <w:p w14:paraId="13284C90" w14:textId="77777777" w:rsidR="004B4B3C" w:rsidRPr="003A137D" w:rsidDel="00B1228A" w:rsidRDefault="004B4B3C" w:rsidP="0046408A">
      <w:pPr>
        <w:spacing w:line="480" w:lineRule="auto"/>
        <w:ind w:right="480" w:firstLine="720"/>
        <w:rPr>
          <w:del w:id="4625" w:author="Rajeev, Sree" w:date="2022-03-03T11:35:00Z"/>
          <w:color w:val="000000" w:themeColor="text1"/>
        </w:rPr>
      </w:pPr>
    </w:p>
    <w:p w14:paraId="43706948" w14:textId="0C9E393A" w:rsidR="00692C29" w:rsidRPr="003A137D" w:rsidRDefault="00D82CA4" w:rsidP="0046408A">
      <w:pPr>
        <w:spacing w:line="480" w:lineRule="auto"/>
        <w:rPr>
          <w:color w:val="000000" w:themeColor="text1"/>
        </w:rPr>
      </w:pPr>
      <w:ins w:id="4626" w:author="Ruijie Xu" w:date="2022-01-30T12:36:00Z">
        <w:r w:rsidRPr="003A137D">
          <w:rPr>
            <w:b/>
            <w:bCs/>
            <w:color w:val="000000" w:themeColor="text1"/>
          </w:rPr>
          <w:t xml:space="preserve">Biases </w:t>
        </w:r>
      </w:ins>
      <w:ins w:id="4627" w:author="Liliana Salvador" w:date="2022-02-26T19:49:00Z">
        <w:r w:rsidR="004B4B3C">
          <w:rPr>
            <w:b/>
            <w:bCs/>
            <w:color w:val="000000" w:themeColor="text1"/>
          </w:rPr>
          <w:t>i</w:t>
        </w:r>
      </w:ins>
      <w:ins w:id="4628" w:author="Ruijie Xu" w:date="2022-01-30T12:36:00Z">
        <w:del w:id="4629" w:author="Liliana Salvador" w:date="2022-02-26T19:49:00Z">
          <w:r w:rsidRPr="003A137D" w:rsidDel="004B4B3C">
            <w:rPr>
              <w:b/>
              <w:bCs/>
              <w:color w:val="000000" w:themeColor="text1"/>
            </w:rPr>
            <w:delText>I</w:delText>
          </w:r>
        </w:del>
        <w:r w:rsidRPr="003A137D">
          <w:rPr>
            <w:b/>
            <w:bCs/>
            <w:color w:val="000000" w:themeColor="text1"/>
          </w:rPr>
          <w:t>ntrod</w:t>
        </w:r>
      </w:ins>
      <w:ins w:id="4630" w:author="Ruijie Xu" w:date="2022-01-30T14:13:00Z">
        <w:r w:rsidR="00851952" w:rsidRPr="003A137D">
          <w:rPr>
            <w:b/>
            <w:bCs/>
            <w:color w:val="000000" w:themeColor="text1"/>
          </w:rPr>
          <w:t>u</w:t>
        </w:r>
      </w:ins>
      <w:ins w:id="4631" w:author="Ruijie Xu" w:date="2022-01-30T12:36:00Z">
        <w:r w:rsidRPr="003A137D">
          <w:rPr>
            <w:b/>
            <w:bCs/>
            <w:color w:val="000000" w:themeColor="text1"/>
          </w:rPr>
          <w:t xml:space="preserve">ced by DB </w:t>
        </w:r>
      </w:ins>
      <w:ins w:id="4632" w:author="Liliana Salvador" w:date="2022-02-26T19:49:00Z">
        <w:r w:rsidR="004B4B3C">
          <w:rPr>
            <w:b/>
            <w:bCs/>
            <w:color w:val="000000" w:themeColor="text1"/>
          </w:rPr>
          <w:t>s</w:t>
        </w:r>
      </w:ins>
      <w:ins w:id="4633" w:author="Ruijie Xu" w:date="2022-01-30T12:36:00Z">
        <w:del w:id="4634"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4635"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del w:id="4636" w:author="Liliana Salvador" w:date="2022-03-08T20:18:00Z">
        <w:r w:rsidR="00234370" w:rsidRPr="003A137D" w:rsidDel="003F63F2">
          <w:rPr>
            <w:color w:val="000000" w:themeColor="text1"/>
          </w:rPr>
          <w:delText>.</w:delText>
        </w:r>
      </w:del>
      <w:r w:rsidR="00234370" w:rsidRPr="003A137D">
        <w:rPr>
          <w:color w:val="000000" w:themeColor="text1"/>
        </w:rPr>
        <w:t xml:space="preserve"> </w:t>
      </w:r>
    </w:p>
    <w:p w14:paraId="7C42C7BA" w14:textId="17BDFEE5" w:rsidR="00234370" w:rsidDel="003E13CF" w:rsidRDefault="00234370" w:rsidP="00271EA9">
      <w:pPr>
        <w:spacing w:line="480" w:lineRule="auto"/>
        <w:rPr>
          <w:del w:id="4637"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4638" w:author="Liliana Salvador" w:date="2022-02-26T19:51:00Z">
        <w:r w:rsidR="00366132" w:rsidRPr="003A137D" w:rsidDel="004B4B3C">
          <w:rPr>
            <w:color w:val="000000" w:themeColor="text1"/>
          </w:rPr>
          <w:delText>s</w:delText>
        </w:r>
      </w:del>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4639"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4640"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4641" w:author="Ruijie Xu" w:date="2022-01-28T14:16:00Z">
        <w:r w:rsidRPr="003A137D" w:rsidDel="00AE61DD">
          <w:rPr>
            <w:color w:val="000000" w:themeColor="text1"/>
          </w:rPr>
          <w:delText>down-sampled</w:delText>
        </w:r>
      </w:del>
      <w:ins w:id="4642"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4643" w:author="Ruijie Xu" w:date="2022-01-28T14:16:00Z">
        <w:r w:rsidRPr="003A137D" w:rsidDel="00331DC5">
          <w:rPr>
            <w:color w:val="000000" w:themeColor="text1"/>
          </w:rPr>
          <w:delText>RAM</w:delText>
        </w:r>
      </w:del>
      <w:ins w:id="4644" w:author="Ruijie Xu" w:date="2022-01-28T14:16:00Z">
        <w:r w:rsidR="00331DC5" w:rsidRPr="003A137D">
          <w:rPr>
            <w:color w:val="000000" w:themeColor="text1"/>
          </w:rPr>
          <w:t>RAM</w:t>
        </w:r>
      </w:ins>
      <w:del w:id="4645" w:author="Ruijie Xu" w:date="2022-01-28T14:16:00Z">
        <w:r w:rsidRPr="003A137D" w:rsidDel="00331DC5">
          <w:rPr>
            <w:color w:val="000000" w:themeColor="text1"/>
          </w:rPr>
          <w:delText xml:space="preserve"> </w:delText>
        </w:r>
      </w:del>
      <w:ins w:id="4646"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4647"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4648"/>
        <w:r w:rsidRPr="003A137D" w:rsidDel="003A1276">
          <w:rPr>
            <w:color w:val="000000" w:themeColor="text1"/>
          </w:rPr>
          <w:delText xml:space="preserve">but </w:delText>
        </w:r>
      </w:del>
      <w:ins w:id="4649" w:author="Liliana Salvador" w:date="2022-02-26T19:50:00Z">
        <w:del w:id="4650" w:author="Ruijie Xu" w:date="2022-02-27T12:54:00Z">
          <w:r w:rsidR="004B4B3C" w:rsidDel="003A1276">
            <w:rPr>
              <w:color w:val="000000" w:themeColor="text1"/>
            </w:rPr>
            <w:delText xml:space="preserve">it </w:delText>
          </w:r>
        </w:del>
      </w:ins>
      <w:del w:id="4651" w:author="Ruijie Xu" w:date="2022-02-27T12:54:00Z">
        <w:r w:rsidRPr="003A137D" w:rsidDel="003A1276">
          <w:rPr>
            <w:color w:val="000000" w:themeColor="text1"/>
          </w:rPr>
          <w:delText xml:space="preserve">down samples </w:delText>
        </w:r>
      </w:del>
      <w:del w:id="4652"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4653" w:author="Ruijie Xu" w:date="2022-02-27T12:54:00Z">
        <w:r w:rsidRPr="003A137D" w:rsidDel="003A1276">
          <w:rPr>
            <w:color w:val="000000" w:themeColor="text1"/>
          </w:rPr>
          <w:delText xml:space="preserve"> sequences using a hash function</w:delText>
        </w:r>
        <w:commentRangeEnd w:id="4648"/>
        <w:r w:rsidR="004B4B3C" w:rsidDel="003A1276">
          <w:rPr>
            <w:rStyle w:val="CommentReference"/>
          </w:rPr>
          <w:commentReference w:id="4648"/>
        </w:r>
        <w:r w:rsidRPr="003A137D" w:rsidDel="003A1276">
          <w:rPr>
            <w:color w:val="000000" w:themeColor="text1"/>
          </w:rPr>
          <w:delText xml:space="preserve">. </w:delText>
        </w:r>
      </w:del>
      <w:r w:rsidR="00E31C9C" w:rsidRPr="003A137D">
        <w:rPr>
          <w:color w:val="000000" w:themeColor="text1"/>
        </w:rPr>
        <w:t xml:space="preserve">There </w:t>
      </w:r>
      <w:del w:id="4654" w:author="Liliana Salvador" w:date="2022-03-08T20:19:00Z">
        <w:r w:rsidR="00E31C9C" w:rsidRPr="003A137D" w:rsidDel="003F63F2">
          <w:rPr>
            <w:color w:val="000000" w:themeColor="text1"/>
          </w:rPr>
          <w:delText xml:space="preserve">were </w:delText>
        </w:r>
      </w:del>
      <w:ins w:id="4655" w:author="Liliana Salvador" w:date="2022-03-08T20:19:00Z">
        <w:r w:rsidR="003F63F2">
          <w:rPr>
            <w:color w:val="000000" w:themeColor="text1"/>
          </w:rPr>
          <w:t>are</w:t>
        </w:r>
        <w:r w:rsidR="003F63F2" w:rsidRPr="003A137D">
          <w:rPr>
            <w:color w:val="000000" w:themeColor="text1"/>
          </w:rPr>
          <w:t xml:space="preserve"> </w:t>
        </w:r>
      </w:ins>
      <w:r w:rsidR="00E31C9C" w:rsidRPr="003A137D">
        <w:rPr>
          <w:color w:val="000000" w:themeColor="text1"/>
        </w:rPr>
        <w:t>also multiple versions of Kraken2’s DBs provided by the science community that can be easily downloaded</w:t>
      </w:r>
      <w:ins w:id="4656" w:author="Ruijie Xu" w:date="2022-01-28T14:16:00Z">
        <w:r w:rsidR="00E11384" w:rsidRPr="003A137D">
          <w:rPr>
            <w:color w:val="000000" w:themeColor="text1"/>
          </w:rPr>
          <w:t xml:space="preserve"> and </w:t>
        </w:r>
        <w:r w:rsidR="00743BDB" w:rsidRPr="003A137D">
          <w:rPr>
            <w:color w:val="000000" w:themeColor="text1"/>
          </w:rPr>
          <w:t>updated freq</w:t>
        </w:r>
      </w:ins>
      <w:ins w:id="4657" w:author="Ruijie Xu" w:date="2022-01-28T14:17:00Z">
        <w:r w:rsidR="00743BDB" w:rsidRPr="003A137D">
          <w:rPr>
            <w:color w:val="000000" w:themeColor="text1"/>
          </w:rPr>
          <w:t>uently</w:t>
        </w:r>
      </w:ins>
      <w:r w:rsidR="00E31C9C" w:rsidRPr="003A137D">
        <w:rPr>
          <w:color w:val="000000" w:themeColor="text1"/>
        </w:rPr>
        <w:t xml:space="preserve">. For example, </w:t>
      </w:r>
      <w:ins w:id="4658" w:author="Ruijie Xu" w:date="2022-01-28T14:17:00Z">
        <w:r w:rsidR="00361AB1" w:rsidRPr="003A137D">
          <w:rPr>
            <w:color w:val="000000" w:themeColor="text1"/>
          </w:rPr>
          <w:t xml:space="preserve">the </w:t>
        </w:r>
      </w:ins>
      <w:ins w:id="4659" w:author="Ruijie Xu" w:date="2022-01-28T14:18:00Z">
        <w:r w:rsidR="00361AB1" w:rsidRPr="003A137D">
          <w:rPr>
            <w:color w:val="000000" w:themeColor="text1"/>
          </w:rPr>
          <w:t>Langmead lab buil</w:t>
        </w:r>
      </w:ins>
      <w:ins w:id="4660" w:author="Ruijie Xu" w:date="2022-01-30T14:15:00Z">
        <w:r w:rsidR="00711005" w:rsidRPr="003A137D">
          <w:rPr>
            <w:color w:val="000000" w:themeColor="text1"/>
          </w:rPr>
          <w:t>ds</w:t>
        </w:r>
      </w:ins>
      <w:ins w:id="4661" w:author="Ruijie Xu" w:date="2022-01-28T14:19:00Z">
        <w:r w:rsidR="00361AB1" w:rsidRPr="003A137D">
          <w:rPr>
            <w:color w:val="000000" w:themeColor="text1"/>
          </w:rPr>
          <w:t xml:space="preserve"> </w:t>
        </w:r>
      </w:ins>
      <w:ins w:id="4662" w:author="Ruijie Xu" w:date="2022-01-28T14:18:00Z">
        <w:r w:rsidR="00361AB1" w:rsidRPr="003A137D">
          <w:rPr>
            <w:color w:val="000000" w:themeColor="text1"/>
          </w:rPr>
          <w:t xml:space="preserve">the most recent version of Kraken2’s standard </w:t>
        </w:r>
      </w:ins>
      <w:ins w:id="4663" w:author="Ruijie Xu" w:date="2022-03-04T12:45:00Z">
        <w:r w:rsidR="00942DE7">
          <w:rPr>
            <w:color w:val="000000" w:themeColor="text1"/>
          </w:rPr>
          <w:t>DB</w:t>
        </w:r>
      </w:ins>
      <w:ins w:id="4664" w:author="Ruijie Xu" w:date="2022-01-28T14:18:00Z">
        <w:r w:rsidR="00361AB1" w:rsidRPr="003A137D">
          <w:rPr>
            <w:color w:val="000000" w:themeColor="text1"/>
          </w:rPr>
          <w:t xml:space="preserve"> </w:t>
        </w:r>
      </w:ins>
      <w:ins w:id="4665" w:author="Ruijie Xu" w:date="2022-01-28T14:19:00Z">
        <w:r w:rsidR="00361AB1" w:rsidRPr="003A137D">
          <w:rPr>
            <w:color w:val="000000" w:themeColor="text1"/>
          </w:rPr>
          <w:t xml:space="preserve">based on NCBI’s RefSeq library </w:t>
        </w:r>
      </w:ins>
      <w:ins w:id="4666" w:author="Ruijie Xu" w:date="2022-01-28T14:20:00Z">
        <w:r w:rsidR="00361AB1" w:rsidRPr="003A137D">
          <w:rPr>
            <w:color w:val="000000" w:themeColor="text1"/>
          </w:rPr>
          <w:t xml:space="preserve">routinely. In addition, the Loman lab </w:t>
        </w:r>
      </w:ins>
      <w:ins w:id="4667" w:author="Ruijie Xu" w:date="2022-01-28T14:22:00Z">
        <w:r w:rsidR="00D42670" w:rsidRPr="003A137D">
          <w:rPr>
            <w:color w:val="000000" w:themeColor="text1"/>
          </w:rPr>
          <w:t xml:space="preserve">has </w:t>
        </w:r>
      </w:ins>
      <w:ins w:id="4668" w:author="Ruijie Xu" w:date="2022-01-28T14:20:00Z">
        <w:r w:rsidR="00361AB1" w:rsidRPr="003A137D">
          <w:rPr>
            <w:color w:val="000000" w:themeColor="text1"/>
          </w:rPr>
          <w:t>buil</w:t>
        </w:r>
      </w:ins>
      <w:ins w:id="4669" w:author="Ruijie Xu" w:date="2022-01-28T14:21:00Z">
        <w:r w:rsidR="00D42670" w:rsidRPr="003A137D">
          <w:rPr>
            <w:color w:val="000000" w:themeColor="text1"/>
          </w:rPr>
          <w:t>t</w:t>
        </w:r>
      </w:ins>
      <w:ins w:id="4670" w:author="Ruijie Xu" w:date="2022-01-28T14:20:00Z">
        <w:r w:rsidR="00361AB1" w:rsidRPr="003A137D">
          <w:rPr>
            <w:color w:val="000000" w:themeColor="text1"/>
          </w:rPr>
          <w:t xml:space="preserve"> </w:t>
        </w:r>
      </w:ins>
      <w:ins w:id="4671" w:author="Ruijie Xu" w:date="2022-01-28T14:22:00Z">
        <w:r w:rsidR="00CA640D" w:rsidRPr="003A137D">
          <w:rPr>
            <w:color w:val="000000" w:themeColor="text1"/>
          </w:rPr>
          <w:t xml:space="preserve">a </w:t>
        </w:r>
      </w:ins>
      <w:ins w:id="4672" w:author="Ruijie Xu" w:date="2022-01-28T14:20:00Z">
        <w:r w:rsidR="00361AB1" w:rsidRPr="003A137D">
          <w:rPr>
            <w:color w:val="000000" w:themeColor="text1"/>
          </w:rPr>
          <w:t>Kraken2</w:t>
        </w:r>
      </w:ins>
      <w:ins w:id="4673" w:author="Ruijie Xu" w:date="2022-01-28T14:22:00Z">
        <w:r w:rsidR="00CA640D" w:rsidRPr="003A137D">
          <w:rPr>
            <w:color w:val="000000" w:themeColor="text1"/>
          </w:rPr>
          <w:t xml:space="preserve"> DB</w:t>
        </w:r>
      </w:ins>
      <w:ins w:id="4674" w:author="Ruijie Xu" w:date="2022-01-28T14:20:00Z">
        <w:r w:rsidR="00361AB1" w:rsidRPr="003A137D">
          <w:rPr>
            <w:color w:val="000000" w:themeColor="text1"/>
          </w:rPr>
          <w:t xml:space="preserve"> w</w:t>
        </w:r>
      </w:ins>
      <w:ins w:id="4675" w:author="Ruijie Xu" w:date="2022-01-28T14:21:00Z">
        <w:r w:rsidR="00361AB1" w:rsidRPr="003A137D">
          <w:rPr>
            <w:color w:val="000000" w:themeColor="text1"/>
          </w:rPr>
          <w:t xml:space="preserve">ith the inclusion of </w:t>
        </w:r>
        <w:del w:id="4676" w:author="Liliana Salvador" w:date="2022-02-26T19:53:00Z">
          <w:r w:rsidR="00361AB1" w:rsidRPr="003A137D" w:rsidDel="004B4B3C">
            <w:rPr>
              <w:color w:val="000000" w:themeColor="text1"/>
            </w:rPr>
            <w:delText xml:space="preserve">the </w:delText>
          </w:r>
        </w:del>
        <w:r w:rsidR="00361AB1" w:rsidRPr="003A137D">
          <w:rPr>
            <w:color w:val="000000" w:themeColor="text1"/>
          </w:rPr>
          <w:t>draft genomes that were not included in the Refseq library.</w:t>
        </w:r>
      </w:ins>
      <w:ins w:id="4677" w:author="Ruijie Xu" w:date="2022-01-28T14:17:00Z">
        <w:r w:rsidR="00361AB1" w:rsidRPr="003A137D">
          <w:rPr>
            <w:color w:val="000000" w:themeColor="text1"/>
          </w:rPr>
          <w:t xml:space="preserve"> </w:t>
        </w:r>
      </w:ins>
      <w:ins w:id="4678" w:author="Ruijie Xu" w:date="2022-01-28T14:22:00Z">
        <w:r w:rsidR="00580E1E" w:rsidRPr="003A137D">
          <w:rPr>
            <w:color w:val="000000" w:themeColor="text1"/>
          </w:rPr>
          <w:t xml:space="preserve">Both of these two Kraken2 </w:t>
        </w:r>
        <w:del w:id="4679" w:author="Liliana Salvador" w:date="2022-02-26T19:53:00Z">
          <w:r w:rsidR="00580E1E" w:rsidRPr="003A137D" w:rsidDel="004B4B3C">
            <w:rPr>
              <w:color w:val="000000" w:themeColor="text1"/>
            </w:rPr>
            <w:delText>database</w:delText>
          </w:r>
        </w:del>
      </w:ins>
      <w:ins w:id="4680" w:author="Liliana Salvador" w:date="2022-02-26T19:53:00Z">
        <w:r w:rsidR="004B4B3C">
          <w:rPr>
            <w:color w:val="000000" w:themeColor="text1"/>
          </w:rPr>
          <w:t>DBs</w:t>
        </w:r>
      </w:ins>
      <w:ins w:id="4681" w:author="Ruijie Xu" w:date="2022-01-28T14:22:00Z">
        <w:r w:rsidR="00580E1E" w:rsidRPr="003A137D">
          <w:rPr>
            <w:color w:val="000000" w:themeColor="text1"/>
          </w:rPr>
          <w:t xml:space="preserve"> </w:t>
        </w:r>
        <w:del w:id="4682" w:author="Liliana Salvador" w:date="2022-02-26T19:53:00Z">
          <w:r w:rsidR="00580E1E" w:rsidRPr="003A137D" w:rsidDel="004B4B3C">
            <w:rPr>
              <w:color w:val="000000" w:themeColor="text1"/>
            </w:rPr>
            <w:delText>were</w:delText>
          </w:r>
        </w:del>
      </w:ins>
      <w:ins w:id="4683" w:author="Liliana Salvador" w:date="2022-02-26T19:53:00Z">
        <w:r w:rsidR="004B4B3C">
          <w:rPr>
            <w:color w:val="000000" w:themeColor="text1"/>
          </w:rPr>
          <w:t>are</w:t>
        </w:r>
      </w:ins>
      <w:ins w:id="4684" w:author="Ruijie Xu" w:date="2022-01-28T14:22:00Z">
        <w:r w:rsidR="00580E1E" w:rsidRPr="003A137D">
          <w:rPr>
            <w:color w:val="000000" w:themeColor="text1"/>
          </w:rPr>
          <w:t xml:space="preserve"> </w:t>
        </w:r>
      </w:ins>
      <w:ins w:id="4685" w:author="Liliana Salvador" w:date="2022-02-26T19:53:00Z">
        <w:r w:rsidR="004B4B3C">
          <w:rPr>
            <w:color w:val="000000" w:themeColor="text1"/>
          </w:rPr>
          <w:t xml:space="preserve">freely </w:t>
        </w:r>
      </w:ins>
      <w:ins w:id="4686" w:author="Ruijie Xu" w:date="2022-01-28T14:22:00Z">
        <w:r w:rsidR="00580E1E" w:rsidRPr="003A137D">
          <w:rPr>
            <w:color w:val="000000" w:themeColor="text1"/>
          </w:rPr>
          <w:t xml:space="preserve">available </w:t>
        </w:r>
        <w:del w:id="4687" w:author="Liliana Salvador" w:date="2022-02-26T19:53:00Z">
          <w:r w:rsidR="00580E1E" w:rsidRPr="003A137D" w:rsidDel="004B4B3C">
            <w:rPr>
              <w:color w:val="000000" w:themeColor="text1"/>
            </w:rPr>
            <w:delText xml:space="preserve">freely </w:delText>
          </w:r>
        </w:del>
        <w:del w:id="4688" w:author="Rajeev, Sree" w:date="2022-03-03T11:36:00Z">
          <w:r w:rsidR="00580E1E" w:rsidRPr="003A137D" w:rsidDel="00B1228A">
            <w:rPr>
              <w:color w:val="000000" w:themeColor="text1"/>
            </w:rPr>
            <w:delText>to use</w:delText>
          </w:r>
        </w:del>
        <w:r w:rsidR="00580E1E" w:rsidRPr="003A137D">
          <w:rPr>
            <w:color w:val="000000" w:themeColor="text1"/>
          </w:rPr>
          <w:t xml:space="preserve"> online</w:t>
        </w:r>
      </w:ins>
      <w:ins w:id="4689" w:author="Ruijie Xu" w:date="2022-01-28T14:23:00Z">
        <w:r w:rsidR="00580E1E" w:rsidRPr="003A137D">
          <w:rPr>
            <w:color w:val="000000" w:themeColor="text1"/>
          </w:rPr>
          <w:t xml:space="preserve">, </w:t>
        </w:r>
      </w:ins>
      <w:ins w:id="4690" w:author="Rajeev, Sree" w:date="2022-03-03T11:36:00Z">
        <w:r w:rsidR="00B1228A">
          <w:rPr>
            <w:color w:val="000000" w:themeColor="text1"/>
          </w:rPr>
          <w:t>and minimize</w:t>
        </w:r>
        <w:del w:id="4691" w:author="Liliana Salvador" w:date="2022-03-08T20:20:00Z">
          <w:r w:rsidR="00B1228A" w:rsidDel="003F63F2">
            <w:rPr>
              <w:color w:val="000000" w:themeColor="text1"/>
            </w:rPr>
            <w:delText>s</w:delText>
          </w:r>
        </w:del>
        <w:r w:rsidR="00B1228A">
          <w:rPr>
            <w:color w:val="000000" w:themeColor="text1"/>
          </w:rPr>
          <w:t xml:space="preserve"> </w:t>
        </w:r>
      </w:ins>
      <w:ins w:id="4692" w:author="Ruijie Xu" w:date="2022-01-28T14:23:00Z">
        <w:del w:id="4693" w:author="Liliana Salvador" w:date="2022-02-26T19:53:00Z">
          <w:r w:rsidR="00580E1E" w:rsidRPr="003A137D" w:rsidDel="004B4B3C">
            <w:rPr>
              <w:color w:val="000000" w:themeColor="text1"/>
            </w:rPr>
            <w:delText xml:space="preserve">and </w:delText>
          </w:r>
        </w:del>
        <w:del w:id="4694" w:author="Rajeev, Sree" w:date="2022-03-03T11:36:00Z">
          <w:r w:rsidR="00580E1E" w:rsidRPr="003A137D" w:rsidDel="00B1228A">
            <w:rPr>
              <w:color w:val="000000" w:themeColor="text1"/>
            </w:rPr>
            <w:delText xml:space="preserve">replacing </w:delText>
          </w:r>
        </w:del>
        <w:r w:rsidR="00580E1E" w:rsidRPr="003A137D">
          <w:rPr>
            <w:color w:val="000000" w:themeColor="text1"/>
          </w:rPr>
          <w:t xml:space="preserve">the workload of building a database from scratch. However, all three </w:t>
        </w:r>
      </w:ins>
      <w:ins w:id="4695" w:author="Ruijie Xu" w:date="2022-03-04T12:46:00Z">
        <w:r w:rsidR="00942DE7">
          <w:rPr>
            <w:color w:val="000000" w:themeColor="text1"/>
          </w:rPr>
          <w:t>DB</w:t>
        </w:r>
      </w:ins>
      <w:ins w:id="4696" w:author="Ruijie Xu" w:date="2022-01-28T14:23:00Z">
        <w:r w:rsidR="00580E1E" w:rsidRPr="003A137D">
          <w:rPr>
            <w:color w:val="000000" w:themeColor="text1"/>
          </w:rPr>
          <w:t>s mentioned above</w:t>
        </w:r>
        <w:del w:id="4697"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4698" w:author="Liliana Salvador" w:date="2022-02-26T19:54:00Z">
        <w:r w:rsidR="004B4B3C">
          <w:rPr>
            <w:color w:val="000000" w:themeColor="text1"/>
          </w:rPr>
          <w:t xml:space="preserve">the </w:t>
        </w:r>
      </w:ins>
      <w:ins w:id="4699" w:author="Ruijie Xu" w:date="2022-01-28T14:24:00Z">
        <w:r w:rsidR="00580E1E" w:rsidRPr="003A137D">
          <w:rPr>
            <w:color w:val="000000" w:themeColor="text1"/>
          </w:rPr>
          <w:t xml:space="preserve">human genome as the only Eukaryotic genome in the </w:t>
        </w:r>
      </w:ins>
      <w:ins w:id="4700" w:author="Ruijie Xu" w:date="2022-03-04T12:46:00Z">
        <w:r w:rsidR="00942DE7">
          <w:rPr>
            <w:color w:val="000000" w:themeColor="text1"/>
          </w:rPr>
          <w:t>DB</w:t>
        </w:r>
      </w:ins>
      <w:ins w:id="4701" w:author="Ruijie Xu" w:date="2022-01-28T14:24:00Z">
        <w:r w:rsidR="00580E1E" w:rsidRPr="003A137D">
          <w:rPr>
            <w:color w:val="000000" w:themeColor="text1"/>
          </w:rPr>
          <w:t xml:space="preserve">, which </w:t>
        </w:r>
        <w:del w:id="4702" w:author="Liliana Salvador" w:date="2022-02-26T19:54:00Z">
          <w:r w:rsidR="00580E1E" w:rsidRPr="003A137D" w:rsidDel="004B4B3C">
            <w:rPr>
              <w:color w:val="000000" w:themeColor="text1"/>
            </w:rPr>
            <w:delText>are</w:delText>
          </w:r>
        </w:del>
      </w:ins>
      <w:ins w:id="4703" w:author="Liliana Salvador" w:date="2022-02-26T19:54:00Z">
        <w:r w:rsidR="004B4B3C">
          <w:rPr>
            <w:color w:val="000000" w:themeColor="text1"/>
          </w:rPr>
          <w:t>is</w:t>
        </w:r>
      </w:ins>
      <w:ins w:id="4704" w:author="Ruijie Xu" w:date="2022-01-28T14:24:00Z">
        <w:r w:rsidR="00580E1E" w:rsidRPr="003A137D">
          <w:rPr>
            <w:color w:val="000000" w:themeColor="text1"/>
          </w:rPr>
          <w:t xml:space="preserve"> not the host of our dataset. </w:t>
        </w:r>
      </w:ins>
      <w:ins w:id="4705" w:author="Ruijie Xu" w:date="2022-01-28T14:25:00Z">
        <w:r w:rsidR="00580E1E" w:rsidRPr="003A137D">
          <w:rPr>
            <w:color w:val="000000" w:themeColor="text1"/>
          </w:rPr>
          <w:t xml:space="preserve">The biases introduced from host genomes included in the </w:t>
        </w:r>
        <w:del w:id="4706" w:author="Liliana Salvador" w:date="2022-02-26T19:54:00Z">
          <w:r w:rsidR="00580E1E" w:rsidRPr="003A137D" w:rsidDel="004B4B3C">
            <w:rPr>
              <w:color w:val="000000" w:themeColor="text1"/>
            </w:rPr>
            <w:delText>database</w:delText>
          </w:r>
        </w:del>
      </w:ins>
      <w:ins w:id="4707" w:author="Liliana Salvador" w:date="2022-02-26T19:54:00Z">
        <w:r w:rsidR="004B4B3C">
          <w:rPr>
            <w:color w:val="000000" w:themeColor="text1"/>
          </w:rPr>
          <w:t>DB</w:t>
        </w:r>
      </w:ins>
      <w:ins w:id="4708" w:author="Ruijie Xu" w:date="2022-01-28T14:25:00Z">
        <w:r w:rsidR="00580E1E" w:rsidRPr="003A137D">
          <w:rPr>
            <w:color w:val="000000" w:themeColor="text1"/>
          </w:rPr>
          <w:t xml:space="preserve"> for metagenomics analysis ha</w:t>
        </w:r>
      </w:ins>
      <w:ins w:id="4709" w:author="Liliana Salvador" w:date="2022-02-26T19:54:00Z">
        <w:r w:rsidR="004B4B3C">
          <w:rPr>
            <w:color w:val="000000" w:themeColor="text1"/>
          </w:rPr>
          <w:t>ve</w:t>
        </w:r>
      </w:ins>
      <w:ins w:id="4710" w:author="Ruijie Xu" w:date="2022-01-28T14:25:00Z">
        <w:del w:id="4711"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w:t>
        </w:r>
      </w:ins>
      <w:ins w:id="4712" w:author="Ruijie Xu" w:date="2022-03-04T12:46:00Z">
        <w:r w:rsidR="00942DE7">
          <w:rPr>
            <w:color w:val="000000" w:themeColor="text1"/>
          </w:rPr>
          <w:t>ed</w:t>
        </w:r>
      </w:ins>
      <w:ins w:id="4713" w:author="Ruijie Xu" w:date="2022-01-28T14:25:00Z">
        <w:r w:rsidR="00580E1E" w:rsidRPr="003A137D">
          <w:rPr>
            <w:color w:val="000000" w:themeColor="text1"/>
          </w:rPr>
          <w:t xml:space="preserve"> previously</w:t>
        </w:r>
      </w:ins>
      <w:ins w:id="4714" w:author="Ruijie Xu" w:date="2022-01-28T14:26:00Z">
        <w:r w:rsidR="00580E1E" w:rsidRPr="003A137D">
          <w:rPr>
            <w:color w:val="000000" w:themeColor="text1"/>
          </w:rPr>
          <w:t xml:space="preserve"> </w:t>
        </w:r>
      </w:ins>
      <w:ins w:id="4715"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4716"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4717" w:author="Ruijie Xu" w:date="2022-01-28T14:26:00Z">
        <w:r w:rsidR="00580E1E" w:rsidRPr="003A137D">
          <w:rPr>
            <w:color w:val="000000" w:themeColor="text1"/>
          </w:rPr>
          <w:t xml:space="preserve"> </w:t>
        </w:r>
        <w:del w:id="4718" w:author="Rajeev, Sree" w:date="2022-03-03T11:37:00Z">
          <w:r w:rsidR="00580E1E" w:rsidRPr="003A137D" w:rsidDel="00B1228A">
            <w:rPr>
              <w:color w:val="000000" w:themeColor="text1"/>
            </w:rPr>
            <w:delText>Therefore, we have built</w:delText>
          </w:r>
        </w:del>
      </w:ins>
      <w:ins w:id="4719" w:author="Rajeev, Sree" w:date="2022-03-03T11:37:00Z">
        <w:r w:rsidR="00B1228A">
          <w:rPr>
            <w:color w:val="000000" w:themeColor="text1"/>
          </w:rPr>
          <w:t xml:space="preserve">Building </w:t>
        </w:r>
      </w:ins>
      <w:ins w:id="4720" w:author="Ruijie Xu" w:date="2022-01-28T14:26:00Z">
        <w:r w:rsidR="00580E1E" w:rsidRPr="003A137D">
          <w:rPr>
            <w:color w:val="000000" w:themeColor="text1"/>
          </w:rPr>
          <w:t xml:space="preserve"> a separate </w:t>
        </w:r>
        <w:del w:id="4721" w:author="Liliana Salvador" w:date="2022-02-26T19:55:00Z">
          <w:r w:rsidR="00580E1E" w:rsidRPr="003A137D" w:rsidDel="004B4B3C">
            <w:rPr>
              <w:color w:val="000000" w:themeColor="text1"/>
            </w:rPr>
            <w:delText>database</w:delText>
          </w:r>
        </w:del>
      </w:ins>
      <w:ins w:id="4722" w:author="Liliana Salvador" w:date="2022-02-26T19:55:00Z">
        <w:r w:rsidR="004B4B3C">
          <w:rPr>
            <w:color w:val="000000" w:themeColor="text1"/>
          </w:rPr>
          <w:t>DB</w:t>
        </w:r>
      </w:ins>
      <w:ins w:id="4723" w:author="Ruijie Xu" w:date="2022-01-28T14:26:00Z">
        <w:r w:rsidR="00580E1E" w:rsidRPr="003A137D">
          <w:rPr>
            <w:color w:val="000000" w:themeColor="text1"/>
          </w:rPr>
          <w:t xml:space="preserve"> </w:t>
        </w:r>
      </w:ins>
      <w:ins w:id="4724"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4725" w:author="Ruijie Xu" w:date="2022-01-28T14:26:00Z">
        <w:r w:rsidR="00580E1E" w:rsidRPr="003A137D">
          <w:rPr>
            <w:color w:val="000000" w:themeColor="text1"/>
          </w:rPr>
          <w:t xml:space="preserve">with the inclusion </w:t>
        </w:r>
        <w:r w:rsidR="00580E1E" w:rsidRPr="003A137D">
          <w:rPr>
            <w:color w:val="000000" w:themeColor="text1"/>
          </w:rPr>
          <w:lastRenderedPageBreak/>
          <w:t>of the two R</w:t>
        </w:r>
      </w:ins>
      <w:ins w:id="4726" w:author="Ruijie Xu" w:date="2022-01-28T14:27:00Z">
        <w:r w:rsidR="00580E1E" w:rsidRPr="003A137D">
          <w:rPr>
            <w:color w:val="000000" w:themeColor="text1"/>
          </w:rPr>
          <w:t>attus hosts genomes</w:t>
        </w:r>
      </w:ins>
      <w:ins w:id="4727" w:author="Ruijie Xu" w:date="2022-01-28T14:28:00Z">
        <w:r w:rsidR="00501658" w:rsidRPr="003A137D">
          <w:rPr>
            <w:color w:val="000000" w:themeColor="text1"/>
          </w:rPr>
          <w:t xml:space="preserve"> on top of the standard </w:t>
        </w:r>
      </w:ins>
      <w:ins w:id="4728" w:author="Liliana Salvador" w:date="2022-02-26T19:55:00Z">
        <w:r w:rsidR="004B4B3C">
          <w:rPr>
            <w:color w:val="000000" w:themeColor="text1"/>
          </w:rPr>
          <w:t>DB</w:t>
        </w:r>
      </w:ins>
      <w:ins w:id="4729" w:author="Rajeev, Sree" w:date="2022-03-03T11:37:00Z">
        <w:r w:rsidR="00B1228A">
          <w:rPr>
            <w:color w:val="000000" w:themeColor="text1"/>
          </w:rPr>
          <w:t xml:space="preserve"> corrected this issue</w:t>
        </w:r>
      </w:ins>
      <w:ins w:id="4730" w:author="Ruijie Xu" w:date="2022-01-28T14:28:00Z">
        <w:del w:id="4731" w:author="Liliana Salvador" w:date="2022-02-26T19:55:00Z">
          <w:r w:rsidR="00501658" w:rsidRPr="003A137D" w:rsidDel="004B4B3C">
            <w:rPr>
              <w:color w:val="000000" w:themeColor="text1"/>
            </w:rPr>
            <w:delText>database</w:delText>
          </w:r>
        </w:del>
      </w:ins>
      <w:ins w:id="4732" w:author="Ruijie Xu" w:date="2022-01-28T14:27:00Z">
        <w:del w:id="4733"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4734" w:author="Ruijie Xu" w:date="2022-01-28T14:30:00Z">
        <w:r w:rsidR="00231F8D" w:rsidRPr="003A137D">
          <w:rPr>
            <w:color w:val="000000" w:themeColor="text1"/>
          </w:rPr>
          <w:t xml:space="preserve">We found that although the number of reads classified </w:t>
        </w:r>
      </w:ins>
      <w:ins w:id="4735" w:author="Ruijie Xu" w:date="2022-01-30T14:16:00Z">
        <w:r w:rsidR="00711005" w:rsidRPr="003A137D">
          <w:rPr>
            <w:color w:val="000000" w:themeColor="text1"/>
          </w:rPr>
          <w:t xml:space="preserve">using different </w:t>
        </w:r>
        <w:del w:id="4736" w:author="Liliana Salvador" w:date="2022-02-26T19:55:00Z">
          <w:r w:rsidR="00711005" w:rsidRPr="003A137D" w:rsidDel="003E13CF">
            <w:rPr>
              <w:color w:val="000000" w:themeColor="text1"/>
            </w:rPr>
            <w:delText>databases</w:delText>
          </w:r>
        </w:del>
      </w:ins>
      <w:ins w:id="4737" w:author="Liliana Salvador" w:date="2022-02-26T19:55:00Z">
        <w:r w:rsidR="003E13CF">
          <w:rPr>
            <w:color w:val="000000" w:themeColor="text1"/>
          </w:rPr>
          <w:t>DBs</w:t>
        </w:r>
      </w:ins>
      <w:ins w:id="4738" w:author="Ruijie Xu" w:date="2022-01-30T14:16:00Z">
        <w:r w:rsidR="00711005" w:rsidRPr="003A137D">
          <w:rPr>
            <w:color w:val="000000" w:themeColor="text1"/>
          </w:rPr>
          <w:t xml:space="preserve"> </w:t>
        </w:r>
      </w:ins>
      <w:ins w:id="4739" w:author="Ruijie Xu" w:date="2022-01-28T14:31:00Z">
        <w:r w:rsidR="00231F8D" w:rsidRPr="003A137D">
          <w:rPr>
            <w:color w:val="000000" w:themeColor="text1"/>
          </w:rPr>
          <w:t>differ</w:t>
        </w:r>
        <w:del w:id="4740"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4741" w:author="Liliana Salvador" w:date="2022-02-26T19:55:00Z">
        <w:r w:rsidR="003E13CF">
          <w:rPr>
            <w:color w:val="000000" w:themeColor="text1"/>
          </w:rPr>
          <w:t xml:space="preserve"> </w:t>
        </w:r>
      </w:ins>
      <w:ins w:id="4742" w:author="Liliana Salvador" w:date="2022-02-26T19:56:00Z">
        <w:r w:rsidR="003E13CF">
          <w:rPr>
            <w:color w:val="000000" w:themeColor="text1"/>
          </w:rPr>
          <w:t>from each other</w:t>
        </w:r>
      </w:ins>
      <w:ins w:id="4743" w:author="Ruijie Xu" w:date="2022-01-28T14:31:00Z">
        <w:r w:rsidR="00231F8D" w:rsidRPr="003A137D">
          <w:rPr>
            <w:color w:val="000000" w:themeColor="text1"/>
          </w:rPr>
          <w:t xml:space="preserve">, the </w:t>
        </w:r>
      </w:ins>
      <w:ins w:id="4744" w:author="Ruijie Xu" w:date="2022-01-28T14:39:00Z">
        <w:r w:rsidR="00041873" w:rsidRPr="003A137D">
          <w:rPr>
            <w:color w:val="000000" w:themeColor="text1"/>
          </w:rPr>
          <w:t>characterization</w:t>
        </w:r>
      </w:ins>
      <w:ins w:id="4745"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4746" w:author="Ruijie Xu" w:date="2022-01-28T14:39:00Z">
        <w:del w:id="4747" w:author="Liliana Salvador" w:date="2022-02-26T19:56:00Z">
          <w:r w:rsidR="003E2F03" w:rsidRPr="003A137D" w:rsidDel="003E13CF">
            <w:rPr>
              <w:color w:val="000000" w:themeColor="text1"/>
            </w:rPr>
            <w:delText>won’t</w:delText>
          </w:r>
        </w:del>
      </w:ins>
      <w:ins w:id="4748" w:author="Liliana Salvador" w:date="2022-03-08T20:20:00Z">
        <w:r w:rsidR="003F63F2">
          <w:rPr>
            <w:color w:val="000000" w:themeColor="text1"/>
          </w:rPr>
          <w:t>was</w:t>
        </w:r>
      </w:ins>
      <w:ins w:id="4749" w:author="Liliana Salvador" w:date="2022-03-08T20:21:00Z">
        <w:r w:rsidR="003F63F2">
          <w:rPr>
            <w:color w:val="000000" w:themeColor="text1"/>
          </w:rPr>
          <w:t xml:space="preserve"> </w:t>
        </w:r>
      </w:ins>
      <w:ins w:id="4750" w:author="Liliana Salvador" w:date="2022-02-26T19:56:00Z">
        <w:r w:rsidR="003E13CF">
          <w:rPr>
            <w:color w:val="000000" w:themeColor="text1"/>
          </w:rPr>
          <w:t>not</w:t>
        </w:r>
      </w:ins>
      <w:ins w:id="4751" w:author="Ruijie Xu" w:date="2022-01-28T14:39:00Z">
        <w:r w:rsidR="003E2F03" w:rsidRPr="003A137D">
          <w:rPr>
            <w:color w:val="000000" w:themeColor="text1"/>
          </w:rPr>
          <w:t xml:space="preserve"> </w:t>
        </w:r>
        <w:del w:id="4752" w:author="Liliana Salvador" w:date="2022-03-08T20:21:00Z">
          <w:r w:rsidR="003E2F03" w:rsidRPr="003A137D" w:rsidDel="003F63F2">
            <w:rPr>
              <w:color w:val="000000" w:themeColor="text1"/>
            </w:rPr>
            <w:delText xml:space="preserve">be </w:delText>
          </w:r>
        </w:del>
        <w:r w:rsidR="003E2F03" w:rsidRPr="003A137D">
          <w:rPr>
            <w:color w:val="000000" w:themeColor="text1"/>
          </w:rPr>
          <w:t xml:space="preserve">largely biased by the </w:t>
        </w:r>
      </w:ins>
      <w:ins w:id="4753" w:author="Ruijie Xu" w:date="2022-01-28T14:33:00Z">
        <w:r w:rsidR="002C6C2D" w:rsidRPr="003A137D">
          <w:rPr>
            <w:color w:val="000000" w:themeColor="text1"/>
          </w:rPr>
          <w:t>us</w:t>
        </w:r>
      </w:ins>
      <w:ins w:id="4754" w:author="Ruijie Xu" w:date="2022-01-28T14:39:00Z">
        <w:r w:rsidR="003E2F03" w:rsidRPr="003A137D">
          <w:rPr>
            <w:color w:val="000000" w:themeColor="text1"/>
          </w:rPr>
          <w:t>e</w:t>
        </w:r>
      </w:ins>
      <w:ins w:id="4755" w:author="Ruijie Xu" w:date="2022-01-28T14:33:00Z">
        <w:r w:rsidR="002C6C2D" w:rsidRPr="003A137D">
          <w:rPr>
            <w:color w:val="000000" w:themeColor="text1"/>
          </w:rPr>
          <w:t xml:space="preserve"> </w:t>
        </w:r>
      </w:ins>
      <w:ins w:id="4756" w:author="Liliana Salvador" w:date="2022-02-26T19:56:00Z">
        <w:r w:rsidR="003E13CF">
          <w:rPr>
            <w:color w:val="000000" w:themeColor="text1"/>
          </w:rPr>
          <w:t xml:space="preserve">of </w:t>
        </w:r>
      </w:ins>
      <w:ins w:id="4757" w:author="Ruijie Xu" w:date="2022-01-28T14:33:00Z">
        <w:r w:rsidR="002C6C2D" w:rsidRPr="003A137D">
          <w:rPr>
            <w:color w:val="000000" w:themeColor="text1"/>
          </w:rPr>
          <w:t xml:space="preserve">different </w:t>
        </w:r>
        <w:del w:id="4758" w:author="Liliana Salvador" w:date="2022-02-26T19:56:00Z">
          <w:r w:rsidR="002C6C2D" w:rsidRPr="003A137D" w:rsidDel="003E13CF">
            <w:rPr>
              <w:color w:val="000000" w:themeColor="text1"/>
            </w:rPr>
            <w:delText>databases</w:delText>
          </w:r>
        </w:del>
      </w:ins>
      <w:ins w:id="4759" w:author="Liliana Salvador" w:date="2022-02-26T19:56:00Z">
        <w:r w:rsidR="003E13CF">
          <w:rPr>
            <w:color w:val="000000" w:themeColor="text1"/>
          </w:rPr>
          <w:t>DBs</w:t>
        </w:r>
      </w:ins>
      <w:ins w:id="4760" w:author="Ruijie Xu" w:date="2022-01-28T14:33:00Z">
        <w:r w:rsidR="002C6C2D" w:rsidRPr="003A137D">
          <w:rPr>
            <w:color w:val="000000" w:themeColor="text1"/>
          </w:rPr>
          <w:t xml:space="preserve">. </w:t>
        </w:r>
      </w:ins>
      <w:ins w:id="4761" w:author="Ruijie Xu" w:date="2022-01-28T14:39:00Z">
        <w:r w:rsidR="00346254" w:rsidRPr="003A137D">
          <w:rPr>
            <w:color w:val="000000" w:themeColor="text1"/>
          </w:rPr>
          <w:t>I</w:t>
        </w:r>
      </w:ins>
      <w:ins w:id="4762" w:author="Ruijie Xu" w:date="2022-01-28T14:40:00Z">
        <w:r w:rsidR="00346254" w:rsidRPr="003A137D">
          <w:rPr>
            <w:color w:val="000000" w:themeColor="text1"/>
          </w:rPr>
          <w:t>n our analyses, o</w:t>
        </w:r>
      </w:ins>
      <w:ins w:id="4763" w:author="Ruijie Xu" w:date="2022-01-28T14:33:00Z">
        <w:r w:rsidR="002C6C2D" w:rsidRPr="003A137D">
          <w:rPr>
            <w:color w:val="000000" w:themeColor="text1"/>
          </w:rPr>
          <w:t xml:space="preserve">nly the </w:t>
        </w:r>
      </w:ins>
      <w:ins w:id="4764" w:author="Ruijie Xu" w:date="2022-01-28T14:40:00Z">
        <w:r w:rsidR="00346254" w:rsidRPr="003A137D">
          <w:rPr>
            <w:color w:val="000000" w:themeColor="text1"/>
          </w:rPr>
          <w:t>richness</w:t>
        </w:r>
        <w:r w:rsidR="009F32C2" w:rsidRPr="003A137D">
          <w:rPr>
            <w:color w:val="000000" w:themeColor="text1"/>
          </w:rPr>
          <w:t>es of the samples</w:t>
        </w:r>
        <w:r w:rsidR="00346254" w:rsidRPr="003A137D">
          <w:rPr>
            <w:color w:val="000000" w:themeColor="text1"/>
          </w:rPr>
          <w:t xml:space="preserve"> (</w:t>
        </w:r>
      </w:ins>
      <w:ins w:id="4765" w:author="Ruijie Xu" w:date="2022-01-28T14:33:00Z">
        <w:r w:rsidR="002C6C2D" w:rsidRPr="003A137D">
          <w:rPr>
            <w:color w:val="000000" w:themeColor="text1"/>
          </w:rPr>
          <w:t>Shannon ind</w:t>
        </w:r>
      </w:ins>
      <w:ins w:id="4766" w:author="Ruijie Xu" w:date="2022-02-27T12:55:00Z">
        <w:r w:rsidR="003A1276">
          <w:rPr>
            <w:color w:val="000000" w:themeColor="text1"/>
          </w:rPr>
          <w:t>ices</w:t>
        </w:r>
      </w:ins>
      <w:ins w:id="4767" w:author="Liliana Salvador" w:date="2022-02-26T19:56:00Z">
        <w:del w:id="4768" w:author="Ruijie Xu" w:date="2022-02-27T12:55:00Z">
          <w:r w:rsidR="003E13CF" w:rsidDel="003A1276">
            <w:rPr>
              <w:color w:val="000000" w:themeColor="text1"/>
            </w:rPr>
            <w:delText>exes</w:delText>
          </w:r>
        </w:del>
      </w:ins>
      <w:ins w:id="4769" w:author="Ruijie Xu" w:date="2022-01-28T14:33:00Z">
        <w:del w:id="4770" w:author="Liliana Salvador" w:date="2022-02-26T19:56:00Z">
          <w:r w:rsidR="002C6C2D" w:rsidRPr="003A137D" w:rsidDel="003E13CF">
            <w:rPr>
              <w:color w:val="000000" w:themeColor="text1"/>
            </w:rPr>
            <w:delText>ices</w:delText>
          </w:r>
        </w:del>
      </w:ins>
      <w:ins w:id="4771" w:author="Ruijie Xu" w:date="2022-01-28T14:40:00Z">
        <w:r w:rsidR="00346254" w:rsidRPr="003A137D">
          <w:rPr>
            <w:color w:val="000000" w:themeColor="text1"/>
          </w:rPr>
          <w:t>)</w:t>
        </w:r>
      </w:ins>
      <w:ins w:id="4772" w:author="Ruijie Xu" w:date="2022-02-11T09:36:00Z">
        <w:r w:rsidR="00AE3AD8">
          <w:rPr>
            <w:color w:val="000000" w:themeColor="text1"/>
          </w:rPr>
          <w:t>, which accounts for the rare species within the community</w:t>
        </w:r>
        <w:del w:id="4773" w:author="Liliana Salvador" w:date="2022-03-08T20:21:00Z">
          <w:r w:rsidR="00AE3AD8" w:rsidDel="003F63F2">
            <w:rPr>
              <w:color w:val="000000" w:themeColor="text1"/>
            </w:rPr>
            <w:delText>,</w:delText>
          </w:r>
        </w:del>
      </w:ins>
      <w:ins w:id="4774" w:author="Ruijie Xu" w:date="2022-01-28T14:33:00Z">
        <w:r w:rsidR="002C6C2D" w:rsidRPr="003A137D">
          <w:rPr>
            <w:color w:val="000000" w:themeColor="text1"/>
          </w:rPr>
          <w:t xml:space="preserve"> obtained from </w:t>
        </w:r>
      </w:ins>
      <w:ins w:id="4775" w:author="Ruijie Xu" w:date="2022-01-28T14:40:00Z">
        <w:r w:rsidR="00441098" w:rsidRPr="003A137D">
          <w:rPr>
            <w:color w:val="000000" w:themeColor="text1"/>
          </w:rPr>
          <w:t xml:space="preserve">the </w:t>
        </w:r>
      </w:ins>
      <w:ins w:id="4776" w:author="Ruijie Xu" w:date="2022-01-28T14:33:00Z">
        <w:r w:rsidR="002C6C2D" w:rsidRPr="003A137D">
          <w:rPr>
            <w:color w:val="000000" w:themeColor="text1"/>
          </w:rPr>
          <w:t>miniKraken DB</w:t>
        </w:r>
      </w:ins>
      <w:ins w:id="4777" w:author="Liliana Salvador" w:date="2022-03-08T20:21:00Z">
        <w:r w:rsidR="003F63F2">
          <w:rPr>
            <w:color w:val="000000" w:themeColor="text1"/>
          </w:rPr>
          <w:t>,</w:t>
        </w:r>
      </w:ins>
      <w:ins w:id="4778" w:author="Ruijie Xu" w:date="2022-01-28T14:33:00Z">
        <w:r w:rsidR="002C6C2D" w:rsidRPr="003A137D">
          <w:rPr>
            <w:color w:val="000000" w:themeColor="text1"/>
          </w:rPr>
          <w:t xml:space="preserve"> were </w:t>
        </w:r>
        <w:del w:id="4779"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4780" w:author="Liliana Salvador" w:date="2022-02-26T19:56:00Z">
        <w:r w:rsidR="003E13CF" w:rsidRPr="003A137D">
          <w:rPr>
            <w:color w:val="000000" w:themeColor="text1"/>
          </w:rPr>
          <w:t xml:space="preserve">different </w:t>
        </w:r>
      </w:ins>
      <w:ins w:id="4781" w:author="Ruijie Xu" w:date="2022-01-28T14:33:00Z">
        <w:del w:id="4782" w:author="Liliana Salvador" w:date="2022-02-26T19:57:00Z">
          <w:r w:rsidR="002C6C2D" w:rsidRPr="003A137D" w:rsidDel="003E13CF">
            <w:rPr>
              <w:color w:val="000000" w:themeColor="text1"/>
            </w:rPr>
            <w:delText>with that of other</w:delText>
          </w:r>
        </w:del>
      </w:ins>
      <w:ins w:id="4783" w:author="Liliana Salvador" w:date="2022-02-26T19:57:00Z">
        <w:r w:rsidR="003E13CF">
          <w:rPr>
            <w:color w:val="000000" w:themeColor="text1"/>
          </w:rPr>
          <w:t xml:space="preserve">when compared to </w:t>
        </w:r>
      </w:ins>
      <w:ins w:id="4784" w:author="Ruijie Xu" w:date="2022-03-04T12:47:00Z">
        <w:r w:rsidR="00942DE7">
          <w:rPr>
            <w:color w:val="000000" w:themeColor="text1"/>
          </w:rPr>
          <w:t xml:space="preserve">the richness characterized by </w:t>
        </w:r>
      </w:ins>
      <w:ins w:id="4785" w:author="Liliana Salvador" w:date="2022-02-26T19:57:00Z">
        <w:r w:rsidR="003E13CF">
          <w:rPr>
            <w:color w:val="000000" w:themeColor="text1"/>
          </w:rPr>
          <w:t>other</w:t>
        </w:r>
      </w:ins>
      <w:ins w:id="4786" w:author="Ruijie Xu" w:date="2022-01-28T14:33:00Z">
        <w:r w:rsidR="002C6C2D" w:rsidRPr="003A137D">
          <w:rPr>
            <w:color w:val="000000" w:themeColor="text1"/>
          </w:rPr>
          <w:t xml:space="preserve"> </w:t>
        </w:r>
      </w:ins>
      <w:ins w:id="4787" w:author="Ruijie Xu" w:date="2022-02-27T12:55:00Z">
        <w:r w:rsidR="003A1276">
          <w:rPr>
            <w:color w:val="000000" w:themeColor="text1"/>
          </w:rPr>
          <w:t>DB</w:t>
        </w:r>
      </w:ins>
      <w:ins w:id="4788" w:author="Ruijie Xu" w:date="2022-03-04T12:47:00Z">
        <w:r w:rsidR="00942DE7">
          <w:rPr>
            <w:color w:val="000000" w:themeColor="text1"/>
          </w:rPr>
          <w:t>s</w:t>
        </w:r>
      </w:ins>
      <w:ins w:id="4789" w:author="Ruijie Xu" w:date="2022-01-28T14:34:00Z">
        <w:r w:rsidR="002C6C2D" w:rsidRPr="003A137D">
          <w:rPr>
            <w:color w:val="000000" w:themeColor="text1"/>
          </w:rPr>
          <w:t xml:space="preserve">. </w:t>
        </w:r>
      </w:ins>
      <w:ins w:id="4790" w:author="Ruijie Xu" w:date="2022-02-11T09:37:00Z">
        <w:r w:rsidR="00D0170E">
          <w:rPr>
            <w:color w:val="000000" w:themeColor="text1"/>
          </w:rPr>
          <w:t>On the other hand, t</w:t>
        </w:r>
      </w:ins>
      <w:ins w:id="4791" w:author="Ruijie Xu" w:date="2022-01-28T14:34:00Z">
        <w:r w:rsidR="002C6C2D" w:rsidRPr="003A137D">
          <w:rPr>
            <w:color w:val="000000" w:themeColor="text1"/>
          </w:rPr>
          <w:t xml:space="preserve">he </w:t>
        </w:r>
      </w:ins>
      <w:ins w:id="4792" w:author="Ruijie Xu" w:date="2022-02-11T09:26:00Z">
        <w:r w:rsidR="00770C48">
          <w:rPr>
            <w:color w:val="000000" w:themeColor="text1"/>
          </w:rPr>
          <w:t>evene</w:t>
        </w:r>
      </w:ins>
      <w:ins w:id="4793" w:author="Ruijie Xu" w:date="2022-02-11T09:27:00Z">
        <w:r w:rsidR="00770C48">
          <w:rPr>
            <w:color w:val="000000" w:themeColor="text1"/>
          </w:rPr>
          <w:t>ss of each sample</w:t>
        </w:r>
      </w:ins>
      <w:ins w:id="4794" w:author="Liliana Salvador" w:date="2022-02-26T19:57:00Z">
        <w:r w:rsidR="003E13CF">
          <w:rPr>
            <w:color w:val="000000" w:themeColor="text1"/>
          </w:rPr>
          <w:t>’</w:t>
        </w:r>
      </w:ins>
      <w:ins w:id="4795" w:author="Ruijie Xu" w:date="2022-02-11T09:27:00Z">
        <w:r w:rsidR="00770C48">
          <w:rPr>
            <w:color w:val="000000" w:themeColor="text1"/>
          </w:rPr>
          <w:t>s</w:t>
        </w:r>
        <w:del w:id="4796" w:author="Liliana Salvador" w:date="2022-02-26T19:57:00Z">
          <w:r w:rsidR="00770C48" w:rsidDel="003E13CF">
            <w:rPr>
              <w:color w:val="000000" w:themeColor="text1"/>
            </w:rPr>
            <w:delText>’</w:delText>
          </w:r>
        </w:del>
        <w:r w:rsidR="00770C48">
          <w:rPr>
            <w:color w:val="000000" w:themeColor="text1"/>
          </w:rPr>
          <w:t xml:space="preserve"> microbial community </w:t>
        </w:r>
      </w:ins>
      <w:ins w:id="4797" w:author="Ruijie Xu" w:date="2022-02-11T09:25:00Z">
        <w:r w:rsidR="00B45467">
          <w:rPr>
            <w:color w:val="000000" w:themeColor="text1"/>
          </w:rPr>
          <w:t>measured</w:t>
        </w:r>
      </w:ins>
      <w:ins w:id="4798" w:author="Ruijie Xu" w:date="2022-01-28T14:40:00Z">
        <w:r w:rsidR="00ED79D7" w:rsidRPr="003A137D">
          <w:rPr>
            <w:color w:val="000000" w:themeColor="text1"/>
          </w:rPr>
          <w:t xml:space="preserve"> </w:t>
        </w:r>
      </w:ins>
      <w:ins w:id="4799" w:author="Ruijie Xu" w:date="2022-02-11T09:26:00Z">
        <w:r w:rsidR="00B45467">
          <w:rPr>
            <w:color w:val="000000" w:themeColor="text1"/>
          </w:rPr>
          <w:t xml:space="preserve">with </w:t>
        </w:r>
      </w:ins>
      <w:ins w:id="4800" w:author="Ruijie Xu" w:date="2022-02-27T12:55:00Z">
        <w:r w:rsidR="003A1276">
          <w:rPr>
            <w:color w:val="000000" w:themeColor="text1"/>
          </w:rPr>
          <w:t xml:space="preserve">the </w:t>
        </w:r>
      </w:ins>
      <w:ins w:id="4801" w:author="Ruijie Xu" w:date="2022-02-11T09:26:00Z">
        <w:r w:rsidR="00B45467">
          <w:rPr>
            <w:color w:val="000000" w:themeColor="text1"/>
          </w:rPr>
          <w:t>Simpso</w:t>
        </w:r>
      </w:ins>
      <w:ins w:id="4802" w:author="Ruijie Xu" w:date="2022-02-27T12:55:00Z">
        <w:r w:rsidR="003A1276">
          <w:rPr>
            <w:color w:val="000000" w:themeColor="text1"/>
          </w:rPr>
          <w:t>n</w:t>
        </w:r>
      </w:ins>
      <w:ins w:id="4803" w:author="Ruijie Xu" w:date="2022-02-11T09:26:00Z">
        <w:r w:rsidR="00B45467">
          <w:rPr>
            <w:color w:val="000000" w:themeColor="text1"/>
          </w:rPr>
          <w:t xml:space="preserve"> ind</w:t>
        </w:r>
      </w:ins>
      <w:ins w:id="4804" w:author="Ruijie Xu" w:date="2022-02-27T12:56:00Z">
        <w:r w:rsidR="003A1276">
          <w:rPr>
            <w:color w:val="000000" w:themeColor="text1"/>
          </w:rPr>
          <w:t>ices</w:t>
        </w:r>
      </w:ins>
      <w:ins w:id="4805" w:author="Ruijie Xu" w:date="2022-02-11T09:26:00Z">
        <w:r w:rsidR="00B45467">
          <w:rPr>
            <w:color w:val="000000" w:themeColor="text1"/>
          </w:rPr>
          <w:t xml:space="preserve"> </w:t>
        </w:r>
      </w:ins>
      <w:ins w:id="4806" w:author="Ruijie Xu" w:date="2022-01-28T14:34:00Z">
        <w:r w:rsidR="002C6C2D" w:rsidRPr="003A137D">
          <w:rPr>
            <w:color w:val="000000" w:themeColor="text1"/>
          </w:rPr>
          <w:t>w</w:t>
        </w:r>
      </w:ins>
      <w:ins w:id="4807" w:author="Ruijie Xu" w:date="2022-02-27T12:56:00Z">
        <w:del w:id="4808" w:author="Liliana Salvador" w:date="2022-03-08T20:22:00Z">
          <w:r w:rsidR="003A1276" w:rsidDel="00685BA9">
            <w:rPr>
              <w:color w:val="000000" w:themeColor="text1"/>
            </w:rPr>
            <w:delText>ere</w:delText>
          </w:r>
        </w:del>
      </w:ins>
      <w:ins w:id="4809" w:author="Liliana Salvador" w:date="2022-03-08T20:22:00Z">
        <w:r w:rsidR="00685BA9">
          <w:rPr>
            <w:color w:val="000000" w:themeColor="text1"/>
          </w:rPr>
          <w:t>as</w:t>
        </w:r>
      </w:ins>
      <w:ins w:id="4810" w:author="Liliana Salvador" w:date="2022-02-26T19:57:00Z">
        <w:del w:id="4811" w:author="Ruijie Xu" w:date="2022-02-27T12:56:00Z">
          <w:r w:rsidR="003E13CF" w:rsidDel="003A1276">
            <w:rPr>
              <w:color w:val="000000" w:themeColor="text1"/>
            </w:rPr>
            <w:delText>as</w:delText>
          </w:r>
        </w:del>
      </w:ins>
      <w:ins w:id="4812" w:author="Ruijie Xu" w:date="2022-01-28T14:34:00Z">
        <w:del w:id="4813"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4814" w:author="Ruijie Xu" w:date="2022-01-28T14:35:00Z">
        <w:r w:rsidR="002C6C2D" w:rsidRPr="003A137D">
          <w:rPr>
            <w:color w:val="000000" w:themeColor="text1"/>
          </w:rPr>
          <w:t xml:space="preserve">mostly consistent across </w:t>
        </w:r>
      </w:ins>
      <w:ins w:id="4815" w:author="Liliana Salvador" w:date="2022-02-26T19:57:00Z">
        <w:r w:rsidR="003E13CF">
          <w:rPr>
            <w:color w:val="000000" w:themeColor="text1"/>
          </w:rPr>
          <w:t xml:space="preserve">the </w:t>
        </w:r>
      </w:ins>
      <w:ins w:id="4816" w:author="Ruijie Xu" w:date="2022-01-28T14:35:00Z">
        <w:r w:rsidR="002C6C2D" w:rsidRPr="003A137D">
          <w:rPr>
            <w:color w:val="000000" w:themeColor="text1"/>
          </w:rPr>
          <w:t xml:space="preserve">classifications </w:t>
        </w:r>
        <w:del w:id="4817" w:author="Liliana Salvador" w:date="2022-02-26T19:58:00Z">
          <w:r w:rsidR="002C6C2D" w:rsidRPr="003A137D" w:rsidDel="003E13CF">
            <w:rPr>
              <w:color w:val="000000" w:themeColor="text1"/>
            </w:rPr>
            <w:delText>of</w:delText>
          </w:r>
        </w:del>
      </w:ins>
      <w:ins w:id="4818" w:author="Liliana Salvador" w:date="2022-02-26T19:58:00Z">
        <w:r w:rsidR="003E13CF">
          <w:rPr>
            <w:color w:val="000000" w:themeColor="text1"/>
          </w:rPr>
          <w:t>with</w:t>
        </w:r>
      </w:ins>
      <w:ins w:id="4819" w:author="Ruijie Xu" w:date="2022-01-28T14:35:00Z">
        <w:r w:rsidR="002C6C2D" w:rsidRPr="003A137D">
          <w:rPr>
            <w:color w:val="000000" w:themeColor="text1"/>
          </w:rPr>
          <w:t xml:space="preserve"> different DBs</w:t>
        </w:r>
      </w:ins>
      <w:ins w:id="4820" w:author="Ruijie Xu" w:date="2022-01-28T14:36:00Z">
        <w:r w:rsidR="002C6C2D" w:rsidRPr="003A137D">
          <w:rPr>
            <w:color w:val="000000" w:themeColor="text1"/>
          </w:rPr>
          <w:t>.</w:t>
        </w:r>
      </w:ins>
      <w:ins w:id="4821" w:author="Ruijie Xu" w:date="2022-01-28T14:38:00Z">
        <w:r w:rsidR="00041873" w:rsidRPr="003A137D">
          <w:rPr>
            <w:color w:val="000000" w:themeColor="text1"/>
          </w:rPr>
          <w:t xml:space="preserve"> </w:t>
        </w:r>
      </w:ins>
      <w:ins w:id="4822" w:author="Ruijie Xu" w:date="2022-02-02T13:40:00Z">
        <w:r w:rsidR="008D59B2">
          <w:rPr>
            <w:color w:val="000000" w:themeColor="text1"/>
          </w:rPr>
          <w:t>For microbial communitie</w:t>
        </w:r>
        <w:del w:id="4823" w:author="Liliana Salvador" w:date="2022-02-26T19:58:00Z">
          <w:r w:rsidR="008D59B2" w:rsidDel="003E13CF">
            <w:rPr>
              <w:color w:val="000000" w:themeColor="text1"/>
            </w:rPr>
            <w:delText>i</w:delText>
          </w:r>
        </w:del>
        <w:r w:rsidR="008D59B2">
          <w:rPr>
            <w:color w:val="000000" w:themeColor="text1"/>
          </w:rPr>
          <w:t>s between sample</w:t>
        </w:r>
      </w:ins>
      <w:ins w:id="4824" w:author="Ruijie Xu" w:date="2022-02-02T13:41:00Z">
        <w:r w:rsidR="008D59B2">
          <w:rPr>
            <w:color w:val="000000" w:themeColor="text1"/>
          </w:rPr>
          <w:t>s</w:t>
        </w:r>
      </w:ins>
      <w:ins w:id="4825" w:author="Ruijie Xu" w:date="2022-01-28T14:44:00Z">
        <w:r w:rsidR="00290E6E" w:rsidRPr="003A137D">
          <w:rPr>
            <w:color w:val="000000" w:themeColor="text1"/>
          </w:rPr>
          <w:t>, we found that only the</w:t>
        </w:r>
      </w:ins>
      <w:ins w:id="4826" w:author="Ruijie Xu" w:date="2022-02-27T12:56:00Z">
        <w:r w:rsidR="003A1276">
          <w:rPr>
            <w:color w:val="000000" w:themeColor="text1"/>
          </w:rPr>
          <w:t xml:space="preserve"> </w:t>
        </w:r>
      </w:ins>
      <w:ins w:id="4827" w:author="Ruijie Xu" w:date="2022-01-28T14:44:00Z">
        <w:r w:rsidR="00290E6E" w:rsidRPr="003A137D">
          <w:rPr>
            <w:color w:val="000000" w:themeColor="text1"/>
          </w:rPr>
          <w:t>clusters des</w:t>
        </w:r>
      </w:ins>
      <w:ins w:id="4828" w:author="Ruijie Xu" w:date="2022-01-28T14:45:00Z">
        <w:r w:rsidR="00290E6E" w:rsidRPr="003A137D">
          <w:rPr>
            <w:color w:val="000000" w:themeColor="text1"/>
          </w:rPr>
          <w:t>cr</w:t>
        </w:r>
      </w:ins>
      <w:ins w:id="4829" w:author="Liliana Salvador" w:date="2022-02-26T19:58:00Z">
        <w:r w:rsidR="003E13CF">
          <w:rPr>
            <w:color w:val="000000" w:themeColor="text1"/>
          </w:rPr>
          <w:t>i</w:t>
        </w:r>
      </w:ins>
      <w:ins w:id="4830" w:author="Ruijie Xu" w:date="2022-01-28T14:45:00Z">
        <w:r w:rsidR="00290E6E" w:rsidRPr="003A137D">
          <w:rPr>
            <w:color w:val="000000" w:themeColor="text1"/>
          </w:rPr>
          <w:t xml:space="preserve">bing the </w:t>
        </w:r>
      </w:ins>
      <w:ins w:id="4831" w:author="Ruijie Xu" w:date="2022-01-30T14:17:00Z">
        <w:r w:rsidR="00711005" w:rsidRPr="003A137D">
          <w:rPr>
            <w:color w:val="000000" w:themeColor="text1"/>
          </w:rPr>
          <w:t>most distincti</w:t>
        </w:r>
      </w:ins>
      <w:ins w:id="4832" w:author="Ruijie Xu" w:date="2022-01-30T14:18:00Z">
        <w:r w:rsidR="00711005" w:rsidRPr="003A137D">
          <w:rPr>
            <w:color w:val="000000" w:themeColor="text1"/>
          </w:rPr>
          <w:t xml:space="preserve">ve </w:t>
        </w:r>
      </w:ins>
      <w:ins w:id="4833" w:author="Ruijie Xu" w:date="2022-01-28T14:44:00Z">
        <w:r w:rsidR="00290E6E" w:rsidRPr="003A137D">
          <w:rPr>
            <w:color w:val="000000" w:themeColor="text1"/>
          </w:rPr>
          <w:t xml:space="preserve">relationships between samples </w:t>
        </w:r>
      </w:ins>
      <w:ins w:id="4834" w:author="Ruijie Xu" w:date="2022-01-28T14:45:00Z">
        <w:r w:rsidR="00290E6E" w:rsidRPr="003A137D">
          <w:rPr>
            <w:color w:val="000000" w:themeColor="text1"/>
          </w:rPr>
          <w:t xml:space="preserve">were consistent across the classifications of all DBs. </w:t>
        </w:r>
      </w:ins>
      <w:ins w:id="4835" w:author="Ruijie Xu" w:date="2022-01-28T14:46:00Z">
        <w:r w:rsidR="00290E6E" w:rsidRPr="003A137D">
          <w:rPr>
            <w:color w:val="000000" w:themeColor="text1"/>
          </w:rPr>
          <w:t>Sophis</w:t>
        </w:r>
      </w:ins>
      <w:ins w:id="4836" w:author="Liliana Salvador" w:date="2022-02-26T19:58:00Z">
        <w:r w:rsidR="003E13CF">
          <w:rPr>
            <w:color w:val="000000" w:themeColor="text1"/>
          </w:rPr>
          <w:t>ti</w:t>
        </w:r>
      </w:ins>
      <w:ins w:id="4837" w:author="Ruijie Xu" w:date="2022-01-28T14:46:00Z">
        <w:r w:rsidR="00290E6E" w:rsidRPr="003A137D">
          <w:rPr>
            <w:color w:val="000000" w:themeColor="text1"/>
          </w:rPr>
          <w:t xml:space="preserve">cated relationships between samples were altered by </w:t>
        </w:r>
      </w:ins>
      <w:ins w:id="4838" w:author="Ruijie Xu" w:date="2022-01-28T14:47:00Z">
        <w:r w:rsidR="00290E6E" w:rsidRPr="003A137D">
          <w:rPr>
            <w:color w:val="000000" w:themeColor="text1"/>
          </w:rPr>
          <w:t xml:space="preserve">the biases introduced from DB selection. </w:t>
        </w:r>
      </w:ins>
      <w:del w:id="4839"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4840"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4841" w:name="OLE_LINK207"/>
        <w:bookmarkStart w:id="4842"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4841"/>
      <w:bookmarkEnd w:id="4842"/>
    </w:p>
    <w:p w14:paraId="19B6D191" w14:textId="77777777" w:rsidR="003E13CF" w:rsidRPr="003A137D" w:rsidRDefault="003E13CF" w:rsidP="0046408A">
      <w:pPr>
        <w:spacing w:line="480" w:lineRule="auto"/>
        <w:rPr>
          <w:ins w:id="4843"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4844" w:author="Ruijie Xu" w:date="2022-01-28T14:47:00Z"/>
          <w:color w:val="000000" w:themeColor="text1"/>
        </w:rPr>
      </w:pPr>
      <w:del w:id="4845"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Del="00B1228A" w:rsidRDefault="005912FB" w:rsidP="00271EA9">
      <w:pPr>
        <w:spacing w:line="480" w:lineRule="auto"/>
        <w:rPr>
          <w:del w:id="4846" w:author="Rajeev, Sree" w:date="2022-03-03T11:38:00Z"/>
          <w:b/>
          <w:bCs/>
          <w:color w:val="000000" w:themeColor="text1"/>
        </w:rPr>
      </w:pPr>
    </w:p>
    <w:p w14:paraId="25BF079E" w14:textId="771AA7CB" w:rsidR="00B26496" w:rsidRPr="001E3899" w:rsidRDefault="00B26496" w:rsidP="00271EA9">
      <w:pPr>
        <w:spacing w:line="480" w:lineRule="auto"/>
        <w:rPr>
          <w:ins w:id="4847" w:author="Ruijie Xu" w:date="2022-01-30T12:35:00Z"/>
          <w:b/>
          <w:bCs/>
          <w:color w:val="000000" w:themeColor="text1"/>
          <w:rPrChange w:id="4848" w:author="Ruijie Xu" w:date="2022-01-31T16:48:00Z">
            <w:rPr>
              <w:ins w:id="4849" w:author="Ruijie Xu" w:date="2022-01-30T12:35:00Z"/>
              <w:color w:val="000000" w:themeColor="text1"/>
            </w:rPr>
          </w:rPrChange>
        </w:rPr>
      </w:pPr>
      <w:ins w:id="4850" w:author="Ruijie Xu" w:date="2022-01-30T12:35:00Z">
        <w:r w:rsidRPr="001E3899">
          <w:rPr>
            <w:b/>
            <w:bCs/>
            <w:color w:val="000000" w:themeColor="text1"/>
            <w:rPrChange w:id="4851" w:author="Ruijie Xu" w:date="2022-01-31T16:48:00Z">
              <w:rPr>
                <w:color w:val="000000" w:themeColor="text1"/>
              </w:rPr>
            </w:rPrChange>
          </w:rPr>
          <w:t xml:space="preserve">Resources </w:t>
        </w:r>
      </w:ins>
      <w:ins w:id="4852" w:author="Liliana Salvador" w:date="2022-02-26T19:58:00Z">
        <w:r w:rsidR="003E13CF">
          <w:rPr>
            <w:b/>
            <w:bCs/>
            <w:color w:val="000000" w:themeColor="text1"/>
          </w:rPr>
          <w:t>r</w:t>
        </w:r>
      </w:ins>
      <w:ins w:id="4853" w:author="Ruijie Xu" w:date="2022-01-30T12:35:00Z">
        <w:del w:id="4854" w:author="Liliana Salvador" w:date="2022-02-26T19:58:00Z">
          <w:r w:rsidRPr="001E3899" w:rsidDel="003E13CF">
            <w:rPr>
              <w:b/>
              <w:bCs/>
              <w:color w:val="000000" w:themeColor="text1"/>
              <w:rPrChange w:id="4855" w:author="Ruijie Xu" w:date="2022-01-31T16:48:00Z">
                <w:rPr>
                  <w:color w:val="000000" w:themeColor="text1"/>
                </w:rPr>
              </w:rPrChange>
            </w:rPr>
            <w:delText>R</w:delText>
          </w:r>
        </w:del>
        <w:r w:rsidRPr="001E3899">
          <w:rPr>
            <w:b/>
            <w:bCs/>
            <w:color w:val="000000" w:themeColor="text1"/>
            <w:rPrChange w:id="4856" w:author="Ruijie Xu" w:date="2022-01-31T16:48:00Z">
              <w:rPr>
                <w:color w:val="000000" w:themeColor="text1"/>
              </w:rPr>
            </w:rPrChange>
          </w:rPr>
          <w:t xml:space="preserve">equired to </w:t>
        </w:r>
      </w:ins>
      <w:ins w:id="4857" w:author="Liliana Salvador" w:date="2022-02-26T19:58:00Z">
        <w:r w:rsidR="003E13CF">
          <w:rPr>
            <w:b/>
            <w:bCs/>
            <w:color w:val="000000" w:themeColor="text1"/>
          </w:rPr>
          <w:t>u</w:t>
        </w:r>
      </w:ins>
      <w:ins w:id="4858" w:author="Ruijie Xu" w:date="2022-01-30T12:35:00Z">
        <w:del w:id="4859" w:author="Liliana Salvador" w:date="2022-02-26T19:58:00Z">
          <w:r w:rsidRPr="001E3899" w:rsidDel="003E13CF">
            <w:rPr>
              <w:b/>
              <w:bCs/>
              <w:color w:val="000000" w:themeColor="text1"/>
              <w:rPrChange w:id="4860" w:author="Ruijie Xu" w:date="2022-01-31T16:48:00Z">
                <w:rPr>
                  <w:color w:val="000000" w:themeColor="text1"/>
                </w:rPr>
              </w:rPrChange>
            </w:rPr>
            <w:delText>U</w:delText>
          </w:r>
        </w:del>
        <w:r w:rsidRPr="001E3899">
          <w:rPr>
            <w:b/>
            <w:bCs/>
            <w:color w:val="000000" w:themeColor="text1"/>
            <w:rPrChange w:id="4861" w:author="Ruijie Xu" w:date="2022-01-31T16:48:00Z">
              <w:rPr>
                <w:color w:val="000000" w:themeColor="text1"/>
              </w:rPr>
            </w:rPrChange>
          </w:rPr>
          <w:t xml:space="preserve">se </w:t>
        </w:r>
      </w:ins>
      <w:ins w:id="4862" w:author="Liliana Salvador" w:date="2022-02-26T19:58:00Z">
        <w:r w:rsidR="003E13CF">
          <w:rPr>
            <w:b/>
            <w:bCs/>
            <w:color w:val="000000" w:themeColor="text1"/>
          </w:rPr>
          <w:t>d</w:t>
        </w:r>
      </w:ins>
      <w:ins w:id="4863" w:author="Ruijie Xu" w:date="2022-01-30T12:35:00Z">
        <w:del w:id="4864" w:author="Liliana Salvador" w:date="2022-02-26T19:58:00Z">
          <w:r w:rsidRPr="001E3899" w:rsidDel="003E13CF">
            <w:rPr>
              <w:b/>
              <w:bCs/>
              <w:color w:val="000000" w:themeColor="text1"/>
              <w:rPrChange w:id="4865" w:author="Ruijie Xu" w:date="2022-01-31T16:48:00Z">
                <w:rPr>
                  <w:color w:val="000000" w:themeColor="text1"/>
                </w:rPr>
              </w:rPrChange>
            </w:rPr>
            <w:delText>D</w:delText>
          </w:r>
        </w:del>
        <w:r w:rsidRPr="001E3899">
          <w:rPr>
            <w:b/>
            <w:bCs/>
            <w:color w:val="000000" w:themeColor="text1"/>
            <w:rPrChange w:id="4866" w:author="Ruijie Xu" w:date="2022-01-31T16:48:00Z">
              <w:rPr>
                <w:color w:val="000000" w:themeColor="text1"/>
              </w:rPr>
            </w:rPrChange>
          </w:rPr>
          <w:t xml:space="preserve">ifferent </w:t>
        </w:r>
      </w:ins>
      <w:ins w:id="4867" w:author="Liliana Salvador" w:date="2022-02-26T19:58:00Z">
        <w:r w:rsidR="003E13CF">
          <w:rPr>
            <w:b/>
            <w:bCs/>
            <w:color w:val="000000" w:themeColor="text1"/>
          </w:rPr>
          <w:t>s</w:t>
        </w:r>
      </w:ins>
      <w:ins w:id="4868" w:author="Ruijie Xu" w:date="2022-01-30T12:36:00Z">
        <w:del w:id="4869" w:author="Liliana Salvador" w:date="2022-02-26T19:58:00Z">
          <w:r w:rsidRPr="001E3899" w:rsidDel="003E13CF">
            <w:rPr>
              <w:b/>
              <w:bCs/>
              <w:color w:val="000000" w:themeColor="text1"/>
              <w:rPrChange w:id="4870" w:author="Ruijie Xu" w:date="2022-01-31T16:48:00Z">
                <w:rPr>
                  <w:color w:val="000000" w:themeColor="text1"/>
                </w:rPr>
              </w:rPrChange>
            </w:rPr>
            <w:delText>S</w:delText>
          </w:r>
        </w:del>
        <w:r w:rsidRPr="001E3899">
          <w:rPr>
            <w:b/>
            <w:bCs/>
            <w:color w:val="000000" w:themeColor="text1"/>
            <w:rPrChange w:id="4871" w:author="Ruijie Xu" w:date="2022-01-31T16:48:00Z">
              <w:rPr>
                <w:color w:val="000000" w:themeColor="text1"/>
              </w:rPr>
            </w:rPrChange>
          </w:rPr>
          <w:t>oftware</w:t>
        </w:r>
      </w:ins>
    </w:p>
    <w:p w14:paraId="2517E80D" w14:textId="7C0DFB30" w:rsidR="00234370" w:rsidRPr="003A137D" w:rsidRDefault="006A2765" w:rsidP="00271EA9">
      <w:pPr>
        <w:spacing w:line="480" w:lineRule="auto"/>
        <w:rPr>
          <w:ins w:id="4872" w:author="Ruijie Xu" w:date="2022-01-28T15:46:00Z"/>
          <w:color w:val="000000" w:themeColor="text1"/>
        </w:rPr>
      </w:pPr>
      <w:ins w:id="4873" w:author="Ruijie Xu" w:date="2022-01-28T14:52:00Z">
        <w:del w:id="4874" w:author="Liliana Salvador" w:date="2022-02-26T19:59:00Z">
          <w:r w:rsidRPr="001E3899" w:rsidDel="001C0737">
            <w:rPr>
              <w:color w:val="000000" w:themeColor="text1"/>
              <w:rPrChange w:id="4875" w:author="Ruijie Xu" w:date="2022-01-31T16:48:00Z">
                <w:rPr>
                  <w:b/>
                  <w:bCs/>
                  <w:color w:val="000000" w:themeColor="text1"/>
                </w:rPr>
              </w:rPrChange>
            </w:rPr>
            <w:delText>The m</w:delText>
          </w:r>
        </w:del>
      </w:ins>
      <w:ins w:id="4876" w:author="Liliana Salvador" w:date="2022-02-26T19:59:00Z">
        <w:r w:rsidR="001C0737">
          <w:rPr>
            <w:color w:val="000000" w:themeColor="text1"/>
          </w:rPr>
          <w:t>M</w:t>
        </w:r>
      </w:ins>
      <w:ins w:id="4877" w:author="Ruijie Xu" w:date="2022-01-28T14:52:00Z">
        <w:r w:rsidRPr="001E3899">
          <w:rPr>
            <w:color w:val="000000" w:themeColor="text1"/>
            <w:rPrChange w:id="4878" w:author="Ruijie Xu" w:date="2022-01-31T16:48:00Z">
              <w:rPr>
                <w:b/>
                <w:bCs/>
                <w:color w:val="000000" w:themeColor="text1"/>
              </w:rPr>
            </w:rPrChange>
          </w:rPr>
          <w:t>etagenomics software can be classified into two different categories, alignment-based and alignment</w:t>
        </w:r>
      </w:ins>
      <w:ins w:id="4879" w:author="Ruijie Xu" w:date="2022-01-30T14:18:00Z">
        <w:r w:rsidR="00711005" w:rsidRPr="003A137D">
          <w:rPr>
            <w:color w:val="000000" w:themeColor="text1"/>
          </w:rPr>
          <w:t>-</w:t>
        </w:r>
      </w:ins>
      <w:ins w:id="4880" w:author="Ruijie Xu" w:date="2022-01-28T14:52:00Z">
        <w:r w:rsidRPr="001E3899">
          <w:rPr>
            <w:color w:val="000000" w:themeColor="text1"/>
            <w:rPrChange w:id="4881" w:author="Ruijie Xu" w:date="2022-01-31T16:48:00Z">
              <w:rPr>
                <w:b/>
                <w:bCs/>
                <w:color w:val="000000" w:themeColor="text1"/>
              </w:rPr>
            </w:rPrChange>
          </w:rPr>
          <w:t xml:space="preserve">free. The </w:t>
        </w:r>
      </w:ins>
      <w:ins w:id="4882" w:author="Ruijie Xu" w:date="2022-02-02T13:42:00Z">
        <w:r w:rsidR="00576784">
          <w:rPr>
            <w:color w:val="000000" w:themeColor="text1"/>
          </w:rPr>
          <w:t xml:space="preserve">alignment based software, </w:t>
        </w:r>
      </w:ins>
      <w:ins w:id="4883" w:author="Liliana Salvador" w:date="2022-02-26T20:00:00Z">
        <w:r w:rsidR="001C0737">
          <w:rPr>
            <w:color w:val="000000" w:themeColor="text1"/>
          </w:rPr>
          <w:t xml:space="preserve">which </w:t>
        </w:r>
      </w:ins>
      <w:ins w:id="4884" w:author="Ruijie Xu" w:date="2022-02-02T13:42:00Z">
        <w:r w:rsidR="00576784">
          <w:rPr>
            <w:color w:val="000000" w:themeColor="text1"/>
          </w:rPr>
          <w:t>suffers gre</w:t>
        </w:r>
      </w:ins>
      <w:ins w:id="4885" w:author="Ruijie Xu" w:date="2022-02-02T13:43:00Z">
        <w:r w:rsidR="00576784">
          <w:rPr>
            <w:color w:val="000000" w:themeColor="text1"/>
          </w:rPr>
          <w:t>atly from</w:t>
        </w:r>
        <w:del w:id="4886"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4887" w:author="Liliana Salvador" w:date="2022-02-26T19:59:00Z">
        <w:r w:rsidR="001C0737">
          <w:rPr>
            <w:color w:val="000000" w:themeColor="text1"/>
          </w:rPr>
          <w:t xml:space="preserve"> need of</w:t>
        </w:r>
      </w:ins>
      <w:ins w:id="4888" w:author="Ruijie Xu" w:date="2022-02-02T13:43:00Z">
        <w:r w:rsidR="00576784">
          <w:rPr>
            <w:color w:val="000000" w:themeColor="text1"/>
          </w:rPr>
          <w:t xml:space="preserve"> large resources, </w:t>
        </w:r>
        <w:del w:id="4889" w:author="Liliana Salvador" w:date="2022-03-08T20:23:00Z">
          <w:r w:rsidR="00576784" w:rsidDel="00685BA9">
            <w:rPr>
              <w:color w:val="000000" w:themeColor="text1"/>
            </w:rPr>
            <w:delText>were</w:delText>
          </w:r>
        </w:del>
      </w:ins>
      <w:ins w:id="4890" w:author="Liliana Salvador" w:date="2022-03-08T20:23:00Z">
        <w:r w:rsidR="00685BA9">
          <w:rPr>
            <w:color w:val="000000" w:themeColor="text1"/>
          </w:rPr>
          <w:t>are</w:t>
        </w:r>
      </w:ins>
      <w:ins w:id="4891" w:author="Ruijie Xu" w:date="2022-02-02T13:43:00Z">
        <w:r w:rsidR="00576784">
          <w:rPr>
            <w:color w:val="000000" w:themeColor="text1"/>
          </w:rPr>
          <w:t xml:space="preserve"> generally thought</w:t>
        </w:r>
      </w:ins>
      <w:ins w:id="4892" w:author="Liliana Salvador" w:date="2022-02-26T20:00:00Z">
        <w:r w:rsidR="001C0737">
          <w:rPr>
            <w:color w:val="000000" w:themeColor="text1"/>
          </w:rPr>
          <w:t xml:space="preserve"> to have</w:t>
        </w:r>
      </w:ins>
      <w:ins w:id="4893" w:author="Ruijie Xu" w:date="2022-02-02T13:43:00Z">
        <w:r w:rsidR="00576784">
          <w:rPr>
            <w:color w:val="000000" w:themeColor="text1"/>
          </w:rPr>
          <w:t xml:space="preserve"> high</w:t>
        </w:r>
        <w:del w:id="4894" w:author="Liliana Salvador" w:date="2022-02-26T20:00:00Z">
          <w:r w:rsidR="00576784" w:rsidDel="001C0737">
            <w:rPr>
              <w:color w:val="000000" w:themeColor="text1"/>
            </w:rPr>
            <w:delText>er in</w:delText>
          </w:r>
        </w:del>
        <w:r w:rsidR="00576784">
          <w:rPr>
            <w:color w:val="000000" w:themeColor="text1"/>
          </w:rPr>
          <w:t xml:space="preserve"> sensitivity</w:t>
        </w:r>
      </w:ins>
      <w:ins w:id="4895" w:author="Ruijie Xu" w:date="2022-01-28T14:58:00Z">
        <w:r w:rsidR="00F722E8" w:rsidRPr="001E3899">
          <w:rPr>
            <w:color w:val="000000" w:themeColor="text1"/>
            <w:rPrChange w:id="4896" w:author="Ruijie Xu" w:date="2022-01-31T16:48:00Z">
              <w:rPr>
                <w:b/>
                <w:bCs/>
                <w:color w:val="000000" w:themeColor="text1"/>
              </w:rPr>
            </w:rPrChange>
          </w:rPr>
          <w:t xml:space="preserve">. </w:t>
        </w:r>
      </w:ins>
      <w:ins w:id="4897" w:author="Ruijie Xu" w:date="2022-02-02T13:44:00Z">
        <w:r w:rsidR="00576784">
          <w:rPr>
            <w:color w:val="000000" w:themeColor="text1"/>
          </w:rPr>
          <w:t xml:space="preserve">On the other hand, the </w:t>
        </w:r>
      </w:ins>
      <w:ins w:id="4898" w:author="Ruijie Xu" w:date="2022-01-28T15:00:00Z">
        <w:r w:rsidR="005565FD" w:rsidRPr="001E3899">
          <w:rPr>
            <w:color w:val="000000" w:themeColor="text1"/>
            <w:rPrChange w:id="4899" w:author="Ruijie Xu" w:date="2022-01-31T16:48:00Z">
              <w:rPr>
                <w:b/>
                <w:bCs/>
                <w:color w:val="000000" w:themeColor="text1"/>
              </w:rPr>
            </w:rPrChange>
          </w:rPr>
          <w:t>ali</w:t>
        </w:r>
      </w:ins>
      <w:ins w:id="4900" w:author="Ruijie Xu" w:date="2022-01-28T15:01:00Z">
        <w:r w:rsidR="005565FD" w:rsidRPr="001E3899">
          <w:rPr>
            <w:color w:val="000000" w:themeColor="text1"/>
            <w:rPrChange w:id="4901" w:author="Ruijie Xu" w:date="2022-01-31T16:48:00Z">
              <w:rPr>
                <w:b/>
                <w:bCs/>
                <w:color w:val="000000" w:themeColor="text1"/>
              </w:rPr>
            </w:rPrChange>
          </w:rPr>
          <w:t>gnment-free</w:t>
        </w:r>
      </w:ins>
      <w:ins w:id="4902" w:author="Ruijie Xu" w:date="2022-02-02T13:44:00Z">
        <w:r w:rsidR="00576784">
          <w:rPr>
            <w:color w:val="000000" w:themeColor="text1"/>
          </w:rPr>
          <w:t xml:space="preserve"> software utilize</w:t>
        </w:r>
        <w:del w:id="4903" w:author="Liliana Salvador" w:date="2022-02-26T20:00:00Z">
          <w:r w:rsidR="00576784" w:rsidDel="001C0737">
            <w:rPr>
              <w:color w:val="000000" w:themeColor="text1"/>
            </w:rPr>
            <w:delText>s</w:delText>
          </w:r>
        </w:del>
        <w:r w:rsidR="00576784">
          <w:rPr>
            <w:color w:val="000000" w:themeColor="text1"/>
          </w:rPr>
          <w:t xml:space="preserve"> relatively</w:t>
        </w:r>
      </w:ins>
      <w:ins w:id="4904" w:author="Ruijie Xu" w:date="2022-01-28T15:01:00Z">
        <w:r w:rsidR="005565FD" w:rsidRPr="001E3899">
          <w:rPr>
            <w:color w:val="000000" w:themeColor="text1"/>
            <w:rPrChange w:id="4905" w:author="Ruijie Xu" w:date="2022-01-31T16:48:00Z">
              <w:rPr>
                <w:b/>
                <w:bCs/>
                <w:color w:val="000000" w:themeColor="text1"/>
              </w:rPr>
            </w:rPrChange>
          </w:rPr>
          <w:t xml:space="preserve"> </w:t>
        </w:r>
      </w:ins>
      <w:ins w:id="4906" w:author="Ruijie Xu" w:date="2022-02-02T13:44:00Z">
        <w:r w:rsidR="00576784">
          <w:rPr>
            <w:color w:val="000000" w:themeColor="text1"/>
          </w:rPr>
          <w:t>small</w:t>
        </w:r>
        <w:del w:id="4907" w:author="Liliana Salvador" w:date="2022-02-26T20:01:00Z">
          <w:r w:rsidR="00576784" w:rsidDel="001C0737">
            <w:rPr>
              <w:color w:val="000000" w:themeColor="text1"/>
            </w:rPr>
            <w:delText>er</w:delText>
          </w:r>
        </w:del>
        <w:r w:rsidR="00576784">
          <w:rPr>
            <w:color w:val="000000" w:themeColor="text1"/>
          </w:rPr>
          <w:t xml:space="preserve"> </w:t>
        </w:r>
      </w:ins>
      <w:ins w:id="4908" w:author="Ruijie Xu" w:date="2022-01-28T15:01:00Z">
        <w:r w:rsidR="005565FD" w:rsidRPr="001E3899">
          <w:rPr>
            <w:color w:val="000000" w:themeColor="text1"/>
            <w:rPrChange w:id="4909" w:author="Ruijie Xu" w:date="2022-01-31T16:48:00Z">
              <w:rPr>
                <w:b/>
                <w:bCs/>
                <w:color w:val="000000" w:themeColor="text1"/>
              </w:rPr>
            </w:rPrChange>
          </w:rPr>
          <w:t xml:space="preserve">computational resources and </w:t>
        </w:r>
      </w:ins>
      <w:ins w:id="4910" w:author="Ruijie Xu" w:date="2022-02-02T13:45:00Z">
        <w:del w:id="4911" w:author="Liliana Salvador" w:date="2022-02-26T20:01:00Z">
          <w:r w:rsidR="00576784" w:rsidDel="001C0737">
            <w:rPr>
              <w:color w:val="000000" w:themeColor="text1"/>
            </w:rPr>
            <w:delText xml:space="preserve">improve </w:delText>
          </w:r>
        </w:del>
        <w:r w:rsidR="00576784">
          <w:rPr>
            <w:color w:val="000000" w:themeColor="text1"/>
          </w:rPr>
          <w:t>significant</w:t>
        </w:r>
      </w:ins>
      <w:ins w:id="4912" w:author="Liliana Salvador" w:date="2022-02-26T20:01:00Z">
        <w:r w:rsidR="001C0737">
          <w:rPr>
            <w:color w:val="000000" w:themeColor="text1"/>
          </w:rPr>
          <w:t xml:space="preserve"> improvement</w:t>
        </w:r>
      </w:ins>
      <w:ins w:id="4913" w:author="Ruijie Xu" w:date="2022-02-02T13:45:00Z">
        <w:del w:id="4914"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4915" w:author="Ruijie Xu" w:date="2022-01-28T15:01:00Z">
        <w:r w:rsidR="005565FD" w:rsidRPr="001E3899">
          <w:rPr>
            <w:color w:val="000000" w:themeColor="text1"/>
            <w:rPrChange w:id="4916" w:author="Ruijie Xu" w:date="2022-01-31T16:48:00Z">
              <w:rPr>
                <w:b/>
                <w:bCs/>
                <w:color w:val="000000" w:themeColor="text1"/>
              </w:rPr>
            </w:rPrChange>
          </w:rPr>
          <w:t>.</w:t>
        </w:r>
      </w:ins>
      <w:ins w:id="4917" w:author="Ruijie Xu" w:date="2022-01-28T15:03:00Z">
        <w:r w:rsidR="00023F7A" w:rsidRPr="003A137D">
          <w:rPr>
            <w:b/>
            <w:bCs/>
            <w:color w:val="000000" w:themeColor="text1"/>
          </w:rPr>
          <w:t xml:space="preserve"> </w:t>
        </w:r>
        <w:r w:rsidR="00023F7A" w:rsidRPr="003A137D">
          <w:rPr>
            <w:color w:val="000000" w:themeColor="text1"/>
          </w:rPr>
          <w:t xml:space="preserve">In our </w:t>
        </w:r>
      </w:ins>
      <w:ins w:id="4918" w:author="Ruijie Xu" w:date="2022-02-02T13:45:00Z">
        <w:r w:rsidR="00576784">
          <w:rPr>
            <w:color w:val="000000" w:themeColor="text1"/>
          </w:rPr>
          <w:t>study</w:t>
        </w:r>
      </w:ins>
      <w:ins w:id="4919" w:author="Ruijie Xu" w:date="2022-01-28T15:03:00Z">
        <w:r w:rsidR="00023F7A" w:rsidRPr="003A137D">
          <w:rPr>
            <w:color w:val="000000" w:themeColor="text1"/>
          </w:rPr>
          <w:t xml:space="preserve">, </w:t>
        </w:r>
      </w:ins>
      <w:ins w:id="4920" w:author="Ruijie Xu" w:date="2022-02-27T12:58:00Z">
        <w:r w:rsidR="00AB7A08">
          <w:rPr>
            <w:color w:val="000000" w:themeColor="text1"/>
          </w:rPr>
          <w:t xml:space="preserve">the two alignment-based software, </w:t>
        </w:r>
      </w:ins>
      <w:ins w:id="4921" w:author="Ruijie Xu" w:date="2022-02-01T13:44:00Z">
        <w:r w:rsidR="00537B08">
          <w:rPr>
            <w:color w:val="000000" w:themeColor="text1"/>
          </w:rPr>
          <w:t>BLASTN</w:t>
        </w:r>
      </w:ins>
      <w:ins w:id="4922" w:author="Ruijie Xu" w:date="2022-01-28T15:03:00Z">
        <w:r w:rsidR="00023F7A" w:rsidRPr="003A137D">
          <w:rPr>
            <w:color w:val="000000" w:themeColor="text1"/>
          </w:rPr>
          <w:t xml:space="preserve"> and Diamond, were the two most time </w:t>
        </w:r>
        <w:del w:id="4923" w:author="Liliana Salvador" w:date="2022-02-26T20:02:00Z">
          <w:r w:rsidR="00023F7A" w:rsidRPr="003A137D" w:rsidDel="001C0737">
            <w:rPr>
              <w:color w:val="000000" w:themeColor="text1"/>
            </w:rPr>
            <w:delText>expensive</w:delText>
          </w:r>
        </w:del>
      </w:ins>
      <w:ins w:id="4924" w:author="Liliana Salvador" w:date="2022-02-26T20:02:00Z">
        <w:r w:rsidR="001C0737">
          <w:rPr>
            <w:color w:val="000000" w:themeColor="text1"/>
          </w:rPr>
          <w:t>intensive</w:t>
        </w:r>
      </w:ins>
      <w:ins w:id="4925" w:author="Ruijie Xu" w:date="2022-01-28T15:04:00Z">
        <w:r w:rsidR="00023F7A" w:rsidRPr="003A137D">
          <w:rPr>
            <w:color w:val="000000" w:themeColor="text1"/>
          </w:rPr>
          <w:t xml:space="preserve"> software</w:t>
        </w:r>
        <w:del w:id="4926"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4927" w:author="Liliana Salvador" w:date="2022-02-26T20:02:00Z">
          <w:r w:rsidR="00023F7A" w:rsidRPr="003A137D" w:rsidDel="001C0737">
            <w:rPr>
              <w:color w:val="000000" w:themeColor="text1"/>
            </w:rPr>
            <w:delText xml:space="preserve">se two software </w:delText>
          </w:r>
        </w:del>
      </w:ins>
      <w:ins w:id="4928" w:author="Liliana Salvador" w:date="2022-02-26T20:02:00Z">
        <w:r w:rsidR="001C0737">
          <w:rPr>
            <w:color w:val="000000" w:themeColor="text1"/>
          </w:rPr>
          <w:t xml:space="preserve">y </w:t>
        </w:r>
      </w:ins>
      <w:ins w:id="4929" w:author="Ruijie Xu" w:date="2022-01-28T15:04:00Z">
        <w:r w:rsidR="00023F7A" w:rsidRPr="003A137D">
          <w:rPr>
            <w:color w:val="000000" w:themeColor="text1"/>
          </w:rPr>
          <w:t xml:space="preserve">took </w:t>
        </w:r>
      </w:ins>
      <w:ins w:id="4930" w:author="Liliana Salvador" w:date="2022-02-26T20:02:00Z">
        <w:r w:rsidR="001C0737">
          <w:rPr>
            <w:color w:val="000000" w:themeColor="text1"/>
          </w:rPr>
          <w:t>two</w:t>
        </w:r>
      </w:ins>
      <w:ins w:id="4931" w:author="Ruijie Xu" w:date="2022-01-28T15:04:00Z">
        <w:del w:id="4932"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4933" w:author="Liliana Salvador" w:date="2022-02-26T20:02:00Z">
          <w:r w:rsidR="00FC7384" w:rsidRPr="003A137D" w:rsidDel="001C0737">
            <w:rPr>
              <w:color w:val="000000" w:themeColor="text1"/>
            </w:rPr>
            <w:delText>h</w:delText>
          </w:r>
        </w:del>
      </w:ins>
      <w:ins w:id="4934" w:author="Ruijie Xu" w:date="2022-01-28T15:05:00Z">
        <w:del w:id="4935" w:author="Liliana Salvador" w:date="2022-02-26T20:02:00Z">
          <w:r w:rsidR="00FC7384" w:rsidRPr="003A137D" w:rsidDel="001C0737">
            <w:rPr>
              <w:color w:val="000000" w:themeColor="text1"/>
            </w:rPr>
            <w:delText>ours</w:delText>
          </w:r>
        </w:del>
      </w:ins>
      <w:ins w:id="4936" w:author="Ruijie Xu" w:date="2022-01-28T15:04:00Z">
        <w:del w:id="4937"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4938" w:author="Liliana Salvador" w:date="2022-02-26T20:02:00Z">
        <w:r w:rsidR="001C0737">
          <w:rPr>
            <w:color w:val="000000" w:themeColor="text1"/>
          </w:rPr>
          <w:t>five</w:t>
        </w:r>
      </w:ins>
      <w:ins w:id="4939" w:author="Ruijie Xu" w:date="2022-01-28T15:04:00Z">
        <w:del w:id="4940" w:author="Liliana Salvador" w:date="2022-02-26T20:02:00Z">
          <w:r w:rsidR="00FC7384" w:rsidRPr="003A137D" w:rsidDel="001C0737">
            <w:rPr>
              <w:color w:val="000000" w:themeColor="text1"/>
            </w:rPr>
            <w:delText>5</w:delText>
          </w:r>
        </w:del>
      </w:ins>
      <w:ins w:id="4941" w:author="Ruijie Xu" w:date="2022-01-28T15:05:00Z">
        <w:r w:rsidR="00FC7384" w:rsidRPr="003A137D">
          <w:rPr>
            <w:color w:val="000000" w:themeColor="text1"/>
          </w:rPr>
          <w:t xml:space="preserve"> hours</w:t>
        </w:r>
      </w:ins>
      <w:ins w:id="4942" w:author="Liliana Salvador" w:date="2022-02-26T20:02:00Z">
        <w:r w:rsidR="001C0737">
          <w:rPr>
            <w:color w:val="000000" w:themeColor="text1"/>
          </w:rPr>
          <w:t>, respectively,</w:t>
        </w:r>
      </w:ins>
      <w:ins w:id="4943" w:author="Ruijie Xu" w:date="2022-01-28T15:05:00Z">
        <w:r w:rsidR="00FC7384" w:rsidRPr="003A137D">
          <w:rPr>
            <w:color w:val="000000" w:themeColor="text1"/>
          </w:rPr>
          <w:t xml:space="preserve"> on average to complete the analysis for one sample, while o</w:t>
        </w:r>
      </w:ins>
      <w:ins w:id="4944" w:author="Ruijie Xu" w:date="2022-01-28T15:06:00Z">
        <w:r w:rsidR="00FC7384" w:rsidRPr="003A137D">
          <w:rPr>
            <w:color w:val="000000" w:themeColor="text1"/>
          </w:rPr>
          <w:t xml:space="preserve">ther software took </w:t>
        </w:r>
      </w:ins>
      <w:bookmarkStart w:id="4945" w:name="OLE_LINK235"/>
      <w:bookmarkStart w:id="4946" w:name="OLE_LINK236"/>
      <w:ins w:id="4947" w:author="Ruijie Xu" w:date="2022-02-02T13:46:00Z">
        <w:r w:rsidR="00576784">
          <w:rPr>
            <w:color w:val="000000" w:themeColor="text1"/>
          </w:rPr>
          <w:t xml:space="preserve">at most </w:t>
        </w:r>
      </w:ins>
      <w:ins w:id="4948" w:author="Liliana Salvador" w:date="2022-02-26T20:03:00Z">
        <w:r w:rsidR="001C0737">
          <w:rPr>
            <w:color w:val="000000" w:themeColor="text1"/>
          </w:rPr>
          <w:t>three</w:t>
        </w:r>
      </w:ins>
      <w:ins w:id="4949" w:author="Ruijie Xu" w:date="2022-02-02T13:46:00Z">
        <w:del w:id="4950" w:author="Liliana Salvador" w:date="2022-02-26T20:03:00Z">
          <w:r w:rsidR="00576784" w:rsidDel="001C0737">
            <w:rPr>
              <w:color w:val="000000" w:themeColor="text1"/>
            </w:rPr>
            <w:delText>3</w:delText>
          </w:r>
        </w:del>
        <w:r w:rsidR="00576784">
          <w:rPr>
            <w:color w:val="000000" w:themeColor="text1"/>
          </w:rPr>
          <w:t xml:space="preserve"> </w:t>
        </w:r>
      </w:ins>
      <w:bookmarkEnd w:id="4945"/>
      <w:bookmarkEnd w:id="4946"/>
      <w:ins w:id="4951" w:author="Ruijie Xu" w:date="2022-01-28T15:06:00Z">
        <w:r w:rsidR="00FC7384" w:rsidRPr="003A137D">
          <w:rPr>
            <w:color w:val="000000" w:themeColor="text1"/>
          </w:rPr>
          <w:t xml:space="preserve">minutes for </w:t>
        </w:r>
        <w:del w:id="4952"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4953" w:author="Liliana Salvador" w:date="2022-02-26T20:03:00Z">
          <w:r w:rsidR="00FC7384" w:rsidRPr="003A137D" w:rsidDel="001C0737">
            <w:rPr>
              <w:color w:val="000000" w:themeColor="text1"/>
            </w:rPr>
            <w:delText>However, t</w:delText>
          </w:r>
        </w:del>
      </w:ins>
      <w:ins w:id="4954" w:author="Liliana Salvador" w:date="2022-02-26T20:03:00Z">
        <w:r w:rsidR="001C0737">
          <w:rPr>
            <w:color w:val="000000" w:themeColor="text1"/>
          </w:rPr>
          <w:t>T</w:t>
        </w:r>
      </w:ins>
      <w:ins w:id="4955" w:author="Ruijie Xu" w:date="2022-01-28T15:06:00Z">
        <w:r w:rsidR="00FC7384" w:rsidRPr="003A137D">
          <w:rPr>
            <w:color w:val="000000" w:themeColor="text1"/>
          </w:rPr>
          <w:t xml:space="preserve">he time and </w:t>
        </w:r>
      </w:ins>
      <w:ins w:id="4956" w:author="Ruijie Xu" w:date="2022-01-28T15:07:00Z">
        <w:r w:rsidR="00FC7384" w:rsidRPr="003A137D">
          <w:rPr>
            <w:color w:val="000000" w:themeColor="text1"/>
          </w:rPr>
          <w:t xml:space="preserve">resources required to </w:t>
        </w:r>
      </w:ins>
      <w:ins w:id="4957" w:author="Ruijie Xu" w:date="2022-01-28T15:06:00Z">
        <w:r w:rsidR="00FC7384" w:rsidRPr="003A137D">
          <w:rPr>
            <w:color w:val="000000" w:themeColor="text1"/>
          </w:rPr>
          <w:t>build</w:t>
        </w:r>
      </w:ins>
      <w:ins w:id="4958" w:author="Ruijie Xu" w:date="2022-01-28T15:07:00Z">
        <w:r w:rsidR="00FC7384" w:rsidRPr="003A137D">
          <w:rPr>
            <w:color w:val="000000" w:themeColor="text1"/>
          </w:rPr>
          <w:t xml:space="preserve"> the DBs</w:t>
        </w:r>
      </w:ins>
      <w:ins w:id="4959" w:author="Ruijie Xu" w:date="2022-01-28T15:06:00Z">
        <w:r w:rsidR="00FC7384" w:rsidRPr="003A137D">
          <w:rPr>
            <w:color w:val="000000" w:themeColor="text1"/>
          </w:rPr>
          <w:t xml:space="preserve"> </w:t>
        </w:r>
      </w:ins>
      <w:ins w:id="4960" w:author="Liliana Salvador" w:date="2022-02-26T20:04:00Z">
        <w:r w:rsidR="001C0737">
          <w:rPr>
            <w:color w:val="000000" w:themeColor="text1"/>
          </w:rPr>
          <w:t>for</w:t>
        </w:r>
      </w:ins>
      <w:ins w:id="4961" w:author="Ruijie Xu" w:date="2022-01-28T15:06:00Z">
        <w:del w:id="4962" w:author="Liliana Salvador" w:date="2022-02-26T20:03:00Z">
          <w:r w:rsidR="00FC7384" w:rsidRPr="003A137D" w:rsidDel="001C0737">
            <w:rPr>
              <w:color w:val="000000" w:themeColor="text1"/>
            </w:rPr>
            <w:delText>of</w:delText>
          </w:r>
        </w:del>
      </w:ins>
      <w:ins w:id="4963" w:author="Ruijie Xu" w:date="2022-01-28T15:07:00Z">
        <w:r w:rsidR="00FC7384" w:rsidRPr="003A137D">
          <w:rPr>
            <w:color w:val="000000" w:themeColor="text1"/>
          </w:rPr>
          <w:t xml:space="preserve"> the</w:t>
        </w:r>
      </w:ins>
      <w:ins w:id="4964" w:author="Ruijie Xu" w:date="2022-01-28T15:06:00Z">
        <w:r w:rsidR="00FC7384" w:rsidRPr="003A137D">
          <w:rPr>
            <w:color w:val="000000" w:themeColor="text1"/>
          </w:rPr>
          <w:t xml:space="preserve"> alignment-free </w:t>
        </w:r>
      </w:ins>
      <w:ins w:id="4965" w:author="Ruijie Xu" w:date="2022-01-28T15:07:00Z">
        <w:r w:rsidR="00FC7384" w:rsidRPr="003A137D">
          <w:rPr>
            <w:color w:val="000000" w:themeColor="text1"/>
          </w:rPr>
          <w:t>software became the trade-off for the speed of the analysis itself. For example, the buil</w:t>
        </w:r>
      </w:ins>
      <w:ins w:id="4966" w:author="Ruijie Xu" w:date="2022-01-28T15:08:00Z">
        <w:r w:rsidR="00FC7384" w:rsidRPr="003A137D">
          <w:rPr>
            <w:color w:val="000000" w:themeColor="text1"/>
          </w:rPr>
          <w:t xml:space="preserve">ding of CLARK’s </w:t>
        </w:r>
        <w:del w:id="4967" w:author="Liliana Salvador" w:date="2022-02-26T20:04:00Z">
          <w:r w:rsidR="00FC7384" w:rsidRPr="003A137D" w:rsidDel="001C0737">
            <w:rPr>
              <w:color w:val="000000" w:themeColor="text1"/>
            </w:rPr>
            <w:delText>database</w:delText>
          </w:r>
        </w:del>
      </w:ins>
      <w:ins w:id="4968" w:author="Liliana Salvador" w:date="2022-02-26T20:04:00Z">
        <w:r w:rsidR="001C0737">
          <w:rPr>
            <w:color w:val="000000" w:themeColor="text1"/>
          </w:rPr>
          <w:t>DB</w:t>
        </w:r>
      </w:ins>
      <w:ins w:id="4969" w:author="Ruijie Xu" w:date="2022-01-28T15:08:00Z">
        <w:r w:rsidR="00FC7384" w:rsidRPr="003A137D">
          <w:rPr>
            <w:color w:val="000000" w:themeColor="text1"/>
          </w:rPr>
          <w:t xml:space="preserve"> took almost </w:t>
        </w:r>
      </w:ins>
      <w:ins w:id="4970" w:author="Liliana Salvador" w:date="2022-02-26T20:04:00Z">
        <w:r w:rsidR="001C0737">
          <w:rPr>
            <w:color w:val="000000" w:themeColor="text1"/>
          </w:rPr>
          <w:t>two</w:t>
        </w:r>
      </w:ins>
      <w:ins w:id="4971" w:author="Ruijie Xu" w:date="2022-01-28T15:09:00Z">
        <w:del w:id="4972"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4973" w:author="Liliana Salvador" w:date="2022-02-26T20:04:00Z">
        <w:r w:rsidR="001C0737">
          <w:rPr>
            <w:color w:val="000000" w:themeColor="text1"/>
          </w:rPr>
          <w:t>t</w:t>
        </w:r>
      </w:ins>
      <w:ins w:id="4974"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4975" w:author="Liliana Salvador" w:date="2022-02-26T20:04:00Z">
        <w:r w:rsidR="001C0737">
          <w:rPr>
            <w:color w:val="000000" w:themeColor="text1"/>
          </w:rPr>
          <w:t>ve</w:t>
        </w:r>
      </w:ins>
      <w:ins w:id="4976" w:author="Ruijie Xu" w:date="2022-01-28T15:09:00Z">
        <w:del w:id="4977" w:author="Liliana Salvador" w:date="2022-02-26T20:04:00Z">
          <w:r w:rsidR="00CD7AB6" w:rsidRPr="003A137D" w:rsidDel="001C0737">
            <w:rPr>
              <w:color w:val="000000" w:themeColor="text1"/>
            </w:rPr>
            <w:delText>s</w:delText>
          </w:r>
        </w:del>
        <w:r w:rsidR="00CD7AB6" w:rsidRPr="003A137D">
          <w:rPr>
            <w:color w:val="000000" w:themeColor="text1"/>
          </w:rPr>
          <w:t xml:space="preserve"> </w:t>
        </w:r>
        <w:r w:rsidR="00CD7AB6" w:rsidRPr="003A137D">
          <w:rPr>
            <w:color w:val="000000" w:themeColor="text1"/>
          </w:rPr>
          <w:lastRenderedPageBreak/>
          <w:t>pr</w:t>
        </w:r>
      </w:ins>
      <w:ins w:id="4978" w:author="Ruijie Xu" w:date="2022-01-28T15:10:00Z">
        <w:r w:rsidR="00CD7AB6" w:rsidRPr="003A137D">
          <w:rPr>
            <w:color w:val="000000" w:themeColor="text1"/>
          </w:rPr>
          <w:t>e-built DBs distributed with the release of the software</w:t>
        </w:r>
      </w:ins>
      <w:ins w:id="4979" w:author="Ruijie Xu" w:date="2022-01-28T15:35:00Z">
        <w:r w:rsidR="00B20DDB" w:rsidRPr="003A137D">
          <w:rPr>
            <w:color w:val="000000" w:themeColor="text1"/>
          </w:rPr>
          <w:t xml:space="preserve"> (except for CLARK, CLARK-s, Diamond, and Kaiju)</w:t>
        </w:r>
      </w:ins>
      <w:ins w:id="4980" w:author="Ruijie Xu" w:date="2022-01-28T15:36:00Z">
        <w:r w:rsidR="00212623" w:rsidRPr="003A137D">
          <w:rPr>
            <w:color w:val="000000" w:themeColor="text1"/>
          </w:rPr>
          <w:t>.</w:t>
        </w:r>
      </w:ins>
      <w:ins w:id="4981" w:author="Ruijie Xu" w:date="2022-01-28T15:10:00Z">
        <w:r w:rsidR="00CD7AB6" w:rsidRPr="003A137D">
          <w:rPr>
            <w:color w:val="000000" w:themeColor="text1"/>
          </w:rPr>
          <w:t xml:space="preserve"> However, if the analysis requires the identification of taxa </w:t>
        </w:r>
      </w:ins>
      <w:ins w:id="4982" w:author="Ruijie Xu" w:date="2022-01-28T15:11:00Z">
        <w:r w:rsidR="00CD7AB6" w:rsidRPr="003A137D">
          <w:rPr>
            <w:color w:val="000000" w:themeColor="text1"/>
          </w:rPr>
          <w:t xml:space="preserve">that are not included in these pre-builit DBs, the time and resources added to the metagenomics profiling analysis will increase significantly. </w:t>
        </w:r>
      </w:ins>
      <w:del w:id="4983"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4984"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4985"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4986"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4987"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Del="006F201E" w:rsidRDefault="009F7FE4" w:rsidP="00271EA9">
      <w:pPr>
        <w:spacing w:line="480" w:lineRule="auto"/>
        <w:rPr>
          <w:ins w:id="4988" w:author="Liliana Salvador" w:date="2022-02-26T20:54:00Z"/>
          <w:del w:id="4989" w:author="Rajeev, Sree" w:date="2022-03-03T11:40:00Z"/>
          <w:color w:val="000000" w:themeColor="text1"/>
        </w:rPr>
      </w:pPr>
      <w:ins w:id="4990" w:author="Ruijie Xu" w:date="2022-01-28T15:46:00Z">
        <w:r w:rsidRPr="003A137D">
          <w:rPr>
            <w:color w:val="000000" w:themeColor="text1"/>
          </w:rPr>
          <w:tab/>
        </w:r>
      </w:ins>
      <w:ins w:id="4991" w:author="Ruijie Xu" w:date="2022-01-28T15:49:00Z">
        <w:r w:rsidR="00AD3393" w:rsidRPr="003A137D">
          <w:rPr>
            <w:color w:val="000000" w:themeColor="text1"/>
          </w:rPr>
          <w:t xml:space="preserve">To compare </w:t>
        </w:r>
      </w:ins>
      <w:ins w:id="4992" w:author="Liliana Salvador" w:date="2022-02-26T20:05:00Z">
        <w:r w:rsidR="001C0737">
          <w:rPr>
            <w:color w:val="000000" w:themeColor="text1"/>
          </w:rPr>
          <w:t xml:space="preserve">the </w:t>
        </w:r>
      </w:ins>
      <w:ins w:id="4993" w:author="Ruijie Xu" w:date="2022-01-28T15:49:00Z">
        <w:del w:id="4994"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4995" w:author="Ruijie Xu" w:date="2022-01-28T15:50:00Z">
        <w:r w:rsidR="00AD3393" w:rsidRPr="003A137D">
          <w:rPr>
            <w:color w:val="000000" w:themeColor="text1"/>
          </w:rPr>
          <w:t>chose the standard DBs provided by the developers of these software. If the standard DBs w</w:t>
        </w:r>
      </w:ins>
      <w:ins w:id="4996" w:author="Liliana Salvador" w:date="2022-02-26T20:05:00Z">
        <w:r w:rsidR="005B4B4F">
          <w:rPr>
            <w:color w:val="000000" w:themeColor="text1"/>
          </w:rPr>
          <w:t>ere</w:t>
        </w:r>
      </w:ins>
      <w:ins w:id="4997" w:author="Ruijie Xu" w:date="2022-01-28T15:50:00Z">
        <w:del w:id="4998" w:author="Liliana Salvador" w:date="2022-02-26T20:05:00Z">
          <w:r w:rsidR="00AD3393" w:rsidRPr="003A137D" w:rsidDel="005B4B4F">
            <w:rPr>
              <w:color w:val="000000" w:themeColor="text1"/>
            </w:rPr>
            <w:delText>as</w:delText>
          </w:r>
        </w:del>
        <w:r w:rsidR="00AD3393" w:rsidRPr="003A137D">
          <w:rPr>
            <w:color w:val="000000" w:themeColor="text1"/>
          </w:rPr>
          <w:t xml:space="preserve"> not indicated, we buil</w:t>
        </w:r>
      </w:ins>
      <w:ins w:id="4999" w:author="Ruijie Xu" w:date="2022-01-30T14:21:00Z">
        <w:r w:rsidR="00B9270D" w:rsidRPr="003A137D">
          <w:rPr>
            <w:color w:val="000000" w:themeColor="text1"/>
          </w:rPr>
          <w:t>t</w:t>
        </w:r>
      </w:ins>
      <w:ins w:id="5000" w:author="Ruijie Xu" w:date="2022-01-28T15:50:00Z">
        <w:r w:rsidR="00AD3393" w:rsidRPr="003A137D">
          <w:rPr>
            <w:color w:val="000000" w:themeColor="text1"/>
          </w:rPr>
          <w:t xml:space="preserve"> the D</w:t>
        </w:r>
      </w:ins>
      <w:ins w:id="5001" w:author="Ruijie Xu" w:date="2022-01-28T15:51:00Z">
        <w:r w:rsidR="00AD3393" w:rsidRPr="003A137D">
          <w:rPr>
            <w:color w:val="000000" w:themeColor="text1"/>
          </w:rPr>
          <w:t xml:space="preserve">Bs with the genomes of Bacteria, Archaea, Viruses, and Human available in NCBI’s RefSeq library, which </w:t>
        </w:r>
      </w:ins>
      <w:ins w:id="5002" w:author="Liliana Salvador" w:date="2022-02-26T20:06:00Z">
        <w:r w:rsidR="005B4B4F">
          <w:rPr>
            <w:color w:val="000000" w:themeColor="text1"/>
          </w:rPr>
          <w:t>are</w:t>
        </w:r>
      </w:ins>
      <w:ins w:id="5003" w:author="Ruijie Xu" w:date="2022-01-28T15:51:00Z">
        <w:del w:id="5004"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5005" w:author="Liliana Salvador" w:date="2022-02-26T20:53:00Z">
          <w:r w:rsidR="00AD3393" w:rsidRPr="003A137D" w:rsidDel="00053141">
            <w:rPr>
              <w:color w:val="000000" w:themeColor="text1"/>
            </w:rPr>
            <w:delText xml:space="preserve">of the </w:delText>
          </w:r>
        </w:del>
        <w:del w:id="5006" w:author="Liliana Salvador" w:date="2022-02-26T20:06:00Z">
          <w:r w:rsidR="00AD3393" w:rsidRPr="003A137D" w:rsidDel="005B4B4F">
            <w:rPr>
              <w:color w:val="000000" w:themeColor="text1"/>
            </w:rPr>
            <w:delText>databa</w:delText>
          </w:r>
        </w:del>
      </w:ins>
      <w:ins w:id="5007" w:author="Ruijie Xu" w:date="2022-01-28T15:52:00Z">
        <w:del w:id="5008" w:author="Liliana Salvador" w:date="2022-02-26T20:06:00Z">
          <w:r w:rsidR="00AD3393" w:rsidRPr="003A137D" w:rsidDel="005B4B4F">
            <w:rPr>
              <w:color w:val="000000" w:themeColor="text1"/>
            </w:rPr>
            <w:delText>ses</w:delText>
          </w:r>
        </w:del>
        <w:del w:id="5009"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DBs. </w:t>
        </w:r>
        <w:r w:rsidR="00CA5231" w:rsidRPr="003A137D">
          <w:rPr>
            <w:color w:val="000000" w:themeColor="text1"/>
          </w:rPr>
          <w:t xml:space="preserve">CLARK-s’ DB was required to </w:t>
        </w:r>
      </w:ins>
      <w:ins w:id="5010" w:author="Liliana Salvador" w:date="2022-02-26T20:06:00Z">
        <w:r w:rsidR="005B4B4F">
          <w:rPr>
            <w:color w:val="000000" w:themeColor="text1"/>
          </w:rPr>
          <w:t xml:space="preserve">be </w:t>
        </w:r>
      </w:ins>
      <w:ins w:id="5011" w:author="Ruijie Xu" w:date="2022-01-28T15:53:00Z">
        <w:r w:rsidR="00CA5231" w:rsidRPr="003A137D">
          <w:rPr>
            <w:color w:val="000000" w:themeColor="text1"/>
          </w:rPr>
          <w:t xml:space="preserve">built on top of a CLARK DB of the same composition, </w:t>
        </w:r>
        <w:commentRangeStart w:id="5012"/>
        <w:r w:rsidR="00CA5231" w:rsidRPr="003A137D">
          <w:rPr>
            <w:color w:val="000000" w:themeColor="text1"/>
          </w:rPr>
          <w:t xml:space="preserve">but when the </w:t>
        </w:r>
        <w:del w:id="5013"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5014" w:author="Liliana Salvador" w:date="2022-02-26T20:19:00Z">
          <w:r w:rsidR="00CA5231" w:rsidRPr="003A137D" w:rsidDel="00767935">
            <w:rPr>
              <w:color w:val="000000" w:themeColor="text1"/>
            </w:rPr>
            <w:delText>was</w:delText>
          </w:r>
        </w:del>
      </w:ins>
      <w:ins w:id="5015" w:author="Ruijie Xu" w:date="2022-01-28T15:54:00Z">
        <w:del w:id="5016" w:author="Liliana Salvador" w:date="2022-02-26T20:19:00Z">
          <w:r w:rsidR="00BC53B2" w:rsidRPr="003A137D" w:rsidDel="00767935">
            <w:rPr>
              <w:color w:val="000000" w:themeColor="text1"/>
            </w:rPr>
            <w:delText xml:space="preserve"> intended to build on top of the CLARK DB</w:delText>
          </w:r>
        </w:del>
      </w:ins>
      <w:ins w:id="5017" w:author="Liliana Salvador" w:date="2022-02-26T20:19:00Z">
        <w:r w:rsidR="00767935">
          <w:rPr>
            <w:color w:val="000000" w:themeColor="text1"/>
          </w:rPr>
          <w:t>was built</w:t>
        </w:r>
      </w:ins>
      <w:ins w:id="5018" w:author="Ruijie Xu" w:date="2022-01-28T15:54:00Z">
        <w:r w:rsidR="00BC53B2" w:rsidRPr="003A137D">
          <w:rPr>
            <w:color w:val="000000" w:themeColor="text1"/>
          </w:rPr>
          <w:t xml:space="preserve"> with the </w:t>
        </w:r>
      </w:ins>
      <w:commentRangeEnd w:id="5012"/>
      <w:r w:rsidR="00406A09">
        <w:rPr>
          <w:rStyle w:val="CommentReference"/>
        </w:rPr>
        <w:commentReference w:id="5012"/>
      </w:r>
      <w:ins w:id="5019" w:author="Ruijie Xu" w:date="2022-01-28T15:54:00Z">
        <w:r w:rsidR="00BC53B2" w:rsidRPr="003A137D">
          <w:rPr>
            <w:color w:val="000000" w:themeColor="text1"/>
          </w:rPr>
          <w:t xml:space="preserve">genomes of Bacteria, Archaea, Viruses, and Human, the building was </w:t>
        </w:r>
      </w:ins>
      <w:ins w:id="5020" w:author="Ruijie Xu" w:date="2022-01-28T15:55:00Z">
        <w:r w:rsidR="00BC53B2" w:rsidRPr="003A137D">
          <w:rPr>
            <w:color w:val="000000" w:themeColor="text1"/>
          </w:rPr>
          <w:t>suspended</w:t>
        </w:r>
      </w:ins>
      <w:ins w:id="5021" w:author="Ruijie Xu" w:date="2022-01-28T15:54:00Z">
        <w:r w:rsidR="00BC53B2" w:rsidRPr="003A137D">
          <w:rPr>
            <w:color w:val="000000" w:themeColor="text1"/>
          </w:rPr>
          <w:t xml:space="preserve"> </w:t>
        </w:r>
      </w:ins>
      <w:ins w:id="5022" w:author="Ruijie Xu" w:date="2022-01-28T15:55:00Z">
        <w:r w:rsidR="00BC53B2" w:rsidRPr="003A137D">
          <w:rPr>
            <w:color w:val="000000" w:themeColor="text1"/>
          </w:rPr>
          <w:t xml:space="preserve">by the software </w:t>
        </w:r>
      </w:ins>
      <w:ins w:id="5023" w:author="Ruijie Xu" w:date="2022-01-28T15:56:00Z">
        <w:r w:rsidR="00BC53B2" w:rsidRPr="003A137D">
          <w:rPr>
            <w:color w:val="000000" w:themeColor="text1"/>
          </w:rPr>
          <w:t>with the error message “</w:t>
        </w:r>
      </w:ins>
      <w:ins w:id="5024" w:author="Ruijie Xu" w:date="2022-01-28T15:57:00Z">
        <w:r w:rsidR="00BC53B2" w:rsidRPr="003A137D">
          <w:rPr>
            <w:color w:val="000000" w:themeColor="text1"/>
          </w:rPr>
          <w:t>t</w:t>
        </w:r>
      </w:ins>
      <w:ins w:id="5025" w:author="Ruijie Xu" w:date="2022-01-28T15:56:00Z">
        <w:r w:rsidR="00BC53B2" w:rsidRPr="003A137D">
          <w:rPr>
            <w:color w:val="000000" w:themeColor="text1"/>
          </w:rPr>
          <w:t>he number of targets exceeds the limit (16383)”</w:t>
        </w:r>
      </w:ins>
      <w:ins w:id="5026" w:author="Ruijie Xu" w:date="2022-01-28T15:57:00Z">
        <w:r w:rsidR="00BC53B2" w:rsidRPr="003A137D">
          <w:rPr>
            <w:color w:val="000000" w:themeColor="text1"/>
          </w:rPr>
          <w:t xml:space="preserve">. This limitation was reported to the developer of CLARK-s, but </w:t>
        </w:r>
        <w:del w:id="5027" w:author="Liliana Salvador" w:date="2022-02-26T20:48:00Z">
          <w:r w:rsidR="00BC53B2" w:rsidRPr="003A137D" w:rsidDel="00053141">
            <w:rPr>
              <w:color w:val="000000" w:themeColor="text1"/>
            </w:rPr>
            <w:delText>was</w:delText>
          </w:r>
        </w:del>
      </w:ins>
      <w:ins w:id="5028" w:author="Liliana Salvador" w:date="2022-02-26T20:48:00Z">
        <w:r w:rsidR="00053141">
          <w:rPr>
            <w:color w:val="000000" w:themeColor="text1"/>
          </w:rPr>
          <w:t>it</w:t>
        </w:r>
      </w:ins>
      <w:ins w:id="5029" w:author="Ruijie Xu" w:date="2022-01-28T15:57:00Z">
        <w:r w:rsidR="00BC53B2" w:rsidRPr="003A137D">
          <w:rPr>
            <w:color w:val="000000" w:themeColor="text1"/>
          </w:rPr>
          <w:t xml:space="preserve"> has not been resolved </w:t>
        </w:r>
        <w:del w:id="5030" w:author="Liliana Salvador" w:date="2022-02-26T20:20:00Z">
          <w:r w:rsidR="00BC53B2" w:rsidRPr="003A137D" w:rsidDel="00406A09">
            <w:rPr>
              <w:color w:val="000000" w:themeColor="text1"/>
            </w:rPr>
            <w:delText>yet</w:delText>
          </w:r>
        </w:del>
      </w:ins>
      <w:ins w:id="5031" w:author="Ruijie Xu" w:date="2022-01-30T14:22:00Z">
        <w:del w:id="5032"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5033" w:author="Ruijie Xu" w:date="2022-01-28T15:57:00Z">
        <w:r w:rsidR="00BC53B2" w:rsidRPr="003A137D">
          <w:rPr>
            <w:color w:val="000000" w:themeColor="text1"/>
          </w:rPr>
          <w:t>. We bypass</w:t>
        </w:r>
      </w:ins>
      <w:ins w:id="5034" w:author="Ruijie Xu" w:date="2022-01-28T15:59:00Z">
        <w:r w:rsidR="00564D93" w:rsidRPr="003A137D">
          <w:rPr>
            <w:color w:val="000000" w:themeColor="text1"/>
          </w:rPr>
          <w:t>ed</w:t>
        </w:r>
      </w:ins>
      <w:ins w:id="5035" w:author="Ruijie Xu" w:date="2022-01-28T15:57:00Z">
        <w:r w:rsidR="00BC53B2" w:rsidRPr="003A137D">
          <w:rPr>
            <w:color w:val="000000" w:themeColor="text1"/>
          </w:rPr>
          <w:t xml:space="preserve"> the limitati</w:t>
        </w:r>
      </w:ins>
      <w:ins w:id="5036" w:author="Ruijie Xu" w:date="2022-01-28T15:58:00Z">
        <w:r w:rsidR="00BC53B2" w:rsidRPr="003A137D">
          <w:rPr>
            <w:color w:val="000000" w:themeColor="text1"/>
          </w:rPr>
          <w:t xml:space="preserve">on by building the DB with Bacteria, Archaea, </w:t>
        </w:r>
      </w:ins>
      <w:ins w:id="5037" w:author="Ruijie Xu" w:date="2022-01-28T15:59:00Z">
        <w:r w:rsidR="00A31E40" w:rsidRPr="003A137D">
          <w:rPr>
            <w:color w:val="000000" w:themeColor="text1"/>
          </w:rPr>
          <w:t xml:space="preserve">and </w:t>
        </w:r>
      </w:ins>
      <w:ins w:id="5038" w:author="Ruijie Xu" w:date="2022-01-28T15:58:00Z">
        <w:r w:rsidR="00BC53B2" w:rsidRPr="003A137D">
          <w:rPr>
            <w:color w:val="000000" w:themeColor="text1"/>
          </w:rPr>
          <w:t>Vir</w:t>
        </w:r>
        <w:del w:id="5039" w:author="Liliana Salvador" w:date="2022-02-26T20:49:00Z">
          <w:r w:rsidR="00BC53B2" w:rsidRPr="003A137D" w:rsidDel="00053141">
            <w:rPr>
              <w:color w:val="000000" w:themeColor="text1"/>
            </w:rPr>
            <w:delText>s</w:delText>
          </w:r>
        </w:del>
        <w:r w:rsidR="00BC53B2" w:rsidRPr="003A137D">
          <w:rPr>
            <w:color w:val="000000" w:themeColor="text1"/>
          </w:rPr>
          <w:t>u</w:t>
        </w:r>
      </w:ins>
      <w:ins w:id="5040" w:author="Liliana Salvador" w:date="2022-02-26T20:49:00Z">
        <w:r w:rsidR="00053141">
          <w:rPr>
            <w:color w:val="000000" w:themeColor="text1"/>
          </w:rPr>
          <w:t>s</w:t>
        </w:r>
      </w:ins>
      <w:ins w:id="5041" w:author="Ruijie Xu" w:date="2022-01-28T15:58:00Z">
        <w:r w:rsidR="00BC53B2" w:rsidRPr="003A137D">
          <w:rPr>
            <w:color w:val="000000" w:themeColor="text1"/>
          </w:rPr>
          <w:t>es genomes separately, and combin</w:t>
        </w:r>
      </w:ins>
      <w:ins w:id="5042" w:author="Liliana Salvador" w:date="2022-02-26T20:53:00Z">
        <w:r w:rsidR="00053141">
          <w:rPr>
            <w:color w:val="000000" w:themeColor="text1"/>
          </w:rPr>
          <w:t>ing</w:t>
        </w:r>
      </w:ins>
      <w:ins w:id="5043" w:author="Ruijie Xu" w:date="2022-01-28T15:58:00Z">
        <w:del w:id="5044"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5045"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5046" w:author="Ruijie Xu" w:date="2022-01-28T15:59:00Z">
        <w:r w:rsidR="00BC53B2" w:rsidRPr="003A137D">
          <w:rPr>
            <w:color w:val="000000" w:themeColor="text1"/>
          </w:rPr>
          <w:t xml:space="preserve">sis. </w:t>
        </w:r>
      </w:ins>
      <w:ins w:id="5047" w:author="Ruijie Xu" w:date="2022-01-28T16:00:00Z">
        <w:r w:rsidR="005E7952" w:rsidRPr="003A137D">
          <w:rPr>
            <w:color w:val="000000" w:themeColor="text1"/>
          </w:rPr>
          <w:t xml:space="preserve">In addition, Metaphlan3, which </w:t>
        </w:r>
      </w:ins>
      <w:ins w:id="5048" w:author="Ruijie Xu" w:date="2022-01-28T16:01:00Z">
        <w:r w:rsidR="005E7952" w:rsidRPr="003A137D">
          <w:rPr>
            <w:color w:val="000000" w:themeColor="text1"/>
          </w:rPr>
          <w:t xml:space="preserve">identifies </w:t>
        </w:r>
      </w:ins>
      <w:ins w:id="5049" w:author="Ruijie Xu" w:date="2022-01-30T14:23:00Z">
        <w:r w:rsidR="00B9270D" w:rsidRPr="003A137D">
          <w:rPr>
            <w:color w:val="000000" w:themeColor="text1"/>
          </w:rPr>
          <w:t xml:space="preserve">the </w:t>
        </w:r>
      </w:ins>
      <w:ins w:id="5050" w:author="Ruijie Xu" w:date="2022-01-28T16:01:00Z">
        <w:r w:rsidR="005E7952" w:rsidRPr="003A137D">
          <w:rPr>
            <w:color w:val="000000" w:themeColor="text1"/>
          </w:rPr>
          <w:t xml:space="preserve">microbial taxon with </w:t>
        </w:r>
      </w:ins>
      <w:ins w:id="5051" w:author="Ruijie Xu" w:date="2022-01-28T16:02:00Z">
        <w:r w:rsidR="005E7952" w:rsidRPr="003A137D">
          <w:rPr>
            <w:color w:val="000000" w:themeColor="text1"/>
          </w:rPr>
          <w:t>marker genes, does not have an option to build a customized DB</w:t>
        </w:r>
        <w:del w:id="5052" w:author="Liliana Salvador" w:date="2022-02-26T20:54:00Z">
          <w:r w:rsidR="005E7952" w:rsidRPr="003A137D" w:rsidDel="00053141">
            <w:rPr>
              <w:color w:val="000000" w:themeColor="text1"/>
            </w:rPr>
            <w:delText>s</w:delText>
          </w:r>
        </w:del>
      </w:ins>
      <w:ins w:id="5053"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5054" w:author="Ruijie Xu" w:date="2022-01-28T16:03:00Z"/>
          <w:color w:val="000000" w:themeColor="text1"/>
        </w:rPr>
      </w:pPr>
    </w:p>
    <w:p w14:paraId="6A3884CF" w14:textId="7AEA53AE" w:rsidR="00F472E4" w:rsidRPr="003A137D" w:rsidDel="00765778" w:rsidRDefault="00F472E4" w:rsidP="00D33126">
      <w:pPr>
        <w:spacing w:line="480" w:lineRule="auto"/>
        <w:rPr>
          <w:del w:id="5055" w:author="Ruijie Xu" w:date="2022-01-28T16:11:00Z"/>
          <w:color w:val="000000" w:themeColor="text1"/>
        </w:rPr>
      </w:pPr>
    </w:p>
    <w:p w14:paraId="3EE4F7C9" w14:textId="4F5A2C50" w:rsidR="00765778" w:rsidRPr="001E3899" w:rsidRDefault="00765778" w:rsidP="00D33126">
      <w:pPr>
        <w:spacing w:line="480" w:lineRule="auto"/>
        <w:rPr>
          <w:ins w:id="5056" w:author="Ruijie Xu" w:date="2022-01-30T12:35:00Z"/>
          <w:b/>
          <w:bCs/>
          <w:color w:val="000000" w:themeColor="text1"/>
          <w:rPrChange w:id="5057" w:author="Ruijie Xu" w:date="2022-01-31T16:48:00Z">
            <w:rPr>
              <w:ins w:id="5058" w:author="Ruijie Xu" w:date="2022-01-30T12:35:00Z"/>
              <w:color w:val="000000" w:themeColor="text1"/>
            </w:rPr>
          </w:rPrChange>
        </w:rPr>
      </w:pPr>
      <w:ins w:id="5059" w:author="Ruijie Xu" w:date="2022-01-30T12:35:00Z">
        <w:r w:rsidRPr="003A137D">
          <w:rPr>
            <w:b/>
            <w:bCs/>
            <w:color w:val="000000" w:themeColor="text1"/>
          </w:rPr>
          <w:t xml:space="preserve">Biases in </w:t>
        </w:r>
      </w:ins>
      <w:ins w:id="5060" w:author="Liliana Salvador" w:date="2022-02-26T20:54:00Z">
        <w:r w:rsidR="00053141">
          <w:rPr>
            <w:b/>
            <w:bCs/>
            <w:color w:val="000000" w:themeColor="text1"/>
          </w:rPr>
          <w:t>m</w:t>
        </w:r>
      </w:ins>
      <w:ins w:id="5061" w:author="Ruijie Xu" w:date="2022-01-30T12:35:00Z">
        <w:del w:id="5062" w:author="Liliana Salvador" w:date="2022-02-26T20:54:00Z">
          <w:r w:rsidRPr="003A137D" w:rsidDel="00053141">
            <w:rPr>
              <w:b/>
              <w:bCs/>
              <w:color w:val="000000" w:themeColor="text1"/>
            </w:rPr>
            <w:delText>M</w:delText>
          </w:r>
        </w:del>
        <w:r w:rsidRPr="003A137D">
          <w:rPr>
            <w:b/>
            <w:bCs/>
            <w:color w:val="000000" w:themeColor="text1"/>
          </w:rPr>
          <w:t>ic</w:t>
        </w:r>
        <w:del w:id="5063" w:author="Liliana Salvador" w:date="2022-02-26T20:54:00Z">
          <w:r w:rsidRPr="003A137D" w:rsidDel="00053141">
            <w:rPr>
              <w:b/>
              <w:bCs/>
              <w:color w:val="000000" w:themeColor="text1"/>
            </w:rPr>
            <w:delText>o</w:delText>
          </w:r>
        </w:del>
        <w:r w:rsidRPr="003A137D">
          <w:rPr>
            <w:b/>
            <w:bCs/>
            <w:color w:val="000000" w:themeColor="text1"/>
          </w:rPr>
          <w:t>r</w:t>
        </w:r>
      </w:ins>
      <w:ins w:id="5064" w:author="Liliana Salvador" w:date="2022-02-26T20:54:00Z">
        <w:r w:rsidR="00053141">
          <w:rPr>
            <w:b/>
            <w:bCs/>
            <w:color w:val="000000" w:themeColor="text1"/>
          </w:rPr>
          <w:t>o</w:t>
        </w:r>
      </w:ins>
      <w:ins w:id="5065" w:author="Ruijie Xu" w:date="2022-01-30T12:35:00Z">
        <w:r w:rsidRPr="003A137D">
          <w:rPr>
            <w:b/>
            <w:bCs/>
            <w:color w:val="000000" w:themeColor="text1"/>
          </w:rPr>
          <w:t xml:space="preserve">bial </w:t>
        </w:r>
      </w:ins>
      <w:ins w:id="5066" w:author="Liliana Salvador" w:date="2022-02-26T20:54:00Z">
        <w:r w:rsidR="00053141">
          <w:rPr>
            <w:b/>
            <w:bCs/>
            <w:color w:val="000000" w:themeColor="text1"/>
          </w:rPr>
          <w:t>p</w:t>
        </w:r>
      </w:ins>
      <w:ins w:id="5067" w:author="Ruijie Xu" w:date="2022-01-30T12:35:00Z">
        <w:del w:id="5068"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5069" w:author="Liliana Salvador" w:date="2022-02-26T20:54:00Z">
        <w:r w:rsidR="00053141">
          <w:rPr>
            <w:b/>
            <w:bCs/>
            <w:color w:val="000000" w:themeColor="text1"/>
          </w:rPr>
          <w:t>i</w:t>
        </w:r>
      </w:ins>
      <w:ins w:id="5070" w:author="Ruijie Xu" w:date="2022-01-30T12:35:00Z">
        <w:del w:id="5071" w:author="Liliana Salvador" w:date="2022-02-26T20:54:00Z">
          <w:r w:rsidRPr="003A137D" w:rsidDel="00053141">
            <w:rPr>
              <w:b/>
              <w:bCs/>
              <w:color w:val="000000" w:themeColor="text1"/>
            </w:rPr>
            <w:delText>I</w:delText>
          </w:r>
        </w:del>
        <w:r w:rsidRPr="003A137D">
          <w:rPr>
            <w:b/>
            <w:bCs/>
            <w:color w:val="000000" w:themeColor="text1"/>
          </w:rPr>
          <w:t>ntroduced from</w:t>
        </w:r>
      </w:ins>
      <w:ins w:id="5072" w:author="Ruijie Xu" w:date="2022-01-30T14:23:00Z">
        <w:r w:rsidR="0027369C" w:rsidRPr="003A137D">
          <w:rPr>
            <w:b/>
            <w:bCs/>
            <w:color w:val="000000" w:themeColor="text1"/>
          </w:rPr>
          <w:t xml:space="preserve"> </w:t>
        </w:r>
      </w:ins>
      <w:ins w:id="5073" w:author="Liliana Salvador" w:date="2022-02-26T20:54:00Z">
        <w:r w:rsidR="00053141">
          <w:rPr>
            <w:b/>
            <w:bCs/>
            <w:color w:val="000000" w:themeColor="text1"/>
          </w:rPr>
          <w:t>s</w:t>
        </w:r>
      </w:ins>
      <w:ins w:id="5074" w:author="Ruijie Xu" w:date="2022-01-30T12:35:00Z">
        <w:del w:id="5075"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5076" w:author="Liliana Salvador" w:date="2022-02-26T20:54:00Z">
        <w:r w:rsidR="00053141">
          <w:rPr>
            <w:b/>
            <w:bCs/>
            <w:color w:val="000000" w:themeColor="text1"/>
          </w:rPr>
          <w:t>s</w:t>
        </w:r>
      </w:ins>
      <w:ins w:id="5077" w:author="Ruijie Xu" w:date="2022-01-30T12:35:00Z">
        <w:del w:id="5078"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6272020D" w:rsidR="00D33126" w:rsidRPr="003A137D" w:rsidDel="00CF41AB" w:rsidRDefault="00994E86" w:rsidP="00D33126">
      <w:pPr>
        <w:spacing w:line="480" w:lineRule="auto"/>
        <w:rPr>
          <w:ins w:id="5079" w:author="Ruijie Xu" w:date="2022-01-30T11:17:00Z"/>
          <w:del w:id="5080" w:author="Liliana Salvador" w:date="2022-02-26T21:05:00Z"/>
          <w:color w:val="000000" w:themeColor="text1"/>
        </w:rPr>
      </w:pPr>
      <w:ins w:id="5081" w:author="Ruijie Xu" w:date="2022-01-30T10:57:00Z">
        <w:r w:rsidRPr="003A137D">
          <w:rPr>
            <w:color w:val="000000" w:themeColor="text1"/>
          </w:rPr>
          <w:t xml:space="preserve">At the Domain level, </w:t>
        </w:r>
      </w:ins>
      <w:ins w:id="5082" w:author="Ruijie Xu" w:date="2022-01-28T16:16:00Z">
        <w:r w:rsidR="00DF1F2D" w:rsidRPr="003A137D">
          <w:rPr>
            <w:color w:val="000000" w:themeColor="text1"/>
          </w:rPr>
          <w:t xml:space="preserve">Eukaryota taxon has contributed </w:t>
        </w:r>
      </w:ins>
      <w:ins w:id="5083" w:author="Liliana Salvador" w:date="2022-02-26T20:55:00Z">
        <w:r w:rsidR="00053141">
          <w:rPr>
            <w:color w:val="000000" w:themeColor="text1"/>
          </w:rPr>
          <w:t xml:space="preserve">the </w:t>
        </w:r>
      </w:ins>
      <w:ins w:id="5084" w:author="Ruijie Xu" w:date="2022-01-28T16:16:00Z">
        <w:r w:rsidR="00DF1F2D" w:rsidRPr="003A137D">
          <w:rPr>
            <w:color w:val="000000" w:themeColor="text1"/>
          </w:rPr>
          <w:t xml:space="preserve">most </w:t>
        </w:r>
        <w:del w:id="5085"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5086" w:author="Liliana Salvador" w:date="2022-02-26T20:55:00Z">
          <w:r w:rsidR="00DF1F2D" w:rsidRPr="003A137D" w:rsidDel="00053141">
            <w:rPr>
              <w:color w:val="000000" w:themeColor="text1"/>
            </w:rPr>
            <w:delText>differences</w:delText>
          </w:r>
        </w:del>
      </w:ins>
      <w:ins w:id="5087" w:author="Liliana Salvador" w:date="2022-02-26T20:55:00Z">
        <w:r w:rsidR="00053141">
          <w:rPr>
            <w:color w:val="000000" w:themeColor="text1"/>
          </w:rPr>
          <w:t>dissmimilarities</w:t>
        </w:r>
      </w:ins>
      <w:ins w:id="5088" w:author="Ruijie Xu" w:date="2022-01-30T10:57:00Z">
        <w:r w:rsidRPr="003A137D">
          <w:rPr>
            <w:color w:val="000000" w:themeColor="text1"/>
          </w:rPr>
          <w:t xml:space="preserve"> between the </w:t>
        </w:r>
        <w:del w:id="5089"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5090" w:author="Liliana Salvador" w:date="2022-02-26T20:55:00Z">
        <w:r w:rsidR="00053141">
          <w:rPr>
            <w:color w:val="000000" w:themeColor="text1"/>
          </w:rPr>
          <w:t xml:space="preserve"> classifications</w:t>
        </w:r>
      </w:ins>
      <w:ins w:id="5091" w:author="Ruijie Xu" w:date="2022-01-28T16:16:00Z">
        <w:r w:rsidR="00DF1F2D" w:rsidRPr="003A137D">
          <w:rPr>
            <w:color w:val="000000" w:themeColor="text1"/>
          </w:rPr>
          <w:t xml:space="preserve">. </w:t>
        </w:r>
        <w:r w:rsidR="00BE1CE7" w:rsidRPr="003A137D">
          <w:rPr>
            <w:color w:val="000000" w:themeColor="text1"/>
          </w:rPr>
          <w:t xml:space="preserve">Almost </w:t>
        </w:r>
      </w:ins>
      <w:ins w:id="5092" w:author="Ruijie Xu" w:date="2022-01-28T16:17:00Z">
        <w:r w:rsidR="00BE1CE7" w:rsidRPr="003A137D">
          <w:rPr>
            <w:color w:val="000000" w:themeColor="text1"/>
          </w:rPr>
          <w:t>all</w:t>
        </w:r>
      </w:ins>
      <w:ins w:id="5093" w:author="Ruijie Xu" w:date="2022-01-28T16:16:00Z">
        <w:r w:rsidR="00BE1CE7" w:rsidRPr="003A137D">
          <w:rPr>
            <w:color w:val="000000" w:themeColor="text1"/>
          </w:rPr>
          <w:t xml:space="preserve"> pairwise comparison</w:t>
        </w:r>
      </w:ins>
      <w:ins w:id="5094" w:author="Ruijie Xu" w:date="2022-01-30T14:23:00Z">
        <w:r w:rsidR="0027369C" w:rsidRPr="003A137D">
          <w:rPr>
            <w:color w:val="000000" w:themeColor="text1"/>
          </w:rPr>
          <w:t>s</w:t>
        </w:r>
      </w:ins>
      <w:ins w:id="5095" w:author="Ruijie Xu" w:date="2022-01-28T16:16:00Z">
        <w:r w:rsidR="00BE1CE7" w:rsidRPr="003A137D">
          <w:rPr>
            <w:color w:val="000000" w:themeColor="text1"/>
          </w:rPr>
          <w:t xml:space="preserve"> betwee</w:t>
        </w:r>
      </w:ins>
      <w:ins w:id="5096" w:author="Ruijie Xu" w:date="2022-01-28T16:17:00Z">
        <w:r w:rsidR="00BE1CE7" w:rsidRPr="003A137D">
          <w:rPr>
            <w:color w:val="000000" w:themeColor="text1"/>
          </w:rPr>
          <w:t>n the</w:t>
        </w:r>
      </w:ins>
      <w:ins w:id="5097" w:author="Liliana Salvador" w:date="2022-02-26T20:56:00Z">
        <w:r w:rsidR="00053141">
          <w:rPr>
            <w:color w:val="000000" w:themeColor="text1"/>
          </w:rPr>
          <w:t xml:space="preserve"> </w:t>
        </w:r>
      </w:ins>
      <w:ins w:id="5098" w:author="Ruijie Xu" w:date="2022-01-28T16:17:00Z">
        <w:del w:id="5099" w:author="Liliana Salvador" w:date="2022-02-26T21:00:00Z">
          <w:r w:rsidR="00BE1CE7" w:rsidRPr="003A137D" w:rsidDel="00CF41AB">
            <w:rPr>
              <w:color w:val="000000" w:themeColor="text1"/>
            </w:rPr>
            <w:delText xml:space="preserve"> </w:delText>
          </w:r>
        </w:del>
        <w:r w:rsidR="00BE1CE7" w:rsidRPr="003A137D">
          <w:rPr>
            <w:color w:val="000000" w:themeColor="text1"/>
          </w:rPr>
          <w:t xml:space="preserve">Eukaryota profiles </w:t>
        </w:r>
      </w:ins>
      <w:ins w:id="5100" w:author="Liliana Salvador" w:date="2022-02-26T21:00:00Z">
        <w:r w:rsidR="00CF41AB">
          <w:rPr>
            <w:color w:val="000000" w:themeColor="text1"/>
          </w:rPr>
          <w:t xml:space="preserve">classified by each software </w:t>
        </w:r>
      </w:ins>
      <w:ins w:id="5101" w:author="Ruijie Xu" w:date="2022-01-28T16:17:00Z">
        <w:del w:id="5102"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5103" w:author="Ruijie Xu" w:date="2022-01-28T16:19:00Z">
        <w:r w:rsidR="00BD122C" w:rsidRPr="003A137D">
          <w:rPr>
            <w:color w:val="000000" w:themeColor="text1"/>
          </w:rPr>
          <w:t>Compare</w:t>
        </w:r>
      </w:ins>
      <w:ins w:id="5104" w:author="Liliana Salvador" w:date="2022-02-26T20:57:00Z">
        <w:r w:rsidR="00053141">
          <w:rPr>
            <w:color w:val="000000" w:themeColor="text1"/>
          </w:rPr>
          <w:t>d</w:t>
        </w:r>
      </w:ins>
      <w:ins w:id="5105" w:author="Ruijie Xu" w:date="2022-01-28T16:19:00Z">
        <w:r w:rsidR="00BD122C" w:rsidRPr="003A137D">
          <w:rPr>
            <w:color w:val="000000" w:themeColor="text1"/>
          </w:rPr>
          <w:t xml:space="preserve"> to</w:t>
        </w:r>
      </w:ins>
      <w:ins w:id="5106" w:author="Liliana Salvador" w:date="2022-02-26T20:57:00Z">
        <w:r w:rsidR="00053141">
          <w:rPr>
            <w:color w:val="000000" w:themeColor="text1"/>
          </w:rPr>
          <w:t xml:space="preserve"> the number of</w:t>
        </w:r>
      </w:ins>
      <w:ins w:id="5107" w:author="Ruijie Xu" w:date="2022-01-28T16:19:00Z">
        <w:r w:rsidR="00BD122C" w:rsidRPr="003A137D">
          <w:rPr>
            <w:color w:val="000000" w:themeColor="text1"/>
          </w:rPr>
          <w:t xml:space="preserve"> reads classified under Eukaryota, </w:t>
        </w:r>
      </w:ins>
      <w:ins w:id="5108" w:author="Ruijie Xu" w:date="2022-01-28T16:17:00Z">
        <w:r w:rsidR="00BE1CE7" w:rsidRPr="003A137D">
          <w:rPr>
            <w:color w:val="000000" w:themeColor="text1"/>
          </w:rPr>
          <w:t xml:space="preserve">the </w:t>
        </w:r>
      </w:ins>
      <w:ins w:id="5109" w:author="Ruijie Xu" w:date="2022-01-28T16:18:00Z">
        <w:r w:rsidR="00BD122C" w:rsidRPr="003A137D">
          <w:rPr>
            <w:color w:val="000000" w:themeColor="text1"/>
          </w:rPr>
          <w:t>number of reads classified under Bacteria</w:t>
        </w:r>
      </w:ins>
      <w:ins w:id="5110" w:author="Ruijie Xu" w:date="2022-01-30T10:52:00Z">
        <w:r w:rsidR="00D33126" w:rsidRPr="003A137D">
          <w:rPr>
            <w:color w:val="000000" w:themeColor="text1"/>
          </w:rPr>
          <w:t>, Viruses</w:t>
        </w:r>
      </w:ins>
      <w:ins w:id="5111" w:author="Ruijie Xu" w:date="2022-01-28T16:18:00Z">
        <w:r w:rsidR="00BD122C" w:rsidRPr="003A137D">
          <w:rPr>
            <w:color w:val="000000" w:themeColor="text1"/>
          </w:rPr>
          <w:t xml:space="preserve"> </w:t>
        </w:r>
      </w:ins>
      <w:ins w:id="5112" w:author="Ruijie Xu" w:date="2022-01-28T16:23:00Z">
        <w:r w:rsidR="002125A9" w:rsidRPr="003A137D">
          <w:rPr>
            <w:color w:val="000000" w:themeColor="text1"/>
          </w:rPr>
          <w:t xml:space="preserve">and Archaea </w:t>
        </w:r>
      </w:ins>
      <w:ins w:id="5113" w:author="Ruijie Xu" w:date="2022-01-28T16:19:00Z">
        <w:r w:rsidR="00BD122C" w:rsidRPr="003A137D">
          <w:rPr>
            <w:color w:val="000000" w:themeColor="text1"/>
          </w:rPr>
          <w:t>tax</w:t>
        </w:r>
      </w:ins>
      <w:ins w:id="5114" w:author="Ruijie Xu" w:date="2022-01-28T16:23:00Z">
        <w:r w:rsidR="002125A9" w:rsidRPr="003A137D">
          <w:rPr>
            <w:color w:val="000000" w:themeColor="text1"/>
          </w:rPr>
          <w:t>a</w:t>
        </w:r>
      </w:ins>
      <w:ins w:id="5115" w:author="Ruijie Xu" w:date="2022-01-28T16:19:00Z">
        <w:r w:rsidR="00BD122C" w:rsidRPr="003A137D">
          <w:rPr>
            <w:color w:val="000000" w:themeColor="text1"/>
          </w:rPr>
          <w:t xml:space="preserve"> </w:t>
        </w:r>
      </w:ins>
      <w:ins w:id="5116" w:author="Ruijie Xu" w:date="2022-01-28T16:20:00Z">
        <w:r w:rsidR="00BD122C" w:rsidRPr="003A137D">
          <w:rPr>
            <w:color w:val="000000" w:themeColor="text1"/>
          </w:rPr>
          <w:t>by different software w</w:t>
        </w:r>
      </w:ins>
      <w:ins w:id="5117" w:author="Liliana Salvador" w:date="2022-02-26T21:01:00Z">
        <w:r w:rsidR="00CF41AB">
          <w:rPr>
            <w:color w:val="000000" w:themeColor="text1"/>
          </w:rPr>
          <w:t>ere</w:t>
        </w:r>
      </w:ins>
      <w:ins w:id="5118" w:author="Ruijie Xu" w:date="2022-01-28T16:20:00Z">
        <w:del w:id="5119"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5120" w:author="Liliana Salvador" w:date="2022-02-26T21:02:00Z">
          <w:r w:rsidR="00BD122C" w:rsidRPr="003A137D" w:rsidDel="00CF41AB">
            <w:rPr>
              <w:color w:val="000000" w:themeColor="text1"/>
            </w:rPr>
            <w:delText xml:space="preserve"> </w:delText>
          </w:r>
        </w:del>
      </w:ins>
      <w:ins w:id="5121" w:author="Ruijie Xu" w:date="2022-01-28T16:23:00Z">
        <w:del w:id="5122" w:author="Liliana Salvador" w:date="2022-02-26T21:01:00Z">
          <w:r w:rsidR="002125A9" w:rsidRPr="003A137D" w:rsidDel="00CF41AB">
            <w:rPr>
              <w:color w:val="000000" w:themeColor="text1"/>
            </w:rPr>
            <w:delText>software</w:delText>
          </w:r>
        </w:del>
      </w:ins>
      <w:ins w:id="5123" w:author="Ruijie Xu" w:date="2022-01-30T10:59:00Z">
        <w:r w:rsidR="00CC6280" w:rsidRPr="003A137D">
          <w:rPr>
            <w:color w:val="000000" w:themeColor="text1"/>
          </w:rPr>
          <w:t xml:space="preserve">. The classifications of Centrifuge, CLARK, and CLARK-s were frequently </w:t>
        </w:r>
        <w:r w:rsidR="00CC6280" w:rsidRPr="003A137D">
          <w:rPr>
            <w:color w:val="000000" w:themeColor="text1"/>
          </w:rPr>
          <w:lastRenderedPageBreak/>
          <w:t xml:space="preserve">identified significantly different from </w:t>
        </w:r>
      </w:ins>
      <w:ins w:id="5124" w:author="Liliana Salvador" w:date="2022-02-26T21:02:00Z">
        <w:r w:rsidR="00CF41AB">
          <w:rPr>
            <w:color w:val="000000" w:themeColor="text1"/>
          </w:rPr>
          <w:t xml:space="preserve">the ones </w:t>
        </w:r>
      </w:ins>
      <w:ins w:id="5125" w:author="Liliana Salvador" w:date="2022-02-26T21:03:00Z">
        <w:r w:rsidR="00CF41AB">
          <w:rPr>
            <w:color w:val="000000" w:themeColor="text1"/>
          </w:rPr>
          <w:t>of</w:t>
        </w:r>
      </w:ins>
      <w:ins w:id="5126" w:author="Liliana Salvador" w:date="2022-02-26T21:02:00Z">
        <w:r w:rsidR="00CF41AB">
          <w:rPr>
            <w:color w:val="000000" w:themeColor="text1"/>
          </w:rPr>
          <w:t xml:space="preserve"> </w:t>
        </w:r>
      </w:ins>
      <w:ins w:id="5127" w:author="Ruijie Xu" w:date="2022-01-30T10:59:00Z">
        <w:r w:rsidR="00CC6280" w:rsidRPr="003A137D">
          <w:rPr>
            <w:color w:val="000000" w:themeColor="text1"/>
          </w:rPr>
          <w:t>other software</w:t>
        </w:r>
        <w:del w:id="5128"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5129" w:author="Liliana Salvador" w:date="2022-02-26T21:02:00Z">
        <w:r w:rsidR="00CF41AB">
          <w:rPr>
            <w:color w:val="000000" w:themeColor="text1"/>
          </w:rPr>
          <w:t xml:space="preserve">regarding </w:t>
        </w:r>
      </w:ins>
      <w:ins w:id="5130" w:author="Ruijie Xu" w:date="2022-01-30T10:59:00Z">
        <w:del w:id="5131" w:author="Liliana Salvador" w:date="2022-02-26T21:02:00Z">
          <w:r w:rsidR="00CC6280" w:rsidRPr="003A137D" w:rsidDel="00CF41AB">
            <w:rPr>
              <w:color w:val="000000" w:themeColor="text1"/>
            </w:rPr>
            <w:delText xml:space="preserve">in </w:delText>
          </w:r>
        </w:del>
        <w:del w:id="5132" w:author="Liliana Salvador" w:date="2022-02-26T21:03:00Z">
          <w:r w:rsidR="00CC6280" w:rsidRPr="003A137D" w:rsidDel="00CF41AB">
            <w:rPr>
              <w:color w:val="000000" w:themeColor="text1"/>
            </w:rPr>
            <w:delText>comparison</w:delText>
          </w:r>
        </w:del>
      </w:ins>
      <w:ins w:id="5133" w:author="Ruijie Xu" w:date="2022-01-30T11:00:00Z">
        <w:del w:id="5134" w:author="Liliana Salvador" w:date="2022-02-26T21:03:00Z">
          <w:r w:rsidR="00CC6280" w:rsidRPr="003A137D" w:rsidDel="00CF41AB">
            <w:rPr>
              <w:color w:val="000000" w:themeColor="text1"/>
            </w:rPr>
            <w:delText xml:space="preserve">s for </w:delText>
          </w:r>
        </w:del>
      </w:ins>
      <w:ins w:id="5135" w:author="Liliana Salvador" w:date="2022-02-26T21:02:00Z">
        <w:r w:rsidR="00CF41AB">
          <w:rPr>
            <w:color w:val="000000" w:themeColor="text1"/>
          </w:rPr>
          <w:t xml:space="preserve">the </w:t>
        </w:r>
      </w:ins>
      <w:ins w:id="5136" w:author="Ruijie Xu" w:date="2022-01-30T11:00:00Z">
        <w:r w:rsidR="00CC6280" w:rsidRPr="003A137D">
          <w:rPr>
            <w:color w:val="000000" w:themeColor="text1"/>
          </w:rPr>
          <w:t xml:space="preserve">number of reads mapped to </w:t>
        </w:r>
      </w:ins>
      <w:ins w:id="5137" w:author="Ruijie Xu" w:date="2022-01-30T11:01:00Z">
        <w:r w:rsidR="00CC6280" w:rsidRPr="003A137D">
          <w:rPr>
            <w:color w:val="000000" w:themeColor="text1"/>
          </w:rPr>
          <w:t>Bacteria and Archaea</w:t>
        </w:r>
      </w:ins>
      <w:ins w:id="5138" w:author="Ruijie Xu" w:date="2022-01-30T11:11:00Z">
        <w:r w:rsidR="009D4EA3" w:rsidRPr="003A137D">
          <w:rPr>
            <w:color w:val="000000" w:themeColor="text1"/>
          </w:rPr>
          <w:t>.</w:t>
        </w:r>
      </w:ins>
      <w:ins w:id="5139" w:author="Ruijie Xu" w:date="2022-01-30T11:03:00Z">
        <w:r w:rsidR="00CC6280" w:rsidRPr="003A137D">
          <w:rPr>
            <w:color w:val="000000" w:themeColor="text1"/>
          </w:rPr>
          <w:t xml:space="preserve"> </w:t>
        </w:r>
      </w:ins>
      <w:ins w:id="5140" w:author="Ruijie Xu" w:date="2022-01-30T11:12:00Z">
        <w:r w:rsidR="002F185E" w:rsidRPr="003A137D">
          <w:rPr>
            <w:color w:val="000000" w:themeColor="text1"/>
          </w:rPr>
          <w:t>T</w:t>
        </w:r>
      </w:ins>
      <w:ins w:id="5141" w:author="Ruijie Xu" w:date="2022-01-30T11:03:00Z">
        <w:r w:rsidR="00CC6280" w:rsidRPr="003A137D">
          <w:rPr>
            <w:color w:val="000000" w:themeColor="text1"/>
          </w:rPr>
          <w:t>he classifications of Viruses</w:t>
        </w:r>
      </w:ins>
      <w:ins w:id="5142" w:author="Ruijie Xu" w:date="2022-01-30T11:12:00Z">
        <w:r w:rsidR="002F185E" w:rsidRPr="003A137D">
          <w:rPr>
            <w:color w:val="000000" w:themeColor="text1"/>
          </w:rPr>
          <w:t>, on the other hand,</w:t>
        </w:r>
      </w:ins>
      <w:ins w:id="5143" w:author="Ruijie Xu" w:date="2022-01-30T11:03:00Z">
        <w:r w:rsidR="00CC6280" w:rsidRPr="003A137D">
          <w:rPr>
            <w:color w:val="000000" w:themeColor="text1"/>
          </w:rPr>
          <w:t xml:space="preserve"> </w:t>
        </w:r>
      </w:ins>
      <w:ins w:id="5144" w:author="Ruijie Xu" w:date="2022-01-30T11:05:00Z">
        <w:r w:rsidR="00354455" w:rsidRPr="003A137D">
          <w:rPr>
            <w:color w:val="000000" w:themeColor="text1"/>
          </w:rPr>
          <w:t>w</w:t>
        </w:r>
      </w:ins>
      <w:ins w:id="5145" w:author="Liliana Salvador" w:date="2022-03-08T20:26:00Z">
        <w:r w:rsidR="00683E15">
          <w:rPr>
            <w:color w:val="000000" w:themeColor="text1"/>
          </w:rPr>
          <w:t>ere</w:t>
        </w:r>
      </w:ins>
      <w:ins w:id="5146" w:author="Ruijie Xu" w:date="2022-01-30T11:05:00Z">
        <w:del w:id="5147"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5148" w:author="Ruijie Xu" w:date="2022-01-30T11:13:00Z">
        <w:r w:rsidR="002F185E" w:rsidRPr="003A137D">
          <w:rPr>
            <w:color w:val="000000" w:themeColor="text1"/>
          </w:rPr>
          <w:t>separated into two groups</w:t>
        </w:r>
        <w:del w:id="5149"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5150" w:author="Ruijie Xu" w:date="2022-01-30T14:24:00Z">
        <w:r w:rsidR="0027369C" w:rsidRPr="003A137D">
          <w:rPr>
            <w:color w:val="000000" w:themeColor="text1"/>
          </w:rPr>
          <w:t xml:space="preserve"> </w:t>
        </w:r>
        <w:del w:id="5151" w:author="Liliana Salvador" w:date="2022-02-26T21:04:00Z">
          <w:r w:rsidR="0027369C" w:rsidRPr="003A137D" w:rsidDel="00CF41AB">
            <w:rPr>
              <w:color w:val="000000" w:themeColor="text1"/>
            </w:rPr>
            <w:delText>of software</w:delText>
          </w:r>
        </w:del>
      </w:ins>
      <w:ins w:id="5152" w:author="Ruijie Xu" w:date="2022-01-30T11:13:00Z">
        <w:del w:id="5153" w:author="Liliana Salvador" w:date="2022-02-26T21:04:00Z">
          <w:r w:rsidR="002F185E" w:rsidRPr="003A137D" w:rsidDel="00CF41AB">
            <w:rPr>
              <w:color w:val="000000" w:themeColor="text1"/>
            </w:rPr>
            <w:delText xml:space="preserve"> </w:delText>
          </w:r>
        </w:del>
      </w:ins>
      <w:ins w:id="5154" w:author="Ruijie Xu" w:date="2022-01-30T11:14:00Z">
        <w:r w:rsidR="004D1EC1" w:rsidRPr="003A137D">
          <w:rPr>
            <w:color w:val="000000" w:themeColor="text1"/>
          </w:rPr>
          <w:t>within a group were similar</w:t>
        </w:r>
      </w:ins>
      <w:ins w:id="5155" w:author="Ruijie Xu" w:date="2022-01-30T14:25:00Z">
        <w:r w:rsidR="0027369C" w:rsidRPr="003A137D">
          <w:rPr>
            <w:color w:val="000000" w:themeColor="text1"/>
          </w:rPr>
          <w:t xml:space="preserve"> </w:t>
        </w:r>
      </w:ins>
      <w:ins w:id="5156" w:author="Ruijie Xu" w:date="2022-01-30T11:14:00Z">
        <w:r w:rsidR="004D1EC1" w:rsidRPr="003A137D">
          <w:rPr>
            <w:color w:val="000000" w:themeColor="text1"/>
          </w:rPr>
          <w:t xml:space="preserve">(group1: </w:t>
        </w:r>
      </w:ins>
      <w:ins w:id="5157" w:author="Ruijie Xu" w:date="2022-02-01T13:44:00Z">
        <w:r w:rsidR="00537B08">
          <w:rPr>
            <w:color w:val="000000" w:themeColor="text1"/>
          </w:rPr>
          <w:t>BLASTN</w:t>
        </w:r>
      </w:ins>
      <w:ins w:id="5158" w:author="Ruijie Xu" w:date="2022-01-30T11:14:00Z">
        <w:r w:rsidR="004D1EC1" w:rsidRPr="003A137D">
          <w:rPr>
            <w:color w:val="000000" w:themeColor="text1"/>
          </w:rPr>
          <w:t xml:space="preserve">, </w:t>
        </w:r>
      </w:ins>
      <w:ins w:id="5159" w:author="Ruijie Xu" w:date="2022-01-30T11:12:00Z">
        <w:r w:rsidR="002F185E" w:rsidRPr="003A137D">
          <w:rPr>
            <w:color w:val="000000" w:themeColor="text1"/>
          </w:rPr>
          <w:t xml:space="preserve">CLARK, CLARK-s, </w:t>
        </w:r>
      </w:ins>
      <w:ins w:id="5160" w:author="Ruijie Xu" w:date="2022-01-30T11:15:00Z">
        <w:r w:rsidR="004D1EC1" w:rsidRPr="003A137D">
          <w:rPr>
            <w:color w:val="000000" w:themeColor="text1"/>
          </w:rPr>
          <w:t xml:space="preserve">Metaphlan3 </w:t>
        </w:r>
      </w:ins>
      <w:ins w:id="5161" w:author="Ruijie Xu" w:date="2022-01-30T11:12:00Z">
        <w:r w:rsidR="002F185E" w:rsidRPr="003A137D">
          <w:rPr>
            <w:color w:val="000000" w:themeColor="text1"/>
          </w:rPr>
          <w:t xml:space="preserve">and </w:t>
        </w:r>
      </w:ins>
      <w:ins w:id="5162" w:author="Ruijie Xu" w:date="2022-01-30T11:15:00Z">
        <w:r w:rsidR="004D1EC1" w:rsidRPr="003A137D">
          <w:rPr>
            <w:color w:val="000000" w:themeColor="text1"/>
          </w:rPr>
          <w:t>Kaiju</w:t>
        </w:r>
      </w:ins>
      <w:ins w:id="5163" w:author="Ruijie Xu" w:date="2022-01-30T11:14:00Z">
        <w:r w:rsidR="004D1EC1" w:rsidRPr="003A137D">
          <w:rPr>
            <w:color w:val="000000" w:themeColor="text1"/>
          </w:rPr>
          <w:t xml:space="preserve">; group2: </w:t>
        </w:r>
      </w:ins>
      <w:ins w:id="5164" w:author="Ruijie Xu" w:date="2022-01-30T11:05:00Z">
        <w:r w:rsidR="00354455" w:rsidRPr="003A137D">
          <w:rPr>
            <w:color w:val="000000" w:themeColor="text1"/>
          </w:rPr>
          <w:t xml:space="preserve">Kraken2, </w:t>
        </w:r>
      </w:ins>
      <w:ins w:id="5165" w:author="Ruijie Xu" w:date="2022-01-30T11:15:00Z">
        <w:r w:rsidR="004D1EC1" w:rsidRPr="003A137D">
          <w:rPr>
            <w:color w:val="000000" w:themeColor="text1"/>
          </w:rPr>
          <w:t>Bracken</w:t>
        </w:r>
      </w:ins>
      <w:ins w:id="5166" w:author="Ruijie Xu" w:date="2022-01-30T11:16:00Z">
        <w:r w:rsidR="004D1EC1" w:rsidRPr="003A137D">
          <w:rPr>
            <w:color w:val="000000" w:themeColor="text1"/>
          </w:rPr>
          <w:t xml:space="preserve"> </w:t>
        </w:r>
      </w:ins>
      <w:ins w:id="5167" w:author="Ruijie Xu" w:date="2022-01-30T11:06:00Z">
        <w:r w:rsidR="00354455" w:rsidRPr="003A137D">
          <w:rPr>
            <w:color w:val="000000" w:themeColor="text1"/>
          </w:rPr>
          <w:t xml:space="preserve">and </w:t>
        </w:r>
      </w:ins>
      <w:ins w:id="5168" w:author="Ruijie Xu" w:date="2022-01-30T11:16:00Z">
        <w:r w:rsidR="004D1EC1" w:rsidRPr="003A137D">
          <w:rPr>
            <w:color w:val="000000" w:themeColor="text1"/>
          </w:rPr>
          <w:t>Centrifuge)</w:t>
        </w:r>
      </w:ins>
      <w:ins w:id="5169" w:author="Ruijie Xu" w:date="2022-01-30T11:05:00Z">
        <w:r w:rsidR="00354455" w:rsidRPr="003A137D">
          <w:rPr>
            <w:color w:val="000000" w:themeColor="text1"/>
          </w:rPr>
          <w:t>.</w:t>
        </w:r>
      </w:ins>
      <w:ins w:id="5170" w:author="Ruijie Xu" w:date="2022-01-30T11:16:00Z">
        <w:r w:rsidR="004D1EC1" w:rsidRPr="003A137D">
          <w:rPr>
            <w:color w:val="000000" w:themeColor="text1"/>
          </w:rPr>
          <w:t xml:space="preserve"> Diamond did</w:t>
        </w:r>
      </w:ins>
      <w:ins w:id="5171" w:author="Liliana Salvador" w:date="2022-02-26T21:05:00Z">
        <w:r w:rsidR="00CF41AB">
          <w:rPr>
            <w:color w:val="000000" w:themeColor="text1"/>
          </w:rPr>
          <w:t xml:space="preserve"> not</w:t>
        </w:r>
      </w:ins>
      <w:ins w:id="5172" w:author="Ruijie Xu" w:date="2022-01-30T11:16:00Z">
        <w:del w:id="5173"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5174" w:author="Liliana Salvador" w:date="2022-02-26T21:05:00Z">
        <w:r w:rsidR="00CF41AB">
          <w:rPr>
            <w:color w:val="000000" w:themeColor="text1"/>
          </w:rPr>
          <w:t>.</w:t>
        </w:r>
      </w:ins>
      <w:ins w:id="5175" w:author="Ruijie Xu" w:date="2022-01-30T11:16:00Z">
        <w:del w:id="5176" w:author="Liliana Salvador" w:date="2022-02-26T21:05:00Z">
          <w:r w:rsidR="004D1EC1" w:rsidRPr="003A137D" w:rsidDel="00CF41AB">
            <w:rPr>
              <w:color w:val="000000" w:themeColor="text1"/>
            </w:rPr>
            <w:delText xml:space="preserve"> from the Rattus dataset.</w:delText>
          </w:r>
        </w:del>
      </w:ins>
      <w:ins w:id="5177" w:author="Ruijie Xu" w:date="2022-01-30T11:07:00Z">
        <w:del w:id="5178" w:author="Liliana Salvador" w:date="2022-02-26T21:05:00Z">
          <w:r w:rsidR="0084098D" w:rsidRPr="003A137D" w:rsidDel="00CF41AB">
            <w:rPr>
              <w:color w:val="000000" w:themeColor="text1"/>
            </w:rPr>
            <w:delText xml:space="preserve"> </w:delText>
          </w:r>
        </w:del>
      </w:ins>
      <w:ins w:id="5179"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5180" w:author="Ruijie Xu" w:date="2022-01-30T11:54:00Z"/>
          <w:color w:val="000000" w:themeColor="text1"/>
        </w:rPr>
      </w:pPr>
      <w:ins w:id="5181" w:author="Ruijie Xu" w:date="2022-01-30T11:17:00Z">
        <w:r w:rsidRPr="003A137D">
          <w:rPr>
            <w:color w:val="000000" w:themeColor="text1"/>
          </w:rPr>
          <w:t>Th</w:t>
        </w:r>
      </w:ins>
      <w:ins w:id="5182" w:author="Ruijie Xu" w:date="2022-01-30T11:27:00Z">
        <w:r w:rsidR="00E9791D" w:rsidRPr="003A137D">
          <w:rPr>
            <w:color w:val="000000" w:themeColor="text1"/>
          </w:rPr>
          <w:t>is</w:t>
        </w:r>
      </w:ins>
      <w:ins w:id="5183" w:author="Ruijie Xu" w:date="2022-01-30T11:17:00Z">
        <w:r w:rsidRPr="003A137D">
          <w:rPr>
            <w:color w:val="000000" w:themeColor="text1"/>
          </w:rPr>
          <w:t xml:space="preserve"> </w:t>
        </w:r>
      </w:ins>
      <w:ins w:id="5184" w:author="Ruijie Xu" w:date="2022-01-30T11:27:00Z">
        <w:r w:rsidR="00E9791D" w:rsidRPr="003A137D">
          <w:rPr>
            <w:color w:val="000000" w:themeColor="text1"/>
          </w:rPr>
          <w:t>division</w:t>
        </w:r>
      </w:ins>
      <w:ins w:id="5185" w:author="Ruijie Xu" w:date="2022-01-30T11:17:00Z">
        <w:r w:rsidRPr="003A137D">
          <w:rPr>
            <w:color w:val="000000" w:themeColor="text1"/>
          </w:rPr>
          <w:t xml:space="preserve"> </w:t>
        </w:r>
      </w:ins>
      <w:ins w:id="5186" w:author="Ruijie Xu" w:date="2022-01-30T11:27:00Z">
        <w:r w:rsidR="00E9791D" w:rsidRPr="003A137D">
          <w:rPr>
            <w:color w:val="000000" w:themeColor="text1"/>
          </w:rPr>
          <w:t>in</w:t>
        </w:r>
      </w:ins>
      <w:ins w:id="5187" w:author="Ruijie Xu" w:date="2022-01-30T11:17:00Z">
        <w:r w:rsidRPr="003A137D">
          <w:rPr>
            <w:color w:val="000000" w:themeColor="text1"/>
          </w:rPr>
          <w:t xml:space="preserve"> </w:t>
        </w:r>
      </w:ins>
      <w:ins w:id="5188" w:author="Ruijie Xu" w:date="2022-01-30T14:25:00Z">
        <w:r w:rsidR="0027369C" w:rsidRPr="003A137D">
          <w:rPr>
            <w:color w:val="000000" w:themeColor="text1"/>
          </w:rPr>
          <w:t>virus</w:t>
        </w:r>
      </w:ins>
      <w:ins w:id="5189" w:author="Ruijie Xu" w:date="2022-01-30T11:17:00Z">
        <w:r w:rsidRPr="003A137D">
          <w:rPr>
            <w:color w:val="000000" w:themeColor="text1"/>
          </w:rPr>
          <w:t xml:space="preserve"> classifications was further validated </w:t>
        </w:r>
      </w:ins>
      <w:ins w:id="5190" w:author="Ruijie Xu" w:date="2022-01-30T11:33:00Z">
        <w:r w:rsidR="005B1C20" w:rsidRPr="003A137D">
          <w:rPr>
            <w:color w:val="000000" w:themeColor="text1"/>
          </w:rPr>
          <w:t>by</w:t>
        </w:r>
      </w:ins>
      <w:ins w:id="5191" w:author="Ruijie Xu" w:date="2022-01-30T11:18:00Z">
        <w:r w:rsidRPr="003A137D">
          <w:rPr>
            <w:color w:val="000000" w:themeColor="text1"/>
          </w:rPr>
          <w:t xml:space="preserve"> the </w:t>
        </w:r>
      </w:ins>
      <w:ins w:id="5192" w:author="Ruijie Xu" w:date="2022-01-30T11:34:00Z">
        <w:r w:rsidR="005B1C20" w:rsidRPr="003A137D">
          <w:rPr>
            <w:color w:val="000000" w:themeColor="text1"/>
          </w:rPr>
          <w:t>viru</w:t>
        </w:r>
      </w:ins>
      <w:ins w:id="5193" w:author="Ruijie Xu" w:date="2022-01-30T14:25:00Z">
        <w:r w:rsidR="0027369C" w:rsidRPr="003A137D">
          <w:rPr>
            <w:color w:val="000000" w:themeColor="text1"/>
          </w:rPr>
          <w:t>s</w:t>
        </w:r>
      </w:ins>
      <w:ins w:id="5194" w:author="Ruijie Xu" w:date="2022-01-30T11:34:00Z">
        <w:r w:rsidR="005B1C20" w:rsidRPr="003A137D">
          <w:rPr>
            <w:color w:val="000000" w:themeColor="text1"/>
          </w:rPr>
          <w:t xml:space="preserve"> </w:t>
        </w:r>
      </w:ins>
      <w:ins w:id="5195" w:author="Ruijie Xu" w:date="2022-01-30T11:18:00Z">
        <w:r w:rsidRPr="003A137D">
          <w:rPr>
            <w:color w:val="000000" w:themeColor="text1"/>
          </w:rPr>
          <w:t>classifications</w:t>
        </w:r>
      </w:ins>
      <w:ins w:id="5196" w:author="Ruijie Xu" w:date="2022-01-30T11:34:00Z">
        <w:r w:rsidR="00756031" w:rsidRPr="003A137D">
          <w:rPr>
            <w:color w:val="000000" w:themeColor="text1"/>
          </w:rPr>
          <w:t xml:space="preserve"> at the</w:t>
        </w:r>
      </w:ins>
      <w:ins w:id="5197" w:author="Ruijie Xu" w:date="2022-01-30T11:18:00Z">
        <w:r w:rsidRPr="003A137D">
          <w:rPr>
            <w:color w:val="000000" w:themeColor="text1"/>
          </w:rPr>
          <w:t xml:space="preserve"> lower taxonomy levels</w:t>
        </w:r>
      </w:ins>
      <w:ins w:id="5198" w:author="Ruijie Xu" w:date="2022-01-30T11:19:00Z">
        <w:r w:rsidR="00E33333" w:rsidRPr="003A137D">
          <w:rPr>
            <w:color w:val="000000" w:themeColor="text1"/>
          </w:rPr>
          <w:t xml:space="preserve">. </w:t>
        </w:r>
      </w:ins>
      <w:ins w:id="5199" w:author="Ruijie Xu" w:date="2022-01-30T11:31:00Z">
        <w:r w:rsidR="00991599" w:rsidRPr="003A137D">
          <w:rPr>
            <w:color w:val="000000" w:themeColor="text1"/>
          </w:rPr>
          <w:t xml:space="preserve">The samples with </w:t>
        </w:r>
      </w:ins>
      <w:ins w:id="5200" w:author="Ruijie Xu" w:date="2022-02-02T13:53:00Z">
        <w:r w:rsidR="00710530">
          <w:rPr>
            <w:color w:val="000000" w:themeColor="text1"/>
          </w:rPr>
          <w:t xml:space="preserve">large percentage of </w:t>
        </w:r>
      </w:ins>
      <w:ins w:id="5201" w:author="Ruijie Xu" w:date="2022-01-30T11:31:00Z">
        <w:r w:rsidR="00991599" w:rsidRPr="003A137D">
          <w:rPr>
            <w:color w:val="000000" w:themeColor="text1"/>
          </w:rPr>
          <w:t>reads classified under vi</w:t>
        </w:r>
      </w:ins>
      <w:ins w:id="5202" w:author="Ruijie Xu" w:date="2022-01-30T11:30:00Z">
        <w:r w:rsidR="00991599" w:rsidRPr="003A137D">
          <w:rPr>
            <w:color w:val="000000" w:themeColor="text1"/>
          </w:rPr>
          <w:t>rus</w:t>
        </w:r>
      </w:ins>
      <w:ins w:id="5203" w:author="Ruijie Xu" w:date="2022-01-30T11:31:00Z">
        <w:r w:rsidR="00991599" w:rsidRPr="003A137D">
          <w:rPr>
            <w:color w:val="000000" w:themeColor="text1"/>
          </w:rPr>
          <w:t xml:space="preserve"> taxa by group1 software were not </w:t>
        </w:r>
      </w:ins>
      <w:ins w:id="5204" w:author="Ruijie Xu" w:date="2022-01-30T11:32:00Z">
        <w:r w:rsidR="00991599" w:rsidRPr="003A137D">
          <w:rPr>
            <w:color w:val="000000" w:themeColor="text1"/>
          </w:rPr>
          <w:t>profiled by software</w:t>
        </w:r>
      </w:ins>
      <w:ins w:id="5205" w:author="Ruijie Xu" w:date="2022-01-30T14:26:00Z">
        <w:r w:rsidR="004005F4" w:rsidRPr="003A137D">
          <w:rPr>
            <w:color w:val="000000" w:themeColor="text1"/>
          </w:rPr>
          <w:t xml:space="preserve"> in group2</w:t>
        </w:r>
      </w:ins>
      <w:ins w:id="5206" w:author="Ruijie Xu" w:date="2022-01-30T11:32:00Z">
        <w:r w:rsidR="00991599" w:rsidRPr="003A137D">
          <w:rPr>
            <w:color w:val="000000" w:themeColor="text1"/>
          </w:rPr>
          <w:t>.</w:t>
        </w:r>
      </w:ins>
      <w:ins w:id="5207" w:author="Ruijie Xu" w:date="2022-01-30T11:38:00Z">
        <w:r w:rsidR="003B13B2" w:rsidRPr="003A137D">
          <w:rPr>
            <w:color w:val="000000" w:themeColor="text1"/>
          </w:rPr>
          <w:t xml:space="preserve"> Although software in group1 were more sensitive in virus identification than </w:t>
        </w:r>
        <w:del w:id="5208"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5209" w:author="Ruijie Xu" w:date="2022-01-30T11:39:00Z">
        <w:r w:rsidR="003B13B2" w:rsidRPr="003A137D">
          <w:rPr>
            <w:color w:val="000000" w:themeColor="text1"/>
          </w:rPr>
          <w:t xml:space="preserve">virus </w:t>
        </w:r>
      </w:ins>
      <w:ins w:id="5210" w:author="Ruijie Xu" w:date="2022-01-30T11:38:00Z">
        <w:r w:rsidR="003B13B2" w:rsidRPr="003A137D">
          <w:rPr>
            <w:color w:val="000000" w:themeColor="text1"/>
          </w:rPr>
          <w:t xml:space="preserve">taxa and the </w:t>
        </w:r>
      </w:ins>
      <w:ins w:id="5211" w:author="Liliana Salvador" w:date="2022-02-26T21:06:00Z">
        <w:r w:rsidR="00CF41AB">
          <w:rPr>
            <w:color w:val="000000" w:themeColor="text1"/>
          </w:rPr>
          <w:t xml:space="preserve">correspondent </w:t>
        </w:r>
      </w:ins>
      <w:ins w:id="5212" w:author="Ruijie Xu" w:date="2022-01-30T11:38:00Z">
        <w:r w:rsidR="003B13B2" w:rsidRPr="003A137D">
          <w:rPr>
            <w:color w:val="000000" w:themeColor="text1"/>
          </w:rPr>
          <w:t>num</w:t>
        </w:r>
      </w:ins>
      <w:ins w:id="5213" w:author="Ruijie Xu" w:date="2022-01-30T11:39:00Z">
        <w:r w:rsidR="003B13B2" w:rsidRPr="003A137D">
          <w:rPr>
            <w:color w:val="000000" w:themeColor="text1"/>
          </w:rPr>
          <w:t xml:space="preserve">ber of reads </w:t>
        </w:r>
        <w:del w:id="5214" w:author="Liliana Salvador" w:date="2022-02-26T21:06:00Z">
          <w:r w:rsidR="003B13B2" w:rsidRPr="003A137D" w:rsidDel="00CF41AB">
            <w:rPr>
              <w:color w:val="000000" w:themeColor="text1"/>
            </w:rPr>
            <w:delText xml:space="preserve">classified under each virues taxa </w:delText>
          </w:r>
        </w:del>
      </w:ins>
      <w:ins w:id="5215" w:author="Ruijie Xu" w:date="2022-01-30T14:27:00Z">
        <w:r w:rsidR="0019346C" w:rsidRPr="003A137D">
          <w:rPr>
            <w:color w:val="000000" w:themeColor="text1"/>
          </w:rPr>
          <w:t xml:space="preserve">using different group1 software </w:t>
        </w:r>
      </w:ins>
      <w:ins w:id="5216" w:author="Ruijie Xu" w:date="2022-01-30T11:39:00Z">
        <w:r w:rsidR="003B13B2" w:rsidRPr="003A137D">
          <w:rPr>
            <w:color w:val="000000" w:themeColor="text1"/>
          </w:rPr>
          <w:t>were not consistent.</w:t>
        </w:r>
        <w:r w:rsidR="00EF6BF9" w:rsidRPr="003A137D">
          <w:rPr>
            <w:color w:val="000000" w:themeColor="text1"/>
          </w:rPr>
          <w:t xml:space="preserve"> </w:t>
        </w:r>
      </w:ins>
      <w:ins w:id="5217" w:author="Ruijie Xu" w:date="2022-01-30T11:40:00Z">
        <w:r w:rsidR="00EF6BF9" w:rsidRPr="003A137D">
          <w:rPr>
            <w:color w:val="000000" w:themeColor="text1"/>
          </w:rPr>
          <w:t xml:space="preserve">The virus taxon identified by </w:t>
        </w:r>
      </w:ins>
      <w:ins w:id="5218" w:author="Ruijie Xu" w:date="2022-02-01T13:44:00Z">
        <w:r w:rsidR="00537B08">
          <w:rPr>
            <w:color w:val="000000" w:themeColor="text1"/>
          </w:rPr>
          <w:t>BLASTN</w:t>
        </w:r>
      </w:ins>
      <w:ins w:id="5219" w:author="Ruijie Xu" w:date="2022-01-30T11:40:00Z">
        <w:r w:rsidR="00EF6BF9" w:rsidRPr="003A137D">
          <w:rPr>
            <w:color w:val="000000" w:themeColor="text1"/>
          </w:rPr>
          <w:t xml:space="preserve"> in high abundance was not identified by any other software included in the analysis.</w:t>
        </w:r>
      </w:ins>
      <w:ins w:id="5220"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5221" w:author="Liliana Salvador" w:date="2022-02-26T21:08:00Z">
        <w:r w:rsidR="00CF41AB">
          <w:rPr>
            <w:color w:val="000000" w:themeColor="text1"/>
          </w:rPr>
          <w:t>B</w:t>
        </w:r>
      </w:ins>
      <w:ins w:id="5222" w:author="Ruijie Xu" w:date="2022-01-30T11:43:00Z">
        <w:del w:id="5223"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5224" w:author="Liliana Salvador" w:date="2022-02-26T21:07:00Z">
        <w:r w:rsidR="00CF41AB">
          <w:rPr>
            <w:color w:val="000000" w:themeColor="text1"/>
          </w:rPr>
          <w:t>as</w:t>
        </w:r>
      </w:ins>
      <w:ins w:id="5225" w:author="Ruijie Xu" w:date="2022-01-30T11:43:00Z">
        <w:del w:id="5226"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5227" w:author="Ruijie Xu" w:date="2022-01-30T11:44:00Z">
        <w:r w:rsidR="00850555" w:rsidRPr="003A137D">
          <w:rPr>
            <w:color w:val="000000" w:themeColor="text1"/>
          </w:rPr>
          <w:t>tent across the software at both Phylum and Genus level.</w:t>
        </w:r>
      </w:ins>
      <w:ins w:id="5228" w:author="Ruijie Xu" w:date="2022-01-30T11:45:00Z">
        <w:r w:rsidR="00A30F89" w:rsidRPr="003A137D">
          <w:rPr>
            <w:color w:val="000000" w:themeColor="text1"/>
          </w:rPr>
          <w:t xml:space="preserve"> Only </w:t>
        </w:r>
      </w:ins>
      <w:ins w:id="5229" w:author="Ruijie Xu" w:date="2022-01-30T11:49:00Z">
        <w:r w:rsidR="00835FEC" w:rsidRPr="003A137D">
          <w:rPr>
            <w:color w:val="000000" w:themeColor="text1"/>
          </w:rPr>
          <w:t xml:space="preserve">the classifications of </w:t>
        </w:r>
      </w:ins>
      <w:ins w:id="5230" w:author="Ruijie Xu" w:date="2022-01-30T11:45:00Z">
        <w:r w:rsidR="00A30F89" w:rsidRPr="003A137D">
          <w:rPr>
            <w:color w:val="000000" w:themeColor="text1"/>
          </w:rPr>
          <w:t>Metaphlan3, which could on</w:t>
        </w:r>
      </w:ins>
      <w:ins w:id="5231" w:author="Ruijie Xu" w:date="2022-01-30T11:46:00Z">
        <w:r w:rsidR="00A30F89" w:rsidRPr="003A137D">
          <w:rPr>
            <w:color w:val="000000" w:themeColor="text1"/>
          </w:rPr>
          <w:t xml:space="preserve">ly identify </w:t>
        </w:r>
      </w:ins>
      <w:ins w:id="5232" w:author="Ruijie Xu" w:date="2022-01-30T11:48:00Z">
        <w:r w:rsidR="004F6BB0" w:rsidRPr="003A137D">
          <w:rPr>
            <w:color w:val="000000" w:themeColor="text1"/>
          </w:rPr>
          <w:t xml:space="preserve">a few </w:t>
        </w:r>
      </w:ins>
      <w:ins w:id="5233" w:author="Ruijie Xu" w:date="2022-01-30T11:46:00Z">
        <w:r w:rsidR="00A30F89" w:rsidRPr="003A137D">
          <w:rPr>
            <w:color w:val="000000" w:themeColor="text1"/>
          </w:rPr>
          <w:t>taxa</w:t>
        </w:r>
      </w:ins>
      <w:ins w:id="5234" w:author="Ruijie Xu" w:date="2022-01-30T11:48:00Z">
        <w:r w:rsidR="004F6BB0" w:rsidRPr="003A137D">
          <w:rPr>
            <w:color w:val="000000" w:themeColor="text1"/>
          </w:rPr>
          <w:t xml:space="preserve"> from each sample</w:t>
        </w:r>
      </w:ins>
      <w:ins w:id="5235" w:author="Ruijie Xu" w:date="2022-01-30T11:46:00Z">
        <w:r w:rsidR="00A30F89" w:rsidRPr="003A137D">
          <w:rPr>
            <w:color w:val="000000" w:themeColor="text1"/>
          </w:rPr>
          <w:t xml:space="preserve"> </w:t>
        </w:r>
      </w:ins>
      <w:ins w:id="5236" w:author="Ruijie Xu" w:date="2022-01-30T11:48:00Z">
        <w:r w:rsidR="004F6BB0" w:rsidRPr="003A137D">
          <w:rPr>
            <w:color w:val="000000" w:themeColor="text1"/>
          </w:rPr>
          <w:t>with high abundance</w:t>
        </w:r>
      </w:ins>
      <w:ins w:id="5237" w:author="Ruijie Xu" w:date="2022-01-30T11:46:00Z">
        <w:r w:rsidR="00A30F89" w:rsidRPr="003A137D">
          <w:rPr>
            <w:color w:val="000000" w:themeColor="text1"/>
          </w:rPr>
          <w:t xml:space="preserve">, and Diamond, which </w:t>
        </w:r>
      </w:ins>
      <w:ins w:id="5238" w:author="Ruijie Xu" w:date="2022-01-30T11:49:00Z">
        <w:r w:rsidR="00835FEC" w:rsidRPr="003A137D">
          <w:rPr>
            <w:color w:val="000000" w:themeColor="text1"/>
          </w:rPr>
          <w:t>report</w:t>
        </w:r>
      </w:ins>
      <w:ins w:id="5239" w:author="Ruijie Xu" w:date="2022-01-30T11:50:00Z">
        <w:r w:rsidR="00835FEC" w:rsidRPr="003A137D">
          <w:rPr>
            <w:color w:val="000000" w:themeColor="text1"/>
          </w:rPr>
          <w:t>ed</w:t>
        </w:r>
      </w:ins>
      <w:ins w:id="5240" w:author="Ruijie Xu" w:date="2022-01-30T11:49:00Z">
        <w:r w:rsidR="00835FEC" w:rsidRPr="003A137D">
          <w:rPr>
            <w:color w:val="000000" w:themeColor="text1"/>
          </w:rPr>
          <w:t xml:space="preserve"> conflicting profiles in Firmicutes </w:t>
        </w:r>
      </w:ins>
      <w:ins w:id="5241" w:author="Ruijie Xu" w:date="2022-01-30T11:50:00Z">
        <w:r w:rsidR="00835FEC" w:rsidRPr="003A137D">
          <w:rPr>
            <w:color w:val="000000" w:themeColor="text1"/>
          </w:rPr>
          <w:t xml:space="preserve">identification </w:t>
        </w:r>
      </w:ins>
      <w:ins w:id="5242" w:author="Ruijie Xu" w:date="2022-01-30T11:51:00Z">
        <w:r w:rsidR="00835FEC" w:rsidRPr="003A137D">
          <w:rPr>
            <w:color w:val="000000" w:themeColor="text1"/>
          </w:rPr>
          <w:t xml:space="preserve">at </w:t>
        </w:r>
      </w:ins>
      <w:ins w:id="5243" w:author="Ruijie Xu" w:date="2022-01-30T14:28:00Z">
        <w:r w:rsidR="0019346C" w:rsidRPr="003A137D">
          <w:rPr>
            <w:color w:val="000000" w:themeColor="text1"/>
          </w:rPr>
          <w:t xml:space="preserve">the </w:t>
        </w:r>
      </w:ins>
      <w:ins w:id="5244" w:author="Ruijie Xu" w:date="2022-01-30T11:51:00Z">
        <w:r w:rsidR="00835FEC" w:rsidRPr="003A137D">
          <w:rPr>
            <w:color w:val="000000" w:themeColor="text1"/>
          </w:rPr>
          <w:t xml:space="preserve">Phylum level </w:t>
        </w:r>
      </w:ins>
      <w:ins w:id="5245" w:author="Ruijie Xu" w:date="2022-01-30T11:50:00Z">
        <w:r w:rsidR="00835FEC" w:rsidRPr="003A137D">
          <w:rPr>
            <w:color w:val="000000" w:themeColor="text1"/>
          </w:rPr>
          <w:t xml:space="preserve">(Bacillus at Genus level) </w:t>
        </w:r>
      </w:ins>
      <w:ins w:id="5246" w:author="Ruijie Xu" w:date="2022-01-30T11:51:00Z">
        <w:r w:rsidR="00835FEC" w:rsidRPr="003A137D">
          <w:rPr>
            <w:color w:val="000000" w:themeColor="text1"/>
          </w:rPr>
          <w:t>with the classification of all the other software</w:t>
        </w:r>
      </w:ins>
      <w:ins w:id="5247" w:author="Ruijie Xu" w:date="2022-01-30T11:49:00Z">
        <w:r w:rsidR="00835FEC" w:rsidRPr="003A137D">
          <w:rPr>
            <w:color w:val="000000" w:themeColor="text1"/>
          </w:rPr>
          <w:t xml:space="preserve">, </w:t>
        </w:r>
      </w:ins>
      <w:ins w:id="5248" w:author="Ruijie Xu" w:date="2022-01-30T11:51:00Z">
        <w:r w:rsidR="00E97862" w:rsidRPr="003A137D">
          <w:rPr>
            <w:color w:val="000000" w:themeColor="text1"/>
          </w:rPr>
          <w:t>were</w:t>
        </w:r>
      </w:ins>
      <w:ins w:id="5249" w:author="Ruijie Xu" w:date="2022-01-30T11:52:00Z">
        <w:r w:rsidR="00E97862" w:rsidRPr="003A137D">
          <w:rPr>
            <w:color w:val="000000" w:themeColor="text1"/>
          </w:rPr>
          <w:t xml:space="preserve"> different</w:t>
        </w:r>
      </w:ins>
      <w:ins w:id="5250" w:author="Ruijie Xu" w:date="2022-01-30T14:28:00Z">
        <w:r w:rsidR="0019346C" w:rsidRPr="003A137D">
          <w:rPr>
            <w:color w:val="000000" w:themeColor="text1"/>
          </w:rPr>
          <w:t xml:space="preserve"> </w:t>
        </w:r>
      </w:ins>
      <w:ins w:id="5251" w:author="Ruijie Xu" w:date="2022-02-02T13:54:00Z">
        <w:r w:rsidR="00276EE5">
          <w:rPr>
            <w:color w:val="000000" w:themeColor="text1"/>
          </w:rPr>
          <w:t>from other software in Bacteria classification</w:t>
        </w:r>
      </w:ins>
      <w:ins w:id="5252" w:author="Ruijie Xu" w:date="2022-01-30T11:52:00Z">
        <w:r w:rsidR="00E97862" w:rsidRPr="003A137D">
          <w:rPr>
            <w:color w:val="000000" w:themeColor="text1"/>
          </w:rPr>
          <w:t>.</w:t>
        </w:r>
      </w:ins>
      <w:ins w:id="5253" w:author="Ruijie Xu" w:date="2022-01-30T11:53:00Z">
        <w:r w:rsidR="00702D65" w:rsidRPr="003A137D">
          <w:rPr>
            <w:color w:val="000000" w:themeColor="text1"/>
          </w:rPr>
          <w:t xml:space="preserve"> </w:t>
        </w:r>
      </w:ins>
    </w:p>
    <w:p w14:paraId="0D012B48" w14:textId="4B45062F" w:rsidR="0032111B" w:rsidRDefault="00702D65" w:rsidP="00D33126">
      <w:pPr>
        <w:spacing w:line="480" w:lineRule="auto"/>
        <w:rPr>
          <w:ins w:id="5254" w:author="Liliana Salvador" w:date="2022-02-26T21:10:00Z"/>
          <w:color w:val="000000" w:themeColor="text1"/>
        </w:rPr>
      </w:pPr>
      <w:ins w:id="5255" w:author="Ruijie Xu" w:date="2022-01-30T11:54:00Z">
        <w:r w:rsidRPr="003A137D">
          <w:rPr>
            <w:color w:val="000000" w:themeColor="text1"/>
          </w:rPr>
          <w:t>Compare</w:t>
        </w:r>
      </w:ins>
      <w:ins w:id="5256" w:author="Liliana Salvador" w:date="2022-02-26T21:08:00Z">
        <w:r w:rsidR="00CF41AB">
          <w:rPr>
            <w:color w:val="000000" w:themeColor="text1"/>
          </w:rPr>
          <w:t>d</w:t>
        </w:r>
      </w:ins>
      <w:ins w:id="5257" w:author="Ruijie Xu" w:date="2022-01-30T11:54:00Z">
        <w:r w:rsidRPr="003A137D">
          <w:rPr>
            <w:color w:val="000000" w:themeColor="text1"/>
          </w:rPr>
          <w:t xml:space="preserve"> to </w:t>
        </w:r>
      </w:ins>
      <w:ins w:id="5258" w:author="Liliana Salvador" w:date="2022-02-26T21:08:00Z">
        <w:r w:rsidR="0032111B">
          <w:rPr>
            <w:color w:val="000000" w:themeColor="text1"/>
          </w:rPr>
          <w:t>P</w:t>
        </w:r>
      </w:ins>
      <w:ins w:id="5259" w:author="Ruijie Xu" w:date="2022-01-30T11:54:00Z">
        <w:del w:id="5260" w:author="Liliana Salvador" w:date="2022-02-26T21:08:00Z">
          <w:r w:rsidRPr="003A137D" w:rsidDel="0032111B">
            <w:rPr>
              <w:color w:val="000000" w:themeColor="text1"/>
            </w:rPr>
            <w:delText>p</w:delText>
          </w:r>
        </w:del>
        <w:r w:rsidRPr="003A137D">
          <w:rPr>
            <w:color w:val="000000" w:themeColor="text1"/>
          </w:rPr>
          <w:t>hylum and Genus level</w:t>
        </w:r>
      </w:ins>
      <w:ins w:id="5261" w:author="Liliana Salvador" w:date="2022-02-26T21:08:00Z">
        <w:r w:rsidR="0032111B">
          <w:rPr>
            <w:color w:val="000000" w:themeColor="text1"/>
          </w:rPr>
          <w:t>s</w:t>
        </w:r>
      </w:ins>
      <w:ins w:id="5262" w:author="Ruijie Xu" w:date="2022-01-30T11:54:00Z">
        <w:r w:rsidRPr="003A137D">
          <w:rPr>
            <w:color w:val="000000" w:themeColor="text1"/>
          </w:rPr>
          <w:t>, the classification</w:t>
        </w:r>
      </w:ins>
      <w:ins w:id="5263" w:author="Ruijie Xu" w:date="2022-01-30T14:28:00Z">
        <w:r w:rsidR="00B344E0" w:rsidRPr="003A137D">
          <w:rPr>
            <w:color w:val="000000" w:themeColor="text1"/>
          </w:rPr>
          <w:t>s</w:t>
        </w:r>
      </w:ins>
      <w:ins w:id="5264" w:author="Ruijie Xu" w:date="2022-01-30T11:54:00Z">
        <w:r w:rsidRPr="003A137D">
          <w:rPr>
            <w:color w:val="000000" w:themeColor="text1"/>
          </w:rPr>
          <w:t xml:space="preserve"> at the </w:t>
        </w:r>
      </w:ins>
      <w:ins w:id="5265" w:author="Rajeev, Sree" w:date="2022-03-03T11:42:00Z">
        <w:r w:rsidR="006F201E">
          <w:rPr>
            <w:color w:val="000000" w:themeColor="text1"/>
          </w:rPr>
          <w:t>s</w:t>
        </w:r>
      </w:ins>
      <w:ins w:id="5266" w:author="Ruijie Xu" w:date="2022-01-30T11:54:00Z">
        <w:del w:id="5267" w:author="Rajeev, Sree" w:date="2022-03-03T11:42:00Z">
          <w:r w:rsidRPr="003A137D" w:rsidDel="006F201E">
            <w:rPr>
              <w:color w:val="000000" w:themeColor="text1"/>
            </w:rPr>
            <w:delText>S</w:delText>
          </w:r>
        </w:del>
        <w:r w:rsidRPr="003A137D">
          <w:rPr>
            <w:color w:val="000000" w:themeColor="text1"/>
          </w:rPr>
          <w:t xml:space="preserve">pecies level </w:t>
        </w:r>
      </w:ins>
      <w:ins w:id="5268" w:author="Ruijie Xu" w:date="2022-01-30T14:28:00Z">
        <w:r w:rsidR="00B344E0" w:rsidRPr="003A137D">
          <w:rPr>
            <w:color w:val="000000" w:themeColor="text1"/>
          </w:rPr>
          <w:t>were</w:t>
        </w:r>
      </w:ins>
      <w:ins w:id="5269" w:author="Ruijie Xu" w:date="2022-01-30T11:54:00Z">
        <w:r w:rsidRPr="003A137D">
          <w:rPr>
            <w:color w:val="000000" w:themeColor="text1"/>
          </w:rPr>
          <w:t xml:space="preserve"> more diverge</w:t>
        </w:r>
      </w:ins>
      <w:ins w:id="5270" w:author="Liliana Salvador" w:date="2022-02-26T21:08:00Z">
        <w:r w:rsidR="0032111B">
          <w:rPr>
            <w:color w:val="000000" w:themeColor="text1"/>
          </w:rPr>
          <w:t>nt</w:t>
        </w:r>
      </w:ins>
      <w:ins w:id="5271" w:author="Ruijie Xu" w:date="2022-01-30T11:54:00Z">
        <w:del w:id="5272"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5273" w:author="Ruijie Xu" w:date="2022-01-30T11:55:00Z">
        <w:r w:rsidR="003C6D3F" w:rsidRPr="003A137D">
          <w:rPr>
            <w:color w:val="000000" w:themeColor="text1"/>
          </w:rPr>
          <w:t xml:space="preserve">most software </w:t>
        </w:r>
        <w:del w:id="5274" w:author="Liliana Salvador" w:date="2022-03-08T20:29:00Z">
          <w:r w:rsidR="003C6D3F" w:rsidRPr="003A137D" w:rsidDel="00282502">
            <w:rPr>
              <w:color w:val="000000" w:themeColor="text1"/>
            </w:rPr>
            <w:delText>ha</w:delText>
          </w:r>
        </w:del>
        <w:del w:id="5275" w:author="Liliana Salvador" w:date="2022-02-26T21:08:00Z">
          <w:r w:rsidR="003C6D3F" w:rsidRPr="003A137D" w:rsidDel="0032111B">
            <w:rPr>
              <w:color w:val="000000" w:themeColor="text1"/>
            </w:rPr>
            <w:delText>s</w:delText>
          </w:r>
        </w:del>
        <w:del w:id="5276" w:author="Liliana Salvador" w:date="2022-03-08T20:29:00Z">
          <w:r w:rsidR="003C6D3F" w:rsidRPr="003A137D" w:rsidDel="00282502">
            <w:rPr>
              <w:color w:val="000000" w:themeColor="text1"/>
            </w:rPr>
            <w:delText xml:space="preserve"> </w:delText>
          </w:r>
        </w:del>
        <w:r w:rsidR="003C6D3F" w:rsidRPr="003A137D">
          <w:rPr>
            <w:color w:val="000000" w:themeColor="text1"/>
          </w:rPr>
          <w:t>reported more than 1,000</w:t>
        </w:r>
      </w:ins>
      <w:ins w:id="5277" w:author="Ruijie Xu" w:date="2022-01-30T11:56:00Z">
        <w:r w:rsidR="003C6D3F" w:rsidRPr="003A137D">
          <w:rPr>
            <w:color w:val="000000" w:themeColor="text1"/>
          </w:rPr>
          <w:t xml:space="preserve"> unique </w:t>
        </w:r>
      </w:ins>
      <w:ins w:id="5278" w:author="Liliana Salvador" w:date="2022-03-08T20:29:00Z">
        <w:r w:rsidR="00282502">
          <w:rPr>
            <w:color w:val="000000" w:themeColor="text1"/>
          </w:rPr>
          <w:t>s</w:t>
        </w:r>
      </w:ins>
      <w:ins w:id="5279" w:author="Ruijie Xu" w:date="2022-01-30T11:56:00Z">
        <w:del w:id="5280" w:author="Liliana Salvador" w:date="2022-03-08T20:29:00Z">
          <w:r w:rsidR="003C6D3F" w:rsidRPr="003A137D" w:rsidDel="00282502">
            <w:rPr>
              <w:color w:val="000000" w:themeColor="text1"/>
            </w:rPr>
            <w:delText>S</w:delText>
          </w:r>
        </w:del>
        <w:r w:rsidR="003C6D3F" w:rsidRPr="003A137D">
          <w:rPr>
            <w:color w:val="000000" w:themeColor="text1"/>
          </w:rPr>
          <w:t xml:space="preserve">pecies taxa from the Rattus profiles (except for Bracken and Metaphlan3), only </w:t>
        </w:r>
      </w:ins>
      <w:ins w:id="5281" w:author="Liliana Salvador" w:date="2022-02-26T21:09:00Z">
        <w:r w:rsidR="0032111B">
          <w:rPr>
            <w:color w:val="000000" w:themeColor="text1"/>
          </w:rPr>
          <w:t>nine</w:t>
        </w:r>
      </w:ins>
      <w:ins w:id="5282" w:author="Ruijie Xu" w:date="2022-01-30T11:56:00Z">
        <w:del w:id="5283"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5284" w:author="Ruijie Xu" w:date="2022-01-30T11:57:00Z">
        <w:del w:id="5285" w:author="Liliana Salvador" w:date="2022-03-08T20:29:00Z">
          <w:r w:rsidR="003C6D3F" w:rsidRPr="003A137D" w:rsidDel="00282502">
            <w:rPr>
              <w:color w:val="000000" w:themeColor="text1"/>
            </w:rPr>
            <w:delText xml:space="preserve">species </w:delText>
          </w:r>
        </w:del>
        <w:r w:rsidR="003C6D3F" w:rsidRPr="003A137D">
          <w:rPr>
            <w:color w:val="000000" w:themeColor="text1"/>
          </w:rPr>
          <w:t xml:space="preserve">were </w:t>
        </w:r>
        <w:del w:id="5286"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5287" w:author="Ruijie Xu" w:date="2022-01-30T11:58:00Z">
        <w:del w:id="5288" w:author="Liliana Salvador" w:date="2022-03-08T20:29:00Z">
          <w:r w:rsidR="00D3791F" w:rsidRPr="003A137D" w:rsidDel="00282502">
            <w:rPr>
              <w:color w:val="000000" w:themeColor="text1"/>
            </w:rPr>
            <w:delText xml:space="preserve"> </w:delText>
          </w:r>
        </w:del>
      </w:ins>
      <w:ins w:id="5289" w:author="Ruijie Xu" w:date="2022-01-30T11:59:00Z">
        <w:del w:id="5290" w:author="Liliana Salvador" w:date="2022-03-08T20:29:00Z">
          <w:r w:rsidR="00EB1840" w:rsidRPr="003A137D" w:rsidDel="00282502">
            <w:rPr>
              <w:color w:val="000000" w:themeColor="text1"/>
            </w:rPr>
            <w:delText>included in this analysis</w:delText>
          </w:r>
        </w:del>
        <w:r w:rsidR="00EB1840" w:rsidRPr="003A137D">
          <w:rPr>
            <w:color w:val="000000" w:themeColor="text1"/>
          </w:rPr>
          <w:t xml:space="preserve">, </w:t>
        </w:r>
      </w:ins>
      <w:ins w:id="5291" w:author="Ruijie Xu" w:date="2022-01-30T11:58:00Z">
        <w:r w:rsidR="00D3791F" w:rsidRPr="003A137D">
          <w:rPr>
            <w:color w:val="000000" w:themeColor="text1"/>
          </w:rPr>
          <w:t>and only 2 species were found overlapp</w:t>
        </w:r>
      </w:ins>
      <w:ins w:id="5292" w:author="Liliana Salvador" w:date="2022-02-26T21:09:00Z">
        <w:r w:rsidR="0032111B">
          <w:rPr>
            <w:color w:val="000000" w:themeColor="text1"/>
          </w:rPr>
          <w:t>ing</w:t>
        </w:r>
      </w:ins>
      <w:ins w:id="5293" w:author="Ruijie Xu" w:date="2022-01-30T11:58:00Z">
        <w:del w:id="5294"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5295"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5296" w:author="Ruijie Xu" w:date="2022-01-30T14:29:00Z">
        <w:r w:rsidR="00B344E0" w:rsidRPr="003A137D">
          <w:rPr>
            <w:color w:val="000000" w:themeColor="text1"/>
          </w:rPr>
          <w:t>taxa with at least 10% in relative abundance</w:t>
        </w:r>
      </w:ins>
      <w:ins w:id="5297" w:author="Ruijie Xu" w:date="2022-01-30T11:58:00Z">
        <w:del w:id="5298" w:author="Liliana Salvador" w:date="2022-02-26T21:10:00Z">
          <w:r w:rsidR="009A621C" w:rsidRPr="003A137D" w:rsidDel="0032111B">
            <w:rPr>
              <w:color w:val="000000" w:themeColor="text1"/>
            </w:rPr>
            <w:delText xml:space="preserve"> identified </w:delText>
          </w:r>
        </w:del>
      </w:ins>
      <w:ins w:id="5299" w:author="Ruijie Xu" w:date="2022-01-30T11:59:00Z">
        <w:del w:id="5300"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5301" w:author="Ruijie Xu" w:date="2022-01-30T11:58:00Z">
        <w:del w:id="5302"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Del="006F201E" w:rsidRDefault="00D3791F" w:rsidP="00D33126">
      <w:pPr>
        <w:spacing w:line="480" w:lineRule="auto"/>
        <w:rPr>
          <w:ins w:id="5303" w:author="Ruijie Xu" w:date="2022-01-30T12:06:00Z"/>
          <w:del w:id="5304" w:author="Rajeev, Sree" w:date="2022-03-03T11:42:00Z"/>
          <w:color w:val="000000" w:themeColor="text1"/>
        </w:rPr>
      </w:pPr>
      <w:ins w:id="5305" w:author="Ruijie Xu" w:date="2022-01-30T11:58:00Z">
        <w:r w:rsidRPr="003A137D">
          <w:rPr>
            <w:color w:val="000000" w:themeColor="text1"/>
          </w:rPr>
          <w:t xml:space="preserve"> </w:t>
        </w:r>
      </w:ins>
      <w:ins w:id="5306"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5307" w:author="Ruijie Xu" w:date="2022-01-30T12:06:00Z"/>
          <w:b/>
          <w:bCs/>
          <w:color w:val="000000" w:themeColor="text1"/>
        </w:rPr>
      </w:pPr>
      <w:ins w:id="5308" w:author="Ruijie Xu" w:date="2022-01-30T12:06:00Z">
        <w:r w:rsidRPr="001E3899">
          <w:rPr>
            <w:b/>
            <w:bCs/>
            <w:color w:val="000000" w:themeColor="text1"/>
            <w:rPrChange w:id="5309" w:author="Ruijie Xu" w:date="2022-01-31T16:48:00Z">
              <w:rPr>
                <w:color w:val="000000" w:themeColor="text1"/>
              </w:rPr>
            </w:rPrChange>
          </w:rPr>
          <w:t xml:space="preserve">Microbial </w:t>
        </w:r>
      </w:ins>
      <w:ins w:id="5310" w:author="Liliana Salvador" w:date="2022-02-26T21:10:00Z">
        <w:r w:rsidR="0032111B">
          <w:rPr>
            <w:b/>
            <w:bCs/>
            <w:color w:val="000000" w:themeColor="text1"/>
          </w:rPr>
          <w:t>c</w:t>
        </w:r>
      </w:ins>
      <w:ins w:id="5311" w:author="Ruijie Xu" w:date="2022-01-30T12:06:00Z">
        <w:del w:id="5312" w:author="Liliana Salvador" w:date="2022-02-26T21:10:00Z">
          <w:r w:rsidRPr="001E3899" w:rsidDel="0032111B">
            <w:rPr>
              <w:b/>
              <w:bCs/>
              <w:color w:val="000000" w:themeColor="text1"/>
              <w:rPrChange w:id="5313" w:author="Ruijie Xu" w:date="2022-01-31T16:48:00Z">
                <w:rPr>
                  <w:color w:val="000000" w:themeColor="text1"/>
                </w:rPr>
              </w:rPrChange>
            </w:rPr>
            <w:delText>C</w:delText>
          </w:r>
        </w:del>
        <w:r w:rsidRPr="001E3899">
          <w:rPr>
            <w:b/>
            <w:bCs/>
            <w:color w:val="000000" w:themeColor="text1"/>
            <w:rPrChange w:id="5314" w:author="Ruijie Xu" w:date="2022-01-31T16:48:00Z">
              <w:rPr>
                <w:color w:val="000000" w:themeColor="text1"/>
              </w:rPr>
            </w:rPrChange>
          </w:rPr>
          <w:t xml:space="preserve">ommunity </w:t>
        </w:r>
      </w:ins>
      <w:ins w:id="5315" w:author="Liliana Salvador" w:date="2022-02-26T21:10:00Z">
        <w:r w:rsidR="0032111B">
          <w:rPr>
            <w:b/>
            <w:bCs/>
            <w:color w:val="000000" w:themeColor="text1"/>
          </w:rPr>
          <w:t>c</w:t>
        </w:r>
      </w:ins>
      <w:ins w:id="5316" w:author="Ruijie Xu" w:date="2022-01-30T12:06:00Z">
        <w:del w:id="5317" w:author="Liliana Salvador" w:date="2022-02-26T21:10:00Z">
          <w:r w:rsidRPr="001E3899" w:rsidDel="0032111B">
            <w:rPr>
              <w:b/>
              <w:bCs/>
              <w:color w:val="000000" w:themeColor="text1"/>
              <w:rPrChange w:id="5318" w:author="Ruijie Xu" w:date="2022-01-31T16:48:00Z">
                <w:rPr>
                  <w:color w:val="000000" w:themeColor="text1"/>
                </w:rPr>
              </w:rPrChange>
            </w:rPr>
            <w:delText>C</w:delText>
          </w:r>
        </w:del>
        <w:r w:rsidRPr="001E3899">
          <w:rPr>
            <w:b/>
            <w:bCs/>
            <w:color w:val="000000" w:themeColor="text1"/>
            <w:rPrChange w:id="5319" w:author="Ruijie Xu" w:date="2022-01-31T16:48:00Z">
              <w:rPr>
                <w:color w:val="000000" w:themeColor="text1"/>
              </w:rPr>
            </w:rPrChange>
          </w:rPr>
          <w:t>haracterization</w:t>
        </w:r>
      </w:ins>
    </w:p>
    <w:p w14:paraId="1CD9868B" w14:textId="3CCF5B53" w:rsidR="00D51460" w:rsidRPr="003A137D" w:rsidDel="00B00FC0" w:rsidRDefault="00276EE5" w:rsidP="00D33126">
      <w:pPr>
        <w:spacing w:line="480" w:lineRule="auto"/>
        <w:rPr>
          <w:ins w:id="5320" w:author="Ruijie Xu" w:date="2022-01-30T13:10:00Z"/>
          <w:del w:id="5321" w:author="Liliana Salvador" w:date="2022-02-26T21:23:00Z"/>
          <w:color w:val="000000" w:themeColor="text1"/>
        </w:rPr>
      </w:pPr>
      <w:ins w:id="5322" w:author="Ruijie Xu" w:date="2022-02-02T13:55:00Z">
        <w:r>
          <w:rPr>
            <w:color w:val="000000" w:themeColor="text1"/>
          </w:rPr>
          <w:lastRenderedPageBreak/>
          <w:t>In addition</w:t>
        </w:r>
      </w:ins>
      <w:ins w:id="5323" w:author="Ruijie Xu" w:date="2022-01-30T13:06:00Z">
        <w:r w:rsidR="00027FC0" w:rsidRPr="003A137D">
          <w:rPr>
            <w:color w:val="000000" w:themeColor="text1"/>
          </w:rPr>
          <w:t xml:space="preserve"> </w:t>
        </w:r>
      </w:ins>
      <w:ins w:id="5324" w:author="Liliana Salvador" w:date="2022-02-26T21:17:00Z">
        <w:r w:rsidR="006A5920">
          <w:rPr>
            <w:color w:val="000000" w:themeColor="text1"/>
          </w:rPr>
          <w:t xml:space="preserve">to </w:t>
        </w:r>
      </w:ins>
      <w:ins w:id="5325" w:author="Ruijie Xu" w:date="2022-01-30T13:06:00Z">
        <w:r w:rsidR="00027FC0" w:rsidRPr="003A137D">
          <w:rPr>
            <w:color w:val="000000" w:themeColor="text1"/>
          </w:rPr>
          <w:t>the differences in microbial profiles classified by different software</w:t>
        </w:r>
      </w:ins>
      <w:ins w:id="5326" w:author="Ruijie Xu" w:date="2022-02-02T13:55:00Z">
        <w:r>
          <w:rPr>
            <w:color w:val="000000" w:themeColor="text1"/>
          </w:rPr>
          <w:t>, t</w:t>
        </w:r>
      </w:ins>
      <w:ins w:id="5327" w:author="Ruijie Xu" w:date="2022-01-30T12:10:00Z">
        <w:r w:rsidR="0084123C" w:rsidRPr="003A137D">
          <w:rPr>
            <w:color w:val="000000" w:themeColor="text1"/>
          </w:rPr>
          <w:t>he differences across the r</w:t>
        </w:r>
      </w:ins>
      <w:ins w:id="5328" w:author="Ruijie Xu" w:date="2022-01-30T12:09:00Z">
        <w:r w:rsidR="0084123C" w:rsidRPr="003A137D">
          <w:rPr>
            <w:color w:val="000000" w:themeColor="text1"/>
          </w:rPr>
          <w:t xml:space="preserve">ichness of each samples’ microbial community </w:t>
        </w:r>
      </w:ins>
      <w:ins w:id="5329" w:author="Ruijie Xu" w:date="2022-01-30T12:10:00Z">
        <w:r w:rsidR="0084123C" w:rsidRPr="003A137D">
          <w:rPr>
            <w:color w:val="000000" w:themeColor="text1"/>
          </w:rPr>
          <w:t xml:space="preserve">were </w:t>
        </w:r>
      </w:ins>
      <w:ins w:id="5330" w:author="Ruijie Xu" w:date="2022-01-30T12:11:00Z">
        <w:r w:rsidR="008E7151" w:rsidRPr="003A137D">
          <w:rPr>
            <w:color w:val="000000" w:themeColor="text1"/>
          </w:rPr>
          <w:t xml:space="preserve">significant in </w:t>
        </w:r>
      </w:ins>
      <w:ins w:id="5331" w:author="Ruijie Xu" w:date="2022-01-30T14:31:00Z">
        <w:r w:rsidR="00A97576" w:rsidRPr="003A137D">
          <w:rPr>
            <w:color w:val="000000" w:themeColor="text1"/>
          </w:rPr>
          <w:t xml:space="preserve">the </w:t>
        </w:r>
      </w:ins>
      <w:ins w:id="5332" w:author="Ruijie Xu" w:date="2022-01-30T12:11:00Z">
        <w:r w:rsidR="008E7151" w:rsidRPr="003A137D">
          <w:rPr>
            <w:color w:val="000000" w:themeColor="text1"/>
          </w:rPr>
          <w:t xml:space="preserve">majority of the comparisons </w:t>
        </w:r>
        <w:del w:id="5333" w:author="Liliana Salvador" w:date="2022-02-26T21:19:00Z">
          <w:r w:rsidR="008E7151" w:rsidRPr="003A137D" w:rsidDel="006A5920">
            <w:rPr>
              <w:color w:val="000000" w:themeColor="text1"/>
            </w:rPr>
            <w:delText>between</w:delText>
          </w:r>
        </w:del>
      </w:ins>
      <w:ins w:id="5334" w:author="Liliana Salvador" w:date="2022-02-26T21:20:00Z">
        <w:r w:rsidR="006A5920">
          <w:rPr>
            <w:color w:val="000000" w:themeColor="text1"/>
          </w:rPr>
          <w:t>across</w:t>
        </w:r>
      </w:ins>
      <w:ins w:id="5335" w:author="Ruijie Xu" w:date="2022-01-30T12:11:00Z">
        <w:r w:rsidR="008E7151" w:rsidRPr="003A137D">
          <w:rPr>
            <w:color w:val="000000" w:themeColor="text1"/>
          </w:rPr>
          <w:t xml:space="preserve"> software. Most </w:t>
        </w:r>
      </w:ins>
      <w:ins w:id="5336" w:author="Ruijie Xu" w:date="2022-01-30T14:31:00Z">
        <w:r w:rsidR="00A97576" w:rsidRPr="003A137D">
          <w:rPr>
            <w:color w:val="000000" w:themeColor="text1"/>
          </w:rPr>
          <w:t>of the</w:t>
        </w:r>
      </w:ins>
      <w:ins w:id="5337" w:author="Liliana Salvador" w:date="2022-02-26T21:20:00Z">
        <w:r w:rsidR="00B00FC0">
          <w:rPr>
            <w:color w:val="000000" w:themeColor="text1"/>
          </w:rPr>
          <w:t xml:space="preserve">se </w:t>
        </w:r>
      </w:ins>
      <w:ins w:id="5338" w:author="Ruijie Xu" w:date="2022-01-30T14:31:00Z">
        <w:del w:id="5339" w:author="Liliana Salvador" w:date="2022-02-26T21:20:00Z">
          <w:r w:rsidR="00A97576" w:rsidRPr="003A137D" w:rsidDel="00B00FC0">
            <w:rPr>
              <w:color w:val="000000" w:themeColor="text1"/>
            </w:rPr>
            <w:delText xml:space="preserve"> </w:delText>
          </w:r>
        </w:del>
      </w:ins>
      <w:ins w:id="5340" w:author="Ruijie Xu" w:date="2022-01-30T12:11:00Z">
        <w:del w:id="5341" w:author="Liliana Salvador" w:date="2022-02-26T21:20:00Z">
          <w:r w:rsidR="008E7151" w:rsidRPr="003A137D" w:rsidDel="00B00FC0">
            <w:rPr>
              <w:color w:val="000000" w:themeColor="text1"/>
            </w:rPr>
            <w:delText>significant</w:delText>
          </w:r>
        </w:del>
      </w:ins>
      <w:ins w:id="5342" w:author="Ruijie Xu" w:date="2022-02-02T13:56:00Z">
        <w:del w:id="5343" w:author="Liliana Salvador" w:date="2022-02-26T21:20:00Z">
          <w:r w:rsidDel="00B00FC0">
            <w:rPr>
              <w:color w:val="000000" w:themeColor="text1"/>
            </w:rPr>
            <w:delText>ly</w:delText>
          </w:r>
        </w:del>
      </w:ins>
      <w:ins w:id="5344" w:author="Ruijie Xu" w:date="2022-01-30T12:11:00Z">
        <w:del w:id="5345" w:author="Liliana Salvador" w:date="2022-02-26T21:20:00Z">
          <w:r w:rsidR="008E7151" w:rsidRPr="003A137D" w:rsidDel="00B00FC0">
            <w:rPr>
              <w:color w:val="000000" w:themeColor="text1"/>
            </w:rPr>
            <w:delText xml:space="preserve"> </w:delText>
          </w:r>
        </w:del>
      </w:ins>
      <w:ins w:id="5346" w:author="Ruijie Xu" w:date="2022-01-30T12:12:00Z">
        <w:del w:id="5347" w:author="Liliana Salvador" w:date="2022-02-26T21:20:00Z">
          <w:r w:rsidR="008E7151" w:rsidRPr="003A137D" w:rsidDel="00B00FC0">
            <w:rPr>
              <w:color w:val="000000" w:themeColor="text1"/>
            </w:rPr>
            <w:delText>differen</w:delText>
          </w:r>
        </w:del>
      </w:ins>
      <w:ins w:id="5348" w:author="Ruijie Xu" w:date="2022-01-30T14:31:00Z">
        <w:del w:id="5349" w:author="Liliana Salvador" w:date="2022-02-26T21:20:00Z">
          <w:r w:rsidR="00A97576" w:rsidRPr="003A137D" w:rsidDel="00B00FC0">
            <w:rPr>
              <w:color w:val="000000" w:themeColor="text1"/>
            </w:rPr>
            <w:delText xml:space="preserve">t comparisons </w:delText>
          </w:r>
        </w:del>
      </w:ins>
      <w:ins w:id="5350" w:author="Ruijie Xu" w:date="2022-01-30T12:12:00Z">
        <w:r w:rsidR="008E7151" w:rsidRPr="003A137D">
          <w:rPr>
            <w:color w:val="000000" w:themeColor="text1"/>
          </w:rPr>
          <w:t xml:space="preserve">were found between the classifications of Kraken2, Metaphlan3, </w:t>
        </w:r>
      </w:ins>
      <w:ins w:id="5351" w:author="Ruijie Xu" w:date="2022-01-30T12:13:00Z">
        <w:r w:rsidR="008E7151" w:rsidRPr="003A137D">
          <w:rPr>
            <w:color w:val="000000" w:themeColor="text1"/>
          </w:rPr>
          <w:t xml:space="preserve">Centrifuge, and Kaiju with </w:t>
        </w:r>
      </w:ins>
      <w:ins w:id="5352" w:author="Ruijie Xu" w:date="2022-01-30T14:32:00Z">
        <w:r w:rsidR="00A97576" w:rsidRPr="003A137D">
          <w:rPr>
            <w:color w:val="000000" w:themeColor="text1"/>
          </w:rPr>
          <w:t>other</w:t>
        </w:r>
      </w:ins>
      <w:ins w:id="5353" w:author="Ruijie Xu" w:date="2022-01-30T12:16:00Z">
        <w:r w:rsidR="009651E9" w:rsidRPr="003A137D">
          <w:rPr>
            <w:color w:val="000000" w:themeColor="text1"/>
          </w:rPr>
          <w:t xml:space="preserve"> </w:t>
        </w:r>
      </w:ins>
      <w:ins w:id="5354" w:author="Ruijie Xu" w:date="2022-01-30T12:13:00Z">
        <w:r w:rsidR="008E7151" w:rsidRPr="003A137D">
          <w:rPr>
            <w:color w:val="000000" w:themeColor="text1"/>
          </w:rPr>
          <w:t xml:space="preserve">software. </w:t>
        </w:r>
      </w:ins>
      <w:ins w:id="5355" w:author="Ruijie Xu" w:date="2022-02-11T09:37:00Z">
        <w:r w:rsidR="00F92B48">
          <w:rPr>
            <w:color w:val="000000" w:themeColor="text1"/>
          </w:rPr>
          <w:t xml:space="preserve">However, </w:t>
        </w:r>
      </w:ins>
      <w:ins w:id="5356" w:author="Ruijie Xu" w:date="2022-02-27T13:04:00Z">
        <w:r w:rsidR="00A41E9F">
          <w:rPr>
            <w:color w:val="000000" w:themeColor="text1"/>
          </w:rPr>
          <w:t>when richness w</w:t>
        </w:r>
        <w:del w:id="5357" w:author="Liliana Salvador" w:date="2022-03-08T20:30:00Z">
          <w:r w:rsidR="00A41E9F" w:rsidDel="00282502">
            <w:rPr>
              <w:color w:val="000000" w:themeColor="text1"/>
            </w:rPr>
            <w:delText>ere</w:delText>
          </w:r>
        </w:del>
      </w:ins>
      <w:ins w:id="5358" w:author="Liliana Salvador" w:date="2022-03-08T20:30:00Z">
        <w:r w:rsidR="00282502">
          <w:rPr>
            <w:color w:val="000000" w:themeColor="text1"/>
          </w:rPr>
          <w:t>as</w:t>
        </w:r>
      </w:ins>
      <w:ins w:id="5359" w:author="Ruijie Xu" w:date="2022-02-27T13:04:00Z">
        <w:r w:rsidR="00A41E9F">
          <w:rPr>
            <w:color w:val="000000" w:themeColor="text1"/>
          </w:rPr>
          <w:t xml:space="preserve"> measured with </w:t>
        </w:r>
      </w:ins>
      <w:ins w:id="5360" w:author="Ruijie Xu" w:date="2022-02-11T09:37:00Z">
        <w:del w:id="5361" w:author="Liliana Salvador" w:date="2022-02-26T21:23:00Z">
          <w:r w:rsidR="00F92B48" w:rsidDel="00B00FC0">
            <w:rPr>
              <w:color w:val="000000" w:themeColor="text1"/>
            </w:rPr>
            <w:delText>when the abundance of each species w</w:delText>
          </w:r>
        </w:del>
        <w:del w:id="5362" w:author="Liliana Salvador" w:date="2022-02-26T21:21:00Z">
          <w:r w:rsidR="00F92B48" w:rsidDel="00B00FC0">
            <w:rPr>
              <w:color w:val="000000" w:themeColor="text1"/>
            </w:rPr>
            <w:delText>ere</w:delText>
          </w:r>
        </w:del>
        <w:del w:id="5363" w:author="Liliana Salvador" w:date="2022-02-26T21:23:00Z">
          <w:r w:rsidR="00F92B48" w:rsidDel="00B00FC0">
            <w:rPr>
              <w:color w:val="000000" w:themeColor="text1"/>
            </w:rPr>
            <w:delText xml:space="preserve"> added into the characterization</w:delText>
          </w:r>
        </w:del>
      </w:ins>
      <w:ins w:id="5364" w:author="Ruijie Xu" w:date="2022-02-11T09:38:00Z">
        <w:del w:id="5365" w:author="Liliana Salvador" w:date="2022-02-26T21:23:00Z">
          <w:r w:rsidR="00F92B48" w:rsidDel="00B00FC0">
            <w:rPr>
              <w:color w:val="000000" w:themeColor="text1"/>
            </w:rPr>
            <w:delText xml:space="preserve"> of the </w:delText>
          </w:r>
        </w:del>
      </w:ins>
      <w:ins w:id="5366" w:author="Ruijie Xu" w:date="2022-02-11T09:39:00Z">
        <w:del w:id="5367" w:author="Liliana Salvador" w:date="2022-02-26T21:23:00Z">
          <w:r w:rsidR="00DE165C" w:rsidDel="00B00FC0">
            <w:rPr>
              <w:color w:val="000000" w:themeColor="text1"/>
            </w:rPr>
            <w:delText>communities</w:delText>
          </w:r>
        </w:del>
      </w:ins>
      <w:ins w:id="5368" w:author="Ruijie Xu" w:date="2022-01-30T12:23:00Z">
        <w:del w:id="5369" w:author="Liliana Salvador" w:date="2022-02-26T21:23:00Z">
          <w:r w:rsidR="00650528" w:rsidRPr="003A137D" w:rsidDel="00B00FC0">
            <w:rPr>
              <w:color w:val="000000" w:themeColor="text1"/>
            </w:rPr>
            <w:delText>,</w:delText>
          </w:r>
        </w:del>
      </w:ins>
      <w:ins w:id="5370" w:author="Ruijie Xu" w:date="2022-02-11T09:38:00Z">
        <w:del w:id="5371" w:author="Liliana Salvador" w:date="2022-02-26T21:23:00Z">
          <w:r w:rsidR="00F92B48" w:rsidDel="00B00FC0">
            <w:rPr>
              <w:color w:val="000000" w:themeColor="text1"/>
            </w:rPr>
            <w:delText xml:space="preserve"> </w:delText>
          </w:r>
        </w:del>
        <w:del w:id="5372" w:author="Liliana Salvador" w:date="2022-02-26T21:22:00Z">
          <w:r w:rsidR="00F92B48" w:rsidDel="00B00FC0">
            <w:rPr>
              <w:color w:val="000000" w:themeColor="text1"/>
            </w:rPr>
            <w:delText xml:space="preserve">the </w:delText>
          </w:r>
        </w:del>
      </w:ins>
      <w:ins w:id="5373" w:author="Liliana Salvador" w:date="2022-02-26T21:22:00Z">
        <w:r w:rsidR="00B00FC0">
          <w:rPr>
            <w:color w:val="000000" w:themeColor="text1"/>
          </w:rPr>
          <w:t>s</w:t>
        </w:r>
      </w:ins>
      <w:ins w:id="5374" w:author="Ruijie Xu" w:date="2022-02-27T13:04:00Z">
        <w:r w:rsidR="00A41E9F">
          <w:rPr>
            <w:color w:val="000000" w:themeColor="text1"/>
          </w:rPr>
          <w:t>pecies</w:t>
        </w:r>
      </w:ins>
      <w:ins w:id="5375" w:author="Liliana Salvador" w:date="2022-02-26T21:22:00Z">
        <w:del w:id="5376" w:author="Ruijie Xu" w:date="2022-02-27T13:04:00Z">
          <w:r w:rsidR="00B00FC0" w:rsidDel="00A41E9F">
            <w:rPr>
              <w:color w:val="000000" w:themeColor="text1"/>
            </w:rPr>
            <w:delText>pecies</w:delText>
          </w:r>
        </w:del>
        <w:r w:rsidR="00B00FC0">
          <w:rPr>
            <w:color w:val="000000" w:themeColor="text1"/>
          </w:rPr>
          <w:t xml:space="preserve"> </w:t>
        </w:r>
      </w:ins>
      <w:ins w:id="5377" w:author="Liliana Salvador" w:date="2022-02-26T21:23:00Z">
        <w:r w:rsidR="00B00FC0">
          <w:rPr>
            <w:color w:val="000000" w:themeColor="text1"/>
          </w:rPr>
          <w:t>abundance</w:t>
        </w:r>
        <w:del w:id="5378" w:author="Ruijie Xu" w:date="2022-02-27T13:04:00Z">
          <w:r w:rsidR="00B00FC0" w:rsidDel="00A41E9F">
            <w:rPr>
              <w:color w:val="000000" w:themeColor="text1"/>
            </w:rPr>
            <w:delText xml:space="preserve"> </w:delText>
          </w:r>
        </w:del>
      </w:ins>
      <w:ins w:id="5379" w:author="Ruijie Xu" w:date="2022-01-30T12:23:00Z">
        <w:r w:rsidR="00650528" w:rsidRPr="003A137D">
          <w:rPr>
            <w:color w:val="000000" w:themeColor="text1"/>
          </w:rPr>
          <w:t xml:space="preserve"> </w:t>
        </w:r>
      </w:ins>
      <w:ins w:id="5380" w:author="Ruijie Xu" w:date="2022-02-11T09:39:00Z">
        <w:r w:rsidR="001A1200">
          <w:rPr>
            <w:color w:val="000000" w:themeColor="text1"/>
          </w:rPr>
          <w:t>(Simpson index)</w:t>
        </w:r>
      </w:ins>
      <w:ins w:id="5381" w:author="Ruijie Xu" w:date="2022-02-27T13:04:00Z">
        <w:r w:rsidR="00A41E9F">
          <w:rPr>
            <w:color w:val="000000" w:themeColor="text1"/>
          </w:rPr>
          <w:t>, the characterizati</w:t>
        </w:r>
      </w:ins>
      <w:ins w:id="5382" w:author="Ruijie Xu" w:date="2022-02-27T13:05:00Z">
        <w:r w:rsidR="00A41E9F">
          <w:rPr>
            <w:color w:val="000000" w:themeColor="text1"/>
          </w:rPr>
          <w:t>on</w:t>
        </w:r>
      </w:ins>
      <w:ins w:id="5383" w:author="Liliana Salvador" w:date="2022-03-08T20:30:00Z">
        <w:r w:rsidR="00282502">
          <w:rPr>
            <w:color w:val="000000" w:themeColor="text1"/>
          </w:rPr>
          <w:t>s</w:t>
        </w:r>
      </w:ins>
      <w:ins w:id="5384" w:author="Ruijie Xu" w:date="2022-02-27T13:05:00Z">
        <w:r w:rsidR="00A41E9F">
          <w:rPr>
            <w:color w:val="000000" w:themeColor="text1"/>
          </w:rPr>
          <w:t xml:space="preserve"> </w:t>
        </w:r>
      </w:ins>
      <w:ins w:id="5385" w:author="Ruijie Xu" w:date="2022-01-30T12:23:00Z">
        <w:r w:rsidR="00650528" w:rsidRPr="003A137D">
          <w:rPr>
            <w:color w:val="000000" w:themeColor="text1"/>
          </w:rPr>
          <w:t xml:space="preserve">were mostly </w:t>
        </w:r>
      </w:ins>
      <w:ins w:id="5386" w:author="Ruijie Xu" w:date="2022-01-30T12:24:00Z">
        <w:r w:rsidR="00650528" w:rsidRPr="003A137D">
          <w:rPr>
            <w:color w:val="000000" w:themeColor="text1"/>
          </w:rPr>
          <w:t>not affected by use of different software.</w:t>
        </w:r>
      </w:ins>
      <w:ins w:id="5387" w:author="Ruijie Xu" w:date="2022-01-30T12:25:00Z">
        <w:r w:rsidR="00257F75" w:rsidRPr="003A137D">
          <w:rPr>
            <w:color w:val="000000" w:themeColor="text1"/>
          </w:rPr>
          <w:t xml:space="preserve"> </w:t>
        </w:r>
      </w:ins>
    </w:p>
    <w:p w14:paraId="10407B6F" w14:textId="783F811A" w:rsidR="005B3384" w:rsidRPr="003A137D" w:rsidRDefault="00276EE5" w:rsidP="00D33126">
      <w:pPr>
        <w:spacing w:line="480" w:lineRule="auto"/>
        <w:rPr>
          <w:ins w:id="5388" w:author="Ruijie Xu" w:date="2022-01-30T12:40:00Z"/>
          <w:color w:val="000000" w:themeColor="text1"/>
        </w:rPr>
      </w:pPr>
      <w:ins w:id="5389" w:author="Ruijie Xu" w:date="2022-02-02T13:58:00Z">
        <w:r>
          <w:rPr>
            <w:color w:val="000000" w:themeColor="text1"/>
          </w:rPr>
          <w:t>T</w:t>
        </w:r>
      </w:ins>
      <w:ins w:id="5390" w:author="Ruijie Xu" w:date="2022-01-30T12:25:00Z">
        <w:r w:rsidR="00257F75" w:rsidRPr="003A137D">
          <w:rPr>
            <w:color w:val="000000" w:themeColor="text1"/>
          </w:rPr>
          <w:t xml:space="preserve">he </w:t>
        </w:r>
      </w:ins>
      <w:ins w:id="5391" w:author="Ruijie Xu" w:date="2022-02-02T13:56:00Z">
        <w:r>
          <w:rPr>
            <w:color w:val="000000" w:themeColor="text1"/>
          </w:rPr>
          <w:t xml:space="preserve">characterizations of </w:t>
        </w:r>
      </w:ins>
      <w:ins w:id="5392" w:author="Liliana Salvador" w:date="2022-02-26T21:23:00Z">
        <w:r w:rsidR="00B00FC0">
          <w:rPr>
            <w:color w:val="000000" w:themeColor="text1"/>
          </w:rPr>
          <w:t xml:space="preserve">the </w:t>
        </w:r>
      </w:ins>
      <w:ins w:id="5393" w:author="Ruijie Xu" w:date="2022-01-30T12:25:00Z">
        <w:r w:rsidR="00257F75" w:rsidRPr="003A137D">
          <w:rPr>
            <w:color w:val="000000" w:themeColor="text1"/>
          </w:rPr>
          <w:t>relationships betwe</w:t>
        </w:r>
      </w:ins>
      <w:ins w:id="5394" w:author="Ruijie Xu" w:date="2022-01-30T12:26:00Z">
        <w:r w:rsidR="00257F75" w:rsidRPr="003A137D">
          <w:rPr>
            <w:color w:val="000000" w:themeColor="text1"/>
          </w:rPr>
          <w:t>en</w:t>
        </w:r>
      </w:ins>
      <w:ins w:id="5395" w:author="Ruijie Xu" w:date="2022-02-02T13:56:00Z">
        <w:r>
          <w:rPr>
            <w:color w:val="000000" w:themeColor="text1"/>
          </w:rPr>
          <w:t>-</w:t>
        </w:r>
      </w:ins>
      <w:ins w:id="5396" w:author="Ruijie Xu" w:date="2022-01-30T12:26:00Z">
        <w:r w:rsidR="00257F75" w:rsidRPr="003A137D">
          <w:rPr>
            <w:color w:val="000000" w:themeColor="text1"/>
          </w:rPr>
          <w:t xml:space="preserve">samples </w:t>
        </w:r>
      </w:ins>
      <w:ins w:id="5397" w:author="Ruijie Xu" w:date="2022-02-02T13:56:00Z">
        <w:r>
          <w:rPr>
            <w:color w:val="000000" w:themeColor="text1"/>
          </w:rPr>
          <w:t>were diverge</w:t>
        </w:r>
      </w:ins>
      <w:ins w:id="5398" w:author="Liliana Salvador" w:date="2022-02-26T21:23:00Z">
        <w:r w:rsidR="00B00FC0">
          <w:rPr>
            <w:color w:val="000000" w:themeColor="text1"/>
          </w:rPr>
          <w:t>nt</w:t>
        </w:r>
      </w:ins>
      <w:ins w:id="5399" w:author="Ruijie Xu" w:date="2022-02-02T13:56:00Z">
        <w:del w:id="5400" w:author="Liliana Salvador" w:date="2022-02-26T21:23:00Z">
          <w:r w:rsidDel="00B00FC0">
            <w:rPr>
              <w:color w:val="000000" w:themeColor="text1"/>
            </w:rPr>
            <w:delText>d</w:delText>
          </w:r>
        </w:del>
        <w:r>
          <w:rPr>
            <w:color w:val="000000" w:themeColor="text1"/>
          </w:rPr>
          <w:t xml:space="preserve"> </w:t>
        </w:r>
        <w:del w:id="5401" w:author="Liliana Salvador" w:date="2022-02-26T21:25:00Z">
          <w:r w:rsidDel="00B00FC0">
            <w:rPr>
              <w:color w:val="000000" w:themeColor="text1"/>
            </w:rPr>
            <w:delText>betwee</w:delText>
          </w:r>
        </w:del>
      </w:ins>
      <w:ins w:id="5402" w:author="Ruijie Xu" w:date="2022-02-02T13:57:00Z">
        <w:del w:id="5403" w:author="Liliana Salvador" w:date="2022-02-26T21:25:00Z">
          <w:r w:rsidDel="00B00FC0">
            <w:rPr>
              <w:color w:val="000000" w:themeColor="text1"/>
            </w:rPr>
            <w:delText xml:space="preserve">n </w:delText>
          </w:r>
        </w:del>
      </w:ins>
      <w:ins w:id="5404" w:author="Ruijie Xu" w:date="2022-01-30T12:27:00Z">
        <w:del w:id="5405" w:author="Liliana Salvador" w:date="2022-02-26T21:25:00Z">
          <w:r w:rsidR="005B3384" w:rsidRPr="003A137D" w:rsidDel="00B00FC0">
            <w:rPr>
              <w:color w:val="000000" w:themeColor="text1"/>
            </w:rPr>
            <w:delText xml:space="preserve">most of software’s </w:delText>
          </w:r>
        </w:del>
      </w:ins>
      <w:ins w:id="5406" w:author="Ruijie Xu" w:date="2022-02-02T13:57:00Z">
        <w:del w:id="5407" w:author="Liliana Salvador" w:date="2022-02-26T21:25:00Z">
          <w:r w:rsidDel="00B00FC0">
            <w:rPr>
              <w:color w:val="000000" w:themeColor="text1"/>
            </w:rPr>
            <w:delText>results</w:delText>
          </w:r>
        </w:del>
      </w:ins>
      <w:ins w:id="5408" w:author="Liliana Salvador" w:date="2022-02-26T21:25:00Z">
        <w:r w:rsidR="00B00FC0">
          <w:rPr>
            <w:color w:val="000000" w:themeColor="text1"/>
          </w:rPr>
          <w:t>across software</w:t>
        </w:r>
      </w:ins>
      <w:ins w:id="5409" w:author="Ruijie Xu" w:date="2022-01-30T12:27:00Z">
        <w:del w:id="5410" w:author="Liliana Salvador" w:date="2022-03-08T20:30:00Z">
          <w:r w:rsidR="005B3384" w:rsidRPr="003A137D" w:rsidDel="00282502">
            <w:rPr>
              <w:color w:val="000000" w:themeColor="text1"/>
            </w:rPr>
            <w:delText xml:space="preserve">. </w:delText>
          </w:r>
        </w:del>
      </w:ins>
      <w:ins w:id="5411" w:author="Ruijie Xu" w:date="2022-01-30T12:29:00Z">
        <w:del w:id="5412" w:author="Liliana Salvador" w:date="2022-03-08T20:30:00Z">
          <w:r w:rsidR="005B3384" w:rsidRPr="003A137D" w:rsidDel="00282502">
            <w:rPr>
              <w:color w:val="000000" w:themeColor="text1"/>
            </w:rPr>
            <w:delText>However</w:delText>
          </w:r>
        </w:del>
        <w:r w:rsidR="005B3384" w:rsidRPr="003A137D">
          <w:rPr>
            <w:color w:val="000000" w:themeColor="text1"/>
          </w:rPr>
          <w:t>,</w:t>
        </w:r>
      </w:ins>
      <w:ins w:id="5413" w:author="Liliana Salvador" w:date="2022-03-08T20:31:00Z">
        <w:r w:rsidR="00282502">
          <w:rPr>
            <w:color w:val="000000" w:themeColor="text1"/>
          </w:rPr>
          <w:t xml:space="preserve"> but</w:t>
        </w:r>
      </w:ins>
      <w:ins w:id="5414" w:author="Ruijie Xu" w:date="2022-01-30T12:27:00Z">
        <w:r w:rsidR="005B3384" w:rsidRPr="003A137D">
          <w:rPr>
            <w:color w:val="000000" w:themeColor="text1"/>
          </w:rPr>
          <w:t xml:space="preserve"> the </w:t>
        </w:r>
      </w:ins>
      <w:ins w:id="5415" w:author="Ruijie Xu" w:date="2022-01-30T12:29:00Z">
        <w:r w:rsidR="005B3384" w:rsidRPr="003A137D">
          <w:rPr>
            <w:color w:val="000000" w:themeColor="text1"/>
          </w:rPr>
          <w:t xml:space="preserve">most </w:t>
        </w:r>
      </w:ins>
      <w:ins w:id="5416" w:author="Ruijie Xu" w:date="2022-02-02T13:57:00Z">
        <w:r>
          <w:rPr>
            <w:color w:val="000000" w:themeColor="text1"/>
          </w:rPr>
          <w:t>discriminatory relationship</w:t>
        </w:r>
      </w:ins>
      <w:ins w:id="5417" w:author="Liliana Salvador" w:date="2022-02-26T21:25:00Z">
        <w:r w:rsidR="00B00FC0">
          <w:rPr>
            <w:color w:val="000000" w:themeColor="text1"/>
          </w:rPr>
          <w:t>s</w:t>
        </w:r>
      </w:ins>
      <w:ins w:id="5418" w:author="Ruijie Xu" w:date="2022-02-02T13:57:00Z">
        <w:r>
          <w:rPr>
            <w:color w:val="000000" w:themeColor="text1"/>
          </w:rPr>
          <w:t xml:space="preserve"> within the rat samples</w:t>
        </w:r>
      </w:ins>
      <w:ins w:id="5419" w:author="Ruijie Xu" w:date="2022-01-30T14:32:00Z">
        <w:r w:rsidR="00A97576" w:rsidRPr="003A137D">
          <w:rPr>
            <w:color w:val="000000" w:themeColor="text1"/>
          </w:rPr>
          <w:t xml:space="preserve"> </w:t>
        </w:r>
      </w:ins>
      <w:ins w:id="5420" w:author="Ruijie Xu" w:date="2022-02-02T13:58:00Z">
        <w:r>
          <w:rPr>
            <w:color w:val="000000" w:themeColor="text1"/>
          </w:rPr>
          <w:t xml:space="preserve">(between lung and other samples) </w:t>
        </w:r>
      </w:ins>
      <w:ins w:id="5421" w:author="Ruijie Xu" w:date="2022-01-30T12:30:00Z">
        <w:r w:rsidR="005B3384" w:rsidRPr="003A137D">
          <w:rPr>
            <w:color w:val="000000" w:themeColor="text1"/>
          </w:rPr>
          <w:t xml:space="preserve">were captured by most </w:t>
        </w:r>
      </w:ins>
      <w:ins w:id="5422" w:author="Liliana Salvador" w:date="2022-02-26T21:26:00Z">
        <w:r w:rsidR="00B00FC0">
          <w:rPr>
            <w:color w:val="000000" w:themeColor="text1"/>
          </w:rPr>
          <w:t xml:space="preserve">of the </w:t>
        </w:r>
      </w:ins>
      <w:ins w:id="5423" w:author="Ruijie Xu" w:date="2022-01-30T12:30:00Z">
        <w:r w:rsidR="005B3384" w:rsidRPr="003A137D">
          <w:rPr>
            <w:color w:val="000000" w:themeColor="text1"/>
          </w:rPr>
          <w:t>software (except for Metaphlan3</w:t>
        </w:r>
      </w:ins>
      <w:ins w:id="5424" w:author="Ruijie Xu" w:date="2022-02-27T13:05:00Z">
        <w:r w:rsidR="00E52B23">
          <w:rPr>
            <w:color w:val="000000" w:themeColor="text1"/>
          </w:rPr>
          <w:t>).</w:t>
        </w:r>
      </w:ins>
      <w:commentRangeStart w:id="5425"/>
      <w:commentRangeEnd w:id="5425"/>
      <w:del w:id="5426" w:author="Ruijie Xu" w:date="2022-02-27T13:05:00Z">
        <w:r w:rsidR="00B00FC0" w:rsidDel="00E52B23">
          <w:rPr>
            <w:rStyle w:val="CommentReference"/>
          </w:rPr>
          <w:commentReference w:id="5425"/>
        </w:r>
      </w:del>
    </w:p>
    <w:p w14:paraId="4CA95F26" w14:textId="77777777" w:rsidR="00B00FC0" w:rsidDel="006F201E" w:rsidRDefault="00B00FC0" w:rsidP="00D33126">
      <w:pPr>
        <w:spacing w:line="480" w:lineRule="auto"/>
        <w:rPr>
          <w:ins w:id="5427" w:author="Liliana Salvador" w:date="2022-02-26T21:30:00Z"/>
          <w:del w:id="5428" w:author="Rajeev, Sree" w:date="2022-03-03T11:42:00Z"/>
          <w:b/>
          <w:bCs/>
          <w:color w:val="000000" w:themeColor="text1"/>
        </w:rPr>
      </w:pPr>
    </w:p>
    <w:p w14:paraId="7871FD84" w14:textId="5B05ED86" w:rsidR="00A12E2F" w:rsidRPr="001E3899" w:rsidRDefault="00A97576" w:rsidP="00D33126">
      <w:pPr>
        <w:spacing w:line="480" w:lineRule="auto"/>
        <w:rPr>
          <w:ins w:id="5429" w:author="Ruijie Xu" w:date="2022-01-30T12:41:00Z"/>
          <w:b/>
          <w:bCs/>
          <w:color w:val="000000" w:themeColor="text1"/>
          <w:rPrChange w:id="5430" w:author="Ruijie Xu" w:date="2022-01-31T16:48:00Z">
            <w:rPr>
              <w:ins w:id="5431" w:author="Ruijie Xu" w:date="2022-01-30T12:41:00Z"/>
              <w:color w:val="000000" w:themeColor="text1"/>
            </w:rPr>
          </w:rPrChange>
        </w:rPr>
      </w:pPr>
      <w:ins w:id="5432" w:author="Ruijie Xu" w:date="2022-01-30T14:33:00Z">
        <w:r w:rsidRPr="003A137D">
          <w:rPr>
            <w:b/>
            <w:bCs/>
            <w:color w:val="000000" w:themeColor="text1"/>
          </w:rPr>
          <w:t xml:space="preserve">Differences in </w:t>
        </w:r>
      </w:ins>
      <w:ins w:id="5433" w:author="Liliana Salvador" w:date="2022-02-26T21:26:00Z">
        <w:r w:rsidR="00B00FC0">
          <w:rPr>
            <w:b/>
            <w:bCs/>
            <w:color w:val="000000" w:themeColor="text1"/>
          </w:rPr>
          <w:t>d</w:t>
        </w:r>
      </w:ins>
      <w:ins w:id="5434" w:author="Ruijie Xu" w:date="2022-01-30T12:40:00Z">
        <w:del w:id="5435" w:author="Liliana Salvador" w:date="2022-02-26T21:26:00Z">
          <w:r w:rsidR="00CA2776" w:rsidRPr="001E3899" w:rsidDel="00B00FC0">
            <w:rPr>
              <w:b/>
              <w:bCs/>
              <w:color w:val="000000" w:themeColor="text1"/>
              <w:rPrChange w:id="5436" w:author="Ruijie Xu" w:date="2022-01-31T16:48:00Z">
                <w:rPr>
                  <w:color w:val="000000" w:themeColor="text1"/>
                </w:rPr>
              </w:rPrChange>
            </w:rPr>
            <w:delText>D</w:delText>
          </w:r>
        </w:del>
        <w:r w:rsidR="00CA2776" w:rsidRPr="001E3899">
          <w:rPr>
            <w:b/>
            <w:bCs/>
            <w:color w:val="000000" w:themeColor="text1"/>
            <w:rPrChange w:id="5437" w:author="Ruijie Xu" w:date="2022-01-31T16:48:00Z">
              <w:rPr>
                <w:color w:val="000000" w:themeColor="text1"/>
              </w:rPr>
            </w:rPrChange>
          </w:rPr>
          <w:t xml:space="preserve">ifferential </w:t>
        </w:r>
      </w:ins>
      <w:ins w:id="5438" w:author="Liliana Salvador" w:date="2022-02-26T21:26:00Z">
        <w:r w:rsidR="00B00FC0">
          <w:rPr>
            <w:b/>
            <w:bCs/>
            <w:color w:val="000000" w:themeColor="text1"/>
          </w:rPr>
          <w:t>a</w:t>
        </w:r>
      </w:ins>
      <w:ins w:id="5439" w:author="Ruijie Xu" w:date="2022-01-30T12:40:00Z">
        <w:del w:id="5440" w:author="Liliana Salvador" w:date="2022-02-26T21:26:00Z">
          <w:r w:rsidR="00CA2776" w:rsidRPr="001E3899" w:rsidDel="00B00FC0">
            <w:rPr>
              <w:b/>
              <w:bCs/>
              <w:color w:val="000000" w:themeColor="text1"/>
              <w:rPrChange w:id="5441" w:author="Ruijie Xu" w:date="2022-01-31T16:48:00Z">
                <w:rPr>
                  <w:color w:val="000000" w:themeColor="text1"/>
                </w:rPr>
              </w:rPrChange>
            </w:rPr>
            <w:delText>A</w:delText>
          </w:r>
        </w:del>
        <w:r w:rsidR="00CA2776" w:rsidRPr="001E3899">
          <w:rPr>
            <w:b/>
            <w:bCs/>
            <w:color w:val="000000" w:themeColor="text1"/>
            <w:rPrChange w:id="5442" w:author="Ruijie Xu" w:date="2022-01-31T16:48:00Z">
              <w:rPr>
                <w:color w:val="000000" w:themeColor="text1"/>
              </w:rPr>
            </w:rPrChange>
          </w:rPr>
          <w:t>bundant</w:t>
        </w:r>
      </w:ins>
      <w:ins w:id="5443" w:author="Rajeev, Sree" w:date="2022-03-03T11:43:00Z">
        <w:r w:rsidR="006F201E">
          <w:rPr>
            <w:b/>
            <w:bCs/>
            <w:color w:val="000000" w:themeColor="text1"/>
          </w:rPr>
          <w:t>(DA)</w:t>
        </w:r>
      </w:ins>
      <w:ins w:id="5444" w:author="Ruijie Xu" w:date="2022-01-30T12:40:00Z">
        <w:r w:rsidR="00CA2776" w:rsidRPr="001E3899">
          <w:rPr>
            <w:b/>
            <w:bCs/>
            <w:color w:val="000000" w:themeColor="text1"/>
            <w:rPrChange w:id="5445" w:author="Ruijie Xu" w:date="2022-01-31T16:48:00Z">
              <w:rPr>
                <w:color w:val="000000" w:themeColor="text1"/>
              </w:rPr>
            </w:rPrChange>
          </w:rPr>
          <w:t xml:space="preserve"> </w:t>
        </w:r>
      </w:ins>
      <w:ins w:id="5446" w:author="Liliana Salvador" w:date="2022-02-26T21:26:00Z">
        <w:r w:rsidR="00B00FC0">
          <w:rPr>
            <w:b/>
            <w:bCs/>
            <w:color w:val="000000" w:themeColor="text1"/>
          </w:rPr>
          <w:t>t</w:t>
        </w:r>
      </w:ins>
      <w:ins w:id="5447" w:author="Ruijie Xu" w:date="2022-01-30T12:40:00Z">
        <w:del w:id="5448" w:author="Liliana Salvador" w:date="2022-02-26T21:26:00Z">
          <w:r w:rsidR="00CA2776" w:rsidRPr="001E3899" w:rsidDel="00B00FC0">
            <w:rPr>
              <w:b/>
              <w:bCs/>
              <w:color w:val="000000" w:themeColor="text1"/>
              <w:rPrChange w:id="5449" w:author="Ruijie Xu" w:date="2022-01-31T16:48:00Z">
                <w:rPr>
                  <w:color w:val="000000" w:themeColor="text1"/>
                </w:rPr>
              </w:rPrChange>
            </w:rPr>
            <w:delText>T</w:delText>
          </w:r>
        </w:del>
        <w:r w:rsidR="00CA2776" w:rsidRPr="001E3899">
          <w:rPr>
            <w:b/>
            <w:bCs/>
            <w:color w:val="000000" w:themeColor="text1"/>
            <w:rPrChange w:id="5450" w:author="Ruijie Xu" w:date="2022-01-31T16:48:00Z">
              <w:rPr>
                <w:color w:val="000000" w:themeColor="text1"/>
              </w:rPr>
            </w:rPrChange>
          </w:rPr>
          <w:t xml:space="preserve">axa </w:t>
        </w:r>
      </w:ins>
    </w:p>
    <w:p w14:paraId="40887671" w14:textId="62E8DB31" w:rsidR="00A5417D" w:rsidRDefault="00233154" w:rsidP="00D33126">
      <w:pPr>
        <w:spacing w:line="480" w:lineRule="auto"/>
        <w:rPr>
          <w:ins w:id="5451" w:author="Liliana Salvador" w:date="2022-02-26T21:29:00Z"/>
          <w:color w:val="000000" w:themeColor="text1"/>
        </w:rPr>
      </w:pPr>
      <w:ins w:id="5452" w:author="Ruijie Xu" w:date="2022-01-30T12:58:00Z">
        <w:r w:rsidRPr="003A137D">
          <w:rPr>
            <w:color w:val="000000" w:themeColor="text1"/>
          </w:rPr>
          <w:t>In order to address potential biases introduced from software selection with b</w:t>
        </w:r>
      </w:ins>
      <w:ins w:id="5453" w:author="Ruijie Xu" w:date="2022-01-30T12:59:00Z">
        <w:r w:rsidRPr="003A137D">
          <w:rPr>
            <w:color w:val="000000" w:themeColor="text1"/>
          </w:rPr>
          <w:t xml:space="preserve">iological </w:t>
        </w:r>
        <w:r w:rsidR="00A93C4F" w:rsidRPr="003A137D">
          <w:rPr>
            <w:color w:val="000000" w:themeColor="text1"/>
          </w:rPr>
          <w:t xml:space="preserve">significance, we </w:t>
        </w:r>
        <w:del w:id="5454"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5455" w:author="Ruijie Xu" w:date="2022-01-30T13:04:00Z">
        <w:r w:rsidR="00E76F07" w:rsidRPr="003A137D">
          <w:rPr>
            <w:color w:val="000000" w:themeColor="text1"/>
          </w:rPr>
          <w:t xml:space="preserve">From the between-sample relationship analyses, all software </w:t>
        </w:r>
        <w:del w:id="5456"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5457" w:author="Liliana Salvador" w:date="2022-02-26T21:27:00Z">
        <w:r w:rsidR="00B00FC0">
          <w:rPr>
            <w:color w:val="000000" w:themeColor="text1"/>
          </w:rPr>
          <w:t>r</w:t>
        </w:r>
      </w:ins>
      <w:ins w:id="5458" w:author="Ruijie Xu" w:date="2022-01-30T13:04:00Z">
        <w:r w:rsidR="00E76F07" w:rsidRPr="003A137D">
          <w:rPr>
            <w:color w:val="000000" w:themeColor="text1"/>
          </w:rPr>
          <w:t>obial communit</w:t>
        </w:r>
      </w:ins>
      <w:ins w:id="5459" w:author="Ruijie Xu" w:date="2022-01-30T14:34:00Z">
        <w:r w:rsidR="00A97576" w:rsidRPr="003A137D">
          <w:rPr>
            <w:color w:val="000000" w:themeColor="text1"/>
          </w:rPr>
          <w:t>ies</w:t>
        </w:r>
      </w:ins>
      <w:ins w:id="5460" w:author="Ruijie Xu" w:date="2022-01-30T13:04:00Z">
        <w:r w:rsidR="00E76F07" w:rsidRPr="003A137D">
          <w:rPr>
            <w:color w:val="000000" w:themeColor="text1"/>
          </w:rPr>
          <w:t xml:space="preserve"> of l</w:t>
        </w:r>
      </w:ins>
      <w:ins w:id="5461" w:author="Ruijie Xu" w:date="2022-01-30T13:05:00Z">
        <w:r w:rsidR="00E76F07" w:rsidRPr="003A137D">
          <w:rPr>
            <w:color w:val="000000" w:themeColor="text1"/>
          </w:rPr>
          <w:t xml:space="preserve">ung samples were distinct from </w:t>
        </w:r>
      </w:ins>
      <w:ins w:id="5462" w:author="Liliana Salvador" w:date="2022-02-26T21:27:00Z">
        <w:r w:rsidR="00B00FC0">
          <w:rPr>
            <w:color w:val="000000" w:themeColor="text1"/>
          </w:rPr>
          <w:t xml:space="preserve">the </w:t>
        </w:r>
      </w:ins>
      <w:ins w:id="5463" w:author="Ruijie Xu" w:date="2022-01-30T13:05:00Z">
        <w:del w:id="5464"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5465" w:author="Liliana Salvador" w:date="2022-02-26T21:27:00Z">
        <w:r w:rsidR="00B00FC0">
          <w:rPr>
            <w:color w:val="000000" w:themeColor="text1"/>
          </w:rPr>
          <w:t xml:space="preserve"> ones</w:t>
        </w:r>
      </w:ins>
      <w:ins w:id="5466" w:author="Ruijie Xu" w:date="2022-01-30T13:05:00Z">
        <w:r w:rsidR="00E76F07" w:rsidRPr="003A137D">
          <w:rPr>
            <w:color w:val="000000" w:themeColor="text1"/>
          </w:rPr>
          <w:t xml:space="preserve">. </w:t>
        </w:r>
      </w:ins>
      <w:commentRangeStart w:id="5467"/>
      <w:ins w:id="5468" w:author="Liliana Salvador" w:date="2022-02-26T21:27:00Z">
        <w:del w:id="5469" w:author="Ruijie Xu" w:date="2022-03-04T12:54:00Z">
          <w:r w:rsidR="00B00FC0" w:rsidDel="007149E5">
            <w:rPr>
              <w:color w:val="000000" w:themeColor="text1"/>
            </w:rPr>
            <w:delText>s</w:delText>
          </w:r>
        </w:del>
      </w:ins>
      <w:ins w:id="5470" w:author="Liliana Salvador" w:date="2022-02-26T21:30:00Z">
        <w:del w:id="5471" w:author="Ruijie Xu" w:date="2022-03-04T12:54:00Z">
          <w:r w:rsidR="00FA738B" w:rsidDel="007149E5">
            <w:rPr>
              <w:color w:val="000000" w:themeColor="text1"/>
            </w:rPr>
            <w:delText>performed analyses to answer the follow</w:delText>
          </w:r>
        </w:del>
      </w:ins>
      <w:ins w:id="5472" w:author="Liliana Salvador" w:date="2022-02-26T21:31:00Z">
        <w:del w:id="5473" w:author="Ruijie Xu" w:date="2022-03-04T12:54:00Z">
          <w:r w:rsidR="00FA738B" w:rsidDel="007149E5">
            <w:rPr>
              <w:color w:val="000000" w:themeColor="text1"/>
            </w:rPr>
            <w:delText>ing</w:delText>
          </w:r>
        </w:del>
      </w:ins>
      <w:ins w:id="5474" w:author="Liliana Salvador" w:date="2022-02-26T21:28:00Z">
        <w:del w:id="5475" w:author="Ruijie Xu" w:date="2022-03-04T12:54:00Z">
          <w:r w:rsidR="00B00FC0" w:rsidDel="007149E5">
            <w:rPr>
              <w:color w:val="000000" w:themeColor="text1"/>
            </w:rPr>
            <w:delText xml:space="preserve"> questions:W</w:delText>
          </w:r>
        </w:del>
      </w:ins>
      <w:ins w:id="5476" w:author="Liliana Salvador" w:date="2022-02-26T21:31:00Z">
        <w:del w:id="5477" w:author="Ruijie Xu" w:date="2022-03-04T12:54:00Z">
          <w:r w:rsidR="00FA738B" w:rsidDel="007149E5">
            <w:rPr>
              <w:color w:val="000000" w:themeColor="text1"/>
            </w:rPr>
            <w:delText xml:space="preserve">the </w:delText>
          </w:r>
        </w:del>
      </w:ins>
      <w:ins w:id="5478" w:author="Liliana Salvador" w:date="2022-02-26T21:32:00Z">
        <w:del w:id="5479" w:author="Ruijie Xu" w:date="2022-03-04T12:54:00Z">
          <w:r w:rsidR="00FA738B" w:rsidDel="007149E5">
            <w:rPr>
              <w:color w:val="000000" w:themeColor="text1"/>
            </w:rPr>
            <w:delText xml:space="preserve">asithe fact of </w:delText>
          </w:r>
        </w:del>
      </w:ins>
      <w:commentRangeEnd w:id="5467"/>
      <w:del w:id="5480" w:author="Ruijie Xu" w:date="2022-03-04T12:54:00Z">
        <w:r w:rsidR="006F201E" w:rsidDel="007149E5">
          <w:rPr>
            <w:rStyle w:val="CommentReference"/>
          </w:rPr>
          <w:commentReference w:id="5467"/>
        </w:r>
      </w:del>
      <w:ins w:id="5481" w:author="Ruijie Xu" w:date="2022-01-30T14:35:00Z">
        <w:r w:rsidR="00A97576" w:rsidRPr="003A137D">
          <w:rPr>
            <w:color w:val="000000" w:themeColor="text1"/>
          </w:rPr>
          <w:t>T</w:t>
        </w:r>
      </w:ins>
      <w:ins w:id="5482" w:author="Ruijie Xu" w:date="2022-01-30T13:05:00Z">
        <w:r w:rsidR="00750D11" w:rsidRPr="003A137D">
          <w:rPr>
            <w:color w:val="000000" w:themeColor="text1"/>
          </w:rPr>
          <w:t xml:space="preserve">he </w:t>
        </w:r>
      </w:ins>
      <w:ins w:id="5483" w:author="Ruijie Xu" w:date="2022-01-30T13:06:00Z">
        <w:r w:rsidR="00750D11" w:rsidRPr="003A137D">
          <w:rPr>
            <w:color w:val="000000" w:themeColor="text1"/>
          </w:rPr>
          <w:t xml:space="preserve">classifications of all </w:t>
        </w:r>
      </w:ins>
      <w:ins w:id="5484" w:author="Ruijie Xu" w:date="2022-01-30T14:35:00Z">
        <w:r w:rsidR="00A97576" w:rsidRPr="003A137D">
          <w:rPr>
            <w:color w:val="000000" w:themeColor="text1"/>
          </w:rPr>
          <w:t>DA</w:t>
        </w:r>
      </w:ins>
      <w:ins w:id="5485" w:author="Ruijie Xu" w:date="2022-01-30T12:41:00Z">
        <w:r w:rsidR="00A5417D" w:rsidRPr="003A137D">
          <w:rPr>
            <w:color w:val="000000" w:themeColor="text1"/>
          </w:rPr>
          <w:t xml:space="preserve"> taxa </w:t>
        </w:r>
      </w:ins>
      <w:ins w:id="5486" w:author="Ruijie Xu" w:date="2022-01-30T12:42:00Z">
        <w:r w:rsidR="00A5417D" w:rsidRPr="003A137D">
          <w:rPr>
            <w:color w:val="000000" w:themeColor="text1"/>
          </w:rPr>
          <w:t xml:space="preserve">reported at the species level were largely different </w:t>
        </w:r>
        <w:del w:id="5487" w:author="Liliana Salvador" w:date="2022-02-26T21:33:00Z">
          <w:r w:rsidR="00A5417D" w:rsidRPr="003A137D" w:rsidDel="00FA738B">
            <w:rPr>
              <w:color w:val="000000" w:themeColor="text1"/>
            </w:rPr>
            <w:delText xml:space="preserve">when the profiles of different </w:delText>
          </w:r>
        </w:del>
      </w:ins>
      <w:ins w:id="5488" w:author="Liliana Salvador" w:date="2022-02-26T21:33:00Z">
        <w:r w:rsidR="00FA738B">
          <w:rPr>
            <w:color w:val="000000" w:themeColor="text1"/>
          </w:rPr>
          <w:t xml:space="preserve">across </w:t>
        </w:r>
      </w:ins>
      <w:ins w:id="5489" w:author="Ruijie Xu" w:date="2022-01-30T12:42:00Z">
        <w:r w:rsidR="00A5417D" w:rsidRPr="003A137D">
          <w:rPr>
            <w:color w:val="000000" w:themeColor="text1"/>
          </w:rPr>
          <w:t>software</w:t>
        </w:r>
        <w:del w:id="5490" w:author="Liliana Salvador" w:date="2022-02-26T21:33:00Z">
          <w:r w:rsidR="00A5417D" w:rsidRPr="003A137D" w:rsidDel="00FA738B">
            <w:rPr>
              <w:color w:val="000000" w:themeColor="text1"/>
            </w:rPr>
            <w:delText xml:space="preserve"> </w:delText>
          </w:r>
        </w:del>
      </w:ins>
      <w:ins w:id="5491" w:author="Ruijie Xu" w:date="2022-01-30T12:43:00Z">
        <w:del w:id="5492"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5493" w:author="Ruijie Xu" w:date="2022-01-30T12:44:00Z">
        <w:r w:rsidR="00826D02" w:rsidRPr="003A137D">
          <w:rPr>
            <w:color w:val="000000" w:themeColor="text1"/>
          </w:rPr>
          <w:t xml:space="preserve">The </w:t>
        </w:r>
      </w:ins>
      <w:ins w:id="5494" w:author="Ruijie Xu" w:date="2022-01-30T12:45:00Z">
        <w:r w:rsidR="00826D02" w:rsidRPr="003A137D">
          <w:rPr>
            <w:color w:val="000000" w:themeColor="text1"/>
          </w:rPr>
          <w:t xml:space="preserve">largest range in the </w:t>
        </w:r>
      </w:ins>
      <w:ins w:id="5495" w:author="Ruijie Xu" w:date="2022-01-30T12:44:00Z">
        <w:r w:rsidR="00826D02" w:rsidRPr="003A137D">
          <w:rPr>
            <w:color w:val="000000" w:themeColor="text1"/>
          </w:rPr>
          <w:t xml:space="preserve">number of </w:t>
        </w:r>
      </w:ins>
      <w:ins w:id="5496" w:author="Ruijie Xu" w:date="2022-03-04T12:54:00Z">
        <w:r w:rsidR="007149E5">
          <w:rPr>
            <w:color w:val="000000" w:themeColor="text1"/>
          </w:rPr>
          <w:t>DA</w:t>
        </w:r>
      </w:ins>
      <w:ins w:id="5497" w:author="Ruijie Xu" w:date="2022-01-30T12:44:00Z">
        <w:r w:rsidR="00826D02" w:rsidRPr="003A137D">
          <w:rPr>
            <w:color w:val="000000" w:themeColor="text1"/>
          </w:rPr>
          <w:t xml:space="preserve"> taxa reported </w:t>
        </w:r>
      </w:ins>
      <w:ins w:id="5498" w:author="Ruijie Xu" w:date="2022-01-30T12:45:00Z">
        <w:r w:rsidR="00826D02" w:rsidRPr="003A137D">
          <w:rPr>
            <w:color w:val="000000" w:themeColor="text1"/>
          </w:rPr>
          <w:t xml:space="preserve">by different </w:t>
        </w:r>
      </w:ins>
      <w:ins w:id="5499" w:author="Ruijie Xu" w:date="2022-01-30T12:46:00Z">
        <w:r w:rsidR="00826D02" w:rsidRPr="003A137D">
          <w:rPr>
            <w:color w:val="000000" w:themeColor="text1"/>
          </w:rPr>
          <w:t>software w</w:t>
        </w:r>
        <w:del w:id="5500" w:author="Liliana Salvador" w:date="2022-03-08T20:33:00Z">
          <w:r w:rsidR="00826D02" w:rsidRPr="003A137D" w:rsidDel="00C94B61">
            <w:rPr>
              <w:color w:val="000000" w:themeColor="text1"/>
            </w:rPr>
            <w:delText>ere</w:delText>
          </w:r>
        </w:del>
      </w:ins>
      <w:ins w:id="5501" w:author="Liliana Salvador" w:date="2022-03-08T20:33:00Z">
        <w:r w:rsidR="00C94B61">
          <w:rPr>
            <w:color w:val="000000" w:themeColor="text1"/>
          </w:rPr>
          <w:t>as</w:t>
        </w:r>
      </w:ins>
      <w:ins w:id="5502" w:author="Ruijie Xu" w:date="2022-01-30T12:46:00Z">
        <w:r w:rsidR="00826D02" w:rsidRPr="003A137D">
          <w:rPr>
            <w:color w:val="000000" w:themeColor="text1"/>
          </w:rPr>
          <w:t xml:space="preserve"> found in </w:t>
        </w:r>
      </w:ins>
      <w:ins w:id="5503" w:author="Ruijie Xu" w:date="2022-01-30T14:35:00Z">
        <w:r w:rsidR="00A97576" w:rsidRPr="003A137D">
          <w:rPr>
            <w:color w:val="000000" w:themeColor="text1"/>
          </w:rPr>
          <w:t>the an</w:t>
        </w:r>
      </w:ins>
      <w:ins w:id="5504" w:author="Liliana Salvador" w:date="2022-02-26T21:33:00Z">
        <w:r w:rsidR="00FA738B">
          <w:rPr>
            <w:color w:val="000000" w:themeColor="text1"/>
          </w:rPr>
          <w:t>a</w:t>
        </w:r>
      </w:ins>
      <w:ins w:id="5505" w:author="Ruijie Xu" w:date="2022-01-30T14:35:00Z">
        <w:r w:rsidR="00A97576" w:rsidRPr="003A137D">
          <w:rPr>
            <w:color w:val="000000" w:themeColor="text1"/>
          </w:rPr>
          <w:t>lysis</w:t>
        </w:r>
      </w:ins>
      <w:ins w:id="5506" w:author="Ruijie Xu" w:date="2022-01-30T12:46:00Z">
        <w:r w:rsidR="00826D02" w:rsidRPr="003A137D">
          <w:rPr>
            <w:color w:val="000000" w:themeColor="text1"/>
          </w:rPr>
          <w:t xml:space="preserve"> between lung and kidney sample</w:t>
        </w:r>
      </w:ins>
      <w:ins w:id="5507" w:author="Ruijie Xu" w:date="2022-02-27T13:08:00Z">
        <w:r w:rsidR="00E618AC">
          <w:rPr>
            <w:color w:val="000000" w:themeColor="text1"/>
          </w:rPr>
          <w:t xml:space="preserve">s. </w:t>
        </w:r>
      </w:ins>
      <w:ins w:id="5508" w:author="Liliana Salvador" w:date="2022-02-26T21:33:00Z">
        <w:del w:id="5509" w:author="Ruijie Xu" w:date="2022-02-27T13:08:00Z">
          <w:r w:rsidR="00FA738B" w:rsidDel="00E618AC">
            <w:rPr>
              <w:color w:val="000000" w:themeColor="text1"/>
            </w:rPr>
            <w:delText xml:space="preserve">the </w:delText>
          </w:r>
        </w:del>
      </w:ins>
      <w:commentRangeStart w:id="5510"/>
      <w:commentRangeEnd w:id="5510"/>
      <w:del w:id="5511" w:author="Ruijie Xu" w:date="2022-02-27T13:07:00Z">
        <w:r w:rsidR="00FA738B" w:rsidDel="00E618AC">
          <w:rPr>
            <w:rStyle w:val="CommentReference"/>
          </w:rPr>
          <w:commentReference w:id="5510"/>
        </w:r>
      </w:del>
      <w:ins w:id="5512" w:author="Ruijie Xu" w:date="2022-01-30T13:10:00Z">
        <w:r w:rsidR="006123C3" w:rsidRPr="003A137D">
          <w:rPr>
            <w:color w:val="000000" w:themeColor="text1"/>
          </w:rPr>
          <w:t xml:space="preserve">Despite the large differences in the number of taxa identified, </w:t>
        </w:r>
      </w:ins>
      <w:ins w:id="5513" w:author="Ruijie Xu" w:date="2022-01-30T13:11:00Z">
        <w:r w:rsidR="006123C3" w:rsidRPr="003A137D">
          <w:rPr>
            <w:color w:val="000000" w:themeColor="text1"/>
          </w:rPr>
          <w:t>there w</w:t>
        </w:r>
        <w:del w:id="5514" w:author="Liliana Salvador" w:date="2022-03-08T20:33:00Z">
          <w:r w:rsidR="006123C3" w:rsidRPr="003A137D" w:rsidDel="00C94B61">
            <w:rPr>
              <w:color w:val="000000" w:themeColor="text1"/>
            </w:rPr>
            <w:delText>ere</w:delText>
          </w:r>
        </w:del>
      </w:ins>
      <w:ins w:id="5515" w:author="Liliana Salvador" w:date="2022-03-08T20:33:00Z">
        <w:r w:rsidR="00C94B61">
          <w:rPr>
            <w:color w:val="000000" w:themeColor="text1"/>
          </w:rPr>
          <w:t>as</w:t>
        </w:r>
      </w:ins>
      <w:ins w:id="5516" w:author="Ruijie Xu" w:date="2022-01-30T13:11:00Z">
        <w:r w:rsidR="006123C3" w:rsidRPr="003A137D">
          <w:rPr>
            <w:color w:val="000000" w:themeColor="text1"/>
          </w:rPr>
          <w:t xml:space="preserve"> still </w:t>
        </w:r>
      </w:ins>
      <w:ins w:id="5517" w:author="Liliana Salvador" w:date="2022-02-26T21:35:00Z">
        <w:r w:rsidR="00FA738B">
          <w:rPr>
            <w:color w:val="000000" w:themeColor="text1"/>
          </w:rPr>
          <w:t xml:space="preserve">a </w:t>
        </w:r>
      </w:ins>
      <w:ins w:id="5518" w:author="Ruijie Xu" w:date="2022-01-30T13:11:00Z">
        <w:r w:rsidR="00A86965" w:rsidRPr="003A137D">
          <w:rPr>
            <w:color w:val="000000" w:themeColor="text1"/>
          </w:rPr>
          <w:t>smal</w:t>
        </w:r>
      </w:ins>
      <w:ins w:id="5519" w:author="Ruijie Xu" w:date="2022-01-30T13:12:00Z">
        <w:r w:rsidR="00A86965" w:rsidRPr="003A137D">
          <w:rPr>
            <w:color w:val="000000" w:themeColor="text1"/>
          </w:rPr>
          <w:t xml:space="preserve">l </w:t>
        </w:r>
        <w:r w:rsidR="00C25F66" w:rsidRPr="003A137D">
          <w:rPr>
            <w:color w:val="000000" w:themeColor="text1"/>
          </w:rPr>
          <w:t>number</w:t>
        </w:r>
      </w:ins>
      <w:ins w:id="5520" w:author="Liliana Salvador" w:date="2022-02-26T21:34:00Z">
        <w:r w:rsidR="00FA738B">
          <w:rPr>
            <w:color w:val="000000" w:themeColor="text1"/>
          </w:rPr>
          <w:t xml:space="preserve"> of</w:t>
        </w:r>
      </w:ins>
      <w:ins w:id="5521" w:author="Ruijie Xu" w:date="2022-01-30T13:12:00Z">
        <w:r w:rsidR="00C25F66" w:rsidRPr="003A137D">
          <w:rPr>
            <w:color w:val="000000" w:themeColor="text1"/>
          </w:rPr>
          <w:t xml:space="preserve"> </w:t>
        </w:r>
      </w:ins>
      <w:ins w:id="5522" w:author="Ruijie Xu" w:date="2022-01-30T13:11:00Z">
        <w:r w:rsidR="006123C3" w:rsidRPr="003A137D">
          <w:rPr>
            <w:color w:val="000000" w:themeColor="text1"/>
          </w:rPr>
          <w:t xml:space="preserve">overlapping species identified across the results of all software. </w:t>
        </w:r>
      </w:ins>
      <w:ins w:id="5523" w:author="Ruijie Xu" w:date="2022-01-30T13:12:00Z">
        <w:r w:rsidR="00054C07" w:rsidRPr="003A137D">
          <w:rPr>
            <w:color w:val="000000" w:themeColor="text1"/>
          </w:rPr>
          <w:t xml:space="preserve">We </w:t>
        </w:r>
      </w:ins>
      <w:ins w:id="5524" w:author="Ruijie Xu" w:date="2022-01-30T13:13:00Z">
        <w:del w:id="5525"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5526" w:author="Ruijie Xu" w:date="2022-01-30T13:14:00Z">
        <w:r w:rsidR="00054C07" w:rsidRPr="003A137D">
          <w:rPr>
            <w:color w:val="000000" w:themeColor="text1"/>
          </w:rPr>
          <w:t>similarities in the software</w:t>
        </w:r>
      </w:ins>
      <w:ins w:id="5527" w:author="Ruijie Xu" w:date="2022-01-30T14:37:00Z">
        <w:r w:rsidR="00692F00" w:rsidRPr="003A137D">
          <w:rPr>
            <w:color w:val="000000" w:themeColor="text1"/>
          </w:rPr>
          <w:t>-</w:t>
        </w:r>
      </w:ins>
      <w:ins w:id="5528" w:author="Ruijie Xu" w:date="2022-01-30T13:14:00Z">
        <w:r w:rsidR="00054C07" w:rsidRPr="003A137D">
          <w:rPr>
            <w:color w:val="000000" w:themeColor="text1"/>
          </w:rPr>
          <w:t>overlapp</w:t>
        </w:r>
      </w:ins>
      <w:ins w:id="5529" w:author="Ruijie Xu" w:date="2022-01-30T14:37:00Z">
        <w:r w:rsidR="00A97576" w:rsidRPr="003A137D">
          <w:rPr>
            <w:color w:val="000000" w:themeColor="text1"/>
          </w:rPr>
          <w:t>ed</w:t>
        </w:r>
      </w:ins>
      <w:ins w:id="5530" w:author="Ruijie Xu" w:date="2022-01-30T13:14:00Z">
        <w:r w:rsidR="00054C07" w:rsidRPr="003A137D">
          <w:rPr>
            <w:color w:val="000000" w:themeColor="text1"/>
          </w:rPr>
          <w:t xml:space="preserve"> DA taxa </w:t>
        </w:r>
      </w:ins>
      <w:ins w:id="5531" w:author="Ruijie Xu" w:date="2022-01-30T13:15:00Z">
        <w:r w:rsidR="00054C07" w:rsidRPr="003A137D">
          <w:rPr>
            <w:color w:val="000000" w:themeColor="text1"/>
          </w:rPr>
          <w:t>between</w:t>
        </w:r>
      </w:ins>
      <w:ins w:id="5532" w:author="Ruijie Xu" w:date="2022-01-30T13:14:00Z">
        <w:r w:rsidR="00054C07" w:rsidRPr="003A137D">
          <w:rPr>
            <w:color w:val="000000" w:themeColor="text1"/>
          </w:rPr>
          <w:t xml:space="preserve"> lung vs kidney and lung vs. spleen </w:t>
        </w:r>
      </w:ins>
      <w:ins w:id="5533" w:author="Ruijie Xu" w:date="2022-01-30T13:15:00Z">
        <w:r w:rsidR="009F7B67" w:rsidRPr="003A137D">
          <w:rPr>
            <w:color w:val="000000" w:themeColor="text1"/>
          </w:rPr>
          <w:t>analyses</w:t>
        </w:r>
      </w:ins>
      <w:ins w:id="5534" w:author="Ruijie Xu" w:date="2022-01-30T14:38:00Z">
        <w:r w:rsidR="00692F00" w:rsidRPr="003A137D">
          <w:rPr>
            <w:color w:val="000000" w:themeColor="text1"/>
          </w:rPr>
          <w:t>, where</w:t>
        </w:r>
      </w:ins>
      <w:ins w:id="5535" w:author="Ruijie Xu" w:date="2022-01-30T13:17:00Z">
        <w:r w:rsidR="009F7B67" w:rsidRPr="003A137D">
          <w:rPr>
            <w:color w:val="000000" w:themeColor="text1"/>
          </w:rPr>
          <w:t xml:space="preserve"> two </w:t>
        </w:r>
        <w:r w:rsidR="009F7B67" w:rsidRPr="001E3899">
          <w:rPr>
            <w:i/>
            <w:iCs/>
            <w:color w:val="000000" w:themeColor="text1"/>
            <w:rPrChange w:id="5536" w:author="Ruijie Xu" w:date="2022-01-31T16:48:00Z">
              <w:rPr>
                <w:color w:val="000000" w:themeColor="text1"/>
              </w:rPr>
            </w:rPrChange>
          </w:rPr>
          <w:t>Bor</w:t>
        </w:r>
        <w:r w:rsidR="00E9134F" w:rsidRPr="001E3899">
          <w:rPr>
            <w:i/>
            <w:iCs/>
            <w:color w:val="000000" w:themeColor="text1"/>
            <w:rPrChange w:id="5537" w:author="Ruijie Xu" w:date="2022-01-31T16:48:00Z">
              <w:rPr>
                <w:color w:val="000000" w:themeColor="text1"/>
              </w:rPr>
            </w:rPrChange>
          </w:rPr>
          <w:t>detella</w:t>
        </w:r>
        <w:r w:rsidR="00E9134F" w:rsidRPr="003A137D">
          <w:rPr>
            <w:color w:val="000000" w:themeColor="text1"/>
          </w:rPr>
          <w:t xml:space="preserve"> species and a </w:t>
        </w:r>
        <w:r w:rsidR="00E9134F" w:rsidRPr="001E3899">
          <w:rPr>
            <w:i/>
            <w:iCs/>
            <w:color w:val="000000" w:themeColor="text1"/>
            <w:rPrChange w:id="5538" w:author="Ruijie Xu" w:date="2022-01-31T16:48:00Z">
              <w:rPr>
                <w:color w:val="000000" w:themeColor="text1"/>
              </w:rPr>
            </w:rPrChange>
          </w:rPr>
          <w:t>Mycoplasm</w:t>
        </w:r>
        <w:r w:rsidR="00E9134F" w:rsidRPr="003A137D">
          <w:rPr>
            <w:color w:val="000000" w:themeColor="text1"/>
          </w:rPr>
          <w:t xml:space="preserve"> species</w:t>
        </w:r>
      </w:ins>
      <w:ins w:id="5539" w:author="Ruijie Xu" w:date="2022-01-30T14:38:00Z">
        <w:r w:rsidR="00692F00" w:rsidRPr="003A137D">
          <w:rPr>
            <w:color w:val="000000" w:themeColor="text1"/>
          </w:rPr>
          <w:t xml:space="preserve"> were </w:t>
        </w:r>
        <w:del w:id="5540"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5541" w:author="Ruijie Xu" w:date="2022-01-30T13:17:00Z">
        <w:r w:rsidR="00E9134F" w:rsidRPr="003A137D">
          <w:rPr>
            <w:color w:val="000000" w:themeColor="text1"/>
          </w:rPr>
          <w:t xml:space="preserve">. </w:t>
        </w:r>
      </w:ins>
      <w:ins w:id="5542" w:author="Ruijie Xu" w:date="2022-01-30T14:38:00Z">
        <w:r w:rsidR="00692F00" w:rsidRPr="003A137D">
          <w:rPr>
            <w:color w:val="000000" w:themeColor="text1"/>
          </w:rPr>
          <w:t>More</w:t>
        </w:r>
      </w:ins>
      <w:ins w:id="5543" w:author="Ruijie Xu" w:date="2022-01-30T13:18:00Z">
        <w:r w:rsidR="008F7F79" w:rsidRPr="003A137D">
          <w:rPr>
            <w:color w:val="000000" w:themeColor="text1"/>
          </w:rPr>
          <w:t xml:space="preserve"> </w:t>
        </w:r>
      </w:ins>
      <w:ins w:id="5544" w:author="Ruijie Xu" w:date="2022-01-30T13:19:00Z">
        <w:r w:rsidR="0044658C" w:rsidRPr="003A137D">
          <w:rPr>
            <w:color w:val="000000" w:themeColor="text1"/>
          </w:rPr>
          <w:t xml:space="preserve">DA identified were overlapped </w:t>
        </w:r>
      </w:ins>
      <w:ins w:id="5545" w:author="Ruijie Xu" w:date="2022-01-30T14:39:00Z">
        <w:r w:rsidR="00692F00" w:rsidRPr="003A137D">
          <w:rPr>
            <w:color w:val="000000" w:themeColor="text1"/>
          </w:rPr>
          <w:t xml:space="preserve">across software </w:t>
        </w:r>
      </w:ins>
      <w:ins w:id="5546" w:author="Ruijie Xu" w:date="2022-01-30T13:19:00Z">
        <w:r w:rsidR="0044658C" w:rsidRPr="003A137D">
          <w:rPr>
            <w:color w:val="000000" w:themeColor="text1"/>
          </w:rPr>
          <w:t>at the Phylum level</w:t>
        </w:r>
      </w:ins>
      <w:ins w:id="5547" w:author="Ruijie Xu" w:date="2022-01-30T13:21:00Z">
        <w:r w:rsidR="0044658C" w:rsidRPr="003A137D">
          <w:rPr>
            <w:color w:val="000000" w:themeColor="text1"/>
          </w:rPr>
          <w:t xml:space="preserve">. </w:t>
        </w:r>
      </w:ins>
      <w:ins w:id="5548" w:author="Ruijie Xu" w:date="2022-01-30T14:39:00Z">
        <w:r w:rsidR="00692F00" w:rsidRPr="003A137D">
          <w:rPr>
            <w:color w:val="000000" w:themeColor="text1"/>
          </w:rPr>
          <w:t xml:space="preserve">In addition to the overlapped DA taxa, </w:t>
        </w:r>
      </w:ins>
      <w:ins w:id="5549" w:author="Ruijie Xu" w:date="2022-01-30T13:21:00Z">
        <w:r w:rsidR="0044658C" w:rsidRPr="003A137D">
          <w:rPr>
            <w:color w:val="000000" w:themeColor="text1"/>
          </w:rPr>
          <w:t xml:space="preserve">Kaiju and Centrifuge </w:t>
        </w:r>
      </w:ins>
      <w:ins w:id="5550" w:author="Ruijie Xu" w:date="2022-01-30T13:22:00Z">
        <w:r w:rsidR="0044658C" w:rsidRPr="003A137D">
          <w:rPr>
            <w:color w:val="000000" w:themeColor="text1"/>
          </w:rPr>
          <w:t xml:space="preserve">were more likely to report more taxa as differentially abundant </w:t>
        </w:r>
        <w:del w:id="5551" w:author="Liliana Salvador" w:date="2022-02-26T21:37:00Z">
          <w:r w:rsidR="0044658C" w:rsidRPr="003A137D" w:rsidDel="00FA738B">
            <w:rPr>
              <w:color w:val="000000" w:themeColor="text1"/>
            </w:rPr>
            <w:delText>compare to the analyses of</w:delText>
          </w:r>
        </w:del>
      </w:ins>
      <w:ins w:id="5552" w:author="Liliana Salvador" w:date="2022-02-26T21:37:00Z">
        <w:r w:rsidR="00FA738B">
          <w:rPr>
            <w:color w:val="000000" w:themeColor="text1"/>
          </w:rPr>
          <w:t>than the</w:t>
        </w:r>
      </w:ins>
      <w:ins w:id="5553" w:author="Ruijie Xu" w:date="2022-01-30T13:22:00Z">
        <w:r w:rsidR="0044658C" w:rsidRPr="003A137D">
          <w:rPr>
            <w:color w:val="000000" w:themeColor="text1"/>
          </w:rPr>
          <w:t xml:space="preserve"> other software</w:t>
        </w:r>
        <w:r w:rsidR="007C054E" w:rsidRPr="003A137D">
          <w:rPr>
            <w:color w:val="000000" w:themeColor="text1"/>
          </w:rPr>
          <w:t xml:space="preserve">. </w:t>
        </w:r>
      </w:ins>
      <w:ins w:id="5554" w:author="Ruijie Xu" w:date="2022-01-30T13:23:00Z">
        <w:r w:rsidR="007C054E" w:rsidRPr="003A137D">
          <w:rPr>
            <w:color w:val="000000" w:themeColor="text1"/>
          </w:rPr>
          <w:t xml:space="preserve">These two software were also the </w:t>
        </w:r>
      </w:ins>
      <w:ins w:id="5555" w:author="Ruijie Xu" w:date="2022-01-30T13:24:00Z">
        <w:r w:rsidR="007C054E" w:rsidRPr="003A137D">
          <w:rPr>
            <w:color w:val="000000" w:themeColor="text1"/>
          </w:rPr>
          <w:t xml:space="preserve">only </w:t>
        </w:r>
      </w:ins>
      <w:ins w:id="5556" w:author="Ruijie Xu" w:date="2022-01-30T13:23:00Z">
        <w:r w:rsidR="007C054E" w:rsidRPr="003A137D">
          <w:rPr>
            <w:color w:val="000000" w:themeColor="text1"/>
          </w:rPr>
          <w:t xml:space="preserve">two </w:t>
        </w:r>
        <w:del w:id="5557" w:author="Liliana Salvador" w:date="2022-02-26T21:37:00Z">
          <w:r w:rsidR="007C054E" w:rsidRPr="003A137D" w:rsidDel="00FA738B">
            <w:rPr>
              <w:color w:val="000000" w:themeColor="text1"/>
            </w:rPr>
            <w:delText>software</w:delText>
          </w:r>
        </w:del>
      </w:ins>
      <w:ins w:id="5558" w:author="Liliana Salvador" w:date="2022-02-26T21:37:00Z">
        <w:r w:rsidR="00FA738B">
          <w:rPr>
            <w:color w:val="000000" w:themeColor="text1"/>
          </w:rPr>
          <w:t>that</w:t>
        </w:r>
      </w:ins>
      <w:ins w:id="5559" w:author="Ruijie Xu" w:date="2022-01-30T13:23:00Z">
        <w:r w:rsidR="007C054E" w:rsidRPr="003A137D">
          <w:rPr>
            <w:color w:val="000000" w:themeColor="text1"/>
          </w:rPr>
          <w:t xml:space="preserve"> reported </w:t>
        </w:r>
      </w:ins>
      <w:ins w:id="5560" w:author="Ruijie Xu" w:date="2022-01-30T13:24:00Z">
        <w:r w:rsidR="007C054E" w:rsidRPr="003A137D">
          <w:rPr>
            <w:color w:val="000000" w:themeColor="text1"/>
          </w:rPr>
          <w:t xml:space="preserve">both </w:t>
        </w:r>
      </w:ins>
      <w:ins w:id="5561" w:author="Ruijie Xu" w:date="2022-01-30T13:25:00Z">
        <w:r w:rsidR="007C054E" w:rsidRPr="003A137D">
          <w:rPr>
            <w:color w:val="000000" w:themeColor="text1"/>
          </w:rPr>
          <w:t xml:space="preserve">viruses </w:t>
        </w:r>
        <w:r w:rsidR="007C054E" w:rsidRPr="003A137D">
          <w:rPr>
            <w:color w:val="000000" w:themeColor="text1"/>
          </w:rPr>
          <w:lastRenderedPageBreak/>
          <w:t xml:space="preserve">and archaea taxa as DA </w:t>
        </w:r>
      </w:ins>
      <w:ins w:id="5562" w:author="Ruijie Xu" w:date="2022-01-30T14:40:00Z">
        <w:del w:id="5563" w:author="Liliana Salvador" w:date="2022-03-08T20:35:00Z">
          <w:r w:rsidR="00692F00" w:rsidRPr="003A137D" w:rsidDel="00963919">
            <w:rPr>
              <w:color w:val="000000" w:themeColor="text1"/>
            </w:rPr>
            <w:delText xml:space="preserve">taxa </w:delText>
          </w:r>
        </w:del>
      </w:ins>
      <w:ins w:id="5564" w:author="Ruijie Xu" w:date="2022-01-30T13:25:00Z">
        <w:r w:rsidR="007C054E" w:rsidRPr="003A137D">
          <w:rPr>
            <w:color w:val="000000" w:themeColor="text1"/>
          </w:rPr>
          <w:t>(</w:t>
        </w:r>
      </w:ins>
      <w:ins w:id="5565" w:author="Ruijie Xu" w:date="2022-02-01T13:44:00Z">
        <w:r w:rsidR="00537B08">
          <w:rPr>
            <w:color w:val="000000" w:themeColor="text1"/>
          </w:rPr>
          <w:t>BLASTN</w:t>
        </w:r>
      </w:ins>
      <w:ins w:id="5566" w:author="Ruijie Xu" w:date="2022-01-30T13:25:00Z">
        <w:r w:rsidR="007C054E" w:rsidRPr="003A137D">
          <w:rPr>
            <w:color w:val="000000" w:themeColor="text1"/>
          </w:rPr>
          <w:t xml:space="preserve"> only reported Archaea</w:t>
        </w:r>
        <w:del w:id="5567"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5568"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5569" w:author="Ruijie Xu" w:date="2022-01-30T12:50:00Z">
        <w:r w:rsidR="00BE5DC0" w:rsidRPr="003A137D">
          <w:rPr>
            <w:color w:val="000000" w:themeColor="text1"/>
          </w:rPr>
          <w:t xml:space="preserve">Diamond was found </w:t>
        </w:r>
      </w:ins>
      <w:ins w:id="5570" w:author="Liliana Salvador" w:date="2022-03-08T20:35:00Z">
        <w:r w:rsidR="00963919">
          <w:rPr>
            <w:color w:val="000000" w:themeColor="text1"/>
          </w:rPr>
          <w:t xml:space="preserve">to be the </w:t>
        </w:r>
      </w:ins>
      <w:ins w:id="5571" w:author="Ruijie Xu" w:date="2022-01-30T12:50:00Z">
        <w:r w:rsidR="00BE5DC0" w:rsidRPr="003A137D">
          <w:rPr>
            <w:color w:val="000000" w:themeColor="text1"/>
          </w:rPr>
          <w:t>least sensitive in</w:t>
        </w:r>
      </w:ins>
      <w:ins w:id="5572" w:author="Liliana Salvador" w:date="2022-03-08T20:35:00Z">
        <w:r w:rsidR="00963919">
          <w:rPr>
            <w:color w:val="000000" w:themeColor="text1"/>
          </w:rPr>
          <w:t xml:space="preserve"> the</w:t>
        </w:r>
      </w:ins>
      <w:ins w:id="5573" w:author="Ruijie Xu" w:date="2022-01-30T12:50:00Z">
        <w:r w:rsidR="00BE5DC0" w:rsidRPr="003A137D">
          <w:rPr>
            <w:color w:val="000000" w:themeColor="text1"/>
          </w:rPr>
          <w:t xml:space="preserve"> differentially abundant analyses for </w:t>
        </w:r>
      </w:ins>
      <w:ins w:id="5574" w:author="Ruijie Xu" w:date="2022-01-30T12:51:00Z">
        <w:r w:rsidR="00BE5DC0" w:rsidRPr="003A137D">
          <w:rPr>
            <w:color w:val="000000" w:themeColor="text1"/>
          </w:rPr>
          <w:t>all three comparisons between tissue samples</w:t>
        </w:r>
      </w:ins>
      <w:ins w:id="5575" w:author="Ruijie Xu" w:date="2022-01-30T13:26:00Z">
        <w:r w:rsidR="008E222E" w:rsidRPr="003A137D">
          <w:rPr>
            <w:color w:val="000000" w:themeColor="text1"/>
          </w:rPr>
          <w:t xml:space="preserve">, </w:t>
        </w:r>
      </w:ins>
      <w:ins w:id="5576" w:author="Ruijie Xu" w:date="2022-01-30T12:51:00Z">
        <w:r w:rsidR="00BE5DC0" w:rsidRPr="003A137D">
          <w:rPr>
            <w:color w:val="000000" w:themeColor="text1"/>
          </w:rPr>
          <w:t xml:space="preserve">where phylum taxa </w:t>
        </w:r>
      </w:ins>
      <w:ins w:id="5577" w:author="Ruijie Xu" w:date="2022-01-30T12:52:00Z">
        <w:r w:rsidR="00BE5DC0" w:rsidRPr="003A137D">
          <w:rPr>
            <w:color w:val="000000" w:themeColor="text1"/>
          </w:rPr>
          <w:t>identified by all the other software were</w:t>
        </w:r>
      </w:ins>
      <w:ins w:id="5578" w:author="Ruijie Xu" w:date="2022-01-30T14:40:00Z">
        <w:r w:rsidR="00692F00" w:rsidRPr="003A137D">
          <w:rPr>
            <w:color w:val="000000" w:themeColor="text1"/>
          </w:rPr>
          <w:t xml:space="preserve"> </w:t>
        </w:r>
      </w:ins>
      <w:ins w:id="5579" w:author="Ruijie Xu" w:date="2022-01-30T12:53:00Z">
        <w:r w:rsidR="00BE5DC0" w:rsidRPr="003A137D">
          <w:rPr>
            <w:color w:val="000000" w:themeColor="text1"/>
          </w:rPr>
          <w:t xml:space="preserve">frequently not </w:t>
        </w:r>
      </w:ins>
      <w:ins w:id="5580" w:author="Ruijie Xu" w:date="2022-01-30T12:52:00Z">
        <w:r w:rsidR="00BE5DC0" w:rsidRPr="003A137D">
          <w:rPr>
            <w:color w:val="000000" w:themeColor="text1"/>
          </w:rPr>
          <w:t xml:space="preserve">identified </w:t>
        </w:r>
      </w:ins>
      <w:ins w:id="5581" w:author="Ruijie Xu" w:date="2022-01-30T12:53:00Z">
        <w:r w:rsidR="00BE5DC0" w:rsidRPr="003A137D">
          <w:rPr>
            <w:color w:val="000000" w:themeColor="text1"/>
          </w:rPr>
          <w:t xml:space="preserve">by Diamond. </w:t>
        </w:r>
      </w:ins>
    </w:p>
    <w:p w14:paraId="6FF1911F" w14:textId="75BEE54E" w:rsidR="00692F00" w:rsidRPr="003A137D" w:rsidDel="006F201E" w:rsidRDefault="00692F00" w:rsidP="00D33126">
      <w:pPr>
        <w:spacing w:line="480" w:lineRule="auto"/>
        <w:rPr>
          <w:ins w:id="5582" w:author="Ruijie Xu" w:date="2022-01-30T12:30:00Z"/>
          <w:del w:id="5583" w:author="Rajeev, Sree" w:date="2022-03-03T11:45:00Z"/>
          <w:color w:val="000000" w:themeColor="text1"/>
        </w:rPr>
      </w:pPr>
      <w:ins w:id="5584" w:author="Ruijie Xu" w:date="2022-01-30T14:40:00Z">
        <w:del w:id="5585" w:author="Rajeev, Sree" w:date="2022-03-03T11:45:00Z">
          <w:r w:rsidRPr="004B0E83" w:rsidDel="006F201E">
            <w:rPr>
              <w:i/>
              <w:iCs/>
              <w:color w:val="000000" w:themeColor="text1"/>
              <w:rPrChange w:id="5586" w:author="Ruijie Xu" w:date="2022-02-02T14:40:00Z">
                <w:rPr>
                  <w:color w:val="000000" w:themeColor="text1"/>
                </w:rPr>
              </w:rPrChange>
            </w:rPr>
            <w:delText>Leptospira</w:delText>
          </w:r>
          <w:r w:rsidRPr="003A137D" w:rsidDel="006F201E">
            <w:rPr>
              <w:color w:val="000000" w:themeColor="text1"/>
            </w:rPr>
            <w:delText xml:space="preserve"> </w:delText>
          </w:r>
        </w:del>
      </w:ins>
      <w:ins w:id="5587" w:author="Liliana Salvador" w:date="2022-02-26T21:29:00Z">
        <w:del w:id="5588" w:author="Rajeev, Sree" w:date="2022-03-03T11:45:00Z">
          <w:r w:rsidR="00B00FC0" w:rsidDel="006F201E">
            <w:rPr>
              <w:color w:val="000000" w:themeColor="text1"/>
            </w:rPr>
            <w:delText>d</w:delText>
          </w:r>
        </w:del>
      </w:ins>
      <w:ins w:id="5589" w:author="Ruijie Xu" w:date="2022-01-30T14:40:00Z">
        <w:del w:id="5590" w:author="Rajeev, Sree" w:date="2022-03-03T11:45:00Z">
          <w:r w:rsidRPr="003A137D" w:rsidDel="006F201E">
            <w:rPr>
              <w:color w:val="000000" w:themeColor="text1"/>
            </w:rPr>
            <w:delText xml:space="preserve">Diagnostic </w:delText>
          </w:r>
        </w:del>
      </w:ins>
      <w:ins w:id="5591" w:author="Liliana Salvador" w:date="2022-02-26T21:29:00Z">
        <w:del w:id="5592" w:author="Rajeev, Sree" w:date="2022-03-03T11:45:00Z">
          <w:r w:rsidR="00B00FC0" w:rsidDel="006F201E">
            <w:rPr>
              <w:color w:val="000000" w:themeColor="text1"/>
            </w:rPr>
            <w:delText>s</w:delText>
          </w:r>
        </w:del>
      </w:ins>
      <w:ins w:id="5593" w:author="Ruijie Xu" w:date="2022-01-30T14:40:00Z">
        <w:del w:id="5594" w:author="Rajeev, Sree" w:date="2022-03-03T11:45:00Z">
          <w:r w:rsidRPr="003A137D" w:rsidDel="006F201E">
            <w:rPr>
              <w:color w:val="000000" w:themeColor="text1"/>
            </w:rPr>
            <w:delText xml:space="preserve">Sensitivity </w:delText>
          </w:r>
        </w:del>
      </w:ins>
      <w:ins w:id="5595" w:author="Liliana Salvador" w:date="2022-02-26T21:29:00Z">
        <w:del w:id="5596" w:author="Rajeev, Sree" w:date="2022-03-03T11:45:00Z">
          <w:r w:rsidR="00B00FC0" w:rsidDel="006F201E">
            <w:rPr>
              <w:color w:val="000000" w:themeColor="text1"/>
            </w:rPr>
            <w:delText>c</w:delText>
          </w:r>
        </w:del>
      </w:ins>
      <w:ins w:id="5597" w:author="Ruijie Xu" w:date="2022-01-30T14:40:00Z">
        <w:del w:id="5598" w:author="Rajeev, Sree" w:date="2022-03-03T11:45:00Z">
          <w:r w:rsidRPr="003A137D" w:rsidDel="006F201E">
            <w:rPr>
              <w:color w:val="000000" w:themeColor="text1"/>
            </w:rPr>
            <w:delText>Comparison</w:delText>
          </w:r>
        </w:del>
      </w:ins>
    </w:p>
    <w:p w14:paraId="42640277" w14:textId="1101F9E2" w:rsidR="00254DB1" w:rsidRPr="003A137D" w:rsidRDefault="000C30C5">
      <w:pPr>
        <w:spacing w:line="480" w:lineRule="auto"/>
        <w:rPr>
          <w:color w:val="000000" w:themeColor="text1"/>
        </w:rPr>
        <w:pPrChange w:id="5599"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5600" w:author="Ruijie Xu" w:date="2022-02-02T11:02:00Z">
        <w:r w:rsidRPr="003A137D" w:rsidDel="00463AA7">
          <w:rPr>
            <w:i/>
            <w:color w:val="000000" w:themeColor="text1"/>
          </w:rPr>
          <w:delText>Leptospira</w:delText>
        </w:r>
      </w:del>
      <w:ins w:id="5601"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5602" w:author="Ruijie Xu" w:date="2022-01-30T13:27:00Z">
        <w:r w:rsidR="002B7BBF" w:rsidRPr="003A137D">
          <w:rPr>
            <w:color w:val="000000" w:themeColor="text1"/>
          </w:rPr>
          <w:t xml:space="preserve">. </w:t>
        </w:r>
      </w:ins>
      <w:del w:id="5603"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5604" w:author="Ruijie Xu" w:date="2022-01-30T13:28:00Z">
        <w:r w:rsidR="00380B0E" w:rsidRPr="003A137D">
          <w:rPr>
            <w:color w:val="000000" w:themeColor="text1"/>
          </w:rPr>
          <w:t>Centrifuge</w:t>
        </w:r>
      </w:ins>
      <w:ins w:id="5605" w:author="Ruijie Xu" w:date="2022-01-30T13:51:00Z">
        <w:r w:rsidR="006C43DC" w:rsidRPr="003A137D">
          <w:rPr>
            <w:color w:val="000000" w:themeColor="text1"/>
          </w:rPr>
          <w:t xml:space="preserve"> and</w:t>
        </w:r>
      </w:ins>
      <w:ins w:id="5606" w:author="Ruijie Xu" w:date="2022-01-30T13:28:00Z">
        <w:r w:rsidR="00380B0E" w:rsidRPr="003A137D">
          <w:rPr>
            <w:color w:val="000000" w:themeColor="text1"/>
          </w:rPr>
          <w:t xml:space="preserve"> Kaiju</w:t>
        </w:r>
      </w:ins>
      <w:ins w:id="5607" w:author="Ruijie Xu" w:date="2022-01-30T13:51:00Z">
        <w:r w:rsidR="006C43DC" w:rsidRPr="003A137D">
          <w:rPr>
            <w:color w:val="000000" w:themeColor="text1"/>
          </w:rPr>
          <w:t xml:space="preserve"> </w:t>
        </w:r>
      </w:ins>
      <w:ins w:id="5608" w:author="Ruijie Xu" w:date="2022-01-30T13:28:00Z">
        <w:r w:rsidR="00380B0E" w:rsidRPr="003A137D">
          <w:rPr>
            <w:color w:val="000000" w:themeColor="text1"/>
          </w:rPr>
          <w:t xml:space="preserve">were found </w:t>
        </w:r>
      </w:ins>
      <w:ins w:id="5609" w:author="Liliana Salvador" w:date="2022-03-08T20:36:00Z">
        <w:r w:rsidR="00963919">
          <w:rPr>
            <w:color w:val="000000" w:themeColor="text1"/>
          </w:rPr>
          <w:t xml:space="preserve">the </w:t>
        </w:r>
      </w:ins>
      <w:ins w:id="5610" w:author="Ruijie Xu" w:date="2022-01-30T13:29:00Z">
        <w:r w:rsidR="00380B0E" w:rsidRPr="003A137D">
          <w:rPr>
            <w:color w:val="000000" w:themeColor="text1"/>
          </w:rPr>
          <w:t xml:space="preserve">most sensitive </w:t>
        </w:r>
      </w:ins>
      <w:ins w:id="5611" w:author="Liliana Salvador" w:date="2022-03-08T20:36:00Z">
        <w:r w:rsidR="00963919">
          <w:rPr>
            <w:color w:val="000000" w:themeColor="text1"/>
          </w:rPr>
          <w:t xml:space="preserve">software </w:t>
        </w:r>
      </w:ins>
      <w:ins w:id="5612" w:author="Ruijie Xu" w:date="2022-01-30T13:29:00Z">
        <w:r w:rsidR="00380B0E" w:rsidRPr="003A137D">
          <w:rPr>
            <w:color w:val="000000" w:themeColor="text1"/>
          </w:rPr>
          <w:t>in diagno</w:t>
        </w:r>
        <w:del w:id="5613"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5614" w:author="Ruijie Xu" w:date="2022-02-02T14:40:00Z">
              <w:rPr>
                <w:color w:val="000000" w:themeColor="text1"/>
              </w:rPr>
            </w:rPrChange>
          </w:rPr>
          <w:t>Leptospira</w:t>
        </w:r>
        <w:r w:rsidR="00380B0E" w:rsidRPr="003A137D">
          <w:rPr>
            <w:color w:val="000000" w:themeColor="text1"/>
          </w:rPr>
          <w:t>, where Cent</w:t>
        </w:r>
      </w:ins>
      <w:ins w:id="5615" w:author="Ruijie Xu" w:date="2022-01-30T13:30:00Z">
        <w:r w:rsidR="00380B0E" w:rsidRPr="003A137D">
          <w:rPr>
            <w:color w:val="000000" w:themeColor="text1"/>
          </w:rPr>
          <w:t xml:space="preserve">rifuge </w:t>
        </w:r>
        <w:del w:id="5616" w:author="Liliana Salvador" w:date="2022-02-26T21:38:00Z">
          <w:r w:rsidR="00380B0E" w:rsidRPr="003A137D" w:rsidDel="00FA738B">
            <w:rPr>
              <w:color w:val="000000" w:themeColor="text1"/>
            </w:rPr>
            <w:delText xml:space="preserve">has </w:delText>
          </w:r>
        </w:del>
        <w:r w:rsidR="00380B0E" w:rsidRPr="003A137D">
          <w:rPr>
            <w:color w:val="000000" w:themeColor="text1"/>
          </w:rPr>
          <w:t xml:space="preserve">reported the presence of </w:t>
        </w:r>
        <w:r w:rsidR="00380B0E" w:rsidRPr="004B0E83">
          <w:rPr>
            <w:i/>
            <w:iCs/>
            <w:color w:val="000000" w:themeColor="text1"/>
            <w:rPrChange w:id="5617" w:author="Ruijie Xu" w:date="2022-02-02T14:41:00Z">
              <w:rPr>
                <w:color w:val="000000" w:themeColor="text1"/>
              </w:rPr>
            </w:rPrChange>
          </w:rPr>
          <w:t>Leptospria</w:t>
        </w:r>
        <w:r w:rsidR="00380B0E" w:rsidRPr="003A137D">
          <w:rPr>
            <w:color w:val="000000" w:themeColor="text1"/>
          </w:rPr>
          <w:t xml:space="preserve"> in all </w:t>
        </w:r>
        <w:del w:id="5618" w:author="Liliana Salvador" w:date="2022-02-26T21:38:00Z">
          <w:r w:rsidR="00380B0E" w:rsidRPr="003A137D" w:rsidDel="00FA738B">
            <w:rPr>
              <w:color w:val="000000" w:themeColor="text1"/>
            </w:rPr>
            <w:delText>12</w:delText>
          </w:r>
        </w:del>
      </w:ins>
      <w:ins w:id="5619" w:author="Liliana Salvador" w:date="2022-02-26T21:38:00Z">
        <w:r w:rsidR="00FA738B">
          <w:rPr>
            <w:color w:val="000000" w:themeColor="text1"/>
          </w:rPr>
          <w:t>the</w:t>
        </w:r>
      </w:ins>
      <w:ins w:id="5620" w:author="Ruijie Xu" w:date="2022-01-30T13:30:00Z">
        <w:r w:rsidR="00380B0E" w:rsidRPr="003A137D">
          <w:rPr>
            <w:color w:val="000000" w:themeColor="text1"/>
          </w:rPr>
          <w:t xml:space="preserve"> samples.</w:t>
        </w:r>
      </w:ins>
      <w:ins w:id="5621" w:author="Ruijie Xu" w:date="2022-01-30T13:31:00Z">
        <w:r w:rsidR="00380B0E" w:rsidRPr="003A137D">
          <w:rPr>
            <w:color w:val="000000" w:themeColor="text1"/>
          </w:rPr>
          <w:t xml:space="preserve"> Except for </w:t>
        </w:r>
      </w:ins>
      <w:ins w:id="5622" w:author="Ruijie Xu" w:date="2022-01-30T13:51:00Z">
        <w:r w:rsidR="00AD5224" w:rsidRPr="003A137D">
          <w:rPr>
            <w:color w:val="000000" w:themeColor="text1"/>
          </w:rPr>
          <w:t>Centrifuge and Kaiju</w:t>
        </w:r>
      </w:ins>
      <w:ins w:id="5623" w:author="Ruijie Xu" w:date="2022-01-30T13:31:00Z">
        <w:r w:rsidR="00380B0E" w:rsidRPr="003A137D">
          <w:rPr>
            <w:color w:val="000000" w:themeColor="text1"/>
          </w:rPr>
          <w:t xml:space="preserve">, </w:t>
        </w:r>
      </w:ins>
      <w:ins w:id="5624" w:author="Liliana Salvador" w:date="2022-02-26T21:38:00Z">
        <w:r w:rsidR="00FA738B">
          <w:rPr>
            <w:color w:val="000000" w:themeColor="text1"/>
          </w:rPr>
          <w:t xml:space="preserve">the </w:t>
        </w:r>
      </w:ins>
      <w:ins w:id="5625" w:author="Ruijie Xu" w:date="2022-01-30T13:31:00Z">
        <w:r w:rsidR="00380B0E" w:rsidRPr="003A137D">
          <w:rPr>
            <w:color w:val="000000" w:themeColor="text1"/>
          </w:rPr>
          <w:t xml:space="preserve">rest of the software were consistent in </w:t>
        </w:r>
        <w:r w:rsidR="00380B0E" w:rsidRPr="00FA738B">
          <w:rPr>
            <w:i/>
            <w:color w:val="000000" w:themeColor="text1"/>
            <w:rPrChange w:id="5626" w:author="Liliana Salvador" w:date="2022-02-26T21:39:00Z">
              <w:rPr>
                <w:color w:val="000000" w:themeColor="text1"/>
              </w:rPr>
            </w:rPrChange>
          </w:rPr>
          <w:t>Leptosp</w:t>
        </w:r>
      </w:ins>
      <w:ins w:id="5627" w:author="Liliana Salvador" w:date="2022-02-26T21:39:00Z">
        <w:r w:rsidR="00FA738B" w:rsidRPr="00FA738B">
          <w:rPr>
            <w:i/>
            <w:color w:val="000000" w:themeColor="text1"/>
            <w:rPrChange w:id="5628" w:author="Liliana Salvador" w:date="2022-02-26T21:39:00Z">
              <w:rPr>
                <w:color w:val="000000" w:themeColor="text1"/>
              </w:rPr>
            </w:rPrChange>
          </w:rPr>
          <w:t>i</w:t>
        </w:r>
      </w:ins>
      <w:ins w:id="5629" w:author="Ruijie Xu" w:date="2022-01-30T13:31:00Z">
        <w:r w:rsidR="00380B0E" w:rsidRPr="00FA738B">
          <w:rPr>
            <w:i/>
            <w:color w:val="000000" w:themeColor="text1"/>
            <w:rPrChange w:id="5630" w:author="Liliana Salvador" w:date="2022-02-26T21:39:00Z">
              <w:rPr>
                <w:color w:val="000000" w:themeColor="text1"/>
              </w:rPr>
            </w:rPrChange>
          </w:rPr>
          <w:t>r</w:t>
        </w:r>
        <w:del w:id="5631" w:author="Liliana Salvador" w:date="2022-02-26T21:39:00Z">
          <w:r w:rsidR="00380B0E" w:rsidRPr="00FA738B" w:rsidDel="00FA738B">
            <w:rPr>
              <w:i/>
              <w:color w:val="000000" w:themeColor="text1"/>
              <w:rPrChange w:id="5632" w:author="Liliana Salvador" w:date="2022-02-26T21:39:00Z">
                <w:rPr>
                  <w:color w:val="000000" w:themeColor="text1"/>
                </w:rPr>
              </w:rPrChange>
            </w:rPr>
            <w:delText>i</w:delText>
          </w:r>
        </w:del>
        <w:r w:rsidR="00380B0E" w:rsidRPr="00FA738B">
          <w:rPr>
            <w:i/>
            <w:color w:val="000000" w:themeColor="text1"/>
            <w:rPrChange w:id="5633" w:author="Liliana Salvador" w:date="2022-02-26T21:39:00Z">
              <w:rPr>
                <w:color w:val="000000" w:themeColor="text1"/>
              </w:rPr>
            </w:rPrChange>
          </w:rPr>
          <w:t>a</w:t>
        </w:r>
        <w:r w:rsidR="00380B0E" w:rsidRPr="003A137D">
          <w:rPr>
            <w:color w:val="000000" w:themeColor="text1"/>
          </w:rPr>
          <w:t xml:space="preserve"> identification in </w:t>
        </w:r>
      </w:ins>
      <w:ins w:id="5634" w:author="Ruijie Xu" w:date="2022-01-30T13:32:00Z">
        <w:r w:rsidR="00380B0E" w:rsidRPr="003A137D">
          <w:rPr>
            <w:color w:val="000000" w:themeColor="text1"/>
          </w:rPr>
          <w:t xml:space="preserve">only </w:t>
        </w:r>
      </w:ins>
      <w:ins w:id="5635" w:author="Ruijie Xu" w:date="2022-01-30T13:31:00Z">
        <w:r w:rsidR="00380B0E" w:rsidRPr="003A137D">
          <w:rPr>
            <w:color w:val="000000" w:themeColor="text1"/>
          </w:rPr>
          <w:t>two of the kidney samples (</w:t>
        </w:r>
      </w:ins>
      <w:ins w:id="5636" w:author="Ruijie Xu" w:date="2022-01-30T13:32:00Z">
        <w:r w:rsidR="00EE31AA" w:rsidRPr="003A137D">
          <w:rPr>
            <w:color w:val="000000" w:themeColor="text1"/>
          </w:rPr>
          <w:t>R22.K and R28.K</w:t>
        </w:r>
      </w:ins>
      <w:ins w:id="5637" w:author="Ruijie Xu" w:date="2022-01-30T13:31:00Z">
        <w:r w:rsidR="00380B0E" w:rsidRPr="003A137D">
          <w:rPr>
            <w:color w:val="000000" w:themeColor="text1"/>
          </w:rPr>
          <w:t>)</w:t>
        </w:r>
      </w:ins>
      <w:ins w:id="5638" w:author="Ruijie Xu" w:date="2022-01-30T14:41:00Z">
        <w:r w:rsidR="00692F00" w:rsidRPr="003A137D">
          <w:rPr>
            <w:color w:val="000000" w:themeColor="text1"/>
          </w:rPr>
          <w:t xml:space="preserve"> and </w:t>
        </w:r>
      </w:ins>
      <w:ins w:id="5639" w:author="Liliana Salvador" w:date="2022-02-26T21:39:00Z">
        <w:r w:rsidR="00FA738B">
          <w:rPr>
            <w:color w:val="000000" w:themeColor="text1"/>
          </w:rPr>
          <w:t xml:space="preserve">in </w:t>
        </w:r>
      </w:ins>
      <w:ins w:id="5640" w:author="Ruijie Xu" w:date="2022-01-30T14:41:00Z">
        <w:r w:rsidR="00692F00" w:rsidRPr="003A137D">
          <w:rPr>
            <w:color w:val="000000" w:themeColor="text1"/>
          </w:rPr>
          <w:t xml:space="preserve">one </w:t>
        </w:r>
      </w:ins>
      <w:ins w:id="5641" w:author="Rajeev, Sree" w:date="2022-03-03T11:45:00Z">
        <w:r w:rsidR="006F201E">
          <w:rPr>
            <w:color w:val="000000" w:themeColor="text1"/>
          </w:rPr>
          <w:t>l</w:t>
        </w:r>
      </w:ins>
      <w:ins w:id="5642" w:author="Ruijie Xu" w:date="2022-01-30T14:41:00Z">
        <w:del w:id="5643" w:author="Rajeev, Sree" w:date="2022-03-03T11:45:00Z">
          <w:r w:rsidR="00692F00" w:rsidRPr="003A137D" w:rsidDel="006F201E">
            <w:rPr>
              <w:color w:val="000000" w:themeColor="text1"/>
            </w:rPr>
            <w:delText>L</w:delText>
          </w:r>
        </w:del>
        <w:r w:rsidR="00692F00" w:rsidRPr="003A137D">
          <w:rPr>
            <w:color w:val="000000" w:themeColor="text1"/>
          </w:rPr>
          <w:t>ung sample (R22.L)</w:t>
        </w:r>
      </w:ins>
      <w:ins w:id="5644" w:author="Ruijie Xu" w:date="2022-02-27T13:10:00Z">
        <w:r w:rsidR="00E618AC">
          <w:rPr>
            <w:color w:val="000000" w:themeColor="text1"/>
          </w:rPr>
          <w:t xml:space="preserve">. </w:t>
        </w:r>
      </w:ins>
      <w:commentRangeStart w:id="5645"/>
      <w:commentRangeEnd w:id="5645"/>
      <w:del w:id="5646" w:author="Ruijie Xu" w:date="2022-02-27T13:10:00Z">
        <w:r w:rsidR="00FA738B" w:rsidDel="00E618AC">
          <w:rPr>
            <w:rStyle w:val="CommentReference"/>
          </w:rPr>
          <w:commentReference w:id="5645"/>
        </w:r>
      </w:del>
      <w:del w:id="5647"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5648" w:author="Ruijie Xu" w:date="2022-02-27T13:10:00Z">
        <w:r w:rsidR="00234370" w:rsidRPr="003A137D" w:rsidDel="00E618AC">
          <w:rPr>
            <w:color w:val="000000" w:themeColor="text1"/>
          </w:rPr>
          <w:delText xml:space="preserve"> </w:delText>
        </w:r>
      </w:del>
      <w:ins w:id="5649" w:author="Ruijie Xu" w:date="2022-01-30T13:33:00Z">
        <w:r w:rsidR="00506F24" w:rsidRPr="003A137D">
          <w:rPr>
            <w:color w:val="000000" w:themeColor="text1"/>
          </w:rPr>
          <w:t xml:space="preserve">Since </w:t>
        </w:r>
        <w:r w:rsidR="00506F24" w:rsidRPr="00FA738B">
          <w:rPr>
            <w:i/>
            <w:color w:val="000000" w:themeColor="text1"/>
            <w:rPrChange w:id="5650" w:author="Liliana Salvador" w:date="2022-02-26T21:39:00Z">
              <w:rPr>
                <w:color w:val="000000" w:themeColor="text1"/>
              </w:rPr>
            </w:rPrChange>
          </w:rPr>
          <w:t>Leptospira</w:t>
        </w:r>
        <w:r w:rsidR="00506F24" w:rsidRPr="003A137D">
          <w:rPr>
            <w:color w:val="000000" w:themeColor="text1"/>
          </w:rPr>
          <w:t xml:space="preserve"> </w:t>
        </w:r>
      </w:ins>
      <w:commentRangeStart w:id="5651"/>
      <w:ins w:id="5652" w:author="Ruijie Xu" w:date="2022-01-30T14:42:00Z">
        <w:del w:id="5653" w:author="Liliana Salvador" w:date="2022-02-26T21:40:00Z">
          <w:r w:rsidR="00B352B9" w:rsidRPr="003A137D" w:rsidDel="00FA738B">
            <w:rPr>
              <w:color w:val="000000" w:themeColor="text1"/>
            </w:rPr>
            <w:delText xml:space="preserve">pathogens </w:delText>
          </w:r>
        </w:del>
      </w:ins>
      <w:ins w:id="5654" w:author="Ruijie Xu" w:date="2022-01-30T13:33:00Z">
        <w:del w:id="5655" w:author="Rajeev, Sree" w:date="2022-03-03T11:46:00Z">
          <w:r w:rsidR="00506F24" w:rsidRPr="003A137D" w:rsidDel="006F201E">
            <w:rPr>
              <w:color w:val="000000" w:themeColor="text1"/>
            </w:rPr>
            <w:delText xml:space="preserve">were mainly </w:delText>
          </w:r>
        </w:del>
      </w:ins>
      <w:ins w:id="5656" w:author="Ruijie Xu" w:date="2022-02-27T13:12:00Z">
        <w:del w:id="5657" w:author="Rajeev, Sree" w:date="2022-03-03T11:46:00Z">
          <w:r w:rsidR="00E618AC" w:rsidDel="006F201E">
            <w:rPr>
              <w:color w:val="000000" w:themeColor="text1"/>
            </w:rPr>
            <w:delText>deposited</w:delText>
          </w:r>
        </w:del>
      </w:ins>
      <w:ins w:id="5658" w:author="Liliana Salvador" w:date="2022-02-26T21:40:00Z">
        <w:del w:id="5659" w:author="Rajeev, Sree" w:date="2022-03-03T11:46:00Z">
          <w:r w:rsidR="00FA738B" w:rsidDel="006F201E">
            <w:rPr>
              <w:color w:val="000000" w:themeColor="text1"/>
            </w:rPr>
            <w:delText>ted</w:delText>
          </w:r>
        </w:del>
      </w:ins>
      <w:ins w:id="5660" w:author="Ruijie Xu" w:date="2022-01-30T13:33:00Z">
        <w:del w:id="5661" w:author="Rajeev, Sree" w:date="2022-03-03T11:46:00Z">
          <w:r w:rsidR="00506F24" w:rsidRPr="003A137D" w:rsidDel="006F201E">
            <w:rPr>
              <w:color w:val="000000" w:themeColor="text1"/>
            </w:rPr>
            <w:delText xml:space="preserve"> in the</w:delText>
          </w:r>
        </w:del>
      </w:ins>
      <w:ins w:id="5662" w:author="Rajeev, Sree" w:date="2022-03-03T11:46:00Z">
        <w:r w:rsidR="006F201E">
          <w:rPr>
            <w:color w:val="000000" w:themeColor="text1"/>
          </w:rPr>
          <w:t xml:space="preserve">colonizes the </w:t>
        </w:r>
      </w:ins>
      <w:ins w:id="5663" w:author="Ruijie Xu" w:date="2022-01-30T13:33:00Z">
        <w:r w:rsidR="00506F24" w:rsidRPr="003A137D">
          <w:rPr>
            <w:color w:val="000000" w:themeColor="text1"/>
          </w:rPr>
          <w:t xml:space="preserve"> </w:t>
        </w:r>
      </w:ins>
      <w:commentRangeEnd w:id="5651"/>
      <w:r w:rsidR="00123495">
        <w:rPr>
          <w:rStyle w:val="CommentReference"/>
        </w:rPr>
        <w:commentReference w:id="5651"/>
      </w:r>
      <w:ins w:id="5664" w:author="Ruijie Xu" w:date="2022-01-30T13:52:00Z">
        <w:r w:rsidR="00417B80" w:rsidRPr="003A137D">
          <w:rPr>
            <w:color w:val="000000" w:themeColor="text1"/>
          </w:rPr>
          <w:t>kidney</w:t>
        </w:r>
      </w:ins>
      <w:ins w:id="5665" w:author="Ruijie Xu" w:date="2022-01-30T13:33:00Z">
        <w:r w:rsidR="00506F24" w:rsidRPr="003A137D">
          <w:rPr>
            <w:color w:val="000000" w:themeColor="text1"/>
          </w:rPr>
          <w:t xml:space="preserve"> of rats </w:t>
        </w:r>
        <w:del w:id="5666" w:author="Rajeev, Sree" w:date="2022-03-03T11:46:00Z">
          <w:r w:rsidR="00506F24" w:rsidRPr="003A137D" w:rsidDel="006F201E">
            <w:rPr>
              <w:color w:val="000000" w:themeColor="text1"/>
            </w:rPr>
            <w:delText xml:space="preserve">before </w:delText>
          </w:r>
        </w:del>
      </w:ins>
      <w:ins w:id="5667" w:author="Ruijie Xu" w:date="2022-01-30T13:34:00Z">
        <w:del w:id="5668" w:author="Rajeev, Sree" w:date="2022-03-03T11:46:00Z">
          <w:r w:rsidR="00506F24" w:rsidRPr="003A137D" w:rsidDel="006F201E">
            <w:rPr>
              <w:color w:val="000000" w:themeColor="text1"/>
            </w:rPr>
            <w:delText xml:space="preserve">infecting or contaminating other </w:delText>
          </w:r>
        </w:del>
      </w:ins>
      <w:ins w:id="5669" w:author="Ruijie Xu" w:date="2022-01-30T14:42:00Z">
        <w:del w:id="5670" w:author="Rajeev, Sree" w:date="2022-03-03T11:46:00Z">
          <w:r w:rsidR="00B352B9" w:rsidRPr="003A137D" w:rsidDel="006F201E">
            <w:rPr>
              <w:color w:val="000000" w:themeColor="text1"/>
            </w:rPr>
            <w:delText>mammals</w:delText>
          </w:r>
        </w:del>
      </w:ins>
      <w:ins w:id="5671" w:author="Ruijie Xu" w:date="2022-01-30T13:34:00Z">
        <w:del w:id="5672" w:author="Rajeev, Sree" w:date="2022-03-03T11:46:00Z">
          <w:r w:rsidR="00506F24" w:rsidRPr="003A137D" w:rsidDel="006F201E">
            <w:rPr>
              <w:color w:val="000000" w:themeColor="text1"/>
            </w:rPr>
            <w:delText xml:space="preserve"> or environment through ur</w:delText>
          </w:r>
        </w:del>
      </w:ins>
      <w:ins w:id="5673" w:author="Ruijie Xu" w:date="2022-01-30T13:35:00Z">
        <w:del w:id="5674" w:author="Rajeev, Sree" w:date="2022-03-03T11:46:00Z">
          <w:r w:rsidR="00506F24" w:rsidRPr="003A137D" w:rsidDel="006F201E">
            <w:rPr>
              <w:color w:val="000000" w:themeColor="text1"/>
            </w:rPr>
            <w:delText>i</w:delText>
          </w:r>
        </w:del>
      </w:ins>
      <w:ins w:id="5675" w:author="Ruijie Xu" w:date="2022-01-30T13:34:00Z">
        <w:del w:id="5676" w:author="Rajeev, Sree" w:date="2022-03-03T11:46:00Z">
          <w:r w:rsidR="00506F24" w:rsidRPr="003A137D" w:rsidDel="006F201E">
            <w:rPr>
              <w:color w:val="000000" w:themeColor="text1"/>
            </w:rPr>
            <w:delText>nation</w:delText>
          </w:r>
        </w:del>
      </w:ins>
      <w:ins w:id="5677" w:author="Ruijie Xu" w:date="2022-01-30T13:35:00Z">
        <w:del w:id="5678" w:author="Rajeev, Sree" w:date="2022-03-03T11:46:00Z">
          <w:r w:rsidR="00506F24" w:rsidRPr="003A137D" w:rsidDel="006F201E">
            <w:rPr>
              <w:color w:val="000000" w:themeColor="text1"/>
            </w:rPr>
            <w:delText xml:space="preserve"> </w:delText>
          </w:r>
        </w:del>
      </w:ins>
      <w:r w:rsidR="00506F24" w:rsidRPr="00123495">
        <w:rPr>
          <w:rFonts w:ascii="Calibri" w:hAnsi="Calibri" w:cs="Calibri"/>
          <w:color w:val="000000" w:themeColor="text1"/>
          <w:rPrChange w:id="5679"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5680" w:author="Liliana Salvador" w:date="2022-02-26T21:40:00Z">
            <w:rPr>
              <w:color w:val="000000" w:themeColor="text1"/>
            </w:rPr>
          </w:rPrChange>
        </w:rPr>
        <w:fldChar w:fldCharType="separate"/>
      </w:r>
      <w:r w:rsidR="00506F24" w:rsidRPr="00123495">
        <w:rPr>
          <w:rFonts w:ascii="Calibri" w:hAnsi="Calibri" w:cs="Calibri"/>
          <w:color w:val="000000"/>
          <w:rPrChange w:id="5681"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5682" w:author="Liliana Salvador" w:date="2022-02-26T21:40:00Z">
            <w:rPr>
              <w:color w:val="000000" w:themeColor="text1"/>
            </w:rPr>
          </w:rPrChange>
        </w:rPr>
        <w:fldChar w:fldCharType="end"/>
      </w:r>
      <w:ins w:id="5683" w:author="Ruijie Xu" w:date="2022-01-30T14:42:00Z">
        <w:r w:rsidR="00B352B9" w:rsidRPr="00123495">
          <w:rPr>
            <w:rFonts w:ascii="Calibri" w:hAnsi="Calibri" w:cs="Calibri"/>
            <w:color w:val="000000" w:themeColor="text1"/>
            <w:rPrChange w:id="5684" w:author="Liliana Salvador" w:date="2022-02-26T21:40:00Z">
              <w:rPr>
                <w:color w:val="000000" w:themeColor="text1"/>
              </w:rPr>
            </w:rPrChange>
          </w:rPr>
          <w:t>,</w:t>
        </w:r>
      </w:ins>
      <w:ins w:id="5685" w:author="Ruijie Xu" w:date="2022-01-30T13:34:00Z">
        <w:r w:rsidR="00506F24" w:rsidRPr="00123495">
          <w:rPr>
            <w:rFonts w:ascii="Calibri" w:hAnsi="Calibri" w:cs="Calibri"/>
            <w:color w:val="000000" w:themeColor="text1"/>
            <w:rPrChange w:id="5686" w:author="Liliana Salvador" w:date="2022-02-26T21:40:00Z">
              <w:rPr>
                <w:color w:val="000000" w:themeColor="text1"/>
              </w:rPr>
            </w:rPrChange>
          </w:rPr>
          <w:t xml:space="preserve"> </w:t>
        </w:r>
      </w:ins>
      <w:moveFromRangeStart w:id="5687" w:author="Ruijie Xu" w:date="2022-01-30T13:36:00Z" w:name="move94442189"/>
      <w:moveFrom w:id="5688" w:author="Ruijie Xu" w:date="2022-01-30T13:36:00Z">
        <w:r w:rsidR="00254DB1" w:rsidRPr="00123495" w:rsidDel="00506F24">
          <w:rPr>
            <w:rFonts w:ascii="Calibri" w:hAnsi="Calibri" w:cs="Calibri"/>
            <w:color w:val="000000" w:themeColor="text1"/>
            <w:rPrChange w:id="5689"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5690"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5691"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5692"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5693" w:author="Liliana Salvador" w:date="2022-02-26T21:40:00Z">
              <w:rPr>
                <w:color w:val="000000" w:themeColor="text1"/>
              </w:rPr>
            </w:rPrChange>
          </w:rPr>
          <w:fldChar w:fldCharType="separate"/>
        </w:r>
        <w:r w:rsidR="00350DBF" w:rsidRPr="00123495" w:rsidDel="00506F24">
          <w:rPr>
            <w:rFonts w:ascii="Calibri" w:hAnsi="Calibri" w:cs="Calibri"/>
            <w:color w:val="000000"/>
            <w:rPrChange w:id="5694" w:author="Liliana Salvador" w:date="2022-02-26T21:40:00Z">
              <w:rPr>
                <w:color w:val="000000"/>
              </w:rPr>
            </w:rPrChange>
          </w:rPr>
          <w:t xml:space="preserve">(Rajeev </w:t>
        </w:r>
        <w:r w:rsidR="00350DBF" w:rsidRPr="00123495" w:rsidDel="00506F24">
          <w:rPr>
            <w:rFonts w:ascii="Calibri" w:hAnsi="Calibri" w:cs="Calibri"/>
            <w:i/>
            <w:iCs/>
            <w:color w:val="000000"/>
            <w:rPrChange w:id="5695" w:author="Liliana Salvador" w:date="2022-02-26T21:40:00Z">
              <w:rPr>
                <w:i/>
                <w:iCs/>
                <w:color w:val="000000"/>
              </w:rPr>
            </w:rPrChange>
          </w:rPr>
          <w:t>et al.</w:t>
        </w:r>
        <w:r w:rsidR="00350DBF" w:rsidRPr="00123495" w:rsidDel="00506F24">
          <w:rPr>
            <w:rFonts w:ascii="Calibri" w:hAnsi="Calibri" w:cs="Calibri"/>
            <w:color w:val="000000"/>
            <w:rPrChange w:id="5696" w:author="Liliana Salvador" w:date="2022-02-26T21:40:00Z">
              <w:rPr>
                <w:color w:val="000000"/>
              </w:rPr>
            </w:rPrChange>
          </w:rPr>
          <w:t>, 2020)</w:t>
        </w:r>
        <w:r w:rsidR="002A18C6" w:rsidRPr="00123495" w:rsidDel="00506F24">
          <w:rPr>
            <w:rFonts w:ascii="Calibri" w:hAnsi="Calibri" w:cs="Calibri"/>
            <w:color w:val="000000" w:themeColor="text1"/>
            <w:rPrChange w:id="5697"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5698" w:author="Liliana Salvador" w:date="2022-02-26T21:40:00Z">
              <w:rPr>
                <w:color w:val="000000" w:themeColor="text1"/>
              </w:rPr>
            </w:rPrChange>
          </w:rPr>
          <w:t xml:space="preserve">, </w:t>
        </w:r>
      </w:moveFrom>
      <w:moveFromRangeEnd w:id="5687"/>
      <w:ins w:id="5699" w:author="Ruijie Xu" w:date="2022-01-30T14:42:00Z">
        <w:r w:rsidR="00B352B9" w:rsidRPr="00123495">
          <w:rPr>
            <w:rFonts w:ascii="Calibri" w:hAnsi="Calibri" w:cs="Calibri"/>
            <w:color w:val="000000" w:themeColor="text1"/>
            <w:rPrChange w:id="5700" w:author="Liliana Salvador" w:date="2022-02-26T21:40:00Z">
              <w:rPr>
                <w:color w:val="000000" w:themeColor="text1"/>
              </w:rPr>
            </w:rPrChange>
          </w:rPr>
          <w:t>w</w:t>
        </w:r>
      </w:ins>
      <w:del w:id="5701" w:author="Ruijie Xu" w:date="2022-01-30T13:36:00Z">
        <w:r w:rsidR="00254DB1" w:rsidRPr="00123495" w:rsidDel="00506F24">
          <w:rPr>
            <w:rFonts w:ascii="Calibri" w:hAnsi="Calibri" w:cs="Calibri"/>
            <w:color w:val="000000" w:themeColor="text1"/>
            <w:rPrChange w:id="5702" w:author="Liliana Salvador" w:date="2022-02-26T21:40:00Z">
              <w:rPr>
                <w:color w:val="000000" w:themeColor="text1"/>
              </w:rPr>
            </w:rPrChange>
          </w:rPr>
          <w:delText>w</w:delText>
        </w:r>
      </w:del>
      <w:r w:rsidR="00254DB1" w:rsidRPr="00123495">
        <w:rPr>
          <w:rFonts w:ascii="Calibri" w:hAnsi="Calibri" w:cs="Calibri"/>
          <w:color w:val="000000" w:themeColor="text1"/>
          <w:rPrChange w:id="5703" w:author="Liliana Salvador" w:date="2022-02-26T21:40:00Z">
            <w:rPr>
              <w:color w:val="000000" w:themeColor="text1"/>
            </w:rPr>
          </w:rPrChange>
        </w:rPr>
        <w:t xml:space="preserve">e </w:t>
      </w:r>
      <w:ins w:id="5704" w:author="Ruijie Xu" w:date="2022-01-30T13:37:00Z">
        <w:del w:id="5705" w:author="Rajeev, Sree" w:date="2022-03-03T11:46:00Z">
          <w:r w:rsidR="00506F24" w:rsidRPr="00123495" w:rsidDel="006F201E">
            <w:rPr>
              <w:rFonts w:ascii="Calibri" w:hAnsi="Calibri" w:cs="Calibri"/>
              <w:color w:val="000000" w:themeColor="text1"/>
              <w:rPrChange w:id="5706" w:author="Liliana Salvador" w:date="2022-02-26T21:40:00Z">
                <w:rPr>
                  <w:color w:val="000000" w:themeColor="text1"/>
                </w:rPr>
              </w:rPrChange>
            </w:rPr>
            <w:delText>diag</w:delText>
          </w:r>
          <w:r w:rsidR="00506F24" w:rsidRPr="003A137D" w:rsidDel="006F201E">
            <w:rPr>
              <w:color w:val="000000" w:themeColor="text1"/>
            </w:rPr>
            <w:delText>nosed</w:delText>
          </w:r>
        </w:del>
      </w:ins>
      <w:del w:id="5707" w:author="Rajeev, Sree" w:date="2022-03-03T11:46:00Z">
        <w:r w:rsidR="00254DB1" w:rsidRPr="003A137D" w:rsidDel="006F201E">
          <w:rPr>
            <w:color w:val="000000" w:themeColor="text1"/>
          </w:rPr>
          <w:delText xml:space="preserve">identified the presence of </w:delText>
        </w:r>
        <w:r w:rsidR="00254DB1" w:rsidRPr="003A137D" w:rsidDel="006F201E">
          <w:rPr>
            <w:i/>
            <w:color w:val="000000" w:themeColor="text1"/>
          </w:rPr>
          <w:delText>Leptospira</w:delText>
        </w:r>
      </w:del>
      <w:ins w:id="5708" w:author="Ruijie Xu" w:date="2022-02-02T11:02:00Z">
        <w:del w:id="5709" w:author="Rajeev, Sree" w:date="2022-03-03T11:46:00Z">
          <w:r w:rsidR="00463AA7" w:rsidDel="006F201E">
            <w:rPr>
              <w:i/>
              <w:color w:val="000000" w:themeColor="text1"/>
            </w:rPr>
            <w:delText>Leptospira</w:delText>
          </w:r>
        </w:del>
      </w:ins>
      <w:del w:id="5710" w:author="Rajeev, Sree" w:date="2022-03-03T11:46:00Z">
        <w:r w:rsidR="00254DB1" w:rsidRPr="003A137D" w:rsidDel="006F201E">
          <w:rPr>
            <w:color w:val="000000" w:themeColor="text1"/>
          </w:rPr>
          <w:delText xml:space="preserve"> using</w:delText>
        </w:r>
      </w:del>
      <w:ins w:id="5711" w:author="Rajeev, Sree" w:date="2022-03-03T11:47:00Z">
        <w:r w:rsidR="006F201E">
          <w:rPr>
            <w:rFonts w:ascii="Calibri" w:hAnsi="Calibri" w:cs="Calibri"/>
            <w:color w:val="000000" w:themeColor="text1"/>
          </w:rPr>
          <w:t xml:space="preserve"> compared the results from </w:t>
        </w:r>
      </w:ins>
      <w:r w:rsidR="00254DB1" w:rsidRPr="003A137D">
        <w:rPr>
          <w:color w:val="000000" w:themeColor="text1"/>
        </w:rPr>
        <w:t xml:space="preserve"> </w:t>
      </w:r>
      <w:ins w:id="5712" w:author="Ruijie Xu" w:date="2022-01-30T13:37:00Z">
        <w:r w:rsidR="00506F24" w:rsidRPr="003A137D">
          <w:rPr>
            <w:color w:val="000000" w:themeColor="text1"/>
          </w:rPr>
          <w:t xml:space="preserve">three </w:t>
        </w:r>
      </w:ins>
      <w:r w:rsidR="00254DB1" w:rsidRPr="003A137D">
        <w:rPr>
          <w:color w:val="000000" w:themeColor="text1"/>
        </w:rPr>
        <w:t>traditional method</w:t>
      </w:r>
      <w:ins w:id="5713" w:author="Rajeev, Sree" w:date="2022-03-03T11:47:00Z">
        <w:r w:rsidR="006F201E">
          <w:rPr>
            <w:color w:val="000000" w:themeColor="text1"/>
          </w:rPr>
          <w:t>s</w:t>
        </w:r>
      </w:ins>
      <w:del w:id="5714" w:author="Rajeev, Sree" w:date="2022-03-03T11:47:00Z">
        <w:r w:rsidR="00254DB1" w:rsidRPr="003A137D" w:rsidDel="006F201E">
          <w:rPr>
            <w:color w:val="000000" w:themeColor="text1"/>
          </w:rPr>
          <w:delText>ologies</w:delText>
        </w:r>
      </w:del>
      <w:r w:rsidR="00254DB1" w:rsidRPr="003A137D">
        <w:rPr>
          <w:color w:val="000000" w:themeColor="text1"/>
        </w:rPr>
        <w:t xml:space="preserve"> </w:t>
      </w:r>
      <w:ins w:id="5715" w:author="Ruijie Xu" w:date="2022-01-30T13:38:00Z">
        <w:r w:rsidR="00304715" w:rsidRPr="003A137D">
          <w:rPr>
            <w:color w:val="000000" w:themeColor="text1"/>
          </w:rPr>
          <w:t xml:space="preserve">(PCR/DFA/Culture) </w:t>
        </w:r>
      </w:ins>
      <w:del w:id="5716" w:author="Rajeev, Sree" w:date="2022-03-03T11:47:00Z">
        <w:r w:rsidR="00254DB1" w:rsidRPr="003A137D" w:rsidDel="006F201E">
          <w:rPr>
            <w:color w:val="000000" w:themeColor="text1"/>
          </w:rPr>
          <w:delText xml:space="preserve">in </w:delText>
        </w:r>
        <w:r w:rsidR="003A5F39" w:rsidRPr="003A137D" w:rsidDel="006F201E">
          <w:rPr>
            <w:color w:val="000000" w:themeColor="text1"/>
          </w:rPr>
          <w:delText>the</w:delText>
        </w:r>
      </w:del>
      <w:ins w:id="5717" w:author="Rajeev, Sree" w:date="2022-03-03T11:47:00Z">
        <w:r w:rsidR="006F201E">
          <w:rPr>
            <w:color w:val="000000" w:themeColor="text1"/>
          </w:rPr>
          <w:t xml:space="preserve">applied to </w:t>
        </w:r>
      </w:ins>
      <w:r w:rsidR="003A5F39" w:rsidRPr="003A137D">
        <w:rPr>
          <w:color w:val="000000" w:themeColor="text1"/>
        </w:rPr>
        <w:t xml:space="preserve"> kidney </w:t>
      </w:r>
      <w:r w:rsidR="00254DB1" w:rsidRPr="003A137D">
        <w:rPr>
          <w:color w:val="000000" w:themeColor="text1"/>
        </w:rPr>
        <w:t>sample</w:t>
      </w:r>
      <w:ins w:id="5718" w:author="Ruijie Xu" w:date="2022-01-30T13:37:00Z">
        <w:r w:rsidR="00506F24" w:rsidRPr="003A137D">
          <w:rPr>
            <w:color w:val="000000" w:themeColor="text1"/>
          </w:rPr>
          <w:t>s</w:t>
        </w:r>
      </w:ins>
      <w:del w:id="5719"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5720" w:author="Rajeev, Sree" w:date="2022-03-03T11:47:00Z">
        <w:r w:rsidR="006F201E">
          <w:rPr>
            <w:color w:val="000000" w:themeColor="text1"/>
          </w:rPr>
          <w:t xml:space="preserve">reported in a </w:t>
        </w:r>
      </w:ins>
      <w:ins w:id="5721" w:author="Ruijie Xu" w:date="2022-01-30T14:42:00Z">
        <w:del w:id="5722" w:author="Rajeev, Sree" w:date="2022-03-03T11:47:00Z">
          <w:r w:rsidR="00B352B9" w:rsidRPr="003A137D" w:rsidDel="006F201E">
            <w:rPr>
              <w:color w:val="000000" w:themeColor="text1"/>
            </w:rPr>
            <w:delText xml:space="preserve">alone </w:delText>
          </w:r>
        </w:del>
      </w:ins>
      <w:del w:id="5723" w:author="Rajeev, Sree" w:date="2022-03-03T11:47:00Z">
        <w:r w:rsidR="00254DB1" w:rsidRPr="003A137D" w:rsidDel="006F201E">
          <w:rPr>
            <w:color w:val="000000" w:themeColor="text1"/>
          </w:rPr>
          <w:delText>R22, R27, and R28</w:delText>
        </w:r>
      </w:del>
      <w:ins w:id="5724" w:author="Ruijie Xu" w:date="2022-01-30T13:36:00Z">
        <w:del w:id="5725" w:author="Rajeev, Sree" w:date="2022-03-03T11:47:00Z">
          <w:r w:rsidR="00506F24" w:rsidRPr="003A137D" w:rsidDel="006F201E">
            <w:rPr>
              <w:color w:val="000000" w:themeColor="text1"/>
            </w:rPr>
            <w:delText>i</w:delText>
          </w:r>
        </w:del>
      </w:ins>
      <w:moveToRangeStart w:id="5726" w:author="Ruijie Xu" w:date="2022-01-30T13:36:00Z" w:name="move94442189"/>
      <w:moveTo w:id="5727" w:author="Ruijie Xu" w:date="2022-01-30T13:36:00Z">
        <w:del w:id="5728" w:author="Rajeev, Sree" w:date="2022-03-03T11:47:00Z">
          <w:r w:rsidR="00506F24" w:rsidRPr="003A137D" w:rsidDel="006F201E">
            <w:rPr>
              <w:color w:val="000000" w:themeColor="text1"/>
            </w:rPr>
            <w:delText xml:space="preserve">In a </w:delText>
          </w:r>
        </w:del>
        <w:r w:rsidR="00506F24" w:rsidRPr="003A137D">
          <w:rPr>
            <w:color w:val="000000" w:themeColor="text1"/>
          </w:rPr>
          <w:t xml:space="preserve">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5729"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5730" w:author="Ruijie Xu" w:date="2022-01-30T13:36:00Z">
          <w:r w:rsidR="00506F24" w:rsidRPr="003A137D" w:rsidDel="00506F24">
            <w:rPr>
              <w:color w:val="000000" w:themeColor="text1"/>
            </w:rPr>
            <w:delText xml:space="preserve">, </w:delText>
          </w:r>
        </w:del>
      </w:moveTo>
      <w:moveToRangeEnd w:id="5726"/>
      <w:r w:rsidR="002A18C6" w:rsidRPr="003A137D">
        <w:rPr>
          <w:color w:val="000000" w:themeColor="text1"/>
        </w:rPr>
        <w:t>.</w:t>
      </w:r>
      <w:r w:rsidR="00254DB1" w:rsidRPr="003A137D">
        <w:rPr>
          <w:color w:val="000000" w:themeColor="text1"/>
        </w:rPr>
        <w:t xml:space="preserve"> </w:t>
      </w:r>
      <w:ins w:id="5731" w:author="Ruijie Xu" w:date="2022-02-02T14:41:00Z">
        <w:r w:rsidR="004B0E83">
          <w:rPr>
            <w:color w:val="000000" w:themeColor="text1"/>
          </w:rPr>
          <w:t>We found tha</w:t>
        </w:r>
      </w:ins>
      <w:ins w:id="5732" w:author="Ruijie Xu" w:date="2022-02-02T14:42:00Z">
        <w:r w:rsidR="004B0E83">
          <w:rPr>
            <w:color w:val="000000" w:themeColor="text1"/>
          </w:rPr>
          <w:t>t m</w:t>
        </w:r>
      </w:ins>
      <w:del w:id="5733"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5734" w:author="Ruijie Xu" w:date="2022-01-30T13:39:00Z">
        <w:r w:rsidR="00FC259F" w:rsidRPr="003A137D">
          <w:rPr>
            <w:color w:val="000000" w:themeColor="text1"/>
          </w:rPr>
          <w:t>ost software inc</w:t>
        </w:r>
      </w:ins>
      <w:ins w:id="5735" w:author="Ruijie Xu" w:date="2022-01-30T13:40:00Z">
        <w:r w:rsidR="00FC259F" w:rsidRPr="003A137D">
          <w:rPr>
            <w:color w:val="000000" w:themeColor="text1"/>
          </w:rPr>
          <w:t>luded in our analysis ha</w:t>
        </w:r>
      </w:ins>
      <w:ins w:id="5736" w:author="Liliana Salvador" w:date="2022-03-08T20:37:00Z">
        <w:r w:rsidR="00A14B7E">
          <w:rPr>
            <w:color w:val="000000" w:themeColor="text1"/>
          </w:rPr>
          <w:t>d</w:t>
        </w:r>
      </w:ins>
      <w:ins w:id="5737" w:author="Ruijie Xu" w:date="2022-01-30T13:40:00Z">
        <w:del w:id="5738" w:author="Liliana Salvador" w:date="2022-03-08T20:37:00Z">
          <w:r w:rsidR="00FC259F" w:rsidRPr="003A137D" w:rsidDel="00A14B7E">
            <w:rPr>
              <w:color w:val="000000" w:themeColor="text1"/>
            </w:rPr>
            <w:delText>s</w:delText>
          </w:r>
        </w:del>
      </w:ins>
      <w:ins w:id="5739" w:author="Ruijie Xu" w:date="2022-01-30T13:41:00Z">
        <w:r w:rsidR="00FC259F" w:rsidRPr="003A137D">
          <w:rPr>
            <w:color w:val="000000" w:themeColor="text1"/>
          </w:rPr>
          <w:t xml:space="preserve"> similar sensitivity in </w:t>
        </w:r>
        <w:r w:rsidR="00FC259F" w:rsidRPr="004B0E83">
          <w:rPr>
            <w:i/>
            <w:iCs/>
            <w:color w:val="000000" w:themeColor="text1"/>
            <w:rPrChange w:id="5740"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5741" w:author="Ruijie Xu" w:date="2022-02-02T14:42:00Z">
        <w:r w:rsidR="004B0E83">
          <w:rPr>
            <w:color w:val="000000" w:themeColor="text1"/>
          </w:rPr>
          <w:t>.</w:t>
        </w:r>
      </w:ins>
      <w:ins w:id="5742" w:author="Ruijie Xu" w:date="2022-01-30T13:41:00Z">
        <w:r w:rsidR="00FC259F" w:rsidRPr="003A137D">
          <w:rPr>
            <w:color w:val="000000" w:themeColor="text1"/>
          </w:rPr>
          <w:t xml:space="preserve"> </w:t>
        </w:r>
      </w:ins>
      <w:ins w:id="5743" w:author="Ruijie Xu" w:date="2022-01-30T13:45:00Z">
        <w:r w:rsidR="001305E1" w:rsidRPr="003A137D">
          <w:rPr>
            <w:color w:val="000000" w:themeColor="text1"/>
          </w:rPr>
          <w:t>In addition</w:t>
        </w:r>
      </w:ins>
      <w:ins w:id="5744" w:author="Ruijie Xu" w:date="2022-01-30T13:41:00Z">
        <w:r w:rsidR="00FC259F" w:rsidRPr="003A137D">
          <w:rPr>
            <w:color w:val="000000" w:themeColor="text1"/>
          </w:rPr>
          <w:t xml:space="preserve">, </w:t>
        </w:r>
      </w:ins>
      <w:ins w:id="5745" w:author="Ruijie Xu" w:date="2022-01-30T13:45:00Z">
        <w:r w:rsidR="001305E1" w:rsidRPr="003A137D">
          <w:rPr>
            <w:color w:val="000000" w:themeColor="text1"/>
          </w:rPr>
          <w:t xml:space="preserve">Centrifuge </w:t>
        </w:r>
        <w:del w:id="5746"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5747" w:author="Ruijie Xu" w:date="2022-01-30T13:42:00Z">
        <w:r w:rsidR="00FC259F" w:rsidRPr="003A137D">
          <w:rPr>
            <w:color w:val="000000" w:themeColor="text1"/>
          </w:rPr>
          <w:t xml:space="preserve"> presence of </w:t>
        </w:r>
        <w:r w:rsidR="00FC259F" w:rsidRPr="00123495">
          <w:rPr>
            <w:i/>
            <w:color w:val="000000" w:themeColor="text1"/>
            <w:rPrChange w:id="5748" w:author="Liliana Salvador" w:date="2022-02-26T21:41:00Z">
              <w:rPr>
                <w:color w:val="000000" w:themeColor="text1"/>
              </w:rPr>
            </w:rPrChange>
          </w:rPr>
          <w:t>Leptospira</w:t>
        </w:r>
        <w:r w:rsidR="00FC259F" w:rsidRPr="003A137D">
          <w:rPr>
            <w:color w:val="000000" w:themeColor="text1"/>
          </w:rPr>
          <w:t xml:space="preserve"> </w:t>
        </w:r>
      </w:ins>
      <w:ins w:id="5749" w:author="Ruijie Xu" w:date="2022-02-02T14:42:00Z">
        <w:r w:rsidR="004B0E83">
          <w:rPr>
            <w:color w:val="000000" w:themeColor="text1"/>
          </w:rPr>
          <w:t>in sample</w:t>
        </w:r>
      </w:ins>
      <w:ins w:id="5750" w:author="Liliana Salvador" w:date="2022-02-26T21:41:00Z">
        <w:r w:rsidR="00123495">
          <w:rPr>
            <w:color w:val="000000" w:themeColor="text1"/>
          </w:rPr>
          <w:t>s</w:t>
        </w:r>
      </w:ins>
      <w:ins w:id="5751" w:author="Ruijie Xu" w:date="2022-02-02T14:42:00Z">
        <w:r w:rsidR="004B0E83">
          <w:rPr>
            <w:color w:val="000000" w:themeColor="text1"/>
          </w:rPr>
          <w:t xml:space="preserve"> that </w:t>
        </w:r>
      </w:ins>
      <w:ins w:id="5752" w:author="Ruijie Xu" w:date="2022-02-02T14:43:00Z">
        <w:r w:rsidR="004B0E83">
          <w:rPr>
            <w:color w:val="000000" w:themeColor="text1"/>
          </w:rPr>
          <w:t xml:space="preserve">were not reported </w:t>
        </w:r>
      </w:ins>
      <w:ins w:id="5753" w:author="Ruijie Xu" w:date="2022-01-30T13:43:00Z">
        <w:r w:rsidR="00FC259F" w:rsidRPr="003A137D">
          <w:rPr>
            <w:color w:val="000000" w:themeColor="text1"/>
          </w:rPr>
          <w:t xml:space="preserve">by any other software or a traditional method. This </w:t>
        </w:r>
      </w:ins>
      <w:ins w:id="5754" w:author="Ruijie Xu" w:date="2022-01-30T13:44:00Z">
        <w:r w:rsidR="00FC259F" w:rsidRPr="003A137D">
          <w:rPr>
            <w:color w:val="000000" w:themeColor="text1"/>
          </w:rPr>
          <w:t>identification could be</w:t>
        </w:r>
      </w:ins>
      <w:ins w:id="5755" w:author="Ruijie Xu" w:date="2022-01-30T13:52:00Z">
        <w:r w:rsidR="00417B80" w:rsidRPr="003A137D">
          <w:rPr>
            <w:color w:val="000000" w:themeColor="text1"/>
          </w:rPr>
          <w:t xml:space="preserve"> due to</w:t>
        </w:r>
      </w:ins>
      <w:ins w:id="5756" w:author="Ruijie Xu" w:date="2022-01-30T13:44:00Z">
        <w:r w:rsidR="00FC259F" w:rsidRPr="003A137D">
          <w:rPr>
            <w:color w:val="000000" w:themeColor="text1"/>
          </w:rPr>
          <w:t xml:space="preserve"> </w:t>
        </w:r>
        <w:r w:rsidR="001305E1" w:rsidRPr="003A137D">
          <w:rPr>
            <w:color w:val="000000" w:themeColor="text1"/>
          </w:rPr>
          <w:t>Centrifuge’s better performance</w:t>
        </w:r>
      </w:ins>
      <w:ins w:id="5757" w:author="Ruijie Xu" w:date="2022-01-30T14:43:00Z">
        <w:del w:id="5758" w:author="Liliana Salvador" w:date="2022-02-26T21:41:00Z">
          <w:r w:rsidR="007E08EA" w:rsidRPr="003A137D" w:rsidDel="00123495">
            <w:rPr>
              <w:color w:val="000000" w:themeColor="text1"/>
            </w:rPr>
            <w:delText>s</w:delText>
          </w:r>
        </w:del>
      </w:ins>
      <w:ins w:id="5759" w:author="Ruijie Xu" w:date="2022-01-30T13:44:00Z">
        <w:r w:rsidR="001305E1" w:rsidRPr="003A137D">
          <w:rPr>
            <w:color w:val="000000" w:themeColor="text1"/>
          </w:rPr>
          <w:t xml:space="preserve"> in s</w:t>
        </w:r>
      </w:ins>
      <w:ins w:id="5760" w:author="Ruijie Xu" w:date="2022-01-30T13:45:00Z">
        <w:r w:rsidR="001305E1" w:rsidRPr="003A137D">
          <w:rPr>
            <w:color w:val="000000" w:themeColor="text1"/>
          </w:rPr>
          <w:t>ensitivity, or a</w:t>
        </w:r>
      </w:ins>
      <w:ins w:id="5761" w:author="Ruijie Xu" w:date="2022-01-30T13:46:00Z">
        <w:r w:rsidR="009254B2" w:rsidRPr="003A137D">
          <w:rPr>
            <w:color w:val="000000" w:themeColor="text1"/>
          </w:rPr>
          <w:t>s a</w:t>
        </w:r>
      </w:ins>
      <w:ins w:id="5762" w:author="Ruijie Xu" w:date="2022-01-30T13:45:00Z">
        <w:r w:rsidR="001305E1" w:rsidRPr="003A137D">
          <w:rPr>
            <w:color w:val="000000" w:themeColor="text1"/>
          </w:rPr>
          <w:t xml:space="preserve"> result of false positive reporting. </w:t>
        </w:r>
      </w:ins>
      <w:ins w:id="5763" w:author="Ruijie Xu" w:date="2022-01-30T13:46:00Z">
        <w:r w:rsidR="009254B2" w:rsidRPr="003A137D">
          <w:rPr>
            <w:color w:val="000000" w:themeColor="text1"/>
          </w:rPr>
          <w:t xml:space="preserve">Furthermore, we found </w:t>
        </w:r>
      </w:ins>
      <w:ins w:id="5764" w:author="Liliana Salvador" w:date="2022-02-26T21:42:00Z">
        <w:r w:rsidR="00123495">
          <w:rPr>
            <w:color w:val="000000" w:themeColor="text1"/>
          </w:rPr>
          <w:t xml:space="preserve">that </w:t>
        </w:r>
      </w:ins>
      <w:ins w:id="5765" w:author="Ruijie Xu" w:date="2022-01-30T13:48:00Z">
        <w:r w:rsidR="009254B2" w:rsidRPr="003A137D">
          <w:rPr>
            <w:color w:val="000000" w:themeColor="text1"/>
          </w:rPr>
          <w:t>Kraken2 with m</w:t>
        </w:r>
      </w:ins>
      <w:ins w:id="5766" w:author="Ruijie Xu" w:date="2022-01-30T13:47:00Z">
        <w:r w:rsidR="009254B2" w:rsidRPr="003A137D">
          <w:rPr>
            <w:color w:val="000000" w:themeColor="text1"/>
          </w:rPr>
          <w:t>axikraken</w:t>
        </w:r>
      </w:ins>
      <w:ins w:id="5767" w:author="Ruijie Xu" w:date="2022-01-30T13:48:00Z">
        <w:r w:rsidR="009254B2" w:rsidRPr="003A137D">
          <w:rPr>
            <w:color w:val="000000" w:themeColor="text1"/>
          </w:rPr>
          <w:t xml:space="preserve"> DB</w:t>
        </w:r>
      </w:ins>
      <w:ins w:id="5768" w:author="Ruijie Xu" w:date="2022-01-30T13:47:00Z">
        <w:r w:rsidR="009254B2" w:rsidRPr="003A137D">
          <w:rPr>
            <w:color w:val="000000" w:themeColor="text1"/>
          </w:rPr>
          <w:t xml:space="preserve"> </w:t>
        </w:r>
      </w:ins>
      <w:ins w:id="5769" w:author="Ruijie Xu" w:date="2022-01-30T13:48:00Z">
        <w:del w:id="5770"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5771" w:author="Ruijie Xu" w:date="2022-02-02T11:02:00Z">
        <w:r w:rsidR="00463AA7">
          <w:rPr>
            <w:i/>
            <w:iCs/>
            <w:color w:val="000000" w:themeColor="text1"/>
          </w:rPr>
          <w:t>Leptospira</w:t>
        </w:r>
      </w:ins>
      <w:ins w:id="5772" w:author="Ruijie Xu" w:date="2022-01-30T14:44:00Z">
        <w:r w:rsidR="007E08EA" w:rsidRPr="003A137D">
          <w:rPr>
            <w:color w:val="000000" w:themeColor="text1"/>
          </w:rPr>
          <w:t xml:space="preserve">’s </w:t>
        </w:r>
      </w:ins>
      <w:ins w:id="5773" w:author="Ruijie Xu" w:date="2022-01-30T13:48:00Z">
        <w:r w:rsidR="009254B2" w:rsidRPr="003A137D">
          <w:rPr>
            <w:color w:val="000000" w:themeColor="text1"/>
          </w:rPr>
          <w:t xml:space="preserve">presence in all </w:t>
        </w:r>
        <w:del w:id="5774"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5775" w:author="Ruijie Xu" w:date="2022-01-30T13:53:00Z">
        <w:r w:rsidR="00417B80" w:rsidRPr="003A137D">
          <w:rPr>
            <w:color w:val="000000" w:themeColor="text1"/>
          </w:rPr>
          <w:t xml:space="preserve">. </w:t>
        </w:r>
        <w:del w:id="5776" w:author="Rajeev, Sree" w:date="2022-03-03T11:48:00Z">
          <w:r w:rsidR="00417B80" w:rsidRPr="003A137D" w:rsidDel="006F201E">
            <w:rPr>
              <w:color w:val="000000" w:themeColor="text1"/>
            </w:rPr>
            <w:delText xml:space="preserve">We hypothesize that </w:delText>
          </w:r>
        </w:del>
      </w:ins>
      <w:ins w:id="5777" w:author="Liliana Salvador" w:date="2022-02-26T21:42:00Z">
        <w:del w:id="5778" w:author="Rajeev, Sree" w:date="2022-03-03T11:48:00Z">
          <w:r w:rsidR="00123495" w:rsidDel="006F201E">
            <w:rPr>
              <w:color w:val="000000" w:themeColor="text1"/>
            </w:rPr>
            <w:delText xml:space="preserve">the </w:delText>
          </w:r>
        </w:del>
      </w:ins>
      <w:ins w:id="5779" w:author="Ruijie Xu" w:date="2022-01-30T13:53:00Z">
        <w:del w:id="5780" w:author="Rajeev, Sree" w:date="2022-03-03T11:48:00Z">
          <w:r w:rsidR="00417B80" w:rsidRPr="003A137D" w:rsidDel="006F201E">
            <w:rPr>
              <w:color w:val="000000" w:themeColor="text1"/>
            </w:rPr>
            <w:delText xml:space="preserve">sensitivity of </w:delText>
          </w:r>
          <w:r w:rsidR="00417B80" w:rsidRPr="00123495" w:rsidDel="006F201E">
            <w:rPr>
              <w:i/>
              <w:color w:val="000000" w:themeColor="text1"/>
              <w:rPrChange w:id="5781" w:author="Liliana Salvador" w:date="2022-02-26T21:42:00Z">
                <w:rPr>
                  <w:color w:val="000000" w:themeColor="text1"/>
                </w:rPr>
              </w:rPrChange>
            </w:rPr>
            <w:delText>Leptospira</w:delText>
          </w:r>
        </w:del>
      </w:ins>
      <w:ins w:id="5782" w:author="Ruijie Xu" w:date="2022-01-30T14:45:00Z">
        <w:del w:id="5783" w:author="Rajeev, Sree" w:date="2022-03-03T11:48:00Z">
          <w:r w:rsidR="007E08EA" w:rsidRPr="003A137D" w:rsidDel="006F201E">
            <w:rPr>
              <w:color w:val="000000" w:themeColor="text1"/>
            </w:rPr>
            <w:delText>’s</w:delText>
          </w:r>
        </w:del>
      </w:ins>
      <w:ins w:id="5784" w:author="Ruijie Xu" w:date="2022-01-30T13:53:00Z">
        <w:del w:id="5785" w:author="Rajeev, Sree" w:date="2022-03-03T11:48:00Z">
          <w:r w:rsidR="00417B80" w:rsidRPr="003A137D" w:rsidDel="006F201E">
            <w:rPr>
              <w:color w:val="000000" w:themeColor="text1"/>
            </w:rPr>
            <w:delText xml:space="preserve"> diagnos</w:delText>
          </w:r>
        </w:del>
      </w:ins>
      <w:ins w:id="5786" w:author="Ruijie Xu" w:date="2022-01-30T14:45:00Z">
        <w:del w:id="5787" w:author="Rajeev, Sree" w:date="2022-03-03T11:48:00Z">
          <w:r w:rsidR="007E08EA" w:rsidRPr="003A137D" w:rsidDel="006F201E">
            <w:rPr>
              <w:color w:val="000000" w:themeColor="text1"/>
            </w:rPr>
            <w:delText>is</w:delText>
          </w:r>
        </w:del>
      </w:ins>
      <w:ins w:id="5788" w:author="Ruijie Xu" w:date="2022-01-30T13:53:00Z">
        <w:del w:id="5789" w:author="Rajeev, Sree" w:date="2022-03-03T11:48:00Z">
          <w:r w:rsidR="00417B80" w:rsidRPr="003A137D" w:rsidDel="006F201E">
            <w:rPr>
              <w:color w:val="000000" w:themeColor="text1"/>
            </w:rPr>
            <w:delText xml:space="preserve"> may i</w:delText>
          </w:r>
        </w:del>
      </w:ins>
      <w:ins w:id="5790" w:author="Ruijie Xu" w:date="2022-01-30T13:54:00Z">
        <w:del w:id="5791" w:author="Rajeev, Sree" w:date="2022-03-03T11:48:00Z">
          <w:r w:rsidR="00417B80" w:rsidRPr="003A137D" w:rsidDel="006F201E">
            <w:rPr>
              <w:color w:val="000000" w:themeColor="text1"/>
            </w:rPr>
            <w:delText xml:space="preserve">mprove with more draft genomes of </w:delText>
          </w:r>
          <w:r w:rsidR="00417B80" w:rsidRPr="00123495" w:rsidDel="006F201E">
            <w:rPr>
              <w:i/>
              <w:color w:val="000000" w:themeColor="text1"/>
              <w:rPrChange w:id="5792" w:author="Liliana Salvador" w:date="2022-02-26T21:42:00Z">
                <w:rPr>
                  <w:color w:val="000000" w:themeColor="text1"/>
                </w:rPr>
              </w:rPrChange>
            </w:rPr>
            <w:delText>Leptospira</w:delText>
          </w:r>
          <w:r w:rsidR="00417B80" w:rsidRPr="003A137D" w:rsidDel="006F201E">
            <w:rPr>
              <w:color w:val="000000" w:themeColor="text1"/>
            </w:rPr>
            <w:delText xml:space="preserve"> included in the database</w:delText>
          </w:r>
        </w:del>
      </w:ins>
      <w:ins w:id="5793" w:author="Ruijie Xu" w:date="2022-02-27T13:14:00Z">
        <w:del w:id="5794" w:author="Rajeev, Sree" w:date="2022-03-03T11:48:00Z">
          <w:r w:rsidR="002542F9" w:rsidDel="006F201E">
            <w:rPr>
              <w:color w:val="000000" w:themeColor="text1"/>
            </w:rPr>
            <w:delText>.</w:delText>
          </w:r>
        </w:del>
      </w:ins>
      <w:commentRangeStart w:id="5795"/>
      <w:del w:id="5796" w:author="Rajeev, Sree" w:date="2022-03-03T11:48:00Z">
        <w:r w:rsidR="00254DB1" w:rsidRPr="003A137D" w:rsidDel="006F201E">
          <w:rPr>
            <w:color w:val="000000" w:themeColor="text1"/>
          </w:rPr>
          <w:delText xml:space="preserve">there are </w:delText>
        </w:r>
        <w:r w:rsidR="00585EA1" w:rsidRPr="003A137D" w:rsidDel="006F201E">
          <w:rPr>
            <w:color w:val="000000" w:themeColor="text1"/>
          </w:rPr>
          <w:delText xml:space="preserve">also </w:delText>
        </w:r>
        <w:r w:rsidR="00254DB1" w:rsidRPr="003A137D" w:rsidDel="006F201E">
          <w:rPr>
            <w:color w:val="000000" w:themeColor="text1"/>
          </w:rPr>
          <w:delText xml:space="preserve">discrepancies between </w:delText>
        </w:r>
        <w:r w:rsidR="00366132" w:rsidRPr="003A137D" w:rsidDel="006F201E">
          <w:rPr>
            <w:color w:val="000000" w:themeColor="text1"/>
          </w:rPr>
          <w:delText xml:space="preserve">conventional </w:delText>
        </w:r>
        <w:r w:rsidR="00254DB1" w:rsidRPr="003A137D" w:rsidDel="006F201E">
          <w:rPr>
            <w:color w:val="000000" w:themeColor="text1"/>
          </w:rPr>
          <w:delText>methods and shotgun metagenomics analyses for pathogen d</w:delText>
        </w:r>
        <w:r w:rsidR="003D0213" w:rsidRPr="003A137D" w:rsidDel="006F201E">
          <w:rPr>
            <w:color w:val="000000" w:themeColor="text1"/>
          </w:rPr>
          <w:delText>etection</w:delText>
        </w:r>
        <w:r w:rsidR="00254DB1" w:rsidRPr="003A137D" w:rsidDel="006F201E">
          <w:rPr>
            <w:color w:val="000000" w:themeColor="text1"/>
          </w:rPr>
          <w:delText>, th</w:delText>
        </w:r>
        <w:r w:rsidR="00234370" w:rsidRPr="003A137D" w:rsidDel="006F201E">
          <w:rPr>
            <w:color w:val="000000" w:themeColor="text1"/>
          </w:rPr>
          <w:delText xml:space="preserve">erefore, </w:delText>
        </w:r>
        <w:r w:rsidR="009D08FD" w:rsidRPr="003A137D" w:rsidDel="006F201E">
          <w:rPr>
            <w:color w:val="000000" w:themeColor="text1"/>
          </w:rPr>
          <w:delText xml:space="preserve">we </w:delText>
        </w:r>
        <w:r w:rsidR="002A18C6" w:rsidRPr="003A137D" w:rsidDel="006F201E">
          <w:rPr>
            <w:color w:val="000000" w:themeColor="text1"/>
          </w:rPr>
          <w:delText xml:space="preserve">suggest that refinements </w:delText>
        </w:r>
        <w:r w:rsidR="00254DB1" w:rsidRPr="003A137D" w:rsidDel="006F201E">
          <w:rPr>
            <w:color w:val="000000" w:themeColor="text1"/>
          </w:rPr>
          <w:delText xml:space="preserve">will </w:delText>
        </w:r>
        <w:r w:rsidR="003D0213" w:rsidRPr="003A137D" w:rsidDel="006F201E">
          <w:rPr>
            <w:color w:val="000000" w:themeColor="text1"/>
          </w:rPr>
          <w:delText xml:space="preserve">be </w:delText>
        </w:r>
        <w:r w:rsidR="00254DB1" w:rsidRPr="003A137D" w:rsidDel="006F201E">
          <w:rPr>
            <w:color w:val="000000" w:themeColor="text1"/>
          </w:rPr>
          <w:delText>need</w:delText>
        </w:r>
        <w:r w:rsidR="003D0213" w:rsidRPr="003A137D" w:rsidDel="006F201E">
          <w:rPr>
            <w:color w:val="000000" w:themeColor="text1"/>
          </w:rPr>
          <w:delText>ed</w:delText>
        </w:r>
        <w:r w:rsidR="00254DB1" w:rsidRPr="003A137D" w:rsidDel="006F201E">
          <w:rPr>
            <w:color w:val="000000" w:themeColor="text1"/>
          </w:rPr>
          <w:delText xml:space="preserve"> </w:delText>
        </w:r>
        <w:r w:rsidR="002A18C6" w:rsidRPr="003A137D" w:rsidDel="006F201E">
          <w:rPr>
            <w:color w:val="000000" w:themeColor="text1"/>
          </w:rPr>
          <w:delText xml:space="preserve">in </w:delText>
        </w:r>
        <w:r w:rsidR="00254DB1" w:rsidRPr="003A137D" w:rsidDel="006F201E">
          <w:rPr>
            <w:color w:val="000000" w:themeColor="text1"/>
          </w:rPr>
          <w:delText xml:space="preserve">the current -omic procedures </w:delText>
        </w:r>
        <w:r w:rsidR="002A18C6" w:rsidRPr="003A137D" w:rsidDel="006F201E">
          <w:rPr>
            <w:color w:val="000000" w:themeColor="text1"/>
          </w:rPr>
          <w:delText xml:space="preserve">to improve </w:delText>
        </w:r>
        <w:r w:rsidR="00254DB1" w:rsidRPr="003A137D" w:rsidDel="006F201E">
          <w:rPr>
            <w:color w:val="000000" w:themeColor="text1"/>
          </w:rPr>
          <w:delText xml:space="preserve">their </w:delText>
        </w:r>
        <w:r w:rsidR="002A18C6" w:rsidRPr="003A137D" w:rsidDel="006F201E">
          <w:rPr>
            <w:color w:val="000000" w:themeColor="text1"/>
          </w:rPr>
          <w:delText>reliab</w:delText>
        </w:r>
        <w:r w:rsidR="00254DB1" w:rsidRPr="003A137D" w:rsidDel="006F201E">
          <w:rPr>
            <w:color w:val="000000" w:themeColor="text1"/>
          </w:rPr>
          <w:delText xml:space="preserve">ility. </w:delText>
        </w:r>
        <w:commentRangeEnd w:id="5795"/>
        <w:r w:rsidR="00123495" w:rsidDel="006F201E">
          <w:rPr>
            <w:rStyle w:val="CommentReference"/>
          </w:rPr>
          <w:commentReference w:id="5795"/>
        </w:r>
      </w:del>
    </w:p>
    <w:p w14:paraId="7F9E2C91" w14:textId="3343A6EF" w:rsidR="00234370" w:rsidRPr="003A137D" w:rsidDel="00370222" w:rsidRDefault="00234370" w:rsidP="00271EA9">
      <w:pPr>
        <w:spacing w:line="480" w:lineRule="auto"/>
        <w:ind w:firstLine="720"/>
        <w:rPr>
          <w:del w:id="5797" w:author="Ruijie Xu" w:date="2022-01-30T13:27:00Z"/>
          <w:color w:val="000000" w:themeColor="text1"/>
        </w:rPr>
      </w:pPr>
      <w:del w:id="5798" w:author="Ruijie Xu" w:date="2022-01-30T13:27:00Z">
        <w:r w:rsidRPr="003A137D" w:rsidDel="00370222">
          <w:rPr>
            <w:color w:val="000000" w:themeColor="text1"/>
          </w:rPr>
          <w:delText>To</w:delText>
        </w:r>
      </w:del>
      <w:del w:id="5799" w:author="Ruijie Xu" w:date="2022-01-28T15:44:00Z">
        <w:r w:rsidRPr="003A137D" w:rsidDel="009F7FE4">
          <w:rPr>
            <w:color w:val="000000" w:themeColor="text1"/>
          </w:rPr>
          <w:delText xml:space="preserve"> further</w:delText>
        </w:r>
      </w:del>
      <w:del w:id="5800"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5801" w:author="Ruijie Xu" w:date="2022-01-30T13:27:00Z"/>
          <w:color w:val="000000" w:themeColor="text1"/>
        </w:rPr>
      </w:pPr>
      <w:del w:id="5802"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3BDAD641"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5803" w:author="Ruijie Xu" w:date="2022-01-30T14:46:00Z">
        <w:r w:rsidRPr="003A137D" w:rsidDel="00F46E82">
          <w:rPr>
            <w:color w:val="000000" w:themeColor="text1"/>
          </w:rPr>
          <w:delText xml:space="preserve">classifiers </w:delText>
        </w:r>
      </w:del>
      <w:ins w:id="5804" w:author="Ruijie Xu" w:date="2022-01-30T14:46:00Z">
        <w:r w:rsidR="00F46E82" w:rsidRPr="003A137D">
          <w:rPr>
            <w:color w:val="000000" w:themeColor="text1"/>
          </w:rPr>
          <w:t xml:space="preserve">software </w:t>
        </w:r>
      </w:ins>
      <w:r w:rsidRPr="003A137D">
        <w:rPr>
          <w:color w:val="000000" w:themeColor="text1"/>
        </w:rPr>
        <w:t>show</w:t>
      </w:r>
      <w:ins w:id="5805"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t>
      </w:r>
      <w:r w:rsidRPr="003A137D">
        <w:rPr>
          <w:color w:val="000000" w:themeColor="text1"/>
        </w:rPr>
        <w:lastRenderedPageBreak/>
        <w:t>world datasets has the advantage of addressing this challenge</w:t>
      </w:r>
      <w:del w:id="5806"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5807"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5808" w:author="Liliana Salvador" w:date="2022-02-26T21:44:00Z">
        <w:r w:rsidRPr="003A137D" w:rsidDel="00123495">
          <w:rPr>
            <w:color w:val="000000" w:themeColor="text1"/>
          </w:rPr>
          <w:delText xml:space="preserve"> studies</w:delText>
        </w:r>
      </w:del>
      <w:r w:rsidRPr="003A137D">
        <w:rPr>
          <w:color w:val="000000" w:themeColor="text1"/>
        </w:rPr>
        <w:t xml:space="preserve">. Each field </w:t>
      </w:r>
      <w:del w:id="5809" w:author="Liliana Salvador" w:date="2022-03-09T20:50:00Z">
        <w:r w:rsidRPr="003A137D" w:rsidDel="00F97AC9">
          <w:rPr>
            <w:color w:val="000000" w:themeColor="text1"/>
          </w:rPr>
          <w:delText>utiliz</w:delText>
        </w:r>
        <w:r w:rsidR="00092D2F" w:rsidRPr="003A137D" w:rsidDel="00F97AC9">
          <w:rPr>
            <w:color w:val="000000" w:themeColor="text1"/>
          </w:rPr>
          <w:delText>es</w:delText>
        </w:r>
        <w:r w:rsidRPr="003A137D" w:rsidDel="00F97AC9">
          <w:rPr>
            <w:color w:val="000000" w:themeColor="text1"/>
          </w:rPr>
          <w:delText xml:space="preserve"> </w:delText>
        </w:r>
      </w:del>
      <w:ins w:id="5810" w:author="Liliana Salvador" w:date="2022-03-09T20:50:00Z">
        <w:r w:rsidR="00F97AC9" w:rsidRPr="003A137D">
          <w:rPr>
            <w:color w:val="000000" w:themeColor="text1"/>
          </w:rPr>
          <w:t>u</w:t>
        </w:r>
        <w:r w:rsidR="00F97AC9">
          <w:rPr>
            <w:color w:val="000000" w:themeColor="text1"/>
          </w:rPr>
          <w:t>se</w:t>
        </w:r>
        <w:r w:rsidR="00F97AC9" w:rsidRPr="003A137D">
          <w:rPr>
            <w:color w:val="000000" w:themeColor="text1"/>
          </w:rPr>
          <w:t xml:space="preserve">s </w:t>
        </w:r>
      </w:ins>
      <w:r w:rsidRPr="003A137D">
        <w:rPr>
          <w:color w:val="000000" w:themeColor="text1"/>
        </w:rPr>
        <w:t>microbial profiles differently based on the biological question proposed. Our choice of the real-world dataset could only ad</w:t>
      </w:r>
      <w:bookmarkStart w:id="5811" w:name="_GoBack"/>
      <w:bookmarkEnd w:id="5811"/>
      <w:r w:rsidRPr="003A137D">
        <w:rPr>
          <w:color w:val="000000" w:themeColor="text1"/>
        </w:rPr>
        <w:t xml:space="preserve">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(e.</w:t>
      </w:r>
      <w:r w:rsidR="003A41A8" w:rsidRPr="003A137D">
        <w:rPr>
          <w:color w:val="000000" w:themeColor="text1"/>
        </w:rPr>
        <w:t>g.</w:t>
      </w:r>
      <w:r w:rsidR="000201F5" w:rsidRPr="003A137D">
        <w:rPr>
          <w:color w:val="000000" w:themeColor="text1"/>
        </w:rPr>
        <w:t xml:space="preserve"> PCR, culture, or serotyping)</w:t>
      </w:r>
      <w:r w:rsidR="002B44DF" w:rsidRPr="003A137D">
        <w:rPr>
          <w:color w:val="000000" w:themeColor="text1"/>
        </w:rPr>
        <w:t>.</w:t>
      </w:r>
    </w:p>
    <w:p w14:paraId="46BDD010" w14:textId="097420FB"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w:t>
      </w:r>
      <w:ins w:id="5812" w:author="Rajeev, Sree" w:date="2022-03-03T11:50:00Z">
        <w:r w:rsidR="007D1DEA">
          <w:rPr>
            <w:color w:val="000000" w:themeColor="text1"/>
          </w:rPr>
          <w:t xml:space="preserve"> and available evidences </w:t>
        </w:r>
      </w:ins>
      <w:r w:rsidRPr="003A137D">
        <w:rPr>
          <w:color w:val="000000" w:themeColor="text1"/>
        </w:rPr>
        <w:t xml:space="preserve">. </w:t>
      </w:r>
    </w:p>
    <w:p w14:paraId="1E41E143" w14:textId="77777777" w:rsidR="00B00FC0" w:rsidRDefault="00B00FC0" w:rsidP="005912FB">
      <w:pPr>
        <w:spacing w:line="480" w:lineRule="auto"/>
        <w:rPr>
          <w:ins w:id="5813"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296AE078" w:rsidR="00792217" w:rsidRPr="003A137D" w:rsidRDefault="00792217" w:rsidP="005912FB">
      <w:pPr>
        <w:spacing w:line="480" w:lineRule="auto"/>
        <w:rPr>
          <w:color w:val="000000" w:themeColor="text1"/>
        </w:rPr>
      </w:pPr>
      <w:bookmarkStart w:id="5814" w:name="OLE_LINK118"/>
      <w:del w:id="5815" w:author="Rajeev, Sree" w:date="2022-03-03T11:50:00Z">
        <w:r w:rsidRPr="003A137D" w:rsidDel="007D1DEA">
          <w:delText>This work</w:delText>
        </w:r>
      </w:del>
      <w:ins w:id="5816" w:author="Rajeev, Sree" w:date="2022-03-03T11:50:00Z">
        <w:r w:rsidR="007D1DEA">
          <w:t>The seq</w:t>
        </w:r>
      </w:ins>
      <w:ins w:id="5817" w:author="Rajeev, Sree" w:date="2022-03-03T11:51:00Z">
        <w:r w:rsidR="007D1DEA">
          <w:t xml:space="preserve">uence analysis work </w:t>
        </w:r>
      </w:ins>
      <w:r w:rsidRPr="003A137D">
        <w:t xml:space="preserve">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xml:space="preserve">. The sample collection, sequencing and analysis was done during S.R.’s tenure at the Ross University School of Veterinary Medicine, Saint Kitts and it was supported by </w:t>
      </w:r>
      <w:r w:rsidRPr="003A137D">
        <w:rPr>
          <w:color w:val="000000" w:themeColor="text1"/>
        </w:rPr>
        <w:lastRenderedPageBreak/>
        <w:t>internal grants from the Center for One Health and Tropical Medicine.</w:t>
      </w:r>
      <w:bookmarkEnd w:id="5814"/>
      <w:r w:rsidR="0045618D" w:rsidRPr="003A137D">
        <w:rPr>
          <w:color w:val="000000" w:themeColor="text1"/>
        </w:rPr>
        <w:t xml:space="preserve"> We also would like to thank Dr. Kanae Shiokawa for her help with collection and processing of rat specimens.</w:t>
      </w:r>
    </w:p>
    <w:p w14:paraId="2930ECD0" w14:textId="77777777" w:rsidR="00B00FC0" w:rsidRDefault="00B00FC0" w:rsidP="005912FB">
      <w:pPr>
        <w:spacing w:line="480" w:lineRule="auto"/>
        <w:rPr>
          <w:ins w:id="5818"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5819"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Github link: </w:t>
      </w:r>
      <w:r w:rsidR="004B734A" w:rsidRPr="003A137D">
        <w:fldChar w:fldCharType="begin"/>
      </w:r>
      <w:r w:rsidR="004B734A" w:rsidRPr="003A137D">
        <w:instrText xml:space="preserve"> HYPERLINK "https://github.com/salvadorlab/MetagenomicsToolsEvaluation" </w:instrText>
      </w:r>
      <w:r w:rsidR="004B734A" w:rsidRPr="003A137D">
        <w:rPr>
          <w:rPrChange w:id="5820"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5821"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5822"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5823"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5824" w:author="Liliana Salvador" w:date="2022-02-26T21:29:00Z"/>
          <w:color w:val="000000" w:themeColor="text1"/>
        </w:rPr>
      </w:pPr>
      <w:del w:id="5825"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lastRenderedPageBreak/>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5826" w:author="Ruijie Xu" w:date="2022-02-02T14:44:00Z"/>
        </w:rPr>
      </w:pPr>
      <w:del w:id="5827"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5828" w:author="Ruijie Xu" w:date="2022-02-02T14:44:00Z"/>
        </w:rPr>
      </w:pPr>
      <w:del w:id="5829"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5830" w:author="Ruijie Xu" w:date="2022-02-02T14:44:00Z"/>
        </w:rPr>
      </w:pPr>
      <w:del w:id="5831"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5832" w:author="Ruijie Xu" w:date="2022-02-02T14:44:00Z"/>
        </w:rPr>
      </w:pPr>
      <w:del w:id="5833"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5834" w:author="Ruijie Xu" w:date="2022-02-02T14:44:00Z"/>
        </w:rPr>
      </w:pPr>
      <w:del w:id="5835"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5836" w:author="Ruijie Xu" w:date="2022-02-02T14:44:00Z"/>
        </w:rPr>
      </w:pPr>
      <w:del w:id="5837"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5838" w:author="Ruijie Xu" w:date="2022-02-02T14:44:00Z"/>
        </w:rPr>
      </w:pPr>
      <w:del w:id="5839"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5840" w:author="Ruijie Xu" w:date="2022-02-02T14:44:00Z"/>
        </w:rPr>
      </w:pPr>
      <w:del w:id="5841"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5842" w:author="Ruijie Xu" w:date="2022-02-02T14:44:00Z"/>
        </w:rPr>
      </w:pPr>
      <w:del w:id="5843"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5844" w:author="Ruijie Xu" w:date="2022-02-02T14:44:00Z"/>
        </w:rPr>
      </w:pPr>
      <w:del w:id="5845"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5846" w:author="Ruijie Xu" w:date="2022-02-02T14:44:00Z"/>
        </w:rPr>
      </w:pPr>
      <w:del w:id="5847"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5848"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5849" w:author="Ruijie Xu" w:date="2022-02-02T14:44:00Z"/>
        </w:rPr>
      </w:pPr>
      <w:r w:rsidRPr="00A565FA">
        <w:rPr>
          <w:b/>
          <w:bCs/>
        </w:rPr>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5850" w:name="OLE_LINK185"/>
      <w:bookmarkStart w:id="5851" w:name="OLE_LINK186"/>
      <w:r w:rsidR="001F046C" w:rsidRPr="00A565FA">
        <w:t xml:space="preserve">were performed with a Wilcoxon signed-rank test </w:t>
      </w:r>
      <w:bookmarkStart w:id="5852" w:name="OLE_LINK181"/>
      <w:bookmarkStart w:id="5853" w:name="OLE_LINK182"/>
      <w:bookmarkEnd w:id="5850"/>
      <w:bookmarkEnd w:id="5851"/>
      <w:r w:rsidR="001F046C" w:rsidRPr="00A565FA">
        <w:t>with p-adj value available in Table SI.3 and Table SII.3 for DBs and software comparison, respectively.</w:t>
      </w:r>
      <w:bookmarkEnd w:id="5852"/>
      <w:bookmarkEnd w:id="5853"/>
      <w:r w:rsidR="001F046C" w:rsidRPr="00A565FA">
        <w:t xml:space="preserve"> </w:t>
      </w:r>
      <w:r w:rsidRPr="00A565FA">
        <w:t xml:space="preserve">Samples: </w:t>
      </w:r>
      <w:bookmarkStart w:id="5854" w:name="OLE_LINK187"/>
      <w:bookmarkStart w:id="5855"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Pr="00A565FA">
        <w:t>) ,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5856"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5854"/>
          <w:bookmarkEnd w:id="5855"/>
          <w:p w14:paraId="523263B3" w14:textId="5E3066FC" w:rsidR="002A2A74" w:rsidRPr="00A565FA" w:rsidDel="00761DB2" w:rsidRDefault="002A2A74" w:rsidP="00A565FA">
            <w:pPr>
              <w:spacing w:line="480" w:lineRule="auto"/>
              <w:rPr>
                <w:del w:id="5857" w:author="Ruijie Xu" w:date="2022-02-02T14:44:00Z"/>
              </w:rPr>
            </w:pPr>
            <w:del w:id="5858"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5859" w:author="Ruijie Xu" w:date="2022-02-02T14:44:00Z"/>
              </w:rPr>
            </w:pPr>
            <w:del w:id="5860"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5861" w:author="Ruijie Xu" w:date="2022-02-02T14:44:00Z"/>
              </w:rPr>
            </w:pPr>
            <w:del w:id="5862"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5863" w:author="Ruijie Xu" w:date="2022-02-02T14:44:00Z"/>
              </w:rPr>
            </w:pPr>
            <w:del w:id="5864"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5865" w:author="Ruijie Xu" w:date="2022-02-02T14:44:00Z"/>
              </w:rPr>
            </w:pPr>
            <w:del w:id="5866" w:author="Ruijie Xu" w:date="2022-02-02T14:44:00Z">
              <w:r w:rsidRPr="00A565FA" w:rsidDel="00761DB2">
                <w:delText>PCR/DFA/Culture</w:delText>
              </w:r>
            </w:del>
          </w:p>
        </w:tc>
      </w:tr>
      <w:tr w:rsidR="002A2A74" w:rsidRPr="001E3899" w:rsidDel="00761DB2" w14:paraId="68DB364A" w14:textId="578F841E" w:rsidTr="0045618D">
        <w:trPr>
          <w:trHeight w:val="262"/>
          <w:del w:id="5867"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5868"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5869" w:author="Ruijie Xu" w:date="2022-02-02T14:44:00Z"/>
              </w:rPr>
            </w:pPr>
            <w:del w:id="5870"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5871" w:author="Ruijie Xu" w:date="2022-02-02T14:44:00Z"/>
              </w:rPr>
            </w:pPr>
          </w:p>
        </w:tc>
      </w:tr>
      <w:tr w:rsidR="002A2A74" w:rsidRPr="001E3899" w:rsidDel="00761DB2" w14:paraId="1549FC68" w14:textId="2FFF035F" w:rsidTr="0045618D">
        <w:trPr>
          <w:trHeight w:val="511"/>
          <w:del w:id="5872"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5873" w:author="Ruijie Xu" w:date="2022-02-02T14:44:00Z"/>
              </w:rPr>
            </w:pPr>
            <w:bookmarkStart w:id="5874" w:name="_Hlk96863995"/>
            <w:del w:id="5875"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5876" w:author="Ruijie Xu" w:date="2022-02-02T14:44:00Z"/>
              </w:rPr>
            </w:pPr>
            <w:del w:id="5877"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5878" w:author="Ruijie Xu" w:date="2022-02-02T14:44:00Z"/>
              </w:rPr>
            </w:pPr>
            <w:del w:id="5879"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5880" w:author="Ruijie Xu" w:date="2022-02-02T14:44:00Z"/>
              </w:rPr>
            </w:pPr>
            <w:del w:id="5881"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5882" w:author="Ruijie Xu" w:date="2022-02-02T14:44:00Z"/>
              </w:rPr>
            </w:pPr>
            <w:del w:id="5883" w:author="Ruijie Xu" w:date="2022-02-02T14:44:00Z">
              <w:r w:rsidRPr="003A137D" w:rsidDel="00761DB2">
                <w:delText>+/+/+ *</w:delText>
              </w:r>
            </w:del>
          </w:p>
        </w:tc>
      </w:tr>
      <w:bookmarkEnd w:id="5874"/>
      <w:tr w:rsidR="002A2A74" w:rsidRPr="001E3899" w:rsidDel="00761DB2" w14:paraId="0BF5419E" w14:textId="23DC2A42" w:rsidTr="0045618D">
        <w:trPr>
          <w:trHeight w:val="530"/>
          <w:del w:id="5884"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5885" w:author="Ruijie Xu" w:date="2022-02-02T14:44:00Z"/>
              </w:rPr>
            </w:pPr>
            <w:del w:id="5886"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5887" w:author="Ruijie Xu" w:date="2022-02-02T14:44:00Z"/>
              </w:rPr>
            </w:pPr>
            <w:del w:id="5888"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5889" w:author="Ruijie Xu" w:date="2022-02-02T14:44:00Z"/>
              </w:rPr>
            </w:pPr>
            <w:del w:id="5890"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5891" w:author="Ruijie Xu" w:date="2022-02-02T14:44:00Z"/>
              </w:rPr>
            </w:pPr>
            <w:del w:id="5892"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5893" w:author="Ruijie Xu" w:date="2022-02-02T14:44:00Z"/>
              </w:rPr>
            </w:pPr>
            <w:del w:id="5894" w:author="Ruijie Xu" w:date="2022-02-02T14:44:00Z">
              <w:r w:rsidRPr="003A137D" w:rsidDel="00761DB2">
                <w:delText>-/-/-</w:delText>
              </w:r>
            </w:del>
          </w:p>
        </w:tc>
      </w:tr>
      <w:tr w:rsidR="002A2A74" w:rsidRPr="001E3899" w:rsidDel="00761DB2" w14:paraId="634B5142" w14:textId="6E4B39F8" w:rsidTr="0045618D">
        <w:trPr>
          <w:trHeight w:val="511"/>
          <w:del w:id="5895"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5896" w:author="Ruijie Xu" w:date="2022-02-02T14:44:00Z"/>
              </w:rPr>
            </w:pPr>
            <w:del w:id="5897"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5898" w:author="Ruijie Xu" w:date="2022-02-02T14:44:00Z"/>
              </w:rPr>
            </w:pPr>
            <w:del w:id="5899"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5900" w:author="Ruijie Xu" w:date="2022-02-02T14:44:00Z"/>
              </w:rPr>
            </w:pPr>
            <w:del w:id="5901"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5902" w:author="Ruijie Xu" w:date="2022-02-02T14:44:00Z"/>
              </w:rPr>
            </w:pPr>
            <w:del w:id="5903"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5904" w:author="Ruijie Xu" w:date="2022-02-02T14:44:00Z"/>
              </w:rPr>
            </w:pPr>
            <w:del w:id="5905" w:author="Ruijie Xu" w:date="2022-02-02T14:44:00Z">
              <w:r w:rsidRPr="003A137D" w:rsidDel="00761DB2">
                <w:delText>+/-/- *</w:delText>
              </w:r>
            </w:del>
          </w:p>
        </w:tc>
      </w:tr>
    </w:tbl>
    <w:p w14:paraId="6C866FFB" w14:textId="1E0A7098" w:rsidR="008F5CF3" w:rsidRDefault="00A565FA" w:rsidP="00A565FA">
      <w:pPr>
        <w:spacing w:line="480" w:lineRule="auto"/>
      </w:pPr>
      <w:bookmarkStart w:id="5906" w:name="OLE_LINK211"/>
      <w:bookmarkStart w:id="5907" w:name="OLE_LINK212"/>
      <w:bookmarkStart w:id="5908"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(a-i)</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5906"/>
      <w:bookmarkEnd w:id="5907"/>
      <w:bookmarkEnd w:id="5908"/>
      <w:r w:rsidR="003073B2">
        <w:t>Phylums: P__Other.Phyla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3073B2">
        <w:t>), P__Pisuviricota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3073B2">
        <w:t xml:space="preserve">), </w:t>
      </w:r>
      <w:r w:rsidR="00C87B7A">
        <w:t>P__Proteobacteria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8"/>
                    <a:stretch>
                      <a:fillRect/>
                    </a:stretch>
                  </pic:blipFill>
                  <pic:spPr>
                    <a:xfrm>
                      <a:off x="0" y="0"/>
                      <a:ext cx="91440" cy="91440"/>
                    </a:xfrm>
                    <a:prstGeom prst="rect">
                      <a:avLst/>
                    </a:prstGeom>
                  </pic:spPr>
                </pic:pic>
              </a:graphicData>
            </a:graphic>
          </wp:inline>
        </w:drawing>
      </w:r>
      <w:r w:rsidR="00C87B7A">
        <w:t>) ,</w:t>
      </w:r>
      <w:r w:rsidR="003073B2">
        <w:t>P__Spirochaetes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3073B2">
        <w:t>), P__Actinobacteria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P__Peploviricota</w:t>
      </w:r>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C87B7A">
        <w:t>)</w:t>
      </w:r>
      <w:r w:rsidR="003073B2">
        <w:t>, P__Tenericutes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3073B2">
        <w:t xml:space="preserve">), </w:t>
      </w:r>
      <w:r w:rsidR="00E275F8">
        <w:t>P__Firmicutes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E275F8">
        <w:t>),P__</w:t>
      </w:r>
      <w:r w:rsidR="003073B2">
        <w:t>Bacteroidetes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t>), P__Cyanobacteria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3073B2">
        <w:t>), P__Cossaviricota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3073B2">
        <w:t>), P__Acidobacteria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7"/>
                    <a:stretch>
                      <a:fillRect/>
                    </a:stretch>
                  </pic:blipFill>
                  <pic:spPr>
                    <a:xfrm>
                      <a:off x="0" y="0"/>
                      <a:ext cx="96129" cy="91440"/>
                    </a:xfrm>
                    <a:prstGeom prst="rect">
                      <a:avLst/>
                    </a:prstGeom>
                  </pic:spPr>
                </pic:pic>
              </a:graphicData>
            </a:graphic>
          </wp:inline>
        </w:drawing>
      </w:r>
      <w:r w:rsidR="003073B2">
        <w:t>), P__</w:t>
      </w:r>
      <w:r w:rsidR="00F10E93">
        <w:t>Aquificae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P__Artverviricota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9"/>
                    <a:stretch>
                      <a:fillRect/>
                    </a:stretch>
                  </pic:blipFill>
                  <pic:spPr>
                    <a:xfrm>
                      <a:off x="0" y="0"/>
                      <a:ext cx="96383" cy="91440"/>
                    </a:xfrm>
                    <a:prstGeom prst="rect">
                      <a:avLst/>
                    </a:prstGeom>
                  </pic:spPr>
                </pic:pic>
              </a:graphicData>
            </a:graphic>
          </wp:inline>
        </w:drawing>
      </w:r>
      <w:r w:rsidR="00F10E93">
        <w:t>), P__Euryarchaeota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P__Uroviricota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P__Crenarchaeota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2">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P__Candidatus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P__Chlamydiae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P__Fusobacteria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4">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P__Preplasmiviricota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5">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P__Viruses_unclassified</w:t>
      </w:r>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6">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softwares</w:t>
      </w:r>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w:t>
      </w:r>
      <w:r w:rsidRPr="000C19E7">
        <w:rPr>
          <w:rFonts w:ascii="Times New Roman" w:hAnsi="Times New Roman" w:cs="Times New Roman"/>
          <w:color w:val="000000" w:themeColor="text1"/>
        </w:rPr>
        <w:lastRenderedPageBreak/>
        <w:t xml:space="preserve">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5909" w:name="OLE_LINK209"/>
      <w:bookmarkStart w:id="5910"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5909"/>
      <w:bookmarkEnd w:id="5910"/>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624903" w:rsidRPr="00A565FA">
        <w:t>) , 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7">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8">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5911" w:name="OLE_LINK214"/>
      <w:bookmarkStart w:id="5912"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different software at the species level is shown at the barplot at the top of a), where the number of DA viruses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9">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Dotplot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0">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1">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w:t>
      </w:r>
      <w:r w:rsidR="00B25E92">
        <w:rPr>
          <w:rFonts w:ascii="Times New Roman" w:hAnsi="Times New Roman" w:cs="Times New Roman"/>
          <w:color w:val="000000" w:themeColor="text1"/>
        </w:rPr>
        <w:lastRenderedPageBreak/>
        <w:t xml:space="preserve">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2">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5">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and Orange is Virsues</w:t>
      </w:r>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6">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5911"/>
    <w:bookmarkEnd w:id="5912"/>
    <w:p w14:paraId="55561263" w14:textId="400FF01E" w:rsidR="00455A3B" w:rsidRPr="00633EA4" w:rsidDel="00761DB2" w:rsidRDefault="00455A3B" w:rsidP="00512DAF">
      <w:pPr>
        <w:suppressLineNumbers/>
        <w:spacing w:line="480" w:lineRule="auto"/>
        <w:rPr>
          <w:del w:id="5913"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Liliana Salvador" w:date="2022-02-17T13:02:00Z" w:initials="LS">
    <w:p w14:paraId="51B64D9B" w14:textId="50FE72FE" w:rsidR="001B30EA" w:rsidRDefault="001B30EA">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1B30EA" w:rsidRDefault="001B30EA">
      <w:pPr>
        <w:pStyle w:val="CommentText"/>
      </w:pPr>
    </w:p>
    <w:p w14:paraId="59DBAB85" w14:textId="3716ED00" w:rsidR="001B30EA" w:rsidRDefault="001B30EA">
      <w:pPr>
        <w:pStyle w:val="CommentText"/>
      </w:pPr>
      <w:r>
        <w:t>“</w:t>
      </w:r>
      <w:bookmarkStart w:id="198" w:name="OLE_LINK44"/>
      <w:bookmarkStart w:id="199" w:name="OLE_LINK45"/>
      <w:r>
        <w:t>This study highlights the importance to warrant caution on the selection of metagenomic software and databases while using shotgun metagenomics for pathogen detection and interpretation of taxonomical profiling analyses</w:t>
      </w:r>
      <w:bookmarkEnd w:id="198"/>
      <w:bookmarkEnd w:id="199"/>
      <w:r>
        <w:t>”</w:t>
      </w:r>
    </w:p>
  </w:comment>
  <w:comment w:id="175" w:author="Ruijie Xu" w:date="2022-03-04T10:05:00Z" w:initials="RX">
    <w:p w14:paraId="482594D2" w14:textId="64CB0498" w:rsidR="001B30EA" w:rsidRDefault="001B30EA">
      <w:pPr>
        <w:pStyle w:val="CommentText"/>
      </w:pPr>
      <w:r>
        <w:rPr>
          <w:rStyle w:val="CommentReference"/>
        </w:rPr>
        <w:annotationRef/>
      </w:r>
    </w:p>
  </w:comment>
  <w:comment w:id="176" w:author="Ruijie Xu" w:date="2022-03-04T10:05:00Z" w:initials="RX">
    <w:p w14:paraId="4B1F9F90" w14:textId="1739216B" w:rsidR="001B30EA" w:rsidRDefault="001B30EA">
      <w:pPr>
        <w:pStyle w:val="CommentText"/>
      </w:pPr>
      <w:r>
        <w:rPr>
          <w:rStyle w:val="CommentReference"/>
        </w:rPr>
        <w:annotationRef/>
      </w:r>
    </w:p>
  </w:comment>
  <w:comment w:id="448" w:author="Rajeev, Sree" w:date="2022-03-08T12:48:00Z" w:initials="RS">
    <w:p w14:paraId="4A562002" w14:textId="45696745" w:rsidR="001B30EA" w:rsidRDefault="001B30EA">
      <w:pPr>
        <w:pStyle w:val="CommentText"/>
      </w:pPr>
      <w:r>
        <w:rPr>
          <w:rStyle w:val="CommentReference"/>
        </w:rPr>
        <w:annotationRef/>
      </w:r>
      <w:r>
        <w:t>Is this substrings?</w:t>
      </w:r>
    </w:p>
  </w:comment>
  <w:comment w:id="716" w:author="Liliana Salvador" w:date="2022-02-23T11:26:00Z" w:initials="LS">
    <w:p w14:paraId="0454437C" w14:textId="540673EA" w:rsidR="001B30EA" w:rsidRDefault="001B30EA">
      <w:pPr>
        <w:pStyle w:val="CommentText"/>
      </w:pPr>
      <w:r>
        <w:rPr>
          <w:rStyle w:val="CommentReference"/>
        </w:rPr>
        <w:annotationRef/>
      </w:r>
      <w:r>
        <w:t>Add results answering the 3 points above</w:t>
      </w:r>
    </w:p>
  </w:comment>
  <w:comment w:id="717" w:author="Rajeev, Sree" w:date="2022-02-28T14:25:00Z" w:initials="RS">
    <w:p w14:paraId="53A26523" w14:textId="2B1093E6" w:rsidR="001B30EA" w:rsidRDefault="001B30EA">
      <w:pPr>
        <w:pStyle w:val="CommentText"/>
      </w:pPr>
      <w:r>
        <w:rPr>
          <w:rStyle w:val="CommentReference"/>
        </w:rPr>
        <w:annotationRef/>
      </w:r>
      <w:r>
        <w:t xml:space="preserve">I think it is better  not to put results in here </w:t>
      </w:r>
    </w:p>
  </w:comment>
  <w:comment w:id="732" w:author="Liliana Salvador" w:date="2022-02-23T11:36:00Z" w:initials="LS">
    <w:p w14:paraId="66268C82" w14:textId="369B9E83" w:rsidR="001B30EA" w:rsidRDefault="001B30EA">
      <w:pPr>
        <w:pStyle w:val="CommentText"/>
      </w:pPr>
      <w:r>
        <w:rPr>
          <w:rStyle w:val="CommentReference"/>
        </w:rPr>
        <w:annotationRef/>
      </w:r>
      <w:r>
        <w:t>Microbial communities, microbial profiles – try to use just one of these in the same sentence</w:t>
      </w:r>
    </w:p>
  </w:comment>
  <w:comment w:id="718" w:author="Rajeev, Sree" w:date="2022-02-28T14:25:00Z" w:initials="RS">
    <w:p w14:paraId="09A2B2AF" w14:textId="54D4302C" w:rsidR="001B30EA" w:rsidRDefault="001B30EA">
      <w:pPr>
        <w:pStyle w:val="CommentText"/>
      </w:pPr>
      <w:r>
        <w:rPr>
          <w:rStyle w:val="CommentReference"/>
        </w:rPr>
        <w:annotationRef/>
      </w:r>
      <w:r>
        <w:t>I suggest to delet  this part</w:t>
      </w:r>
    </w:p>
  </w:comment>
  <w:comment w:id="1098" w:author="Liliana Salvador" w:date="2022-02-22T19:05:00Z" w:initials="LS">
    <w:p w14:paraId="56886E3E" w14:textId="42E3D41C" w:rsidR="001B30EA" w:rsidRDefault="001B30EA">
      <w:pPr>
        <w:pStyle w:val="CommentText"/>
      </w:pPr>
      <w:r>
        <w:rPr>
          <w:rStyle w:val="CommentReference"/>
        </w:rPr>
        <w:annotationRef/>
      </w:r>
      <w:r>
        <w:t>We need to add reference</w:t>
      </w:r>
    </w:p>
  </w:comment>
  <w:comment w:id="1103" w:author="Liliana Salvador" w:date="2022-02-22T19:05:00Z" w:initials="LS">
    <w:p w14:paraId="5E912349" w14:textId="253510F8" w:rsidR="001B30EA" w:rsidRDefault="001B30EA">
      <w:pPr>
        <w:pStyle w:val="CommentText"/>
      </w:pPr>
      <w:r>
        <w:rPr>
          <w:rStyle w:val="CommentReference"/>
        </w:rPr>
        <w:annotationRef/>
      </w:r>
      <w:r>
        <w:t>Add reference</w:t>
      </w:r>
    </w:p>
  </w:comment>
  <w:comment w:id="1106" w:author="Liliana Salvador" w:date="2022-02-22T19:06:00Z" w:initials="LS">
    <w:p w14:paraId="3A2CEE5F" w14:textId="35612DFD" w:rsidR="001B30EA" w:rsidRDefault="001B30EA">
      <w:pPr>
        <w:pStyle w:val="CommentText"/>
      </w:pPr>
      <w:r>
        <w:rPr>
          <w:rStyle w:val="CommentReference"/>
        </w:rPr>
        <w:annotationRef/>
      </w:r>
      <w:r>
        <w:t>This citation can be deleted</w:t>
      </w:r>
    </w:p>
  </w:comment>
  <w:comment w:id="1144" w:author="Liliana Salvador" w:date="2022-02-22T19:18:00Z" w:initials="LS">
    <w:p w14:paraId="101CE05B" w14:textId="334E1BE2" w:rsidR="001B30EA" w:rsidRDefault="001B30EA">
      <w:pPr>
        <w:pStyle w:val="CommentText"/>
      </w:pPr>
      <w:r>
        <w:rPr>
          <w:rStyle w:val="CommentReference"/>
        </w:rPr>
        <w:annotationRef/>
      </w:r>
      <w:r>
        <w:t>Add ref?</w:t>
      </w:r>
    </w:p>
  </w:comment>
  <w:comment w:id="1180" w:author="Liliana Salvador" w:date="2022-02-22T19:21:00Z" w:initials="LS">
    <w:p w14:paraId="5110B1DD" w14:textId="3B13E663" w:rsidR="001B30EA" w:rsidRDefault="001B30EA">
      <w:pPr>
        <w:pStyle w:val="CommentText"/>
      </w:pPr>
      <w:r>
        <w:rPr>
          <w:rStyle w:val="CommentReference"/>
        </w:rPr>
        <w:annotationRef/>
      </w:r>
      <w:r>
        <w:t>Do we have a reference for this method?</w:t>
      </w:r>
    </w:p>
  </w:comment>
  <w:comment w:id="1193" w:author="Liliana Salvador" w:date="2022-02-23T11:31:00Z" w:initials="LS">
    <w:p w14:paraId="79015F98" w14:textId="3CDADA89" w:rsidR="001B30EA" w:rsidRDefault="001B30EA">
      <w:pPr>
        <w:pStyle w:val="CommentText"/>
      </w:pPr>
      <w:r>
        <w:rPr>
          <w:rStyle w:val="CommentReference"/>
        </w:rPr>
        <w:annotationRef/>
      </w:r>
      <w:r>
        <w:t>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db, etc. I would avoid writing about all the results</w:t>
      </w:r>
    </w:p>
  </w:comment>
  <w:comment w:id="1285" w:author="Liliana Salvador" w:date="2022-02-23T19:23:00Z" w:initials="LS">
    <w:p w14:paraId="6A4C3D1B" w14:textId="086E2332" w:rsidR="001B30EA" w:rsidRDefault="001B30EA">
      <w:pPr>
        <w:pStyle w:val="CommentText"/>
      </w:pPr>
      <w:r>
        <w:rPr>
          <w:rStyle w:val="CommentReference"/>
        </w:rPr>
        <w:annotationRef/>
      </w:r>
      <w:r>
        <w:t>Here, you can say specifically what table I is showing. “Information about xxxx for each software and database is presented in Table 1”</w:t>
      </w:r>
    </w:p>
  </w:comment>
  <w:comment w:id="1300" w:author="Liliana Salvador" w:date="2022-02-23T19:27:00Z" w:initials="LS">
    <w:p w14:paraId="45D9D0D2" w14:textId="27E1EBB2" w:rsidR="001B30EA" w:rsidRDefault="001B30EA">
      <w:pPr>
        <w:pStyle w:val="CommentText"/>
      </w:pPr>
      <w:r>
        <w:rPr>
          <w:rStyle w:val="CommentReference"/>
        </w:rPr>
        <w:annotationRef/>
      </w:r>
      <w:r>
        <w:t>This sentence is not clear and I am not sure if it is needed</w:t>
      </w:r>
    </w:p>
  </w:comment>
  <w:comment w:id="1306" w:author="Liliana Salvador" w:date="2022-02-23T19:26:00Z" w:initials="LS">
    <w:p w14:paraId="3E1254FB" w14:textId="5A1D663A" w:rsidR="001B30EA" w:rsidRDefault="001B30EA">
      <w:pPr>
        <w:pStyle w:val="CommentText"/>
      </w:pPr>
      <w:r>
        <w:rPr>
          <w:rStyle w:val="CommentReference"/>
        </w:rPr>
        <w:annotationRef/>
      </w:r>
      <w:r>
        <w:t>Isn’t this information already in the methods? If yes, not necessary to repeat it here.</w:t>
      </w:r>
    </w:p>
  </w:comment>
  <w:comment w:id="1275" w:author="Rajeev, Sree" w:date="2022-03-03T10:50:00Z" w:initials="RS">
    <w:p w14:paraId="1BC4BF1D" w14:textId="77777777" w:rsidR="001B30EA" w:rsidRPr="00ED1003" w:rsidRDefault="001B30EA" w:rsidP="00ED1003">
      <w:pPr>
        <w:pStyle w:val="CommentText"/>
      </w:pPr>
      <w:r>
        <w:rPr>
          <w:rStyle w:val="CommentReference"/>
        </w:rPr>
        <w:annotationRef/>
      </w:r>
      <w:r w:rsidRPr="00ED1003">
        <w:t xml:space="preserve">I suggest removing this part </w:t>
      </w:r>
    </w:p>
    <w:p w14:paraId="65E48723" w14:textId="77777777" w:rsidR="001B30EA" w:rsidRPr="00ED1003" w:rsidRDefault="001B30EA" w:rsidP="00ED1003">
      <w:pPr>
        <w:rPr>
          <w:sz w:val="20"/>
          <w:szCs w:val="20"/>
        </w:rPr>
      </w:pPr>
      <w:r w:rsidRPr="00ED1003">
        <w:rPr>
          <w:sz w:val="20"/>
          <w:szCs w:val="20"/>
        </w:rPr>
        <w:t>And change table 1 to supplemental with all the details</w:t>
      </w:r>
    </w:p>
    <w:p w14:paraId="347A9299" w14:textId="5D56BCAA" w:rsidR="001B30EA" w:rsidRDefault="001B30EA">
      <w:pPr>
        <w:pStyle w:val="CommentText"/>
      </w:pPr>
    </w:p>
  </w:comment>
  <w:comment w:id="1281" w:author="Liliana Salvador" w:date="2022-03-08T18:51:00Z" w:initials="LS">
    <w:p w14:paraId="5B869651" w14:textId="39C366D9" w:rsidR="00EF1969" w:rsidRDefault="00EF1969">
      <w:pPr>
        <w:pStyle w:val="CommentText"/>
      </w:pPr>
      <w:r>
        <w:rPr>
          <w:rStyle w:val="CommentReference"/>
        </w:rPr>
        <w:annotationRef/>
      </w:r>
      <w:r>
        <w:t xml:space="preserve">Can you also provide a few software name as </w:t>
      </w:r>
      <w:r w:rsidR="0022101E">
        <w:rPr>
          <w:noProof/>
        </w:rPr>
        <w:t>you did below?</w:t>
      </w:r>
    </w:p>
  </w:comment>
  <w:comment w:id="1589" w:author="Liliana Salvador" w:date="2022-02-23T19:39:00Z" w:initials="LS">
    <w:p w14:paraId="6581DFA2" w14:textId="19501E1E" w:rsidR="001B30EA" w:rsidRDefault="001B30EA">
      <w:pPr>
        <w:pStyle w:val="CommentText"/>
      </w:pPr>
      <w:r>
        <w:rPr>
          <w:rStyle w:val="CommentReference"/>
        </w:rPr>
        <w:annotationRef/>
      </w:r>
      <w:r>
        <w:t>This sentence needs to be edited. Deleting a few technical terms would help to make it simpler</w:t>
      </w:r>
    </w:p>
  </w:comment>
  <w:comment w:id="1592" w:author="Liliana Salvador" w:date="2022-02-23T19:40:00Z" w:initials="LS">
    <w:p w14:paraId="56BD7BF5" w14:textId="5664CA08" w:rsidR="001B30EA" w:rsidRDefault="001B30EA">
      <w:pPr>
        <w:pStyle w:val="CommentText"/>
      </w:pPr>
      <w:r>
        <w:rPr>
          <w:rStyle w:val="CommentReference"/>
        </w:rPr>
        <w:annotationRef/>
      </w:r>
      <w:r>
        <w:t>Define what these values are</w:t>
      </w:r>
    </w:p>
  </w:comment>
  <w:comment w:id="1602" w:author="Liliana Salvador" w:date="2022-02-23T19:43:00Z" w:initials="LS">
    <w:p w14:paraId="61728F1E" w14:textId="656C675E" w:rsidR="001B30EA" w:rsidRDefault="001B30EA">
      <w:pPr>
        <w:pStyle w:val="CommentText"/>
      </w:pPr>
      <w:r>
        <w:rPr>
          <w:rStyle w:val="CommentReference"/>
        </w:rPr>
        <w:annotationRef/>
      </w:r>
      <w:r>
        <w:t>This is confusing. Aren’t they all significantly different except the comparison between standard and customized?</w:t>
      </w:r>
    </w:p>
  </w:comment>
  <w:comment w:id="1674" w:author="Liliana Salvador" w:date="2022-02-23T20:11:00Z" w:initials="LS">
    <w:p w14:paraId="6CA58F62" w14:textId="06A4481A" w:rsidR="001B30EA" w:rsidRDefault="001B30EA">
      <w:pPr>
        <w:pStyle w:val="CommentText"/>
      </w:pPr>
      <w:r>
        <w:rPr>
          <w:rStyle w:val="CommentReference"/>
        </w:rPr>
        <w:annotationRef/>
      </w:r>
      <w:r>
        <w:t>Here instead of saying 4 out 6, I would say exactly which DBs were similar to each other</w:t>
      </w:r>
    </w:p>
  </w:comment>
  <w:comment w:id="1723" w:author="Liliana Salvador" w:date="2022-02-23T19:53:00Z" w:initials="LS">
    <w:p w14:paraId="681B1F3D" w14:textId="7FD1D6BC" w:rsidR="001B30EA" w:rsidRDefault="001B30EA">
      <w:pPr>
        <w:pStyle w:val="CommentText"/>
      </w:pPr>
      <w:r>
        <w:rPr>
          <w:rStyle w:val="CommentReference"/>
        </w:rPr>
        <w:annotationRef/>
      </w:r>
      <w:r>
        <w:t>This is great!</w:t>
      </w:r>
    </w:p>
  </w:comment>
  <w:comment w:id="1828" w:author="Rajeev, Sree" w:date="2022-03-03T11:01:00Z" w:initials="RS">
    <w:p w14:paraId="0E570D25" w14:textId="4D769129" w:rsidR="001B30EA" w:rsidRDefault="001B30EA">
      <w:pPr>
        <w:pStyle w:val="CommentText"/>
      </w:pPr>
      <w:r>
        <w:rPr>
          <w:rStyle w:val="CommentReference"/>
        </w:rPr>
        <w:annotationRef/>
      </w:r>
      <w:r>
        <w:t>Can you check and see whether these should in uppercase</w:t>
      </w:r>
    </w:p>
  </w:comment>
  <w:comment w:id="1829" w:author="Ruijie Xu" w:date="2022-03-04T10:48:00Z" w:initials="RX">
    <w:p w14:paraId="18C2CB6D" w14:textId="764561A4" w:rsidR="001B30EA" w:rsidRDefault="001B30EA">
      <w:pPr>
        <w:pStyle w:val="CommentText"/>
      </w:pPr>
      <w:r>
        <w:rPr>
          <w:rStyle w:val="CommentReference"/>
        </w:rPr>
        <w:annotationRef/>
      </w:r>
      <w:r>
        <w:t>yes</w:t>
      </w:r>
    </w:p>
  </w:comment>
  <w:comment w:id="1838" w:author="Liliana Salvador" w:date="2022-03-08T19:02:00Z" w:initials="LS">
    <w:p w14:paraId="11845322" w14:textId="7A70513D" w:rsidR="002E56AD" w:rsidRDefault="002E56AD">
      <w:pPr>
        <w:pStyle w:val="CommentText"/>
      </w:pPr>
      <w:r>
        <w:rPr>
          <w:rStyle w:val="CommentReference"/>
        </w:rPr>
        <w:annotationRef/>
      </w:r>
      <w:r>
        <w:t>is this  1-e-h?</w:t>
      </w:r>
    </w:p>
  </w:comment>
  <w:comment w:id="1846" w:author="Liliana Salvador" w:date="2022-03-08T19:03:00Z" w:initials="LS">
    <w:p w14:paraId="0FE5B2AE" w14:textId="7B8974B3" w:rsidR="002E56AD" w:rsidRDefault="002E56AD">
      <w:pPr>
        <w:pStyle w:val="CommentText"/>
      </w:pPr>
      <w:r>
        <w:rPr>
          <w:rStyle w:val="CommentReference"/>
        </w:rPr>
        <w:annotationRef/>
      </w:r>
      <w:r>
        <w:t>I think something is missing here. Rachel, could you verif</w:t>
      </w:r>
      <w:r w:rsidR="0022101E">
        <w:rPr>
          <w:noProof/>
        </w:rPr>
        <w:t>y please?</w:t>
      </w:r>
    </w:p>
  </w:comment>
  <w:comment w:id="1887" w:author="Liliana Salvador" w:date="2022-02-23T19:58:00Z" w:initials="LS">
    <w:p w14:paraId="0C3820D3" w14:textId="302E7F2C" w:rsidR="001B30EA" w:rsidRDefault="001B30EA">
      <w:pPr>
        <w:pStyle w:val="CommentText"/>
      </w:pPr>
      <w:r>
        <w:rPr>
          <w:rStyle w:val="CommentReference"/>
        </w:rPr>
        <w:annotationRef/>
      </w:r>
      <w:r>
        <w:t>This sentence is a bit confusing. I had to read it a couple of times to understand it</w:t>
      </w:r>
    </w:p>
  </w:comment>
  <w:comment w:id="1908" w:author="Rajeev, Sree" w:date="2022-03-01T12:52:00Z" w:initials="RS">
    <w:p w14:paraId="29D8B93C" w14:textId="7A46F3E8" w:rsidR="001B30EA" w:rsidRDefault="001B30EA">
      <w:pPr>
        <w:pStyle w:val="CommentText"/>
      </w:pPr>
      <w:r>
        <w:rPr>
          <w:rStyle w:val="CommentReference"/>
        </w:rPr>
        <w:annotationRef/>
      </w:r>
    </w:p>
  </w:comment>
  <w:comment w:id="1909" w:author="Rajeev, Sree" w:date="2022-03-01T12:53:00Z" w:initials="RS">
    <w:p w14:paraId="674C975B" w14:textId="26A3F2BC" w:rsidR="001B30EA" w:rsidRDefault="001B30EA">
      <w:pPr>
        <w:pStyle w:val="CommentText"/>
      </w:pPr>
      <w:r>
        <w:rPr>
          <w:rStyle w:val="CommentReference"/>
        </w:rPr>
        <w:annotationRef/>
      </w:r>
      <w:r>
        <w:t>Can you complete this sentence appropriately?</w:t>
      </w:r>
    </w:p>
  </w:comment>
  <w:comment w:id="1957" w:author="Liliana Salvador" w:date="2022-02-23T20:13:00Z" w:initials="LS">
    <w:p w14:paraId="5307EED1" w14:textId="77777777" w:rsidR="001B30EA" w:rsidRDefault="001B30EA" w:rsidP="00FE3C3A">
      <w:pPr>
        <w:pStyle w:val="CommentText"/>
      </w:pPr>
      <w:r>
        <w:rPr>
          <w:rStyle w:val="CommentReference"/>
        </w:rPr>
        <w:annotationRef/>
      </w:r>
      <w:r>
        <w:t>Perhaps definigin the groups first will help to clarify the previous sentence</w:t>
      </w:r>
    </w:p>
  </w:comment>
  <w:comment w:id="1948" w:author="Rajeev, Sree" w:date="2022-03-01T12:54:00Z" w:initials="RS">
    <w:p w14:paraId="4E7053C5" w14:textId="1EF6EB91" w:rsidR="001B30EA" w:rsidRDefault="001B30EA">
      <w:pPr>
        <w:pStyle w:val="CommentText"/>
      </w:pPr>
      <w:r>
        <w:rPr>
          <w:rStyle w:val="CommentReference"/>
        </w:rPr>
        <w:annotationRef/>
      </w:r>
      <w:r>
        <w:t>I think we should make this simple</w:t>
      </w:r>
    </w:p>
  </w:comment>
  <w:comment w:id="1961" w:author="Liliana Salvador" w:date="2022-03-08T19:10:00Z" w:initials="LS">
    <w:p w14:paraId="154A258A" w14:textId="02DBC7F3" w:rsidR="001E1FCA" w:rsidRDefault="001E1FCA">
      <w:pPr>
        <w:pStyle w:val="CommentText"/>
      </w:pPr>
      <w:r>
        <w:rPr>
          <w:rStyle w:val="CommentReference"/>
        </w:rPr>
        <w:annotationRef/>
      </w:r>
      <w:r>
        <w:t>Rachel please verify if this still makes sense after my change</w:t>
      </w:r>
    </w:p>
  </w:comment>
  <w:comment w:id="1949" w:author="Liliana Salvador" w:date="2022-02-23T20:12:00Z" w:initials="LS">
    <w:p w14:paraId="31A777B9" w14:textId="7977DB77" w:rsidR="001B30EA" w:rsidRDefault="001B30EA">
      <w:pPr>
        <w:pStyle w:val="CommentText"/>
      </w:pPr>
      <w:r>
        <w:rPr>
          <w:rStyle w:val="CommentReference"/>
        </w:rPr>
        <w:annotationRef/>
      </w:r>
      <w:r>
        <w:t>This sentence needs to be clarified</w:t>
      </w:r>
    </w:p>
  </w:comment>
  <w:comment w:id="1979" w:author="Liliana Salvador" w:date="2022-02-23T20:13:00Z" w:initials="LS">
    <w:p w14:paraId="523C9F99" w14:textId="4AF5C364" w:rsidR="001B30EA" w:rsidRDefault="001B30EA">
      <w:pPr>
        <w:pStyle w:val="CommentText"/>
      </w:pPr>
      <w:r>
        <w:rPr>
          <w:rStyle w:val="CommentReference"/>
        </w:rPr>
        <w:annotationRef/>
      </w:r>
      <w:r>
        <w:t>Perhaps definigin the groups first will help to clarify the previous sentence</w:t>
      </w:r>
    </w:p>
  </w:comment>
  <w:comment w:id="2137" w:author="Liliana Salvador" w:date="2022-02-23T20:26:00Z" w:initials="LS">
    <w:p w14:paraId="5E2DF714" w14:textId="6AE84288" w:rsidR="001B30EA" w:rsidRDefault="001B30EA">
      <w:pPr>
        <w:pStyle w:val="CommentText"/>
      </w:pPr>
      <w:r>
        <w:rPr>
          <w:rStyle w:val="CommentReference"/>
        </w:rPr>
        <w:annotationRef/>
      </w:r>
      <w:r>
        <w:t>The sentence is a bit confusing</w:t>
      </w:r>
    </w:p>
  </w:comment>
  <w:comment w:id="2134" w:author="Liliana Salvador" w:date="2022-03-08T19:33:00Z" w:initials="LS">
    <w:p w14:paraId="24C09A82" w14:textId="29E8B278" w:rsidR="0057036A" w:rsidRDefault="0057036A">
      <w:pPr>
        <w:pStyle w:val="CommentText"/>
      </w:pPr>
      <w:r>
        <w:rPr>
          <w:rStyle w:val="CommentReference"/>
        </w:rPr>
        <w:annotationRef/>
      </w:r>
      <w:r>
        <w:t>Don’t think this part is necessary since that a</w:t>
      </w:r>
      <w:r w:rsidR="0022101E">
        <w:rPr>
          <w:noProof/>
        </w:rPr>
        <w:t>can be seen in the figure</w:t>
      </w:r>
    </w:p>
  </w:comment>
  <w:comment w:id="2243" w:author="Liliana Salvador" w:date="2022-02-23T20:30:00Z" w:initials="LS">
    <w:p w14:paraId="03C5F799" w14:textId="306EEFAC" w:rsidR="001B30EA" w:rsidRDefault="001B30EA">
      <w:pPr>
        <w:pStyle w:val="CommentText"/>
      </w:pPr>
      <w:r>
        <w:rPr>
          <w:rStyle w:val="CommentReference"/>
        </w:rPr>
        <w:annotationRef/>
      </w:r>
      <w:r>
        <w:t>Taxon or taxa?</w:t>
      </w:r>
    </w:p>
  </w:comment>
  <w:comment w:id="2271" w:author="Liliana Salvador" w:date="2022-02-23T20:31:00Z" w:initials="LS">
    <w:p w14:paraId="5D9B27EF" w14:textId="00031002" w:rsidR="001B30EA" w:rsidRDefault="001B30EA">
      <w:pPr>
        <w:pStyle w:val="CommentText"/>
      </w:pPr>
      <w:r>
        <w:rPr>
          <w:rStyle w:val="CommentReference"/>
        </w:rPr>
        <w:annotationRef/>
      </w:r>
      <w:r>
        <w:t>Kraken2 vs Kaiju?</w:t>
      </w:r>
    </w:p>
  </w:comment>
  <w:comment w:id="2387" w:author="Liliana Salvador" w:date="2022-02-26T15:39:00Z" w:initials="LS">
    <w:p w14:paraId="4CB21283" w14:textId="035D1FC3" w:rsidR="001B30EA" w:rsidRDefault="001B30EA">
      <w:pPr>
        <w:pStyle w:val="CommentText"/>
      </w:pPr>
      <w:r>
        <w:rPr>
          <w:rStyle w:val="CommentReference"/>
        </w:rPr>
        <w:annotationRef/>
      </w:r>
      <w:r>
        <w:t>Figure 3a?</w:t>
      </w:r>
    </w:p>
  </w:comment>
  <w:comment w:id="2436" w:author="Liliana Salvador" w:date="2022-02-26T15:39:00Z" w:initials="LS">
    <w:p w14:paraId="46542DC7" w14:textId="3D98D096" w:rsidR="001B30EA" w:rsidRDefault="001B30EA">
      <w:pPr>
        <w:pStyle w:val="CommentText"/>
      </w:pPr>
      <w:r>
        <w:rPr>
          <w:rStyle w:val="CommentReference"/>
        </w:rPr>
        <w:annotationRef/>
      </w:r>
      <w:r>
        <w:t>Figure 3b?</w:t>
      </w:r>
    </w:p>
  </w:comment>
  <w:comment w:id="2442" w:author="Liliana Salvador" w:date="2022-02-26T15:27:00Z" w:initials="LS">
    <w:p w14:paraId="0D300AFC" w14:textId="02B1AC69" w:rsidR="001B30EA" w:rsidRDefault="001B30EA">
      <w:pPr>
        <w:pStyle w:val="CommentText"/>
      </w:pPr>
      <w:r>
        <w:rPr>
          <w:rStyle w:val="CommentReference"/>
        </w:rPr>
        <w:annotationRef/>
      </w:r>
      <w:r>
        <w:t xml:space="preserve">Is this true? According to figure 2c, it seems that standard and customized are significantly different from each other? </w:t>
      </w:r>
    </w:p>
  </w:comment>
  <w:comment w:id="2470" w:author="Liliana Salvador" w:date="2022-02-26T15:39:00Z" w:initials="LS">
    <w:p w14:paraId="0D98C0D0" w14:textId="49668313" w:rsidR="001B30EA" w:rsidRDefault="001B30EA">
      <w:pPr>
        <w:pStyle w:val="CommentText"/>
      </w:pPr>
      <w:r>
        <w:rPr>
          <w:rStyle w:val="CommentReference"/>
        </w:rPr>
        <w:annotationRef/>
      </w:r>
      <w:r>
        <w:t>Figure 3c?</w:t>
      </w:r>
    </w:p>
  </w:comment>
  <w:comment w:id="2474" w:author="Liliana Salvador" w:date="2022-02-26T15:29:00Z" w:initials="LS">
    <w:p w14:paraId="41955E96" w14:textId="5A66CA11" w:rsidR="001B30EA" w:rsidRDefault="001B30EA">
      <w:pPr>
        <w:pStyle w:val="CommentText"/>
      </w:pPr>
      <w:r>
        <w:rPr>
          <w:rStyle w:val="CommentReference"/>
        </w:rPr>
        <w:annotationRef/>
      </w:r>
      <w:r>
        <w:t>Yes, I agree with this</w:t>
      </w:r>
    </w:p>
  </w:comment>
  <w:comment w:id="2482" w:author="Liliana Salvador" w:date="2022-02-26T15:39:00Z" w:initials="LS">
    <w:p w14:paraId="6BF584DE" w14:textId="756009EB" w:rsidR="001B30EA" w:rsidRDefault="001B30EA">
      <w:pPr>
        <w:pStyle w:val="CommentText"/>
      </w:pPr>
      <w:r>
        <w:rPr>
          <w:rStyle w:val="CommentReference"/>
        </w:rPr>
        <w:annotationRef/>
      </w:r>
      <w:r>
        <w:t>Figure 3c?</w:t>
      </w:r>
    </w:p>
  </w:comment>
  <w:comment w:id="2584" w:author="Liliana Salvador" w:date="2022-02-26T15:57:00Z" w:initials="LS">
    <w:p w14:paraId="0CA9CB66" w14:textId="54D0B099" w:rsidR="001B30EA" w:rsidRDefault="001B30EA">
      <w:pPr>
        <w:pStyle w:val="CommentText"/>
      </w:pPr>
      <w:r>
        <w:rPr>
          <w:rStyle w:val="CommentReference"/>
        </w:rPr>
        <w:annotationRef/>
      </w:r>
      <w:r>
        <w:t>I would move this to the discussion or delete</w:t>
      </w:r>
    </w:p>
  </w:comment>
  <w:comment w:id="2598" w:author="Rajeev, Sree" w:date="2022-03-03T11:16:00Z" w:initials="RS">
    <w:p w14:paraId="6B9E4833" w14:textId="4EF0DCD4" w:rsidR="001B30EA" w:rsidRDefault="001B30EA">
      <w:pPr>
        <w:pStyle w:val="CommentText"/>
      </w:pPr>
      <w:r>
        <w:rPr>
          <w:rStyle w:val="CommentReference"/>
        </w:rPr>
        <w:annotationRef/>
      </w:r>
      <w:r>
        <w:t>Delete this?</w:t>
      </w:r>
    </w:p>
  </w:comment>
  <w:comment w:id="2599" w:author="Liliana Salvador" w:date="2022-02-26T15:59:00Z" w:initials="LS">
    <w:p w14:paraId="18F5F30D" w14:textId="2E79FA50" w:rsidR="001B30EA" w:rsidRDefault="001B30EA">
      <w:pPr>
        <w:pStyle w:val="CommentText"/>
      </w:pPr>
      <w:r>
        <w:rPr>
          <w:rStyle w:val="CommentReference"/>
        </w:rPr>
        <w:annotationRef/>
      </w:r>
    </w:p>
  </w:comment>
  <w:comment w:id="2600" w:author="Liliana Salvador" w:date="2022-02-26T15:59:00Z" w:initials="LS">
    <w:p w14:paraId="73DCE60A" w14:textId="4BB047BB" w:rsidR="001B30EA" w:rsidRDefault="001B30EA">
      <w:pPr>
        <w:pStyle w:val="CommentText"/>
      </w:pPr>
      <w:bookmarkStart w:id="2602" w:name="OLE_LINK163"/>
      <w:bookmarkStart w:id="2603" w:name="OLE_LINK164"/>
      <w:bookmarkStart w:id="2604" w:name="OLE_LINK165"/>
      <w:r>
        <w:rPr>
          <w:rStyle w:val="CommentReference"/>
        </w:rPr>
        <w:annotationRef/>
      </w:r>
      <w:r>
        <w:t xml:space="preserve">I am </w:t>
      </w:r>
      <w:bookmarkStart w:id="2605" w:name="OLE_LINK112"/>
      <w:bookmarkStart w:id="2606" w:name="OLE_LINK113"/>
      <w:r>
        <w:t xml:space="preserve">bit </w:t>
      </w:r>
      <w:bookmarkEnd w:id="2605"/>
      <w:bookmarkEnd w:id="2606"/>
      <w:r>
        <w:t xml:space="preserve">confused here. </w:t>
      </w:r>
      <w:bookmarkStart w:id="2607" w:name="OLE_LINK114"/>
      <w:bookmarkStart w:id="2608" w:name="OLE_LINK115"/>
      <w:r>
        <w:t xml:space="preserve">Could </w:t>
      </w:r>
      <w:bookmarkEnd w:id="2607"/>
      <w:bookmarkEnd w:id="2608"/>
      <w:r>
        <w:t>you rewrite this part?</w:t>
      </w:r>
    </w:p>
    <w:bookmarkEnd w:id="2602"/>
    <w:bookmarkEnd w:id="2603"/>
    <w:bookmarkEnd w:id="2604"/>
  </w:comment>
  <w:comment w:id="2641" w:author="Liliana Salvador" w:date="2022-02-23T21:29:00Z" w:initials="LS">
    <w:p w14:paraId="1FCB9732" w14:textId="3BF370F0" w:rsidR="001B30EA" w:rsidRDefault="001B30EA">
      <w:pPr>
        <w:pStyle w:val="CommentText"/>
      </w:pPr>
      <w:r>
        <w:rPr>
          <w:rStyle w:val="CommentReference"/>
        </w:rPr>
        <w:annotationRef/>
      </w:r>
      <w:r>
        <w:t xml:space="preserve">Not sure what comparisons we are referring to </w:t>
      </w:r>
    </w:p>
  </w:comment>
  <w:comment w:id="2660" w:author="Liliana Salvador" w:date="2022-02-26T16:07:00Z" w:initials="LS">
    <w:p w14:paraId="297E8F91" w14:textId="56968C64" w:rsidR="001B30EA" w:rsidRDefault="001B30EA">
      <w:pPr>
        <w:pStyle w:val="CommentText"/>
      </w:pPr>
      <w:r>
        <w:rPr>
          <w:rStyle w:val="CommentReference"/>
        </w:rPr>
        <w:annotationRef/>
      </w:r>
      <w:r>
        <w:t>I suggest to delete this sentence and go straight to the result</w:t>
      </w:r>
    </w:p>
  </w:comment>
  <w:comment w:id="2705" w:author="Liliana Salvador" w:date="2022-02-26T16:21:00Z" w:initials="LS">
    <w:p w14:paraId="5CAAB48C" w14:textId="38DEFC16" w:rsidR="001B30EA" w:rsidRDefault="001B30EA">
      <w:pPr>
        <w:pStyle w:val="CommentText"/>
      </w:pPr>
      <w:r>
        <w:rPr>
          <w:rStyle w:val="CommentReference"/>
        </w:rPr>
        <w:annotationRef/>
      </w:r>
      <w:r>
        <w:t xml:space="preserve">Add citation to the table </w:t>
      </w:r>
    </w:p>
  </w:comment>
  <w:comment w:id="2763" w:author="Liliana Salvador" w:date="2022-02-26T16:27:00Z" w:initials="LS">
    <w:p w14:paraId="258A8B73" w14:textId="2D023BAA" w:rsidR="001B30EA" w:rsidRDefault="001B30EA">
      <w:pPr>
        <w:pStyle w:val="CommentText"/>
      </w:pPr>
      <w:r>
        <w:rPr>
          <w:rStyle w:val="CommentReference"/>
        </w:rPr>
        <w:annotationRef/>
      </w:r>
      <w:r>
        <w:t>I am not sure if it is necessary to show the example since you already mentioned the pattern. I suggest to delete the sentence</w:t>
      </w:r>
    </w:p>
  </w:comment>
  <w:comment w:id="2772" w:author="Liliana Salvador" w:date="2022-02-26T16:28:00Z" w:initials="LS">
    <w:p w14:paraId="562EABEB" w14:textId="5429C078" w:rsidR="001B30EA" w:rsidRDefault="001B30EA">
      <w:pPr>
        <w:pStyle w:val="CommentText"/>
      </w:pPr>
      <w:r>
        <w:rPr>
          <w:rStyle w:val="CommentReference"/>
        </w:rPr>
        <w:annotationRef/>
      </w:r>
      <w:r>
        <w:t>It is not clear what this is referring to</w:t>
      </w:r>
    </w:p>
  </w:comment>
  <w:comment w:id="2822" w:author="Liliana Salvador" w:date="2022-02-25T16:58:00Z" w:initials="LS">
    <w:p w14:paraId="7E115CB6" w14:textId="47F32FBD" w:rsidR="001B30EA" w:rsidRDefault="001B30EA">
      <w:pPr>
        <w:pStyle w:val="CommentText"/>
      </w:pPr>
      <w:r>
        <w:rPr>
          <w:rStyle w:val="CommentReference"/>
        </w:rPr>
        <w:annotationRef/>
      </w:r>
      <w:r>
        <w:t xml:space="preserve">Perhaps something like “ the majority of the clusters found by the hierarchical clustering analysis remained consistent across all different software (Figure 4b).  </w:t>
      </w:r>
    </w:p>
  </w:comment>
  <w:comment w:id="2924" w:author="Liliana Salvador" w:date="2022-02-26T16:43:00Z" w:initials="LS">
    <w:p w14:paraId="56E01988" w14:textId="6C9C0065" w:rsidR="001B30EA" w:rsidRDefault="001B30EA">
      <w:pPr>
        <w:pStyle w:val="CommentText"/>
      </w:pPr>
      <w:r>
        <w:rPr>
          <w:rStyle w:val="CommentReference"/>
        </w:rPr>
        <w:annotationRef/>
      </w:r>
      <w:r>
        <w:t>Not quite sure what you mean by this</w:t>
      </w:r>
    </w:p>
  </w:comment>
  <w:comment w:id="2886" w:author="Liliana Salvador" w:date="2022-02-26T16:45:00Z" w:initials="LS">
    <w:p w14:paraId="3E4A8463" w14:textId="399AD190" w:rsidR="001B30EA" w:rsidRDefault="001B30EA">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3557" w:author="Liliana Salvador" w:date="2022-02-26T17:25:00Z" w:initials="LS">
    <w:p w14:paraId="78DC35FB" w14:textId="77777777" w:rsidR="001B30EA" w:rsidRDefault="001B30EA" w:rsidP="001E602D">
      <w:pPr>
        <w:pStyle w:val="CommentText"/>
      </w:pPr>
      <w:r>
        <w:rPr>
          <w:rStyle w:val="CommentReference"/>
        </w:rPr>
        <w:annotationRef/>
      </w:r>
      <w:r>
        <w:t>Cool observation</w:t>
      </w:r>
    </w:p>
  </w:comment>
  <w:comment w:id="3569" w:author="Rajeev, Sree" w:date="2022-03-02T12:43:00Z" w:initials="RS">
    <w:p w14:paraId="49743202" w14:textId="4BDBDCE0" w:rsidR="001B30EA" w:rsidRDefault="001B30EA">
      <w:pPr>
        <w:pStyle w:val="CommentText"/>
      </w:pPr>
      <w:r>
        <w:rPr>
          <w:rStyle w:val="CommentReference"/>
        </w:rPr>
        <w:annotationRef/>
      </w:r>
      <w:r>
        <w:t xml:space="preserve">Can we generalize like this </w:t>
      </w:r>
    </w:p>
  </w:comment>
  <w:comment w:id="3636" w:author="Liliana Salvador" w:date="2022-03-08T20:06:00Z" w:initials="LS">
    <w:p w14:paraId="46D42776" w14:textId="71CBA11E" w:rsidR="000D56DE" w:rsidRDefault="000D56DE">
      <w:pPr>
        <w:pStyle w:val="CommentText"/>
      </w:pPr>
      <w:r>
        <w:rPr>
          <w:rStyle w:val="CommentReference"/>
        </w:rPr>
        <w:annotationRef/>
      </w:r>
      <w:r>
        <w:t>Can we delete this or is it necessary ?</w:t>
      </w:r>
    </w:p>
  </w:comment>
  <w:comment w:id="3668" w:author="Liliana Salvador" w:date="2022-03-08T20:11:00Z" w:initials="LS">
    <w:p w14:paraId="734CFF0A" w14:textId="217AB226" w:rsidR="000D56DE" w:rsidRDefault="000D56DE">
      <w:pPr>
        <w:pStyle w:val="CommentText"/>
      </w:pPr>
      <w:r>
        <w:rPr>
          <w:rStyle w:val="CommentReference"/>
        </w:rPr>
        <w:annotationRef/>
      </w:r>
      <w:r>
        <w:t>?</w:t>
      </w:r>
    </w:p>
  </w:comment>
  <w:comment w:id="3690" w:author="Liliana Salvador" w:date="2022-02-26T16:47:00Z" w:initials="LS">
    <w:p w14:paraId="560074B0" w14:textId="538464A0" w:rsidR="001B30EA" w:rsidRDefault="001B30EA">
      <w:pPr>
        <w:pStyle w:val="CommentText"/>
      </w:pPr>
      <w:r>
        <w:rPr>
          <w:rStyle w:val="CommentReference"/>
        </w:rPr>
        <w:annotationRef/>
      </w:r>
      <w:r>
        <w:t>I don’t think this first stencen is needed if this is defined in the methods. We can jump straight to the result</w:t>
      </w:r>
    </w:p>
  </w:comment>
  <w:comment w:id="3700" w:author="Liliana Salvador" w:date="2022-02-26T16:50:00Z" w:initials="LS">
    <w:p w14:paraId="1F0FB369" w14:textId="6D01FFC4" w:rsidR="001B30EA" w:rsidRDefault="001B30EA">
      <w:pPr>
        <w:pStyle w:val="CommentText"/>
      </w:pPr>
      <w:r>
        <w:rPr>
          <w:rStyle w:val="CommentReference"/>
        </w:rPr>
        <w:annotationRef/>
      </w:r>
      <w:r>
        <w:t>Most distintive in which way? They had more significantly different groups?</w:t>
      </w:r>
    </w:p>
  </w:comment>
  <w:comment w:id="3706" w:author="Liliana Salvador" w:date="2022-02-26T16:48:00Z" w:initials="LS">
    <w:p w14:paraId="42EDB57E" w14:textId="3A13A3D2" w:rsidR="001B30EA" w:rsidRDefault="001B30EA">
      <w:pPr>
        <w:pStyle w:val="CommentText"/>
      </w:pPr>
      <w:r>
        <w:rPr>
          <w:rStyle w:val="CommentReference"/>
        </w:rPr>
        <w:annotationRef/>
      </w:r>
      <w:r>
        <w:t>I suggest to delete this part – this is perfect for the discussion, but in this section I think we should just report the DA results.</w:t>
      </w:r>
    </w:p>
  </w:comment>
  <w:comment w:id="3710" w:author="Liliana Salvador" w:date="2022-02-26T16:51:00Z" w:initials="LS">
    <w:p w14:paraId="148E56FD" w14:textId="54E76D42" w:rsidR="001B30EA" w:rsidRDefault="001B30EA">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3739" w:author="Liliana Salvador" w:date="2022-02-26T17:11:00Z" w:initials="LS">
    <w:p w14:paraId="252C3FAB" w14:textId="6BC1A1BE" w:rsidR="001B30EA" w:rsidRDefault="001B30EA">
      <w:pPr>
        <w:pStyle w:val="CommentText"/>
      </w:pPr>
      <w:r>
        <w:rPr>
          <w:rStyle w:val="CommentReference"/>
        </w:rPr>
        <w:annotationRef/>
      </w:r>
      <w:r>
        <w:t>Shall we add the id here?</w:t>
      </w:r>
    </w:p>
  </w:comment>
  <w:comment w:id="3810" w:author="Liliana Salvador" w:date="2022-02-26T17:24:00Z" w:initials="LS">
    <w:p w14:paraId="579C5207" w14:textId="379FF7E5" w:rsidR="001B30EA" w:rsidRDefault="001B30EA">
      <w:pPr>
        <w:pStyle w:val="CommentText"/>
      </w:pPr>
      <w:r>
        <w:rPr>
          <w:rStyle w:val="CommentReference"/>
        </w:rPr>
        <w:annotationRef/>
      </w:r>
      <w:r>
        <w:t>I would probably just refer the first two since BLASTN number is similar to the other software than it is with Kaiju and Centrifuge</w:t>
      </w:r>
    </w:p>
  </w:comment>
  <w:comment w:id="3833" w:author="Liliana Salvador" w:date="2022-02-26T17:25:00Z" w:initials="LS">
    <w:p w14:paraId="3DD997C5" w14:textId="5AED9D5A" w:rsidR="001B30EA" w:rsidRDefault="001B30EA">
      <w:pPr>
        <w:pStyle w:val="CommentText"/>
      </w:pPr>
      <w:r>
        <w:rPr>
          <w:rStyle w:val="CommentReference"/>
        </w:rPr>
        <w:annotationRef/>
      </w:r>
      <w:r>
        <w:t>Cool observation</w:t>
      </w:r>
    </w:p>
  </w:comment>
  <w:comment w:id="3980" w:author="Liliana Salvador" w:date="2022-02-26T18:48:00Z" w:initials="LS">
    <w:p w14:paraId="6107B68C" w14:textId="323E4F08" w:rsidR="001B30EA" w:rsidRDefault="001B30EA">
      <w:pPr>
        <w:pStyle w:val="CommentText"/>
      </w:pPr>
      <w:r>
        <w:rPr>
          <w:rStyle w:val="CommentReference"/>
        </w:rPr>
        <w:annotationRef/>
      </w:r>
      <w:r>
        <w:t>Is it ok to delete this part since here we are comparing lung with spleen?</w:t>
      </w:r>
    </w:p>
  </w:comment>
  <w:comment w:id="3934" w:author="Rajeev, Sree" w:date="2022-03-03T11:25:00Z" w:initials="RS">
    <w:p w14:paraId="72EC937E" w14:textId="42863EF9" w:rsidR="001B30EA" w:rsidRDefault="001B30EA">
      <w:pPr>
        <w:pStyle w:val="CommentText"/>
      </w:pPr>
      <w:r>
        <w:rPr>
          <w:rStyle w:val="CommentReference"/>
        </w:rPr>
        <w:annotationRef/>
      </w:r>
      <w:r>
        <w:t>Can we combine these parts and present it concisely?</w:t>
      </w:r>
    </w:p>
  </w:comment>
  <w:comment w:id="4187" w:author="Liliana Salvador" w:date="2022-02-26T19:15:00Z" w:initials="LS">
    <w:p w14:paraId="4F70A1B3" w14:textId="48422061" w:rsidR="001B30EA" w:rsidRDefault="001B30EA">
      <w:pPr>
        <w:pStyle w:val="CommentText"/>
      </w:pPr>
      <w:r>
        <w:rPr>
          <w:rStyle w:val="CommentReference"/>
        </w:rPr>
        <w:annotationRef/>
      </w:r>
      <w:r>
        <w:t>Do yo mean 9? 8 from the pathogenic, 1 from the saprophytic</w:t>
      </w:r>
    </w:p>
  </w:comment>
  <w:comment w:id="4225" w:author="Liliana Salvador" w:date="2022-02-26T19:20:00Z" w:initials="LS">
    <w:p w14:paraId="3F3D37A5" w14:textId="71A8A2BE" w:rsidR="001B30EA" w:rsidRDefault="001B30EA">
      <w:pPr>
        <w:pStyle w:val="CommentText"/>
      </w:pPr>
      <w:r>
        <w:rPr>
          <w:rStyle w:val="CommentReference"/>
        </w:rPr>
        <w:annotationRef/>
      </w:r>
      <w:r>
        <w:t>Perhaps put all the software name at the beginning of the sentence? “BLASTN, CLARK, Centrifuge, Kaiju, and Kraken identified….”</w:t>
      </w:r>
    </w:p>
  </w:comment>
  <w:comment w:id="4300" w:author="Liliana Salvador" w:date="2022-02-26T19:26:00Z" w:initials="LS">
    <w:p w14:paraId="1F849DF4" w14:textId="2F96F724" w:rsidR="001B30EA" w:rsidRDefault="001B30EA">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4301" w:author="Rajeev, Sree" w:date="2022-03-01T14:22:00Z" w:initials="RS">
    <w:p w14:paraId="75F7A93A" w14:textId="30B70102" w:rsidR="001B30EA" w:rsidRDefault="001B30EA">
      <w:pPr>
        <w:pStyle w:val="CommentText"/>
      </w:pPr>
      <w:r>
        <w:rPr>
          <w:rStyle w:val="CommentReference"/>
        </w:rPr>
        <w:annotationRef/>
      </w:r>
      <w:r>
        <w:t>I don’t think so. May be we can reference it in the discussion</w:t>
      </w:r>
    </w:p>
  </w:comment>
  <w:comment w:id="4331" w:author="Liliana Salvador" w:date="2022-02-26T19:33:00Z" w:initials="LS">
    <w:p w14:paraId="16C880AC" w14:textId="58752A20" w:rsidR="001B30EA" w:rsidRDefault="001B30EA">
      <w:pPr>
        <w:pStyle w:val="CommentText"/>
      </w:pPr>
      <w:r>
        <w:rPr>
          <w:rStyle w:val="CommentReference"/>
        </w:rPr>
        <w:annotationRef/>
      </w:r>
      <w:r>
        <w:t>This sentence reads a bit weird. Could you try to edit it?</w:t>
      </w:r>
    </w:p>
  </w:comment>
  <w:comment w:id="4387" w:author="Liliana Salvador" w:date="2022-02-26T19:42:00Z" w:initials="LS">
    <w:p w14:paraId="1EA278B6" w14:textId="56BBE13E" w:rsidR="001B30EA" w:rsidRDefault="001B30EA">
      <w:pPr>
        <w:pStyle w:val="CommentText"/>
      </w:pPr>
      <w:r>
        <w:rPr>
          <w:rStyle w:val="CommentReference"/>
        </w:rPr>
        <w:annotationRef/>
      </w:r>
      <w:r>
        <w:t>We might need to add some of this information in the methods</w:t>
      </w:r>
    </w:p>
  </w:comment>
  <w:comment w:id="4648" w:author="Liliana Salvador" w:date="2022-02-26T19:52:00Z" w:initials="LS">
    <w:p w14:paraId="38ED02FF" w14:textId="734B6AB8" w:rsidR="001B30EA" w:rsidRDefault="001B30EA">
      <w:pPr>
        <w:pStyle w:val="CommentText"/>
      </w:pPr>
      <w:r>
        <w:rPr>
          <w:rStyle w:val="CommentReference"/>
        </w:rPr>
        <w:annotationRef/>
      </w:r>
      <w:r>
        <w:t>What does this mean? Do the sequences get shorter?</w:t>
      </w:r>
    </w:p>
  </w:comment>
  <w:comment w:id="5012" w:author="Liliana Salvador" w:date="2022-02-26T20:19:00Z" w:initials="LS">
    <w:p w14:paraId="32D19113" w14:textId="5221137C" w:rsidR="001B30EA" w:rsidRDefault="001B30EA">
      <w:pPr>
        <w:pStyle w:val="CommentText"/>
      </w:pPr>
      <w:r>
        <w:rPr>
          <w:rStyle w:val="CommentReference"/>
        </w:rPr>
        <w:annotationRef/>
      </w:r>
      <w:r>
        <w:t>Please check if the sentence meaning was not lost</w:t>
      </w:r>
    </w:p>
  </w:comment>
  <w:comment w:id="5425" w:author="Liliana Salvador" w:date="2022-02-26T21:26:00Z" w:initials="LS">
    <w:p w14:paraId="19FA923E" w14:textId="22E1A560" w:rsidR="001B30EA" w:rsidRDefault="001B30EA">
      <w:pPr>
        <w:pStyle w:val="CommentText"/>
      </w:pPr>
      <w:r>
        <w:rPr>
          <w:rStyle w:val="CommentReference"/>
        </w:rPr>
        <w:annotationRef/>
      </w:r>
      <w:r>
        <w:t>This already seem to be described in the previous sentence</w:t>
      </w:r>
    </w:p>
  </w:comment>
  <w:comment w:id="5467" w:author="Rajeev, Sree" w:date="2022-03-03T11:44:00Z" w:initials="RS">
    <w:p w14:paraId="189820A6" w14:textId="22DB50CB" w:rsidR="001B30EA" w:rsidRDefault="001B30EA">
      <w:pPr>
        <w:pStyle w:val="CommentText"/>
      </w:pPr>
      <w:r>
        <w:rPr>
          <w:rStyle w:val="CommentReference"/>
        </w:rPr>
        <w:annotationRef/>
      </w:r>
      <w:r>
        <w:t>Delete this?</w:t>
      </w:r>
    </w:p>
  </w:comment>
  <w:comment w:id="5510" w:author="Liliana Salvador" w:date="2022-02-26T21:34:00Z" w:initials="LS">
    <w:p w14:paraId="2A10ECCA" w14:textId="64E4B948" w:rsidR="001B30EA" w:rsidRDefault="001B30EA">
      <w:pPr>
        <w:pStyle w:val="CommentText"/>
      </w:pPr>
      <w:r>
        <w:rPr>
          <w:rStyle w:val="CommentReference"/>
        </w:rPr>
        <w:annotationRef/>
      </w:r>
      <w:r>
        <w:t>Don’t think it is necessary to mention values again</w:t>
      </w:r>
    </w:p>
  </w:comment>
  <w:comment w:id="5645" w:author="Liliana Salvador" w:date="2022-02-26T21:39:00Z" w:initials="LS">
    <w:p w14:paraId="7DE68EA0" w14:textId="695D2319" w:rsidR="001B30EA" w:rsidRDefault="001B30EA">
      <w:pPr>
        <w:pStyle w:val="CommentText"/>
      </w:pPr>
      <w:r>
        <w:rPr>
          <w:rStyle w:val="CommentReference"/>
        </w:rPr>
        <w:annotationRef/>
      </w:r>
      <w:r>
        <w:t>In comparison to what?</w:t>
      </w:r>
    </w:p>
  </w:comment>
  <w:comment w:id="5651" w:author="Liliana Salvador" w:date="2022-02-26T21:40:00Z" w:initials="LS">
    <w:p w14:paraId="7361F2E9" w14:textId="5C6F8A70" w:rsidR="001B30EA" w:rsidRDefault="001B30EA">
      <w:pPr>
        <w:pStyle w:val="CommentText"/>
      </w:pPr>
      <w:r>
        <w:rPr>
          <w:rStyle w:val="CommentReference"/>
        </w:rPr>
        <w:annotationRef/>
      </w:r>
      <w:r>
        <w:t>I don’t understand what this means</w:t>
      </w:r>
    </w:p>
  </w:comment>
  <w:comment w:id="5795" w:author="Liliana Salvador" w:date="2022-02-26T21:43:00Z" w:initials="LS">
    <w:p w14:paraId="14A7FA82" w14:textId="19F8BCB3" w:rsidR="001B30EA" w:rsidRDefault="001B30EA">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AB85" w15:done="1"/>
  <w15:commentEx w15:paraId="482594D2" w15:paraIdParent="59DBAB85" w15:done="1"/>
  <w15:commentEx w15:paraId="4B1F9F90" w15:paraIdParent="59DBAB85" w15:done="1"/>
  <w15:commentEx w15:paraId="4A562002" w15:done="1"/>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1"/>
  <w15:commentEx w15:paraId="6A4C3D1B" w15:done="0"/>
  <w15:commentEx w15:paraId="45D9D0D2" w15:done="0"/>
  <w15:commentEx w15:paraId="3E1254FB" w15:done="0"/>
  <w15:commentEx w15:paraId="347A9299" w15:done="1"/>
  <w15:commentEx w15:paraId="5B869651" w15:done="0"/>
  <w15:commentEx w15:paraId="6581DFA2" w15:done="0"/>
  <w15:commentEx w15:paraId="56BD7BF5" w15:done="1"/>
  <w15:commentEx w15:paraId="61728F1E" w15:done="1"/>
  <w15:commentEx w15:paraId="6CA58F62" w15:done="1"/>
  <w15:commentEx w15:paraId="681B1F3D" w15:done="1"/>
  <w15:commentEx w15:paraId="0E570D25" w15:done="1"/>
  <w15:commentEx w15:paraId="18C2CB6D" w15:paraIdParent="0E570D25" w15:done="1"/>
  <w15:commentEx w15:paraId="11845322" w15:done="0"/>
  <w15:commentEx w15:paraId="0FE5B2AE" w15:done="0"/>
  <w15:commentEx w15:paraId="0C3820D3" w15:done="1"/>
  <w15:commentEx w15:paraId="29D8B93C" w15:done="0"/>
  <w15:commentEx w15:paraId="674C975B" w15:done="1"/>
  <w15:commentEx w15:paraId="5307EED1" w15:done="1"/>
  <w15:commentEx w15:paraId="4E7053C5" w15:done="1"/>
  <w15:commentEx w15:paraId="154A258A" w15:done="0"/>
  <w15:commentEx w15:paraId="31A777B9" w15:done="1"/>
  <w15:commentEx w15:paraId="523C9F99" w15:done="1"/>
  <w15:commentEx w15:paraId="5E2DF714" w15:done="0"/>
  <w15:commentEx w15:paraId="24C09A82" w15:done="0"/>
  <w15:commentEx w15:paraId="03C5F799" w15:done="1"/>
  <w15:commentEx w15:paraId="5D9B27EF" w15:done="0"/>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0"/>
  <w15:commentEx w15:paraId="258A8B73" w15:done="0"/>
  <w15:commentEx w15:paraId="562EABEB" w15:done="1"/>
  <w15:commentEx w15:paraId="7E115CB6" w15:done="1"/>
  <w15:commentEx w15:paraId="56E01988" w15:done="1"/>
  <w15:commentEx w15:paraId="3E4A8463" w15:done="1"/>
  <w15:commentEx w15:paraId="78DC35FB" w15:done="1"/>
  <w15:commentEx w15:paraId="49743202" w15:done="0"/>
  <w15:commentEx w15:paraId="46D42776" w15:done="0"/>
  <w15:commentEx w15:paraId="734CFF0A"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0"/>
  <w15:commentEx w15:paraId="75F7A93A" w15:paraIdParent="1F849DF4" w15:done="0"/>
  <w15:commentEx w15:paraId="16C880AC" w15:done="0"/>
  <w15:commentEx w15:paraId="1EA278B6" w15:done="0"/>
  <w15:commentEx w15:paraId="38ED02FF" w15:done="0"/>
  <w15:commentEx w15:paraId="32D19113" w15:done="0"/>
  <w15:commentEx w15:paraId="19FA923E" w15:done="1"/>
  <w15:commentEx w15:paraId="189820A6" w15:done="0"/>
  <w15:commentEx w15:paraId="2A10ECCA" w15:done="0"/>
  <w15:commentEx w15:paraId="7DE68EA0" w15:done="0"/>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C6300" w16cex:dateUtc="2022-03-04T15:05:00Z"/>
  <w16cex:commentExtensible w16cex:durableId="25CC6302" w16cex:dateUtc="2022-03-04T15:05: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AB85" w16cid:durableId="25B8C5E3"/>
  <w16cid:commentId w16cid:paraId="482594D2" w16cid:durableId="25CC6300"/>
  <w16cid:commentId w16cid:paraId="4B1F9F90" w16cid:durableId="25CC6302"/>
  <w16cid:commentId w16cid:paraId="4A562002" w16cid:durableId="25D1CF17"/>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5B869651" w16cid:durableId="25D22417"/>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11845322" w16cid:durableId="25D226BC"/>
  <w16cid:commentId w16cid:paraId="0FE5B2AE" w16cid:durableId="25D22706"/>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154A258A" w16cid:durableId="25D228A2"/>
  <w16cid:commentId w16cid:paraId="31A777B9" w16cid:durableId="25C113C2"/>
  <w16cid:commentId w16cid:paraId="523C9F99" w16cid:durableId="25C113D8"/>
  <w16cid:commentId w16cid:paraId="5E2DF714" w16cid:durableId="25C116E8"/>
  <w16cid:commentId w16cid:paraId="24C09A82" w16cid:durableId="25D22E0F"/>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46D42776" w16cid:durableId="25D235D7"/>
  <w16cid:commentId w16cid:paraId="734CFF0A" w16cid:durableId="25D236DE"/>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6A08A" w14:textId="77777777" w:rsidR="000B391F" w:rsidRDefault="000B391F" w:rsidP="00162F7D">
      <w:r>
        <w:separator/>
      </w:r>
    </w:p>
    <w:p w14:paraId="7009B8FA" w14:textId="77777777" w:rsidR="000B391F" w:rsidRDefault="000B391F" w:rsidP="00162F7D"/>
    <w:p w14:paraId="400A4FC6" w14:textId="77777777" w:rsidR="000B391F" w:rsidRDefault="000B391F" w:rsidP="00162F7D"/>
  </w:endnote>
  <w:endnote w:type="continuationSeparator" w:id="0">
    <w:p w14:paraId="1C81095D" w14:textId="77777777" w:rsidR="000B391F" w:rsidRDefault="000B391F" w:rsidP="00162F7D">
      <w:r>
        <w:continuationSeparator/>
      </w:r>
    </w:p>
    <w:p w14:paraId="1D5102A3" w14:textId="77777777" w:rsidR="000B391F" w:rsidRDefault="000B391F" w:rsidP="00162F7D"/>
    <w:p w14:paraId="47DEF67D" w14:textId="77777777" w:rsidR="000B391F" w:rsidRDefault="000B391F"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EndPr>
      <w:rPr>
        <w:rStyle w:val="PageNumber"/>
      </w:rPr>
    </w:sdtEndPr>
    <w:sdtContent>
      <w:p w14:paraId="759E27A4" w14:textId="3D8CF395" w:rsidR="001B30EA" w:rsidRDefault="001B30EA"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1B30EA" w:rsidRDefault="001B30EA">
    <w:pPr>
      <w:pStyle w:val="Footer"/>
      <w:ind w:right="360"/>
      <w:pPrChange w:id="5926"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EndPr>
      <w:rPr>
        <w:rStyle w:val="PageNumber"/>
      </w:rPr>
    </w:sdtEndPr>
    <w:sdtContent>
      <w:p w14:paraId="1443D008" w14:textId="5B5C1092" w:rsidR="001B30EA" w:rsidRDefault="001B30EA"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8276A" w14:textId="77777777" w:rsidR="000B391F" w:rsidRDefault="000B391F" w:rsidP="00162F7D">
      <w:r>
        <w:separator/>
      </w:r>
    </w:p>
    <w:p w14:paraId="2A2CC568" w14:textId="77777777" w:rsidR="000B391F" w:rsidRDefault="000B391F" w:rsidP="00162F7D"/>
    <w:p w14:paraId="129DED97" w14:textId="77777777" w:rsidR="000B391F" w:rsidRDefault="000B391F" w:rsidP="00162F7D"/>
  </w:footnote>
  <w:footnote w:type="continuationSeparator" w:id="0">
    <w:p w14:paraId="421C5C7C" w14:textId="77777777" w:rsidR="000B391F" w:rsidRDefault="000B391F" w:rsidP="00162F7D">
      <w:r>
        <w:continuationSeparator/>
      </w:r>
    </w:p>
    <w:p w14:paraId="5514E334" w14:textId="77777777" w:rsidR="000B391F" w:rsidRDefault="000B391F" w:rsidP="00162F7D"/>
    <w:p w14:paraId="1D5D19C9" w14:textId="77777777" w:rsidR="000B391F" w:rsidRDefault="000B391F"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1B30EA" w:rsidRDefault="001B30EA">
    <w:pPr>
      <w:pStyle w:val="Header"/>
    </w:pPr>
    <w:bookmarkStart w:id="5914" w:name="OLE_LINK88"/>
    <w:bookmarkStart w:id="5915" w:name="OLE_LINK91"/>
    <w:bookmarkStart w:id="5916" w:name="_Hlk77607191"/>
    <w:bookmarkStart w:id="5917" w:name="OLE_LINK92"/>
    <w:bookmarkStart w:id="5918" w:name="OLE_LINK93"/>
    <w:bookmarkStart w:id="5919" w:name="_Hlk77607194"/>
    <w:bookmarkStart w:id="5920" w:name="OLE_LINK94"/>
    <w:bookmarkStart w:id="5921" w:name="OLE_LINK95"/>
    <w:bookmarkStart w:id="5922" w:name="_Hlk77607209"/>
    <w:bookmarkStart w:id="5923" w:name="OLE_LINK96"/>
    <w:bookmarkStart w:id="5924" w:name="OLE_LINK97"/>
    <w:bookmarkStart w:id="5925" w:name="_Hlk77607210"/>
    <w:bookmarkEnd w:id="5914"/>
    <w:bookmarkEnd w:id="5915"/>
    <w:bookmarkEnd w:id="5916"/>
    <w:bookmarkEnd w:id="5917"/>
    <w:bookmarkEnd w:id="5918"/>
    <w:bookmarkEnd w:id="5919"/>
    <w:bookmarkEnd w:id="5920"/>
    <w:bookmarkEnd w:id="5921"/>
    <w:bookmarkEnd w:id="5922"/>
    <w:bookmarkEnd w:id="5923"/>
    <w:bookmarkEnd w:id="5924"/>
    <w:bookmarkEnd w:id="59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jie Xu">
    <w15:presenceInfo w15:providerId="AD" w15:userId="S::rx32940@uga.edu::89f68b28-822e-4beb-ba91-f26444184e3f"/>
  </w15:person>
  <w15:person w15:author="Rajeev, Sree">
    <w15:presenceInfo w15:providerId="AD" w15:userId="S-1-5-21-1126177620-2786831117-424237298-554750"/>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5E8D"/>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391F"/>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45F6"/>
    <w:rsid w:val="000D56DE"/>
    <w:rsid w:val="000D7238"/>
    <w:rsid w:val="000E0822"/>
    <w:rsid w:val="000E3994"/>
    <w:rsid w:val="000E66D7"/>
    <w:rsid w:val="000E6A91"/>
    <w:rsid w:val="000E6D9F"/>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101E"/>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CA0"/>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2502"/>
    <w:rsid w:val="0028434F"/>
    <w:rsid w:val="00285DAE"/>
    <w:rsid w:val="00285DB6"/>
    <w:rsid w:val="0028601F"/>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74D"/>
    <w:rsid w:val="002B7BBF"/>
    <w:rsid w:val="002B7C6B"/>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79E7"/>
    <w:rsid w:val="003F012C"/>
    <w:rsid w:val="003F2172"/>
    <w:rsid w:val="003F2492"/>
    <w:rsid w:val="003F2918"/>
    <w:rsid w:val="003F5999"/>
    <w:rsid w:val="003F61D5"/>
    <w:rsid w:val="003F63F2"/>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4983"/>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87546"/>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454F"/>
    <w:rsid w:val="00525C77"/>
    <w:rsid w:val="0052691C"/>
    <w:rsid w:val="005279E0"/>
    <w:rsid w:val="00531BBC"/>
    <w:rsid w:val="005320C9"/>
    <w:rsid w:val="00533006"/>
    <w:rsid w:val="005334B2"/>
    <w:rsid w:val="005361C0"/>
    <w:rsid w:val="00536694"/>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528"/>
    <w:rsid w:val="00650B46"/>
    <w:rsid w:val="00650E87"/>
    <w:rsid w:val="00651838"/>
    <w:rsid w:val="00651FD5"/>
    <w:rsid w:val="0065494D"/>
    <w:rsid w:val="00654AD8"/>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920"/>
    <w:rsid w:val="006A5B84"/>
    <w:rsid w:val="006A5CF0"/>
    <w:rsid w:val="006A6080"/>
    <w:rsid w:val="006A72B0"/>
    <w:rsid w:val="006B0B32"/>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374C"/>
    <w:rsid w:val="006E45E6"/>
    <w:rsid w:val="006E6B86"/>
    <w:rsid w:val="006E787C"/>
    <w:rsid w:val="006F201E"/>
    <w:rsid w:val="006F27D5"/>
    <w:rsid w:val="006F316A"/>
    <w:rsid w:val="006F512F"/>
    <w:rsid w:val="006F6232"/>
    <w:rsid w:val="00701A68"/>
    <w:rsid w:val="00702D65"/>
    <w:rsid w:val="00702E39"/>
    <w:rsid w:val="00703F3A"/>
    <w:rsid w:val="00707EF4"/>
    <w:rsid w:val="00710530"/>
    <w:rsid w:val="00710CF0"/>
    <w:rsid w:val="00711005"/>
    <w:rsid w:val="00711145"/>
    <w:rsid w:val="00711753"/>
    <w:rsid w:val="00711965"/>
    <w:rsid w:val="00714493"/>
    <w:rsid w:val="007149E5"/>
    <w:rsid w:val="00716FFA"/>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E081C"/>
    <w:rsid w:val="007E08EA"/>
    <w:rsid w:val="007E27EF"/>
    <w:rsid w:val="007E2AD5"/>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858"/>
    <w:rsid w:val="00830AD6"/>
    <w:rsid w:val="00831913"/>
    <w:rsid w:val="00832525"/>
    <w:rsid w:val="0083285D"/>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B74"/>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420E"/>
    <w:rsid w:val="009550D6"/>
    <w:rsid w:val="00955866"/>
    <w:rsid w:val="00955B61"/>
    <w:rsid w:val="0095631F"/>
    <w:rsid w:val="00956A2B"/>
    <w:rsid w:val="00957499"/>
    <w:rsid w:val="00957FC2"/>
    <w:rsid w:val="00960699"/>
    <w:rsid w:val="00960720"/>
    <w:rsid w:val="00960E55"/>
    <w:rsid w:val="00963919"/>
    <w:rsid w:val="00963BEF"/>
    <w:rsid w:val="0096461C"/>
    <w:rsid w:val="00964EFE"/>
    <w:rsid w:val="009651E9"/>
    <w:rsid w:val="00965421"/>
    <w:rsid w:val="009656D4"/>
    <w:rsid w:val="00965890"/>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7B67"/>
    <w:rsid w:val="009F7FE4"/>
    <w:rsid w:val="00A004A2"/>
    <w:rsid w:val="00A01F17"/>
    <w:rsid w:val="00A0274D"/>
    <w:rsid w:val="00A0441E"/>
    <w:rsid w:val="00A05C14"/>
    <w:rsid w:val="00A103C6"/>
    <w:rsid w:val="00A12E2F"/>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78E7"/>
    <w:rsid w:val="00A30F89"/>
    <w:rsid w:val="00A310DB"/>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5ED"/>
    <w:rsid w:val="00AC6A7A"/>
    <w:rsid w:val="00AC6B29"/>
    <w:rsid w:val="00AC7675"/>
    <w:rsid w:val="00AD1DB1"/>
    <w:rsid w:val="00AD3393"/>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40FC"/>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19C0"/>
    <w:rsid w:val="00C74210"/>
    <w:rsid w:val="00C75224"/>
    <w:rsid w:val="00C755FC"/>
    <w:rsid w:val="00C7576A"/>
    <w:rsid w:val="00C7619E"/>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539B"/>
    <w:rsid w:val="00E96C2D"/>
    <w:rsid w:val="00E96CAD"/>
    <w:rsid w:val="00E97862"/>
    <w:rsid w:val="00E9791D"/>
    <w:rsid w:val="00EA1A9C"/>
    <w:rsid w:val="00EA30EA"/>
    <w:rsid w:val="00EA4111"/>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1969"/>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23E"/>
    <w:rsid w:val="00F46E82"/>
    <w:rsid w:val="00F472E4"/>
    <w:rsid w:val="00F47F91"/>
    <w:rsid w:val="00F5051E"/>
    <w:rsid w:val="00F511B8"/>
    <w:rsid w:val="00F51657"/>
    <w:rsid w:val="00F527BE"/>
    <w:rsid w:val="00F6244E"/>
    <w:rsid w:val="00F63B0B"/>
    <w:rsid w:val="00F63ED3"/>
    <w:rsid w:val="00F70624"/>
    <w:rsid w:val="00F717C1"/>
    <w:rsid w:val="00F722E8"/>
    <w:rsid w:val="00F72B76"/>
    <w:rsid w:val="00F72CFB"/>
    <w:rsid w:val="00F7317E"/>
    <w:rsid w:val="00F74882"/>
    <w:rsid w:val="00F768D3"/>
    <w:rsid w:val="00F81854"/>
    <w:rsid w:val="00F82D33"/>
    <w:rsid w:val="00F8395A"/>
    <w:rsid w:val="00F83B75"/>
    <w:rsid w:val="00F83C0B"/>
    <w:rsid w:val="00F854D6"/>
    <w:rsid w:val="00F92B48"/>
    <w:rsid w:val="00F97AC9"/>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02AF"/>
    <w:rsid w:val="00FD16C9"/>
    <w:rsid w:val="00FD1A39"/>
    <w:rsid w:val="00FD4C25"/>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AC9"/>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97A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AC9"/>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1AD634-E333-4D48-A0CE-6E2F1026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49912</Words>
  <Characters>284503</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Liliana Salvador</cp:lastModifiedBy>
  <cp:revision>3</cp:revision>
  <cp:lastPrinted>2022-02-25T21:54:00Z</cp:lastPrinted>
  <dcterms:created xsi:type="dcterms:W3CDTF">2022-03-09T15:53:00Z</dcterms:created>
  <dcterms:modified xsi:type="dcterms:W3CDTF">2022-03-10T01:50:00Z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