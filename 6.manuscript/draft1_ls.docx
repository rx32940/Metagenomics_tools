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00A227B1" w:rsidR="00C945AC" w:rsidRPr="00E13F51" w:rsidRDefault="00C945AC"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bookmarkStart w:id="2" w:name="OLE_LINK1"/>
      <w:bookmarkStart w:id="3" w:name="OLE_LINK2"/>
      <w:bookmarkStart w:id="4" w:name="OLE_LINK6"/>
      <w:r w:rsidRPr="00E13F51">
        <w:rPr>
          <w:rFonts w:ascii="Calibri" w:hAnsi="Calibri" w:cs="Calibri"/>
          <w:bCs/>
          <w:color w:val="000000" w:themeColor="text1"/>
          <w:sz w:val="24"/>
          <w:szCs w:val="24"/>
        </w:rPr>
        <w:t>Journal of Applied Microbiology</w:t>
      </w:r>
    </w:p>
    <w:p w14:paraId="52B45142" w14:textId="798A2395" w:rsidR="005912FB" w:rsidRPr="00E13F51" w:rsidRDefault="00366132" w:rsidP="00115F9F">
      <w:pPr>
        <w:pStyle w:val="CommentText"/>
        <w:suppressLineNumbers/>
        <w:spacing w:line="480" w:lineRule="auto"/>
        <w:jc w:val="center"/>
        <w:rPr>
          <w:rFonts w:ascii="Calibri" w:hAnsi="Calibri" w:cs="Calibri"/>
          <w:bCs/>
          <w:color w:val="000000" w:themeColor="text1"/>
          <w:sz w:val="24"/>
          <w:szCs w:val="24"/>
        </w:rPr>
      </w:pPr>
      <w:bookmarkStart w:id="5" w:name="OLE_LINK126"/>
      <w:bookmarkStart w:id="6" w:name="OLE_LINK127"/>
      <w:bookmarkStart w:id="7" w:name="OLE_LINK52"/>
      <w:bookmarkStart w:id="8" w:name="OLE_LINK42"/>
      <w:r w:rsidRPr="00E13F51">
        <w:rPr>
          <w:rFonts w:ascii="Calibri" w:hAnsi="Calibri" w:cs="Calibri"/>
          <w:bCs/>
          <w:color w:val="000000" w:themeColor="text1"/>
          <w:sz w:val="24"/>
          <w:szCs w:val="24"/>
        </w:rPr>
        <w:t xml:space="preserve">The selection </w:t>
      </w:r>
      <w:r w:rsidR="00150FC9" w:rsidRPr="00E13F51">
        <w:rPr>
          <w:rFonts w:ascii="Calibri" w:hAnsi="Calibri" w:cs="Calibri"/>
          <w:bCs/>
          <w:color w:val="000000" w:themeColor="text1"/>
          <w:sz w:val="24"/>
          <w:szCs w:val="24"/>
        </w:rPr>
        <w:t xml:space="preserve">of </w:t>
      </w:r>
      <w:r w:rsidR="00EC464E" w:rsidRPr="00E13F51">
        <w:rPr>
          <w:rFonts w:ascii="Calibri" w:hAnsi="Calibri" w:cs="Calibri"/>
          <w:bCs/>
          <w:color w:val="000000" w:themeColor="text1"/>
          <w:sz w:val="24"/>
          <w:szCs w:val="24"/>
        </w:rPr>
        <w:t>shotgun</w:t>
      </w:r>
      <w:r w:rsidR="000E66D7" w:rsidRPr="00E13F51">
        <w:rPr>
          <w:rFonts w:ascii="Calibri" w:hAnsi="Calibri" w:cs="Calibri"/>
          <w:bCs/>
          <w:color w:val="000000" w:themeColor="text1"/>
          <w:sz w:val="24"/>
          <w:szCs w:val="24"/>
        </w:rPr>
        <w:t xml:space="preserve"> metagenomics </w:t>
      </w:r>
      <w:r w:rsidR="00664C52" w:rsidRPr="00E13F51">
        <w:rPr>
          <w:rFonts w:ascii="Calibri" w:hAnsi="Calibri" w:cs="Calibri"/>
          <w:bCs/>
          <w:color w:val="000000" w:themeColor="text1"/>
          <w:sz w:val="24"/>
          <w:szCs w:val="24"/>
        </w:rPr>
        <w:t xml:space="preserve">software </w:t>
      </w:r>
      <w:r w:rsidR="003F2492" w:rsidRPr="00E13F51">
        <w:rPr>
          <w:rFonts w:ascii="Calibri" w:hAnsi="Calibri" w:cs="Calibri"/>
          <w:bCs/>
          <w:color w:val="000000" w:themeColor="text1"/>
          <w:sz w:val="24"/>
          <w:szCs w:val="24"/>
        </w:rPr>
        <w:t>introduce</w:t>
      </w:r>
      <w:r w:rsidR="00C17742" w:rsidRPr="00E13F51">
        <w:rPr>
          <w:rFonts w:ascii="Calibri" w:hAnsi="Calibri" w:cs="Calibri"/>
          <w:bCs/>
          <w:color w:val="000000" w:themeColor="text1"/>
          <w:sz w:val="24"/>
          <w:szCs w:val="24"/>
        </w:rPr>
        <w:t>s</w:t>
      </w:r>
      <w:r w:rsidR="003F2492" w:rsidRPr="00E13F51">
        <w:rPr>
          <w:rFonts w:ascii="Calibri" w:hAnsi="Calibri" w:cs="Calibri"/>
          <w:bCs/>
          <w:color w:val="000000" w:themeColor="text1"/>
          <w:sz w:val="24"/>
          <w:szCs w:val="24"/>
        </w:rPr>
        <w:t xml:space="preserve"> </w:t>
      </w:r>
      <w:r w:rsidR="005643D1" w:rsidRPr="00E13F51">
        <w:rPr>
          <w:rFonts w:ascii="Calibri" w:hAnsi="Calibri" w:cs="Calibri"/>
          <w:bCs/>
          <w:color w:val="000000" w:themeColor="text1"/>
          <w:sz w:val="24"/>
          <w:szCs w:val="24"/>
        </w:rPr>
        <w:t xml:space="preserve">biases </w:t>
      </w:r>
      <w:r w:rsidR="00C17742" w:rsidRPr="00E13F51">
        <w:rPr>
          <w:rFonts w:ascii="Calibri" w:hAnsi="Calibri" w:cs="Calibri"/>
          <w:bCs/>
          <w:color w:val="000000" w:themeColor="text1"/>
          <w:sz w:val="24"/>
          <w:szCs w:val="24"/>
        </w:rPr>
        <w:t xml:space="preserve">in </w:t>
      </w:r>
      <w:r w:rsidR="0014198B" w:rsidRPr="00E13F51">
        <w:rPr>
          <w:rFonts w:ascii="Calibri" w:hAnsi="Calibri" w:cs="Calibri"/>
          <w:bCs/>
          <w:color w:val="000000" w:themeColor="text1"/>
          <w:sz w:val="24"/>
          <w:szCs w:val="24"/>
        </w:rPr>
        <w:t xml:space="preserve">microbial </w:t>
      </w:r>
      <w:r w:rsidR="003F2492" w:rsidRPr="00E13F51">
        <w:rPr>
          <w:rFonts w:ascii="Calibri" w:hAnsi="Calibri" w:cs="Calibri"/>
          <w:bCs/>
          <w:color w:val="000000" w:themeColor="text1"/>
          <w:sz w:val="24"/>
          <w:szCs w:val="24"/>
        </w:rPr>
        <w:t xml:space="preserve">profiling and </w:t>
      </w:r>
      <w:r w:rsidR="005732A7" w:rsidRPr="00E13F51">
        <w:rPr>
          <w:rFonts w:ascii="Calibri" w:hAnsi="Calibri" w:cs="Calibri"/>
          <w:bCs/>
          <w:color w:val="000000" w:themeColor="text1"/>
          <w:sz w:val="24"/>
          <w:szCs w:val="24"/>
        </w:rPr>
        <w:t>pathogen detection</w:t>
      </w:r>
      <w:r w:rsidR="005643D1" w:rsidRPr="00E13F51">
        <w:rPr>
          <w:rFonts w:ascii="Calibri" w:hAnsi="Calibri" w:cs="Calibri"/>
          <w:bCs/>
          <w:color w:val="000000" w:themeColor="text1"/>
          <w:sz w:val="24"/>
          <w:szCs w:val="24"/>
        </w:rPr>
        <w:t xml:space="preserve"> </w:t>
      </w:r>
    </w:p>
    <w:bookmarkEnd w:id="5"/>
    <w:bookmarkEnd w:id="6"/>
    <w:bookmarkEnd w:id="7"/>
    <w:bookmarkEnd w:id="8"/>
    <w:p w14:paraId="7E94ABFC" w14:textId="116A6AA9"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35500ACF" w:rsidR="00063C13" w:rsidRPr="00E13F51" w:rsidRDefault="00657FB1" w:rsidP="00115F9F">
      <w:pPr>
        <w:pStyle w:val="CommentText"/>
        <w:suppressLineNumbers/>
        <w:spacing w:line="480" w:lineRule="auto"/>
        <w:rPr>
          <w:rFonts w:ascii="Calibri" w:hAnsi="Calibri" w:cs="Calibri"/>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E13F51">
        <w:rPr>
          <w:rFonts w:ascii="Calibri" w:hAnsi="Calibri" w:cs="Calibri"/>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15" w:name="OLE_LINK3"/>
      <w:bookmarkStart w:id="16" w:name="OLE_LINK4"/>
      <w:bookmarkStart w:id="17"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18" w:name="OLE_LINK141"/>
      <w:bookmarkStart w:id="19" w:name="OLE_LINK142"/>
      <w:bookmarkStart w:id="20" w:name="OLE_LINK37"/>
      <w:bookmarkStart w:id="21" w:name="OLE_LINK38"/>
      <w:bookmarkStart w:id="22" w:name="OLE_LINK62"/>
      <w:proofErr w:type="spellStart"/>
      <w:r w:rsidRPr="003A137D">
        <w:rPr>
          <w:color w:val="000000" w:themeColor="text1"/>
        </w:rPr>
        <w:t>Sreekumari</w:t>
      </w:r>
      <w:bookmarkEnd w:id="18"/>
      <w:bookmarkEnd w:id="19"/>
      <w:proofErr w:type="spellEnd"/>
      <w:r w:rsidRPr="003A137D">
        <w:rPr>
          <w:color w:val="000000" w:themeColor="text1"/>
        </w:rPr>
        <w:t xml:space="preserve"> Rajeev</w:t>
      </w:r>
      <w:bookmarkEnd w:id="20"/>
      <w:bookmarkEnd w:id="21"/>
      <w:bookmarkEnd w:id="22"/>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23" w:name="OLE_LINK75"/>
      <w:bookmarkStart w:id="24" w:name="OLE_LINK76"/>
      <w:r w:rsidRPr="003A137D">
        <w:rPr>
          <w:color w:val="000000" w:themeColor="text1"/>
        </w:rPr>
        <w:t>Liliana C. M. Salvador</w:t>
      </w:r>
      <w:bookmarkEnd w:id="23"/>
      <w:bookmarkEnd w:id="24"/>
      <w:r w:rsidRPr="003A137D">
        <w:rPr>
          <w:color w:val="000000" w:themeColor="text1"/>
          <w:vertAlign w:val="superscript"/>
        </w:rPr>
        <w:t>1,2,4,†,*</w:t>
      </w:r>
      <w:bookmarkEnd w:id="15"/>
      <w:bookmarkEnd w:id="16"/>
      <w:bookmarkEnd w:id="1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25" w:name="OLE_LINK10"/>
      <w:bookmarkStart w:id="2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t>†</w:t>
      </w:r>
      <w:r w:rsidRPr="00FC2824">
        <w:rPr>
          <w:rFonts w:cstheme="minorHAnsi"/>
          <w:color w:val="000000" w:themeColor="text1"/>
        </w:rPr>
        <w:t xml:space="preserve"> These authors contributed equally to this work</w:t>
      </w:r>
      <w:bookmarkEnd w:id="25"/>
      <w:bookmarkEnd w:id="2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2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28" w:name="OLE_LINK143"/>
      <w:bookmarkStart w:id="29" w:name="OLE_LINK144"/>
      <w:r w:rsidRPr="003A137D">
        <w:rPr>
          <w:rStyle w:val="Hyperlink"/>
          <w:color w:val="000000" w:themeColor="text1"/>
        </w:rPr>
        <w:t>Department of Biomedical and Diagnostic Science</w:t>
      </w:r>
      <w:bookmarkEnd w:id="28"/>
      <w:bookmarkEnd w:id="2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77777777" w:rsidR="00C8031A" w:rsidRPr="003A137D" w:rsidRDefault="00C8031A" w:rsidP="003B4416">
      <w:pPr>
        <w:suppressLineNumbers/>
        <w:spacing w:line="480" w:lineRule="auto"/>
        <w:rPr>
          <w:color w:val="000000" w:themeColor="text1"/>
        </w:rPr>
      </w:pPr>
    </w:p>
    <w:p w14:paraId="145AD574" w14:textId="674B263E" w:rsidR="00063C13" w:rsidRPr="003A137D" w:rsidRDefault="00063C13" w:rsidP="00115F9F">
      <w:pPr>
        <w:suppressLineNumbers/>
        <w:spacing w:line="480" w:lineRule="auto"/>
        <w:rPr>
          <w:b/>
          <w:bCs/>
          <w:color w:val="000000" w:themeColor="text1"/>
        </w:rPr>
      </w:pPr>
      <w:bookmarkStart w:id="30" w:name="OLE_LINK73"/>
      <w:bookmarkStart w:id="31" w:name="OLE_LINK74"/>
    </w:p>
    <w:bookmarkEnd w:id="30"/>
    <w:bookmarkEnd w:id="31"/>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32" w:name="OLE_LINK130"/>
      <w:bookmarkStart w:id="33" w:name="OLE_LINK131"/>
      <w:bookmarkStart w:id="34" w:name="OLE_LINK61"/>
      <w:bookmarkStart w:id="35" w:name="OLE_LINK132"/>
      <w:bookmarkStart w:id="36" w:name="OLE_LINK133"/>
      <w:r w:rsidRPr="003A137D">
        <w:rPr>
          <w:b/>
          <w:color w:val="000000" w:themeColor="text1"/>
        </w:rPr>
        <w:t>Aim</w:t>
      </w:r>
    </w:p>
    <w:p w14:paraId="7864116A" w14:textId="4C7967C5" w:rsidR="00940BE4" w:rsidRPr="003A137D" w:rsidRDefault="00E26BA0" w:rsidP="0046408A">
      <w:pPr>
        <w:spacing w:line="480" w:lineRule="auto"/>
        <w:ind w:firstLine="720"/>
        <w:rPr>
          <w:color w:val="000000" w:themeColor="text1"/>
        </w:rPr>
      </w:pPr>
      <w:bookmarkStart w:id="37" w:name="OLE_LINK30"/>
      <w:bookmarkStart w:id="38" w:name="OLE_LINK31"/>
      <w:r w:rsidRPr="003A137D">
        <w:rPr>
          <w:color w:val="000000" w:themeColor="text1"/>
        </w:rPr>
        <w:t xml:space="preserve">Shotgun metagenomic sequencing 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39" w:author="Ruijie Xu" w:date="2022-02-01T15:59:00Z">
        <w:r w:rsidR="00083E76">
          <w:rPr>
            <w:color w:val="000000" w:themeColor="text1"/>
          </w:rPr>
          <w:t xml:space="preserve">analysis </w:t>
        </w:r>
      </w:ins>
      <w:ins w:id="40" w:author="Ruijie Xu" w:date="2022-02-01T16:00:00Z">
        <w:r w:rsidR="00083E76">
          <w:rPr>
            <w:color w:val="000000" w:themeColor="text1"/>
          </w:rPr>
          <w:t>databases and</w:t>
        </w:r>
      </w:ins>
      <w:del w:id="41" w:author="Ruijie Xu" w:date="2022-02-01T15:59:00Z">
        <w:r w:rsidRPr="003A137D" w:rsidDel="00083E76">
          <w:rPr>
            <w:color w:val="000000" w:themeColor="text1"/>
          </w:rPr>
          <w:delText>analysis</w:delText>
        </w:r>
      </w:del>
      <w:r w:rsidRPr="003A137D">
        <w:rPr>
          <w:color w:val="000000" w:themeColor="text1"/>
        </w:rPr>
        <w:t xml:space="preserve"> software.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42"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43" w:author="Ruijie Xu" w:date="2022-02-01T13:28:00Z">
        <w:r w:rsidR="003C1EEA">
          <w:rPr>
            <w:color w:val="000000" w:themeColor="text1"/>
          </w:rPr>
          <w:t xml:space="preserve">popular </w:t>
        </w:r>
      </w:ins>
      <w:del w:id="44"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45"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r w:rsidR="001449A7" w:rsidRPr="003A137D">
        <w:rPr>
          <w:color w:val="000000" w:themeColor="text1"/>
        </w:rPr>
        <w:t>wild</w:t>
      </w:r>
      <w:ins w:id="46" w:author="Ruijie Xu" w:date="2022-02-01T16:00:00Z">
        <w:r w:rsidR="00083E76">
          <w:rPr>
            <w:color w:val="000000" w:themeColor="text1"/>
          </w:rPr>
          <w:t>ly collected</w:t>
        </w:r>
      </w:ins>
      <w:r w:rsidR="001449A7" w:rsidRPr="003A137D">
        <w:rPr>
          <w:color w:val="000000" w:themeColor="text1"/>
        </w:rPr>
        <w:t xml:space="preserve"> </w:t>
      </w:r>
      <w:r w:rsidR="00D258CC" w:rsidRPr="003A137D">
        <w:rPr>
          <w:color w:val="000000" w:themeColor="text1"/>
        </w:rPr>
        <w:t>rodent</w:t>
      </w:r>
      <w:del w:id="47" w:author="Ruijie Xu" w:date="2022-02-01T16:00:00Z">
        <w:r w:rsidR="0005313F" w:rsidRPr="003A137D" w:rsidDel="00083E76">
          <w:rPr>
            <w:color w:val="000000" w:themeColor="text1"/>
          </w:rPr>
          <w:delText xml:space="preserve"> tissue</w:delText>
        </w:r>
      </w:del>
      <w:r w:rsidR="0005313F" w:rsidRPr="003A137D">
        <w:rPr>
          <w:color w:val="000000" w:themeColor="text1"/>
        </w:rPr>
        <w:t xml:space="preserve"> samples.</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7D476935" w:rsidR="00130564" w:rsidRPr="003A137D" w:rsidRDefault="00AE6E5C" w:rsidP="0046408A">
      <w:pPr>
        <w:spacing w:line="480" w:lineRule="auto"/>
        <w:ind w:firstLine="720"/>
        <w:rPr>
          <w:color w:val="000000" w:themeColor="text1"/>
        </w:rPr>
      </w:pPr>
      <w:r w:rsidRPr="003A137D">
        <w:rPr>
          <w:color w:val="000000" w:themeColor="text1"/>
        </w:rPr>
        <w:t xml:space="preserve">We </w:t>
      </w:r>
      <w:r w:rsidR="001449A7" w:rsidRPr="003A137D">
        <w:rPr>
          <w:color w:val="000000" w:themeColor="text1"/>
        </w:rPr>
        <w:t xml:space="preserve">analyzed </w:t>
      </w:r>
      <w:r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Pr="003A137D">
        <w:rPr>
          <w:color w:val="000000" w:themeColor="text1"/>
        </w:rPr>
        <w:t>three sets of</w:t>
      </w:r>
      <w:r w:rsidR="001449A7" w:rsidRPr="003A137D">
        <w:rPr>
          <w:color w:val="000000" w:themeColor="text1"/>
        </w:rPr>
        <w:t xml:space="preserve"> wild rodent</w:t>
      </w:r>
      <w:r w:rsidRPr="003A137D">
        <w:rPr>
          <w:color w:val="000000" w:themeColor="text1"/>
        </w:rPr>
        <w:t xml:space="preserve"> tissue</w:t>
      </w:r>
      <w:r w:rsidR="001449A7" w:rsidRPr="003A137D">
        <w:rPr>
          <w:color w:val="000000" w:themeColor="text1"/>
        </w:rPr>
        <w:t xml:space="preserve"> </w:t>
      </w:r>
      <w:r w:rsidRPr="003A137D">
        <w:rPr>
          <w:color w:val="000000" w:themeColor="text1"/>
        </w:rPr>
        <w:t xml:space="preserve">samples </w:t>
      </w:r>
      <w:ins w:id="48" w:author="Ruijie Xu" w:date="2022-02-01T13:27:00Z">
        <w:r w:rsidR="003C1EEA">
          <w:rPr>
            <w:color w:val="000000" w:themeColor="text1"/>
          </w:rPr>
          <w:t xml:space="preserve">collected from </w:t>
        </w:r>
        <w:proofErr w:type="spellStart"/>
        <w:r w:rsidR="003C1EEA">
          <w:rPr>
            <w:color w:val="000000" w:themeColor="text1"/>
          </w:rPr>
          <w:t>St.Kitts</w:t>
        </w:r>
        <w:proofErr w:type="spellEnd"/>
        <w:r w:rsidR="003C1EEA">
          <w:rPr>
            <w:color w:val="000000" w:themeColor="text1"/>
          </w:rPr>
          <w:t xml:space="preserve"> </w:t>
        </w:r>
      </w:ins>
      <w:r w:rsidRPr="003A137D">
        <w:rPr>
          <w:color w:val="000000" w:themeColor="text1"/>
        </w:rPr>
        <w:t xml:space="preserve">using </w:t>
      </w:r>
      <w:del w:id="49" w:author="Liliana Salvador" w:date="2022-02-17T12:55:00Z">
        <w:r w:rsidR="003C1718" w:rsidRPr="003A137D" w:rsidDel="00E13F51">
          <w:rPr>
            <w:color w:val="000000" w:themeColor="text1"/>
          </w:rPr>
          <w:delText xml:space="preserve">the </w:delText>
        </w:r>
      </w:del>
      <w:ins w:id="50" w:author="Ruijie Xu" w:date="2022-02-01T13:30:00Z">
        <w:r w:rsidR="003C1EEA">
          <w:rPr>
            <w:color w:val="000000" w:themeColor="text1"/>
          </w:rPr>
          <w:t>four diff</w:t>
        </w:r>
      </w:ins>
      <w:ins w:id="51" w:author="Ruijie Xu" w:date="2022-02-01T13:31:00Z">
        <w:r w:rsidR="003C1EEA">
          <w:rPr>
            <w:color w:val="000000" w:themeColor="text1"/>
          </w:rPr>
          <w:t xml:space="preserve">erent databases and </w:t>
        </w:r>
      </w:ins>
      <w:ins w:id="52" w:author="Ruijie Xu" w:date="2022-02-01T13:27:00Z">
        <w:r w:rsidR="003C1EEA">
          <w:rPr>
            <w:color w:val="000000" w:themeColor="text1"/>
          </w:rPr>
          <w:t>nine</w:t>
        </w:r>
      </w:ins>
      <w:ins w:id="53" w:author="Liliana Salvador" w:date="2022-02-17T12:55:00Z">
        <w:r w:rsidR="00E13F51">
          <w:rPr>
            <w:color w:val="000000" w:themeColor="text1"/>
          </w:rPr>
          <w:t xml:space="preserve"> of the</w:t>
        </w:r>
      </w:ins>
      <w:ins w:id="54" w:author="Ruijie Xu" w:date="2022-02-01T13:27:00Z">
        <w:r w:rsidR="003C1EEA">
          <w:rPr>
            <w:color w:val="000000" w:themeColor="text1"/>
          </w:rPr>
          <w:t xml:space="preserve"> </w:t>
        </w:r>
      </w:ins>
      <w:ins w:id="55" w:author="Ruijie Xu" w:date="2022-02-01T13:31:00Z">
        <w:r w:rsidR="003C1EEA">
          <w:rPr>
            <w:color w:val="000000" w:themeColor="text1"/>
          </w:rPr>
          <w:t xml:space="preserve">most widely used </w:t>
        </w:r>
      </w:ins>
      <w:r w:rsidR="003C1718" w:rsidRPr="003A137D">
        <w:rPr>
          <w:color w:val="000000" w:themeColor="text1"/>
        </w:rPr>
        <w:t>metagenomics software</w:t>
      </w:r>
      <w:ins w:id="56" w:author="Ruijie Xu" w:date="2022-02-01T13:30:00Z">
        <w:r w:rsidR="003C1EEA">
          <w:rPr>
            <w:color w:val="000000" w:themeColor="text1"/>
          </w:rPr>
          <w:t>.</w:t>
        </w:r>
      </w:ins>
      <w:del w:id="57" w:author="Ruijie Xu" w:date="2022-02-01T13:30:00Z">
        <w:r w:rsidR="003A74D4" w:rsidRPr="003A137D" w:rsidDel="003C1EEA">
          <w:rPr>
            <w:color w:val="000000" w:themeColor="text1"/>
          </w:rPr>
          <w:delText>,</w:delText>
        </w:r>
      </w:del>
      <w:r w:rsidR="00E26BA0" w:rsidRPr="003A137D">
        <w:rPr>
          <w:color w:val="000000" w:themeColor="text1"/>
        </w:rPr>
        <w:t xml:space="preserve"> </w:t>
      </w:r>
      <w:del w:id="58"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r w:rsidR="00B6651B" w:rsidRPr="003A137D">
        <w:rPr>
          <w:color w:val="000000" w:themeColor="text1"/>
        </w:rPr>
        <w:t>We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59"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60" w:author="Ruijie Xu" w:date="2022-02-01T13:31:00Z">
        <w:r w:rsidR="009B3ED7">
          <w:rPr>
            <w:color w:val="000000" w:themeColor="text1"/>
          </w:rPr>
          <w:t>when different</w:t>
        </w:r>
      </w:ins>
      <w:r w:rsidR="004736CC" w:rsidRPr="003A137D">
        <w:rPr>
          <w:color w:val="000000" w:themeColor="text1"/>
        </w:rPr>
        <w:t xml:space="preserve"> </w:t>
      </w:r>
      <w:ins w:id="61" w:author="Ruijie Xu" w:date="2022-02-01T16:00:00Z">
        <w:r w:rsidR="00083E76">
          <w:rPr>
            <w:color w:val="000000" w:themeColor="text1"/>
          </w:rPr>
          <w:t xml:space="preserve">databases and </w:t>
        </w:r>
      </w:ins>
      <w:r w:rsidR="004736CC" w:rsidRPr="003A137D">
        <w:rPr>
          <w:color w:val="000000" w:themeColor="text1"/>
        </w:rPr>
        <w:t>software</w:t>
      </w:r>
      <w:ins w:id="62"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63" w:author="Liliana Salvador" w:date="2022-02-17T13:01:00Z">
        <w:r w:rsidR="00B6651B" w:rsidRPr="003A137D" w:rsidDel="00E13F51">
          <w:rPr>
            <w:color w:val="000000" w:themeColor="text1"/>
          </w:rPr>
          <w:delText xml:space="preserve">differences </w:delText>
        </w:r>
      </w:del>
      <w:ins w:id="64"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65" w:author="Ruijie Xu" w:date="2022-02-01T16:01:00Z">
        <w:r w:rsidR="00B6651B" w:rsidRPr="003A137D" w:rsidDel="002674E3">
          <w:rPr>
            <w:color w:val="000000" w:themeColor="text1"/>
          </w:rPr>
          <w:delText xml:space="preserve">microbial identification and </w:delText>
        </w:r>
      </w:del>
      <w:ins w:id="66"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67"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68" w:author="Ruijie Xu" w:date="2022-02-01T16:01:00Z">
        <w:r w:rsidR="002674E3">
          <w:rPr>
            <w:color w:val="000000" w:themeColor="text1"/>
          </w:rPr>
          <w:t>these</w:t>
        </w:r>
      </w:ins>
      <w:del w:id="69"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identify </w:t>
      </w:r>
      <w:r w:rsidR="001449A7" w:rsidRPr="003A137D">
        <w:t xml:space="preserve">the presence of </w:t>
      </w:r>
      <w:del w:id="70" w:author="Ruijie Xu" w:date="2022-02-02T11:02:00Z">
        <w:r w:rsidR="001449A7" w:rsidRPr="003A137D" w:rsidDel="00463AA7">
          <w:rPr>
            <w:i/>
            <w:iCs/>
          </w:rPr>
          <w:delText>Leptospira</w:delText>
        </w:r>
      </w:del>
      <w:ins w:id="71"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r w:rsidR="00B55B12" w:rsidRPr="003A137D">
        <w:t xml:space="preserve"> in comparison to </w:t>
      </w:r>
      <w:r w:rsidR="001449A7" w:rsidRPr="003A137D">
        <w:t xml:space="preserve">traditional </w:t>
      </w:r>
      <w:r w:rsidR="00B55B12" w:rsidRPr="003A137D">
        <w:t>methods.</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79589A97"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72"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del w:id="73" w:author="Ruijie Xu" w:date="2022-02-01T13:32:00Z">
        <w:r w:rsidRPr="003A137D" w:rsidDel="009B3ED7">
          <w:rPr>
            <w:color w:val="000000" w:themeColor="text1"/>
          </w:rPr>
          <w:delText xml:space="preserve">and databases </w:delText>
        </w:r>
      </w:del>
      <w:r w:rsidRPr="003A137D">
        <w:rPr>
          <w:color w:val="000000" w:themeColor="text1"/>
        </w:rPr>
        <w:t xml:space="preserve">may </w:t>
      </w:r>
      <w:r w:rsidR="003C1718" w:rsidRPr="003A137D">
        <w:rPr>
          <w:color w:val="000000" w:themeColor="text1"/>
        </w:rPr>
        <w:t>lead to divergent biological conclusions in</w:t>
      </w:r>
      <w:r w:rsidR="00130564" w:rsidRPr="003A137D">
        <w:rPr>
          <w:color w:val="000000" w:themeColor="text1"/>
        </w:rPr>
        <w:t xml:space="preserve"> microbial profiling and </w:t>
      </w:r>
      <w:r w:rsidRPr="003A137D">
        <w:rPr>
          <w:color w:val="000000" w:themeColor="text1"/>
        </w:rPr>
        <w:t>zoonotic pathogens</w:t>
      </w:r>
      <w:r w:rsidR="0014198B" w:rsidRPr="003A137D">
        <w:rPr>
          <w:color w:val="000000" w:themeColor="text1"/>
        </w:rPr>
        <w:t xml:space="preserve"> detection</w:t>
      </w:r>
      <w:r w:rsidRPr="003A137D">
        <w:rPr>
          <w:color w:val="000000" w:themeColor="text1"/>
        </w:rPr>
        <w:t xml:space="preserve">. </w:t>
      </w:r>
      <w:bookmarkEnd w:id="37"/>
      <w:bookmarkEnd w:id="38"/>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E2CBC5A" w:rsidR="00C17742" w:rsidRPr="003A137D" w:rsidRDefault="002F2050" w:rsidP="005912FB">
      <w:pPr>
        <w:spacing w:line="480" w:lineRule="auto"/>
        <w:ind w:firstLine="720"/>
        <w:rPr>
          <w:color w:val="000000" w:themeColor="text1"/>
        </w:rPr>
      </w:pPr>
      <w:commentRangeStart w:id="74"/>
      <w:r w:rsidRPr="003A137D">
        <w:rPr>
          <w:color w:val="000000" w:themeColor="text1"/>
        </w:rPr>
        <w:t xml:space="preserve">This study highlights the importance to </w:t>
      </w:r>
      <w:r w:rsidR="00130564" w:rsidRPr="003A137D">
        <w:rPr>
          <w:color w:val="000000" w:themeColor="text1"/>
        </w:rPr>
        <w:t xml:space="preserve">warrant caution while </w:t>
      </w:r>
      <w:r w:rsidR="00D54513" w:rsidRPr="003A137D">
        <w:rPr>
          <w:color w:val="000000" w:themeColor="text1"/>
        </w:rPr>
        <w:t xml:space="preserve">using </w:t>
      </w:r>
      <w:r w:rsidR="00EC464E" w:rsidRPr="003A137D">
        <w:rPr>
          <w:color w:val="000000" w:themeColor="text1"/>
        </w:rPr>
        <w:t>shotgun metagen</w:t>
      </w:r>
      <w:r w:rsidR="00637972" w:rsidRPr="003A137D">
        <w:rPr>
          <w:color w:val="000000" w:themeColor="text1"/>
        </w:rPr>
        <w:t>o</w:t>
      </w:r>
      <w:r w:rsidR="00EC464E" w:rsidRPr="003A137D">
        <w:rPr>
          <w:color w:val="000000" w:themeColor="text1"/>
        </w:rPr>
        <w:t xml:space="preserve">mics for pathogen detection </w:t>
      </w:r>
      <w:r w:rsidR="00D54513" w:rsidRPr="003A137D">
        <w:rPr>
          <w:color w:val="000000" w:themeColor="text1"/>
        </w:rPr>
        <w:t xml:space="preserve">and </w:t>
      </w:r>
      <w:r w:rsidR="005320C9" w:rsidRPr="003A137D">
        <w:rPr>
          <w:color w:val="000000" w:themeColor="text1"/>
        </w:rPr>
        <w:t xml:space="preserve">interpretation of </w:t>
      </w:r>
      <w:r w:rsidR="00130564" w:rsidRPr="003A137D">
        <w:rPr>
          <w:color w:val="000000" w:themeColor="text1"/>
        </w:rPr>
        <w:t>taxonomical profiling</w:t>
      </w:r>
      <w:r w:rsidR="00907689" w:rsidRPr="003A137D">
        <w:rPr>
          <w:color w:val="000000" w:themeColor="text1"/>
        </w:rPr>
        <w:t xml:space="preserve"> </w:t>
      </w:r>
      <w:r w:rsidR="00130564" w:rsidRPr="003A137D">
        <w:rPr>
          <w:color w:val="000000" w:themeColor="text1"/>
        </w:rPr>
        <w:t>analyses</w:t>
      </w:r>
      <w:commentRangeEnd w:id="74"/>
      <w:r w:rsidR="00E13F51">
        <w:rPr>
          <w:rStyle w:val="CommentReference"/>
        </w:rPr>
        <w:commentReference w:id="74"/>
      </w:r>
      <w:r w:rsidR="00130564" w:rsidRPr="003A137D">
        <w:rPr>
          <w:color w:val="000000" w:themeColor="text1"/>
        </w:rPr>
        <w:t xml:space="preserve">. </w:t>
      </w:r>
    </w:p>
    <w:bookmarkEnd w:id="32"/>
    <w:bookmarkEnd w:id="33"/>
    <w:bookmarkEnd w:id="34"/>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75" w:name="OLE_LINK139"/>
      <w:bookmarkStart w:id="76"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77" w:author="Ruijie Xu" w:date="2022-02-02T11:02:00Z">
        <w:r w:rsidR="00BE5190" w:rsidRPr="003A137D" w:rsidDel="00463AA7">
          <w:rPr>
            <w:i/>
            <w:color w:val="000000" w:themeColor="text1"/>
          </w:rPr>
          <w:delText>Leptospira</w:delText>
        </w:r>
      </w:del>
      <w:ins w:id="78"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79" w:author="Liliana Salvador" w:date="2022-02-17T13:05:00Z">
        <w:r w:rsidR="00E13F51">
          <w:rPr>
            <w:color w:val="000000" w:themeColor="text1"/>
          </w:rPr>
          <w:t>, software, databases, taxonomical profiles</w:t>
        </w:r>
      </w:ins>
      <w:del w:id="80"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81" w:name="OLE_LINK119"/>
      <w:bookmarkStart w:id="82" w:name="OLE_LINK120"/>
      <w:bookmarkStart w:id="83" w:name="OLE_LINK121"/>
      <w:bookmarkStart w:id="84" w:name="OLE_LINK122"/>
      <w:bookmarkStart w:id="85" w:name="OLE_LINK123"/>
    </w:p>
    <w:bookmarkEnd w:id="35"/>
    <w:bookmarkEnd w:id="36"/>
    <w:bookmarkEnd w:id="75"/>
    <w:bookmarkEnd w:id="76"/>
    <w:bookmarkEnd w:id="81"/>
    <w:bookmarkEnd w:id="82"/>
    <w:bookmarkEnd w:id="83"/>
    <w:bookmarkEnd w:id="84"/>
    <w:bookmarkEnd w:id="85"/>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3C5DD34E"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have been utilized in diverse study fields, such as ecology </w:t>
      </w:r>
      <w:r w:rsidR="00C0014F" w:rsidRPr="003A137D">
        <w:rPr>
          <w:color w:val="000000" w:themeColor="text1"/>
        </w:rPr>
        <w:fldChar w:fldCharType="begin"/>
      </w:r>
      <w:r w:rsidR="00506F24" w:rsidRPr="003A137D">
        <w:rPr>
          <w:color w:val="000000" w:themeColor="text1"/>
        </w:rPr>
        <w:instrText xml:space="preserve"> ADDIN ZOTERO_ITEM CSL_CITATION {"citationID":"PTQclbu1","properties":{"formattedCitation":"(Galbraith {\\i{}et al.}, 2018; Grossart {\\i{}et al.}, 2020)","plainCitation":"(Galbraith et al., 2018; Grossart et al., 2020)","noteIndex":0},"citationItems":[{"id":"y7Rngnif/3j4BsInQ","uris":["http://zotero.org/users/local/YOB362yk/items/JR3YTG28"],"uri":["http://zotero.org/users/local/YOB362yk/items/JR3YTG28"],"itemData":{"id":1560,"type":"article-journal","abstract":"Microbial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A."}],"accessed":{"date-parts":[["2021",3,8]]},"issued":{"date-parts":[["2020"]]}}},{"id":"y7Rngnif/JUTlUbAW","uris":["http: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506F24" w:rsidRPr="003A137D">
        <w:rPr>
          <w:color w:val="000000" w:themeColor="text1"/>
        </w:rPr>
        <w:instrText xml:space="preserve"> ADDIN ZOTERO_ITEM CSL_CITATION {"citationID":"Asd8VHdn","properties":{"formattedCitation":"(Mashiane {\\i{}et al.}, 2017; Granjou and Phillips, 2019)","plainCitation":"(Mashiane et al., 2017; Granjou and Phillips, 2019)","noteIndex":0},"citationItems":[{"id":"y7Rngnif/y75m3WrD","uris":["http://zotero.org/users/local/YOB362yk/items/77DLRE7P"],"uri":["http://zotero.org/users/local/YOB362yk/items/77DLRE7P"],"itemData":{"id":1566,"type":"article-journal","abstract":"Soils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y7Rngnif/oCsbpMDl","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506F24" w:rsidRPr="003A137D">
        <w:rPr>
          <w:color w:val="000000" w:themeColor="text1"/>
        </w:rPr>
        <w:instrText xml:space="preserve"> ADDIN ZOTERO_ITEM CSL_CITATION {"citationID":"VNtH1L6t","properties":{"formattedCitation":"(Chen {\\i{}et al.}, 2019; Zhong {\\i{}et al.}, 2019)","plainCitation":"(Chen et al., 2019; Zhong et al., 2019)","noteIndex":0},"citationItems":[{"id":"y7Rngnif/I9SvcUh2","uris":["http://zotero.org/users/local/YOB362yk/items/L2MLT32W"],"uri":["http://zotero.org/users/local/YOB362yk/items/L2MLT32W"],"itemData":{"id":1569,"type":"article-journal","abstract":"Background\nThe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y7Rngnif/nLy367xU","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xml:space="preserve">, 2019;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506F24" w:rsidRPr="003A137D">
        <w:rPr>
          <w:color w:val="000000" w:themeColor="text1"/>
        </w:rPr>
        <w:instrText xml:space="preserve"> ADDIN ZOTERO_ITEM CSL_CITATION {"citationID":"yRPw8xN1","properties":{"formattedCitation":"(Chavira {\\i{}et al.}, 2019; Wang {\\i{}et al.}, 2019)","plainCitation":"(Chavira et al., 2019; Wang et al., 2019)","noteIndex":0},"citationItems":[{"id":"y7Rngnif/dlvO7x3g","uris":["http://zotero.org/users/local/YOB362yk/items/UC5QM5AE"],"uri":["http://zotero.org/users/local/YOB362yk/items/UC5QM5AE"],"itemData":{"id":1575,"type":"article-journal","abstract":"The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y7Rngnif/npRJRMcB","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DD4E65" w:rsidRPr="003A137D">
        <w:rPr>
          <w:color w:val="000000" w:themeColor="text1"/>
        </w:rPr>
        <w:t xml:space="preserve">, as well as </w:t>
      </w:r>
      <w:r w:rsidRPr="003A137D">
        <w:rPr>
          <w:color w:val="000000" w:themeColor="text1"/>
        </w:rPr>
        <w:t xml:space="preserve">in </w:t>
      </w:r>
      <w:r w:rsidR="00DD4E65" w:rsidRPr="003A137D">
        <w:rPr>
          <w:color w:val="000000" w:themeColor="text1"/>
        </w:rPr>
        <w:t xml:space="preserve">zoonotic </w:t>
      </w:r>
      <w:r w:rsidR="00B23331" w:rsidRPr="003A137D">
        <w:rPr>
          <w:color w:val="000000" w:themeColor="text1"/>
        </w:rPr>
        <w:t xml:space="preserve">agent detection </w:t>
      </w:r>
      <w:r w:rsidR="00DD4E65" w:rsidRPr="003A137D">
        <w:rPr>
          <w:color w:val="000000" w:themeColor="text1"/>
        </w:rPr>
        <w:fldChar w:fldCharType="begin"/>
      </w:r>
      <w:r w:rsidR="00350DBF" w:rsidRPr="003A137D">
        <w:rPr>
          <w:color w:val="000000" w:themeColor="text1"/>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2012)</w:t>
      </w:r>
      <w:r w:rsidR="00DD4E65" w:rsidRPr="003A137D">
        <w:rPr>
          <w:color w:val="000000" w:themeColor="text1"/>
        </w:rPr>
        <w:fldChar w:fldCharType="end"/>
      </w:r>
      <w:r w:rsidR="00C0014F" w:rsidRPr="003A137D">
        <w:rPr>
          <w:color w:val="000000" w:themeColor="text1"/>
        </w:rPr>
        <w:t>.</w:t>
      </w:r>
      <w:r w:rsidR="004C698A" w:rsidRPr="003A137D">
        <w:rPr>
          <w:color w:val="000000" w:themeColor="text1"/>
        </w:rPr>
        <w:t xml:space="preserve"> Zoonotic origin pathogens are responsible for over 60% of the infectious diseases identified in human</w:t>
      </w:r>
      <w:r w:rsidR="00366132" w:rsidRPr="003A137D">
        <w:rPr>
          <w:color w:val="000000" w:themeColor="text1"/>
        </w:rPr>
        <w:t>s</w:t>
      </w:r>
      <w:r w:rsidR="004C698A" w:rsidRPr="003A137D">
        <w:rPr>
          <w:color w:val="000000" w:themeColor="text1"/>
        </w:rPr>
        <w:t xml:space="preserve"> and can cause </w:t>
      </w:r>
      <w:r w:rsidR="00366132" w:rsidRPr="003A137D">
        <w:rPr>
          <w:color w:val="000000" w:themeColor="text1"/>
        </w:rPr>
        <w:t>significant</w:t>
      </w:r>
      <w:r w:rsidR="004C698A" w:rsidRPr="003A137D">
        <w:rPr>
          <w:color w:val="000000" w:themeColor="text1"/>
        </w:rPr>
        <w:t xml:space="preserve"> social and economic burdens </w:t>
      </w:r>
      <w:bookmarkStart w:id="86" w:name="OLE_LINK101"/>
      <w:bookmarkStart w:id="87" w:name="OLE_LINK102"/>
      <w:r w:rsidR="004C698A" w:rsidRPr="003A137D">
        <w:rPr>
          <w:color w:val="000000" w:themeColor="text1"/>
        </w:rPr>
        <w:fldChar w:fldCharType="begin"/>
      </w:r>
      <w:r w:rsidR="00350DBF" w:rsidRPr="003A137D">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3A137D">
        <w:rPr>
          <w:color w:val="000000" w:themeColor="text1"/>
        </w:rPr>
        <w:fldChar w:fldCharType="separate"/>
      </w:r>
      <w:r w:rsidR="00350DBF" w:rsidRPr="003A137D">
        <w:rPr>
          <w:color w:val="000000"/>
        </w:rPr>
        <w:t xml:space="preserve">(Karesh </w:t>
      </w:r>
      <w:r w:rsidR="00350DBF" w:rsidRPr="003A137D">
        <w:rPr>
          <w:i/>
          <w:iCs/>
          <w:color w:val="000000"/>
        </w:rPr>
        <w:t>et al.</w:t>
      </w:r>
      <w:r w:rsidR="00350DBF" w:rsidRPr="003A137D">
        <w:rPr>
          <w:color w:val="000000"/>
        </w:rPr>
        <w:t>, 2012; Cuervo-Soto, López-Pazos and Batista-García, 2018)</w:t>
      </w:r>
      <w:r w:rsidR="004C698A" w:rsidRPr="003A137D">
        <w:rPr>
          <w:color w:val="000000" w:themeColor="text1"/>
        </w:rPr>
        <w:fldChar w:fldCharType="end"/>
      </w:r>
      <w:bookmarkEnd w:id="86"/>
      <w:bookmarkEnd w:id="87"/>
      <w:r w:rsidR="004C698A" w:rsidRPr="003A137D">
        <w:rPr>
          <w:color w:val="000000" w:themeColor="text1"/>
        </w:rPr>
        <w:t xml:space="preserve">. </w:t>
      </w:r>
      <w:r w:rsidR="00C0014F" w:rsidRPr="003A137D">
        <w:rPr>
          <w:color w:val="000000" w:themeColor="text1"/>
        </w:rPr>
        <w:t xml:space="preserve"> </w:t>
      </w:r>
      <w:bookmarkStart w:id="88" w:name="OLE_LINK17"/>
      <w:bookmarkStart w:id="89" w:name="OLE_LINK18"/>
      <w:r w:rsidR="00C0014F" w:rsidRPr="003A137D">
        <w:rPr>
          <w:color w:val="000000" w:themeColor="text1"/>
        </w:rPr>
        <w:t xml:space="preserve">Traditional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r w:rsidRPr="003A137D">
        <w:rPr>
          <w:color w:val="000000" w:themeColor="text1"/>
        </w:rPr>
        <w:t>ha</w:t>
      </w:r>
      <w:r w:rsidR="0019200D" w:rsidRPr="003A137D">
        <w:rPr>
          <w:color w:val="000000" w:themeColor="text1"/>
        </w:rPr>
        <w:t>ve</w:t>
      </w:r>
      <w:r w:rsidRPr="003A137D">
        <w:rPr>
          <w:color w:val="000000" w:themeColor="text1"/>
        </w:rPr>
        <w:t xml:space="preserve"> </w:t>
      </w:r>
      <w:r w:rsidR="00B23331" w:rsidRPr="003A137D">
        <w:rPr>
          <w:color w:val="000000" w:themeColor="text1"/>
        </w:rPr>
        <w:t xml:space="preserve">relied </w:t>
      </w:r>
      <w:r w:rsidR="00C0014F" w:rsidRPr="003A137D">
        <w:rPr>
          <w:color w:val="000000" w:themeColor="text1"/>
        </w:rPr>
        <w:t xml:space="preserve">on </w:t>
      </w:r>
      <w:r w:rsidR="00B6651B" w:rsidRPr="003A137D">
        <w:rPr>
          <w:color w:val="000000" w:themeColor="text1"/>
        </w:rPr>
        <w:t xml:space="preserve">different laboratory techniques, including </w:t>
      </w:r>
      <w:r w:rsidR="00C0014F" w:rsidRPr="003A137D">
        <w:rPr>
          <w:color w:val="000000" w:themeColor="text1"/>
        </w:rPr>
        <w:t>cultur</w:t>
      </w:r>
      <w:r w:rsidR="00B23331" w:rsidRPr="003A137D">
        <w:rPr>
          <w:color w:val="000000" w:themeColor="text1"/>
        </w:rPr>
        <w:t xml:space="preserve">e </w:t>
      </w:r>
      <w:bookmarkEnd w:id="88"/>
      <w:bookmarkEnd w:id="89"/>
      <w:r w:rsidR="00C0014F" w:rsidRPr="003A137D">
        <w:rPr>
          <w:color w:val="000000" w:themeColor="text1"/>
        </w:rPr>
        <w:fldChar w:fldCharType="begin"/>
      </w:r>
      <w:r w:rsidR="00506F24" w:rsidRPr="003A137D">
        <w:rPr>
          <w:color w:val="000000" w:themeColor="text1"/>
        </w:rPr>
        <w:instrText xml:space="preserve"> ADDIN ZOTERO_ITEM CSL_CITATION {"citationID":"ujwNyRuE","properties":{"formattedCitation":"(Handelsman, 2004)","plainCitation":"(Handelsman, 2004)","noteIndex":0},"citationItems":[{"id":"y7Rngnif/QHI33gbm","uris":["http://zotero.org/users/local/YOB362yk/items/YWUD86HN"],"uri":["http://zotero.org/users/local/YOB362yk/items/YWUD86HN"],"itemData":{"id":1579,"type":"article-journal","abstract":"SUMMARY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and nucleic acid marker detection</w:t>
      </w:r>
      <w:r w:rsidR="004D52F0"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506F24" w:rsidRPr="003A137D">
        <w:rPr>
          <w:color w:val="000000" w:themeColor="text1"/>
        </w:rPr>
        <w:instrText xml:space="preserve"> ADDIN ZOTERO_ITEM CSL_CITATION {"citationID":"yEdlopIi","properties":{"formattedCitation":"(Ghosh, Mehta and Khan, 2019)","plainCitation":"(Ghosh, Mehta and Khan, 2019)","noteIndex":0},"citationItems":[{"id":"y7Rngnif/c3Q8bcHb","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r w:rsidR="00D57D8B" w:rsidRPr="003A137D">
        <w:rPr>
          <w:color w:val="000000" w:themeColor="text1"/>
        </w:rPr>
        <w:t>.</w:t>
      </w:r>
      <w:r w:rsidR="00B544EB" w:rsidRPr="003A137D">
        <w:rPr>
          <w:color w:val="000000" w:themeColor="text1"/>
        </w:rPr>
        <w:t xml:space="preserve"> </w:t>
      </w:r>
      <w:r w:rsidR="00D57D8B" w:rsidRPr="003A137D">
        <w:rPr>
          <w:color w:val="000000" w:themeColor="text1"/>
        </w:rPr>
        <w:t xml:space="preserve">These characteristics have led to the emergence of NGS technologies 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350DBF" w:rsidRPr="003A137D">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5EA9281A"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and the shotgun metagenomic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506F24" w:rsidRPr="003A137D">
        <w:rPr>
          <w:color w:val="000000" w:themeColor="text1"/>
        </w:rPr>
        <w:instrText xml:space="preserve"> ADDIN ZOTERO_ITEM CSL_CITATION {"citationID":"na4pax0g","properties":{"formattedCitation":"(Jovel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lastRenderedPageBreak/>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506F24" w:rsidRPr="003A137D">
        <w:rPr>
          <w:color w:val="000000" w:themeColor="text1"/>
        </w:rPr>
        <w:instrText xml:space="preserve"> ADDIN ZOTERO_ITEM CSL_CITATION {"citationID":"vfrTbhcc","properties":{"formattedCitation":"(Johnson {\\i{}et al.}, 2019)","plainCitation":"(Johnson et al., 2019)","noteIndex":0},"citationItems":[{"id":"y7Rngnif/VeH75s4T","uris":["http://zotero.org/users/local/YOB362yk/items/ARYZ2HQM"],"uri":["http://zotero.org/users/local/YOB362yk/items/ARYZ2HQM"],"itemData":{"id":1583,"type":"article-journal","abstract":"The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506F24" w:rsidRPr="003A137D">
        <w:rPr>
          <w:color w:val="000000" w:themeColor="text1"/>
        </w:rPr>
        <w:instrText xml:space="preserve"> ADDIN ZOTERO_ITEM CSL_CITATION {"citationID":"6kBrxVcs","properties":{"formattedCitation":"(Sharpton, 2014)","plainCitation":"(Sharpton, 2014)","noteIndex":0},"citationItems":[{"id":"y7Rngnif/Ccjuy0lO","uris":["http://zotero.org/users/local/YOB362yk/items/HC8KRIMR"],"uri":["http://zotero.org/users/local/YOB362yk/items/HC8KRIMR"],"itemData":{"id":1586,"type":"article-journal","abstract":"Environmental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506F24" w:rsidRPr="003A137D">
        <w:rPr>
          <w:color w:val="000000" w:themeColor="text1"/>
        </w:rPr>
        <w:instrText xml:space="preserve"> ADDIN ZOTERO_ITEM CSL_CITATION {"citationID":"pixCHAs9","properties":{"formattedCitation":"(Breitwieser, Lu and Salzberg, 2019)","plainCitation":"(Breitwieser, Lu and Salzberg, 2019)","noteIndex":0},"citationItems":[{"id":"y7Rngnif/KzYTHG48","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only available in the genomes of most bacteria and archaea</w:t>
      </w:r>
      <w:ins w:id="90" w:author="Liliana Salvador" w:date="2022-02-17T13:43:00Z">
        <w:r w:rsidR="00E13F51">
          <w:rPr>
            <w:color w:val="000000" w:themeColor="text1"/>
          </w:rPr>
          <w:t>,</w:t>
        </w:r>
      </w:ins>
      <w:r w:rsidR="00225128" w:rsidRPr="003A137D">
        <w:rPr>
          <w:color w:val="000000" w:themeColor="text1"/>
        </w:rPr>
        <w:t xml:space="preserve"> </w:t>
      </w:r>
      <w:ins w:id="91" w:author="Ruijie Xu" w:date="2022-02-01T16:07:00Z">
        <w:r w:rsidR="003B4FA7">
          <w:rPr>
            <w:color w:val="000000" w:themeColor="text1"/>
          </w:rPr>
          <w:t xml:space="preserve">and </w:t>
        </w:r>
      </w:ins>
      <w:ins w:id="92" w:author="Liliana Salvador" w:date="2022-02-17T13:43:00Z">
        <w:r w:rsidR="00E13F51">
          <w:rPr>
            <w:color w:val="000000" w:themeColor="text1"/>
          </w:rPr>
          <w:t xml:space="preserve">they </w:t>
        </w:r>
      </w:ins>
      <w:ins w:id="93" w:author="Ruijie Xu" w:date="2022-02-01T16:07:00Z">
        <w:r w:rsidR="003B4FA7">
          <w:rPr>
            <w:color w:val="000000" w:themeColor="text1"/>
          </w:rPr>
          <w:t>suffer</w:t>
        </w:r>
        <w:del w:id="94" w:author="Liliana Salvador" w:date="2022-02-17T13:43:00Z">
          <w:r w:rsidR="003B4FA7" w:rsidDel="00E13F51">
            <w:rPr>
              <w:color w:val="000000" w:themeColor="text1"/>
            </w:rPr>
            <w:delText>s</w:delText>
          </w:r>
        </w:del>
        <w:r w:rsidR="003B4FA7">
          <w:rPr>
            <w:color w:val="000000" w:themeColor="text1"/>
          </w:rPr>
          <w:t xml:space="preserve"> from primer </w:t>
        </w:r>
      </w:ins>
      <w:ins w:id="95" w:author="Ruijie Xu" w:date="2022-02-01T16:08:00Z">
        <w:r w:rsidR="007B57FD">
          <w:rPr>
            <w:color w:val="000000" w:themeColor="text1"/>
          </w:rPr>
          <w:t>amplification</w:t>
        </w:r>
      </w:ins>
      <w:ins w:id="96" w:author="Ruijie Xu" w:date="2022-02-01T16:07:00Z">
        <w:r w:rsidR="003B4FA7">
          <w:rPr>
            <w:color w:val="000000" w:themeColor="text1"/>
          </w:rPr>
          <w:t xml:space="preserve"> biases </w:t>
        </w:r>
      </w:ins>
      <w:r w:rsidR="00225128" w:rsidRPr="003A137D">
        <w:rPr>
          <w:color w:val="000000" w:themeColor="text1"/>
        </w:rPr>
        <w:fldChar w:fldCharType="begin" w:fldLock="1"/>
      </w:r>
      <w:r w:rsidR="00506F24" w:rsidRPr="003A137D">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y7Rngnif/NgwAhzBx","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pitfalls","type":"article","volume":"45"}},{"id":"y7Rngnif/EE2FB19J","uris":["http://zotero.org/users/local/YOB362yk/items/A83GDYGK"],"uri":["http://zotero.org/users/local/YOB362yk/items/A83GDYGK"],"itemData":{"id":884,"type":"article-journal","abstract":"Molecular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of shotgun metagenomics sequencing data is done by comparison with a reference whole-genome </w:t>
      </w:r>
      <w:del w:id="97" w:author="Ruijie Xu" w:date="2022-02-01T15:14:00Z">
        <w:r w:rsidR="00CF184E" w:rsidRPr="003A137D" w:rsidDel="001F12F2">
          <w:rPr>
            <w:color w:val="000000" w:themeColor="text1"/>
          </w:rPr>
          <w:delText>database (</w:delText>
        </w:r>
      </w:del>
      <w:r w:rsidR="00FE5C5D" w:rsidRPr="003A137D">
        <w:rPr>
          <w:color w:val="000000" w:themeColor="text1"/>
        </w:rPr>
        <w:t>DB</w:t>
      </w:r>
      <w:del w:id="98"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CB52B4">
        <w:rPr>
          <w:color w:val="000000" w:themeColor="text1"/>
        </w:rPr>
        <w:instrText xml:space="preserve"> ADDIN ZOTERO_ITEM CSL_CITATION {"citationID":"a1i7aeimv2v","properties":{"formattedCitation":"(Fouhy {\\i{}et al.}, 2016; Ranjan {\\i{}et al.}, 2016)","plainCitation":"(Fouhy et al., 2016; Ranjan et al., 2016)","noteIndex":0},"citationItems":[{"id":"y7Rngnif/XM4eMjTI","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sequencing","type":"article-journal","volume":"469"}},{"id":2508,"uris":["http://zotero.org/users/8256916/items/4UYA7V7C"],"uri":["http://zotero.org/users/8256916/items/4UYA7V7C"],"itemData":{"id":2508,"type":"article-journal","abstract":"Next-generation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99" w:author="Ruijie Xu" w:date="2022-02-01T16:11:00Z">
        <w:r w:rsidR="007B57FD">
          <w:rPr>
            <w:color w:val="000000" w:themeColor="text1"/>
          </w:rPr>
          <w:t xml:space="preserve"> and increase</w:t>
        </w:r>
      </w:ins>
      <w:ins w:id="100" w:author="Liliana Salvador" w:date="2022-02-17T13:46:00Z">
        <w:r w:rsidR="00E13F51">
          <w:rPr>
            <w:color w:val="000000" w:themeColor="text1"/>
          </w:rPr>
          <w:t>s</w:t>
        </w:r>
      </w:ins>
      <w:ins w:id="101"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CB52B4">
        <w:rPr>
          <w:color w:val="000000" w:themeColor="text1"/>
        </w:rPr>
        <w:instrText xml:space="preserve"> ADDIN ZOTERO_ITEM CSL_CITATION {"citationID":"a23qtvu9gac","properties":{"formattedCitation":"(Durazzi {\\i{}et al.}, 2021)","plainCitation":"(Durazzi et al., 2021)","noteIndex":0},"citationItems":[{"id":2511,"uris":["http://zotero.org/users/8256916/items/WNEMWIKQ"],"uri":["http://zotero.org/users/8256916/items/WNEMWIKQ"],"itemData":{"id":2511,"type":"article-journal","abstract":"In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102"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506F24" w:rsidRPr="003A137D">
        <w:rPr>
          <w:color w:val="000000" w:themeColor="text1"/>
        </w:rPr>
        <w:instrText xml:space="preserve"> ADDIN ZOTERO_ITEM CSL_CITATION {"citationID":"CraFjYfj","properties":{"formattedCitation":"(Clark and Pazdernik, 2016)","plainCitation":"(Clark and Pazdernik, 2016)","noteIndex":0},"citationItems":[{"id":"y7Rngnif/Fo5L4ff9","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0D63D558" w:rsidR="00C0014F" w:rsidRPr="003A137D" w:rsidRDefault="00C0014F" w:rsidP="0046408A">
      <w:pPr>
        <w:spacing w:line="480" w:lineRule="auto"/>
        <w:ind w:firstLine="720"/>
        <w:rPr>
          <w:color w:val="000000" w:themeColor="text1"/>
        </w:rPr>
      </w:pPr>
      <w:r w:rsidRPr="003A137D">
        <w:rPr>
          <w:color w:val="000000" w:themeColor="text1"/>
        </w:rPr>
        <w:t xml:space="preserve"> </w:t>
      </w:r>
      <w:del w:id="103" w:author="Ruijie Xu" w:date="2022-02-01T13:34:00Z">
        <w:r w:rsidRPr="003A137D" w:rsidDel="00FD536B">
          <w:rPr>
            <w:color w:val="000000" w:themeColor="text1"/>
          </w:rPr>
          <w:delText>Out of all c</w:delText>
        </w:r>
      </w:del>
      <w:ins w:id="104" w:author="Ruijie Xu" w:date="2022-02-01T13:34:00Z">
        <w:r w:rsidR="00FD536B">
          <w:rPr>
            <w:color w:val="000000" w:themeColor="text1"/>
          </w:rPr>
          <w:t>C</w:t>
        </w:r>
      </w:ins>
      <w:r w:rsidRPr="003A137D">
        <w:rPr>
          <w:color w:val="000000" w:themeColor="text1"/>
        </w:rPr>
        <w:t>urrently developed shotgun metagenome sequencing</w:t>
      </w:r>
      <w:r w:rsidR="006B3AA0" w:rsidRPr="003A137D">
        <w:rPr>
          <w:color w:val="000000" w:themeColor="text1"/>
        </w:rPr>
        <w:t>-</w:t>
      </w:r>
      <w:r w:rsidRPr="003A137D">
        <w:rPr>
          <w:color w:val="000000" w:themeColor="text1"/>
        </w:rPr>
        <w:t xml:space="preserve">based taxonomical profiling </w:t>
      </w:r>
      <w:del w:id="105" w:author="Ruijie Xu" w:date="2022-02-01T13:38:00Z">
        <w:r w:rsidRPr="003A137D" w:rsidDel="001D20AD">
          <w:rPr>
            <w:color w:val="000000" w:themeColor="text1"/>
          </w:rPr>
          <w:delText>tools</w:delText>
        </w:r>
      </w:del>
      <w:ins w:id="106" w:author="Ruijie Xu" w:date="2022-02-01T13:38:00Z">
        <w:r w:rsidR="001D20AD">
          <w:rPr>
            <w:color w:val="000000" w:themeColor="text1"/>
          </w:rPr>
          <w:t xml:space="preserve">software </w:t>
        </w:r>
      </w:ins>
      <w:ins w:id="107" w:author="Ruijie Xu" w:date="2022-02-01T13:34:00Z">
        <w:r w:rsidR="00FD536B">
          <w:rPr>
            <w:color w:val="000000" w:themeColor="text1"/>
          </w:rPr>
          <w:t>can be separated into two</w:t>
        </w:r>
      </w:ins>
      <w:ins w:id="108" w:author="Ruijie Xu" w:date="2022-02-01T13:35:00Z">
        <w:r w:rsidR="00FD536B">
          <w:rPr>
            <w:color w:val="000000" w:themeColor="text1"/>
          </w:rPr>
          <w:t xml:space="preserve"> groups</w:t>
        </w:r>
      </w:ins>
      <w:del w:id="109"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110" w:author="Liliana Salvador" w:date="2022-02-21T10:55:00Z">
        <w:r w:rsidR="00433D27">
          <w:rPr>
            <w:color w:val="000000" w:themeColor="text1"/>
          </w:rPr>
          <w:t>:</w:t>
        </w:r>
      </w:ins>
      <w:del w:id="111" w:author="Liliana Salvador" w:date="2022-02-21T10:54:00Z">
        <w:r w:rsidRPr="003A137D" w:rsidDel="00433D27">
          <w:rPr>
            <w:color w:val="000000" w:themeColor="text1"/>
          </w:rPr>
          <w:delText>,</w:delText>
        </w:r>
      </w:del>
      <w:ins w:id="112" w:author="Ruijie Xu" w:date="2022-02-01T13:37:00Z">
        <w:r w:rsidR="001D20AD">
          <w:rPr>
            <w:color w:val="000000" w:themeColor="text1"/>
          </w:rPr>
          <w:t xml:space="preserve"> the </w:t>
        </w:r>
      </w:ins>
      <w:ins w:id="113" w:author="Ruijie Xu" w:date="2022-02-01T13:39:00Z">
        <w:r w:rsidR="001D20AD">
          <w:rPr>
            <w:color w:val="000000" w:themeColor="text1"/>
          </w:rPr>
          <w:t xml:space="preserve">alignment-based </w:t>
        </w:r>
        <w:del w:id="114" w:author="Liliana Salvador" w:date="2022-02-21T10:55:00Z">
          <w:r w:rsidR="001D20AD" w:rsidDel="00433D27">
            <w:rPr>
              <w:color w:val="000000" w:themeColor="text1"/>
            </w:rPr>
            <w:delText xml:space="preserve">software </w:delText>
          </w:r>
        </w:del>
        <w:r w:rsidR="001D20AD">
          <w:rPr>
            <w:color w:val="000000" w:themeColor="text1"/>
          </w:rPr>
          <w:t>and the alignment</w:t>
        </w:r>
      </w:ins>
      <w:ins w:id="115" w:author="Liliana Salvador" w:date="2022-02-17T13:49:00Z">
        <w:r w:rsidR="00E13F51">
          <w:rPr>
            <w:color w:val="000000" w:themeColor="text1"/>
          </w:rPr>
          <w:t>-</w:t>
        </w:r>
      </w:ins>
      <w:ins w:id="116" w:author="Ruijie Xu" w:date="2022-02-01T13:39:00Z">
        <w:del w:id="117"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118" w:author="Liliana Salvador" w:date="2022-02-17T13:56:00Z">
        <w:r w:rsidR="00E13F51">
          <w:rPr>
            <w:color w:val="000000" w:themeColor="text1"/>
          </w:rPr>
          <w:t>A</w:t>
        </w:r>
      </w:ins>
      <w:ins w:id="119" w:author="Ruijie Xu" w:date="2022-02-01T13:40:00Z">
        <w:del w:id="120" w:author="Liliana Salvador" w:date="2022-02-17T13:56:00Z">
          <w:r w:rsidR="001D20AD" w:rsidDel="00E13F51">
            <w:rPr>
              <w:color w:val="000000" w:themeColor="text1"/>
            </w:rPr>
            <w:delText>The a</w:delText>
          </w:r>
        </w:del>
        <w:r w:rsidR="001D20AD">
          <w:rPr>
            <w:color w:val="000000" w:themeColor="text1"/>
          </w:rPr>
          <w:t>lignment</w:t>
        </w:r>
      </w:ins>
      <w:ins w:id="121" w:author="Ruijie Xu" w:date="2022-02-01T13:43:00Z">
        <w:r w:rsidR="00537B08">
          <w:rPr>
            <w:color w:val="000000" w:themeColor="text1"/>
          </w:rPr>
          <w:t>-</w:t>
        </w:r>
      </w:ins>
      <w:ins w:id="122" w:author="Ruijie Xu" w:date="2022-02-01T13:40:00Z">
        <w:r w:rsidR="001D20AD">
          <w:rPr>
            <w:color w:val="000000" w:themeColor="text1"/>
          </w:rPr>
          <w:t>based software</w:t>
        </w:r>
      </w:ins>
      <w:ins w:id="123" w:author="Ruijie Xu" w:date="2022-02-01T13:43:00Z">
        <w:r w:rsidR="00537B08">
          <w:rPr>
            <w:color w:val="000000" w:themeColor="text1"/>
          </w:rPr>
          <w:t xml:space="preserve">, </w:t>
        </w:r>
      </w:ins>
      <w:ins w:id="124" w:author="Ruijie Xu" w:date="2022-02-01T13:44:00Z">
        <w:r w:rsidR="00537B08">
          <w:rPr>
            <w:color w:val="000000" w:themeColor="text1"/>
          </w:rPr>
          <w:t xml:space="preserve">including </w:t>
        </w:r>
      </w:ins>
      <w:ins w:id="125" w:author="Ruijie Xu" w:date="2022-02-01T13:45:00Z">
        <w:r w:rsidR="00537B08">
          <w:rPr>
            <w:color w:val="000000" w:themeColor="text1"/>
          </w:rPr>
          <w:t>BLAST</w:t>
        </w:r>
      </w:ins>
      <w:ins w:id="126" w:author="Ruijie Xu" w:date="2022-02-01T14:29:00Z">
        <w:r w:rsidR="00172FB0">
          <w:rPr>
            <w:color w:val="000000" w:themeColor="text1"/>
          </w:rPr>
          <w:t>N</w:t>
        </w:r>
      </w:ins>
      <w:ins w:id="127"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2009)","noteIndex":0},"citationItems":[{"id":2475,"uris":["http://zotero.org/users/8256916/items/5KZN5AZV"],"uri":["http://zotero.org/users/8256916/items/5KZN5AZV"],"itemData":{"id":2475,"type":"article-journal","abstract":"A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J."}],"accessed":{"date-parts":[["2022",2,1]]},"issued":{"date-parts":[["1990",10,5]]}}},{"id":412,"uris":["http://zotero.org/users/8256916/items/AIT9AIMN"],"uri":["http://zotero.org/users/8256916/items/AIT9AIMN"],"itemData":{"id":412,"type":"article-journal","abstract":"Basic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L."}],"issued":{"date-parts":[["2008"]]}}},{"id":413,"uris":["http://zotero.org/users/8256916/items/FMK2ALRU"],"uri":["http://zotero.org/users/8256916/items/FMK2ALRU"],"itemData":{"id":413,"type":"article-journal","abstract":"Background: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128" w:author="Ruijie Xu" w:date="2022-02-01T14:30:00Z">
        <w:r w:rsidR="00172FB0">
          <w:rPr>
            <w:color w:val="000000" w:themeColor="text1"/>
          </w:rPr>
          <w:t xml:space="preserve">sequences </w:t>
        </w:r>
      </w:ins>
      <w:r w:rsidR="00172FB0">
        <w:rPr>
          <w:color w:val="000000" w:themeColor="text1"/>
        </w:rPr>
        <w:t xml:space="preserve">at </w:t>
      </w:r>
      <w:ins w:id="129" w:author="Liliana Salvador" w:date="2022-02-17T13:55:00Z">
        <w:r w:rsidR="00E13F51">
          <w:rPr>
            <w:color w:val="000000" w:themeColor="text1"/>
          </w:rPr>
          <w:t xml:space="preserve">the </w:t>
        </w:r>
      </w:ins>
      <w:ins w:id="130" w:author="Ruijie Xu" w:date="2022-02-01T15:01:00Z">
        <w:r w:rsidR="006A0C17">
          <w:rPr>
            <w:color w:val="000000" w:themeColor="text1"/>
          </w:rPr>
          <w:t xml:space="preserve">nucleotide </w:t>
        </w:r>
      </w:ins>
      <w:del w:id="131" w:author="Ruijie Xu" w:date="2022-02-01T15:01:00Z">
        <w:r w:rsidR="00172FB0" w:rsidDel="006A0C17">
          <w:rPr>
            <w:color w:val="000000" w:themeColor="text1"/>
          </w:rPr>
          <w:delText xml:space="preserve">the DNA </w:delText>
        </w:r>
      </w:del>
      <w:r w:rsidR="00172FB0">
        <w:rPr>
          <w:color w:val="000000" w:themeColor="text1"/>
        </w:rPr>
        <w:t>level,</w:t>
      </w:r>
      <w:ins w:id="132" w:author="Ruijie Xu" w:date="2022-02-01T13:49:00Z">
        <w:r w:rsidR="00047CD0">
          <w:rPr>
            <w:color w:val="000000" w:themeColor="text1"/>
          </w:rPr>
          <w:t xml:space="preserve"> </w:t>
        </w:r>
      </w:ins>
      <w:ins w:id="133" w:author="Ruijie Xu" w:date="2022-02-01T13:45:00Z">
        <w:r w:rsidR="00537B08">
          <w:rPr>
            <w:color w:val="000000" w:themeColor="text1"/>
          </w:rPr>
          <w:t>and Diamond</w:t>
        </w:r>
      </w:ins>
      <w:ins w:id="134"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2015)","noteIndex":0},"citationItems":[{"id":2478,"uris":["http://zotero.org/users/8256916/items/9QPFIXK6"],"uri":["http://zotero.org/users/8256916/items/9QPFIXK6"],"itemData":{"id":2478,"type":"article-journal","abstract":"The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135" w:author="Ruijie Xu" w:date="2022-02-01T13:45:00Z">
        <w:r w:rsidR="00537B08">
          <w:rPr>
            <w:color w:val="000000" w:themeColor="text1"/>
          </w:rPr>
          <w:t xml:space="preserve">, </w:t>
        </w:r>
      </w:ins>
      <w:ins w:id="136" w:author="Ruijie Xu" w:date="2022-02-01T14:30:00Z">
        <w:r w:rsidR="00172FB0">
          <w:rPr>
            <w:color w:val="000000" w:themeColor="text1"/>
          </w:rPr>
          <w:t xml:space="preserve">which </w:t>
        </w:r>
        <w:r w:rsidR="00DB4AE0">
          <w:rPr>
            <w:color w:val="000000" w:themeColor="text1"/>
          </w:rPr>
          <w:t xml:space="preserve">aligns </w:t>
        </w:r>
      </w:ins>
      <w:ins w:id="137" w:author="Liliana Salvador" w:date="2022-02-17T13:56:00Z">
        <w:r w:rsidR="00E13F51">
          <w:rPr>
            <w:color w:val="000000" w:themeColor="text1"/>
          </w:rPr>
          <w:t xml:space="preserve">sequences </w:t>
        </w:r>
      </w:ins>
      <w:ins w:id="138" w:author="Ruijie Xu" w:date="2022-02-01T14:31:00Z">
        <w:r w:rsidR="00DB4AE0">
          <w:rPr>
            <w:color w:val="000000" w:themeColor="text1"/>
          </w:rPr>
          <w:t>at the protein level</w:t>
        </w:r>
      </w:ins>
      <w:ins w:id="139" w:author="Ruijie Xu" w:date="2022-02-01T14:30:00Z">
        <w:r w:rsidR="00172FB0">
          <w:rPr>
            <w:color w:val="000000" w:themeColor="text1"/>
          </w:rPr>
          <w:t>,</w:t>
        </w:r>
      </w:ins>
      <w:ins w:id="140" w:author="Ruijie Xu" w:date="2022-02-01T14:31:00Z">
        <w:r w:rsidR="00DB4AE0">
          <w:rPr>
            <w:color w:val="000000" w:themeColor="text1"/>
          </w:rPr>
          <w:t xml:space="preserve"> </w:t>
        </w:r>
      </w:ins>
      <w:ins w:id="141" w:author="Liliana Salvador" w:date="2022-02-21T10:58:00Z">
        <w:r w:rsidR="00433D27">
          <w:rPr>
            <w:color w:val="000000" w:themeColor="text1"/>
          </w:rPr>
          <w:t>have</w:t>
        </w:r>
      </w:ins>
      <w:ins w:id="142" w:author="Liliana Salvador" w:date="2022-02-18T06:25:00Z">
        <w:r w:rsidR="00E13F51">
          <w:rPr>
            <w:color w:val="000000" w:themeColor="text1"/>
          </w:rPr>
          <w:t xml:space="preserve"> high sensitivity</w:t>
        </w:r>
      </w:ins>
      <w:ins w:id="143" w:author="Liliana Salvador" w:date="2022-02-21T10:58:00Z">
        <w:r w:rsidR="00433D27">
          <w:rPr>
            <w:color w:val="000000" w:themeColor="text1"/>
          </w:rPr>
          <w:t xml:space="preserve"> and</w:t>
        </w:r>
      </w:ins>
      <w:ins w:id="144" w:author="Liliana Salvador" w:date="2022-02-21T12:31:00Z">
        <w:r w:rsidR="009B3208">
          <w:rPr>
            <w:color w:val="000000" w:themeColor="text1"/>
          </w:rPr>
          <w:t xml:space="preserve"> </w:t>
        </w:r>
      </w:ins>
      <w:ins w:id="145" w:author="Ruijie Xu" w:date="2022-02-01T13:52:00Z">
        <w:r w:rsidR="00047CD0">
          <w:rPr>
            <w:color w:val="000000" w:themeColor="text1"/>
          </w:rPr>
          <w:t>ha</w:t>
        </w:r>
      </w:ins>
      <w:ins w:id="146" w:author="Liliana Salvador" w:date="2022-02-17T13:56:00Z">
        <w:r w:rsidR="00E13F51">
          <w:rPr>
            <w:color w:val="000000" w:themeColor="text1"/>
          </w:rPr>
          <w:t>ve</w:t>
        </w:r>
      </w:ins>
      <w:ins w:id="147" w:author="Ruijie Xu" w:date="2022-02-01T13:52:00Z">
        <w:del w:id="148" w:author="Liliana Salvador" w:date="2022-02-17T13:56:00Z">
          <w:r w:rsidR="00047CD0" w:rsidDel="00E13F51">
            <w:rPr>
              <w:color w:val="000000" w:themeColor="text1"/>
            </w:rPr>
            <w:delText>s</w:delText>
          </w:r>
        </w:del>
        <w:r w:rsidR="00047CD0">
          <w:rPr>
            <w:color w:val="000000" w:themeColor="text1"/>
          </w:rPr>
          <w:t xml:space="preserve"> been </w:t>
        </w:r>
      </w:ins>
      <w:ins w:id="149" w:author="Ruijie Xu" w:date="2022-02-01T15:13:00Z">
        <w:r w:rsidR="001F12F2">
          <w:rPr>
            <w:color w:val="000000" w:themeColor="text1"/>
          </w:rPr>
          <w:t>used as the</w:t>
        </w:r>
      </w:ins>
      <w:ins w:id="150" w:author="Ruijie Xu" w:date="2022-02-01T13:52:00Z">
        <w:r w:rsidR="00047CD0">
          <w:rPr>
            <w:color w:val="000000" w:themeColor="text1"/>
          </w:rPr>
          <w:t xml:space="preserve"> standard for metagenomics profiling</w:t>
        </w:r>
        <w:del w:id="151" w:author="Liliana Salvador" w:date="2022-02-18T06:27:00Z">
          <w:r w:rsidR="00047CD0" w:rsidDel="00E13F51">
            <w:rPr>
              <w:color w:val="000000" w:themeColor="text1"/>
            </w:rPr>
            <w:delText xml:space="preserve"> </w:delText>
          </w:r>
        </w:del>
      </w:ins>
      <w:ins w:id="152" w:author="Ruijie Xu" w:date="2022-02-01T13:54:00Z">
        <w:del w:id="153" w:author="Liliana Salvador" w:date="2022-02-18T06:27:00Z">
          <w:r w:rsidR="00693C8E" w:rsidDel="00E13F51">
            <w:rPr>
              <w:color w:val="000000" w:themeColor="text1"/>
            </w:rPr>
            <w:delText>due to their high sensitivity</w:delText>
          </w:r>
        </w:del>
      </w:ins>
      <w:ins w:id="154" w:author="Ruijie Xu" w:date="2022-02-01T14:26:00Z">
        <w:del w:id="155" w:author="Liliana Salvador" w:date="2022-02-18T06:27:00Z">
          <w:r w:rsidR="00172FB0" w:rsidDel="00E13F51">
            <w:rPr>
              <w:color w:val="000000" w:themeColor="text1"/>
            </w:rPr>
            <w:delText xml:space="preserve"> </w:delText>
          </w:r>
        </w:del>
      </w:ins>
      <w:ins w:id="156" w:author="Ruijie Xu" w:date="2022-02-01T13:53:00Z">
        <w:r w:rsidR="00047CD0">
          <w:rPr>
            <w:color w:val="000000" w:themeColor="text1"/>
          </w:rPr>
          <w:t>.</w:t>
        </w:r>
      </w:ins>
      <w:ins w:id="157" w:author="Ruijie Xu" w:date="2022-02-01T13:56:00Z">
        <w:r w:rsidR="00693C8E">
          <w:rPr>
            <w:color w:val="000000" w:themeColor="text1"/>
          </w:rPr>
          <w:t xml:space="preserve"> </w:t>
        </w:r>
      </w:ins>
      <w:ins w:id="158" w:author="Liliana Salvador" w:date="2022-02-18T06:25:00Z">
        <w:r w:rsidR="00E13F51">
          <w:rPr>
            <w:color w:val="000000" w:themeColor="text1"/>
          </w:rPr>
          <w:t>However</w:t>
        </w:r>
      </w:ins>
      <w:ins w:id="159" w:author="Ruijie Xu" w:date="2022-02-01T13:56:00Z">
        <w:del w:id="160" w:author="Liliana Salvador" w:date="2022-02-18T06:27:00Z">
          <w:r w:rsidR="00693C8E" w:rsidDel="00E13F51">
            <w:rPr>
              <w:color w:val="000000" w:themeColor="text1"/>
            </w:rPr>
            <w:delText>W</w:delText>
          </w:r>
        </w:del>
      </w:ins>
      <w:ins w:id="161" w:author="Ruijie Xu" w:date="2022-02-01T13:55:00Z">
        <w:del w:id="162" w:author="Liliana Salvador" w:date="2022-02-18T06:27:00Z">
          <w:r w:rsidR="00693C8E" w:rsidDel="00E13F51">
            <w:rPr>
              <w:color w:val="000000" w:themeColor="text1"/>
            </w:rPr>
            <w:delText>ith</w:delText>
          </w:r>
        </w:del>
        <w:del w:id="163" w:author="Liliana Salvador" w:date="2022-02-21T10:58:00Z">
          <w:r w:rsidR="00693C8E" w:rsidDel="00433D27">
            <w:rPr>
              <w:color w:val="000000" w:themeColor="text1"/>
            </w:rPr>
            <w:delText xml:space="preserve"> the high sen</w:delText>
          </w:r>
        </w:del>
      </w:ins>
      <w:ins w:id="164" w:author="Ruijie Xu" w:date="2022-02-01T13:56:00Z">
        <w:del w:id="165" w:author="Liliana Salvador" w:date="2022-02-21T10:58:00Z">
          <w:r w:rsidR="00693C8E" w:rsidDel="00433D27">
            <w:rPr>
              <w:color w:val="000000" w:themeColor="text1"/>
            </w:rPr>
            <w:delText>siti</w:delText>
          </w:r>
        </w:del>
      </w:ins>
      <w:ins w:id="166" w:author="Ruijie Xu" w:date="2022-02-01T16:13:00Z">
        <w:del w:id="167" w:author="Liliana Salvador" w:date="2022-02-21T10:58:00Z">
          <w:r w:rsidR="00D1066B" w:rsidDel="00433D27">
            <w:rPr>
              <w:color w:val="000000" w:themeColor="text1"/>
            </w:rPr>
            <w:delText>vit</w:delText>
          </w:r>
        </w:del>
      </w:ins>
      <w:ins w:id="168" w:author="Ruijie Xu" w:date="2022-02-01T13:56:00Z">
        <w:del w:id="169" w:author="Liliana Salvador" w:date="2022-02-21T10:58:00Z">
          <w:r w:rsidR="00693C8E" w:rsidDel="00433D27">
            <w:rPr>
              <w:color w:val="000000" w:themeColor="text1"/>
            </w:rPr>
            <w:delText>y</w:delText>
          </w:r>
        </w:del>
        <w:r w:rsidR="00693C8E">
          <w:rPr>
            <w:color w:val="000000" w:themeColor="text1"/>
          </w:rPr>
          <w:t xml:space="preserve">, </w:t>
        </w:r>
      </w:ins>
      <w:ins w:id="170" w:author="Ruijie Xu" w:date="2022-02-01T13:53:00Z">
        <w:r w:rsidR="00693C8E">
          <w:rPr>
            <w:color w:val="000000" w:themeColor="text1"/>
          </w:rPr>
          <w:t>the</w:t>
        </w:r>
      </w:ins>
      <w:ins w:id="171" w:author="Ruijie Xu" w:date="2022-02-01T13:55:00Z">
        <w:r w:rsidR="00693C8E">
          <w:rPr>
            <w:color w:val="000000" w:themeColor="text1"/>
          </w:rPr>
          <w:t xml:space="preserve">se </w:t>
        </w:r>
        <w:del w:id="172" w:author="Liliana Salvador" w:date="2022-02-21T12:58:00Z">
          <w:r w:rsidR="00693C8E" w:rsidDel="004C1A45">
            <w:rPr>
              <w:color w:val="000000" w:themeColor="text1"/>
            </w:rPr>
            <w:delText xml:space="preserve">alignment-based </w:delText>
          </w:r>
        </w:del>
        <w:r w:rsidR="00693C8E">
          <w:rPr>
            <w:color w:val="000000" w:themeColor="text1"/>
          </w:rPr>
          <w:t xml:space="preserve">software </w:t>
        </w:r>
        <w:del w:id="173" w:author="Liliana Salvador" w:date="2022-02-21T10:58:00Z">
          <w:r w:rsidR="00693C8E" w:rsidDel="00433D27">
            <w:rPr>
              <w:color w:val="000000" w:themeColor="text1"/>
            </w:rPr>
            <w:delText xml:space="preserve">also </w:delText>
          </w:r>
        </w:del>
        <w:del w:id="174" w:author="Liliana Salvador" w:date="2022-02-21T10:59:00Z">
          <w:r w:rsidR="00693C8E" w:rsidDel="00433D27">
            <w:rPr>
              <w:color w:val="000000" w:themeColor="text1"/>
            </w:rPr>
            <w:delText>suffer</w:delText>
          </w:r>
        </w:del>
        <w:del w:id="175" w:author="Liliana Salvador" w:date="2022-02-18T06:25:00Z">
          <w:r w:rsidR="00693C8E" w:rsidDel="00E13F51">
            <w:rPr>
              <w:color w:val="000000" w:themeColor="text1"/>
            </w:rPr>
            <w:delText>s</w:delText>
          </w:r>
        </w:del>
        <w:del w:id="176" w:author="Liliana Salvador" w:date="2022-02-21T10:59:00Z">
          <w:r w:rsidR="00693C8E" w:rsidDel="00433D27">
            <w:rPr>
              <w:color w:val="000000" w:themeColor="text1"/>
            </w:rPr>
            <w:delText xml:space="preserve"> from </w:delText>
          </w:r>
        </w:del>
      </w:ins>
      <w:ins w:id="177" w:author="Ruijie Xu" w:date="2022-02-01T13:56:00Z">
        <w:del w:id="178" w:author="Liliana Salvador" w:date="2022-02-21T10:59:00Z">
          <w:r w:rsidR="00693C8E" w:rsidDel="00433D27">
            <w:rPr>
              <w:color w:val="000000" w:themeColor="text1"/>
            </w:rPr>
            <w:delText>a large trade-off in the</w:delText>
          </w:r>
        </w:del>
      </w:ins>
      <w:ins w:id="179" w:author="Liliana Salvador" w:date="2022-02-21T10:59:00Z">
        <w:r w:rsidR="00433D27">
          <w:rPr>
            <w:color w:val="000000" w:themeColor="text1"/>
          </w:rPr>
          <w:t>require large</w:t>
        </w:r>
      </w:ins>
      <w:ins w:id="180" w:author="Ruijie Xu" w:date="2022-02-01T13:56:00Z">
        <w:r w:rsidR="00693C8E">
          <w:rPr>
            <w:color w:val="000000" w:themeColor="text1"/>
          </w:rPr>
          <w:t xml:space="preserve"> </w:t>
        </w:r>
      </w:ins>
      <w:ins w:id="181" w:author="Liliana Salvador" w:date="2022-02-21T12:58:00Z">
        <w:r w:rsidR="004C1A45">
          <w:rPr>
            <w:color w:val="000000" w:themeColor="text1"/>
          </w:rPr>
          <w:t xml:space="preserve">amount of </w:t>
        </w:r>
      </w:ins>
      <w:ins w:id="182" w:author="Ruijie Xu" w:date="2022-02-01T13:56:00Z">
        <w:r w:rsidR="00693C8E">
          <w:rPr>
            <w:color w:val="000000" w:themeColor="text1"/>
          </w:rPr>
          <w:t xml:space="preserve">time and computational resources </w:t>
        </w:r>
      </w:ins>
      <w:ins w:id="183" w:author="Ruijie Xu" w:date="2022-02-01T13:57:00Z">
        <w:del w:id="184"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185" w:author="Liliana Salvador" w:date="2022-02-21T12:59:00Z">
        <w:r w:rsidR="00B47E95">
          <w:rPr>
            <w:color w:val="000000" w:themeColor="text1"/>
          </w:rPr>
          <w:t xml:space="preserve">genome </w:t>
        </w:r>
      </w:ins>
      <w:proofErr w:type="spellStart"/>
      <w:ins w:id="186" w:author="Ruijie Xu" w:date="2022-02-01T13:57:00Z">
        <w:r w:rsidR="00693C8E">
          <w:rPr>
            <w:color w:val="000000" w:themeColor="text1"/>
          </w:rPr>
          <w:t>alignement</w:t>
        </w:r>
      </w:ins>
      <w:ins w:id="187" w:author="Liliana Salvador" w:date="2022-02-21T12:58:00Z">
        <w:r w:rsidR="00B47E95">
          <w:rPr>
            <w:color w:val="000000" w:themeColor="text1"/>
          </w:rPr>
          <w:t>s</w:t>
        </w:r>
      </w:ins>
      <w:proofErr w:type="spellEnd"/>
      <w:ins w:id="188" w:author="Liliana Salvador" w:date="2022-02-21T12:59:00Z">
        <w:r w:rsidR="00B47E95">
          <w:rPr>
            <w:color w:val="000000" w:themeColor="text1"/>
          </w:rPr>
          <w:t xml:space="preserve"> for </w:t>
        </w:r>
      </w:ins>
      <w:ins w:id="189" w:author="Liliana Salvador" w:date="2022-02-21T13:00:00Z">
        <w:r w:rsidR="00B47E95">
          <w:rPr>
            <w:color w:val="000000" w:themeColor="text1"/>
          </w:rPr>
          <w:t>the</w:t>
        </w:r>
      </w:ins>
      <w:ins w:id="190" w:author="Liliana Salvador" w:date="2022-02-21T12:59:00Z">
        <w:r w:rsidR="00B47E95">
          <w:rPr>
            <w:color w:val="000000" w:themeColor="text1"/>
          </w:rPr>
          <w:t xml:space="preserve"> high number of</w:t>
        </w:r>
      </w:ins>
      <w:ins w:id="191" w:author="Ruijie Xu" w:date="2022-02-01T13:57:00Z">
        <w:del w:id="192"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193" w:author="Liliana Salvador" w:date="2022-02-21T12:59:00Z">
        <w:r w:rsidR="00B47E95">
          <w:rPr>
            <w:color w:val="000000" w:themeColor="text1"/>
          </w:rPr>
          <w:t xml:space="preserve"> usually</w:t>
        </w:r>
      </w:ins>
      <w:ins w:id="194" w:author="Ruijie Xu" w:date="2022-02-01T13:57:00Z">
        <w:r w:rsidR="00693C8E">
          <w:rPr>
            <w:color w:val="000000" w:themeColor="text1"/>
          </w:rPr>
          <w:t xml:space="preserve"> involve</w:t>
        </w:r>
      </w:ins>
      <w:ins w:id="195" w:author="Ruijie Xu" w:date="2022-02-01T13:58:00Z">
        <w:r w:rsidR="00693C8E">
          <w:rPr>
            <w:color w:val="000000" w:themeColor="text1"/>
          </w:rPr>
          <w:t>d in</w:t>
        </w:r>
      </w:ins>
      <w:ins w:id="196" w:author="Ruijie Xu" w:date="2022-02-01T13:56:00Z">
        <w:r w:rsidR="00693C8E">
          <w:rPr>
            <w:color w:val="000000" w:themeColor="text1"/>
          </w:rPr>
          <w:t xml:space="preserve"> metagenomics profiling</w:t>
        </w:r>
      </w:ins>
      <w:ins w:id="197" w:author="Ruijie Xu" w:date="2022-02-01T14:01:00Z">
        <w:r w:rsidR="00410271">
          <w:rPr>
            <w:color w:val="000000" w:themeColor="text1"/>
          </w:rPr>
          <w:t xml:space="preserve"> </w:t>
        </w:r>
      </w:ins>
      <w:ins w:id="198" w:author="Liliana Salvador" w:date="2022-02-21T13:00:00Z">
        <w:r w:rsidR="00B47E95">
          <w:rPr>
            <w:color w:val="000000" w:themeColor="text1"/>
          </w:rPr>
          <w:t xml:space="preserve">studies </w:t>
        </w:r>
      </w:ins>
      <w:r w:rsidR="00410271">
        <w:rPr>
          <w:color w:val="000000" w:themeColor="text1"/>
        </w:rPr>
        <w:fldChar w:fldCharType="begin"/>
      </w:r>
      <w:r w:rsidR="00CB52B4">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uri":["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199" w:author="Ruijie Xu" w:date="2022-02-01T13:56:00Z">
        <w:r w:rsidR="00693C8E">
          <w:rPr>
            <w:color w:val="000000" w:themeColor="text1"/>
          </w:rPr>
          <w:t>.</w:t>
        </w:r>
      </w:ins>
      <w:ins w:id="200" w:author="Ruijie Xu" w:date="2022-02-01T13:58:00Z">
        <w:r w:rsidR="00410271">
          <w:rPr>
            <w:color w:val="000000" w:themeColor="text1"/>
          </w:rPr>
          <w:t xml:space="preserve"> </w:t>
        </w:r>
      </w:ins>
      <w:del w:id="201" w:author="Ruijie Xu" w:date="2022-02-01T13:38:00Z">
        <w:r w:rsidRPr="003A137D" w:rsidDel="001D20AD">
          <w:rPr>
            <w:color w:val="000000" w:themeColor="text1"/>
          </w:rPr>
          <w:delText xml:space="preserve"> </w:delText>
        </w:r>
      </w:del>
      <w:ins w:id="202" w:author="Ruijie Xu" w:date="2022-02-01T14:02:00Z">
        <w:r w:rsidR="00410271">
          <w:rPr>
            <w:color w:val="000000" w:themeColor="text1"/>
          </w:rPr>
          <w:t>Furthermore, recent investigations in alignment-based</w:t>
        </w:r>
      </w:ins>
      <w:ins w:id="203" w:author="Ruijie Xu" w:date="2022-02-01T14:03:00Z">
        <w:r w:rsidR="00410271">
          <w:rPr>
            <w:color w:val="000000" w:themeColor="text1"/>
          </w:rPr>
          <w:t xml:space="preserve"> methods </w:t>
        </w:r>
      </w:ins>
      <w:ins w:id="204" w:author="Ruijie Xu" w:date="2022-02-01T14:02:00Z">
        <w:r w:rsidR="00410271">
          <w:rPr>
            <w:color w:val="000000" w:themeColor="text1"/>
          </w:rPr>
          <w:t>ha</w:t>
        </w:r>
      </w:ins>
      <w:ins w:id="205" w:author="Liliana Salvador" w:date="2022-02-21T13:00:00Z">
        <w:r w:rsidR="00B47E95">
          <w:rPr>
            <w:color w:val="000000" w:themeColor="text1"/>
          </w:rPr>
          <w:t>ve</w:t>
        </w:r>
      </w:ins>
      <w:ins w:id="206" w:author="Ruijie Xu" w:date="2022-02-01T14:02:00Z">
        <w:del w:id="207" w:author="Liliana Salvador" w:date="2022-02-21T13:00:00Z">
          <w:r w:rsidR="00410271" w:rsidDel="00B47E95">
            <w:rPr>
              <w:color w:val="000000" w:themeColor="text1"/>
            </w:rPr>
            <w:delText>s also</w:delText>
          </w:r>
        </w:del>
        <w:r w:rsidR="00410271">
          <w:rPr>
            <w:color w:val="000000" w:themeColor="text1"/>
          </w:rPr>
          <w:t xml:space="preserve"> reported </w:t>
        </w:r>
      </w:ins>
      <w:ins w:id="208" w:author="Liliana Salvador" w:date="2022-02-21T13:00:00Z">
        <w:r w:rsidR="00B47E95">
          <w:rPr>
            <w:color w:val="000000" w:themeColor="text1"/>
          </w:rPr>
          <w:t xml:space="preserve">that </w:t>
        </w:r>
      </w:ins>
      <w:ins w:id="209" w:author="Ruijie Xu" w:date="2022-02-01T16:14:00Z">
        <w:r w:rsidR="00D1066B">
          <w:rPr>
            <w:color w:val="000000" w:themeColor="text1"/>
          </w:rPr>
          <w:t>alignment-based</w:t>
        </w:r>
      </w:ins>
      <w:ins w:id="210" w:author="Ruijie Xu" w:date="2022-02-01T14:02:00Z">
        <w:r w:rsidR="00410271">
          <w:rPr>
            <w:color w:val="000000" w:themeColor="text1"/>
          </w:rPr>
          <w:t xml:space="preserve"> software</w:t>
        </w:r>
      </w:ins>
      <w:ins w:id="211" w:author="Ruijie Xu" w:date="2022-02-01T14:03:00Z">
        <w:r w:rsidR="00410271">
          <w:rPr>
            <w:color w:val="000000" w:themeColor="text1"/>
          </w:rPr>
          <w:t>’</w:t>
        </w:r>
        <w:del w:id="212" w:author="Liliana Salvador" w:date="2022-02-21T13:00:00Z">
          <w:r w:rsidR="00410271" w:rsidDel="00B47E95">
            <w:rPr>
              <w:color w:val="000000" w:themeColor="text1"/>
            </w:rPr>
            <w:delText>s</w:delText>
          </w:r>
        </w:del>
        <w:r w:rsidR="00410271">
          <w:rPr>
            <w:color w:val="000000" w:themeColor="text1"/>
          </w:rPr>
          <w:t xml:space="preserve"> decrease in </w:t>
        </w:r>
        <w:r w:rsidR="00410271">
          <w:rPr>
            <w:color w:val="000000" w:themeColor="text1"/>
          </w:rPr>
          <w:lastRenderedPageBreak/>
          <w:t xml:space="preserve">sensitivity with </w:t>
        </w:r>
      </w:ins>
      <w:ins w:id="213" w:author="Liliana Salvador" w:date="2022-02-21T13:01:00Z">
        <w:r w:rsidR="00B47E95">
          <w:rPr>
            <w:color w:val="000000" w:themeColor="text1"/>
          </w:rPr>
          <w:t xml:space="preserve">the use of </w:t>
        </w:r>
      </w:ins>
      <w:ins w:id="214" w:author="Ruijie Xu" w:date="2022-02-01T14:04:00Z">
        <w:del w:id="215"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CB52B4">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216" w:author="Ruijie Xu" w:date="2022-02-01T14:04:00Z">
        <w:r w:rsidR="00167CDC">
          <w:rPr>
            <w:color w:val="000000" w:themeColor="text1"/>
          </w:rPr>
          <w:t>.</w:t>
        </w:r>
      </w:ins>
      <w:del w:id="217"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218" w:author="Ruijie Xu" w:date="2022-02-01T14:25:00Z">
        <w:del w:id="219" w:author="Liliana Salvador" w:date="2022-02-22T17:56:00Z">
          <w:r w:rsidR="00172FB0" w:rsidDel="009770DE">
            <w:rPr>
              <w:color w:val="000000" w:themeColor="text1"/>
            </w:rPr>
            <w:delText>With respons</w:delText>
          </w:r>
        </w:del>
      </w:ins>
      <w:ins w:id="220" w:author="Ruijie Xu" w:date="2022-02-01T14:26:00Z">
        <w:del w:id="221" w:author="Liliana Salvador" w:date="2022-02-22T17:56:00Z">
          <w:r w:rsidR="00172FB0" w:rsidDel="009770DE">
            <w:rPr>
              <w:color w:val="000000" w:themeColor="text1"/>
            </w:rPr>
            <w:delText>e to the downsides of alignment-based</w:delText>
          </w:r>
        </w:del>
      </w:ins>
      <w:ins w:id="222" w:author="Ruijie Xu" w:date="2022-02-01T14:27:00Z">
        <w:del w:id="223" w:author="Liliana Salvador" w:date="2022-02-22T17:56:00Z">
          <w:r w:rsidR="00172FB0" w:rsidDel="009770DE">
            <w:rPr>
              <w:color w:val="000000" w:themeColor="text1"/>
            </w:rPr>
            <w:delText xml:space="preserve"> software</w:delText>
          </w:r>
        </w:del>
      </w:ins>
      <w:ins w:id="224" w:author="Liliana Salvador" w:date="2022-02-22T17:56:00Z">
        <w:r w:rsidR="009770DE">
          <w:rPr>
            <w:color w:val="000000" w:themeColor="text1"/>
          </w:rPr>
          <w:t>To overcome these limitations</w:t>
        </w:r>
      </w:ins>
      <w:ins w:id="225" w:author="Ruijie Xu" w:date="2022-02-01T14:27:00Z">
        <w:r w:rsidR="00172FB0">
          <w:rPr>
            <w:color w:val="000000" w:themeColor="text1"/>
          </w:rPr>
          <w:t xml:space="preserve">, multiple software </w:t>
        </w:r>
      </w:ins>
      <w:ins w:id="226" w:author="Ruijie Xu" w:date="2022-02-01T14:28:00Z">
        <w:del w:id="227" w:author="Liliana Salvador" w:date="2022-02-22T17:56:00Z">
          <w:r w:rsidR="00172FB0" w:rsidDel="00C07280">
            <w:rPr>
              <w:color w:val="000000" w:themeColor="text1"/>
            </w:rPr>
            <w:delText>were developed</w:delText>
          </w:r>
        </w:del>
      </w:ins>
      <w:ins w:id="228" w:author="Liliana Salvador" w:date="2022-02-22T17:56:00Z">
        <w:r w:rsidR="00C07280">
          <w:rPr>
            <w:color w:val="000000" w:themeColor="text1"/>
          </w:rPr>
          <w:t>have been dev</w:t>
        </w:r>
      </w:ins>
      <w:ins w:id="229" w:author="Liliana Salvador" w:date="2022-02-22T17:57:00Z">
        <w:r w:rsidR="00C07280">
          <w:rPr>
            <w:color w:val="000000" w:themeColor="text1"/>
          </w:rPr>
          <w:t>eloped</w:t>
        </w:r>
      </w:ins>
      <w:ins w:id="230" w:author="Ruijie Xu" w:date="2022-02-01T14:28:00Z">
        <w:r w:rsidR="00172FB0">
          <w:rPr>
            <w:color w:val="000000" w:themeColor="text1"/>
          </w:rPr>
          <w:t xml:space="preserve"> </w:t>
        </w:r>
        <w:del w:id="231" w:author="Liliana Salvador" w:date="2022-02-22T17:57:00Z">
          <w:r w:rsidR="00172FB0" w:rsidDel="00C07280">
            <w:rPr>
              <w:color w:val="000000" w:themeColor="text1"/>
            </w:rPr>
            <w:delText>in the recent years with</w:delText>
          </w:r>
        </w:del>
      </w:ins>
      <w:ins w:id="232" w:author="Liliana Salvador" w:date="2022-02-22T17:57:00Z">
        <w:r w:rsidR="00C07280">
          <w:rPr>
            <w:color w:val="000000" w:themeColor="text1"/>
          </w:rPr>
          <w:t>using</w:t>
        </w:r>
      </w:ins>
      <w:ins w:id="233" w:author="Ruijie Xu" w:date="2022-02-01T14:28:00Z">
        <w:r w:rsidR="00172FB0">
          <w:rPr>
            <w:color w:val="000000" w:themeColor="text1"/>
          </w:rPr>
          <w:t xml:space="preserve"> alignment-free algorithms.</w:t>
        </w:r>
      </w:ins>
      <w:ins w:id="234" w:author="Ruijie Xu" w:date="2022-02-01T14:26:00Z">
        <w:r w:rsidR="00172FB0">
          <w:rPr>
            <w:color w:val="000000" w:themeColor="text1"/>
          </w:rPr>
          <w:t xml:space="preserve"> </w:t>
        </w:r>
      </w:ins>
      <w:ins w:id="235" w:author="Liliana Salvador" w:date="2022-02-22T18:02:00Z">
        <w:r w:rsidR="00C07280">
          <w:rPr>
            <w:color w:val="000000" w:themeColor="text1"/>
          </w:rPr>
          <w:t>For example</w:t>
        </w:r>
      </w:ins>
      <w:ins w:id="236" w:author="Liliana Salvador" w:date="2022-02-22T18:03:00Z">
        <w:r w:rsidR="00C07280">
          <w:rPr>
            <w:color w:val="000000" w:themeColor="text1"/>
          </w:rPr>
          <w:t xml:space="preserve">: 1) </w:t>
        </w:r>
      </w:ins>
      <w:ins w:id="237" w:author="Ruijie Xu" w:date="2022-02-01T14:28:00Z">
        <w:del w:id="238" w:author="Liliana Salvador" w:date="2022-02-22T18:02:00Z">
          <w:r w:rsidR="00172FB0" w:rsidDel="00C07280">
            <w:rPr>
              <w:color w:val="000000" w:themeColor="text1"/>
            </w:rPr>
            <w:delText>Some of thes</w:delText>
          </w:r>
        </w:del>
      </w:ins>
      <w:ins w:id="239" w:author="Ruijie Xu" w:date="2022-02-01T14:29:00Z">
        <w:del w:id="240" w:author="Liliana Salvador" w:date="2022-02-22T18:02:00Z">
          <w:r w:rsidR="00172FB0" w:rsidDel="00C07280">
            <w:rPr>
              <w:color w:val="000000" w:themeColor="text1"/>
            </w:rPr>
            <w:delText>e</w:delText>
          </w:r>
        </w:del>
      </w:ins>
      <w:del w:id="241"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242" w:author="Ruijie Xu" w:date="2022-02-01T14:48:00Z">
        <w:del w:id="243" w:author="Liliana Salvador" w:date="2022-02-22T18:02:00Z">
          <w:r w:rsidR="00616E8A" w:rsidDel="00C07280">
            <w:rPr>
              <w:color w:val="000000" w:themeColor="text1"/>
            </w:rPr>
            <w:delText xml:space="preserve">, </w:delText>
          </w:r>
        </w:del>
        <w:del w:id="244" w:author="Liliana Salvador" w:date="2022-02-22T17:57:00Z">
          <w:r w:rsidR="00616E8A" w:rsidDel="00C07280">
            <w:rPr>
              <w:color w:val="000000" w:themeColor="text1"/>
            </w:rPr>
            <w:delText>represented by</w:delText>
          </w:r>
        </w:del>
      </w:ins>
      <w:ins w:id="245" w:author="Ruijie Xu" w:date="2022-02-01T14:49:00Z">
        <w:del w:id="246" w:author="Liliana Salvador" w:date="2022-02-22T18:02:00Z">
          <w:r w:rsidR="00616E8A" w:rsidDel="00C07280">
            <w:rPr>
              <w:color w:val="000000" w:themeColor="text1"/>
            </w:rPr>
            <w:delText xml:space="preserve"> </w:delText>
          </w:r>
        </w:del>
      </w:ins>
      <w:del w:id="247" w:author="Ruijie Xu" w:date="2022-02-01T14:49:00Z">
        <w:r w:rsidRPr="003A137D" w:rsidDel="00616E8A">
          <w:rPr>
            <w:color w:val="000000" w:themeColor="text1"/>
          </w:rPr>
          <w:delText xml:space="preserve"> </w:delText>
        </w:r>
      </w:del>
      <w:ins w:id="248" w:author="Ruijie Xu" w:date="2022-02-01T14:49:00Z">
        <w:r w:rsidR="00616E8A">
          <w:rPr>
            <w:color w:val="000000" w:themeColor="text1"/>
          </w:rPr>
          <w:t xml:space="preserve">Kraken2 </w:t>
        </w:r>
        <w:r w:rsidR="00616E8A">
          <w:rPr>
            <w:color w:val="000000" w:themeColor="text1"/>
          </w:rPr>
          <w:fldChar w:fldCharType="begin"/>
        </w:r>
      </w:ins>
      <w:r w:rsidR="00CB52B4">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249"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250"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CB52B4">
        <w:rPr>
          <w:color w:val="000000" w:themeColor="text1"/>
        </w:rPr>
        <w:instrText xml:space="preserve"> ADDIN ZOTERO_ITEM CSL_CITATION {"citationID":"a220bnbi7bt","properties":{"formattedCitation":"(Ounit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251"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252" w:author="Ruijie Xu" w:date="2022-02-01T14:49:00Z">
        <w:r w:rsidR="00616E8A">
          <w:rPr>
            <w:color w:val="000000" w:themeColor="text1"/>
          </w:rPr>
          <w:fldChar w:fldCharType="end"/>
        </w:r>
        <w:del w:id="253"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254" w:author="Liliana Salvador" w:date="2022-02-22T17:58:00Z">
        <w:r w:rsidRPr="003A137D" w:rsidDel="00C07280">
          <w:rPr>
            <w:color w:val="000000" w:themeColor="text1"/>
          </w:rPr>
          <w:delText xml:space="preserve"> the</w:delText>
        </w:r>
      </w:del>
      <w:r w:rsidRPr="003A137D">
        <w:rPr>
          <w:color w:val="000000" w:themeColor="text1"/>
        </w:rPr>
        <w:t xml:space="preserve"> k-</w:t>
      </w:r>
      <w:proofErr w:type="spellStart"/>
      <w:r w:rsidRPr="003A137D">
        <w:rPr>
          <w:color w:val="000000" w:themeColor="text1"/>
        </w:rPr>
        <w:t>mer</w:t>
      </w:r>
      <w:proofErr w:type="spellEnd"/>
      <w:r w:rsidRPr="003A137D">
        <w:rPr>
          <w:color w:val="000000" w:themeColor="text1"/>
        </w:rPr>
        <w:t xml:space="preserve"> </w:t>
      </w:r>
      <w:ins w:id="255" w:author="Ruijie Xu" w:date="2022-02-01T14:35:00Z">
        <w:r w:rsidR="00DB4AE0">
          <w:rPr>
            <w:color w:val="000000" w:themeColor="text1"/>
          </w:rPr>
          <w:t xml:space="preserve">matching </w:t>
        </w:r>
      </w:ins>
      <w:del w:id="256" w:author="Ruijie Xu" w:date="2022-02-01T14:35:00Z">
        <w:r w:rsidRPr="003A137D" w:rsidDel="00DB4AE0">
          <w:rPr>
            <w:color w:val="000000" w:themeColor="text1"/>
          </w:rPr>
          <w:delText xml:space="preserve">spectra comparison </w:delText>
        </w:r>
      </w:del>
      <w:r w:rsidRPr="003A137D">
        <w:rPr>
          <w:color w:val="000000" w:themeColor="text1"/>
        </w:rPr>
        <w:t>algorithms</w:t>
      </w:r>
      <w:ins w:id="257" w:author="Ruijie Xu" w:date="2022-02-01T14:49:00Z">
        <w:r w:rsidR="00616E8A">
          <w:rPr>
            <w:color w:val="000000" w:themeColor="text1"/>
          </w:rPr>
          <w:t xml:space="preserve">, where only </w:t>
        </w:r>
        <w:proofErr w:type="spellStart"/>
        <w:r w:rsidR="00616E8A">
          <w:rPr>
            <w:color w:val="000000" w:themeColor="text1"/>
          </w:rPr>
          <w:t>subtrings</w:t>
        </w:r>
        <w:proofErr w:type="spellEnd"/>
        <w:r w:rsidR="00616E8A">
          <w:rPr>
            <w:color w:val="000000" w:themeColor="text1"/>
          </w:rPr>
          <w:t xml:space="preserve"> of sequences were matched</w:t>
        </w:r>
      </w:ins>
      <w:r w:rsidRPr="003A137D">
        <w:rPr>
          <w:color w:val="000000" w:themeColor="text1"/>
        </w:rPr>
        <w:t xml:space="preserve"> </w:t>
      </w:r>
      <w:r w:rsidR="00DB4AE0">
        <w:rPr>
          <w:color w:val="000000" w:themeColor="text1"/>
        </w:rPr>
        <w:fldChar w:fldCharType="begin"/>
      </w:r>
      <w:r w:rsidR="00CB52B4">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2014)","noteIndex":0},"citationItems":[{"id":2487,"uris":["http://zotero.org/users/8256916/items/ATNY7FZ7"],"uri":["http://zotero.org/users/8256916/items/ATNY7FZ7"],"itemData":{"id":2487,"type":"article-journal","abstract":"We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258" w:author="Liliana Salvador" w:date="2022-02-22T18:03:00Z">
        <w:r w:rsidR="00C07280">
          <w:rPr>
            <w:color w:val="000000" w:themeColor="text1"/>
          </w:rPr>
          <w:t>; 2)</w:t>
        </w:r>
      </w:ins>
      <w:ins w:id="259" w:author="Ruijie Xu" w:date="2022-02-01T14:49:00Z">
        <w:del w:id="260" w:author="Liliana Salvador" w:date="2022-02-22T18:03:00Z">
          <w:r w:rsidR="00616E8A" w:rsidDel="00C07280">
            <w:rPr>
              <w:color w:val="000000" w:themeColor="text1"/>
            </w:rPr>
            <w:delText>.</w:delText>
          </w:r>
        </w:del>
      </w:ins>
      <w:ins w:id="261" w:author="Ruijie Xu" w:date="2022-02-01T14:35:00Z">
        <w:del w:id="262" w:author="Liliana Salvador" w:date="2022-02-22T18:03:00Z">
          <w:r w:rsidR="00DB4AE0" w:rsidDel="00C07280">
            <w:rPr>
              <w:color w:val="000000" w:themeColor="text1"/>
            </w:rPr>
            <w:delText xml:space="preserve"> </w:delText>
          </w:r>
        </w:del>
      </w:ins>
      <w:del w:id="263"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264"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265" w:author="Ruijie Xu" w:date="2022-02-01T14:49:00Z">
        <w:r w:rsidRPr="003A137D" w:rsidDel="00616E8A">
          <w:rPr>
            <w:color w:val="000000" w:themeColor="text1"/>
          </w:rPr>
          <w:delText>.</w:delText>
        </w:r>
      </w:del>
      <w:ins w:id="266" w:author="Ruijie Xu" w:date="2022-02-01T14:38:00Z">
        <w:del w:id="267" w:author="Liliana Salvador" w:date="2022-02-22T17:58:00Z">
          <w:r w:rsidR="00FA2E9A" w:rsidDel="00C07280">
            <w:rPr>
              <w:color w:val="000000" w:themeColor="text1"/>
            </w:rPr>
            <w:delText>Some</w:delText>
          </w:r>
        </w:del>
        <w:del w:id="268" w:author="Liliana Salvador" w:date="2022-02-22T18:03:00Z">
          <w:r w:rsidR="00FA2E9A" w:rsidDel="00C07280">
            <w:rPr>
              <w:color w:val="000000" w:themeColor="text1"/>
            </w:rPr>
            <w:delText xml:space="preserve"> </w:delText>
          </w:r>
        </w:del>
      </w:ins>
      <w:ins w:id="269" w:author="Ruijie Xu" w:date="2022-02-01T14:49:00Z">
        <w:del w:id="270" w:author="Liliana Salvador" w:date="2022-02-22T18:03:00Z">
          <w:r w:rsidR="00616E8A" w:rsidDel="00C07280">
            <w:rPr>
              <w:color w:val="000000" w:themeColor="text1"/>
            </w:rPr>
            <w:delText xml:space="preserve">software, </w:delText>
          </w:r>
        </w:del>
        <w:del w:id="271" w:author="Liliana Salvador" w:date="2022-02-22T17:58:00Z">
          <w:r w:rsidR="00616E8A" w:rsidDel="00C07280">
            <w:rPr>
              <w:color w:val="000000" w:themeColor="text1"/>
            </w:rPr>
            <w:delText>represented by</w:delText>
          </w:r>
        </w:del>
      </w:ins>
      <w:ins w:id="272" w:author="Ruijie Xu" w:date="2022-02-01T14:50:00Z">
        <w:r w:rsidR="00616E8A">
          <w:rPr>
            <w:color w:val="000000" w:themeColor="text1"/>
          </w:rPr>
          <w:t xml:space="preserve"> </w:t>
        </w:r>
      </w:ins>
      <w:ins w:id="273" w:author="Ruijie Xu" w:date="2022-02-01T14:49:00Z">
        <w:r w:rsidR="00616E8A">
          <w:rPr>
            <w:color w:val="000000" w:themeColor="text1"/>
          </w:rPr>
          <w:t xml:space="preserve">Metaphlan3 </w:t>
        </w:r>
        <w:r w:rsidR="00616E8A">
          <w:rPr>
            <w:color w:val="000000" w:themeColor="text1"/>
          </w:rPr>
          <w:fldChar w:fldCharType="begin"/>
        </w:r>
      </w:ins>
      <w:r w:rsidR="00CB52B4">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274"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275" w:author="Ruijie Xu" w:date="2022-02-01T14:49:00Z">
        <w:r w:rsidR="00616E8A">
          <w:rPr>
            <w:color w:val="000000" w:themeColor="text1"/>
          </w:rPr>
          <w:fldChar w:fldCharType="end"/>
        </w:r>
        <w:del w:id="276" w:author="Liliana Salvador" w:date="2022-02-22T18:03:00Z">
          <w:r w:rsidR="00616E8A" w:rsidDel="00C07280">
            <w:rPr>
              <w:color w:val="000000" w:themeColor="text1"/>
            </w:rPr>
            <w:delText>,</w:delText>
          </w:r>
        </w:del>
        <w:r w:rsidR="00616E8A">
          <w:rPr>
            <w:color w:val="000000" w:themeColor="text1"/>
          </w:rPr>
          <w:t xml:space="preserve"> </w:t>
        </w:r>
      </w:ins>
      <w:ins w:id="277" w:author="Ruijie Xu" w:date="2022-02-01T14:38:00Z">
        <w:r w:rsidR="00FA2E9A">
          <w:rPr>
            <w:color w:val="000000" w:themeColor="text1"/>
          </w:rPr>
          <w:t>w</w:t>
        </w:r>
      </w:ins>
      <w:ins w:id="278" w:author="Liliana Salvador" w:date="2022-02-22T18:03:00Z">
        <w:r w:rsidR="00C07280">
          <w:rPr>
            <w:color w:val="000000" w:themeColor="text1"/>
          </w:rPr>
          <w:t>as</w:t>
        </w:r>
      </w:ins>
      <w:ins w:id="279" w:author="Ruijie Xu" w:date="2022-02-01T14:38:00Z">
        <w:del w:id="280" w:author="Liliana Salvador" w:date="2022-02-22T17:58:00Z">
          <w:r w:rsidR="00FA2E9A" w:rsidDel="00C07280">
            <w:rPr>
              <w:color w:val="000000" w:themeColor="text1"/>
            </w:rPr>
            <w:delText>a</w:delText>
          </w:r>
        </w:del>
      </w:ins>
      <w:ins w:id="281" w:author="Ruijie Xu" w:date="2022-02-01T14:39:00Z">
        <w:del w:id="282" w:author="Liliana Salvador" w:date="2022-02-22T17:58:00Z">
          <w:r w:rsidR="00FA2E9A" w:rsidDel="00C07280">
            <w:rPr>
              <w:color w:val="000000" w:themeColor="text1"/>
            </w:rPr>
            <w:delText>s</w:delText>
          </w:r>
        </w:del>
        <w:r w:rsidR="00FA2E9A">
          <w:rPr>
            <w:color w:val="000000" w:themeColor="text1"/>
          </w:rPr>
          <w:t xml:space="preserve"> designed to identify </w:t>
        </w:r>
        <w:del w:id="283"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284" w:author="Ruijie Xu" w:date="2022-02-01T16:14:00Z">
        <w:r w:rsidR="00D1066B">
          <w:rPr>
            <w:color w:val="000000" w:themeColor="text1"/>
          </w:rPr>
          <w:t>each</w:t>
        </w:r>
      </w:ins>
      <w:ins w:id="285" w:author="Ruijie Xu" w:date="2022-02-01T14:39:00Z">
        <w:r w:rsidR="00FA2E9A">
          <w:rPr>
            <w:color w:val="000000" w:themeColor="text1"/>
          </w:rPr>
          <w:t xml:space="preserve"> microbial </w:t>
        </w:r>
      </w:ins>
      <w:ins w:id="286" w:author="Ruijie Xu" w:date="2022-02-01T16:15:00Z">
        <w:r w:rsidR="00D1066B">
          <w:rPr>
            <w:color w:val="000000" w:themeColor="text1"/>
          </w:rPr>
          <w:t>taxon</w:t>
        </w:r>
      </w:ins>
      <w:del w:id="287"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288" w:author="Liliana Salvador" w:date="2022-02-22T18:03:00Z">
        <w:r w:rsidR="00C07280">
          <w:rPr>
            <w:color w:val="000000" w:themeColor="text1"/>
          </w:rPr>
          <w:t xml:space="preserve">; </w:t>
        </w:r>
      </w:ins>
      <w:ins w:id="289" w:author="Liliana Salvador" w:date="2022-02-22T18:05:00Z">
        <w:r w:rsidR="00C07280">
          <w:rPr>
            <w:color w:val="000000" w:themeColor="text1"/>
          </w:rPr>
          <w:t xml:space="preserve">and </w:t>
        </w:r>
      </w:ins>
      <w:ins w:id="290" w:author="Liliana Salvador" w:date="2022-02-22T18:03:00Z">
        <w:r w:rsidR="00C07280">
          <w:rPr>
            <w:color w:val="000000" w:themeColor="text1"/>
          </w:rPr>
          <w:t xml:space="preserve">3) </w:t>
        </w:r>
      </w:ins>
      <w:ins w:id="291" w:author="Ruijie Xu" w:date="2022-02-01T14:42:00Z">
        <w:del w:id="292" w:author="Liliana Salvador" w:date="2022-02-22T18:03:00Z">
          <w:r w:rsidR="00FA2E9A" w:rsidDel="00C07280">
            <w:rPr>
              <w:color w:val="000000" w:themeColor="text1"/>
            </w:rPr>
            <w:delText xml:space="preserve">. </w:delText>
          </w:r>
        </w:del>
      </w:ins>
      <w:ins w:id="293" w:author="Ruijie Xu" w:date="2022-02-01T14:51:00Z">
        <w:del w:id="294" w:author="Liliana Salvador" w:date="2022-02-22T18:03:00Z">
          <w:r w:rsidR="00616E8A" w:rsidDel="00C07280">
            <w:rPr>
              <w:color w:val="000000" w:themeColor="text1"/>
            </w:rPr>
            <w:delText>Other software,</w:delText>
          </w:r>
        </w:del>
      </w:ins>
      <w:ins w:id="295" w:author="Ruijie Xu" w:date="2022-02-01T14:52:00Z">
        <w:del w:id="296" w:author="Liliana Salvador" w:date="2022-02-22T18:03:00Z">
          <w:r w:rsidR="00616E8A" w:rsidDel="00C07280">
            <w:rPr>
              <w:color w:val="000000" w:themeColor="text1"/>
            </w:rPr>
            <w:delText xml:space="preserve"> such as </w:delText>
          </w:r>
        </w:del>
      </w:ins>
      <w:ins w:id="297" w:author="Ruijie Xu" w:date="2022-02-01T14:50:00Z">
        <w:r w:rsidR="00616E8A">
          <w:rPr>
            <w:color w:val="000000" w:themeColor="text1"/>
          </w:rPr>
          <w:t xml:space="preserve">Centrifuge </w:t>
        </w:r>
      </w:ins>
      <w:r w:rsidR="00616E8A">
        <w:rPr>
          <w:color w:val="000000" w:themeColor="text1"/>
        </w:rPr>
        <w:fldChar w:fldCharType="begin"/>
      </w:r>
      <w:r w:rsidR="00CB52B4">
        <w:rPr>
          <w:color w:val="000000" w:themeColor="text1"/>
        </w:rPr>
        <w:instrText xml:space="preserve"> ADDIN ZOTERO_ITEM CSL_CITATION {"citationID":"a2njokpd2du","properties":{"formattedCitation":"(Kim {\\i{}et al.}, 2016)","plainCitation":"(Kim et al., 2016)","noteIndex":0},"citationItems":[{"id":2495,"uris":["http://zotero.org/users/8256916/items/M2W2J7Z4"],"uri":["http://zotero.org/users/8256916/items/M2W2J7Z4"],"itemData":{"id":2495,"type":"article-journal","abstract":"Centrifuge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298" w:author="Ruijie Xu" w:date="2022-02-01T14:54:00Z">
        <w:r w:rsidR="00616E8A">
          <w:rPr>
            <w:color w:val="000000" w:themeColor="text1"/>
          </w:rPr>
          <w:t xml:space="preserve"> and Kaiju </w:t>
        </w:r>
      </w:ins>
      <w:r w:rsidR="00616E8A">
        <w:rPr>
          <w:color w:val="000000" w:themeColor="text1"/>
        </w:rPr>
        <w:fldChar w:fldCharType="begin"/>
      </w:r>
      <w:r w:rsidR="00CB52B4">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2016)","noteIndex":0},"citationItems":[{"id":2499,"uris":["http://zotero.org/users/8256916/items/XLXM9XDR"],"uri":["http://zotero.org/users/8256916/items/XLXM9XDR"],"itemData":{"id":2499,"type":"article-journal","abstract":"Metagenomics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299" w:author="Liliana Salvador" w:date="2022-02-22T18:04:00Z">
        <w:r w:rsidR="00C07280">
          <w:rPr>
            <w:color w:val="000000" w:themeColor="text1"/>
          </w:rPr>
          <w:t xml:space="preserve"> </w:t>
        </w:r>
      </w:ins>
      <w:proofErr w:type="spellStart"/>
      <w:ins w:id="300" w:author="Liliana Salvador" w:date="2022-02-22T18:12:00Z">
        <w:r w:rsidR="000B2789">
          <w:rPr>
            <w:color w:val="000000" w:themeColor="text1"/>
          </w:rPr>
          <w:t>wew</w:t>
        </w:r>
        <w:proofErr w:type="spellEnd"/>
        <w:r w:rsidR="000B2789">
          <w:rPr>
            <w:color w:val="000000" w:themeColor="text1"/>
          </w:rPr>
          <w:t xml:space="preserve"> designed to </w:t>
        </w:r>
      </w:ins>
      <w:ins w:id="301" w:author="Ruijie Xu" w:date="2022-02-01T14:52:00Z">
        <w:del w:id="302" w:author="Liliana Salvador" w:date="2022-02-22T18:04:00Z">
          <w:r w:rsidR="00616E8A" w:rsidDel="00C07280">
            <w:rPr>
              <w:color w:val="000000" w:themeColor="text1"/>
            </w:rPr>
            <w:delText>,</w:delText>
          </w:r>
        </w:del>
      </w:ins>
      <w:ins w:id="303" w:author="Ruijie Xu" w:date="2022-02-01T14:45:00Z">
        <w:del w:id="304" w:author="Liliana Salvador" w:date="2022-02-22T18:04:00Z">
          <w:r w:rsidR="003947DA" w:rsidDel="00C07280">
            <w:rPr>
              <w:color w:val="000000" w:themeColor="text1"/>
            </w:rPr>
            <w:delText xml:space="preserve"> </w:delText>
          </w:r>
        </w:del>
      </w:ins>
      <w:ins w:id="305" w:author="Ruijie Xu" w:date="2022-02-01T14:47:00Z">
        <w:r w:rsidR="00616E8A">
          <w:rPr>
            <w:color w:val="000000" w:themeColor="text1"/>
          </w:rPr>
          <w:t>optimiz</w:t>
        </w:r>
      </w:ins>
      <w:ins w:id="306" w:author="Ruijie Xu" w:date="2022-02-01T14:48:00Z">
        <w:r w:rsidR="00616E8A">
          <w:rPr>
            <w:color w:val="000000" w:themeColor="text1"/>
          </w:rPr>
          <w:t>e</w:t>
        </w:r>
      </w:ins>
      <w:ins w:id="307" w:author="Ruijie Xu" w:date="2022-02-01T14:51:00Z">
        <w:del w:id="308" w:author="Liliana Salvador" w:date="2022-02-22T18:04:00Z">
          <w:r w:rsidR="00616E8A" w:rsidDel="00C07280">
            <w:rPr>
              <w:color w:val="000000" w:themeColor="text1"/>
            </w:rPr>
            <w:delText>s</w:delText>
          </w:r>
        </w:del>
      </w:ins>
      <w:ins w:id="309" w:author="Ruijie Xu" w:date="2022-02-01T14:45:00Z">
        <w:r w:rsidR="003947DA">
          <w:rPr>
            <w:color w:val="000000" w:themeColor="text1"/>
          </w:rPr>
          <w:t xml:space="preserve"> </w:t>
        </w:r>
      </w:ins>
      <w:ins w:id="310" w:author="Ruijie Xu" w:date="2022-02-01T14:47:00Z">
        <w:r w:rsidR="003947DA">
          <w:rPr>
            <w:color w:val="000000" w:themeColor="text1"/>
          </w:rPr>
          <w:t xml:space="preserve">the </w:t>
        </w:r>
        <w:r w:rsidR="00616E8A">
          <w:rPr>
            <w:color w:val="000000" w:themeColor="text1"/>
          </w:rPr>
          <w:t xml:space="preserve">time </w:t>
        </w:r>
      </w:ins>
      <w:ins w:id="311" w:author="Ruijie Xu" w:date="2022-02-01T14:48:00Z">
        <w:r w:rsidR="00616E8A">
          <w:rPr>
            <w:color w:val="000000" w:themeColor="text1"/>
          </w:rPr>
          <w:t xml:space="preserve">and resources </w:t>
        </w:r>
      </w:ins>
      <w:ins w:id="312" w:author="Ruijie Xu" w:date="2022-02-01T14:47:00Z">
        <w:r w:rsidR="00616E8A">
          <w:rPr>
            <w:color w:val="000000" w:themeColor="text1"/>
          </w:rPr>
          <w:t xml:space="preserve">of </w:t>
        </w:r>
      </w:ins>
      <w:ins w:id="313" w:author="Ruijie Xu" w:date="2022-02-01T14:48:00Z">
        <w:r w:rsidR="00616E8A">
          <w:rPr>
            <w:color w:val="000000" w:themeColor="text1"/>
          </w:rPr>
          <w:t>profiling by compressing</w:t>
        </w:r>
      </w:ins>
      <w:ins w:id="314" w:author="Ruijie Xu" w:date="2022-02-01T14:47:00Z">
        <w:r w:rsidR="003947DA">
          <w:rPr>
            <w:color w:val="000000" w:themeColor="text1"/>
          </w:rPr>
          <w:t xml:space="preserve"> </w:t>
        </w:r>
      </w:ins>
      <w:ins w:id="315" w:author="Ruijie Xu" w:date="2022-02-01T16:15:00Z">
        <w:r w:rsidR="00D1066B">
          <w:rPr>
            <w:color w:val="000000" w:themeColor="text1"/>
          </w:rPr>
          <w:t xml:space="preserve">the </w:t>
        </w:r>
      </w:ins>
      <w:ins w:id="316" w:author="Ruijie Xu" w:date="2022-02-01T14:57:00Z">
        <w:r w:rsidR="00616E8A">
          <w:rPr>
            <w:color w:val="000000" w:themeColor="text1"/>
          </w:rPr>
          <w:t xml:space="preserve">reference </w:t>
        </w:r>
      </w:ins>
      <w:ins w:id="317" w:author="Ruijie Xu" w:date="2022-02-01T14:47:00Z">
        <w:r w:rsidR="003947DA">
          <w:rPr>
            <w:color w:val="000000" w:themeColor="text1"/>
          </w:rPr>
          <w:t xml:space="preserve">microbial </w:t>
        </w:r>
      </w:ins>
      <w:ins w:id="318" w:author="Ruijie Xu" w:date="2022-02-01T16:15:00Z">
        <w:r w:rsidR="00D1066B">
          <w:rPr>
            <w:color w:val="000000" w:themeColor="text1"/>
          </w:rPr>
          <w:t>genomes</w:t>
        </w:r>
      </w:ins>
      <w:ins w:id="319" w:author="Ruijie Xu" w:date="2022-02-01T14:47:00Z">
        <w:r w:rsidR="00616E8A">
          <w:rPr>
            <w:color w:val="000000" w:themeColor="text1"/>
          </w:rPr>
          <w:t xml:space="preserve"> </w:t>
        </w:r>
      </w:ins>
      <w:ins w:id="320" w:author="Ruijie Xu" w:date="2022-02-01T14:48:00Z">
        <w:r w:rsidR="00616E8A">
          <w:rPr>
            <w:color w:val="000000" w:themeColor="text1"/>
          </w:rPr>
          <w:t xml:space="preserve">into </w:t>
        </w:r>
      </w:ins>
      <w:ins w:id="321" w:author="Ruijie Xu" w:date="2022-02-01T16:15:00Z">
        <w:r w:rsidR="00D1066B">
          <w:rPr>
            <w:color w:val="000000" w:themeColor="text1"/>
          </w:rPr>
          <w:t xml:space="preserve">the </w:t>
        </w:r>
      </w:ins>
      <w:ins w:id="322" w:author="Ruijie Xu" w:date="2022-02-01T14:48:00Z">
        <w:r w:rsidR="00616E8A">
          <w:rPr>
            <w:color w:val="000000" w:themeColor="text1"/>
          </w:rPr>
          <w:t>index</w:t>
        </w:r>
      </w:ins>
      <w:ins w:id="323" w:author="Ruijie Xu" w:date="2022-02-01T14:57:00Z">
        <w:r w:rsidR="00616E8A">
          <w:rPr>
            <w:color w:val="000000" w:themeColor="text1"/>
          </w:rPr>
          <w:t xml:space="preserve"> structures</w:t>
        </w:r>
      </w:ins>
      <w:ins w:id="324" w:author="Ruijie Xu" w:date="2022-02-01T14:58:00Z">
        <w:r w:rsidR="006A0C17">
          <w:rPr>
            <w:color w:val="000000" w:themeColor="text1"/>
          </w:rPr>
          <w:t xml:space="preserve"> </w:t>
        </w:r>
      </w:ins>
      <w:ins w:id="325"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r w:rsidR="006A0C17">
        <w:rPr>
          <w:color w:val="000000" w:themeColor="text1"/>
        </w:rPr>
        <w:fldChar w:fldCharType="begin"/>
      </w:r>
      <w:r w:rsidR="00CB52B4">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1994)","noteIndex":0},"citationItems":[{"id":2502,"uris":["http://zotero.org/users/8256916/items/FGD69I5Q"],"uri":["http://zotero.org/users/8256916/items/FGD69I5Q"],"itemData":{"id":2502,"type":"report","source":"CiteSeer","title":"A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326" w:author="Ruijie Xu" w:date="2022-02-01T14:48:00Z">
        <w:r w:rsidR="00616E8A">
          <w:rPr>
            <w:color w:val="000000" w:themeColor="text1"/>
          </w:rPr>
          <w:t xml:space="preserve">, </w:t>
        </w:r>
      </w:ins>
      <w:ins w:id="327" w:author="Ruijie Xu" w:date="2022-02-01T14:57:00Z">
        <w:r w:rsidR="00616E8A">
          <w:rPr>
            <w:color w:val="000000" w:themeColor="text1"/>
          </w:rPr>
          <w:t xml:space="preserve">at </w:t>
        </w:r>
      </w:ins>
      <w:ins w:id="328" w:author="Ruijie Xu" w:date="2022-02-01T16:15:00Z">
        <w:r w:rsidR="00D1066B">
          <w:rPr>
            <w:color w:val="000000" w:themeColor="text1"/>
          </w:rPr>
          <w:t xml:space="preserve">the </w:t>
        </w:r>
      </w:ins>
      <w:ins w:id="329" w:author="Ruijie Xu" w:date="2022-02-01T14:57:00Z">
        <w:r w:rsidR="006A0C17">
          <w:rPr>
            <w:color w:val="000000" w:themeColor="text1"/>
          </w:rPr>
          <w:t>nucleotide and protein level</w:t>
        </w:r>
      </w:ins>
      <w:ins w:id="330" w:author="Liliana Salvador" w:date="2022-02-22T18:12:00Z">
        <w:r w:rsidR="000B2789">
          <w:rPr>
            <w:color w:val="000000" w:themeColor="text1"/>
          </w:rPr>
          <w:t>s</w:t>
        </w:r>
      </w:ins>
      <w:ins w:id="331" w:author="Ruijie Xu" w:date="2022-02-01T14:57:00Z">
        <w:r w:rsidR="006A0C17">
          <w:rPr>
            <w:color w:val="000000" w:themeColor="text1"/>
          </w:rPr>
          <w:t>, respectively</w:t>
        </w:r>
      </w:ins>
      <w:ins w:id="332" w:author="Liliana Salvador" w:date="2022-02-22T18:05:00Z">
        <w:r w:rsidR="00C07280">
          <w:rPr>
            <w:color w:val="000000" w:themeColor="text1"/>
          </w:rPr>
          <w:t>.</w:t>
        </w:r>
      </w:ins>
      <w:ins w:id="333" w:author="Ruijie Xu" w:date="2022-02-01T14:57:00Z">
        <w:del w:id="334" w:author="Liliana Salvador" w:date="2022-02-22T18:04:00Z">
          <w:r w:rsidR="006A0C17" w:rsidDel="00C07280">
            <w:rPr>
              <w:color w:val="000000" w:themeColor="text1"/>
            </w:rPr>
            <w:delText>.</w:delText>
          </w:r>
        </w:del>
      </w:ins>
      <w:ins w:id="335" w:author="Ruijie Xu" w:date="2022-02-01T15:01:00Z">
        <w:r w:rsidR="006A0C17">
          <w:rPr>
            <w:color w:val="000000" w:themeColor="text1"/>
          </w:rPr>
          <w:t xml:space="preserve"> </w:t>
        </w:r>
      </w:ins>
      <w:ins w:id="336" w:author="Ruijie Xu" w:date="2022-02-01T15:02:00Z">
        <w:r w:rsidR="0073052F">
          <w:rPr>
            <w:color w:val="000000" w:themeColor="text1"/>
          </w:rPr>
          <w:t xml:space="preserve">In addition to the software mentioned above, </w:t>
        </w:r>
      </w:ins>
      <w:ins w:id="337" w:author="Ruijie Xu" w:date="2022-02-01T15:03:00Z">
        <w:r w:rsidR="0073052F">
          <w:rPr>
            <w:color w:val="000000" w:themeColor="text1"/>
          </w:rPr>
          <w:t xml:space="preserve">some software were developed to improve the results of </w:t>
        </w:r>
      </w:ins>
      <w:ins w:id="338" w:author="Ruijie Xu" w:date="2022-02-01T15:04:00Z">
        <w:del w:id="339" w:author="Liliana Salvador" w:date="2022-02-22T18:05:00Z">
          <w:r w:rsidR="0073052F" w:rsidDel="00C07280">
            <w:rPr>
              <w:color w:val="000000" w:themeColor="text1"/>
            </w:rPr>
            <w:delText>the other</w:delText>
          </w:r>
        </w:del>
      </w:ins>
      <w:ins w:id="340" w:author="Liliana Salvador" w:date="2022-02-22T18:05:00Z">
        <w:r w:rsidR="00C07280">
          <w:rPr>
            <w:color w:val="000000" w:themeColor="text1"/>
          </w:rPr>
          <w:t>existing</w:t>
        </w:r>
      </w:ins>
      <w:ins w:id="341" w:author="Ruijie Xu" w:date="2022-02-01T15:04:00Z">
        <w:r w:rsidR="0073052F">
          <w:rPr>
            <w:color w:val="000000" w:themeColor="text1"/>
          </w:rPr>
          <w:t xml:space="preserve"> software, </w:t>
        </w:r>
        <w:del w:id="342" w:author="Liliana Salvador" w:date="2022-02-22T18:05:00Z">
          <w:r w:rsidR="0073052F" w:rsidDel="00C07280">
            <w:rPr>
              <w:color w:val="000000" w:themeColor="text1"/>
            </w:rPr>
            <w:delText>for example,</w:delText>
          </w:r>
        </w:del>
      </w:ins>
      <w:ins w:id="343" w:author="Liliana Salvador" w:date="2022-02-22T18:06:00Z">
        <w:r w:rsidR="00C07280">
          <w:rPr>
            <w:color w:val="000000" w:themeColor="text1"/>
          </w:rPr>
          <w:t>such as</w:t>
        </w:r>
      </w:ins>
      <w:ins w:id="344" w:author="Ruijie Xu" w:date="2022-02-01T15:04:00Z">
        <w:r w:rsidR="0073052F">
          <w:rPr>
            <w:color w:val="000000" w:themeColor="text1"/>
          </w:rPr>
          <w:t xml:space="preserve"> Bracken </w:t>
        </w:r>
      </w:ins>
      <w:r w:rsidR="001F12F2">
        <w:rPr>
          <w:color w:val="000000" w:themeColor="text1"/>
        </w:rPr>
        <w:fldChar w:fldCharType="begin"/>
      </w:r>
      <w:r w:rsidR="00CB52B4">
        <w:rPr>
          <w:color w:val="000000" w:themeColor="text1"/>
        </w:rPr>
        <w:instrText xml:space="preserve"> ADDIN ZOTERO_ITEM CSL_CITATION {"citationID":"a26oukt0a61","properties":{"formattedCitation":"(Lu {\\i{}et al.}, 2017)","plainCitation":"(Lu et al., 2017)","noteIndex":0},"citationItems":[{"id":279,"uris":["http://zotero.org/users/8256916/items/MNCKWMHL"],"uri":["http://zotero.org/users/8256916/items/MNCKWMHL"],"itemData":{"id":279,"type":"article-journal","abstract":"\\textlessp\\textgreaterMetagenomic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345" w:author="Ruijie Xu" w:date="2022-02-01T15:13:00Z">
        <w:r w:rsidR="001F12F2">
          <w:rPr>
            <w:color w:val="000000" w:themeColor="text1"/>
          </w:rPr>
          <w:t xml:space="preserve"> </w:t>
        </w:r>
      </w:ins>
      <w:ins w:id="346" w:author="Ruijie Xu" w:date="2022-02-01T15:04:00Z">
        <w:del w:id="347" w:author="Liliana Salvador" w:date="2022-02-22T18:12:00Z">
          <w:r w:rsidR="0073052F" w:rsidDel="000B2789">
            <w:rPr>
              <w:color w:val="000000" w:themeColor="text1"/>
            </w:rPr>
            <w:delText>was developed</w:delText>
          </w:r>
        </w:del>
      </w:ins>
      <w:ins w:id="348" w:author="Ruijie Xu" w:date="2022-02-01T15:05:00Z">
        <w:del w:id="349" w:author="Liliana Salvador" w:date="2022-02-22T18:12:00Z">
          <w:r w:rsidR="0073052F" w:rsidDel="000B2789">
            <w:rPr>
              <w:color w:val="000000" w:themeColor="text1"/>
            </w:rPr>
            <w:delText xml:space="preserve"> to</w:delText>
          </w:r>
        </w:del>
      </w:ins>
      <w:ins w:id="350" w:author="Liliana Salvador" w:date="2022-02-22T18:12:00Z">
        <w:r w:rsidR="000B2789">
          <w:rPr>
            <w:color w:val="000000" w:themeColor="text1"/>
          </w:rPr>
          <w:t>that</w:t>
        </w:r>
      </w:ins>
      <w:ins w:id="351" w:author="Ruijie Xu" w:date="2022-02-01T15:05:00Z">
        <w:r w:rsidR="0073052F">
          <w:rPr>
            <w:color w:val="000000" w:themeColor="text1"/>
          </w:rPr>
          <w:t xml:space="preserve"> improve</w:t>
        </w:r>
      </w:ins>
      <w:ins w:id="352" w:author="Liliana Salvador" w:date="2022-02-22T18:12:00Z">
        <w:r w:rsidR="000B2789">
          <w:rPr>
            <w:color w:val="000000" w:themeColor="text1"/>
          </w:rPr>
          <w:t>s</w:t>
        </w:r>
      </w:ins>
      <w:ins w:id="353" w:author="Ruijie Xu" w:date="2022-02-01T15:05:00Z">
        <w:r w:rsidR="0073052F">
          <w:rPr>
            <w:color w:val="000000" w:themeColor="text1"/>
          </w:rPr>
          <w:t xml:space="preserve"> Kraken2’s </w:t>
        </w:r>
        <w:del w:id="354" w:author="Liliana Salvador" w:date="2022-02-22T18:12:00Z">
          <w:r w:rsidR="0073052F" w:rsidDel="000B2789">
            <w:rPr>
              <w:color w:val="000000" w:themeColor="text1"/>
            </w:rPr>
            <w:delText>result</w:delText>
          </w:r>
        </w:del>
      </w:ins>
      <w:ins w:id="355" w:author="Liliana Salvador" w:date="2022-02-22T18:12:00Z">
        <w:r w:rsidR="000B2789">
          <w:rPr>
            <w:color w:val="000000" w:themeColor="text1"/>
          </w:rPr>
          <w:t>output</w:t>
        </w:r>
      </w:ins>
      <w:ins w:id="356" w:author="Ruijie Xu" w:date="2022-02-01T15:04:00Z">
        <w:r w:rsidR="0073052F">
          <w:rPr>
            <w:color w:val="000000" w:themeColor="text1"/>
          </w:rPr>
          <w:t xml:space="preserve"> </w:t>
        </w:r>
      </w:ins>
      <w:ins w:id="357" w:author="Ruijie Xu" w:date="2022-02-01T16:16:00Z">
        <w:r w:rsidR="00D1066B">
          <w:rPr>
            <w:color w:val="000000" w:themeColor="text1"/>
          </w:rPr>
          <w:t>by</w:t>
        </w:r>
      </w:ins>
      <w:ins w:id="358" w:author="Ruijie Xu" w:date="2022-02-01T15:04:00Z">
        <w:r w:rsidR="0073052F">
          <w:rPr>
            <w:color w:val="000000" w:themeColor="text1"/>
          </w:rPr>
          <w:t xml:space="preserve"> eliminat</w:t>
        </w:r>
      </w:ins>
      <w:ins w:id="359" w:author="Ruijie Xu" w:date="2022-02-01T16:16:00Z">
        <w:r w:rsidR="00D1066B">
          <w:rPr>
            <w:color w:val="000000" w:themeColor="text1"/>
          </w:rPr>
          <w:t>ing</w:t>
        </w:r>
      </w:ins>
      <w:ins w:id="360" w:author="Ruijie Xu" w:date="2022-02-01T15:04:00Z">
        <w:r w:rsidR="0073052F">
          <w:rPr>
            <w:color w:val="000000" w:themeColor="text1"/>
          </w:rPr>
          <w:t xml:space="preserve"> </w:t>
        </w:r>
        <w:del w:id="361" w:author="Liliana Salvador" w:date="2022-02-22T18:12:00Z">
          <w:r w:rsidR="0073052F" w:rsidDel="000B2789">
            <w:rPr>
              <w:color w:val="000000" w:themeColor="text1"/>
            </w:rPr>
            <w:delText xml:space="preserve">the </w:delText>
          </w:r>
        </w:del>
        <w:r w:rsidR="0073052F">
          <w:rPr>
            <w:color w:val="000000" w:themeColor="text1"/>
          </w:rPr>
          <w:t>f</w:t>
        </w:r>
      </w:ins>
      <w:ins w:id="362"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CB52B4">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2016)","noteIndex":0},"citationItems":[{"id":414,"uris":["http://zotero.org/users/8256916/items/SLT6YPDF"],"uri":["http://zotero.org/users/8256916/items/SLT6YPDF"],"itemData":{"id":414,"type":"article-journal","abstract":"The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363" w:author="Ruijie Xu" w:date="2022-02-01T15:13:00Z">
        <w:r w:rsidR="001F12F2">
          <w:rPr>
            <w:color w:val="000000" w:themeColor="text1"/>
          </w:rPr>
          <w:t xml:space="preserve"> </w:t>
        </w:r>
      </w:ins>
      <w:ins w:id="364" w:author="Ruijie Xu" w:date="2022-02-01T15:05:00Z">
        <w:del w:id="365" w:author="Liliana Salvador" w:date="2022-02-22T18:13:00Z">
          <w:r w:rsidR="0073052F" w:rsidDel="000B2789">
            <w:rPr>
              <w:color w:val="000000" w:themeColor="text1"/>
            </w:rPr>
            <w:delText>was designed</w:delText>
          </w:r>
        </w:del>
      </w:ins>
      <w:ins w:id="366" w:author="Ruijie Xu" w:date="2022-02-01T15:06:00Z">
        <w:del w:id="367" w:author="Liliana Salvador" w:date="2022-02-22T18:13:00Z">
          <w:r w:rsidR="0073052F" w:rsidDel="000B2789">
            <w:rPr>
              <w:color w:val="000000" w:themeColor="text1"/>
            </w:rPr>
            <w:delText xml:space="preserve"> to </w:delText>
          </w:r>
        </w:del>
        <w:r w:rsidR="0073052F">
          <w:rPr>
            <w:color w:val="000000" w:themeColor="text1"/>
          </w:rPr>
          <w:t>improve</w:t>
        </w:r>
      </w:ins>
      <w:ins w:id="368" w:author="Liliana Salvador" w:date="2022-02-22T18:13:00Z">
        <w:r w:rsidR="000B2789">
          <w:rPr>
            <w:color w:val="000000" w:themeColor="text1"/>
          </w:rPr>
          <w:t>s</w:t>
        </w:r>
      </w:ins>
      <w:ins w:id="369" w:author="Ruijie Xu" w:date="2022-02-01T15:06:00Z">
        <w:r w:rsidR="0073052F">
          <w:rPr>
            <w:color w:val="000000" w:themeColor="text1"/>
          </w:rPr>
          <w:t xml:space="preserve"> the sensitivity of CLARK</w:t>
        </w:r>
      </w:ins>
      <w:ins w:id="370" w:author="Ruijie Xu" w:date="2022-02-01T15:12:00Z">
        <w:r w:rsidR="001F12F2">
          <w:rPr>
            <w:color w:val="000000" w:themeColor="text1"/>
          </w:rPr>
          <w:t xml:space="preserve"> with the use of spaced </w:t>
        </w:r>
      </w:ins>
      <w:proofErr w:type="spellStart"/>
      <w:ins w:id="371" w:author="Ruijie Xu" w:date="2022-02-01T15:06:00Z">
        <w:r w:rsidR="0073052F">
          <w:rPr>
            <w:color w:val="000000" w:themeColor="text1"/>
          </w:rPr>
          <w:t>Kmers</w:t>
        </w:r>
        <w:proofErr w:type="spellEnd"/>
        <w:r w:rsidR="0073052F">
          <w:rPr>
            <w:color w:val="000000" w:themeColor="text1"/>
          </w:rPr>
          <w:t>.</w:t>
        </w:r>
      </w:ins>
      <w:ins w:id="372" w:author="Ruijie Xu" w:date="2022-02-01T15:05:00Z">
        <w:r w:rsidR="0073052F">
          <w:rPr>
            <w:color w:val="000000" w:themeColor="text1"/>
          </w:rPr>
          <w:t xml:space="preserve"> </w:t>
        </w:r>
      </w:ins>
      <w:del w:id="373" w:author="Ruijie Xu" w:date="2022-02-01T14:38:00Z">
        <w:r w:rsidRPr="003A137D" w:rsidDel="00FA2E9A">
          <w:rPr>
            <w:color w:val="000000" w:themeColor="text1"/>
          </w:rPr>
          <w:delText xml:space="preserve"> </w:delText>
        </w:r>
      </w:del>
      <w:del w:id="374"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375" w:author="Liliana Salvador" w:date="2022-02-22T18:13:00Z">
        <w:r w:rsidR="000B2789">
          <w:rPr>
            <w:color w:val="000000" w:themeColor="text1"/>
          </w:rPr>
          <w:t xml:space="preserve">of </w:t>
        </w:r>
      </w:ins>
      <w:ins w:id="376" w:author="Ruijie Xu" w:date="2022-02-01T15:02:00Z">
        <w:r w:rsidR="00C4495B">
          <w:rPr>
            <w:color w:val="000000" w:themeColor="text1"/>
          </w:rPr>
          <w:t>these software</w:t>
        </w:r>
      </w:ins>
      <w:del w:id="377"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CB52B4">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378"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 xml:space="preserve">the performance of these </w:t>
      </w:r>
      <w:del w:id="379" w:author="Ruijie Xu" w:date="2022-02-01T16:16:00Z">
        <w:r w:rsidR="0065494D" w:rsidRPr="003A137D" w:rsidDel="00D1066B">
          <w:rPr>
            <w:color w:val="000000" w:themeColor="text1"/>
          </w:rPr>
          <w:delText xml:space="preserve">tools </w:delText>
        </w:r>
      </w:del>
      <w:ins w:id="380"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of </w:t>
      </w:r>
      <w:del w:id="381"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382" w:author="Ruijie Xu" w:date="2022-02-01T16:16:00Z">
        <w:r w:rsidR="00D1066B">
          <w:rPr>
            <w:color w:val="000000" w:themeColor="text1"/>
          </w:rPr>
          <w:t>biological</w:t>
        </w:r>
      </w:ins>
      <w:ins w:id="383"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384" w:author="Ruijie Xu" w:date="2022-02-01T15:16:00Z">
        <w:r w:rsidR="001F12F2">
          <w:rPr>
            <w:color w:val="000000" w:themeColor="text1"/>
          </w:rPr>
          <w:t xml:space="preserve">samples collected from </w:t>
        </w:r>
      </w:ins>
      <w:del w:id="385" w:author="Ruijie Xu" w:date="2022-02-01T15:15:00Z">
        <w:r w:rsidR="00285DB6" w:rsidRPr="003A137D" w:rsidDel="001F12F2">
          <w:rPr>
            <w:color w:val="000000" w:themeColor="text1"/>
          </w:rPr>
          <w:delText>specimens collected from</w:delText>
        </w:r>
      </w:del>
      <w:del w:id="386"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387"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are unknown and potentially contain taxa that do not have</w:t>
      </w:r>
      <w:del w:id="388" w:author="Ruijie Xu" w:date="2022-02-01T16:18:00Z">
        <w:r w:rsidRPr="003A137D" w:rsidDel="00FA4F34">
          <w:rPr>
            <w:color w:val="000000" w:themeColor="text1"/>
          </w:rPr>
          <w:delText xml:space="preserve"> their reference</w:delText>
        </w:r>
      </w:del>
      <w:r w:rsidRPr="003A137D">
        <w:rPr>
          <w:color w:val="000000" w:themeColor="text1"/>
        </w:rPr>
        <w:t xml:space="preserve"> genomes </w:t>
      </w:r>
      <w:del w:id="389" w:author="Ruijie Xu" w:date="2022-02-01T16:18:00Z">
        <w:r w:rsidRPr="003A137D" w:rsidDel="00FA4F34">
          <w:rPr>
            <w:color w:val="000000" w:themeColor="text1"/>
          </w:rPr>
          <w:delText>in</w:delText>
        </w:r>
      </w:del>
      <w:ins w:id="390" w:author="Ruijie Xu" w:date="2022-02-01T16:18:00Z">
        <w:r w:rsidR="00FA4F34">
          <w:rPr>
            <w:color w:val="000000" w:themeColor="text1"/>
          </w:rPr>
          <w:t>available in</w:t>
        </w:r>
      </w:ins>
      <w:r w:rsidRPr="003A137D">
        <w:rPr>
          <w:color w:val="000000" w:themeColor="text1"/>
        </w:rPr>
        <w:t xml:space="preserve"> the</w:t>
      </w:r>
      <w:del w:id="391"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392"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393"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18A193EC" w:rsidR="005912FB" w:rsidRPr="003A137D" w:rsidRDefault="00C0014F" w:rsidP="005912FB">
      <w:pPr>
        <w:spacing w:line="480" w:lineRule="auto"/>
        <w:ind w:firstLine="720"/>
        <w:rPr>
          <w:color w:val="000000" w:themeColor="text1"/>
        </w:rPr>
      </w:pPr>
      <w:r w:rsidRPr="003A137D">
        <w:rPr>
          <w:color w:val="000000" w:themeColor="text1"/>
        </w:rPr>
        <w:lastRenderedPageBreak/>
        <w:t>In this study, we compare</w:t>
      </w:r>
      <w:del w:id="394"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395" w:author="Ruijie Xu" w:date="2022-02-01T15:17:00Z">
        <w:r w:rsidR="001F12F2">
          <w:rPr>
            <w:color w:val="000000" w:themeColor="text1"/>
          </w:rPr>
          <w:t xml:space="preserve"> </w:t>
        </w:r>
      </w:ins>
      <w:ins w:id="396" w:author="Ruijie Xu" w:date="2022-02-01T15:18:00Z">
        <w:del w:id="397"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398" w:author="Liliana Salvador" w:date="2022-02-22T18:37:00Z">
        <w:r w:rsidR="003F73CA">
          <w:rPr>
            <w:color w:val="000000" w:themeColor="text1"/>
          </w:rPr>
          <w:t xml:space="preserve">metagenomic software and </w:t>
        </w:r>
      </w:ins>
      <w:ins w:id="399" w:author="Ruijie Xu" w:date="2022-02-01T15:18:00Z">
        <w:r w:rsidR="001F12F2">
          <w:rPr>
            <w:color w:val="000000" w:themeColor="text1"/>
          </w:rPr>
          <w:t xml:space="preserve">DBs </w:t>
        </w:r>
        <w:del w:id="400" w:author="Liliana Salvador" w:date="2022-02-22T18:37:00Z">
          <w:r w:rsidR="001F12F2" w:rsidDel="003F73CA">
            <w:rPr>
              <w:color w:val="000000" w:themeColor="text1"/>
            </w:rPr>
            <w:delText>and</w:delText>
          </w:r>
        </w:del>
      </w:ins>
      <w:del w:id="401" w:author="Liliana Salvador" w:date="2022-02-22T18:37:00Z">
        <w:r w:rsidR="00C06D2E" w:rsidRPr="003A137D" w:rsidDel="003F73CA">
          <w:rPr>
            <w:color w:val="000000" w:themeColor="text1"/>
          </w:rPr>
          <w:delText xml:space="preserve"> the</w:delText>
        </w:r>
      </w:del>
      <w:ins w:id="402" w:author="Ruijie Xu" w:date="2022-02-01T15:16:00Z">
        <w:del w:id="403" w:author="Liliana Salvador" w:date="2022-02-22T18:37:00Z">
          <w:r w:rsidR="001F12F2" w:rsidDel="003F73CA">
            <w:rPr>
              <w:color w:val="000000" w:themeColor="text1"/>
            </w:rPr>
            <w:delText xml:space="preserve"> nine</w:delText>
          </w:r>
        </w:del>
      </w:ins>
      <w:del w:id="404" w:author="Liliana Salvador" w:date="2022-02-22T18:37:00Z">
        <w:r w:rsidR="00C06D2E" w:rsidRPr="003A137D" w:rsidDel="003F73CA">
          <w:rPr>
            <w:color w:val="000000" w:themeColor="text1"/>
          </w:rPr>
          <w:delText xml:space="preserve"> </w:delText>
        </w:r>
      </w:del>
      <w:ins w:id="405" w:author="Ruijie Xu" w:date="2022-02-01T15:18:00Z">
        <w:del w:id="406" w:author="Liliana Salvador" w:date="2022-02-22T18:37:00Z">
          <w:r w:rsidR="001F12F2" w:rsidDel="003F73CA">
            <w:rPr>
              <w:color w:val="000000" w:themeColor="text1"/>
            </w:rPr>
            <w:delText>differen</w:delText>
          </w:r>
        </w:del>
      </w:ins>
      <w:ins w:id="407" w:author="Ruijie Xu" w:date="2022-02-01T15:19:00Z">
        <w:del w:id="408" w:author="Liliana Salvador" w:date="2022-02-22T18:37:00Z">
          <w:r w:rsidR="00173518" w:rsidDel="003F73CA">
            <w:rPr>
              <w:color w:val="000000" w:themeColor="text1"/>
            </w:rPr>
            <w:delText xml:space="preserve">t </w:delText>
          </w:r>
        </w:del>
      </w:ins>
      <w:del w:id="409"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410" w:author="Ruijie Xu" w:date="2022-02-01T15:16:00Z">
        <w:del w:id="411" w:author="Liliana Salvador" w:date="2022-02-22T18:14:00Z">
          <w:r w:rsidR="001F12F2" w:rsidDel="000B2789">
            <w:rPr>
              <w:color w:val="000000" w:themeColor="text1"/>
            </w:rPr>
            <w:delText xml:space="preserve"> </w:delText>
          </w:r>
        </w:del>
      </w:ins>
      <w:ins w:id="412" w:author="Ruijie Xu" w:date="2022-02-01T15:19:00Z">
        <w:del w:id="413" w:author="Liliana Salvador" w:date="2022-02-22T18:14:00Z">
          <w:r w:rsidR="00173518" w:rsidDel="000B2789">
            <w:rPr>
              <w:color w:val="000000" w:themeColor="text1"/>
            </w:rPr>
            <w:delText>metioned above</w:delText>
          </w:r>
        </w:del>
      </w:ins>
      <w:del w:id="414"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r w:rsidR="00C06D2E" w:rsidRPr="003A137D">
        <w:rPr>
          <w:color w:val="000000" w:themeColor="text1"/>
        </w:rPr>
        <w:t>.</w:t>
      </w:r>
      <w:r w:rsidR="00366132" w:rsidRPr="003A137D">
        <w:rPr>
          <w:color w:val="000000" w:themeColor="text1"/>
        </w:rPr>
        <w:t xml:space="preserve"> </w:t>
      </w:r>
      <w:r w:rsidRPr="003A137D">
        <w:rPr>
          <w:color w:val="000000" w:themeColor="text1"/>
        </w:rPr>
        <w:t xml:space="preserve">We </w:t>
      </w:r>
      <w:ins w:id="415" w:author="Liliana Salvador" w:date="2022-02-22T18:39:00Z">
        <w:r w:rsidR="003F73CA">
          <w:rPr>
            <w:color w:val="000000" w:themeColor="text1"/>
          </w:rPr>
          <w:t>especially</w:t>
        </w:r>
      </w:ins>
      <w:del w:id="416" w:author="Liliana Salvador" w:date="2022-02-22T18:39:00Z">
        <w:r w:rsidR="00DA3793" w:rsidRPr="003A137D" w:rsidDel="003F73CA">
          <w:rPr>
            <w:color w:val="000000" w:themeColor="text1"/>
          </w:rPr>
          <w:delText>specifically</w:delText>
        </w:r>
      </w:del>
      <w:r w:rsidRPr="003A137D">
        <w:rPr>
          <w:color w:val="000000" w:themeColor="text1"/>
        </w:rPr>
        <w:t xml:space="preserve"> address </w:t>
      </w:r>
      <w:bookmarkStart w:id="417" w:name="OLE_LINK215"/>
      <w:bookmarkStart w:id="418"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419" w:author="Ruijie Xu" w:date="2022-02-01T16:21:00Z">
        <w:r w:rsidR="00FA4F34">
          <w:rPr>
            <w:color w:val="000000" w:themeColor="text1"/>
          </w:rPr>
          <w:t xml:space="preserve">the </w:t>
        </w:r>
      </w:ins>
      <w:del w:id="420"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417"/>
        <w:bookmarkEnd w:id="418"/>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421" w:author="Ruijie Xu" w:date="2022-02-01T16:21:00Z">
        <w:r w:rsidR="00FA4F34">
          <w:rPr>
            <w:color w:val="000000" w:themeColor="text1"/>
          </w:rPr>
          <w:t xml:space="preserve">of </w:t>
        </w:r>
      </w:ins>
      <w:ins w:id="422" w:author="Ruijie Xu" w:date="2022-02-01T16:22:00Z">
        <w:r w:rsidR="00FA4F34">
          <w:rPr>
            <w:color w:val="000000" w:themeColor="text1"/>
          </w:rPr>
          <w:t>the rat samples</w:t>
        </w:r>
        <w:del w:id="423" w:author="Liliana Salvador" w:date="2022-02-22T18:15:00Z">
          <w:r w:rsidR="00FA4F34" w:rsidDel="000B2789">
            <w:rPr>
              <w:color w:val="000000" w:themeColor="text1"/>
            </w:rPr>
            <w:delText>, and how these influences</w:delText>
          </w:r>
        </w:del>
      </w:ins>
      <w:del w:id="424" w:author="Liliana Salvador" w:date="2022-02-22T18:15:00Z">
        <w:r w:rsidR="00AE4F6D" w:rsidRPr="003A137D" w:rsidDel="000B2789">
          <w:rPr>
            <w:color w:val="000000" w:themeColor="text1"/>
          </w:rPr>
          <w:delText xml:space="preserve">results </w:delText>
        </w:r>
        <w:r w:rsidR="00DA3793" w:rsidRPr="003A137D" w:rsidDel="000B2789">
          <w:rPr>
            <w:color w:val="000000" w:themeColor="text1"/>
          </w:rPr>
          <w:delText>can affect</w:delText>
        </w:r>
        <w:r w:rsidR="00AE4F6D" w:rsidRPr="003A137D" w:rsidDel="000B2789">
          <w:rPr>
            <w:color w:val="000000" w:themeColor="text1"/>
          </w:rPr>
          <w:delText xml:space="preserve"> the</w:delText>
        </w:r>
      </w:del>
      <w:ins w:id="425" w:author="Liliana Salvador" w:date="2022-02-22T18:15:00Z">
        <w:r w:rsidR="000B2789">
          <w:rPr>
            <w:color w:val="000000" w:themeColor="text1"/>
          </w:rPr>
          <w:t xml:space="preserve"> and subsequent</w:t>
        </w:r>
      </w:ins>
      <w:r w:rsidR="00AE4F6D" w:rsidRPr="003A137D">
        <w:rPr>
          <w:color w:val="000000" w:themeColor="text1"/>
        </w:rPr>
        <w:t xml:space="preserve"> downstream analyses.</w:t>
      </w:r>
      <w:r w:rsidR="00AE4F6D" w:rsidRPr="003A137D" w:rsidDel="00AE4F6D">
        <w:rPr>
          <w:color w:val="000000" w:themeColor="text1"/>
        </w:rPr>
        <w:t xml:space="preserve"> </w:t>
      </w:r>
      <w:r w:rsidR="00366132" w:rsidRPr="003A137D">
        <w:rPr>
          <w:color w:val="000000" w:themeColor="text1"/>
        </w:rPr>
        <w:t>We also</w:t>
      </w:r>
      <w:ins w:id="426" w:author="Liliana Salvador" w:date="2022-02-22T18:16:00Z">
        <w:r w:rsidR="000B2789">
          <w:rPr>
            <w:color w:val="000000" w:themeColor="text1"/>
          </w:rPr>
          <w:t xml:space="preserve"> test how well these methods</w:t>
        </w:r>
      </w:ins>
      <w:r w:rsidR="00366132" w:rsidRPr="003A137D">
        <w:rPr>
          <w:color w:val="000000" w:themeColor="text1"/>
        </w:rPr>
        <w:t xml:space="preserve"> </w:t>
      </w:r>
      <w:del w:id="427" w:author="Liliana Salvador" w:date="2022-02-22T18:16:00Z">
        <w:r w:rsidR="00366132" w:rsidRPr="003A137D" w:rsidDel="000B2789">
          <w:rPr>
            <w:color w:val="000000" w:themeColor="text1"/>
          </w:rPr>
          <w:delText xml:space="preserve">focused on the specific </w:delText>
        </w:r>
      </w:del>
      <w:r w:rsidR="00366132" w:rsidRPr="003A137D">
        <w:rPr>
          <w:color w:val="000000" w:themeColor="text1"/>
        </w:rPr>
        <w:t>detect</w:t>
      </w:r>
      <w:del w:id="428" w:author="Liliana Salvador" w:date="2022-02-22T18:16:00Z">
        <w:r w:rsidR="00366132" w:rsidRPr="003A137D" w:rsidDel="000B2789">
          <w:rPr>
            <w:color w:val="000000" w:themeColor="text1"/>
          </w:rPr>
          <w:delText>ion</w:delText>
        </w:r>
      </w:del>
      <w:r w:rsidR="00366132" w:rsidRPr="003A137D">
        <w:rPr>
          <w:color w:val="000000" w:themeColor="text1"/>
        </w:rPr>
        <w:t xml:space="preserve"> </w:t>
      </w:r>
      <w:del w:id="429" w:author="Liliana Salvador" w:date="2022-02-22T18:38:00Z">
        <w:r w:rsidR="00366132" w:rsidRPr="003A137D" w:rsidDel="003F73CA">
          <w:rPr>
            <w:color w:val="000000" w:themeColor="text1"/>
          </w:rPr>
          <w:delText>of</w:delText>
        </w:r>
      </w:del>
      <w:del w:id="430" w:author="Liliana Salvador" w:date="2022-02-22T18:16:00Z">
        <w:r w:rsidR="00366132" w:rsidRPr="003A137D" w:rsidDel="000B2789">
          <w:rPr>
            <w:color w:val="000000" w:themeColor="text1"/>
          </w:rPr>
          <w:delText xml:space="preserve"> </w:delText>
        </w:r>
      </w:del>
      <w:r w:rsidR="00FA4E52" w:rsidRPr="003A137D">
        <w:rPr>
          <w:color w:val="000000" w:themeColor="text1"/>
        </w:rPr>
        <w:t>the</w:t>
      </w:r>
      <w:r w:rsidR="00366132" w:rsidRPr="003A137D">
        <w:rPr>
          <w:color w:val="000000" w:themeColor="text1"/>
        </w:rPr>
        <w:t xml:space="preserve"> zoonotic pathogen </w:t>
      </w:r>
      <w:del w:id="431" w:author="Ruijie Xu" w:date="2022-02-02T11:02:00Z">
        <w:r w:rsidR="00366132" w:rsidRPr="003A137D" w:rsidDel="00463AA7">
          <w:rPr>
            <w:i/>
            <w:color w:val="000000" w:themeColor="text1"/>
          </w:rPr>
          <w:delText>Leptospira</w:delText>
        </w:r>
      </w:del>
      <w:ins w:id="432" w:author="Ruijie Xu" w:date="2022-02-02T11:02:00Z">
        <w:r w:rsidR="00463AA7">
          <w:rPr>
            <w:i/>
            <w:color w:val="000000" w:themeColor="text1"/>
          </w:rPr>
          <w:t>Leptospira</w:t>
        </w:r>
      </w:ins>
      <w:r w:rsidR="00366132" w:rsidRPr="003A137D">
        <w:rPr>
          <w:color w:val="000000" w:themeColor="text1"/>
        </w:rPr>
        <w:t xml:space="preserve"> in rat kidneys. </w:t>
      </w:r>
      <w:ins w:id="433" w:author="Liliana Salvador" w:date="2022-02-22T18:39:00Z">
        <w:r w:rsidR="003F73CA">
          <w:rPr>
            <w:color w:val="000000" w:themeColor="text1"/>
          </w:rPr>
          <w:t>Specifically, t</w:t>
        </w:r>
      </w:ins>
      <w:del w:id="434" w:author="Liliana Salvador" w:date="2022-02-22T18:39:00Z">
        <w:r w:rsidR="00DA3793" w:rsidRPr="003A137D" w:rsidDel="003F73CA">
          <w:rPr>
            <w:color w:val="000000" w:themeColor="text1"/>
          </w:rPr>
          <w:delText>T</w:delText>
        </w:r>
      </w:del>
      <w:r w:rsidR="00DA3793" w:rsidRPr="003A137D">
        <w:rPr>
          <w:color w:val="000000" w:themeColor="text1"/>
        </w:rPr>
        <w: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435"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436" w:author="Ruijie Xu" w:date="2022-02-01T15:19:00Z">
        <w:del w:id="437" w:author="Liliana Salvador" w:date="2022-02-23T11:22:00Z">
          <w:r w:rsidR="00173518" w:rsidDel="00AD79E6">
            <w:rPr>
              <w:color w:val="000000" w:themeColor="text1"/>
            </w:rPr>
            <w:delText xml:space="preserve">the </w:delText>
          </w:r>
        </w:del>
        <w:r w:rsidR="00173518">
          <w:rPr>
            <w:color w:val="000000" w:themeColor="text1"/>
          </w:rPr>
          <w:t>four</w:t>
        </w:r>
      </w:ins>
      <w:ins w:id="438" w:author="Ruijie Xu" w:date="2022-02-01T15:20:00Z">
        <w:r w:rsidR="00173518">
          <w:rPr>
            <w:color w:val="000000" w:themeColor="text1"/>
          </w:rPr>
          <w:t xml:space="preserve"> </w:t>
        </w:r>
      </w:ins>
      <w:del w:id="439" w:author="Liliana Salvador" w:date="2022-02-23T11:22:00Z">
        <w:r w:rsidRPr="003A137D" w:rsidDel="00AD79E6">
          <w:rPr>
            <w:color w:val="000000" w:themeColor="text1"/>
          </w:rPr>
          <w:delText xml:space="preserve">Kraken2 </w:delText>
        </w:r>
      </w:del>
      <w:ins w:id="440" w:author="Liliana Salvador" w:date="2022-02-23T11:22:00Z">
        <w:r w:rsidR="00AD79E6">
          <w:rPr>
            <w:color w:val="000000" w:themeColor="text1"/>
          </w:rPr>
          <w:t xml:space="preserve">DBs </w:t>
        </w:r>
      </w:ins>
      <w:ins w:id="441" w:author="Ruijie Xu" w:date="2022-02-01T15:20:00Z">
        <w:del w:id="442" w:author="Liliana Salvador" w:date="2022-02-23T11:21:00Z">
          <w:r w:rsidR="00173518" w:rsidDel="00AD79E6">
            <w:rPr>
              <w:color w:val="000000" w:themeColor="text1"/>
            </w:rPr>
            <w:delText xml:space="preserve">DBs </w:delText>
          </w:r>
        </w:del>
      </w:ins>
      <w:del w:id="443"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444" w:author="Ruijie Xu" w:date="2022-02-01T15:20:00Z">
        <w:del w:id="445" w:author="Liliana Salvador" w:date="2022-02-23T11:21:00Z">
          <w:r w:rsidR="00173518" w:rsidDel="00AD79E6">
            <w:rPr>
              <w:color w:val="000000" w:themeColor="text1"/>
            </w:rPr>
            <w:delText>the</w:delText>
          </w:r>
        </w:del>
      </w:ins>
      <w:ins w:id="446" w:author="Liliana Salvador" w:date="2022-02-23T11:21:00Z">
        <w:r w:rsidR="00AD79E6">
          <w:rPr>
            <w:color w:val="000000" w:themeColor="text1"/>
          </w:rPr>
          <w:t>and</w:t>
        </w:r>
      </w:ins>
      <w:ins w:id="447" w:author="Ruijie Xu" w:date="2022-02-01T15:20:00Z">
        <w:r w:rsidR="00173518">
          <w:rPr>
            <w:color w:val="000000" w:themeColor="text1"/>
          </w:rPr>
          <w:t xml:space="preserve"> nine metagenomics profiling software</w:t>
        </w:r>
      </w:ins>
      <w:ins w:id="448" w:author="Liliana Salvador" w:date="2022-02-22T18:39:00Z">
        <w:r w:rsidR="003F73CA">
          <w:rPr>
            <w:color w:val="000000" w:themeColor="text1"/>
          </w:rPr>
          <w:t xml:space="preserve"> introduced above</w:t>
        </w:r>
      </w:ins>
      <w:r w:rsidRPr="003A137D">
        <w:rPr>
          <w:color w:val="000000" w:themeColor="text1"/>
        </w:rPr>
        <w:t xml:space="preserve">; </w:t>
      </w:r>
      <w:ins w:id="449" w:author="Liliana Salvador" w:date="2022-02-23T11:23:00Z">
        <w:r w:rsidR="00AD79E6">
          <w:rPr>
            <w:color w:val="000000" w:themeColor="text1"/>
          </w:rPr>
          <w:t xml:space="preserve">2) demonstrate the effect of 1) </w:t>
        </w:r>
      </w:ins>
      <w:ins w:id="450" w:author="Liliana Salvador" w:date="2022-02-23T11:24:00Z">
        <w:r w:rsidR="00AD79E6">
          <w:rPr>
            <w:color w:val="000000" w:themeColor="text1"/>
          </w:rPr>
          <w:t xml:space="preserve">in the downstream analyses; </w:t>
        </w:r>
      </w:ins>
      <w:del w:id="451"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452" w:author="Ruijie Xu" w:date="2022-02-02T11:02:00Z">
        <w:del w:id="453" w:author="Liliana Salvador" w:date="2022-02-23T11:22:00Z">
          <w:r w:rsidR="00463AA7" w:rsidDel="00AD79E6">
            <w:rPr>
              <w:i/>
              <w:iCs/>
              <w:color w:val="000000" w:themeColor="text1"/>
            </w:rPr>
            <w:delText>Leptospira</w:delText>
          </w:r>
        </w:del>
      </w:ins>
      <w:del w:id="454"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455" w:author="Liliana Salvador" w:date="2022-02-23T11:24:00Z">
        <w:r w:rsidR="00AD79E6">
          <w:rPr>
            <w:color w:val="000000" w:themeColor="text1"/>
          </w:rPr>
          <w:t xml:space="preserve">and </w:t>
        </w:r>
      </w:ins>
      <w:del w:id="456" w:author="Liliana Salvador" w:date="2022-02-23T11:24:00Z">
        <w:r w:rsidR="00AE4F6D" w:rsidRPr="003A137D" w:rsidDel="00AD79E6">
          <w:rPr>
            <w:color w:val="000000" w:themeColor="text1"/>
          </w:rPr>
          <w:delText>4)</w:delText>
        </w:r>
      </w:del>
      <w:del w:id="457"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458" w:author="Liliana Salvador" w:date="2022-02-23T11:24:00Z">
        <w:r w:rsidRPr="003A137D" w:rsidDel="00AD79E6">
          <w:rPr>
            <w:color w:val="000000" w:themeColor="text1"/>
          </w:rPr>
          <w:delText>characteriz</w:delText>
        </w:r>
      </w:del>
      <w:del w:id="459" w:author="Liliana Salvador" w:date="2022-02-22T18:40:00Z">
        <w:r w:rsidRPr="003A137D" w:rsidDel="003F73CA">
          <w:rPr>
            <w:color w:val="000000" w:themeColor="text1"/>
          </w:rPr>
          <w:delText>ing</w:delText>
        </w:r>
      </w:del>
      <w:del w:id="460"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461" w:author="Liliana Salvador" w:date="2022-02-23T11:24:00Z">
        <w:r w:rsidR="00AD79E6">
          <w:rPr>
            <w:color w:val="000000" w:themeColor="text1"/>
          </w:rPr>
          <w:t>3</w:t>
        </w:r>
      </w:ins>
      <w:ins w:id="462" w:author="Liliana Salvador" w:date="2022-02-23T11:22:00Z">
        <w:r w:rsidR="00AD79E6" w:rsidRPr="003A137D">
          <w:rPr>
            <w:color w:val="000000" w:themeColor="text1"/>
          </w:rPr>
          <w:t xml:space="preserve">) identify the presence of potential zoonotic pathogens such as </w:t>
        </w:r>
        <w:r w:rsidR="00AD79E6">
          <w:rPr>
            <w:i/>
            <w:iCs/>
            <w:color w:val="000000" w:themeColor="text1"/>
          </w:rPr>
          <w:t>Leptospira</w:t>
        </w:r>
        <w:r w:rsidR="00AD79E6" w:rsidRPr="003A137D">
          <w:rPr>
            <w:color w:val="000000" w:themeColor="text1"/>
          </w:rPr>
          <w:t xml:space="preserve"> from each software’s profiling results</w:t>
        </w:r>
      </w:ins>
      <w:r w:rsidR="005320C9" w:rsidRPr="003A137D">
        <w:rPr>
          <w:color w:val="000000" w:themeColor="text1"/>
        </w:rPr>
        <w:t xml:space="preserve">. </w:t>
      </w:r>
      <w:commentRangeStart w:id="463"/>
      <w:del w:id="464" w:author="Liliana Salvador" w:date="2022-02-22T18:41:00Z">
        <w:r w:rsidR="005320C9" w:rsidRPr="003A137D" w:rsidDel="003F73CA">
          <w:rPr>
            <w:color w:val="000000" w:themeColor="text1"/>
          </w:rPr>
          <w:delText>We present data</w:delText>
        </w:r>
      </w:del>
      <w:ins w:id="465" w:author="Liliana Salvador" w:date="2022-02-22T18:41:00Z">
        <w:r w:rsidR="003F73CA">
          <w:rPr>
            <w:color w:val="000000" w:themeColor="text1"/>
          </w:rPr>
          <w:t>Our results</w:t>
        </w:r>
      </w:ins>
      <w:r w:rsidR="005320C9" w:rsidRPr="003A137D">
        <w:rPr>
          <w:color w:val="000000" w:themeColor="text1"/>
        </w:rPr>
        <w:t xml:space="preserve"> </w:t>
      </w:r>
      <w:del w:id="466" w:author="Liliana Salvador" w:date="2022-02-22T18:41:00Z">
        <w:r w:rsidR="00443703" w:rsidRPr="003A137D" w:rsidDel="003F73CA">
          <w:rPr>
            <w:color w:val="000000" w:themeColor="text1"/>
          </w:rPr>
          <w:delText>demonstratin</w:delText>
        </w:r>
        <w:r w:rsidR="00911926" w:rsidRPr="003A137D" w:rsidDel="003F73CA">
          <w:rPr>
            <w:color w:val="000000" w:themeColor="text1"/>
          </w:rPr>
          <w:delText xml:space="preserve">g </w:delText>
        </w:r>
      </w:del>
      <w:ins w:id="467" w:author="Liliana Salvador" w:date="2022-02-22T18:41:00Z">
        <w:r w:rsidR="003F73CA">
          <w:rPr>
            <w:color w:val="000000" w:themeColor="text1"/>
          </w:rPr>
          <w:t xml:space="preserve">show </w:t>
        </w:r>
      </w:ins>
      <w:commentRangeEnd w:id="463"/>
      <w:ins w:id="468" w:author="Liliana Salvador" w:date="2022-02-23T11:26:00Z">
        <w:r w:rsidR="00AD79E6">
          <w:rPr>
            <w:rStyle w:val="CommentReference"/>
          </w:rPr>
          <w:commentReference w:id="463"/>
        </w:r>
      </w:ins>
      <w:ins w:id="469" w:author="Liliana Salvador" w:date="2022-02-22T18:41:00Z">
        <w:r w:rsidR="003F73CA">
          <w:rPr>
            <w:color w:val="000000" w:themeColor="text1"/>
          </w:rPr>
          <w:t>that there</w:t>
        </w:r>
        <w:r w:rsidR="003F73CA" w:rsidRPr="003A137D">
          <w:rPr>
            <w:color w:val="000000" w:themeColor="text1"/>
          </w:rPr>
          <w:t xml:space="preserve"> </w:t>
        </w:r>
        <w:r w:rsidR="003F73CA">
          <w:rPr>
            <w:color w:val="000000" w:themeColor="text1"/>
          </w:rPr>
          <w:t>are</w:t>
        </w:r>
      </w:ins>
      <w:del w:id="470" w:author="Liliana Salvador" w:date="2022-02-22T18:41:00Z">
        <w:r w:rsidR="00911926" w:rsidRPr="003A137D" w:rsidDel="003F73CA">
          <w:rPr>
            <w:color w:val="000000" w:themeColor="text1"/>
          </w:rPr>
          <w:delText>the</w:delText>
        </w:r>
      </w:del>
      <w:r w:rsidR="00911926" w:rsidRPr="003A137D">
        <w:rPr>
          <w:color w:val="000000" w:themeColor="text1"/>
        </w:rPr>
        <w:t xml:space="preserve"> significant differences among the characterizations of the microbial communities </w:t>
      </w:r>
      <w:r w:rsidR="00255E5F" w:rsidRPr="003A137D">
        <w:rPr>
          <w:color w:val="000000" w:themeColor="text1"/>
        </w:rPr>
        <w:t>analyzed from</w:t>
      </w:r>
      <w:r w:rsidR="00911926" w:rsidRPr="003A137D">
        <w:rPr>
          <w:color w:val="000000" w:themeColor="text1"/>
        </w:rPr>
        <w:t xml:space="preserve"> the </w:t>
      </w:r>
      <w:commentRangeStart w:id="471"/>
      <w:r w:rsidR="00911926" w:rsidRPr="003A137D">
        <w:rPr>
          <w:color w:val="000000" w:themeColor="text1"/>
        </w:rPr>
        <w:t xml:space="preserve">microbial profiles </w:t>
      </w:r>
      <w:commentRangeEnd w:id="471"/>
      <w:r w:rsidR="00A87C25">
        <w:rPr>
          <w:rStyle w:val="CommentReference"/>
        </w:rPr>
        <w:commentReference w:id="471"/>
      </w:r>
      <w:r w:rsidR="00255E5F" w:rsidRPr="003A137D">
        <w:rPr>
          <w:color w:val="000000" w:themeColor="text1"/>
        </w:rPr>
        <w:t>obtained using</w:t>
      </w:r>
      <w:r w:rsidR="00911926" w:rsidRPr="003A137D">
        <w:rPr>
          <w:color w:val="000000" w:themeColor="text1"/>
        </w:rPr>
        <w:t xml:space="preserve"> different DB and software</w:t>
      </w:r>
      <w:ins w:id="472" w:author="Liliana Salvador" w:date="2022-02-22T18:42:00Z">
        <w:r w:rsidR="003F73CA">
          <w:rPr>
            <w:color w:val="000000" w:themeColor="text1"/>
          </w:rPr>
          <w:t xml:space="preserve"> and that caution should be taken in the choice of the appropriate software </w:t>
        </w:r>
      </w:ins>
      <w:ins w:id="473" w:author="Liliana Salvador" w:date="2022-02-22T18:43:00Z">
        <w:r w:rsidR="003F73CA">
          <w:rPr>
            <w:color w:val="000000" w:themeColor="text1"/>
          </w:rPr>
          <w:t>to answer a specific metagenomic question</w:t>
        </w:r>
      </w:ins>
      <w:del w:id="474" w:author="Liliana Salvador" w:date="2022-02-22T18:42:00Z">
        <w:r w:rsidR="00255E5F" w:rsidRPr="003A137D" w:rsidDel="003F73CA">
          <w:rPr>
            <w:color w:val="000000" w:themeColor="text1"/>
          </w:rPr>
          <w:delText>.</w:delText>
        </w:r>
      </w:del>
      <w:ins w:id="475" w:author="Ruijie Xu" w:date="2022-02-01T15:22:00Z">
        <w:del w:id="476" w:author="Liliana Salvador" w:date="2022-02-22T18:42:00Z">
          <w:r w:rsidR="00173518" w:rsidDel="003F73CA">
            <w:rPr>
              <w:color w:val="000000" w:themeColor="text1"/>
            </w:rPr>
            <w:delText xml:space="preserve"> Through</w:delText>
          </w:r>
        </w:del>
      </w:ins>
      <w:ins w:id="477" w:author="Ruijie Xu" w:date="2022-02-01T15:23:00Z">
        <w:del w:id="478" w:author="Liliana Salvador" w:date="2022-02-22T18:42:00Z">
          <w:r w:rsidR="00173518" w:rsidDel="003F73CA">
            <w:rPr>
              <w:color w:val="000000" w:themeColor="text1"/>
            </w:rPr>
            <w:delText xml:space="preserve"> comparison</w:delText>
          </w:r>
        </w:del>
      </w:ins>
      <w:ins w:id="479" w:author="Ruijie Xu" w:date="2022-02-01T16:23:00Z">
        <w:del w:id="480" w:author="Liliana Salvador" w:date="2022-02-22T18:42:00Z">
          <w:r w:rsidR="008653B3" w:rsidDel="003F73CA">
            <w:rPr>
              <w:color w:val="000000" w:themeColor="text1"/>
            </w:rPr>
            <w:delText>s</w:delText>
          </w:r>
        </w:del>
      </w:ins>
      <w:ins w:id="481" w:author="Ruijie Xu" w:date="2022-02-01T15:23:00Z">
        <w:del w:id="482" w:author="Liliana Salvador" w:date="2022-02-22T18:42:00Z">
          <w:r w:rsidR="00173518" w:rsidDel="003F73CA">
            <w:rPr>
              <w:color w:val="000000" w:themeColor="text1"/>
            </w:rPr>
            <w:delText>, we have demonstrated the profiling results of Metaphlan3 were least sensitiv</w:delText>
          </w:r>
        </w:del>
      </w:ins>
      <w:ins w:id="483" w:author="Ruijie Xu" w:date="2022-02-01T15:28:00Z">
        <w:del w:id="484" w:author="Liliana Salvador" w:date="2022-02-22T18:42:00Z">
          <w:r w:rsidR="00B9635E" w:rsidDel="003F73CA">
            <w:rPr>
              <w:color w:val="000000" w:themeColor="text1"/>
            </w:rPr>
            <w:delText>e overall</w:delText>
          </w:r>
        </w:del>
      </w:ins>
      <w:ins w:id="485" w:author="Ruijie Xu" w:date="2022-02-01T15:23:00Z">
        <w:del w:id="486" w:author="Liliana Salvador" w:date="2022-02-22T18:42:00Z">
          <w:r w:rsidR="00173518" w:rsidDel="003F73CA">
            <w:rPr>
              <w:color w:val="000000" w:themeColor="text1"/>
            </w:rPr>
            <w:delText xml:space="preserve"> in profiling the microbial communities of the rat samples. </w:delText>
          </w:r>
        </w:del>
      </w:ins>
      <w:ins w:id="487" w:author="Ruijie Xu" w:date="2022-02-01T15:25:00Z">
        <w:del w:id="488" w:author="Liliana Salvador" w:date="2022-02-22T18:42:00Z">
          <w:r w:rsidR="00B9635E" w:rsidDel="003F73CA">
            <w:rPr>
              <w:color w:val="000000" w:themeColor="text1"/>
            </w:rPr>
            <w:delText>BLASTN, CLARK, CLARK-s, and Kaiju were more sensitive in identify the presence of virus</w:delText>
          </w:r>
        </w:del>
      </w:ins>
      <w:ins w:id="489" w:author="Ruijie Xu" w:date="2022-02-01T15:26:00Z">
        <w:del w:id="490" w:author="Liliana Salvador" w:date="2022-02-22T18:42:00Z">
          <w:r w:rsidR="00B9635E" w:rsidDel="003F73CA">
            <w:rPr>
              <w:color w:val="000000" w:themeColor="text1"/>
            </w:rPr>
            <w:delText xml:space="preserve">es, although the identity of virus taxa identified by these software were not consistent. </w:delText>
          </w:r>
        </w:del>
      </w:ins>
      <w:ins w:id="491" w:author="Ruijie Xu" w:date="2022-02-01T15:29:00Z">
        <w:del w:id="492" w:author="Liliana Salvador" w:date="2022-02-22T18:42:00Z">
          <w:r w:rsidR="004E310B" w:rsidDel="003F73CA">
            <w:rPr>
              <w:color w:val="000000" w:themeColor="text1"/>
            </w:rPr>
            <w:delText xml:space="preserve">For microbial community characterization, </w:delText>
          </w:r>
        </w:del>
      </w:ins>
      <w:ins w:id="493" w:author="Ruijie Xu" w:date="2022-02-01T15:30:00Z">
        <w:del w:id="494" w:author="Liliana Salvador" w:date="2022-02-22T18:42:00Z">
          <w:r w:rsidR="004E310B" w:rsidDel="003F73CA">
            <w:rPr>
              <w:color w:val="000000" w:themeColor="text1"/>
            </w:rPr>
            <w:delText xml:space="preserve">within-samples’ microbial </w:delText>
          </w:r>
        </w:del>
      </w:ins>
      <w:ins w:id="495" w:author="Ruijie Xu" w:date="2022-02-11T09:29:00Z">
        <w:del w:id="496" w:author="Liliana Salvador" w:date="2022-02-22T18:42:00Z">
          <w:r w:rsidR="00DF6359" w:rsidDel="003F73CA">
            <w:rPr>
              <w:color w:val="000000" w:themeColor="text1"/>
            </w:rPr>
            <w:delText xml:space="preserve">community’s diversity </w:delText>
          </w:r>
        </w:del>
      </w:ins>
      <w:ins w:id="497" w:author="Ruijie Xu" w:date="2022-02-01T15:30:00Z">
        <w:del w:id="498" w:author="Liliana Salvador" w:date="2022-02-22T18:42:00Z">
          <w:r w:rsidR="004E310B" w:rsidDel="003F73CA">
            <w:rPr>
              <w:color w:val="000000" w:themeColor="text1"/>
            </w:rPr>
            <w:delText xml:space="preserve">richness were </w:delText>
          </w:r>
        </w:del>
      </w:ins>
      <w:del w:id="499" w:author="Liliana Salvador" w:date="2022-02-22T18:42:00Z">
        <w:r w:rsidR="00255E5F" w:rsidRPr="003A137D" w:rsidDel="003F73CA">
          <w:rPr>
            <w:color w:val="000000" w:themeColor="text1"/>
          </w:rPr>
          <w:delText xml:space="preserve"> We</w:delText>
        </w:r>
        <w:r w:rsidR="005320C9" w:rsidRPr="003A137D" w:rsidDel="003F73CA">
          <w:rPr>
            <w:color w:val="000000" w:themeColor="text1"/>
          </w:rPr>
          <w:delText xml:space="preserve"> also</w:delText>
        </w:r>
      </w:del>
      <w:ins w:id="500" w:author="Ruijie Xu" w:date="2022-02-01T15:32:00Z">
        <w:del w:id="501" w:author="Liliana Salvador" w:date="2022-02-22T18:42:00Z">
          <w:r w:rsidR="004E310B" w:rsidDel="003F73CA">
            <w:rPr>
              <w:color w:val="000000" w:themeColor="text1"/>
            </w:rPr>
            <w:delText>l</w:delText>
          </w:r>
        </w:del>
      </w:ins>
      <w:ins w:id="502" w:author="Ruijie Xu" w:date="2022-02-01T15:33:00Z">
        <w:del w:id="503" w:author="Liliana Salvador" w:date="2022-02-22T18:42:00Z">
          <w:r w:rsidR="004E310B" w:rsidDel="003F73CA">
            <w:rPr>
              <w:color w:val="000000" w:themeColor="text1"/>
            </w:rPr>
            <w:delText xml:space="preserve">argely biased by software selection, </w:delText>
          </w:r>
        </w:del>
      </w:ins>
      <w:ins w:id="504" w:author="Ruijie Xu" w:date="2022-02-01T15:41:00Z">
        <w:del w:id="505" w:author="Liliana Salvador" w:date="2022-02-22T18:42:00Z">
          <w:r w:rsidR="006D62FE" w:rsidDel="003F73CA">
            <w:rPr>
              <w:color w:val="000000" w:themeColor="text1"/>
            </w:rPr>
            <w:delText xml:space="preserve">but less with </w:delText>
          </w:r>
        </w:del>
      </w:ins>
      <w:ins w:id="506" w:author="Ruijie Xu" w:date="2022-02-01T16:23:00Z">
        <w:del w:id="507" w:author="Liliana Salvador" w:date="2022-02-22T18:42:00Z">
          <w:r w:rsidR="008653B3" w:rsidDel="003F73CA">
            <w:rPr>
              <w:color w:val="000000" w:themeColor="text1"/>
            </w:rPr>
            <w:delText xml:space="preserve">the </w:delText>
          </w:r>
        </w:del>
      </w:ins>
      <w:ins w:id="508" w:author="Ruijie Xu" w:date="2022-02-01T15:41:00Z">
        <w:del w:id="509" w:author="Liliana Salvador" w:date="2022-02-22T18:42:00Z">
          <w:r w:rsidR="006D62FE" w:rsidDel="003F73CA">
            <w:rPr>
              <w:color w:val="000000" w:themeColor="text1"/>
            </w:rPr>
            <w:delText>DB selection</w:delText>
          </w:r>
        </w:del>
      </w:ins>
      <w:ins w:id="510" w:author="Ruijie Xu" w:date="2022-02-11T09:29:00Z">
        <w:del w:id="511" w:author="Liliana Salvador" w:date="2022-02-22T18:42:00Z">
          <w:r w:rsidR="00DF6359" w:rsidDel="003F73CA">
            <w:rPr>
              <w:color w:val="000000" w:themeColor="text1"/>
            </w:rPr>
            <w:delText>.</w:delText>
          </w:r>
        </w:del>
      </w:ins>
      <w:ins w:id="512" w:author="Ruijie Xu" w:date="2022-02-01T15:41:00Z">
        <w:del w:id="513" w:author="Liliana Salvador" w:date="2022-02-22T18:42:00Z">
          <w:r w:rsidR="006D62FE" w:rsidDel="003F73CA">
            <w:rPr>
              <w:color w:val="000000" w:themeColor="text1"/>
            </w:rPr>
            <w:delText xml:space="preserve"> </w:delText>
          </w:r>
        </w:del>
      </w:ins>
      <w:ins w:id="514" w:author="Ruijie Xu" w:date="2022-02-11T09:29:00Z">
        <w:del w:id="515" w:author="Liliana Salvador" w:date="2022-02-22T18:42:00Z">
          <w:r w:rsidR="0012056B" w:rsidDel="003F73CA">
            <w:rPr>
              <w:color w:val="000000" w:themeColor="text1"/>
            </w:rPr>
            <w:delText xml:space="preserve">On the other hand, </w:delText>
          </w:r>
        </w:del>
      </w:ins>
      <w:ins w:id="516" w:author="Ruijie Xu" w:date="2022-02-11T09:30:00Z">
        <w:del w:id="517" w:author="Liliana Salvador" w:date="2022-02-22T18:42:00Z">
          <w:r w:rsidR="0012056B" w:rsidDel="003F73CA">
            <w:rPr>
              <w:color w:val="000000" w:themeColor="text1"/>
            </w:rPr>
            <w:delText>species</w:delText>
          </w:r>
        </w:del>
      </w:ins>
      <w:ins w:id="518" w:author="Ruijie Xu" w:date="2022-02-01T15:33:00Z">
        <w:del w:id="519" w:author="Liliana Salvador" w:date="2022-02-22T18:42:00Z">
          <w:r w:rsidR="004E310B" w:rsidDel="003F73CA">
            <w:rPr>
              <w:color w:val="000000" w:themeColor="text1"/>
            </w:rPr>
            <w:delText xml:space="preserve"> e</w:delText>
          </w:r>
        </w:del>
      </w:ins>
      <w:ins w:id="520" w:author="Ruijie Xu" w:date="2022-02-11T09:30:00Z">
        <w:del w:id="521" w:author="Liliana Salvador" w:date="2022-02-22T18:42:00Z">
          <w:r w:rsidR="0012056B" w:rsidDel="003F73CA">
            <w:rPr>
              <w:color w:val="000000" w:themeColor="text1"/>
            </w:rPr>
            <w:delText>venness measurements</w:delText>
          </w:r>
        </w:del>
      </w:ins>
      <w:ins w:id="522" w:author="Ruijie Xu" w:date="2022-02-01T15:33:00Z">
        <w:del w:id="523" w:author="Liliana Salvador" w:date="2022-02-22T18:42:00Z">
          <w:r w:rsidR="004E310B" w:rsidDel="003F73CA">
            <w:rPr>
              <w:color w:val="000000" w:themeColor="text1"/>
            </w:rPr>
            <w:delText xml:space="preserve"> of the samples </w:delText>
          </w:r>
        </w:del>
      </w:ins>
      <w:ins w:id="524" w:author="Ruijie Xu" w:date="2022-02-01T15:34:00Z">
        <w:del w:id="525" w:author="Liliana Salvador" w:date="2022-02-22T18:42:00Z">
          <w:r w:rsidR="004E310B" w:rsidDel="003F73CA">
            <w:rPr>
              <w:color w:val="000000" w:themeColor="text1"/>
            </w:rPr>
            <w:delText xml:space="preserve">were reported more consistently across </w:delText>
          </w:r>
        </w:del>
      </w:ins>
      <w:ins w:id="526" w:author="Ruijie Xu" w:date="2022-02-01T15:41:00Z">
        <w:del w:id="527" w:author="Liliana Salvador" w:date="2022-02-22T18:42:00Z">
          <w:r w:rsidR="006D62FE" w:rsidDel="003F73CA">
            <w:rPr>
              <w:color w:val="000000" w:themeColor="text1"/>
            </w:rPr>
            <w:delText xml:space="preserve">DBs and </w:delText>
          </w:r>
        </w:del>
      </w:ins>
      <w:ins w:id="528" w:author="Ruijie Xu" w:date="2022-02-01T15:34:00Z">
        <w:del w:id="529" w:author="Liliana Salvador" w:date="2022-02-22T18:42:00Z">
          <w:r w:rsidR="004E310B" w:rsidDel="003F73CA">
            <w:rPr>
              <w:color w:val="000000" w:themeColor="text1"/>
            </w:rPr>
            <w:delText xml:space="preserve">software. </w:delText>
          </w:r>
        </w:del>
      </w:ins>
      <w:ins w:id="530" w:author="Ruijie Xu" w:date="2022-02-01T15:36:00Z">
        <w:del w:id="531" w:author="Liliana Salvador" w:date="2022-02-22T18:42:00Z">
          <w:r w:rsidR="00907BFA" w:rsidDel="003F73CA">
            <w:rPr>
              <w:color w:val="000000" w:themeColor="text1"/>
            </w:rPr>
            <w:delText>R</w:delText>
          </w:r>
        </w:del>
      </w:ins>
      <w:ins w:id="532" w:author="Ruijie Xu" w:date="2022-02-01T15:34:00Z">
        <w:del w:id="533" w:author="Liliana Salvador" w:date="2022-02-22T18:42:00Z">
          <w:r w:rsidR="00907BFA" w:rsidDel="003F73CA">
            <w:rPr>
              <w:color w:val="000000" w:themeColor="text1"/>
            </w:rPr>
            <w:delText xml:space="preserve">elationships </w:delText>
          </w:r>
        </w:del>
      </w:ins>
      <w:ins w:id="534" w:author="Ruijie Xu" w:date="2022-02-01T15:36:00Z">
        <w:del w:id="535" w:author="Liliana Salvador" w:date="2022-02-22T18:42:00Z">
          <w:r w:rsidR="00907BFA" w:rsidDel="003F73CA">
            <w:rPr>
              <w:color w:val="000000" w:themeColor="text1"/>
            </w:rPr>
            <w:delText xml:space="preserve">between communities </w:delText>
          </w:r>
        </w:del>
      </w:ins>
      <w:ins w:id="536" w:author="Ruijie Xu" w:date="2022-02-01T15:34:00Z">
        <w:del w:id="537" w:author="Liliana Salvador" w:date="2022-02-22T18:42:00Z">
          <w:r w:rsidR="00907BFA" w:rsidDel="003F73CA">
            <w:rPr>
              <w:color w:val="000000" w:themeColor="text1"/>
            </w:rPr>
            <w:delText>reported</w:delText>
          </w:r>
        </w:del>
      </w:ins>
      <w:ins w:id="538" w:author="Ruijie Xu" w:date="2022-02-01T15:35:00Z">
        <w:del w:id="539" w:author="Liliana Salvador" w:date="2022-02-22T18:42:00Z">
          <w:r w:rsidR="00907BFA" w:rsidDel="003F73CA">
            <w:rPr>
              <w:color w:val="000000" w:themeColor="text1"/>
            </w:rPr>
            <w:delText xml:space="preserve"> by the classifications of different software were also large biased, but the most distinctive </w:delText>
          </w:r>
        </w:del>
      </w:ins>
      <w:ins w:id="540" w:author="Ruijie Xu" w:date="2022-02-01T16:24:00Z">
        <w:del w:id="541" w:author="Liliana Salvador" w:date="2022-02-22T18:42:00Z">
          <w:r w:rsidR="008653B3" w:rsidDel="003F73CA">
            <w:rPr>
              <w:color w:val="000000" w:themeColor="text1"/>
            </w:rPr>
            <w:delText>relationships</w:delText>
          </w:r>
        </w:del>
      </w:ins>
      <w:ins w:id="542" w:author="Ruijie Xu" w:date="2022-02-01T15:35:00Z">
        <w:del w:id="543" w:author="Liliana Salvador" w:date="2022-02-22T18:42:00Z">
          <w:r w:rsidR="00907BFA" w:rsidDel="003F73CA">
            <w:rPr>
              <w:color w:val="000000" w:themeColor="text1"/>
            </w:rPr>
            <w:delText xml:space="preserve"> within the rat samples were </w:delText>
          </w:r>
        </w:del>
      </w:ins>
      <w:ins w:id="544" w:author="Ruijie Xu" w:date="2022-02-01T15:36:00Z">
        <w:del w:id="545" w:author="Liliana Salvador" w:date="2022-02-22T18:42:00Z">
          <w:r w:rsidR="00907BFA" w:rsidDel="003F73CA">
            <w:rPr>
              <w:color w:val="000000" w:themeColor="text1"/>
            </w:rPr>
            <w:delText>able to reported by all software except for Metaphlan3.</w:delText>
          </w:r>
        </w:del>
      </w:ins>
      <w:ins w:id="546" w:author="Ruijie Xu" w:date="2022-02-01T15:34:00Z">
        <w:del w:id="547" w:author="Liliana Salvador" w:date="2022-02-22T18:42:00Z">
          <w:r w:rsidR="004E310B" w:rsidDel="003F73CA">
            <w:rPr>
              <w:color w:val="000000" w:themeColor="text1"/>
            </w:rPr>
            <w:delText xml:space="preserve"> </w:delText>
          </w:r>
        </w:del>
      </w:ins>
      <w:ins w:id="548" w:author="Ruijie Xu" w:date="2022-02-01T15:37:00Z">
        <w:del w:id="549" w:author="Liliana Salvador" w:date="2022-02-22T18:42:00Z">
          <w:r w:rsidR="00907BFA" w:rsidDel="003F73CA">
            <w:rPr>
              <w:color w:val="000000" w:themeColor="text1"/>
            </w:rPr>
            <w:delText xml:space="preserve">Kaiju and Centrifuge were most sensitive in </w:delText>
          </w:r>
        </w:del>
      </w:ins>
      <w:ins w:id="550" w:author="Ruijie Xu" w:date="2022-02-01T16:24:00Z">
        <w:del w:id="551" w:author="Liliana Salvador" w:date="2022-02-22T18:42:00Z">
          <w:r w:rsidR="008653B3" w:rsidDel="003F73CA">
            <w:rPr>
              <w:color w:val="000000" w:themeColor="text1"/>
            </w:rPr>
            <w:delText>differentially abundant</w:delText>
          </w:r>
        </w:del>
      </w:ins>
      <w:ins w:id="552" w:author="Ruijie Xu" w:date="2022-02-01T16:25:00Z">
        <w:del w:id="553" w:author="Liliana Salvador" w:date="2022-02-22T18:42:00Z">
          <w:r w:rsidR="008653B3" w:rsidDel="003F73CA">
            <w:rPr>
              <w:color w:val="000000" w:themeColor="text1"/>
            </w:rPr>
            <w:delText xml:space="preserve"> (DA)</w:delText>
          </w:r>
        </w:del>
      </w:ins>
      <w:ins w:id="554" w:author="Ruijie Xu" w:date="2022-02-01T15:37:00Z">
        <w:del w:id="555" w:author="Liliana Salvador" w:date="2022-02-22T18:42:00Z">
          <w:r w:rsidR="00907BFA" w:rsidDel="003F73CA">
            <w:rPr>
              <w:color w:val="000000" w:themeColor="text1"/>
            </w:rPr>
            <w:delText xml:space="preserve"> taxa identification, especially with virus and archaea taxa, while Diamond were less sensitive in this analysis compare to other software. </w:delText>
          </w:r>
        </w:del>
      </w:ins>
      <w:del w:id="556" w:author="Liliana Salvador" w:date="2022-02-22T18:42:00Z">
        <w:r w:rsidR="005320C9" w:rsidRPr="003A137D" w:rsidDel="003F73CA">
          <w:rPr>
            <w:color w:val="000000" w:themeColor="text1"/>
          </w:rPr>
          <w:delText xml:space="preserve"> </w:delText>
        </w:r>
      </w:del>
      <w:ins w:id="557" w:author="Ruijie Xu" w:date="2022-02-01T15:39:00Z">
        <w:del w:id="558" w:author="Liliana Salvador" w:date="2022-02-22T18:42:00Z">
          <w:r w:rsidR="00907BFA" w:rsidDel="003F73CA">
            <w:rPr>
              <w:color w:val="000000" w:themeColor="text1"/>
            </w:rPr>
            <w:delText xml:space="preserve">As for </w:delText>
          </w:r>
        </w:del>
      </w:ins>
      <w:ins w:id="559" w:author="Ruijie Xu" w:date="2022-02-02T11:02:00Z">
        <w:del w:id="560" w:author="Liliana Salvador" w:date="2022-02-22T18:42:00Z">
          <w:r w:rsidR="00463AA7" w:rsidDel="003F73CA">
            <w:rPr>
              <w:i/>
              <w:iCs/>
              <w:color w:val="000000" w:themeColor="text1"/>
            </w:rPr>
            <w:delText>Leptospira</w:delText>
          </w:r>
        </w:del>
      </w:ins>
      <w:ins w:id="561" w:author="Ruijie Xu" w:date="2022-02-01T15:39:00Z">
        <w:del w:id="562" w:author="Liliana Salvador" w:date="2022-02-22T18:42:00Z">
          <w:r w:rsidR="00907BFA" w:rsidDel="003F73CA">
            <w:rPr>
              <w:color w:val="000000" w:themeColor="text1"/>
            </w:rPr>
            <w:delText xml:space="preserve"> diagno</w:delText>
          </w:r>
        </w:del>
      </w:ins>
      <w:ins w:id="563" w:author="Ruijie Xu" w:date="2022-02-01T15:40:00Z">
        <w:del w:id="564" w:author="Liliana Salvador" w:date="2022-02-22T18:42:00Z">
          <w:r w:rsidR="00907BFA" w:rsidDel="003F73CA">
            <w:rPr>
              <w:color w:val="000000" w:themeColor="text1"/>
            </w:rPr>
            <w:delText xml:space="preserve">sis, </w:delText>
          </w:r>
          <w:r w:rsidR="006D62FE" w:rsidDel="003F73CA">
            <w:rPr>
              <w:color w:val="000000" w:themeColor="text1"/>
            </w:rPr>
            <w:delText xml:space="preserve">Centrifuge was the most </w:delText>
          </w:r>
        </w:del>
      </w:ins>
      <w:del w:id="565" w:author="Liliana Salvador" w:date="2022-02-22T18:42:00Z">
        <w:r w:rsidR="005320C9" w:rsidRPr="003A137D" w:rsidDel="003F73CA">
          <w:rPr>
            <w:color w:val="000000" w:themeColor="text1"/>
          </w:rPr>
          <w:delText xml:space="preserve">show that </w:delText>
        </w:r>
        <w:r w:rsidR="00AE4F6D" w:rsidRPr="003A137D" w:rsidDel="003F73CA">
          <w:rPr>
            <w:color w:val="000000" w:themeColor="text1"/>
          </w:rPr>
          <w:delText xml:space="preserve">the three </w:delText>
        </w:r>
        <w:r w:rsidR="00443703" w:rsidRPr="003A137D" w:rsidDel="003F73CA">
          <w:rPr>
            <w:color w:val="000000" w:themeColor="text1"/>
          </w:rPr>
          <w:delText xml:space="preserve">software </w:delText>
        </w:r>
        <w:r w:rsidR="00AE4F6D" w:rsidRPr="003A137D" w:rsidDel="003F73CA">
          <w:rPr>
            <w:color w:val="000000" w:themeColor="text1"/>
          </w:rPr>
          <w:delText>report</w:delText>
        </w:r>
      </w:del>
      <w:ins w:id="566" w:author="Ruijie Xu" w:date="2022-02-01T15:42:00Z">
        <w:del w:id="567" w:author="Liliana Salvador" w:date="2022-02-22T18:42:00Z">
          <w:r w:rsidR="006D62FE" w:rsidDel="003F73CA">
            <w:rPr>
              <w:color w:val="000000" w:themeColor="text1"/>
            </w:rPr>
            <w:delText xml:space="preserve">sensitive software, </w:delText>
          </w:r>
        </w:del>
      </w:ins>
      <w:ins w:id="568" w:author="Ruijie Xu" w:date="2022-02-01T15:43:00Z">
        <w:del w:id="569" w:author="Liliana Salvador" w:date="2022-02-22T18:42:00Z">
          <w:r w:rsidR="006D62FE" w:rsidDel="003F73CA">
            <w:rPr>
              <w:color w:val="000000" w:themeColor="text1"/>
            </w:rPr>
            <w:delText xml:space="preserve">which </w:delText>
          </w:r>
        </w:del>
      </w:ins>
      <w:ins w:id="570" w:author="Ruijie Xu" w:date="2022-02-01T15:44:00Z">
        <w:del w:id="571" w:author="Liliana Salvador" w:date="2022-02-22T18:42:00Z">
          <w:r w:rsidR="006D62FE" w:rsidDel="003F73CA">
            <w:rPr>
              <w:color w:val="000000" w:themeColor="text1"/>
            </w:rPr>
            <w:delText>reported the presence of the bacteria in sample not detected by</w:delText>
          </w:r>
        </w:del>
      </w:ins>
      <w:ins w:id="572" w:author="Ruijie Xu" w:date="2022-02-01T15:48:00Z">
        <w:del w:id="573" w:author="Liliana Salvador" w:date="2022-02-22T18:42:00Z">
          <w:r w:rsidR="00D50E20" w:rsidDel="003F73CA">
            <w:rPr>
              <w:color w:val="000000" w:themeColor="text1"/>
            </w:rPr>
            <w:delText xml:space="preserve"> </w:delText>
          </w:r>
        </w:del>
      </w:ins>
      <w:ins w:id="574" w:author="Ruijie Xu" w:date="2022-02-01T16:25:00Z">
        <w:del w:id="575" w:author="Liliana Salvador" w:date="2022-02-22T18:42:00Z">
          <w:r w:rsidR="008653B3" w:rsidDel="003F73CA">
            <w:rPr>
              <w:color w:val="000000" w:themeColor="text1"/>
            </w:rPr>
            <w:delText>any other software or by</w:delText>
          </w:r>
        </w:del>
      </w:ins>
      <w:ins w:id="576" w:author="Ruijie Xu" w:date="2022-02-01T15:44:00Z">
        <w:del w:id="577" w:author="Liliana Salvador" w:date="2022-02-22T18:42:00Z">
          <w:r w:rsidR="006D62FE" w:rsidDel="003F73CA">
            <w:rPr>
              <w:color w:val="000000" w:themeColor="text1"/>
            </w:rPr>
            <w:delText xml:space="preserve"> tradtional </w:delText>
          </w:r>
        </w:del>
      </w:ins>
      <w:ins w:id="578" w:author="Ruijie Xu" w:date="2022-02-01T15:48:00Z">
        <w:del w:id="579" w:author="Liliana Salvador" w:date="2022-02-22T18:42:00Z">
          <w:r w:rsidR="00D50E20" w:rsidDel="003F73CA">
            <w:rPr>
              <w:color w:val="000000" w:themeColor="text1"/>
            </w:rPr>
            <w:delText>techniques</w:delText>
          </w:r>
        </w:del>
      </w:ins>
      <w:ins w:id="580" w:author="Ruijie Xu" w:date="2022-02-01T15:46:00Z">
        <w:r w:rsidR="00D50E20">
          <w:rPr>
            <w:color w:val="000000" w:themeColor="text1"/>
          </w:rPr>
          <w:t xml:space="preserve">. </w:t>
        </w:r>
      </w:ins>
      <w:del w:id="581" w:author="Ruijie Xu" w:date="2022-02-01T15:42:00Z">
        <w:r w:rsidR="00AE4F6D" w:rsidRPr="003A137D" w:rsidDel="006D62FE">
          <w:rPr>
            <w:color w:val="000000" w:themeColor="text1"/>
          </w:rPr>
          <w:delText xml:space="preserve"> </w:delText>
        </w:r>
      </w:del>
      <w:del w:id="582"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r w:rsidR="005320C9" w:rsidRPr="003A137D">
        <w:rPr>
          <w:color w:val="000000" w:themeColor="text1"/>
        </w:rPr>
        <w:t>This study</w:t>
      </w:r>
      <w:r w:rsidR="00255E5F" w:rsidRPr="003A137D">
        <w:rPr>
          <w:color w:val="000000" w:themeColor="text1"/>
        </w:rPr>
        <w:t xml:space="preserve"> </w:t>
      </w:r>
      <w:del w:id="583" w:author="Liliana Salvador" w:date="2022-02-22T18:43:00Z">
        <w:r w:rsidR="00255E5F" w:rsidRPr="003A137D" w:rsidDel="003F73CA">
          <w:rPr>
            <w:color w:val="000000" w:themeColor="text1"/>
          </w:rPr>
          <w:delText>presents the</w:delText>
        </w:r>
      </w:del>
      <w:ins w:id="584" w:author="Liliana Salvador" w:date="2022-02-22T18:43:00Z">
        <w:r w:rsidR="003F73CA">
          <w:rPr>
            <w:color w:val="000000" w:themeColor="text1"/>
          </w:rPr>
          <w:t>highlights the</w:t>
        </w:r>
      </w:ins>
      <w:r w:rsidR="00255E5F" w:rsidRPr="003A137D">
        <w:rPr>
          <w:color w:val="000000" w:themeColor="text1"/>
        </w:rPr>
        <w:t xml:space="preserve"> </w:t>
      </w:r>
      <w:ins w:id="585" w:author="Liliana Salvador" w:date="2022-02-22T18:44:00Z">
        <w:r w:rsidR="003F73CA">
          <w:rPr>
            <w:color w:val="000000" w:themeColor="text1"/>
          </w:rPr>
          <w:t xml:space="preserve">potential </w:t>
        </w:r>
      </w:ins>
      <w:r w:rsidR="00255E5F" w:rsidRPr="003A137D">
        <w:rPr>
          <w:color w:val="000000" w:themeColor="text1"/>
        </w:rPr>
        <w:t>biases introduced by metagenomic profiling software for microbial community characterization a</w:t>
      </w:r>
      <w:r w:rsidR="00366132" w:rsidRPr="003A137D">
        <w:rPr>
          <w:color w:val="000000" w:themeColor="text1"/>
        </w:rPr>
        <w:t>nd the</w:t>
      </w:r>
      <w:r w:rsidR="00255E5F" w:rsidRPr="003A137D">
        <w:rPr>
          <w:color w:val="000000" w:themeColor="text1"/>
        </w:rPr>
        <w:t xml:space="preserve"> limit</w:t>
      </w:r>
      <w:ins w:id="586" w:author="Liliana Salvador" w:date="2022-02-22T18:44:00Z">
        <w:r w:rsidR="003F73CA">
          <w:rPr>
            <w:color w:val="000000" w:themeColor="text1"/>
          </w:rPr>
          <w:t>ation</w:t>
        </w:r>
      </w:ins>
      <w:r w:rsidR="00255E5F" w:rsidRPr="003A137D">
        <w:rPr>
          <w:color w:val="000000" w:themeColor="text1"/>
        </w:rPr>
        <w:t xml:space="preserve"> of using shotgun metagenomics as </w:t>
      </w:r>
      <w:del w:id="587" w:author="Liliana Salvador" w:date="2022-02-22T18:44:00Z">
        <w:r w:rsidR="00255E5F" w:rsidRPr="003A137D" w:rsidDel="003F73CA">
          <w:rPr>
            <w:color w:val="000000" w:themeColor="text1"/>
          </w:rPr>
          <w:delText xml:space="preserve">the </w:delText>
        </w:r>
      </w:del>
      <w:ins w:id="588" w:author="Liliana Salvador" w:date="2022-02-22T18:44:00Z">
        <w:r w:rsidR="003F73CA">
          <w:rPr>
            <w:color w:val="000000" w:themeColor="text1"/>
          </w:rPr>
          <w:t>a</w:t>
        </w:r>
        <w:r w:rsidR="003F73CA" w:rsidRPr="003A137D">
          <w:rPr>
            <w:color w:val="000000" w:themeColor="text1"/>
          </w:rPr>
          <w:t xml:space="preserve"> </w:t>
        </w:r>
      </w:ins>
      <w:r w:rsidR="00255E5F" w:rsidRPr="003A137D">
        <w:rPr>
          <w:color w:val="000000" w:themeColor="text1"/>
        </w:rPr>
        <w:t xml:space="preserve">tool for pathogen </w:t>
      </w:r>
      <w:r w:rsidR="00366132" w:rsidRPr="003A137D">
        <w:rPr>
          <w:color w:val="000000" w:themeColor="text1"/>
        </w:rPr>
        <w:t>detection</w:t>
      </w:r>
      <w:r w:rsidR="00255E5F" w:rsidRPr="003A137D">
        <w:rPr>
          <w:color w:val="000000" w:themeColor="text1"/>
        </w:rPr>
        <w:t>.</w:t>
      </w:r>
    </w:p>
    <w:p w14:paraId="51CBA20F" w14:textId="77777777" w:rsidR="005912FB" w:rsidRPr="003A137D" w:rsidRDefault="005912FB" w:rsidP="005912FB">
      <w:pPr>
        <w:spacing w:line="480" w:lineRule="auto"/>
        <w:rPr>
          <w:b/>
          <w:bCs/>
          <w:color w:val="000000" w:themeColor="text1"/>
        </w:rPr>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589"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590" w:name="OLE_LINK22"/>
      <w:bookmarkStart w:id="591" w:name="OLE_LINK23"/>
      <w:r w:rsidRPr="003A137D">
        <w:rPr>
          <w:i/>
          <w:iCs/>
          <w:color w:val="000000" w:themeColor="text1"/>
        </w:rPr>
        <w:t>norvegicus</w:t>
      </w:r>
      <w:bookmarkEnd w:id="590"/>
      <w:bookmarkEnd w:id="591"/>
      <w:r w:rsidRPr="003A137D">
        <w:rPr>
          <w:color w:val="000000" w:themeColor="text1"/>
        </w:rPr>
        <w:t xml:space="preserve"> (R22, R26, and R27). </w:t>
      </w:r>
      <w:bookmarkStart w:id="592" w:name="OLE_LINK27"/>
      <w:bookmarkStart w:id="593"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592"/>
      <w:bookmarkEnd w:id="593"/>
      <w:r w:rsidRPr="003A137D">
        <w:rPr>
          <w:color w:val="000000" w:themeColor="text1"/>
        </w:rPr>
        <w:t xml:space="preserve">DNA was extracted from 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594" w:name="OLE_LINK20"/>
      <w:bookmarkStart w:id="595" w:name="OLE_LINK21"/>
      <w:r w:rsidRPr="003A137D">
        <w:rPr>
          <w:color w:val="000000" w:themeColor="text1"/>
        </w:rPr>
        <w:t>was assessed via</w:t>
      </w:r>
      <w:bookmarkEnd w:id="594"/>
      <w:bookmarkEnd w:id="595"/>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metagenomic sequences was constructed with 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72FDFC52" w14:textId="57B2812B" w:rsidR="00C0014F" w:rsidRPr="003A137D" w:rsidRDefault="00C0014F" w:rsidP="0046408A">
      <w:pPr>
        <w:spacing w:line="480" w:lineRule="auto"/>
        <w:rPr>
          <w:rFonts w:eastAsia="SimSun"/>
          <w:color w:val="000000" w:themeColor="text1"/>
        </w:rPr>
      </w:pPr>
      <w:r w:rsidRPr="003A137D">
        <w:rPr>
          <w:b/>
          <w:bCs/>
          <w:color w:val="000000" w:themeColor="text1"/>
        </w:rPr>
        <w:t>Data pre-processing</w:t>
      </w:r>
      <w:r w:rsidRPr="003A137D">
        <w:rPr>
          <w:rFonts w:eastAsia="SimSun"/>
          <w:color w:val="000000" w:themeColor="text1"/>
        </w:rPr>
        <w:t xml:space="preserve">. 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{"citationID":"PAf51IpZ","properties":{"formattedCitation":"(The Huttenhower Lab, no date)","plainCitation":"(The Huttenhower Lab, no date)","noteIndex":0},"citationItems":[{"id":"y7Rngnif/xh9TW3rY","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 xml:space="preserve">(The </w:t>
      </w:r>
      <w:proofErr w:type="spellStart"/>
      <w:r w:rsidR="00350DBF" w:rsidRPr="003A137D">
        <w:rPr>
          <w:color w:val="000000"/>
        </w:rPr>
        <w:t>Huttenhower</w:t>
      </w:r>
      <w:proofErr w:type="spellEnd"/>
      <w:r w:rsidR="00350DBF" w:rsidRPr="003A137D">
        <w:rPr>
          <w:color w:val="000000"/>
        </w:rPr>
        <w:t xml:space="preserve">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{"citationID":"iAQwc7TT","properties":{"formattedCitation":"(Bolger, Lohse and Usadel, 2014)","plainCitation":"(Bolger, Lohse and Usadel, 2014)","noteIndex":0},"citationItems":[{"id":"y7Rngnif/IEnYsoXN","uris":["http://zotero.org/users/local/YOB362yk/items/8WT23NSK"],"uri":["http://zotero.org/users/local/YOB362yk/items/8WT23NSK"],"itemData":{"id":656,"type":"article-journal","abstract":"Motivation: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{"citationID":"12RvQ4JA","properties":{"formattedCitation":"(Langmead {\\i{}et al.}, 2019)","plainCitation":"(Langmead et al., 2019)","noteIndex":0},"citationItems":[{"id":"y7Rngnif/UPw9u7fZ","uris":["http://zotero.org/users/local/YOB362yk/items/8C3TFRJJ"],"uri":["http://zotero.org/users/local/YOB362yk/items/8C3TFRJJ"],"itemData":{"id":1295,"type":"article-journal","abstract":"General-purpose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596" w:name="OLE_LINK217"/>
      <w:bookmarkStart w:id="597"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596"/>
      <w:bookmarkEnd w:id="597"/>
    </w:p>
    <w:p w14:paraId="74F2493C" w14:textId="77777777" w:rsidR="003F73CA" w:rsidRDefault="003F73CA" w:rsidP="0046408A">
      <w:pPr>
        <w:spacing w:line="480" w:lineRule="auto"/>
        <w:rPr>
          <w:ins w:id="598" w:author="Liliana Salvador" w:date="2022-02-22T18:46: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 xml:space="preserve">Metagenomic profiling. </w:t>
      </w:r>
    </w:p>
    <w:p w14:paraId="1B7833AE" w14:textId="189F0077" w:rsidR="00C0014F" w:rsidDel="002C4897" w:rsidRDefault="00481FC6" w:rsidP="00271EA9">
      <w:pPr>
        <w:spacing w:line="480" w:lineRule="auto"/>
        <w:rPr>
          <w:del w:id="599"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600"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601"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602"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603"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604" w:author="Ruijie Xu" w:date="2022-02-01T16:36:00Z">
        <w:r w:rsidR="002C4897">
          <w:rPr>
            <w:bCs/>
            <w:color w:val="000000" w:themeColor="text1"/>
          </w:rPr>
          <w:t>chos</w:t>
        </w:r>
      </w:ins>
      <w:ins w:id="605" w:author="Liliana Salvador" w:date="2022-02-22T18:46:00Z">
        <w:r w:rsidR="003F73CA">
          <w:rPr>
            <w:bCs/>
            <w:color w:val="000000" w:themeColor="text1"/>
          </w:rPr>
          <w:t>en</w:t>
        </w:r>
      </w:ins>
      <w:del w:id="606"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607"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608" w:author="Ruijie Xu" w:date="2022-02-01T16:36:00Z">
        <w:r w:rsidR="002C4897">
          <w:rPr>
            <w:bCs/>
            <w:color w:val="000000" w:themeColor="text1"/>
          </w:rPr>
          <w:t xml:space="preserve">. </w:t>
        </w:r>
        <w:del w:id="609" w:author="Liliana Salvador" w:date="2022-02-22T18:47:00Z">
          <w:r w:rsidR="002C4897" w:rsidDel="000F5082">
            <w:rPr>
              <w:bCs/>
              <w:color w:val="000000" w:themeColor="text1"/>
            </w:rPr>
            <w:lastRenderedPageBreak/>
            <w:delText>Analysis for all</w:delText>
          </w:r>
        </w:del>
      </w:ins>
      <w:ins w:id="610" w:author="Liliana Salvador" w:date="2022-02-22T18:47:00Z">
        <w:r w:rsidR="000F5082">
          <w:rPr>
            <w:bCs/>
            <w:color w:val="000000" w:themeColor="text1"/>
          </w:rPr>
          <w:t xml:space="preserve">All </w:t>
        </w:r>
      </w:ins>
      <w:ins w:id="611" w:author="Ruijie Xu" w:date="2022-02-01T16:36:00Z">
        <w:del w:id="612"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613" w:author="Liliana Salvador" w:date="2022-02-22T18:47:00Z">
        <w:r w:rsidR="000F5082">
          <w:rPr>
            <w:bCs/>
            <w:color w:val="000000" w:themeColor="text1"/>
          </w:rPr>
          <w:t xml:space="preserve">used </w:t>
        </w:r>
      </w:ins>
      <w:ins w:id="614" w:author="Ruijie Xu" w:date="2022-02-01T16:36:00Z">
        <w:del w:id="615"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616" w:author="Liliana Salvador" w:date="2022-02-22T18:47:00Z">
        <w:r w:rsidR="000F5082">
          <w:rPr>
            <w:bCs/>
            <w:color w:val="000000" w:themeColor="text1"/>
          </w:rPr>
          <w:t>s</w:t>
        </w:r>
      </w:ins>
      <w:ins w:id="617" w:author="Ruijie Xu" w:date="2022-02-01T16:36:00Z">
        <w:r w:rsidR="002C4897">
          <w:rPr>
            <w:bCs/>
            <w:color w:val="000000" w:themeColor="text1"/>
          </w:rPr>
          <w:t xml:space="preserve"> according </w:t>
        </w:r>
      </w:ins>
      <w:ins w:id="618" w:author="Ruijie Xu" w:date="2022-02-01T16:37:00Z">
        <w:r w:rsidR="002C4897">
          <w:rPr>
            <w:bCs/>
            <w:color w:val="000000" w:themeColor="text1"/>
          </w:rPr>
          <w:t xml:space="preserve">to the instruction manuals provided by the developers. </w:t>
        </w:r>
      </w:ins>
      <w:del w:id="619"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620"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621" w:author="Ruijie Xu" w:date="2022-02-01T16:35:00Z"/>
          <w:color w:val="000000" w:themeColor="text1"/>
        </w:rPr>
      </w:pPr>
    </w:p>
    <w:p w14:paraId="6D6349F0" w14:textId="2E0C7895" w:rsidR="00C0014F" w:rsidRPr="003A137D" w:rsidDel="002C4897" w:rsidRDefault="00C0014F" w:rsidP="00271EA9">
      <w:pPr>
        <w:spacing w:line="480" w:lineRule="auto"/>
        <w:rPr>
          <w:del w:id="622" w:author="Ruijie Xu" w:date="2022-02-01T16:35:00Z"/>
          <w:color w:val="000000" w:themeColor="text1"/>
          <w:u w:val="single"/>
        </w:rPr>
      </w:pPr>
    </w:p>
    <w:p w14:paraId="15187114" w14:textId="0DCAE8E6" w:rsidR="00C0014F" w:rsidRPr="003A137D" w:rsidDel="00D90F53" w:rsidRDefault="00C0014F" w:rsidP="00271EA9">
      <w:pPr>
        <w:spacing w:line="480" w:lineRule="auto"/>
        <w:rPr>
          <w:del w:id="623"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624" w:author="Liliana Salvador" w:date="2022-02-22T18:49:00Z">
        <w:r w:rsidR="000F5082">
          <w:rPr>
            <w:color w:val="000000" w:themeColor="text1"/>
          </w:rPr>
          <w:t xml:space="preserve">If the software </w:t>
        </w:r>
        <w:proofErr w:type="gramStart"/>
        <w:r w:rsidR="000F5082">
          <w:rPr>
            <w:color w:val="000000" w:themeColor="text1"/>
          </w:rPr>
          <w:t>have</w:t>
        </w:r>
        <w:proofErr w:type="gramEnd"/>
        <w:r w:rsidR="000F5082">
          <w:rPr>
            <w:color w:val="000000" w:themeColor="text1"/>
          </w:rPr>
          <w:t xml:space="preserve"> pre-built DBs, </w:t>
        </w:r>
      </w:ins>
      <w:ins w:id="625" w:author="Liliana Salvador" w:date="2022-02-22T18:50:00Z">
        <w:r w:rsidR="000F5082">
          <w:rPr>
            <w:color w:val="000000" w:themeColor="text1"/>
          </w:rPr>
          <w:t>these</w:t>
        </w:r>
      </w:ins>
      <w:ins w:id="626" w:author="Liliana Salvador" w:date="2022-02-22T18:49:00Z">
        <w:r w:rsidR="000F5082">
          <w:rPr>
            <w:color w:val="000000" w:themeColor="text1"/>
          </w:rPr>
          <w:t xml:space="preserve"> </w:t>
        </w:r>
      </w:ins>
      <w:ins w:id="627" w:author="Ruijie Xu" w:date="2022-02-01T16:40:00Z">
        <w:del w:id="628" w:author="Liliana Salvador" w:date="2022-02-22T18:50:00Z">
          <w:r w:rsidR="002C4897" w:rsidDel="000F5082">
            <w:rPr>
              <w:color w:val="000000" w:themeColor="text1"/>
            </w:rPr>
            <w:delText>D</w:delText>
          </w:r>
        </w:del>
      </w:ins>
      <w:ins w:id="629" w:author="Ruijie Xu" w:date="2022-02-01T16:42:00Z">
        <w:del w:id="630" w:author="Liliana Salvador" w:date="2022-02-22T18:50:00Z">
          <w:r w:rsidR="006A0FB8" w:rsidDel="000F5082">
            <w:rPr>
              <w:color w:val="000000" w:themeColor="text1"/>
            </w:rPr>
            <w:delText>B</w:delText>
          </w:r>
        </w:del>
      </w:ins>
      <w:ins w:id="631" w:author="Ruijie Xu" w:date="2022-02-01T16:40:00Z">
        <w:del w:id="632" w:author="Liliana Salvador" w:date="2022-02-22T18:50:00Z">
          <w:r w:rsidR="002C4897" w:rsidDel="000F5082">
            <w:rPr>
              <w:color w:val="000000" w:themeColor="text1"/>
            </w:rPr>
            <w:delText xml:space="preserve">s </w:delText>
          </w:r>
        </w:del>
        <w:r w:rsidR="002C4897">
          <w:rPr>
            <w:color w:val="000000" w:themeColor="text1"/>
          </w:rPr>
          <w:t>were do</w:t>
        </w:r>
      </w:ins>
      <w:ins w:id="633" w:author="Liliana Salvador" w:date="2022-02-22T18:48:00Z">
        <w:r w:rsidR="000F5082">
          <w:rPr>
            <w:color w:val="000000" w:themeColor="text1"/>
          </w:rPr>
          <w:t>w</w:t>
        </w:r>
      </w:ins>
      <w:ins w:id="634" w:author="Ruijie Xu" w:date="2022-02-01T16:40:00Z">
        <w:del w:id="635" w:author="Liliana Salvador" w:date="2022-02-22T18:48:00Z">
          <w:r w:rsidR="002C4897" w:rsidDel="000F5082">
            <w:rPr>
              <w:color w:val="000000" w:themeColor="text1"/>
            </w:rPr>
            <w:delText>e</w:delText>
          </w:r>
        </w:del>
        <w:r w:rsidR="002C4897">
          <w:rPr>
            <w:color w:val="000000" w:themeColor="text1"/>
          </w:rPr>
          <w:t>nloaded directly f</w:t>
        </w:r>
        <w:del w:id="636" w:author="Liliana Salvador" w:date="2022-02-22T18:48:00Z">
          <w:r w:rsidR="002C4897" w:rsidDel="000F5082">
            <w:rPr>
              <w:color w:val="000000" w:themeColor="text1"/>
            </w:rPr>
            <w:delText>o</w:delText>
          </w:r>
        </w:del>
        <w:r w:rsidR="002C4897">
          <w:rPr>
            <w:color w:val="000000" w:themeColor="text1"/>
          </w:rPr>
          <w:t>r</w:t>
        </w:r>
      </w:ins>
      <w:ins w:id="637" w:author="Liliana Salvador" w:date="2022-02-22T18:48:00Z">
        <w:r w:rsidR="000F5082">
          <w:rPr>
            <w:color w:val="000000" w:themeColor="text1"/>
          </w:rPr>
          <w:t>o</w:t>
        </w:r>
      </w:ins>
      <w:ins w:id="638" w:author="Ruijie Xu" w:date="2022-02-01T16:40:00Z">
        <w:r w:rsidR="002C4897">
          <w:rPr>
            <w:color w:val="000000" w:themeColor="text1"/>
          </w:rPr>
          <w:t>m the software’</w:t>
        </w:r>
        <w:del w:id="639" w:author="Liliana Salvador" w:date="2022-02-22T18:48:00Z">
          <w:r w:rsidR="002C4897" w:rsidDel="000F5082">
            <w:rPr>
              <w:color w:val="000000" w:themeColor="text1"/>
            </w:rPr>
            <w:delText>s</w:delText>
          </w:r>
        </w:del>
        <w:r w:rsidR="002C4897">
          <w:rPr>
            <w:color w:val="000000" w:themeColor="text1"/>
          </w:rPr>
          <w:t xml:space="preserve"> homepage</w:t>
        </w:r>
      </w:ins>
      <w:ins w:id="640" w:author="Ruijie Xu" w:date="2022-02-01T16:39:00Z">
        <w:r w:rsidR="002C4897">
          <w:rPr>
            <w:color w:val="000000" w:themeColor="text1"/>
          </w:rPr>
          <w:t xml:space="preserve"> </w:t>
        </w:r>
        <w:del w:id="641" w:author="Liliana Salvador" w:date="2022-02-22T18:50:00Z">
          <w:r w:rsidR="002C4897" w:rsidDel="000F5082">
            <w:rPr>
              <w:color w:val="000000" w:themeColor="text1"/>
            </w:rPr>
            <w:delText xml:space="preserve">if a pre-built </w:delText>
          </w:r>
        </w:del>
      </w:ins>
      <w:ins w:id="642" w:author="Ruijie Xu" w:date="2022-02-01T16:42:00Z">
        <w:del w:id="643" w:author="Liliana Salvador" w:date="2022-02-22T18:50:00Z">
          <w:r w:rsidR="006A0FB8" w:rsidDel="000F5082">
            <w:rPr>
              <w:color w:val="000000" w:themeColor="text1"/>
            </w:rPr>
            <w:delText>DBs</w:delText>
          </w:r>
        </w:del>
      </w:ins>
      <w:ins w:id="644" w:author="Ruijie Xu" w:date="2022-02-01T16:39:00Z">
        <w:del w:id="645" w:author="Liliana Salvador" w:date="2022-02-22T18:50:00Z">
          <w:r w:rsidR="002C4897" w:rsidDel="000F5082">
            <w:rPr>
              <w:color w:val="000000" w:themeColor="text1"/>
            </w:rPr>
            <w:delText xml:space="preserve"> was provided by the developers</w:delText>
          </w:r>
        </w:del>
      </w:ins>
      <w:ins w:id="646" w:author="Ruijie Xu" w:date="2022-01-30T14:51:00Z">
        <w:del w:id="647" w:author="Liliana Salvador" w:date="2022-02-22T18:50:00Z">
          <w:r w:rsidR="00D90F53" w:rsidRPr="003A137D" w:rsidDel="000F5082">
            <w:rPr>
              <w:color w:val="000000" w:themeColor="text1"/>
            </w:rPr>
            <w:delText xml:space="preserve"> of </w:delText>
          </w:r>
        </w:del>
      </w:ins>
      <w:ins w:id="648" w:author="Ruijie Xu" w:date="2022-02-01T16:39:00Z">
        <w:del w:id="649" w:author="Liliana Salvador" w:date="2022-02-22T18:50:00Z">
          <w:r w:rsidR="002C4897" w:rsidDel="000F5082">
            <w:rPr>
              <w:color w:val="000000" w:themeColor="text1"/>
            </w:rPr>
            <w:delText>the</w:delText>
          </w:r>
        </w:del>
      </w:ins>
      <w:ins w:id="650" w:author="Ruijie Xu" w:date="2022-01-30T14:51:00Z">
        <w:del w:id="651" w:author="Liliana Salvador" w:date="2022-02-22T18:50:00Z">
          <w:r w:rsidR="00D90F53" w:rsidRPr="003A137D" w:rsidDel="000F5082">
            <w:rPr>
              <w:color w:val="000000" w:themeColor="text1"/>
            </w:rPr>
            <w:delText xml:space="preserve"> software</w:delText>
          </w:r>
        </w:del>
      </w:ins>
      <w:ins w:id="652" w:author="Ruijie Xu" w:date="2022-02-01T16:40:00Z">
        <w:del w:id="653" w:author="Liliana Salvador" w:date="2022-02-22T18:50:00Z">
          <w:r w:rsidR="002C4897" w:rsidDel="000F5082">
            <w:rPr>
              <w:color w:val="000000" w:themeColor="text1"/>
            </w:rPr>
            <w:delText xml:space="preserve"> </w:delText>
          </w:r>
        </w:del>
        <w:r w:rsidR="002C4897">
          <w:rPr>
            <w:color w:val="000000" w:themeColor="text1"/>
          </w:rPr>
          <w:t>(</w:t>
        </w:r>
      </w:ins>
      <w:ins w:id="654" w:author="Ruijie Xu" w:date="2022-02-01T16:41:00Z">
        <w:r w:rsidR="002C4897">
          <w:rPr>
            <w:color w:val="000000" w:themeColor="text1"/>
          </w:rPr>
          <w:t xml:space="preserve">BLASTN, </w:t>
        </w:r>
      </w:ins>
      <w:proofErr w:type="spellStart"/>
      <w:ins w:id="655" w:author="Ruijie Xu" w:date="2022-02-01T16:46:00Z">
        <w:r w:rsidR="006A0FB8">
          <w:rPr>
            <w:color w:val="000000" w:themeColor="text1"/>
          </w:rPr>
          <w:t>minikraken</w:t>
        </w:r>
        <w:proofErr w:type="spellEnd"/>
        <w:r w:rsidR="006A0FB8">
          <w:rPr>
            <w:color w:val="000000" w:themeColor="text1"/>
          </w:rPr>
          <w:t xml:space="preserve"> DB of </w:t>
        </w:r>
      </w:ins>
      <w:ins w:id="656" w:author="Ruijie Xu" w:date="2022-02-01T16:41:00Z">
        <w:r w:rsidR="006A0FB8">
          <w:rPr>
            <w:color w:val="000000" w:themeColor="text1"/>
          </w:rPr>
          <w:t>Kraken2, Centrifuge, a</w:t>
        </w:r>
      </w:ins>
      <w:ins w:id="657" w:author="Ruijie Xu" w:date="2022-02-01T16:42:00Z">
        <w:r w:rsidR="006A0FB8">
          <w:rPr>
            <w:color w:val="000000" w:themeColor="text1"/>
          </w:rPr>
          <w:t xml:space="preserve">nd </w:t>
        </w:r>
      </w:ins>
      <w:ins w:id="658" w:author="Ruijie Xu" w:date="2022-02-01T16:41:00Z">
        <w:r w:rsidR="006A0FB8">
          <w:rPr>
            <w:color w:val="000000" w:themeColor="text1"/>
          </w:rPr>
          <w:t>Metaphlan3</w:t>
        </w:r>
      </w:ins>
      <w:ins w:id="659" w:author="Ruijie Xu" w:date="2022-02-01T16:42:00Z">
        <w:r w:rsidR="006A0FB8">
          <w:rPr>
            <w:color w:val="000000" w:themeColor="text1"/>
          </w:rPr>
          <w:t xml:space="preserve">). </w:t>
        </w:r>
      </w:ins>
      <w:ins w:id="660" w:author="Liliana Salvador" w:date="2022-02-22T18:51:00Z">
        <w:r w:rsidR="000F5082">
          <w:rPr>
            <w:color w:val="000000" w:themeColor="text1"/>
          </w:rPr>
          <w:t xml:space="preserve">Otherwise, </w:t>
        </w:r>
      </w:ins>
      <w:ins w:id="661" w:author="Ruijie Xu" w:date="2022-02-01T16:42:00Z">
        <w:r w:rsidR="006A0FB8">
          <w:rPr>
            <w:color w:val="000000" w:themeColor="text1"/>
          </w:rPr>
          <w:t>D</w:t>
        </w:r>
      </w:ins>
      <w:ins w:id="662" w:author="Ruijie Xu" w:date="2022-02-01T16:43:00Z">
        <w:r w:rsidR="006A0FB8">
          <w:rPr>
            <w:color w:val="000000" w:themeColor="text1"/>
          </w:rPr>
          <w:t>B</w:t>
        </w:r>
      </w:ins>
      <w:ins w:id="663" w:author="Ruijie Xu" w:date="2022-02-01T16:44:00Z">
        <w:r w:rsidR="006A0FB8">
          <w:rPr>
            <w:color w:val="000000" w:themeColor="text1"/>
          </w:rPr>
          <w:t>s</w:t>
        </w:r>
      </w:ins>
      <w:ins w:id="664" w:author="Ruijie Xu" w:date="2022-02-01T16:42:00Z">
        <w:r w:rsidR="006A0FB8">
          <w:rPr>
            <w:color w:val="000000" w:themeColor="text1"/>
          </w:rPr>
          <w:t xml:space="preserve"> w</w:t>
        </w:r>
      </w:ins>
      <w:ins w:id="665" w:author="Ruijie Xu" w:date="2022-02-01T16:44:00Z">
        <w:r w:rsidR="006A0FB8">
          <w:rPr>
            <w:color w:val="000000" w:themeColor="text1"/>
          </w:rPr>
          <w:t>ere</w:t>
        </w:r>
      </w:ins>
      <w:ins w:id="666" w:author="Ruijie Xu" w:date="2022-02-01T16:42:00Z">
        <w:r w:rsidR="006A0FB8">
          <w:rPr>
            <w:color w:val="000000" w:themeColor="text1"/>
          </w:rPr>
          <w:t xml:space="preserve"> </w:t>
        </w:r>
      </w:ins>
      <w:ins w:id="667" w:author="Ruijie Xu" w:date="2022-01-30T14:52:00Z">
        <w:r w:rsidR="00D90F53" w:rsidRPr="003A137D">
          <w:rPr>
            <w:color w:val="000000" w:themeColor="text1"/>
          </w:rPr>
          <w:t>buil</w:t>
        </w:r>
      </w:ins>
      <w:ins w:id="668" w:author="Liliana Salvador" w:date="2022-02-22T18:51:00Z">
        <w:r w:rsidR="000F5082">
          <w:rPr>
            <w:color w:val="000000" w:themeColor="text1"/>
          </w:rPr>
          <w:t>t</w:t>
        </w:r>
      </w:ins>
      <w:ins w:id="669" w:author="Ruijie Xu" w:date="2022-01-30T14:52:00Z">
        <w:del w:id="670"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671" w:author="Ruijie Xu" w:date="2022-02-01T16:51:00Z">
        <w:r w:rsidR="007C319A">
          <w:rPr>
            <w:color w:val="000000" w:themeColor="text1"/>
          </w:rPr>
          <w:t xml:space="preserve">standard </w:t>
        </w:r>
      </w:ins>
      <w:ins w:id="672" w:author="Ruijie Xu" w:date="2022-01-30T14:52:00Z">
        <w:r w:rsidR="00D90F53" w:rsidRPr="003A137D">
          <w:rPr>
            <w:color w:val="000000" w:themeColor="text1"/>
          </w:rPr>
          <w:t xml:space="preserve">instructions provided by the </w:t>
        </w:r>
      </w:ins>
      <w:ins w:id="673" w:author="Ruijie Xu" w:date="2022-02-01T16:42:00Z">
        <w:r w:rsidR="006A0FB8">
          <w:rPr>
            <w:color w:val="000000" w:themeColor="text1"/>
          </w:rPr>
          <w:t>software’</w:t>
        </w:r>
        <w:del w:id="674" w:author="Liliana Salvador" w:date="2022-02-22T18:51:00Z">
          <w:r w:rsidR="006A0FB8" w:rsidDel="000F5082">
            <w:rPr>
              <w:color w:val="000000" w:themeColor="text1"/>
            </w:rPr>
            <w:delText>s</w:delText>
          </w:r>
        </w:del>
        <w:r w:rsidR="006A0FB8">
          <w:rPr>
            <w:color w:val="000000" w:themeColor="text1"/>
          </w:rPr>
          <w:t xml:space="preserve"> </w:t>
        </w:r>
      </w:ins>
      <w:ins w:id="675" w:author="Ruijie Xu" w:date="2022-01-30T14:52:00Z">
        <w:r w:rsidR="00D90F53" w:rsidRPr="003A137D">
          <w:rPr>
            <w:color w:val="000000" w:themeColor="text1"/>
          </w:rPr>
          <w:t>manual</w:t>
        </w:r>
      </w:ins>
      <w:ins w:id="676" w:author="Ruijie Xu" w:date="2022-02-01T16:42:00Z">
        <w:r w:rsidR="006A0FB8">
          <w:rPr>
            <w:color w:val="000000" w:themeColor="text1"/>
          </w:rPr>
          <w:t xml:space="preserve"> </w:t>
        </w:r>
        <w:del w:id="677" w:author="Liliana Salvador" w:date="2022-02-22T18:51:00Z">
          <w:r w:rsidR="006A0FB8" w:rsidDel="000F5082">
            <w:rPr>
              <w:color w:val="000000" w:themeColor="text1"/>
            </w:rPr>
            <w:delText>if no pre-built DB</w:delText>
          </w:r>
        </w:del>
      </w:ins>
      <w:ins w:id="678" w:author="Ruijie Xu" w:date="2022-02-01T16:43:00Z">
        <w:del w:id="679"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680" w:author="Ruijie Xu" w:date="2022-02-01T16:44:00Z">
        <w:r w:rsidR="006A0FB8">
          <w:rPr>
            <w:color w:val="000000" w:themeColor="text1"/>
          </w:rPr>
          <w:t>CLARK, CLARK-s, Diamond, and Kaiju</w:t>
        </w:r>
      </w:ins>
      <w:ins w:id="681" w:author="Ruijie Xu" w:date="2022-02-01T16:43:00Z">
        <w:r w:rsidR="006A0FB8">
          <w:rPr>
            <w:color w:val="000000" w:themeColor="text1"/>
          </w:rPr>
          <w:t>)</w:t>
        </w:r>
      </w:ins>
      <w:ins w:id="682" w:author="Liliana Salvador" w:date="2022-02-22T18:53:00Z">
        <w:r w:rsidR="000F5082">
          <w:rPr>
            <w:color w:val="000000" w:themeColor="text1"/>
          </w:rPr>
          <w:t>, with the exception of</w:t>
        </w:r>
      </w:ins>
      <w:ins w:id="683" w:author="Ruijie Xu" w:date="2022-01-30T14:52:00Z">
        <w:del w:id="684" w:author="Liliana Salvador" w:date="2022-02-22T18:53:00Z">
          <w:r w:rsidR="00D90F53" w:rsidRPr="003A137D" w:rsidDel="000F5082">
            <w:rPr>
              <w:color w:val="000000" w:themeColor="text1"/>
            </w:rPr>
            <w:delText>.</w:delText>
          </w:r>
        </w:del>
        <w:r w:rsidR="00D90F53" w:rsidRPr="003A137D">
          <w:rPr>
            <w:color w:val="000000" w:themeColor="text1"/>
          </w:rPr>
          <w:t xml:space="preserve"> </w:t>
        </w:r>
      </w:ins>
      <w:ins w:id="685" w:author="Ruijie Xu" w:date="2022-02-01T16:44:00Z">
        <w:del w:id="686" w:author="Liliana Salvador" w:date="2022-02-22T18:53:00Z">
          <w:r w:rsidR="006A0FB8" w:rsidDel="000F5082">
            <w:rPr>
              <w:color w:val="000000" w:themeColor="text1"/>
            </w:rPr>
            <w:delText xml:space="preserve">DBs </w:delText>
          </w:r>
        </w:del>
      </w:ins>
      <w:proofErr w:type="spellStart"/>
      <w:ins w:id="687" w:author="Ruijie Xu" w:date="2022-02-01T16:45:00Z">
        <w:r w:rsidR="006A0FB8">
          <w:rPr>
            <w:color w:val="000000" w:themeColor="text1"/>
          </w:rPr>
          <w:t>of</w:t>
        </w:r>
      </w:ins>
      <w:proofErr w:type="spellEnd"/>
      <w:ins w:id="688" w:author="Ruijie Xu" w:date="2022-02-01T16:44:00Z">
        <w:r w:rsidR="006A0FB8">
          <w:rPr>
            <w:color w:val="000000" w:themeColor="text1"/>
          </w:rPr>
          <w:t xml:space="preserve"> some software</w:t>
        </w:r>
      </w:ins>
      <w:ins w:id="689" w:author="Liliana Salvador" w:date="2022-02-22T18:53:00Z">
        <w:r w:rsidR="000F5082">
          <w:rPr>
            <w:color w:val="000000" w:themeColor="text1"/>
          </w:rPr>
          <w:t xml:space="preserve"> that had their DBs</w:t>
        </w:r>
      </w:ins>
      <w:ins w:id="690" w:author="Ruijie Xu" w:date="2022-02-01T16:44:00Z">
        <w:r w:rsidR="006A0FB8">
          <w:rPr>
            <w:color w:val="000000" w:themeColor="text1"/>
          </w:rPr>
          <w:t xml:space="preserve"> </w:t>
        </w:r>
        <w:del w:id="691" w:author="Liliana Salvador" w:date="2022-02-22T18:53:00Z">
          <w:r w:rsidR="006A0FB8" w:rsidDel="000F5082">
            <w:rPr>
              <w:color w:val="000000" w:themeColor="text1"/>
            </w:rPr>
            <w:delText xml:space="preserve">were </w:delText>
          </w:r>
        </w:del>
      </w:ins>
      <w:ins w:id="692" w:author="Ruijie Xu" w:date="2022-02-01T16:45:00Z">
        <w:del w:id="693"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science community</w:t>
        </w:r>
      </w:ins>
      <w:ins w:id="694" w:author="Ruijie Xu" w:date="2022-02-01T16:47:00Z">
        <w:r w:rsidR="006A0FB8">
          <w:rPr>
            <w:color w:val="000000" w:themeColor="text1"/>
          </w:rPr>
          <w:t xml:space="preserve"> </w:t>
        </w:r>
      </w:ins>
      <w:ins w:id="695" w:author="Liliana Salvador" w:date="2022-02-22T18:54:00Z">
        <w:r w:rsidR="000F5082">
          <w:rPr>
            <w:color w:val="000000" w:themeColor="text1"/>
          </w:rPr>
          <w:t xml:space="preserve">(and </w:t>
        </w:r>
      </w:ins>
      <w:ins w:id="696" w:author="Ruijie Xu" w:date="2022-02-01T16:47:00Z">
        <w:r w:rsidR="006A0FB8">
          <w:rPr>
            <w:color w:val="000000" w:themeColor="text1"/>
          </w:rPr>
          <w:t xml:space="preserve">based on the </w:t>
        </w:r>
        <w:r w:rsidR="00CB046C">
          <w:rPr>
            <w:color w:val="000000" w:themeColor="text1"/>
          </w:rPr>
          <w:t>instruction manual of the corresponding software</w:t>
        </w:r>
      </w:ins>
      <w:ins w:id="697" w:author="Liliana Salvador" w:date="2022-02-22T18:54:00Z">
        <w:r w:rsidR="000F5082">
          <w:rPr>
            <w:color w:val="000000" w:themeColor="text1"/>
          </w:rPr>
          <w:t>)</w:t>
        </w:r>
      </w:ins>
      <w:ins w:id="698" w:author="Ruijie Xu" w:date="2022-02-01T16:45:00Z">
        <w:r w:rsidR="006A0FB8">
          <w:rPr>
            <w:color w:val="000000" w:themeColor="text1"/>
          </w:rPr>
          <w:t>. In this case, the DBs were</w:t>
        </w:r>
      </w:ins>
      <w:ins w:id="699" w:author="Liliana Salvador" w:date="2022-02-22T18:55:00Z">
        <w:r w:rsidR="000F5082">
          <w:rPr>
            <w:color w:val="000000" w:themeColor="text1"/>
          </w:rPr>
          <w:t xml:space="preserve"> </w:t>
        </w:r>
      </w:ins>
      <w:ins w:id="700" w:author="Ruijie Xu" w:date="2022-02-01T16:45:00Z">
        <w:del w:id="701" w:author="Liliana Salvador" w:date="2022-02-22T18:55:00Z">
          <w:r w:rsidR="006A0FB8" w:rsidDel="000F5082">
            <w:rPr>
              <w:color w:val="000000" w:themeColor="text1"/>
            </w:rPr>
            <w:delText xml:space="preserve"> </w:delText>
          </w:r>
        </w:del>
      </w:ins>
      <w:ins w:id="702" w:author="Ruijie Xu" w:date="2022-02-01T16:46:00Z">
        <w:del w:id="703" w:author="Liliana Salvador" w:date="2022-02-22T18:55:00Z">
          <w:r w:rsidR="006A0FB8" w:rsidDel="000F5082">
            <w:rPr>
              <w:color w:val="000000" w:themeColor="text1"/>
            </w:rPr>
            <w:delText xml:space="preserve">also </w:delText>
          </w:r>
        </w:del>
      </w:ins>
      <w:ins w:id="704" w:author="Ruijie Xu" w:date="2022-02-01T16:45:00Z">
        <w:r w:rsidR="006A0FB8">
          <w:rPr>
            <w:color w:val="000000" w:themeColor="text1"/>
          </w:rPr>
          <w:t>downloaded directly</w:t>
        </w:r>
      </w:ins>
      <w:ins w:id="705" w:author="Ruijie Xu" w:date="2022-02-01T16:46:00Z">
        <w:r w:rsidR="006A0FB8">
          <w:rPr>
            <w:color w:val="000000" w:themeColor="text1"/>
          </w:rPr>
          <w:t xml:space="preserve"> from the online resources (</w:t>
        </w:r>
      </w:ins>
      <w:ins w:id="706"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707" w:author="Ruijie Xu" w:date="2022-02-01T16:48:00Z">
        <w:r w:rsidR="00CB046C">
          <w:rPr>
            <w:color w:val="000000" w:themeColor="text1"/>
          </w:rPr>
          <w:t xml:space="preserve">en2, and </w:t>
        </w:r>
      </w:ins>
      <w:ins w:id="708" w:author="Ruijie Xu" w:date="2022-02-01T16:47:00Z">
        <w:r w:rsidR="00CB046C">
          <w:rPr>
            <w:color w:val="000000" w:themeColor="text1"/>
          </w:rPr>
          <w:t>Bracken</w:t>
        </w:r>
      </w:ins>
      <w:ins w:id="709" w:author="Ruijie Xu" w:date="2022-02-01T16:46:00Z">
        <w:r w:rsidR="006A0FB8">
          <w:rPr>
            <w:color w:val="000000" w:themeColor="text1"/>
          </w:rPr>
          <w:t>).</w:t>
        </w:r>
      </w:ins>
      <w:ins w:id="710" w:author="Ruijie Xu" w:date="2022-02-01T16:48:00Z">
        <w:r w:rsidR="00CB046C">
          <w:rPr>
            <w:color w:val="000000" w:themeColor="text1"/>
          </w:rPr>
          <w:t xml:space="preserve"> Detailed information about DB building is available in Table I. </w:t>
        </w:r>
      </w:ins>
      <w:del w:id="711"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712" w:author="Ruijie Xu" w:date="2022-02-01T16:49:00Z"/>
          <w:color w:val="000000" w:themeColor="text1"/>
          <w:u w:val="single"/>
        </w:rPr>
      </w:pPr>
    </w:p>
    <w:p w14:paraId="05FF9622" w14:textId="77777777" w:rsidR="007C319A" w:rsidRPr="003A137D" w:rsidRDefault="007C319A" w:rsidP="00271EA9">
      <w:pPr>
        <w:spacing w:line="480" w:lineRule="auto"/>
        <w:rPr>
          <w:ins w:id="713" w:author="Ruijie Xu" w:date="2022-02-01T16:49:00Z"/>
          <w:color w:val="000000" w:themeColor="text1"/>
          <w:u w:val="single"/>
        </w:rPr>
      </w:pPr>
    </w:p>
    <w:p w14:paraId="30F795E7" w14:textId="34E82CD2" w:rsidR="00C0014F" w:rsidDel="00540FCF" w:rsidRDefault="00FB322B" w:rsidP="003A137D">
      <w:pPr>
        <w:spacing w:line="480" w:lineRule="auto"/>
        <w:rPr>
          <w:del w:id="714" w:author="Ruijie Xu" w:date="2022-01-30T14:48:00Z"/>
          <w:rFonts w:ascii="Calibri" w:eastAsia="SimSun" w:hAnsi="Calibri" w:cs="Calibri"/>
          <w:color w:val="000000" w:themeColor="text1"/>
        </w:rPr>
      </w:pPr>
      <w:ins w:id="715" w:author="Liliana Salvador" w:date="2022-02-22T18:58:00Z">
        <w:r w:rsidRPr="00FB322B">
          <w:rPr>
            <w:rFonts w:ascii="Calibri" w:hAnsi="Calibri" w:cs="Calibri"/>
            <w:color w:val="000000" w:themeColor="text1"/>
            <w:rPrChange w:id="716" w:author="Liliana Salvador" w:date="2022-02-22T19:00:00Z">
              <w:rPr>
                <w:color w:val="000000" w:themeColor="text1"/>
              </w:rPr>
            </w:rPrChange>
          </w:rPr>
          <w:t>For this specific analysis, a c</w:t>
        </w:r>
      </w:ins>
      <w:ins w:id="717" w:author="Ruijie Xu" w:date="2022-02-01T16:50:00Z">
        <w:del w:id="718" w:author="Liliana Salvador" w:date="2022-02-22T18:58:00Z">
          <w:r w:rsidR="007C319A" w:rsidRPr="00FB322B" w:rsidDel="00FB322B">
            <w:rPr>
              <w:rFonts w:ascii="Calibri" w:hAnsi="Calibri" w:cs="Calibri"/>
              <w:color w:val="000000" w:themeColor="text1"/>
              <w:rPrChange w:id="719"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720" w:author="Liliana Salvador" w:date="2022-02-22T19:00:00Z">
              <w:rPr>
                <w:color w:val="000000" w:themeColor="text1"/>
                <w:u w:val="single"/>
              </w:rPr>
            </w:rPrChange>
          </w:rPr>
          <w:t xml:space="preserve">ustom Kraken2 DB </w:t>
        </w:r>
        <w:del w:id="721" w:author="Liliana Salvador" w:date="2022-02-22T18:59:00Z">
          <w:r w:rsidR="007C319A" w:rsidRPr="00FB322B" w:rsidDel="00FB322B">
            <w:rPr>
              <w:rFonts w:ascii="Calibri" w:hAnsi="Calibri" w:cs="Calibri"/>
              <w:color w:val="000000" w:themeColor="text1"/>
              <w:rPrChange w:id="722"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723" w:author="Liliana Salvador" w:date="2022-02-22T19:00:00Z">
                <w:rPr>
                  <w:b/>
                  <w:bCs/>
                  <w:color w:val="000000" w:themeColor="text1"/>
                </w:rPr>
              </w:rPrChange>
            </w:rPr>
            <w:delText xml:space="preserve"> </w:delText>
          </w:r>
        </w:del>
      </w:ins>
      <w:ins w:id="724" w:author="Ruijie Xu" w:date="2022-02-01T16:52:00Z">
        <w:del w:id="725" w:author="Liliana Salvador" w:date="2022-02-22T18:59:00Z">
          <w:r w:rsidR="007C319A" w:rsidRPr="00FB322B" w:rsidDel="00FB322B">
            <w:rPr>
              <w:rFonts w:ascii="Calibri" w:hAnsi="Calibri" w:cs="Calibri"/>
              <w:color w:val="000000" w:themeColor="text1"/>
              <w:rPrChange w:id="726"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727" w:author="Liliana Salvador" w:date="2022-02-22T19:00:00Z">
                <w:rPr>
                  <w:b/>
                  <w:bCs/>
                  <w:color w:val="000000" w:themeColor="text1"/>
                </w:rPr>
              </w:rPrChange>
            </w:rPr>
            <w:delText xml:space="preserve"> </w:delText>
          </w:r>
        </w:del>
      </w:ins>
      <w:ins w:id="728" w:author="Ruijie Xu" w:date="2022-02-01T16:50:00Z">
        <w:del w:id="729" w:author="Liliana Salvador" w:date="2022-02-22T18:59:00Z">
          <w:r w:rsidR="007C319A" w:rsidRPr="00FB322B" w:rsidDel="00FB322B">
            <w:rPr>
              <w:rFonts w:ascii="Calibri" w:hAnsi="Calibri" w:cs="Calibri"/>
              <w:color w:val="000000" w:themeColor="text1"/>
              <w:rPrChange w:id="730"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731" w:author="Liliana Salvador" w:date="2022-02-22T19:00:00Z">
              <w:rPr>
                <w:color w:val="000000" w:themeColor="text1"/>
              </w:rPr>
            </w:rPrChange>
          </w:rPr>
          <w:t>was buil</w:t>
        </w:r>
      </w:ins>
      <w:ins w:id="732" w:author="Ruijie Xu" w:date="2022-02-01T16:51:00Z">
        <w:r w:rsidR="007C319A" w:rsidRPr="00FB322B">
          <w:rPr>
            <w:rFonts w:ascii="Calibri" w:hAnsi="Calibri" w:cs="Calibri"/>
            <w:color w:val="000000" w:themeColor="text1"/>
            <w:rPrChange w:id="733" w:author="Liliana Salvador" w:date="2022-02-22T19:00:00Z">
              <w:rPr>
                <w:color w:val="000000" w:themeColor="text1"/>
              </w:rPr>
            </w:rPrChange>
          </w:rPr>
          <w:t>t</w:t>
        </w:r>
      </w:ins>
      <w:ins w:id="734" w:author="Ruijie Xu" w:date="2022-02-01T16:50:00Z">
        <w:r w:rsidR="007C319A" w:rsidRPr="00FB322B">
          <w:rPr>
            <w:rFonts w:ascii="Calibri" w:hAnsi="Calibri" w:cs="Calibri"/>
            <w:color w:val="000000" w:themeColor="text1"/>
            <w:rPrChange w:id="735" w:author="Liliana Salvador" w:date="2022-02-22T19:00:00Z">
              <w:rPr>
                <w:color w:val="000000" w:themeColor="text1"/>
              </w:rPr>
            </w:rPrChange>
          </w:rPr>
          <w:t xml:space="preserve"> following the </w:t>
        </w:r>
      </w:ins>
      <w:ins w:id="736" w:author="Liliana Salvador" w:date="2022-02-22T18:59:00Z">
        <w:r w:rsidRPr="00FB322B">
          <w:rPr>
            <w:rFonts w:ascii="Calibri" w:hAnsi="Calibri" w:cs="Calibri"/>
            <w:color w:val="000000" w:themeColor="text1"/>
            <w:rPrChange w:id="737" w:author="Liliana Salvador" w:date="2022-02-22T19:00:00Z">
              <w:rPr>
                <w:color w:val="000000" w:themeColor="text1"/>
              </w:rPr>
            </w:rPrChange>
          </w:rPr>
          <w:t xml:space="preserve">manual’s </w:t>
        </w:r>
      </w:ins>
      <w:ins w:id="738" w:author="Ruijie Xu" w:date="2022-02-01T16:51:00Z">
        <w:r w:rsidR="007C319A" w:rsidRPr="00FB322B">
          <w:rPr>
            <w:rFonts w:ascii="Calibri" w:hAnsi="Calibri" w:cs="Calibri"/>
            <w:color w:val="000000" w:themeColor="text1"/>
            <w:rPrChange w:id="739" w:author="Liliana Salvador" w:date="2022-02-22T19:00:00Z">
              <w:rPr>
                <w:color w:val="000000" w:themeColor="text1"/>
              </w:rPr>
            </w:rPrChange>
          </w:rPr>
          <w:t>instructions</w:t>
        </w:r>
        <w:del w:id="740" w:author="Liliana Salvador" w:date="2022-02-22T19:00:00Z">
          <w:r w:rsidR="007C319A" w:rsidRPr="00FB322B" w:rsidDel="00FB322B">
            <w:rPr>
              <w:rFonts w:ascii="Calibri" w:hAnsi="Calibri" w:cs="Calibri"/>
              <w:color w:val="000000" w:themeColor="text1"/>
              <w:rPrChange w:id="741"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742" w:author="Liliana Salvador" w:date="2022-02-22T19:00:00Z">
              <w:rPr>
                <w:color w:val="000000" w:themeColor="text1"/>
              </w:rPr>
            </w:rPrChange>
          </w:rPr>
          <w:t>.</w:t>
        </w:r>
      </w:ins>
      <w:ins w:id="743" w:author="Ruijie Xu" w:date="2022-02-01T16:52:00Z">
        <w:r w:rsidR="007C319A" w:rsidRPr="00FB322B">
          <w:rPr>
            <w:rFonts w:ascii="Calibri" w:hAnsi="Calibri" w:cs="Calibri"/>
            <w:color w:val="000000" w:themeColor="text1"/>
            <w:rPrChange w:id="744" w:author="Liliana Salvador" w:date="2022-02-22T19:00:00Z">
              <w:rPr>
                <w:color w:val="000000" w:themeColor="text1"/>
              </w:rPr>
            </w:rPrChange>
          </w:rPr>
          <w:t xml:space="preserve"> All </w:t>
        </w:r>
      </w:ins>
      <w:ins w:id="745" w:author="Ruijie Xu" w:date="2022-02-01T16:53:00Z">
        <w:r w:rsidR="00C755FC" w:rsidRPr="00FB322B">
          <w:rPr>
            <w:rFonts w:ascii="Calibri" w:hAnsi="Calibri" w:cs="Calibri"/>
            <w:color w:val="000000" w:themeColor="text1"/>
            <w:rPrChange w:id="746" w:author="Liliana Salvador" w:date="2022-02-22T19:00:00Z">
              <w:rPr>
                <w:color w:val="000000" w:themeColor="text1"/>
              </w:rPr>
            </w:rPrChange>
          </w:rPr>
          <w:t xml:space="preserve">the </w:t>
        </w:r>
      </w:ins>
      <w:ins w:id="747" w:author="Ruijie Xu" w:date="2022-02-01T16:52:00Z">
        <w:r w:rsidR="007C319A" w:rsidRPr="00FB322B">
          <w:rPr>
            <w:rFonts w:ascii="Calibri" w:hAnsi="Calibri" w:cs="Calibri"/>
            <w:color w:val="000000" w:themeColor="text1"/>
            <w:rPrChange w:id="748" w:author="Liliana Salvador" w:date="2022-02-22T19:00:00Z">
              <w:rPr>
                <w:color w:val="000000" w:themeColor="text1"/>
              </w:rPr>
            </w:rPrChange>
          </w:rPr>
          <w:t xml:space="preserve">libraries </w:t>
        </w:r>
        <w:r w:rsidR="00C755FC" w:rsidRPr="00FB322B">
          <w:rPr>
            <w:rFonts w:ascii="Calibri" w:hAnsi="Calibri" w:cs="Calibri"/>
            <w:color w:val="000000" w:themeColor="text1"/>
            <w:rPrChange w:id="749" w:author="Liliana Salvador" w:date="2022-02-22T19:00:00Z">
              <w:rPr>
                <w:color w:val="000000" w:themeColor="text1"/>
              </w:rPr>
            </w:rPrChange>
          </w:rPr>
          <w:t xml:space="preserve">included in </w:t>
        </w:r>
      </w:ins>
      <w:ins w:id="750" w:author="Liliana Salvador" w:date="2022-02-22T18:59:00Z">
        <w:r w:rsidRPr="00FB322B">
          <w:rPr>
            <w:rFonts w:ascii="Calibri" w:hAnsi="Calibri" w:cs="Calibri"/>
            <w:color w:val="000000" w:themeColor="text1"/>
            <w:rPrChange w:id="751" w:author="Liliana Salvador" w:date="2022-02-22T19:00:00Z">
              <w:rPr>
                <w:color w:val="000000" w:themeColor="text1"/>
              </w:rPr>
            </w:rPrChange>
          </w:rPr>
          <w:t xml:space="preserve">Kraken2’s </w:t>
        </w:r>
      </w:ins>
      <w:ins w:id="752" w:author="Ruijie Xu" w:date="2022-02-01T16:52:00Z">
        <w:del w:id="753" w:author="Liliana Salvador" w:date="2022-02-22T18:59:00Z">
          <w:r w:rsidR="00C755FC" w:rsidRPr="00FB322B" w:rsidDel="00FB322B">
            <w:rPr>
              <w:rFonts w:ascii="Calibri" w:hAnsi="Calibri" w:cs="Calibri"/>
              <w:color w:val="000000" w:themeColor="text1"/>
              <w:rPrChange w:id="754"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755" w:author="Liliana Salvador" w:date="2022-02-22T19:00:00Z">
              <w:rPr>
                <w:color w:val="000000" w:themeColor="text1"/>
              </w:rPr>
            </w:rPrChange>
          </w:rPr>
          <w:t>standard DB</w:t>
        </w:r>
      </w:ins>
      <w:ins w:id="756" w:author="Liliana Salvador" w:date="2022-02-22T18:59:00Z">
        <w:r w:rsidRPr="00FB322B">
          <w:rPr>
            <w:rFonts w:ascii="Calibri" w:hAnsi="Calibri" w:cs="Calibri"/>
            <w:color w:val="000000" w:themeColor="text1"/>
            <w:rPrChange w:id="757" w:author="Liliana Salvador" w:date="2022-02-22T19:00:00Z">
              <w:rPr>
                <w:color w:val="000000" w:themeColor="text1"/>
              </w:rPr>
            </w:rPrChange>
          </w:rPr>
          <w:t>s</w:t>
        </w:r>
      </w:ins>
      <w:ins w:id="758" w:author="Ruijie Xu" w:date="2022-02-01T16:52:00Z">
        <w:del w:id="759" w:author="Liliana Salvador" w:date="2022-02-22T18:59:00Z">
          <w:r w:rsidR="00C755FC" w:rsidRPr="00FB322B" w:rsidDel="00FB322B">
            <w:rPr>
              <w:rFonts w:ascii="Calibri" w:hAnsi="Calibri" w:cs="Calibri"/>
              <w:color w:val="000000" w:themeColor="text1"/>
              <w:rPrChange w:id="760" w:author="Liliana Salvador" w:date="2022-02-22T19:00:00Z">
                <w:rPr>
                  <w:color w:val="000000" w:themeColor="text1"/>
                </w:rPr>
              </w:rPrChange>
            </w:rPr>
            <w:delText>S</w:delText>
          </w:r>
        </w:del>
        <w:r w:rsidR="00C755FC" w:rsidRPr="00FB322B">
          <w:rPr>
            <w:rFonts w:ascii="Calibri" w:hAnsi="Calibri" w:cs="Calibri"/>
            <w:color w:val="000000" w:themeColor="text1"/>
            <w:rPrChange w:id="761" w:author="Liliana Salvador" w:date="2022-02-22T19:00:00Z">
              <w:rPr>
                <w:color w:val="000000" w:themeColor="text1"/>
              </w:rPr>
            </w:rPrChange>
          </w:rPr>
          <w:t xml:space="preserve"> </w:t>
        </w:r>
        <w:del w:id="762" w:author="Liliana Salvador" w:date="2022-02-22T18:59:00Z">
          <w:r w:rsidR="00C755FC" w:rsidRPr="00FB322B" w:rsidDel="00FB322B">
            <w:rPr>
              <w:rFonts w:ascii="Calibri" w:hAnsi="Calibri" w:cs="Calibri"/>
              <w:color w:val="000000" w:themeColor="text1"/>
              <w:rPrChange w:id="763" w:author="Liliana Salvador" w:date="2022-02-22T19:00:00Z">
                <w:rPr>
                  <w:color w:val="000000" w:themeColor="text1"/>
                </w:rPr>
              </w:rPrChange>
            </w:rPr>
            <w:delText xml:space="preserve">of Kraken2 </w:delText>
          </w:r>
        </w:del>
      </w:ins>
      <w:ins w:id="764" w:author="Ruijie Xu" w:date="2022-02-01T16:53:00Z">
        <w:r w:rsidR="00C755FC" w:rsidRPr="00FB322B">
          <w:rPr>
            <w:rFonts w:ascii="Calibri" w:hAnsi="Calibri" w:cs="Calibri"/>
            <w:color w:val="000000" w:themeColor="text1"/>
            <w:rPrChange w:id="765" w:author="Liliana Salvador" w:date="2022-02-22T19:00:00Z">
              <w:rPr>
                <w:color w:val="000000" w:themeColor="text1"/>
              </w:rPr>
            </w:rPrChange>
          </w:rPr>
          <w:t>(</w:t>
        </w:r>
      </w:ins>
      <w:ins w:id="766" w:author="Liliana Salvador" w:date="2022-02-22T19:00:00Z">
        <w:r>
          <w:rPr>
            <w:rFonts w:ascii="Calibri" w:hAnsi="Calibri" w:cs="Calibri"/>
            <w:color w:val="000000" w:themeColor="text1"/>
          </w:rPr>
          <w:t xml:space="preserve">which </w:t>
        </w:r>
      </w:ins>
      <w:ins w:id="767" w:author="Ruijie Xu" w:date="2022-02-01T16:54:00Z">
        <w:r w:rsidR="003A137D" w:rsidRPr="00FB322B">
          <w:rPr>
            <w:rFonts w:ascii="Calibri" w:hAnsi="Calibri" w:cs="Calibri"/>
            <w:color w:val="000000" w:themeColor="text1"/>
            <w:rPrChange w:id="768" w:author="Liliana Salvador" w:date="2022-02-22T19:00:00Z">
              <w:rPr>
                <w:color w:val="000000" w:themeColor="text1"/>
              </w:rPr>
            </w:rPrChange>
          </w:rPr>
          <w:t>includ</w:t>
        </w:r>
      </w:ins>
      <w:ins w:id="769" w:author="Liliana Salvador" w:date="2022-02-22T19:00:00Z">
        <w:r>
          <w:rPr>
            <w:rFonts w:ascii="Calibri" w:hAnsi="Calibri" w:cs="Calibri"/>
            <w:color w:val="000000" w:themeColor="text1"/>
          </w:rPr>
          <w:t>e</w:t>
        </w:r>
      </w:ins>
      <w:ins w:id="770" w:author="Ruijie Xu" w:date="2022-02-01T16:54:00Z">
        <w:del w:id="771" w:author="Liliana Salvador" w:date="2022-02-22T19:00:00Z">
          <w:r w:rsidR="003A137D" w:rsidRPr="00FB322B" w:rsidDel="00FB322B">
            <w:rPr>
              <w:rFonts w:ascii="Calibri" w:hAnsi="Calibri" w:cs="Calibri"/>
              <w:color w:val="000000" w:themeColor="text1"/>
              <w:rPrChange w:id="772" w:author="Liliana Salvador" w:date="2022-02-22T19:00:00Z">
                <w:rPr>
                  <w:color w:val="000000" w:themeColor="text1"/>
                </w:rPr>
              </w:rPrChange>
            </w:rPr>
            <w:delText>ing</w:delText>
          </w:r>
        </w:del>
        <w:r w:rsidR="003A137D" w:rsidRPr="00FB322B">
          <w:rPr>
            <w:rFonts w:ascii="Calibri" w:hAnsi="Calibri" w:cs="Calibri"/>
            <w:color w:val="000000" w:themeColor="text1"/>
            <w:rPrChange w:id="773" w:author="Liliana Salvador" w:date="2022-02-22T19:00:00Z">
              <w:rPr>
                <w:color w:val="000000" w:themeColor="text1"/>
              </w:rPr>
            </w:rPrChange>
          </w:rPr>
          <w:t xml:space="preserve"> NCBI </w:t>
        </w:r>
        <w:proofErr w:type="spellStart"/>
        <w:r w:rsidR="003A137D" w:rsidRPr="00FB322B">
          <w:rPr>
            <w:rFonts w:ascii="Calibri" w:hAnsi="Calibri" w:cs="Calibri"/>
            <w:color w:val="000000" w:themeColor="text1"/>
            <w:rPrChange w:id="774" w:author="Liliana Salvador" w:date="2022-02-22T19:00:00Z">
              <w:rPr>
                <w:color w:val="000000" w:themeColor="text1"/>
              </w:rPr>
            </w:rPrChange>
          </w:rPr>
          <w:t>RefSeq’s</w:t>
        </w:r>
        <w:proofErr w:type="spellEnd"/>
        <w:r w:rsidR="003A137D" w:rsidRPr="00FB322B">
          <w:rPr>
            <w:rFonts w:ascii="Calibri" w:hAnsi="Calibri" w:cs="Calibri"/>
            <w:color w:val="000000" w:themeColor="text1"/>
            <w:rPrChange w:id="775" w:author="Liliana Salvador" w:date="2022-02-22T19:00:00Z">
              <w:rPr>
                <w:color w:val="000000" w:themeColor="text1"/>
              </w:rPr>
            </w:rPrChange>
          </w:rPr>
          <w:t xml:space="preserve"> </w:t>
        </w:r>
        <w:r w:rsidR="003A137D" w:rsidRPr="00FB322B">
          <w:rPr>
            <w:rFonts w:ascii="Calibri" w:hAnsi="Calibri" w:cs="Calibri"/>
            <w:color w:val="24292F"/>
            <w:shd w:val="clear" w:color="auto" w:fill="FFFFFF"/>
            <w:rPrChange w:id="776" w:author="Liliana Salvador" w:date="2022-02-22T19:00:00Z">
              <w:rPr>
                <w:rFonts w:ascii="Segoe UI" w:hAnsi="Segoe UI" w:cs="Segoe UI"/>
                <w:color w:val="24292F"/>
                <w:shd w:val="clear" w:color="auto" w:fill="FFFFFF"/>
              </w:rPr>
            </w:rPrChange>
          </w:rPr>
          <w:t xml:space="preserve">bacterial, archaeal, </w:t>
        </w:r>
        <w:del w:id="777" w:author="Liliana Salvador" w:date="2022-02-22T19:01:00Z">
          <w:r w:rsidR="003A137D" w:rsidRPr="00FB322B" w:rsidDel="00FB322B">
            <w:rPr>
              <w:rFonts w:ascii="Calibri" w:hAnsi="Calibri" w:cs="Calibri"/>
              <w:color w:val="24292F"/>
              <w:shd w:val="clear" w:color="auto" w:fill="FFFFFF"/>
              <w:rPrChange w:id="778"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779" w:author="Liliana Salvador" w:date="2022-02-22T19:00:00Z">
              <w:rPr>
                <w:rFonts w:ascii="Segoe UI" w:hAnsi="Segoe UI" w:cs="Segoe UI"/>
                <w:color w:val="24292F"/>
                <w:shd w:val="clear" w:color="auto" w:fill="FFFFFF"/>
              </w:rPr>
            </w:rPrChange>
          </w:rPr>
          <w:t>viral</w:t>
        </w:r>
      </w:ins>
      <w:ins w:id="780" w:author="Liliana Salvador" w:date="2022-02-22T19:01:00Z">
        <w:r>
          <w:rPr>
            <w:rFonts w:ascii="Calibri" w:hAnsi="Calibri" w:cs="Calibri"/>
            <w:color w:val="24292F"/>
            <w:shd w:val="clear" w:color="auto" w:fill="FFFFFF"/>
          </w:rPr>
          <w:t xml:space="preserve">, human genome, </w:t>
        </w:r>
      </w:ins>
      <w:ins w:id="781"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w:t>
        </w:r>
        <w:proofErr w:type="spellStart"/>
        <w:r w:rsidRPr="0094704F">
          <w:rPr>
            <w:rFonts w:ascii="Calibri" w:hAnsi="Calibri" w:cs="Calibri"/>
            <w:color w:val="24292F"/>
            <w:shd w:val="clear" w:color="auto" w:fill="FFFFFF"/>
          </w:rPr>
          <w:t>UniVec_Core</w:t>
        </w:r>
        <w:proofErr w:type="spellEnd"/>
        <w:r w:rsidRPr="0094704F">
          <w:rPr>
            <w:rFonts w:ascii="Calibri" w:hAnsi="Calibri" w:cs="Calibri"/>
            <w:color w:val="24292F"/>
            <w:shd w:val="clear" w:color="auto" w:fill="FFFFFF"/>
          </w:rPr>
          <w:t>)</w:t>
        </w:r>
      </w:ins>
      <w:ins w:id="782" w:author="Ruijie Xu" w:date="2022-02-01T16:54:00Z">
        <w:r w:rsidR="003A137D" w:rsidRPr="00FB322B">
          <w:rPr>
            <w:rFonts w:ascii="Calibri" w:hAnsi="Calibri" w:cs="Calibri"/>
            <w:color w:val="24292F"/>
            <w:shd w:val="clear" w:color="auto" w:fill="FFFFFF"/>
            <w:rPrChange w:id="783" w:author="Liliana Salvador" w:date="2022-02-22T19:00:00Z">
              <w:rPr>
                <w:rFonts w:ascii="Segoe UI" w:hAnsi="Segoe UI" w:cs="Segoe UI"/>
                <w:color w:val="24292F"/>
                <w:shd w:val="clear" w:color="auto" w:fill="FFFFFF"/>
              </w:rPr>
            </w:rPrChange>
          </w:rPr>
          <w:t xml:space="preserve"> libraries</w:t>
        </w:r>
        <w:del w:id="784" w:author="Liliana Salvador" w:date="2022-02-22T19:02:00Z">
          <w:r w:rsidR="003A137D" w:rsidRPr="00FB322B" w:rsidDel="00FB322B">
            <w:rPr>
              <w:rFonts w:ascii="Calibri" w:hAnsi="Calibri" w:cs="Calibri"/>
              <w:color w:val="24292F"/>
              <w:shd w:val="clear" w:color="auto" w:fill="FFFFFF"/>
              <w:rPrChange w:id="785"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786" w:author="Ruijie Xu" w:date="2022-02-01T16:53:00Z">
        <w:r w:rsidR="00C755FC" w:rsidRPr="00FB322B">
          <w:rPr>
            <w:rFonts w:ascii="Calibri" w:hAnsi="Calibri" w:cs="Calibri"/>
            <w:color w:val="000000" w:themeColor="text1"/>
            <w:rPrChange w:id="787" w:author="Liliana Salvador" w:date="2022-02-22T19:00:00Z">
              <w:rPr>
                <w:color w:val="000000" w:themeColor="text1"/>
              </w:rPr>
            </w:rPrChange>
          </w:rPr>
          <w:t xml:space="preserve">) </w:t>
        </w:r>
      </w:ins>
      <w:ins w:id="788" w:author="Ruijie Xu" w:date="2022-02-01T16:52:00Z">
        <w:r w:rsidR="00C755FC" w:rsidRPr="00FB322B">
          <w:rPr>
            <w:rFonts w:ascii="Calibri" w:hAnsi="Calibri" w:cs="Calibri"/>
            <w:color w:val="000000" w:themeColor="text1"/>
            <w:rPrChange w:id="789" w:author="Liliana Salvador" w:date="2022-02-22T19:00:00Z">
              <w:rPr>
                <w:color w:val="000000" w:themeColor="text1"/>
              </w:rPr>
            </w:rPrChange>
          </w:rPr>
          <w:t>w</w:t>
        </w:r>
      </w:ins>
      <w:ins w:id="790" w:author="Ruijie Xu" w:date="2022-02-01T16:53:00Z">
        <w:r w:rsidR="00C755FC" w:rsidRPr="00FB322B">
          <w:rPr>
            <w:rFonts w:ascii="Calibri" w:hAnsi="Calibri" w:cs="Calibri"/>
            <w:color w:val="000000" w:themeColor="text1"/>
            <w:rPrChange w:id="791" w:author="Liliana Salvador" w:date="2022-02-22T19:00:00Z">
              <w:rPr>
                <w:color w:val="000000" w:themeColor="text1"/>
              </w:rPr>
            </w:rPrChange>
          </w:rPr>
          <w:t>ere</w:t>
        </w:r>
      </w:ins>
      <w:ins w:id="792" w:author="Ruijie Xu" w:date="2022-02-01T16:52:00Z">
        <w:r w:rsidR="00C755FC" w:rsidRPr="00FB322B">
          <w:rPr>
            <w:rFonts w:ascii="Calibri" w:hAnsi="Calibri" w:cs="Calibri"/>
            <w:color w:val="000000" w:themeColor="text1"/>
            <w:rPrChange w:id="793" w:author="Liliana Salvador" w:date="2022-02-22T19:00:00Z">
              <w:rPr>
                <w:color w:val="000000" w:themeColor="text1"/>
              </w:rPr>
            </w:rPrChange>
          </w:rPr>
          <w:t xml:space="preserve"> included in the </w:t>
        </w:r>
      </w:ins>
      <w:proofErr w:type="spellStart"/>
      <w:ins w:id="794" w:author="Liliana Salvador" w:date="2022-02-22T19:02:00Z">
        <w:r>
          <w:rPr>
            <w:rFonts w:ascii="Calibri" w:hAnsi="Calibri" w:cs="Calibri"/>
            <w:color w:val="000000" w:themeColor="text1"/>
          </w:rPr>
          <w:t>costumized</w:t>
        </w:r>
        <w:proofErr w:type="spellEnd"/>
        <w:r>
          <w:rPr>
            <w:rFonts w:ascii="Calibri" w:hAnsi="Calibri" w:cs="Calibri"/>
            <w:color w:val="000000" w:themeColor="text1"/>
          </w:rPr>
          <w:t xml:space="preserve"> </w:t>
        </w:r>
      </w:ins>
      <w:ins w:id="795" w:author="Ruijie Xu" w:date="2022-02-01T16:52:00Z">
        <w:r w:rsidR="00C755FC" w:rsidRPr="00FB322B">
          <w:rPr>
            <w:rFonts w:ascii="Calibri" w:hAnsi="Calibri" w:cs="Calibri"/>
            <w:color w:val="000000" w:themeColor="text1"/>
            <w:rPrChange w:id="796" w:author="Liliana Salvador" w:date="2022-02-22T19:00:00Z">
              <w:rPr>
                <w:color w:val="000000" w:themeColor="text1"/>
              </w:rPr>
            </w:rPrChange>
          </w:rPr>
          <w:t>DB</w:t>
        </w:r>
      </w:ins>
      <w:ins w:id="797" w:author="Liliana Salvador" w:date="2022-02-22T19:03:00Z">
        <w:r>
          <w:rPr>
            <w:rFonts w:ascii="Calibri" w:hAnsi="Calibri" w:cs="Calibri"/>
            <w:color w:val="000000" w:themeColor="text1"/>
          </w:rPr>
          <w:t>,</w:t>
        </w:r>
      </w:ins>
      <w:ins w:id="798" w:author="Ruijie Xu" w:date="2022-02-01T16:52:00Z">
        <w:r w:rsidR="00C755FC" w:rsidRPr="00FB322B">
          <w:rPr>
            <w:rFonts w:ascii="Calibri" w:hAnsi="Calibri" w:cs="Calibri"/>
            <w:color w:val="000000" w:themeColor="text1"/>
            <w:rPrChange w:id="799" w:author="Liliana Salvador" w:date="2022-02-22T19:00:00Z">
              <w:rPr>
                <w:color w:val="000000" w:themeColor="text1"/>
              </w:rPr>
            </w:rPrChange>
          </w:rPr>
          <w:t xml:space="preserve"> with the addition of</w:t>
        </w:r>
      </w:ins>
      <w:ins w:id="800" w:author="Liliana Salvador" w:date="2022-02-22T19:02:00Z">
        <w:r>
          <w:rPr>
            <w:rFonts w:ascii="Calibri" w:hAnsi="Calibri" w:cs="Calibri"/>
            <w:color w:val="000000" w:themeColor="text1"/>
          </w:rPr>
          <w:t xml:space="preserve"> the </w:t>
        </w:r>
      </w:ins>
      <w:ins w:id="801" w:author="Liliana Salvador" w:date="2022-02-22T19:03:00Z">
        <w:r>
          <w:rPr>
            <w:rFonts w:ascii="Calibri" w:hAnsi="Calibri" w:cs="Calibri"/>
            <w:color w:val="000000" w:themeColor="text1"/>
          </w:rPr>
          <w:t>two genomes from the two rat species:</w:t>
        </w:r>
      </w:ins>
      <w:ins w:id="802" w:author="Ruijie Xu" w:date="2022-02-01T16:52:00Z">
        <w:r w:rsidR="00C755FC" w:rsidRPr="00FB322B">
          <w:rPr>
            <w:rFonts w:ascii="Calibri" w:hAnsi="Calibri" w:cs="Calibri"/>
            <w:color w:val="000000" w:themeColor="text1"/>
            <w:rPrChange w:id="803"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804" w:author="Liliana Salvador" w:date="2022-02-22T19:00:00Z">
              <w:rPr>
                <w:rFonts w:eastAsia="SimSun"/>
                <w:i/>
                <w:iCs/>
                <w:color w:val="000000" w:themeColor="text1"/>
              </w:rPr>
            </w:rPrChange>
          </w:rPr>
          <w:t>R. norvegicus</w:t>
        </w:r>
      </w:ins>
      <w:ins w:id="805" w:author="Ruijie Xu" w:date="2022-02-01T16:53:00Z">
        <w:r w:rsidR="00C755FC" w:rsidRPr="00FB322B">
          <w:rPr>
            <w:rFonts w:ascii="Calibri" w:eastAsia="SimSun" w:hAnsi="Calibri" w:cs="Calibri"/>
            <w:color w:val="000000" w:themeColor="text1"/>
            <w:rPrChange w:id="806" w:author="Liliana Salvador" w:date="2022-02-22T19:00:00Z">
              <w:rPr>
                <w:rFonts w:eastAsia="SimSun"/>
                <w:color w:val="000000" w:themeColor="text1"/>
              </w:rPr>
            </w:rPrChange>
          </w:rPr>
          <w:t xml:space="preserve"> </w:t>
        </w:r>
        <w:del w:id="807" w:author="Liliana Salvador" w:date="2022-02-22T19:03:00Z">
          <w:r w:rsidR="00C755FC" w:rsidRPr="00FB322B" w:rsidDel="00FB322B">
            <w:rPr>
              <w:rFonts w:ascii="Calibri" w:eastAsia="SimSun" w:hAnsi="Calibri" w:cs="Calibri"/>
              <w:color w:val="000000" w:themeColor="text1"/>
              <w:rPrChange w:id="808"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809" w:author="Liliana Salvador" w:date="2022-02-22T19:00:00Z">
              <w:rPr>
                <w:rFonts w:eastAsia="SimSun"/>
                <w:color w:val="000000" w:themeColor="text1"/>
              </w:rPr>
            </w:rPrChange>
          </w:rPr>
          <w:t>(</w:t>
        </w:r>
      </w:ins>
      <w:ins w:id="810" w:author="Ruijie Xu" w:date="2022-02-01T16:52:00Z">
        <w:r w:rsidR="00C755FC" w:rsidRPr="00FB322B">
          <w:rPr>
            <w:rFonts w:ascii="Calibri" w:eastAsia="SimSun" w:hAnsi="Calibri" w:cs="Calibri"/>
            <w:color w:val="000000" w:themeColor="text1"/>
            <w:rPrChange w:id="811" w:author="Liliana Salvador" w:date="2022-02-22T19:00:00Z">
              <w:rPr>
                <w:rFonts w:eastAsia="SimSun"/>
                <w:color w:val="000000" w:themeColor="text1"/>
              </w:rPr>
            </w:rPrChange>
          </w:rPr>
          <w:t>GCF_015227675.2_mRatBN7.2</w:t>
        </w:r>
      </w:ins>
      <w:ins w:id="812" w:author="Ruijie Xu" w:date="2022-02-01T16:53:00Z">
        <w:r w:rsidR="00C755FC" w:rsidRPr="00FB322B">
          <w:rPr>
            <w:rFonts w:ascii="Calibri" w:eastAsia="SimSun" w:hAnsi="Calibri" w:cs="Calibri"/>
            <w:color w:val="000000" w:themeColor="text1"/>
            <w:rPrChange w:id="813" w:author="Liliana Salvador" w:date="2022-02-22T19:00:00Z">
              <w:rPr>
                <w:rFonts w:eastAsia="SimSun"/>
                <w:color w:val="000000" w:themeColor="text1"/>
              </w:rPr>
            </w:rPrChange>
          </w:rPr>
          <w:t xml:space="preserve">) and </w:t>
        </w:r>
      </w:ins>
      <w:ins w:id="814" w:author="Ruijie Xu" w:date="2022-02-01T16:52:00Z">
        <w:r w:rsidR="00C755FC" w:rsidRPr="00FB322B">
          <w:rPr>
            <w:rFonts w:ascii="Calibri" w:eastAsia="SimSun" w:hAnsi="Calibri" w:cs="Calibri"/>
            <w:i/>
            <w:iCs/>
            <w:color w:val="000000" w:themeColor="text1"/>
            <w:rPrChange w:id="815" w:author="Liliana Salvador" w:date="2022-02-22T19:00:00Z">
              <w:rPr>
                <w:rFonts w:eastAsia="SimSun"/>
                <w:i/>
                <w:iCs/>
                <w:color w:val="000000" w:themeColor="text1"/>
              </w:rPr>
            </w:rPrChange>
          </w:rPr>
          <w:t xml:space="preserve">R. </w:t>
        </w:r>
        <w:proofErr w:type="spellStart"/>
        <w:r w:rsidR="00C755FC" w:rsidRPr="00FB322B">
          <w:rPr>
            <w:rFonts w:ascii="Calibri" w:eastAsia="SimSun" w:hAnsi="Calibri" w:cs="Calibri"/>
            <w:i/>
            <w:iCs/>
            <w:color w:val="000000" w:themeColor="text1"/>
            <w:rPrChange w:id="816" w:author="Liliana Salvador" w:date="2022-02-22T19:00:00Z">
              <w:rPr>
                <w:rFonts w:eastAsia="SimSun"/>
                <w:i/>
                <w:iCs/>
                <w:color w:val="000000" w:themeColor="text1"/>
              </w:rPr>
            </w:rPrChange>
          </w:rPr>
          <w:t>rattus</w:t>
        </w:r>
      </w:ins>
      <w:proofErr w:type="spellEnd"/>
      <w:ins w:id="817" w:author="Liliana Salvador" w:date="2022-02-22T19:03:00Z">
        <w:r>
          <w:rPr>
            <w:rFonts w:ascii="Calibri" w:eastAsia="SimSun" w:hAnsi="Calibri" w:cs="Calibri"/>
            <w:color w:val="000000" w:themeColor="text1"/>
          </w:rPr>
          <w:t xml:space="preserve"> </w:t>
        </w:r>
      </w:ins>
      <w:ins w:id="818" w:author="Ruijie Xu" w:date="2022-02-01T16:53:00Z">
        <w:del w:id="819" w:author="Liliana Salvador" w:date="2022-02-22T19:03:00Z">
          <w:r w:rsidR="00C755FC" w:rsidRPr="00FB322B" w:rsidDel="00FB322B">
            <w:rPr>
              <w:rFonts w:ascii="Calibri" w:eastAsia="SimSun" w:hAnsi="Calibri" w:cs="Calibri"/>
              <w:color w:val="000000" w:themeColor="text1"/>
              <w:rPrChange w:id="820"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821" w:author="Liliana Salvador" w:date="2022-02-22T19:00:00Z">
              <w:rPr>
                <w:rFonts w:eastAsia="SimSun"/>
                <w:color w:val="000000" w:themeColor="text1"/>
              </w:rPr>
            </w:rPrChange>
          </w:rPr>
          <w:t>(</w:t>
        </w:r>
      </w:ins>
      <w:ins w:id="822" w:author="Ruijie Xu" w:date="2022-02-01T16:52:00Z">
        <w:r w:rsidR="00C755FC" w:rsidRPr="00FB322B">
          <w:rPr>
            <w:rFonts w:ascii="Calibri" w:eastAsia="SimSun" w:hAnsi="Calibri" w:cs="Calibri"/>
            <w:color w:val="000000" w:themeColor="text1"/>
            <w:rPrChange w:id="823" w:author="Liliana Salvador" w:date="2022-02-22T19:00:00Z">
              <w:rPr>
                <w:rFonts w:eastAsia="SimSun"/>
                <w:color w:val="000000" w:themeColor="text1"/>
              </w:rPr>
            </w:rPrChange>
          </w:rPr>
          <w:t>GCF_011064425.1_Rrattus_CSIRO_v1).</w:t>
        </w:r>
      </w:ins>
      <w:del w:id="824" w:author="Ruijie Xu" w:date="2022-02-01T16:49:00Z">
        <w:r w:rsidR="00C0014F" w:rsidRPr="00FB322B" w:rsidDel="007C319A">
          <w:rPr>
            <w:rFonts w:ascii="Calibri" w:hAnsi="Calibri" w:cs="Calibri"/>
            <w:b/>
            <w:bCs/>
            <w:color w:val="000000" w:themeColor="text1"/>
            <w:rPrChange w:id="825"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826"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827"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828" w:author="Liliana Salvador" w:date="2022-02-22T19:00:00Z">
              <w:rPr>
                <w:color w:val="000000" w:themeColor="text1"/>
              </w:rPr>
            </w:rPrChange>
          </w:rPr>
          <w:delText>. All</w:delText>
        </w:r>
      </w:del>
      <w:del w:id="829" w:author="Ruijie Xu" w:date="2022-01-30T14:48:00Z">
        <w:r w:rsidR="00C0014F" w:rsidRPr="00FB322B" w:rsidDel="00E35E47">
          <w:rPr>
            <w:rFonts w:ascii="Calibri" w:hAnsi="Calibri" w:cs="Calibri"/>
            <w:b/>
            <w:bCs/>
            <w:color w:val="000000" w:themeColor="text1"/>
            <w:rPrChange w:id="830"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831"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832" w:author="Liliana Salvador" w:date="2022-02-22T19:00:00Z">
              <w:rPr>
                <w:color w:val="000000" w:themeColor="text1"/>
              </w:rPr>
            </w:rPrChange>
          </w:rPr>
          <w:delText xml:space="preserve"> taxonomical</w:delText>
        </w:r>
      </w:del>
      <w:del w:id="833" w:author="Ruijie Xu" w:date="2022-02-01T16:49:00Z">
        <w:r w:rsidR="00C0014F" w:rsidRPr="00FB322B" w:rsidDel="007C319A">
          <w:rPr>
            <w:rFonts w:ascii="Calibri" w:hAnsi="Calibri" w:cs="Calibri"/>
            <w:b/>
            <w:bCs/>
            <w:color w:val="000000" w:themeColor="text1"/>
            <w:rPrChange w:id="834" w:author="Liliana Salvador" w:date="2022-02-22T19:00:00Z">
              <w:rPr>
                <w:color w:val="000000" w:themeColor="text1"/>
              </w:rPr>
            </w:rPrChange>
          </w:rPr>
          <w:delText xml:space="preserve"> profiling analyses were performed according to </w:delText>
        </w:r>
      </w:del>
      <w:del w:id="835" w:author="Ruijie Xu" w:date="2022-01-30T14:48:00Z">
        <w:r w:rsidR="00C0014F" w:rsidRPr="00FB322B" w:rsidDel="00E35E47">
          <w:rPr>
            <w:rFonts w:ascii="Calibri" w:hAnsi="Calibri" w:cs="Calibri"/>
            <w:b/>
            <w:bCs/>
            <w:color w:val="000000" w:themeColor="text1"/>
            <w:rPrChange w:id="836" w:author="Liliana Salvador" w:date="2022-02-22T19:00:00Z">
              <w:rPr>
                <w:color w:val="000000" w:themeColor="text1"/>
              </w:rPr>
            </w:rPrChange>
          </w:rPr>
          <w:delText xml:space="preserve">the </w:delText>
        </w:r>
      </w:del>
      <w:del w:id="837" w:author="Ruijie Xu" w:date="2022-02-01T16:49:00Z">
        <w:r w:rsidR="00191084" w:rsidRPr="00FB322B" w:rsidDel="007C319A">
          <w:rPr>
            <w:rFonts w:ascii="Calibri" w:hAnsi="Calibri" w:cs="Calibri"/>
            <w:b/>
            <w:bCs/>
            <w:color w:val="000000" w:themeColor="text1"/>
            <w:rPrChange w:id="838"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839" w:author="Liliana Salvador" w:date="2022-02-22T19:00:00Z">
              <w:rPr>
                <w:color w:val="000000" w:themeColor="text1"/>
              </w:rPr>
            </w:rPrChange>
          </w:rPr>
          <w:delText>manual</w:delText>
        </w:r>
        <w:bookmarkStart w:id="840" w:name="OLE_LINK28"/>
        <w:bookmarkStart w:id="841" w:name="OLE_LINK29"/>
        <w:r w:rsidR="00C0014F" w:rsidRPr="00FB322B" w:rsidDel="007C319A">
          <w:rPr>
            <w:rFonts w:ascii="Calibri" w:hAnsi="Calibri" w:cs="Calibri"/>
            <w:b/>
            <w:bCs/>
            <w:color w:val="000000" w:themeColor="text1"/>
            <w:rPrChange w:id="842" w:author="Liliana Salvador" w:date="2022-02-22T19:00:00Z">
              <w:rPr>
                <w:color w:val="000000" w:themeColor="text1"/>
              </w:rPr>
            </w:rPrChange>
          </w:rPr>
          <w:delText>s</w:delText>
        </w:r>
        <w:bookmarkEnd w:id="840"/>
        <w:bookmarkEnd w:id="841"/>
        <w:r w:rsidR="00C0014F" w:rsidRPr="00FB322B" w:rsidDel="007C319A">
          <w:rPr>
            <w:rFonts w:ascii="Calibri" w:hAnsi="Calibri" w:cs="Calibri"/>
            <w:b/>
            <w:bCs/>
            <w:color w:val="000000" w:themeColor="text1"/>
            <w:rPrChange w:id="843" w:author="Liliana Salvador" w:date="2022-02-22T19:00:00Z">
              <w:rPr>
                <w:color w:val="000000" w:themeColor="text1"/>
              </w:rPr>
            </w:rPrChange>
          </w:rPr>
          <w:delText xml:space="preserve">. </w:delText>
        </w:r>
      </w:del>
      <w:del w:id="844" w:author="Ruijie Xu" w:date="2022-01-30T14:48:00Z">
        <w:r w:rsidR="00C0014F" w:rsidRPr="00FB322B" w:rsidDel="00E35E47">
          <w:rPr>
            <w:rFonts w:ascii="Calibri" w:hAnsi="Calibri" w:cs="Calibri"/>
            <w:b/>
            <w:bCs/>
            <w:color w:val="000000" w:themeColor="text1"/>
            <w:rPrChange w:id="845"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846"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847"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848"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849"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850"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851"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852"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853"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854"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855"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856"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857"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858"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859"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860"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861"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862"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863"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864"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865"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866"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867" w:author="Liliana Salvador" w:date="2022-02-22T19:03:00Z"/>
          <w:rFonts w:ascii="Calibri" w:hAnsi="Calibri" w:cs="Calibri"/>
          <w:color w:val="000000" w:themeColor="text1"/>
          <w:rPrChange w:id="868" w:author="Liliana Salvador" w:date="2022-02-22T19:00:00Z">
            <w:rPr>
              <w:ins w:id="869" w:author="Liliana Salvador" w:date="2022-02-22T19:03:00Z"/>
              <w:color w:val="000000" w:themeColor="text1"/>
            </w:rPr>
          </w:rPrChange>
        </w:rPr>
      </w:pPr>
    </w:p>
    <w:p w14:paraId="253E7AF0" w14:textId="77777777" w:rsidR="00C0014F" w:rsidRPr="00FB322B" w:rsidDel="0085367F" w:rsidRDefault="00C0014F">
      <w:pPr>
        <w:spacing w:line="480" w:lineRule="auto"/>
        <w:rPr>
          <w:del w:id="870" w:author="Ruijie Xu" w:date="2022-01-30T14:51:00Z"/>
          <w:rFonts w:ascii="Calibri" w:hAnsi="Calibri" w:cs="Calibri"/>
          <w:b/>
          <w:bCs/>
          <w:color w:val="000000" w:themeColor="text1"/>
          <w:rPrChange w:id="871" w:author="Liliana Salvador" w:date="2022-02-22T19:00:00Z">
            <w:rPr>
              <w:del w:id="872" w:author="Ruijie Xu" w:date="2022-01-30T14:51:00Z"/>
              <w:b/>
              <w:bCs/>
              <w:color w:val="000000" w:themeColor="text1"/>
            </w:rPr>
          </w:rPrChange>
        </w:rPr>
      </w:pPr>
    </w:p>
    <w:p w14:paraId="68FF0F9E" w14:textId="24946600" w:rsidR="00C0014F" w:rsidRPr="00FB322B" w:rsidDel="0085367F" w:rsidRDefault="00C0014F">
      <w:pPr>
        <w:spacing w:line="480" w:lineRule="auto"/>
        <w:rPr>
          <w:del w:id="873" w:author="Ruijie Xu" w:date="2022-01-30T14:50:00Z"/>
          <w:rFonts w:ascii="Calibri" w:hAnsi="Calibri" w:cs="Calibri"/>
          <w:b/>
          <w:bCs/>
          <w:color w:val="000000" w:themeColor="text1"/>
          <w:rPrChange w:id="874" w:author="Liliana Salvador" w:date="2022-02-22T19:00:00Z">
            <w:rPr>
              <w:del w:id="875" w:author="Ruijie Xu" w:date="2022-01-30T14:50:00Z"/>
              <w:color w:val="000000" w:themeColor="text1"/>
            </w:rPr>
          </w:rPrChange>
        </w:rPr>
      </w:pPr>
      <w:del w:id="876" w:author="Ruijie Xu" w:date="2022-01-30T14:51:00Z">
        <w:r w:rsidRPr="00FB322B" w:rsidDel="0085367F">
          <w:rPr>
            <w:rFonts w:ascii="Calibri" w:hAnsi="Calibri" w:cs="Calibri"/>
            <w:b/>
            <w:bCs/>
            <w:color w:val="000000" w:themeColor="text1"/>
            <w:rPrChange w:id="877"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878"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879"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880" w:author="Liliana Salvador" w:date="2022-02-22T19:00:00Z">
              <w:rPr>
                <w:color w:val="000000" w:themeColor="text1"/>
              </w:rPr>
            </w:rPrChange>
          </w:rPr>
          <w:delText xml:space="preserve">. </w:delText>
        </w:r>
      </w:del>
      <w:del w:id="881" w:author="Ruijie Xu" w:date="2022-01-30T14:48:00Z">
        <w:r w:rsidRPr="00FB322B" w:rsidDel="006A4167">
          <w:rPr>
            <w:rFonts w:ascii="Calibri" w:hAnsi="Calibri" w:cs="Calibri"/>
            <w:b/>
            <w:bCs/>
            <w:color w:val="000000" w:themeColor="text1"/>
            <w:rPrChange w:id="882"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883"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884" w:author="Liliana Salvador" w:date="2022-02-22T19:00:00Z">
              <w:rPr>
                <w:color w:val="000000" w:themeColor="text1"/>
              </w:rPr>
            </w:rPrChange>
          </w:rPr>
          <w:delText xml:space="preserve"> were shown in histogram format </w:delText>
        </w:r>
      </w:del>
      <w:del w:id="885" w:author="Ruijie Xu" w:date="2022-01-30T14:50:00Z">
        <w:r w:rsidRPr="00FB322B" w:rsidDel="0085367F">
          <w:rPr>
            <w:rFonts w:ascii="Calibri" w:hAnsi="Calibri" w:cs="Calibri"/>
            <w:b/>
            <w:bCs/>
            <w:color w:val="000000" w:themeColor="text1"/>
            <w:rPrChange w:id="886"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887" w:author="Liliana Salvador" w:date="2022-02-22T19:00:00Z">
              <w:rPr>
                <w:color w:val="000000" w:themeColor="text1"/>
              </w:rPr>
            </w:rPrChange>
          </w:rPr>
          <w:delText>"</w:delText>
        </w:r>
        <w:r w:rsidRPr="00FB322B" w:rsidDel="0085367F">
          <w:rPr>
            <w:rFonts w:ascii="Calibri" w:hAnsi="Calibri" w:cs="Calibri"/>
            <w:b/>
            <w:bCs/>
            <w:color w:val="000000" w:themeColor="text1"/>
            <w:rPrChange w:id="888"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889"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890"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891"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892"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893" w:author="Liliana Salvador" w:date="2022-02-22T19:00:00Z">
              <w:rPr>
                <w:color w:val="000000"/>
              </w:rPr>
            </w:rPrChange>
          </w:rPr>
          <w:delText>(Ginestet, 2011)</w:delText>
        </w:r>
        <w:r w:rsidRPr="00FB322B" w:rsidDel="0085367F">
          <w:rPr>
            <w:rFonts w:ascii="Calibri" w:hAnsi="Calibri" w:cs="Calibri"/>
            <w:b/>
            <w:bCs/>
            <w:color w:val="000000" w:themeColor="text1"/>
            <w:rPrChange w:id="894"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895"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896" w:author="Liliana Salvador" w:date="2022-02-22T19:00:00Z">
            <w:rPr>
              <w:b/>
              <w:bCs/>
              <w:color w:val="000000" w:themeColor="text1"/>
            </w:rPr>
          </w:rPrChange>
        </w:rPr>
      </w:pPr>
    </w:p>
    <w:p w14:paraId="10330790" w14:textId="7BAF9A49" w:rsidR="0085367F" w:rsidRPr="003A137D" w:rsidRDefault="00C0014F" w:rsidP="0085367F">
      <w:pPr>
        <w:spacing w:line="480" w:lineRule="auto"/>
        <w:rPr>
          <w:ins w:id="897"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898" w:author="Ruijie Xu" w:date="2022-01-30T14:50:00Z">
        <w:r w:rsidR="00E825DC" w:rsidRPr="003A137D">
          <w:rPr>
            <w:color w:val="000000" w:themeColor="text1"/>
          </w:rPr>
          <w:t xml:space="preserve">Metagenomic profiles were loaded into R </w:t>
        </w:r>
      </w:ins>
      <w:ins w:id="899" w:author="Liliana Salvador" w:date="2022-02-22T19:04:00Z">
        <w:r w:rsidR="00540FCF" w:rsidRPr="003A137D">
          <w:rPr>
            <w:color w:val="000000" w:themeColor="text1"/>
          </w:rPr>
          <w:fldChar w:fldCharType="begin"/>
        </w:r>
        <w:r w:rsidR="00540FCF" w:rsidRPr="003A137D">
          <w:rPr>
            <w:color w:val="000000" w:themeColor="text1"/>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900" w:author="Ruijie Xu" w:date="2022-01-30T14:50:00Z">
        <w:r w:rsidR="00E825DC" w:rsidRPr="003A137D">
          <w:rPr>
            <w:color w:val="000000" w:themeColor="text1"/>
          </w:rPr>
          <w:t xml:space="preserve">for </w:t>
        </w:r>
      </w:ins>
      <w:ins w:id="901" w:author="Liliana Salvador" w:date="2022-02-22T19:05:00Z">
        <w:r w:rsidR="00540FCF">
          <w:rPr>
            <w:color w:val="000000" w:themeColor="text1"/>
          </w:rPr>
          <w:t xml:space="preserve">statistical </w:t>
        </w:r>
      </w:ins>
      <w:ins w:id="902" w:author="Ruijie Xu" w:date="2022-01-30T14:50:00Z">
        <w:r w:rsidR="00E825DC" w:rsidRPr="003A137D">
          <w:rPr>
            <w:color w:val="000000" w:themeColor="text1"/>
          </w:rPr>
          <w:t xml:space="preserve">analysis using the package </w:t>
        </w:r>
        <w:commentRangeStart w:id="903"/>
        <w:r w:rsidR="00E825DC" w:rsidRPr="003A137D">
          <w:rPr>
            <w:color w:val="000000" w:themeColor="text1"/>
          </w:rPr>
          <w:t>“</w:t>
        </w:r>
        <w:proofErr w:type="spellStart"/>
        <w:r w:rsidR="00E825DC" w:rsidRPr="003A137D">
          <w:rPr>
            <w:color w:val="000000" w:themeColor="text1"/>
          </w:rPr>
          <w:t>phyloseq</w:t>
        </w:r>
        <w:proofErr w:type="spellEnd"/>
        <w:r w:rsidR="00E825DC" w:rsidRPr="003A137D">
          <w:rPr>
            <w:color w:val="000000" w:themeColor="text1"/>
          </w:rPr>
          <w:t>”</w:t>
        </w:r>
      </w:ins>
      <w:commentRangeEnd w:id="903"/>
      <w:r w:rsidR="00540FCF">
        <w:rPr>
          <w:rStyle w:val="CommentReference"/>
        </w:rPr>
        <w:commentReference w:id="903"/>
      </w:r>
      <w:ins w:id="904"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905" w:author="Ruijie Xu" w:date="2022-02-02T10:51:00Z">
        <w:r w:rsidRPr="003A137D" w:rsidDel="006A2E67">
          <w:rPr>
            <w:color w:val="000000" w:themeColor="text1"/>
          </w:rPr>
          <w:delText xml:space="preserve"> exact</w:delText>
        </w:r>
      </w:del>
      <w:r w:rsidRPr="003A137D">
        <w:rPr>
          <w:color w:val="000000" w:themeColor="text1"/>
        </w:rPr>
        <w:t xml:space="preserve"> test</w:t>
      </w:r>
      <w:ins w:id="906" w:author="Ruijie Xu" w:date="2022-02-02T10:52:00Z">
        <w:r w:rsidR="006A2E67">
          <w:rPr>
            <w:color w:val="000000" w:themeColor="text1"/>
          </w:rPr>
          <w:t xml:space="preserve"> implemented in R’s </w:t>
        </w:r>
        <w:commentRangeStart w:id="907"/>
        <w:r w:rsidR="006A2E67">
          <w:rPr>
            <w:color w:val="000000" w:themeColor="text1"/>
          </w:rPr>
          <w:t>“</w:t>
        </w:r>
        <w:proofErr w:type="spellStart"/>
        <w:r w:rsidR="006A2E67">
          <w:rPr>
            <w:color w:val="000000" w:themeColor="text1"/>
          </w:rPr>
          <w:t>rstatix</w:t>
        </w:r>
        <w:proofErr w:type="spellEnd"/>
        <w:r w:rsidR="006A2E67">
          <w:rPr>
            <w:color w:val="000000" w:themeColor="text1"/>
          </w:rPr>
          <w:t>” package</w:t>
        </w:r>
      </w:ins>
      <w:commentRangeEnd w:id="907"/>
      <w:r w:rsidR="00540FCF">
        <w:rPr>
          <w:rStyle w:val="CommentReference"/>
        </w:rPr>
        <w:commentReference w:id="907"/>
      </w:r>
      <w:r w:rsidRPr="003A137D">
        <w:rPr>
          <w:color w:val="000000" w:themeColor="text1"/>
        </w:rPr>
        <w:t>, which is a non-parametric statistical hypothesis test used for comparing repeated measurements on a single sample</w:t>
      </w:r>
      <w:commentRangeStart w:id="908"/>
      <w:del w:id="909"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r w:rsidR="00242EFF" w:rsidRPr="003A137D">
        <w:rPr>
          <w:color w:val="000000" w:themeColor="text1"/>
        </w:rPr>
        <w:t xml:space="preserve"> </w:t>
      </w:r>
      <w:r w:rsidRPr="003A137D">
        <w:rPr>
          <w:color w:val="000000" w:themeColor="text1"/>
        </w:rPr>
        <w:fldChar w:fldCharType="begin"/>
      </w:r>
      <w:r w:rsidR="00506F24" w:rsidRPr="003A137D">
        <w:rPr>
          <w:color w:val="000000" w:themeColor="text1"/>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3A137D">
        <w:rPr>
          <w:color w:val="000000" w:themeColor="text1"/>
        </w:rPr>
        <w:fldChar w:fldCharType="separate"/>
      </w:r>
      <w:r w:rsidR="00350DBF" w:rsidRPr="003A137D">
        <w:rPr>
          <w:color w:val="000000"/>
        </w:rPr>
        <w:t>(R Core Team, 2020)</w:t>
      </w:r>
      <w:r w:rsidRPr="003A137D">
        <w:rPr>
          <w:color w:val="000000" w:themeColor="text1"/>
        </w:rPr>
        <w:fldChar w:fldCharType="end"/>
      </w:r>
      <w:commentRangeEnd w:id="908"/>
      <w:r w:rsidR="00540FCF">
        <w:rPr>
          <w:rStyle w:val="CommentReference"/>
        </w:rPr>
        <w:commentReference w:id="908"/>
      </w:r>
      <w:r w:rsidRPr="003A137D">
        <w:rPr>
          <w:color w:val="000000" w:themeColor="text1"/>
        </w:rPr>
        <w:t>. Alpha</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{"citationID":"WF7cOx8l","properties":{"formattedCitation":"(Shannon, 1948; Simpson, 1949)","plainCitation":"(Shannon, 1948; Simpson, 1949)","noteIndex":0},"citationItems":[{"id":"y7Rngnif/IGCFSxMR","uris":["http://zotero.org/users/local/YOB362yk/items/KKKZYTA7"],"uri":["http://zotero.org/users/local/YOB362yk/items/KKKZYTA7"],"itemData":{"id":1709,"type":"article-journal","abstract":"THE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y7Rngnif/oNyDCyBU","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{"citationID":"frixPLjw","properties":{"formattedCitation":"(Bray and Curtis, 1957)","plainCitation":"(Bray and Curtis, 1957)","noteIndex":0},"citationItems":[{"id":"y7Rngnif/lhZMu8wc","uris":["http://zotero.org/users/local/YOB362yk/items/23WDUYH4"],"uri":["http://zotero.org/users/local/YOB362yk/items/23WDUYH4"],"itemData":{"id":1719,"type":"article-journal","container-title":"Ecological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{"citationID":"Fzm8k9AU","properties":{"formattedCitation":"(Whittaker, 1960)","plainCitation":"(Whittaker, 1960)","noteIndex":0},"citationItems":[{"id":"y7Rngnif/GjUGpKSD","uris":["http://zotero.org/users/local/YOB362yk/items/INW54527"],"uri":["http://zotero.org/users/local/YOB362yk/items/INW54527"],"itemData":{"id":1722,"type":"article-journal","container-title":"Ecological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relationship of the microbes within and between samples, respectively, and were calculated </w:t>
      </w:r>
      <w:r w:rsidRPr="003A137D">
        <w:rPr>
          <w:color w:val="000000" w:themeColor="text1"/>
        </w:rPr>
        <w:lastRenderedPageBreak/>
        <w:t xml:space="preserve">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506F24" w:rsidRPr="003A137D">
        <w:rPr>
          <w:color w:val="000000" w:themeColor="text1"/>
        </w:rPr>
        <w:instrText xml:space="preserve"> ADDIN ZOTERO_ITEM CSL_CITATION {"citationID":"X5jurPBq","properties":{"formattedCitation":"(Oksanen {\\i{}et al.}, 2013)","plainCitation":"(Oksanen et al., 2013)","noteIndex":0},"citationItems":[{"id":"y7Rngnif/pWYiL2Py","uris":["http://www.mendeley.com/documents/?uuid=2528ba7f-d42a-3a20-9431-c491360db67b"],"uri":["http://www.mendeley.com/documents/?uuid=2528ba7f-d42a-3a20-9431-c491360db67b"],"itemData":{"abstract":"Ordination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910" w:author="Liliana Salvador" w:date="2022-02-22T19:17:00Z">
        <w:r w:rsidR="00F427DD">
          <w:rPr>
            <w:color w:val="000000" w:themeColor="text1"/>
          </w:rPr>
          <w:t xml:space="preserve">The </w:t>
        </w:r>
      </w:ins>
      <w:ins w:id="911" w:author="Ruijie Xu" w:date="2022-02-02T10:56:00Z">
        <w:r w:rsidR="006A2E67">
          <w:rPr>
            <w:color w:val="000000" w:themeColor="text1"/>
          </w:rPr>
          <w:t>D</w:t>
        </w:r>
      </w:ins>
      <w:ins w:id="912" w:author="Liliana Salvador" w:date="2022-02-22T19:17:00Z">
        <w:r w:rsidR="00F427DD">
          <w:rPr>
            <w:color w:val="000000" w:themeColor="text1"/>
          </w:rPr>
          <w:t xml:space="preserve">ifferential </w:t>
        </w:r>
      </w:ins>
      <w:ins w:id="913" w:author="Ruijie Xu" w:date="2022-02-02T10:56:00Z">
        <w:r w:rsidR="006A2E67">
          <w:rPr>
            <w:color w:val="000000" w:themeColor="text1"/>
          </w:rPr>
          <w:t>A</w:t>
        </w:r>
      </w:ins>
      <w:ins w:id="914" w:author="Liliana Salvador" w:date="2022-02-22T19:17:00Z">
        <w:r w:rsidR="00F427DD">
          <w:rPr>
            <w:color w:val="000000" w:themeColor="text1"/>
          </w:rPr>
          <w:t>bundance</w:t>
        </w:r>
      </w:ins>
      <w:ins w:id="915" w:author="Ruijie Xu" w:date="2022-02-02T10:56:00Z">
        <w:r w:rsidR="006A2E67" w:rsidRPr="003A137D">
          <w:rPr>
            <w:color w:val="000000" w:themeColor="text1"/>
          </w:rPr>
          <w:t xml:space="preserve"> taxa analys</w:t>
        </w:r>
      </w:ins>
      <w:ins w:id="916" w:author="Liliana Salvador" w:date="2022-02-22T19:18:00Z">
        <w:r w:rsidR="00F427DD">
          <w:rPr>
            <w:color w:val="000000" w:themeColor="text1"/>
          </w:rPr>
          <w:t>e</w:t>
        </w:r>
      </w:ins>
      <w:ins w:id="917" w:author="Ruijie Xu" w:date="2022-02-02T10:56:00Z">
        <w:del w:id="918" w:author="Liliana Salvador" w:date="2022-02-22T19:18:00Z">
          <w:r w:rsidR="006A2E67" w:rsidRPr="003A137D" w:rsidDel="00F427DD">
            <w:rPr>
              <w:color w:val="000000" w:themeColor="text1"/>
            </w:rPr>
            <w:delText>i</w:delText>
          </w:r>
        </w:del>
        <w:r w:rsidR="006A2E67" w:rsidRPr="003A137D">
          <w:rPr>
            <w:color w:val="000000" w:themeColor="text1"/>
          </w:rPr>
          <w:t xml:space="preserve">s </w:t>
        </w:r>
        <w:del w:id="919"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920"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921"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922" w:author="Liliana Salvador" w:date="2022-02-22T19:18:00Z">
        <w:r w:rsidRPr="003A137D" w:rsidDel="00F427DD">
          <w:rPr>
            <w:color w:val="000000" w:themeColor="text1"/>
          </w:rPr>
          <w:delText xml:space="preserve">assessed </w:delText>
        </w:r>
      </w:del>
      <w:ins w:id="923" w:author="Liliana Salvador" w:date="2022-02-22T19:18:00Z">
        <w:r w:rsidR="00F427DD">
          <w:rPr>
            <w:color w:val="000000" w:themeColor="text1"/>
          </w:rPr>
          <w:t>done</w:t>
        </w:r>
        <w:r w:rsidR="00F427DD" w:rsidRPr="003A137D">
          <w:rPr>
            <w:color w:val="000000" w:themeColor="text1"/>
          </w:rPr>
          <w:t xml:space="preserve"> </w:t>
        </w:r>
      </w:ins>
      <w:r w:rsidRPr="003A137D">
        <w:rPr>
          <w:color w:val="000000" w:themeColor="text1"/>
        </w:rPr>
        <w:t>by</w:t>
      </w:r>
      <w:ins w:id="924" w:author="Liliana Salvador" w:date="2022-02-22T19:18:00Z">
        <w:r w:rsidR="00912B0E">
          <w:rPr>
            <w:color w:val="000000" w:themeColor="text1"/>
          </w:rPr>
          <w:t xml:space="preserve"> using</w:t>
        </w:r>
      </w:ins>
      <w:r w:rsidRPr="003A137D">
        <w:rPr>
          <w:color w:val="000000" w:themeColor="text1"/>
        </w:rPr>
        <w:t xml:space="preserve"> </w:t>
      </w:r>
      <w:del w:id="925" w:author="Ruijie Xu" w:date="2022-02-02T10:58:00Z">
        <w:r w:rsidRPr="003A137D" w:rsidDel="0010410F">
          <w:rPr>
            <w:color w:val="000000" w:themeColor="text1"/>
          </w:rPr>
          <w:delText xml:space="preserve">a </w:delText>
        </w:r>
      </w:del>
      <w:del w:id="926"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927"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928"/>
      <w:r w:rsidRPr="003A137D">
        <w:rPr>
          <w:color w:val="000000" w:themeColor="text1"/>
        </w:rPr>
        <w:t>DeSeq2</w:t>
      </w:r>
      <w:r w:rsidR="00242EFF" w:rsidRPr="003A137D">
        <w:rPr>
          <w:color w:val="000000" w:themeColor="text1"/>
        </w:rPr>
        <w:t xml:space="preserve">" </w:t>
      </w:r>
      <w:commentRangeEnd w:id="928"/>
      <w:r w:rsidR="00912B0E">
        <w:rPr>
          <w:rStyle w:val="CommentReference"/>
        </w:rPr>
        <w:commentReference w:id="928"/>
      </w:r>
      <w:ins w:id="929" w:author="Ruijie Xu" w:date="2022-02-02T10:59:00Z">
        <w:r w:rsidR="0010410F">
          <w:rPr>
            <w:color w:val="000000" w:themeColor="text1"/>
          </w:rPr>
          <w:t xml:space="preserve">using the "Wald” test </w:t>
        </w:r>
      </w:ins>
      <w:r w:rsidRPr="003A137D">
        <w:rPr>
          <w:color w:val="000000" w:themeColor="text1"/>
        </w:rPr>
        <w:fldChar w:fldCharType="begin"/>
      </w:r>
      <w:r w:rsidR="00506F24" w:rsidRPr="003A137D">
        <w:rPr>
          <w:color w:val="000000" w:themeColor="text1"/>
        </w:rPr>
        <w: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3A137D">
        <w:rPr>
          <w:color w:val="000000" w:themeColor="text1"/>
        </w:rPr>
        <w:fldChar w:fldCharType="separate"/>
      </w:r>
      <w:r w:rsidR="00350DBF" w:rsidRPr="003A137D">
        <w:rPr>
          <w:color w:val="000000"/>
        </w:rPr>
        <w:t>(Love, Huber and Anders, 2014)</w:t>
      </w:r>
      <w:r w:rsidRPr="003A137D">
        <w:rPr>
          <w:color w:val="000000" w:themeColor="text1"/>
        </w:rPr>
        <w:fldChar w:fldCharType="end"/>
      </w:r>
      <w:ins w:id="930" w:author="Ruijie Xu" w:date="2022-02-02T10:57:00Z">
        <w:r w:rsidR="0010410F">
          <w:rPr>
            <w:color w:val="000000" w:themeColor="text1"/>
          </w:rPr>
          <w:t>,</w:t>
        </w:r>
      </w:ins>
      <w:ins w:id="931" w:author="Ruijie Xu" w:date="2022-02-02T10:59:00Z">
        <w:r w:rsidR="0010410F">
          <w:rPr>
            <w:color w:val="000000" w:themeColor="text1"/>
          </w:rPr>
          <w:t xml:space="preserve"> </w:t>
        </w:r>
      </w:ins>
      <w:ins w:id="932" w:author="Liliana Salvador" w:date="2022-02-22T19:18:00Z">
        <w:r w:rsidR="00912B0E">
          <w:rPr>
            <w:color w:val="000000" w:themeColor="text1"/>
          </w:rPr>
          <w:t xml:space="preserve">which </w:t>
        </w:r>
      </w:ins>
      <w:ins w:id="933" w:author="Liliana Salvador" w:date="2022-02-22T19:19:00Z">
        <w:r w:rsidR="00912B0E">
          <w:rPr>
            <w:color w:val="000000" w:themeColor="text1"/>
          </w:rPr>
          <w:t>normalizes</w:t>
        </w:r>
      </w:ins>
      <w:ins w:id="934" w:author="Liliana Salvador" w:date="2022-02-22T19:18:00Z">
        <w:r w:rsidR="00912B0E">
          <w:rPr>
            <w:color w:val="000000" w:themeColor="text1"/>
          </w:rPr>
          <w:t xml:space="preserve"> </w:t>
        </w:r>
      </w:ins>
      <w:ins w:id="935" w:author="Ruijie Xu" w:date="2022-02-02T10:57:00Z">
        <w:del w:id="936"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937" w:author="Liliana Salvador" w:date="2022-02-22T19:19:00Z">
        <w:r w:rsidR="00912B0E">
          <w:rPr>
            <w:color w:val="000000" w:themeColor="text1"/>
          </w:rPr>
          <w:t xml:space="preserve">classified </w:t>
        </w:r>
      </w:ins>
      <w:ins w:id="938" w:author="Ruijie Xu" w:date="2022-02-02T10:57:00Z">
        <w:del w:id="939"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940" w:author="Ruijie Xu" w:date="2022-02-02T10:58:00Z">
        <w:r w:rsidR="0010410F">
          <w:rPr>
            <w:color w:val="000000" w:themeColor="text1"/>
          </w:rPr>
          <w:t xml:space="preserve">taxon </w:t>
        </w:r>
        <w:del w:id="941" w:author="Liliana Salvador" w:date="2022-02-22T19:19:00Z">
          <w:r w:rsidR="0010410F" w:rsidDel="00912B0E">
            <w:rPr>
              <w:color w:val="000000" w:themeColor="text1"/>
            </w:rPr>
            <w:delText>normalized using</w:delText>
          </w:r>
        </w:del>
      </w:ins>
      <w:ins w:id="942" w:author="Liliana Salvador" w:date="2022-02-22T19:19:00Z">
        <w:r w:rsidR="00912B0E">
          <w:rPr>
            <w:color w:val="000000" w:themeColor="text1"/>
          </w:rPr>
          <w:t>with</w:t>
        </w:r>
      </w:ins>
      <w:ins w:id="943" w:author="Ruijie Xu" w:date="2022-02-02T10:58:00Z">
        <w:r w:rsidR="0010410F">
          <w:rPr>
            <w:color w:val="000000" w:themeColor="text1"/>
          </w:rPr>
          <w:t xml:space="preserve"> the “</w:t>
        </w:r>
        <w:proofErr w:type="spellStart"/>
        <w:r w:rsidR="0010410F">
          <w:rPr>
            <w:color w:val="000000" w:themeColor="text1"/>
          </w:rPr>
          <w:t>poscounts</w:t>
        </w:r>
        <w:proofErr w:type="spellEnd"/>
        <w:r w:rsidR="0010410F">
          <w:rPr>
            <w:color w:val="000000" w:themeColor="text1"/>
          </w:rPr>
          <w:t>” method</w:t>
        </w:r>
      </w:ins>
      <w:ins w:id="944" w:author="Ruijie Xu" w:date="2022-02-02T10:57:00Z">
        <w:r w:rsidR="0010410F">
          <w:rPr>
            <w:color w:val="000000" w:themeColor="text1"/>
          </w:rPr>
          <w:t>.</w:t>
        </w:r>
      </w:ins>
      <w:ins w:id="945" w:author="Ruijie Xu" w:date="2022-02-02T10:55:00Z">
        <w:r w:rsidR="006A2E67">
          <w:rPr>
            <w:color w:val="000000" w:themeColor="text1"/>
          </w:rPr>
          <w:t xml:space="preserve"> </w:t>
        </w:r>
      </w:ins>
      <w:del w:id="946" w:author="Ruijie Xu" w:date="2022-02-02T10:55:00Z">
        <w:r w:rsidRPr="003A137D" w:rsidDel="006A2E67">
          <w:rPr>
            <w:color w:val="000000" w:themeColor="text1"/>
          </w:rPr>
          <w:delText>.</w:delText>
        </w:r>
      </w:del>
      <w:ins w:id="947" w:author="Liliana Salvador" w:date="2022-02-22T19:21:00Z">
        <w:r w:rsidR="00912B0E">
          <w:rPr>
            <w:color w:val="000000" w:themeColor="text1"/>
          </w:rPr>
          <w:t>The d</w:t>
        </w:r>
      </w:ins>
      <w:ins w:id="948" w:author="Ruijie Xu" w:date="2022-01-30T14:51:00Z">
        <w:del w:id="949"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950" w:author="Liliana Salvador" w:date="2022-02-22T19:21:00Z">
        <w:r w:rsidR="00912B0E">
          <w:rPr>
            <w:color w:val="000000" w:themeColor="text1"/>
          </w:rPr>
          <w:t>as</w:t>
        </w:r>
      </w:ins>
      <w:ins w:id="951" w:author="Ruijie Xu" w:date="2022-01-30T14:51:00Z">
        <w:del w:id="952"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r w:rsidR="0085367F" w:rsidRPr="003A137D">
          <w:rPr>
            <w:color w:val="000000" w:themeColor="text1"/>
          </w:rPr>
          <w: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953" w:author="Ruijie Xu" w:date="2022-02-02T12:30:00Z">
        <w:r w:rsidR="00CF1D3A">
          <w:rPr>
            <w:color w:val="000000" w:themeColor="text1"/>
          </w:rPr>
          <w:t>For all statistical analysis, p-value</w:t>
        </w:r>
      </w:ins>
      <w:ins w:id="954" w:author="Liliana Salvador" w:date="2022-02-22T19:21:00Z">
        <w:r w:rsidR="00912B0E">
          <w:rPr>
            <w:color w:val="000000" w:themeColor="text1"/>
          </w:rPr>
          <w:t>s</w:t>
        </w:r>
      </w:ins>
      <w:ins w:id="955" w:author="Ruijie Xu" w:date="2022-02-02T12:30:00Z">
        <w:r w:rsidR="00CF1D3A">
          <w:rPr>
            <w:color w:val="000000" w:themeColor="text1"/>
          </w:rPr>
          <w:t xml:space="preserve"> w</w:t>
        </w:r>
      </w:ins>
      <w:ins w:id="956" w:author="Liliana Salvador" w:date="2022-02-22T19:21:00Z">
        <w:r w:rsidR="00912B0E">
          <w:rPr>
            <w:color w:val="000000" w:themeColor="text1"/>
          </w:rPr>
          <w:t>ere</w:t>
        </w:r>
      </w:ins>
      <w:ins w:id="957" w:author="Ruijie Xu" w:date="2022-02-02T12:30:00Z">
        <w:del w:id="958" w:author="Liliana Salvador" w:date="2022-02-22T19:21:00Z">
          <w:r w:rsidR="00CF1D3A" w:rsidDel="00912B0E">
            <w:rPr>
              <w:color w:val="000000" w:themeColor="text1"/>
            </w:rPr>
            <w:delText>as</w:delText>
          </w:r>
        </w:del>
        <w:r w:rsidR="00CF1D3A">
          <w:rPr>
            <w:color w:val="000000" w:themeColor="text1"/>
          </w:rPr>
          <w:t xml:space="preserve"> adjusted with</w:t>
        </w:r>
      </w:ins>
      <w:ins w:id="959" w:author="Liliana Salvador" w:date="2022-02-22T19:21:00Z">
        <w:r w:rsidR="00912B0E">
          <w:rPr>
            <w:color w:val="000000" w:themeColor="text1"/>
          </w:rPr>
          <w:t xml:space="preserve"> the</w:t>
        </w:r>
      </w:ins>
      <w:ins w:id="960" w:author="Ruijie Xu" w:date="2022-02-02T12:30:00Z">
        <w:r w:rsidR="00CF1D3A">
          <w:rPr>
            <w:color w:val="000000" w:themeColor="text1"/>
          </w:rPr>
          <w:t xml:space="preserve"> </w:t>
        </w:r>
        <w:commentRangeStart w:id="961"/>
        <w:r w:rsidR="00CF1D3A">
          <w:rPr>
            <w:color w:val="000000" w:themeColor="text1"/>
          </w:rPr>
          <w:t>Holm-Bon</w:t>
        </w:r>
      </w:ins>
      <w:ins w:id="962" w:author="Ruijie Xu" w:date="2022-02-02T12:31:00Z">
        <w:r w:rsidR="00CF1D3A">
          <w:rPr>
            <w:color w:val="000000" w:themeColor="text1"/>
          </w:rPr>
          <w:t>f</w:t>
        </w:r>
      </w:ins>
      <w:ins w:id="963" w:author="Ruijie Xu" w:date="2022-02-02T12:30:00Z">
        <w:r w:rsidR="00CF1D3A">
          <w:rPr>
            <w:color w:val="000000" w:themeColor="text1"/>
          </w:rPr>
          <w:t>erroni</w:t>
        </w:r>
      </w:ins>
      <w:ins w:id="964" w:author="Ruijie Xu" w:date="2022-02-02T12:31:00Z">
        <w:r w:rsidR="00CF1D3A">
          <w:rPr>
            <w:color w:val="000000" w:themeColor="text1"/>
          </w:rPr>
          <w:t xml:space="preserve"> method</w:t>
        </w:r>
      </w:ins>
      <w:commentRangeEnd w:id="961"/>
      <w:r w:rsidR="00912B0E">
        <w:rPr>
          <w:rStyle w:val="CommentReference"/>
        </w:rPr>
        <w:commentReference w:id="961"/>
      </w:r>
      <w:ins w:id="965" w:author="Ruijie Xu" w:date="2022-02-02T12:31:00Z">
        <w:r w:rsidR="00CF1D3A">
          <w:rPr>
            <w:color w:val="000000" w:themeColor="text1"/>
          </w:rPr>
          <w:t xml:space="preserve">. </w:t>
        </w:r>
        <w:r w:rsidR="00A64E33">
          <w:rPr>
            <w:color w:val="000000" w:themeColor="text1"/>
          </w:rPr>
          <w:t>Results with p-adjusted value (</w:t>
        </w:r>
        <w:proofErr w:type="spellStart"/>
        <w:r w:rsidR="00A64E33">
          <w:rPr>
            <w:color w:val="000000" w:themeColor="text1"/>
          </w:rPr>
          <w:t>padj</w:t>
        </w:r>
        <w:proofErr w:type="spellEnd"/>
        <w:r w:rsidR="00A64E33">
          <w:rPr>
            <w:color w:val="000000" w:themeColor="text1"/>
          </w:rPr>
          <w:t>) &lt; 0.05 were identified as significant.</w:t>
        </w:r>
      </w:ins>
      <w:ins w:id="966"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967" w:author="Ruijie Xu" w:date="2022-02-02T12:31:00Z"/>
          <w:b/>
          <w:bCs/>
          <w:color w:val="000000" w:themeColor="text1"/>
        </w:rPr>
      </w:pPr>
    </w:p>
    <w:p w14:paraId="011EF595" w14:textId="77777777" w:rsidR="00912B0E" w:rsidRPr="003A137D" w:rsidRDefault="00912B0E" w:rsidP="005912FB">
      <w:pPr>
        <w:spacing w:line="480" w:lineRule="auto"/>
        <w:rPr>
          <w:ins w:id="968" w:author="Liliana Salvador" w:date="2022-02-22T19:22:00Z"/>
          <w:b/>
          <w:bCs/>
          <w:color w:val="000000" w:themeColor="text1"/>
        </w:rPr>
      </w:pPr>
      <w:bookmarkStart w:id="969" w:name="_GoBack"/>
      <w:bookmarkEnd w:id="969"/>
    </w:p>
    <w:p w14:paraId="583B1744" w14:textId="327C1927" w:rsidR="00F440CF" w:rsidDel="001329B6" w:rsidRDefault="00C919B3" w:rsidP="005912FB">
      <w:pPr>
        <w:spacing w:line="480" w:lineRule="auto"/>
        <w:rPr>
          <w:del w:id="970"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971" w:author="Ruijie Xu" w:date="2022-02-02T12:17:00Z"/>
          <w:b/>
          <w:bCs/>
          <w:color w:val="000000" w:themeColor="text1"/>
        </w:rPr>
      </w:pPr>
    </w:p>
    <w:p w14:paraId="03A2AA13" w14:textId="463A5766" w:rsidR="001329B6" w:rsidRDefault="001329B6" w:rsidP="005912FB">
      <w:pPr>
        <w:spacing w:line="480" w:lineRule="auto"/>
        <w:rPr>
          <w:ins w:id="972" w:author="Ruijie Xu" w:date="2022-02-02T12:16:00Z"/>
          <w:color w:val="000000" w:themeColor="text1"/>
        </w:rPr>
      </w:pPr>
      <w:commentRangeStart w:id="973"/>
      <w:ins w:id="974" w:author="Ruijie Xu" w:date="2022-02-02T12:17:00Z">
        <w:r>
          <w:rPr>
            <w:b/>
            <w:bCs/>
            <w:color w:val="000000" w:themeColor="text1"/>
          </w:rPr>
          <w:t>Setting up DB</w:t>
        </w:r>
      </w:ins>
      <w:ins w:id="975" w:author="Liliana Salvador" w:date="2022-02-22T19:22:00Z">
        <w:r w:rsidR="00912B0E">
          <w:rPr>
            <w:b/>
            <w:bCs/>
            <w:color w:val="000000" w:themeColor="text1"/>
          </w:rPr>
          <w:t>s</w:t>
        </w:r>
      </w:ins>
      <w:ins w:id="976" w:author="Liliana Salvador" w:date="2022-02-23T11:31:00Z">
        <w:r w:rsidR="00A87C25">
          <w:rPr>
            <w:b/>
            <w:bCs/>
            <w:color w:val="000000" w:themeColor="text1"/>
          </w:rPr>
          <w:t xml:space="preserve"> </w:t>
        </w:r>
      </w:ins>
      <w:ins w:id="977" w:author="Ruijie Xu" w:date="2022-02-02T12:17:00Z">
        <w:del w:id="978" w:author="Liliana Salvador" w:date="2022-02-23T11:31:00Z">
          <w:r w:rsidDel="00A87C25">
            <w:rPr>
              <w:b/>
              <w:bCs/>
              <w:color w:val="000000" w:themeColor="text1"/>
            </w:rPr>
            <w:delText xml:space="preserve"> </w:delText>
          </w:r>
        </w:del>
        <w:r>
          <w:rPr>
            <w:b/>
            <w:bCs/>
            <w:color w:val="000000" w:themeColor="text1"/>
          </w:rPr>
          <w:t>for Microbial Profiling</w:t>
        </w:r>
      </w:ins>
      <w:del w:id="979" w:author="Ruijie Xu" w:date="2022-02-02T12:15:00Z">
        <w:r w:rsidR="00C0014F" w:rsidRPr="003A137D" w:rsidDel="001329B6">
          <w:rPr>
            <w:b/>
            <w:bCs/>
            <w:color w:val="000000" w:themeColor="text1"/>
          </w:rPr>
          <w:delText>Profiling</w:delText>
        </w:r>
      </w:del>
      <w:del w:id="980" w:author="Ruijie Xu" w:date="2022-02-02T11:46:00Z">
        <w:r w:rsidR="00C0014F"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981"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973"/>
      <w:r w:rsidR="00A87C25">
        <w:rPr>
          <w:rStyle w:val="CommentReference"/>
        </w:rPr>
        <w:commentReference w:id="973"/>
      </w:r>
    </w:p>
    <w:p w14:paraId="1F2161C7" w14:textId="7DEC20EC" w:rsidR="00BB21F0" w:rsidRPr="003A137D" w:rsidDel="00912B0E" w:rsidRDefault="00C0014F" w:rsidP="005912FB">
      <w:pPr>
        <w:spacing w:line="480" w:lineRule="auto"/>
        <w:rPr>
          <w:del w:id="982" w:author="Liliana Salvador" w:date="2022-02-22T19:23:00Z"/>
          <w:color w:val="000000" w:themeColor="text1"/>
        </w:rPr>
      </w:pPr>
      <w:del w:id="983" w:author="Ruijie Xu" w:date="2022-02-02T12:16:00Z">
        <w:r w:rsidRPr="003A137D" w:rsidDel="001329B6">
          <w:rPr>
            <w:color w:val="000000" w:themeColor="text1"/>
          </w:rPr>
          <w:delText xml:space="preserve">. </w:delText>
        </w:r>
      </w:del>
      <w:r w:rsidR="00F440CF" w:rsidRPr="003A137D">
        <w:rPr>
          <w:color w:val="000000" w:themeColor="text1"/>
        </w:rPr>
        <w:t xml:space="preserve">To address the biases introduced from </w:t>
      </w:r>
      <w:r w:rsidR="000E0822" w:rsidRPr="003A137D">
        <w:rPr>
          <w:color w:val="000000" w:themeColor="text1"/>
        </w:rPr>
        <w:t xml:space="preserve">database </w:t>
      </w:r>
      <w:ins w:id="984" w:author="Ruijie Xu" w:date="2022-02-02T11:47:00Z">
        <w:r w:rsidR="00632BC5">
          <w:rPr>
            <w:color w:val="000000" w:themeColor="text1"/>
          </w:rPr>
          <w:t xml:space="preserve">and software </w:t>
        </w:r>
      </w:ins>
      <w:r w:rsidR="000E0822" w:rsidRPr="003A137D">
        <w:rPr>
          <w:color w:val="000000" w:themeColor="text1"/>
        </w:rPr>
        <w:t>selection</w:t>
      </w:r>
      <w:r w:rsidR="00F440CF" w:rsidRPr="003A137D">
        <w:rPr>
          <w:color w:val="000000" w:themeColor="text1"/>
        </w:rPr>
        <w:t xml:space="preserve"> </w:t>
      </w:r>
      <w:r w:rsidR="000E0822" w:rsidRPr="003A137D">
        <w:rPr>
          <w:color w:val="000000" w:themeColor="text1"/>
        </w:rPr>
        <w:t>during</w:t>
      </w:r>
      <w:r w:rsidR="00F440CF" w:rsidRPr="003A137D">
        <w:rPr>
          <w:color w:val="000000" w:themeColor="text1"/>
        </w:rPr>
        <w:t xml:space="preserve"> metagenomics profiling, four different </w:t>
      </w:r>
      <w:ins w:id="985" w:author="Ruijie Xu" w:date="2022-02-02T11:47:00Z">
        <w:r w:rsidR="00632BC5">
          <w:rPr>
            <w:color w:val="000000" w:themeColor="text1"/>
          </w:rPr>
          <w:t xml:space="preserve">Kraken2 </w:t>
        </w:r>
      </w:ins>
      <w:r w:rsidR="00F440CF" w:rsidRPr="003A137D">
        <w:rPr>
          <w:color w:val="000000" w:themeColor="text1"/>
        </w:rPr>
        <w:t>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t>
      </w:r>
      <w:ins w:id="986" w:author="Ruijie Xu" w:date="2022-02-02T11:47:00Z">
        <w:r w:rsidR="00632BC5">
          <w:rPr>
            <w:color w:val="000000" w:themeColor="text1"/>
          </w:rPr>
          <w:t xml:space="preserve">and nine </w:t>
        </w:r>
      </w:ins>
      <w:ins w:id="987"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988" w:author="Ruijie Xu" w:date="2022-02-02T11:48:00Z">
        <w:r w:rsidR="00632BC5">
          <w:rPr>
            <w:color w:val="000000" w:themeColor="text1"/>
          </w:rPr>
          <w:t>microbial communities of the wild rat samples</w:t>
        </w:r>
        <w:del w:id="989" w:author="Liliana Salvador" w:date="2022-02-23T19:23:00Z">
          <w:r w:rsidR="00632BC5" w:rsidDel="00EE17D5">
            <w:rPr>
              <w:color w:val="000000" w:themeColor="text1"/>
            </w:rPr>
            <w:delText xml:space="preserve"> (Table I)</w:delText>
          </w:r>
        </w:del>
      </w:ins>
      <w:del w:id="990" w:author="Ruijie Xu" w:date="2022-02-02T11:48:00Z">
        <w:r w:rsidR="00F440CF" w:rsidRPr="003A137D" w:rsidDel="00632BC5">
          <w:rPr>
            <w:color w:val="000000" w:themeColor="text1"/>
          </w:rPr>
          <w:delText>Rattus samples using Kraken2</w:delText>
        </w:r>
      </w:del>
      <w:r w:rsidR="00F440CF" w:rsidRPr="003A137D">
        <w:rPr>
          <w:color w:val="000000" w:themeColor="text1"/>
        </w:rPr>
        <w:t>.</w:t>
      </w:r>
      <w:ins w:id="991" w:author="Liliana Salvador" w:date="2022-02-23T19:23:00Z">
        <w:r w:rsidR="00EE17D5">
          <w:rPr>
            <w:color w:val="000000" w:themeColor="text1"/>
          </w:rPr>
          <w:t xml:space="preserve"> </w:t>
        </w:r>
        <w:commentRangeStart w:id="992"/>
        <w:r w:rsidR="00EE17D5">
          <w:rPr>
            <w:color w:val="000000" w:themeColor="text1"/>
          </w:rPr>
          <w:t>[…]</w:t>
        </w:r>
        <w:commentRangeEnd w:id="992"/>
        <w:r w:rsidR="00EE17D5">
          <w:rPr>
            <w:rStyle w:val="CommentReference"/>
          </w:rPr>
          <w:commentReference w:id="992"/>
        </w:r>
      </w:ins>
      <w:ins w:id="993" w:author="Liliana Salvador" w:date="2022-02-22T19:23:00Z">
        <w:r w:rsidR="00912B0E">
          <w:rPr>
            <w:color w:val="000000" w:themeColor="text1"/>
          </w:rPr>
          <w:t xml:space="preserve"> </w:t>
        </w:r>
      </w:ins>
      <w:ins w:id="994" w:author="Liliana Salvador" w:date="2022-02-23T19:23:00Z">
        <w:r w:rsidR="00EE17D5">
          <w:rPr>
            <w:color w:val="000000" w:themeColor="text1"/>
          </w:rPr>
          <w:t xml:space="preserve">(Table 1). </w:t>
        </w:r>
      </w:ins>
      <w:commentRangeStart w:id="995"/>
      <w:del w:id="996" w:author="Liliana Salvador" w:date="2022-02-22T19:23:00Z">
        <w:r w:rsidR="00F440CF" w:rsidRPr="003A137D" w:rsidDel="00912B0E">
          <w:rPr>
            <w:color w:val="000000" w:themeColor="text1"/>
          </w:rPr>
          <w:delText xml:space="preserve"> </w:delText>
        </w:r>
      </w:del>
    </w:p>
    <w:p w14:paraId="76136485" w14:textId="4373E8E3" w:rsidR="00BB21F0" w:rsidRDefault="00547C20" w:rsidP="005912FB">
      <w:pPr>
        <w:spacing w:line="480" w:lineRule="auto"/>
        <w:rPr>
          <w:ins w:id="997" w:author="Ruijie Xu" w:date="2022-02-02T12:11:00Z"/>
          <w:color w:val="000000" w:themeColor="text1"/>
        </w:rPr>
      </w:pPr>
      <w:ins w:id="998" w:author="Ruijie Xu" w:date="2022-02-02T12:00:00Z">
        <w:r>
          <w:rPr>
            <w:color w:val="000000" w:themeColor="text1"/>
          </w:rPr>
          <w:t xml:space="preserve">The analysis of </w:t>
        </w:r>
        <w:r w:rsidRPr="003A137D">
          <w:rPr>
            <w:color w:val="000000" w:themeColor="text1"/>
          </w:rPr>
          <w:t>Kraken2 load</w:t>
        </w:r>
        <w:r>
          <w:rPr>
            <w:color w:val="000000" w:themeColor="text1"/>
          </w:rPr>
          <w:t>s</w:t>
        </w:r>
        <w:r w:rsidRPr="003A137D">
          <w:rPr>
            <w:color w:val="000000" w:themeColor="text1"/>
          </w:rPr>
          <w:t xml:space="preserve"> </w:t>
        </w:r>
        <w:r>
          <w:rPr>
            <w:color w:val="000000" w:themeColor="text1"/>
          </w:rPr>
          <w:t>selected</w:t>
        </w:r>
        <w:r w:rsidRPr="003A137D">
          <w:rPr>
            <w:color w:val="000000" w:themeColor="text1"/>
          </w:rPr>
          <w:t xml:space="preserve"> </w:t>
        </w:r>
        <w:r>
          <w:rPr>
            <w:color w:val="000000" w:themeColor="text1"/>
          </w:rPr>
          <w:t>DB</w:t>
        </w:r>
        <w:r w:rsidRPr="003A137D">
          <w:rPr>
            <w:color w:val="000000" w:themeColor="text1"/>
          </w:rPr>
          <w:t xml:space="preserve"> into the workstation for every analysis the software perform</w:t>
        </w:r>
        <w:r>
          <w:rPr>
            <w:color w:val="000000" w:themeColor="text1"/>
          </w:rPr>
          <w:t>s</w:t>
        </w:r>
        <w:r w:rsidRPr="003A137D">
          <w:rPr>
            <w:color w:val="000000" w:themeColor="text1"/>
          </w:rPr>
          <w:t xml:space="preserve">, thus the </w:t>
        </w:r>
        <w:r>
          <w:rPr>
            <w:color w:val="000000" w:themeColor="text1"/>
          </w:rPr>
          <w:t>memory</w:t>
        </w:r>
        <w:r w:rsidRPr="003A137D">
          <w:rPr>
            <w:color w:val="000000" w:themeColor="text1"/>
          </w:rPr>
          <w:t xml:space="preserve"> resources utilized during Kraken2’s analyses are directly correlated with the choice of the databases.</w:t>
        </w:r>
      </w:ins>
      <w:commentRangeEnd w:id="995"/>
      <w:r w:rsidR="00EE17D5">
        <w:rPr>
          <w:rStyle w:val="CommentReference"/>
        </w:rPr>
        <w:commentReference w:id="995"/>
      </w:r>
      <w:ins w:id="999" w:author="Ruijie Xu" w:date="2022-02-02T12:00:00Z">
        <w:r w:rsidRPr="003A137D">
          <w:rPr>
            <w:color w:val="000000" w:themeColor="text1"/>
          </w:rPr>
          <w:t xml:space="preserve"> </w:t>
        </w:r>
        <w:commentRangeStart w:id="1000"/>
        <w:r>
          <w:rPr>
            <w:color w:val="000000" w:themeColor="text1"/>
          </w:rPr>
          <w:t>F</w:t>
        </w:r>
      </w:ins>
      <w:ins w:id="1001" w:author="Ruijie Xu" w:date="2022-02-02T11:49:00Z">
        <w:r w:rsidR="00632BC5">
          <w:rPr>
            <w:color w:val="000000" w:themeColor="text1"/>
          </w:rPr>
          <w:t xml:space="preserve">our different DBs </w:t>
        </w:r>
      </w:ins>
      <w:ins w:id="1002" w:author="Ruijie Xu" w:date="2022-02-02T12:00:00Z">
        <w:r>
          <w:rPr>
            <w:color w:val="000000" w:themeColor="text1"/>
          </w:rPr>
          <w:t xml:space="preserve">were </w:t>
        </w:r>
      </w:ins>
      <w:ins w:id="1003" w:author="Ruijie Xu" w:date="2022-02-02T11:49:00Z">
        <w:r w:rsidR="00632BC5">
          <w:rPr>
            <w:color w:val="000000" w:themeColor="text1"/>
          </w:rPr>
          <w:t>selected to perform Kraken2’s analysis</w:t>
        </w:r>
      </w:ins>
      <w:ins w:id="1004" w:author="Ruijie Xu" w:date="2022-02-02T12:00:00Z">
        <w:r>
          <w:rPr>
            <w:color w:val="000000" w:themeColor="text1"/>
          </w:rPr>
          <w:t>:</w:t>
        </w:r>
      </w:ins>
      <w:ins w:id="1005" w:author="Ruijie Xu" w:date="2022-02-02T11:49:00Z">
        <w:r w:rsidR="00632BC5">
          <w:rPr>
            <w:color w:val="000000" w:themeColor="text1"/>
          </w:rPr>
          <w:t xml:space="preserve"> </w:t>
        </w:r>
      </w:ins>
      <w:ins w:id="1006" w:author="Ruijie Xu" w:date="2022-02-02T12:01:00Z">
        <w:r>
          <w:rPr>
            <w:color w:val="000000" w:themeColor="text1"/>
          </w:rPr>
          <w:t xml:space="preserve">the </w:t>
        </w:r>
        <w:proofErr w:type="spellStart"/>
        <w:r>
          <w:rPr>
            <w:color w:val="000000" w:themeColor="text1"/>
          </w:rPr>
          <w:t>m</w:t>
        </w:r>
      </w:ins>
      <w:ins w:id="1007" w:author="Ruijie Xu" w:date="2022-02-02T11:50:00Z">
        <w:r w:rsidR="00632BC5">
          <w:rPr>
            <w:color w:val="000000" w:themeColor="text1"/>
          </w:rPr>
          <w:t>inikraken</w:t>
        </w:r>
        <w:proofErr w:type="spellEnd"/>
        <w:r w:rsidR="00632BC5">
          <w:rPr>
            <w:color w:val="000000" w:themeColor="text1"/>
          </w:rPr>
          <w:t xml:space="preserve"> DB was</w:t>
        </w:r>
      </w:ins>
      <w:del w:id="1008" w:author="Ruijie Xu" w:date="2022-02-02T11:49:00Z">
        <w:r w:rsidR="00BB21F0" w:rsidRPr="003A137D" w:rsidDel="00632BC5">
          <w:rPr>
            <w:color w:val="000000" w:themeColor="text1"/>
          </w:rPr>
          <w:delText>T</w:delText>
        </w:r>
      </w:del>
      <w:del w:id="1009" w:author="Ruijie Xu" w:date="2022-02-02T11:50:00Z">
        <w:r w:rsidR="00BB21F0" w:rsidRPr="003A137D" w:rsidDel="00632BC5">
          <w:rPr>
            <w:color w:val="000000" w:themeColor="text1"/>
          </w:rPr>
          <w:delText>hree</w:delText>
        </w:r>
      </w:del>
      <w:r w:rsidR="00BB21F0" w:rsidRPr="003A137D">
        <w:rPr>
          <w:color w:val="000000" w:themeColor="text1"/>
        </w:rPr>
        <w:t xml:space="preserve"> </w:t>
      </w:r>
      <w:del w:id="1010" w:author="Ruijie Xu" w:date="2022-02-02T11:49:00Z">
        <w:r w:rsidR="00BB21F0" w:rsidRPr="003A137D" w:rsidDel="00632BC5">
          <w:rPr>
            <w:color w:val="000000" w:themeColor="text1"/>
          </w:rPr>
          <w:delText>of the four databases was</w:delText>
        </w:r>
      </w:del>
      <w:del w:id="1011" w:author="Ruijie Xu" w:date="2022-02-02T11:50:00Z">
        <w:r w:rsidR="00BB21F0" w:rsidRPr="003A137D" w:rsidDel="00632BC5">
          <w:rPr>
            <w:color w:val="000000" w:themeColor="text1"/>
          </w:rPr>
          <w:delText xml:space="preserve"> </w:delText>
        </w:r>
      </w:del>
      <w:r w:rsidR="00BB21F0" w:rsidRPr="003A137D">
        <w:rPr>
          <w:color w:val="000000" w:themeColor="text1"/>
        </w:rPr>
        <w:t xml:space="preserve">built </w:t>
      </w:r>
      <w:ins w:id="1012" w:author="Ruijie Xu" w:date="2022-02-02T11:50:00Z">
        <w:r w:rsidR="00632BC5">
          <w:rPr>
            <w:color w:val="000000" w:themeColor="text1"/>
          </w:rPr>
          <w:t xml:space="preserve">by the developer of Kraken2 and </w:t>
        </w:r>
      </w:ins>
      <w:ins w:id="1013" w:author="Ruijie Xu" w:date="2022-02-02T11:51:00Z">
        <w:r w:rsidR="00632BC5">
          <w:rPr>
            <w:color w:val="000000" w:themeColor="text1"/>
          </w:rPr>
          <w:t>was distributed available on the software’s homepage</w:t>
        </w:r>
      </w:ins>
      <w:ins w:id="1014" w:author="Ruijie Xu" w:date="2022-02-02T12:01:00Z">
        <w:r>
          <w:rPr>
            <w:color w:val="000000" w:themeColor="text1"/>
          </w:rPr>
          <w:t>;</w:t>
        </w:r>
      </w:ins>
      <w:ins w:id="1015" w:author="Ruijie Xu" w:date="2022-02-02T11:51:00Z">
        <w:r w:rsidR="009D5FBE">
          <w:rPr>
            <w:color w:val="000000" w:themeColor="text1"/>
          </w:rPr>
          <w:t xml:space="preserve"> </w:t>
        </w:r>
      </w:ins>
      <w:ins w:id="1016" w:author="Ruijie Xu" w:date="2022-02-02T12:01:00Z">
        <w:r>
          <w:rPr>
            <w:color w:val="000000" w:themeColor="text1"/>
          </w:rPr>
          <w:t>the s</w:t>
        </w:r>
      </w:ins>
      <w:ins w:id="1017" w:author="Ruijie Xu" w:date="2022-02-02T11:51:00Z">
        <w:r w:rsidR="009D5FBE">
          <w:rPr>
            <w:color w:val="000000" w:themeColor="text1"/>
          </w:rPr>
          <w:t xml:space="preserve">tandard and </w:t>
        </w:r>
      </w:ins>
      <w:proofErr w:type="spellStart"/>
      <w:ins w:id="1018" w:author="Ruijie Xu" w:date="2022-02-02T11:53:00Z">
        <w:r w:rsidR="009D5FBE">
          <w:rPr>
            <w:color w:val="000000" w:themeColor="text1"/>
          </w:rPr>
          <w:t>maxikraken</w:t>
        </w:r>
      </w:ins>
      <w:proofErr w:type="spellEnd"/>
      <w:ins w:id="1019" w:author="Ruijie Xu" w:date="2022-02-02T11:51:00Z">
        <w:r w:rsidR="009D5FBE">
          <w:rPr>
            <w:color w:val="000000" w:themeColor="text1"/>
          </w:rPr>
          <w:t xml:space="preserve"> DBs</w:t>
        </w:r>
      </w:ins>
      <w:del w:id="1020" w:author="Ruijie Xu" w:date="2022-02-02T11:50:00Z">
        <w:r w:rsidR="00BB21F0" w:rsidRPr="003A137D" w:rsidDel="00632BC5">
          <w:rPr>
            <w:color w:val="000000" w:themeColor="text1"/>
          </w:rPr>
          <w:delText>previously</w:delText>
        </w:r>
      </w:del>
      <w:ins w:id="1021" w:author="Ruijie Xu" w:date="2022-02-02T11:52:00Z">
        <w:r w:rsidR="009D5FBE">
          <w:rPr>
            <w:color w:val="000000" w:themeColor="text1"/>
          </w:rPr>
          <w:t xml:space="preserve"> were built</w:t>
        </w:r>
      </w:ins>
      <w:del w:id="1022" w:author="Ruijie Xu" w:date="2022-02-02T11:52:00Z">
        <w:r w:rsidR="00BB21F0" w:rsidRPr="003A137D" w:rsidDel="009D5FBE">
          <w:rPr>
            <w:color w:val="000000" w:themeColor="text1"/>
          </w:rPr>
          <w:delText xml:space="preserve"> and provided</w:delText>
        </w:r>
      </w:del>
      <w:r w:rsidR="00BB21F0" w:rsidRPr="003A137D">
        <w:rPr>
          <w:color w:val="000000" w:themeColor="text1"/>
        </w:rPr>
        <w:t xml:space="preserve"> by the science community </w:t>
      </w:r>
      <w:ins w:id="1023" w:author="Ruijie Xu" w:date="2022-02-02T11:52:00Z">
        <w:r w:rsidR="009D5FBE">
          <w:rPr>
            <w:color w:val="000000" w:themeColor="text1"/>
          </w:rPr>
          <w:t xml:space="preserve">based on instructions on Kraken2’s manual, and was released </w:t>
        </w:r>
      </w:ins>
      <w:ins w:id="1024" w:author="Ruijie Xu" w:date="2022-02-02T11:53:00Z">
        <w:r w:rsidR="009D5FBE">
          <w:rPr>
            <w:color w:val="000000" w:themeColor="text1"/>
          </w:rPr>
          <w:t>online</w:t>
        </w:r>
      </w:ins>
      <w:ins w:id="1025" w:author="Ruijie Xu" w:date="2022-02-02T11:52:00Z">
        <w:r w:rsidR="009D5FBE">
          <w:rPr>
            <w:color w:val="000000" w:themeColor="text1"/>
          </w:rPr>
          <w:t xml:space="preserve"> </w:t>
        </w:r>
      </w:ins>
      <w:r w:rsidR="00BB21F0" w:rsidRPr="003A137D">
        <w:rPr>
          <w:color w:val="000000" w:themeColor="text1"/>
        </w:rPr>
        <w:t>without charge</w:t>
      </w:r>
      <w:del w:id="1026" w:author="Ruijie Xu" w:date="2022-02-02T11:53:00Z">
        <w:r w:rsidR="00BB21F0" w:rsidRPr="003A137D" w:rsidDel="009D5FBE">
          <w:rPr>
            <w:color w:val="000000" w:themeColor="text1"/>
          </w:rPr>
          <w:delText xml:space="preserve"> (minikrakenV2, standard, maxikraken)</w:delText>
        </w:r>
      </w:del>
      <w:ins w:id="1027" w:author="Ruijie Xu" w:date="2022-02-02T12:01:00Z">
        <w:r>
          <w:rPr>
            <w:color w:val="000000" w:themeColor="text1"/>
          </w:rPr>
          <w:t xml:space="preserve">; the </w:t>
        </w:r>
      </w:ins>
      <w:del w:id="1028" w:author="Ruijie Xu" w:date="2022-02-02T11:53:00Z">
        <w:r w:rsidR="00BB21F0" w:rsidRPr="003A137D" w:rsidDel="009D5FBE">
          <w:rPr>
            <w:color w:val="000000" w:themeColor="text1"/>
          </w:rPr>
          <w:delText>,</w:delText>
        </w:r>
      </w:del>
      <w:ins w:id="1029" w:author="Ruijie Xu" w:date="2022-02-02T12:00:00Z">
        <w:r>
          <w:rPr>
            <w:color w:val="000000" w:themeColor="text1"/>
          </w:rPr>
          <w:t>c</w:t>
        </w:r>
      </w:ins>
      <w:del w:id="1030" w:author="Ruijie Xu" w:date="2022-02-02T11:53:00Z">
        <w:r w:rsidR="00BB21F0" w:rsidRPr="003A137D" w:rsidDel="009D5FBE">
          <w:rPr>
            <w:color w:val="000000" w:themeColor="text1"/>
          </w:rPr>
          <w:delText xml:space="preserve"> while the c</w:delText>
        </w:r>
      </w:del>
      <w:r w:rsidR="00BB21F0" w:rsidRPr="003A137D">
        <w:rPr>
          <w:color w:val="000000" w:themeColor="text1"/>
        </w:rPr>
        <w:t xml:space="preserve">ustomized </w:t>
      </w:r>
      <w:ins w:id="1031" w:author="Ruijie Xu" w:date="2022-02-02T11:53:00Z">
        <w:r w:rsidR="009D5FBE">
          <w:rPr>
            <w:color w:val="000000" w:themeColor="text1"/>
          </w:rPr>
          <w:t>DB</w:t>
        </w:r>
      </w:ins>
      <w:ins w:id="1032" w:author="Ruijie Xu" w:date="2022-02-02T11:54:00Z">
        <w:r w:rsidR="009D5FBE">
          <w:rPr>
            <w:color w:val="000000" w:themeColor="text1"/>
          </w:rPr>
          <w:t xml:space="preserve"> was built in this study</w:t>
        </w:r>
      </w:ins>
      <w:ins w:id="1033" w:author="Ruijie Xu" w:date="2022-02-02T12:02:00Z">
        <w:r>
          <w:rPr>
            <w:color w:val="000000" w:themeColor="text1"/>
          </w:rPr>
          <w:t xml:space="preserve"> </w:t>
        </w:r>
      </w:ins>
      <w:ins w:id="1034" w:author="Ruijie Xu" w:date="2022-02-02T12:07:00Z">
        <w:r w:rsidR="00711753">
          <w:rPr>
            <w:color w:val="000000" w:themeColor="text1"/>
          </w:rPr>
          <w:t>following the instruction</w:t>
        </w:r>
      </w:ins>
      <w:ins w:id="1035" w:author="Ruijie Xu" w:date="2022-02-02T12:08:00Z">
        <w:r w:rsidR="00711753">
          <w:rPr>
            <w:color w:val="000000" w:themeColor="text1"/>
          </w:rPr>
          <w:t xml:space="preserve"> of Kraken2’s manual</w:t>
        </w:r>
      </w:ins>
      <w:ins w:id="1036" w:author="Ruijie Xu" w:date="2022-02-02T12:02:00Z">
        <w:r w:rsidRPr="003A137D">
          <w:rPr>
            <w:color w:val="000000" w:themeColor="text1"/>
          </w:rPr>
          <w:t xml:space="preserve">, </w:t>
        </w:r>
      </w:ins>
      <w:ins w:id="1037" w:author="Ruijie Xu" w:date="2022-02-02T12:08:00Z">
        <w:r w:rsidR="0054202F">
          <w:rPr>
            <w:color w:val="000000" w:themeColor="text1"/>
          </w:rPr>
          <w:t>took into the consideration of the host genomes correspo</w:t>
        </w:r>
      </w:ins>
      <w:ins w:id="1038" w:author="Ruijie Xu" w:date="2022-02-02T12:09:00Z">
        <w:r w:rsidR="0054202F">
          <w:rPr>
            <w:color w:val="000000" w:themeColor="text1"/>
          </w:rPr>
          <w:t>nding to this dataset</w:t>
        </w:r>
      </w:ins>
      <w:commentRangeEnd w:id="1000"/>
      <w:r w:rsidR="00EE17D5">
        <w:rPr>
          <w:rStyle w:val="CommentReference"/>
        </w:rPr>
        <w:commentReference w:id="1000"/>
      </w:r>
      <w:ins w:id="1039" w:author="Ruijie Xu" w:date="2022-02-02T12:03:00Z">
        <w:r w:rsidR="00711753">
          <w:rPr>
            <w:color w:val="000000" w:themeColor="text1"/>
          </w:rPr>
          <w:t>.</w:t>
        </w:r>
      </w:ins>
      <w:ins w:id="1040" w:author="Ruijie Xu" w:date="2022-02-02T12:04:00Z">
        <w:r w:rsidR="00711753">
          <w:rPr>
            <w:color w:val="000000" w:themeColor="text1"/>
          </w:rPr>
          <w:t xml:space="preserve"> </w:t>
        </w:r>
      </w:ins>
      <w:ins w:id="1041" w:author="Ruijie Xu" w:date="2022-02-02T12:07:00Z">
        <w:r w:rsidR="00711753">
          <w:rPr>
            <w:color w:val="000000" w:themeColor="text1"/>
          </w:rPr>
          <w:t xml:space="preserve">The </w:t>
        </w:r>
      </w:ins>
      <w:del w:id="1042" w:author="Ruijie Xu" w:date="2022-02-02T11:53:00Z">
        <w:r w:rsidR="00BB21F0" w:rsidRPr="003A137D" w:rsidDel="009D5FBE">
          <w:rPr>
            <w:color w:val="000000" w:themeColor="text1"/>
          </w:rPr>
          <w:delText xml:space="preserve">databases were </w:delText>
        </w:r>
      </w:del>
      <w:del w:id="1043" w:author="Ruijie Xu" w:date="2022-02-02T11:56:00Z">
        <w:r w:rsidR="00BB21F0" w:rsidRPr="003A137D" w:rsidDel="009D5FBE">
          <w:rPr>
            <w:color w:val="000000" w:themeColor="text1"/>
          </w:rPr>
          <w:delText xml:space="preserve">build following the protocols provided in the Kraken2 manual. </w:delText>
        </w:r>
      </w:del>
      <w:ins w:id="1044" w:author="Ruijie Xu" w:date="2022-02-02T12:07:00Z">
        <w:r w:rsidR="00711753">
          <w:rPr>
            <w:color w:val="000000" w:themeColor="text1"/>
          </w:rPr>
          <w:t>m</w:t>
        </w:r>
      </w:ins>
      <w:del w:id="1045" w:author="Ruijie Xu" w:date="2022-02-02T12:07:00Z">
        <w:r w:rsidR="00BB21F0" w:rsidRPr="003A137D" w:rsidDel="00711753">
          <w:rPr>
            <w:color w:val="000000" w:themeColor="text1"/>
          </w:rPr>
          <w:delText>M</w:delText>
        </w:r>
      </w:del>
      <w:r w:rsidR="00BB21F0" w:rsidRPr="003A137D">
        <w:rPr>
          <w:color w:val="000000" w:themeColor="text1"/>
        </w:rPr>
        <w:t xml:space="preserve">axikraken2 DBs, </w:t>
      </w:r>
      <w:ins w:id="1046" w:author="Ruijie Xu" w:date="2022-02-02T12:05:00Z">
        <w:r w:rsidR="00711753">
          <w:rPr>
            <w:color w:val="000000" w:themeColor="text1"/>
          </w:rPr>
          <w:t xml:space="preserve">includes both </w:t>
        </w:r>
      </w:ins>
      <w:ins w:id="1047" w:author="Ruijie Xu" w:date="2022-02-02T12:06:00Z">
        <w:r w:rsidR="00711753">
          <w:rPr>
            <w:color w:val="000000" w:themeColor="text1"/>
          </w:rPr>
          <w:t xml:space="preserve">complete and draft genomes of the microbe, </w:t>
        </w:r>
      </w:ins>
      <w:del w:id="1048" w:author="Ruijie Xu" w:date="2022-02-02T12:06:00Z">
        <w:r w:rsidR="00BB21F0" w:rsidRPr="003A137D" w:rsidDel="00711753">
          <w:rPr>
            <w:color w:val="000000" w:themeColor="text1"/>
          </w:rPr>
          <w:delText>a</w:delText>
        </w:r>
        <w:r w:rsidR="00B5341A" w:rsidRPr="003A137D" w:rsidDel="00711753">
          <w:rPr>
            <w:color w:val="000000" w:themeColor="text1"/>
          </w:rPr>
          <w:delText>lthough</w:delText>
        </w:r>
        <w:r w:rsidR="00C719C0" w:rsidRPr="003A137D" w:rsidDel="00711753">
          <w:rPr>
            <w:color w:val="000000" w:themeColor="text1"/>
          </w:rPr>
          <w:delText xml:space="preserve"> </w:delText>
        </w:r>
      </w:del>
      <w:del w:id="1049" w:author="Ruijie Xu" w:date="2022-02-02T11:56:00Z">
        <w:r w:rsidR="00BB21F0" w:rsidRPr="003A137D" w:rsidDel="009D5FBE">
          <w:rPr>
            <w:color w:val="000000" w:themeColor="text1"/>
          </w:rPr>
          <w:delText>could be</w:delText>
        </w:r>
      </w:del>
      <w:del w:id="1050" w:author="Ruijie Xu" w:date="2022-02-02T12:06:00Z">
        <w:r w:rsidR="00BB21F0" w:rsidRPr="003A137D" w:rsidDel="00711753">
          <w:rPr>
            <w:color w:val="000000" w:themeColor="text1"/>
          </w:rPr>
          <w:delText xml:space="preserve"> downloaded directly</w:delText>
        </w:r>
      </w:del>
      <w:del w:id="1051" w:author="Ruijie Xu" w:date="2022-02-02T12:07:00Z">
        <w:r w:rsidR="00BB21F0" w:rsidRPr="003A137D" w:rsidDel="00711753">
          <w:rPr>
            <w:color w:val="000000" w:themeColor="text1"/>
          </w:rPr>
          <w:delText>,</w:delText>
        </w:r>
      </w:del>
      <w:r w:rsidR="00BB21F0" w:rsidRPr="003A137D">
        <w:rPr>
          <w:color w:val="000000" w:themeColor="text1"/>
        </w:rPr>
        <w:t xml:space="preserve"> </w:t>
      </w:r>
      <w:del w:id="1052" w:author="Ruijie Xu" w:date="2022-02-02T11:57:00Z">
        <w:r w:rsidR="00BB21F0" w:rsidRPr="003A137D" w:rsidDel="009D5FBE">
          <w:rPr>
            <w:color w:val="000000" w:themeColor="text1"/>
          </w:rPr>
          <w:delText xml:space="preserve">requires </w:delText>
        </w:r>
      </w:del>
      <w:ins w:id="1053" w:author="Ruijie Xu" w:date="2022-02-02T11:57:00Z">
        <w:r w:rsidR="009D5FBE">
          <w:rPr>
            <w:color w:val="000000" w:themeColor="text1"/>
          </w:rPr>
          <w:t xml:space="preserve">requires </w:t>
        </w:r>
      </w:ins>
      <w:r w:rsidR="003C7FC9" w:rsidRPr="003A137D">
        <w:rPr>
          <w:color w:val="000000" w:themeColor="text1"/>
        </w:rPr>
        <w:t xml:space="preserve">over 150 </w:t>
      </w:r>
      <w:r w:rsidR="00BB21F0" w:rsidRPr="003A137D">
        <w:rPr>
          <w:color w:val="000000" w:themeColor="text1"/>
        </w:rPr>
        <w:t xml:space="preserve">GB </w:t>
      </w:r>
      <w:r w:rsidR="00B5341A" w:rsidRPr="003A137D">
        <w:rPr>
          <w:color w:val="000000" w:themeColor="text1"/>
        </w:rPr>
        <w:t>memory</w:t>
      </w:r>
      <w:r w:rsidR="003C7FC9" w:rsidRPr="003A137D">
        <w:rPr>
          <w:color w:val="000000" w:themeColor="text1"/>
        </w:rPr>
        <w:t xml:space="preserve"> </w:t>
      </w:r>
      <w:ins w:id="1054" w:author="Ruijie Xu" w:date="2022-02-02T11:57:00Z">
        <w:r>
          <w:rPr>
            <w:color w:val="000000" w:themeColor="text1"/>
          </w:rPr>
          <w:t xml:space="preserve">available on </w:t>
        </w:r>
      </w:ins>
      <w:r w:rsidR="003C7FC9" w:rsidRPr="003A137D">
        <w:rPr>
          <w:color w:val="000000" w:themeColor="text1"/>
        </w:rPr>
        <w:t xml:space="preserve">the workstation </w:t>
      </w:r>
      <w:del w:id="1055" w:author="Ruijie Xu" w:date="2022-02-02T11:57:00Z">
        <w:r w:rsidR="003C7FC9" w:rsidRPr="003A137D" w:rsidDel="00547C20">
          <w:rPr>
            <w:color w:val="000000" w:themeColor="text1"/>
          </w:rPr>
          <w:delText>used for analysis</w:delText>
        </w:r>
      </w:del>
      <w:ins w:id="1056" w:author="Ruijie Xu" w:date="2022-02-02T11:57:00Z">
        <w:r>
          <w:rPr>
            <w:color w:val="000000" w:themeColor="text1"/>
          </w:rPr>
          <w:t>for downstream analysis</w:t>
        </w:r>
      </w:ins>
      <w:ins w:id="1057" w:author="Ruijie Xu" w:date="2022-02-02T11:58:00Z">
        <w:r>
          <w:rPr>
            <w:color w:val="000000" w:themeColor="text1"/>
          </w:rPr>
          <w:t>,</w:t>
        </w:r>
      </w:ins>
      <w:del w:id="1058" w:author="Ruijie Xu" w:date="2022-02-02T11:58:00Z">
        <w:r w:rsidR="003C7FC9" w:rsidRPr="003A137D" w:rsidDel="00547C20">
          <w:rPr>
            <w:color w:val="000000" w:themeColor="text1"/>
          </w:rPr>
          <w:delText>.</w:delText>
        </w:r>
      </w:del>
      <w:r w:rsidR="003C7FC9" w:rsidRPr="003A137D">
        <w:rPr>
          <w:color w:val="000000" w:themeColor="text1"/>
        </w:rPr>
        <w:t xml:space="preserve"> </w:t>
      </w:r>
      <w:ins w:id="1059" w:author="Ruijie Xu" w:date="2022-02-02T11:58:00Z">
        <w:r>
          <w:rPr>
            <w:color w:val="000000" w:themeColor="text1"/>
          </w:rPr>
          <w:t>w</w:t>
        </w:r>
      </w:ins>
      <w:del w:id="1060" w:author="Ruijie Xu" w:date="2022-02-02T11:58:00Z">
        <w:r w:rsidR="003C7FC9" w:rsidRPr="003A137D" w:rsidDel="00547C20">
          <w:rPr>
            <w:color w:val="000000" w:themeColor="text1"/>
          </w:rPr>
          <w:delText>W</w:delText>
        </w:r>
      </w:del>
      <w:r w:rsidR="003C7FC9" w:rsidRPr="003A137D">
        <w:rPr>
          <w:color w:val="000000" w:themeColor="text1"/>
        </w:rPr>
        <w:t xml:space="preserve">hile </w:t>
      </w:r>
      <w:ins w:id="1061" w:author="Ruijie Xu" w:date="2022-02-02T12:06:00Z">
        <w:r w:rsidR="00711753">
          <w:rPr>
            <w:color w:val="000000" w:themeColor="text1"/>
          </w:rPr>
          <w:t xml:space="preserve">the standard requires only 53 </w:t>
        </w:r>
        <w:r w:rsidR="00711753">
          <w:rPr>
            <w:color w:val="000000" w:themeColor="text1"/>
          </w:rPr>
          <w:lastRenderedPageBreak/>
          <w:t xml:space="preserve">GB and </w:t>
        </w:r>
      </w:ins>
      <w:r w:rsidR="003C7FC9" w:rsidRPr="003A137D">
        <w:rPr>
          <w:color w:val="000000" w:themeColor="text1"/>
        </w:rPr>
        <w:t>minikrakenV2</w:t>
      </w:r>
      <w:ins w:id="1062" w:author="Ruijie Xu" w:date="2022-02-02T11:58:00Z">
        <w:r>
          <w:rPr>
            <w:color w:val="000000" w:themeColor="text1"/>
          </w:rPr>
          <w:t xml:space="preserve"> </w:t>
        </w:r>
      </w:ins>
      <w:del w:id="1063" w:author="Ruijie Xu" w:date="2022-02-02T11:58:00Z">
        <w:r w:rsidR="003C7FC9" w:rsidRPr="003A137D" w:rsidDel="00547C20">
          <w:rPr>
            <w:color w:val="000000" w:themeColor="text1"/>
          </w:rPr>
          <w:delText xml:space="preserve">, distributed by the developer of Kraken2, </w:delText>
        </w:r>
      </w:del>
      <w:ins w:id="1064" w:author="Ruijie Xu" w:date="2022-02-02T12:06:00Z">
        <w:r w:rsidR="00711753">
          <w:rPr>
            <w:color w:val="000000" w:themeColor="text1"/>
          </w:rPr>
          <w:t xml:space="preserve">requires </w:t>
        </w:r>
      </w:ins>
      <w:del w:id="1065" w:author="Ruijie Xu" w:date="2022-02-02T12:06:00Z">
        <w:r w:rsidR="003C7FC9" w:rsidRPr="003A137D" w:rsidDel="00711753">
          <w:rPr>
            <w:color w:val="000000" w:themeColor="text1"/>
          </w:rPr>
          <w:delText xml:space="preserve">only requires less than </w:delText>
        </w:r>
      </w:del>
      <w:r w:rsidR="003C7FC9" w:rsidRPr="003A137D">
        <w:rPr>
          <w:color w:val="000000" w:themeColor="text1"/>
        </w:rPr>
        <w:t xml:space="preserve">8GB. Customized database </w:t>
      </w:r>
      <w:r w:rsidR="00C719C0" w:rsidRPr="003A137D">
        <w:rPr>
          <w:color w:val="000000" w:themeColor="text1"/>
        </w:rPr>
        <w:t xml:space="preserve">(60 GB) </w:t>
      </w:r>
      <w:bookmarkStart w:id="1066" w:name="OLE_LINK221"/>
      <w:bookmarkStart w:id="1067" w:name="OLE_LINK222"/>
      <w:r w:rsidR="003C7FC9" w:rsidRPr="003A137D">
        <w:rPr>
          <w:color w:val="000000" w:themeColor="text1"/>
        </w:rPr>
        <w:t>was built with the same composition of the standard database</w:t>
      </w:r>
      <w:del w:id="1068" w:author="Ruijie Xu" w:date="2022-02-02T12:09:00Z">
        <w:r w:rsidR="00C719C0" w:rsidRPr="003A137D" w:rsidDel="0054202F">
          <w:rPr>
            <w:color w:val="000000" w:themeColor="text1"/>
          </w:rPr>
          <w:delText xml:space="preserve"> (53 GB)</w:delText>
        </w:r>
      </w:del>
      <w:r w:rsidR="003C7FC9" w:rsidRPr="003A137D">
        <w:rPr>
          <w:color w:val="000000" w:themeColor="text1"/>
        </w:rPr>
        <w:t xml:space="preserve">, with the addition of the </w:t>
      </w:r>
      <w:del w:id="1069" w:author="Ruijie Xu" w:date="2022-02-02T12:09:00Z">
        <w:r w:rsidR="003C7FC9" w:rsidRPr="003A137D" w:rsidDel="0054202F">
          <w:rPr>
            <w:color w:val="000000" w:themeColor="text1"/>
          </w:rPr>
          <w:delText xml:space="preserve">two </w:delText>
        </w:r>
      </w:del>
      <w:ins w:id="1070" w:author="Ruijie Xu" w:date="2022-02-02T12:09:00Z">
        <w:r w:rsidR="0054202F">
          <w:rPr>
            <w:color w:val="000000" w:themeColor="text1"/>
          </w:rPr>
          <w:t>genomes of two</w:t>
        </w:r>
        <w:r w:rsidR="0054202F" w:rsidRPr="003A137D">
          <w:rPr>
            <w:color w:val="000000" w:themeColor="text1"/>
          </w:rPr>
          <w:t xml:space="preserve"> </w:t>
        </w:r>
      </w:ins>
      <w:r w:rsidR="003C7FC9" w:rsidRPr="003A137D">
        <w:rPr>
          <w:color w:val="000000" w:themeColor="text1"/>
        </w:rPr>
        <w:t xml:space="preserve">Rattus </w:t>
      </w:r>
      <w:del w:id="1071" w:author="Ruijie Xu" w:date="2022-02-02T12:09:00Z">
        <w:r w:rsidR="003C7FC9" w:rsidRPr="003A137D" w:rsidDel="0054202F">
          <w:rPr>
            <w:color w:val="000000" w:themeColor="text1"/>
          </w:rPr>
          <w:delText xml:space="preserve">genomes, which is the host </w:delText>
        </w:r>
      </w:del>
      <w:r w:rsidR="003C7FC9" w:rsidRPr="003A137D">
        <w:rPr>
          <w:color w:val="000000" w:themeColor="text1"/>
        </w:rPr>
        <w:t>sp</w:t>
      </w:r>
      <w:ins w:id="1072" w:author="Ruijie Xu" w:date="2022-02-02T12:10:00Z">
        <w:del w:id="1073" w:author="Liliana Salvador" w:date="2022-02-23T19:34:00Z">
          <w:r w:rsidR="0054202F" w:rsidDel="00EE5D21">
            <w:rPr>
              <w:color w:val="000000" w:themeColor="text1"/>
            </w:rPr>
            <w:delText>a</w:delText>
          </w:r>
        </w:del>
      </w:ins>
      <w:r w:rsidR="003C7FC9" w:rsidRPr="003A137D">
        <w:rPr>
          <w:color w:val="000000" w:themeColor="text1"/>
        </w:rPr>
        <w:t xml:space="preserve">ecies </w:t>
      </w:r>
      <w:del w:id="1074" w:author="Ruijie Xu" w:date="2022-02-02T12:09:00Z">
        <w:r w:rsidR="003C7FC9" w:rsidRPr="003A137D" w:rsidDel="0054202F">
          <w:rPr>
            <w:color w:val="000000" w:themeColor="text1"/>
          </w:rPr>
          <w:delText xml:space="preserve">of </w:delText>
        </w:r>
      </w:del>
      <w:r w:rsidR="003C7FC9" w:rsidRPr="003A137D">
        <w:rPr>
          <w:color w:val="000000" w:themeColor="text1"/>
        </w:rPr>
        <w:t>the dataset</w:t>
      </w:r>
      <w:bookmarkEnd w:id="1066"/>
      <w:bookmarkEnd w:id="1067"/>
      <w:ins w:id="1075" w:author="Ruijie Xu" w:date="2022-02-02T12:10:00Z">
        <w:r w:rsidR="0054202F">
          <w:rPr>
            <w:color w:val="000000" w:themeColor="text1"/>
          </w:rPr>
          <w:t xml:space="preserve"> was collected from</w:t>
        </w:r>
      </w:ins>
      <w:r w:rsidR="003C7FC9" w:rsidRPr="003A137D">
        <w:rPr>
          <w:color w:val="000000" w:themeColor="text1"/>
        </w:rPr>
        <w:t xml:space="preserve">. With 12 threads of CPU used on UGA’s high memory </w:t>
      </w:r>
      <w:r w:rsidR="00A636DD" w:rsidRPr="003A137D">
        <w:rPr>
          <w:color w:val="000000" w:themeColor="text1"/>
        </w:rPr>
        <w:t xml:space="preserve">computing node, the building of the customized database took ~15 </w:t>
      </w:r>
      <w:proofErr w:type="spellStart"/>
      <w:r w:rsidR="00A636DD" w:rsidRPr="003A137D">
        <w:rPr>
          <w:color w:val="000000" w:themeColor="text1"/>
        </w:rPr>
        <w:t>hrs</w:t>
      </w:r>
      <w:proofErr w:type="spellEnd"/>
      <w:r w:rsidR="00A636DD" w:rsidRPr="003A137D">
        <w:rPr>
          <w:color w:val="000000" w:themeColor="text1"/>
        </w:rPr>
        <w:t xml:space="preserve"> (Table I) to complete the building process. </w:t>
      </w:r>
      <w:del w:id="1076" w:author="Ruijie Xu" w:date="2022-02-02T11:59:00Z">
        <w:r w:rsidR="00C719C0" w:rsidRPr="003A137D" w:rsidDel="00547C20">
          <w:rPr>
            <w:color w:val="000000" w:themeColor="text1"/>
          </w:rPr>
          <w:delText xml:space="preserve">Kraken2 </w:delText>
        </w:r>
      </w:del>
      <w:del w:id="1077" w:author="Ruijie Xu" w:date="2022-02-02T11:58:00Z">
        <w:r w:rsidR="00C719C0" w:rsidRPr="003A137D" w:rsidDel="00547C20">
          <w:rPr>
            <w:color w:val="000000" w:themeColor="text1"/>
          </w:rPr>
          <w:delText xml:space="preserve">will </w:delText>
        </w:r>
      </w:del>
      <w:del w:id="1078" w:author="Ruijie Xu" w:date="2022-02-02T11:59:00Z">
        <w:r w:rsidR="00C719C0" w:rsidRPr="003A137D" w:rsidDel="00547C20">
          <w:rPr>
            <w:color w:val="000000" w:themeColor="text1"/>
          </w:rPr>
          <w:delText>load</w:delText>
        </w:r>
      </w:del>
      <w:del w:id="1079" w:author="Ruijie Xu" w:date="2022-02-02T11:58:00Z">
        <w:r w:rsidR="00C719C0" w:rsidRPr="003A137D" w:rsidDel="00547C20">
          <w:rPr>
            <w:color w:val="000000" w:themeColor="text1"/>
          </w:rPr>
          <w:delText>ed</w:delText>
        </w:r>
      </w:del>
      <w:del w:id="1080" w:author="Ruijie Xu" w:date="2022-02-02T11:59:00Z">
        <w:r w:rsidR="00C719C0" w:rsidRPr="003A137D" w:rsidDel="00547C20">
          <w:rPr>
            <w:color w:val="000000" w:themeColor="text1"/>
          </w:rPr>
          <w:delText xml:space="preserve"> </w:delText>
        </w:r>
      </w:del>
      <w:del w:id="1081" w:author="Ruijie Xu" w:date="2022-02-02T11:58:00Z">
        <w:r w:rsidR="00C719C0" w:rsidRPr="003A137D" w:rsidDel="00547C20">
          <w:rPr>
            <w:color w:val="000000" w:themeColor="text1"/>
          </w:rPr>
          <w:delText xml:space="preserve">database </w:delText>
        </w:r>
      </w:del>
      <w:del w:id="1082" w:author="Ruijie Xu" w:date="2022-02-02T11:59:00Z">
        <w:r w:rsidR="00C719C0" w:rsidRPr="003A137D" w:rsidDel="00547C20">
          <w:rPr>
            <w:color w:val="000000" w:themeColor="text1"/>
          </w:rPr>
          <w:delText xml:space="preserve">selected into the </w:delText>
        </w:r>
        <w:r w:rsidR="00937EFC" w:rsidRPr="003A137D" w:rsidDel="00547C20">
          <w:rPr>
            <w:color w:val="000000" w:themeColor="text1"/>
          </w:rPr>
          <w:delText>workstation</w:delText>
        </w:r>
        <w:r w:rsidR="00C719C0" w:rsidRPr="003A137D" w:rsidDel="00547C20">
          <w:rPr>
            <w:color w:val="000000" w:themeColor="text1"/>
          </w:rPr>
          <w:delText xml:space="preserve"> for every analysis</w:delText>
        </w:r>
        <w:r w:rsidR="00937EFC" w:rsidRPr="003A137D" w:rsidDel="00547C20">
          <w:rPr>
            <w:color w:val="000000" w:themeColor="text1"/>
          </w:rPr>
          <w:delText xml:space="preserve"> the software perform, thus the memory resources utilized during Kraken2’s analyses are directly correlated with the choice of the databases. </w:delText>
        </w:r>
      </w:del>
      <w:r w:rsidR="00937EFC" w:rsidRPr="003A137D">
        <w:rPr>
          <w:color w:val="000000" w:themeColor="text1"/>
        </w:rPr>
        <w:t xml:space="preserve">Time of the analyses also changes </w:t>
      </w:r>
      <w:r w:rsidR="00F00266" w:rsidRPr="003A137D">
        <w:rPr>
          <w:color w:val="000000" w:themeColor="text1"/>
        </w:rPr>
        <w:t xml:space="preserve">with the selection of the databases, but the differences is only in the range of </w:t>
      </w:r>
      <w:ins w:id="1083" w:author="Ruijie Xu" w:date="2022-02-02T12:10:00Z">
        <w:r w:rsidR="0054202F">
          <w:rPr>
            <w:color w:val="000000" w:themeColor="text1"/>
          </w:rPr>
          <w:t>minutes</w:t>
        </w:r>
      </w:ins>
      <w:del w:id="1084" w:author="Ruijie Xu" w:date="2022-02-02T12:10:00Z">
        <w:r w:rsidR="00F00266" w:rsidRPr="003A137D" w:rsidDel="0054202F">
          <w:rPr>
            <w:color w:val="000000" w:themeColor="text1"/>
          </w:rPr>
          <w:delText>seconds</w:delText>
        </w:r>
      </w:del>
      <w:r w:rsidR="00F00266" w:rsidRPr="003A137D">
        <w:rPr>
          <w:color w:val="000000" w:themeColor="text1"/>
        </w:rPr>
        <w:t>.</w:t>
      </w:r>
      <w:r w:rsidR="00C719C0" w:rsidRPr="003A137D">
        <w:rPr>
          <w:color w:val="000000" w:themeColor="text1"/>
        </w:rPr>
        <w:t xml:space="preserve"> </w:t>
      </w:r>
    </w:p>
    <w:p w14:paraId="50BA131F" w14:textId="4067ED3C" w:rsidR="00E27F2F" w:rsidRDefault="00E27F2F" w:rsidP="005912FB">
      <w:pPr>
        <w:spacing w:line="480" w:lineRule="auto"/>
        <w:rPr>
          <w:ins w:id="1085" w:author="Ruijie Xu" w:date="2022-02-02T12:15:00Z"/>
          <w:color w:val="000000" w:themeColor="text1"/>
        </w:rPr>
      </w:pPr>
      <w:ins w:id="1086" w:author="Ruijie Xu" w:date="2022-02-02T12:11:00Z">
        <w:r>
          <w:rPr>
            <w:color w:val="000000" w:themeColor="text1"/>
          </w:rPr>
          <w:t xml:space="preserve">For rest of the software, </w:t>
        </w:r>
      </w:ins>
      <w:ins w:id="1087" w:author="Ruijie Xu" w:date="2022-02-02T12:12:00Z">
        <w:r>
          <w:rPr>
            <w:color w:val="000000" w:themeColor="text1"/>
          </w:rPr>
          <w:t>pre-built DBs were chosen to perform the profiling</w:t>
        </w:r>
      </w:ins>
      <w:ins w:id="1088" w:author="Liliana Salvador" w:date="2022-02-23T19:34:00Z">
        <w:r w:rsidR="00EE5D21">
          <w:rPr>
            <w:color w:val="000000" w:themeColor="text1"/>
          </w:rPr>
          <w:t>,</w:t>
        </w:r>
      </w:ins>
      <w:ins w:id="1089" w:author="Ruijie Xu" w:date="2022-02-02T12:12:00Z">
        <w:r>
          <w:rPr>
            <w:color w:val="000000" w:themeColor="text1"/>
          </w:rPr>
          <w:t xml:space="preserve"> if </w:t>
        </w:r>
      </w:ins>
      <w:ins w:id="1090" w:author="Liliana Salvador" w:date="2022-02-23T19:34:00Z">
        <w:r w:rsidR="00EE5D21">
          <w:rPr>
            <w:color w:val="000000" w:themeColor="text1"/>
          </w:rPr>
          <w:t>these</w:t>
        </w:r>
      </w:ins>
      <w:ins w:id="1091" w:author="Liliana Salvador" w:date="2022-02-23T19:35:00Z">
        <w:r w:rsidR="00EE5D21">
          <w:rPr>
            <w:color w:val="000000" w:themeColor="text1"/>
          </w:rPr>
          <w:t xml:space="preserve"> were</w:t>
        </w:r>
      </w:ins>
      <w:ins w:id="1092" w:author="Ruijie Xu" w:date="2022-02-02T12:12:00Z">
        <w:del w:id="1093" w:author="Liliana Salvador" w:date="2022-02-23T19:34:00Z">
          <w:r w:rsidDel="00EE5D21">
            <w:rPr>
              <w:color w:val="000000" w:themeColor="text1"/>
            </w:rPr>
            <w:delText>it is</w:delText>
          </w:r>
        </w:del>
        <w:r>
          <w:rPr>
            <w:color w:val="000000" w:themeColor="text1"/>
          </w:rPr>
          <w:t xml:space="preserve"> provided by the </w:t>
        </w:r>
        <w:del w:id="1094" w:author="Liliana Salvador" w:date="2022-02-23T19:35:00Z">
          <w:r w:rsidDel="00EE5D21">
            <w:rPr>
              <w:color w:val="000000" w:themeColor="text1"/>
            </w:rPr>
            <w:delText>developers</w:delText>
          </w:r>
        </w:del>
      </w:ins>
      <w:ins w:id="1095" w:author="Liliana Salvador" w:date="2022-02-23T19:35:00Z">
        <w:r w:rsidR="00EE5D21">
          <w:rPr>
            <w:color w:val="000000" w:themeColor="text1"/>
          </w:rPr>
          <w:t>software</w:t>
        </w:r>
      </w:ins>
      <w:ins w:id="1096" w:author="Ruijie Xu" w:date="2022-02-02T12:12:00Z">
        <w:r>
          <w:rPr>
            <w:color w:val="000000" w:themeColor="text1"/>
          </w:rPr>
          <w:t xml:space="preserve"> </w:t>
        </w:r>
        <w:del w:id="1097" w:author="Liliana Salvador" w:date="2022-02-23T19:35:00Z">
          <w:r w:rsidDel="00EE5D21">
            <w:rPr>
              <w:color w:val="000000" w:themeColor="text1"/>
            </w:rPr>
            <w:delText>of these software</w:delText>
          </w:r>
        </w:del>
      </w:ins>
      <w:ins w:id="1098" w:author="Ruijie Xu" w:date="2022-02-02T12:14:00Z">
        <w:del w:id="1099" w:author="Liliana Salvador" w:date="2022-02-23T19:35:00Z">
          <w:r w:rsidR="001329B6" w:rsidDel="00EE5D21">
            <w:rPr>
              <w:color w:val="000000" w:themeColor="text1"/>
            </w:rPr>
            <w:delText xml:space="preserve"> </w:delText>
          </w:r>
        </w:del>
        <w:r w:rsidR="001329B6">
          <w:rPr>
            <w:color w:val="000000" w:themeColor="text1"/>
          </w:rPr>
          <w:t>(Table I)</w:t>
        </w:r>
      </w:ins>
      <w:ins w:id="1100" w:author="Ruijie Xu" w:date="2022-02-02T12:12:00Z">
        <w:r>
          <w:rPr>
            <w:color w:val="000000" w:themeColor="text1"/>
          </w:rPr>
          <w:t xml:space="preserve">. </w:t>
        </w:r>
      </w:ins>
      <w:ins w:id="1101" w:author="Ruijie Xu" w:date="2022-02-02T12:11:00Z">
        <w:r w:rsidRPr="003A137D">
          <w:rPr>
            <w:color w:val="000000" w:themeColor="text1"/>
          </w:rPr>
          <w:t>CLARK, CLARK-s, Diamond, and Kaiju</w:t>
        </w:r>
      </w:ins>
      <w:ins w:id="1102" w:author="Ruijie Xu" w:date="2022-02-02T12:13:00Z">
        <w:r>
          <w:rPr>
            <w:color w:val="000000" w:themeColor="text1"/>
          </w:rPr>
          <w:t xml:space="preserve"> were the only four software in our study without a </w:t>
        </w:r>
        <w:r w:rsidR="001329B6">
          <w:rPr>
            <w:color w:val="000000" w:themeColor="text1"/>
          </w:rPr>
          <w:t>pre-built software provided.</w:t>
        </w:r>
      </w:ins>
      <w:ins w:id="1103" w:author="Ruijie Xu" w:date="2022-02-02T12:11:00Z">
        <w:r w:rsidRPr="003A137D">
          <w:rPr>
            <w:color w:val="000000" w:themeColor="text1"/>
          </w:rPr>
          <w:t xml:space="preserve"> With 12 threads of CPU used on UGA’s high memory computing node, building of CLARK’s database took over 42 hours to complete, with over 400 GB memory utilized (Table I). CLARK-s database, required to build on top of the CLARK’s database, took around 40 additional </w:t>
        </w:r>
        <w:proofErr w:type="gramStart"/>
        <w:r w:rsidRPr="003A137D">
          <w:rPr>
            <w:color w:val="000000" w:themeColor="text1"/>
          </w:rPr>
          <w:t>hour</w:t>
        </w:r>
        <w:proofErr w:type="gramEnd"/>
        <w:r w:rsidRPr="003A137D">
          <w:rPr>
            <w:color w:val="000000" w:themeColor="text1"/>
          </w:rPr>
          <w:t xml:space="preserve">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w:t>
        </w:r>
        <w:r>
          <w:rPr>
            <w:color w:val="000000" w:themeColor="text1"/>
          </w:rPr>
          <w:t>BLASTN</w:t>
        </w:r>
        <w:r w:rsidRPr="003A137D">
          <w:rPr>
            <w:color w:val="000000" w:themeColor="text1"/>
          </w:rPr>
          <w:t xml:space="preserve"> used ~2 </w:t>
        </w:r>
        <w:proofErr w:type="spellStart"/>
        <w:r w:rsidRPr="003A137D">
          <w:rPr>
            <w:color w:val="000000" w:themeColor="text1"/>
          </w:rPr>
          <w:t>hr</w:t>
        </w:r>
        <w:proofErr w:type="spellEnd"/>
        <w:r w:rsidRPr="003A137D">
          <w:rPr>
            <w:color w:val="000000" w:themeColor="text1"/>
          </w:rPr>
          <w:t xml:space="preserve"> to classify one sample. Rest of the software could finish classifying one sample within </w:t>
        </w:r>
      </w:ins>
      <w:ins w:id="1104" w:author="Ruijie Xu" w:date="2022-02-02T12:15:00Z">
        <w:r w:rsidR="001329B6">
          <w:rPr>
            <w:color w:val="000000" w:themeColor="text1"/>
          </w:rPr>
          <w:t>5</w:t>
        </w:r>
      </w:ins>
      <w:ins w:id="1105" w:author="Ruijie Xu" w:date="2022-02-02T12:11:00Z">
        <w:r w:rsidRPr="003A137D">
          <w:rPr>
            <w:color w:val="000000" w:themeColor="text1"/>
          </w:rPr>
          <w:t xml:space="preserve"> </w:t>
        </w:r>
        <w:proofErr w:type="gramStart"/>
        <w:r w:rsidRPr="003A137D">
          <w:rPr>
            <w:color w:val="000000" w:themeColor="text1"/>
          </w:rPr>
          <w:t>minute</w:t>
        </w:r>
        <w:proofErr w:type="gramEnd"/>
        <w:r w:rsidRPr="003A137D">
          <w:rPr>
            <w:color w:val="000000" w:themeColor="text1"/>
          </w:rPr>
          <w:t xml:space="preserve"> </w:t>
        </w:r>
      </w:ins>
      <w:ins w:id="1106" w:author="Ruijie Xu" w:date="2022-02-02T12:15:00Z">
        <w:r w:rsidR="001329B6">
          <w:rPr>
            <w:color w:val="000000" w:themeColor="text1"/>
          </w:rPr>
          <w:t xml:space="preserve">at most </w:t>
        </w:r>
      </w:ins>
      <w:ins w:id="1107" w:author="Ruijie Xu" w:date="2022-02-02T12:11:00Z">
        <w:r w:rsidRPr="003A137D">
          <w:rPr>
            <w:color w:val="000000" w:themeColor="text1"/>
          </w:rPr>
          <w:t xml:space="preserve">(Table I).  </w:t>
        </w:r>
      </w:ins>
    </w:p>
    <w:p w14:paraId="624EC42A" w14:textId="77777777" w:rsidR="00A87C25" w:rsidRDefault="00A87C25" w:rsidP="005912FB">
      <w:pPr>
        <w:spacing w:line="480" w:lineRule="auto"/>
        <w:rPr>
          <w:ins w:id="1108" w:author="Liliana Salvador" w:date="2022-02-23T11:32:00Z"/>
          <w:b/>
          <w:bCs/>
          <w:color w:val="000000" w:themeColor="text1"/>
        </w:rPr>
      </w:pPr>
    </w:p>
    <w:p w14:paraId="620DCC35" w14:textId="7CF51C62" w:rsidR="001329B6" w:rsidRPr="003D5D8B" w:rsidRDefault="00D73618" w:rsidP="005912FB">
      <w:pPr>
        <w:spacing w:line="480" w:lineRule="auto"/>
        <w:rPr>
          <w:b/>
          <w:bCs/>
          <w:color w:val="000000" w:themeColor="text1"/>
          <w:rPrChange w:id="1109" w:author="Ruijie Xu" w:date="2022-02-02T12:20:00Z">
            <w:rPr>
              <w:color w:val="000000" w:themeColor="text1"/>
            </w:rPr>
          </w:rPrChange>
        </w:rPr>
      </w:pPr>
      <w:ins w:id="1110" w:author="Ruijie Xu" w:date="2022-02-02T12:18:00Z">
        <w:r w:rsidRPr="003D5D8B">
          <w:rPr>
            <w:b/>
            <w:bCs/>
            <w:color w:val="000000" w:themeColor="text1"/>
            <w:rPrChange w:id="1111" w:author="Ruijie Xu" w:date="2022-02-02T12:20:00Z">
              <w:rPr>
                <w:color w:val="000000" w:themeColor="text1"/>
              </w:rPr>
            </w:rPrChange>
          </w:rPr>
          <w:t>Differences in Microbial Profiles Classified Using Different DBs and Software</w:t>
        </w:r>
      </w:ins>
    </w:p>
    <w:p w14:paraId="262DFADA" w14:textId="0F7F1323" w:rsidR="00F5051E" w:rsidRPr="003A137D" w:rsidRDefault="003D5D8B" w:rsidP="005912FB">
      <w:pPr>
        <w:spacing w:line="480" w:lineRule="auto"/>
        <w:rPr>
          <w:color w:val="000000" w:themeColor="text1"/>
        </w:rPr>
      </w:pPr>
      <w:ins w:id="1112" w:author="Ruijie Xu" w:date="2022-02-02T12:22:00Z">
        <w:r>
          <w:rPr>
            <w:color w:val="000000" w:themeColor="text1"/>
          </w:rPr>
          <w:t>Significant differences were identified between the microb</w:t>
        </w:r>
      </w:ins>
      <w:ins w:id="1113" w:author="Ruijie Xu" w:date="2022-02-02T12:23:00Z">
        <w:r>
          <w:rPr>
            <w:color w:val="000000" w:themeColor="text1"/>
          </w:rPr>
          <w:t>ial profiles of the rat samples when different DB</w:t>
        </w:r>
      </w:ins>
      <w:ins w:id="1114" w:author="Liliana Salvador" w:date="2022-02-23T19:36:00Z">
        <w:r w:rsidR="00EE5D21">
          <w:rPr>
            <w:color w:val="000000" w:themeColor="text1"/>
          </w:rPr>
          <w:t>s</w:t>
        </w:r>
      </w:ins>
      <w:ins w:id="1115" w:author="Ruijie Xu" w:date="2022-02-02T12:23:00Z">
        <w:r>
          <w:rPr>
            <w:color w:val="000000" w:themeColor="text1"/>
          </w:rPr>
          <w:t xml:space="preserve"> w</w:t>
        </w:r>
      </w:ins>
      <w:ins w:id="1116" w:author="Liliana Salvador" w:date="2022-02-23T19:36:00Z">
        <w:r w:rsidR="00EE5D21">
          <w:rPr>
            <w:color w:val="000000" w:themeColor="text1"/>
          </w:rPr>
          <w:t>ere</w:t>
        </w:r>
      </w:ins>
      <w:ins w:id="1117" w:author="Ruijie Xu" w:date="2022-02-02T12:23:00Z">
        <w:del w:id="1118" w:author="Liliana Salvador" w:date="2022-02-23T19:36:00Z">
          <w:r w:rsidDel="00EE5D21">
            <w:rPr>
              <w:color w:val="000000" w:themeColor="text1"/>
            </w:rPr>
            <w:delText>as</w:delText>
          </w:r>
        </w:del>
        <w:r>
          <w:rPr>
            <w:color w:val="000000" w:themeColor="text1"/>
          </w:rPr>
          <w:t xml:space="preserve"> used for classification</w:t>
        </w:r>
      </w:ins>
      <w:ins w:id="1119" w:author="Ruijie Xu" w:date="2022-02-03T12:05:00Z">
        <w:r w:rsidR="00971368">
          <w:rPr>
            <w:color w:val="000000" w:themeColor="text1"/>
          </w:rPr>
          <w:t xml:space="preserve"> (Table SI.1)</w:t>
        </w:r>
      </w:ins>
      <w:ins w:id="1120"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121" w:author="Ruijie Xu" w:date="2022-02-02T12:24:00Z">
        <w:del w:id="1122"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r w:rsidR="00A310EF" w:rsidRPr="003A137D">
        <w:rPr>
          <w:color w:val="000000" w:themeColor="text1"/>
        </w:rPr>
        <w:t>using the</w:t>
      </w:r>
      <w:del w:id="1123" w:author="Liliana Salvador" w:date="2022-02-23T19:37:00Z">
        <w:r w:rsidR="00A310EF" w:rsidRPr="003A137D" w:rsidDel="00EE5D21">
          <w:rPr>
            <w:color w:val="000000" w:themeColor="text1"/>
          </w:rPr>
          <w:delText>se</w:delText>
        </w:r>
      </w:del>
      <w:r w:rsidR="00A310EF" w:rsidRPr="003A137D">
        <w:rPr>
          <w:color w:val="000000" w:themeColor="text1"/>
        </w:rPr>
        <w:t xml:space="preserve"> </w:t>
      </w:r>
      <w:ins w:id="1124" w:author="Ruijie Xu" w:date="2022-02-02T12:24:00Z">
        <w:r w:rsidR="00CF1D3A">
          <w:rPr>
            <w:color w:val="000000" w:themeColor="text1"/>
          </w:rPr>
          <w:t xml:space="preserve">kraken2 </w:t>
        </w:r>
      </w:ins>
      <w:r w:rsidR="00A310EF" w:rsidRPr="003A137D">
        <w:rPr>
          <w:color w:val="000000" w:themeColor="text1"/>
        </w:rPr>
        <w:t>DBs</w:t>
      </w:r>
      <w:r w:rsidR="00F440CF" w:rsidRPr="003A137D">
        <w:rPr>
          <w:color w:val="000000" w:themeColor="text1"/>
        </w:rPr>
        <w:t xml:space="preserve"> range from 10</w:t>
      </w:r>
      <w:r w:rsidR="00F046AE" w:rsidRPr="003A137D">
        <w:rPr>
          <w:color w:val="000000" w:themeColor="text1"/>
        </w:rPr>
        <w:t>,</w:t>
      </w:r>
      <w:r w:rsidR="00F440CF" w:rsidRPr="003A137D">
        <w:rPr>
          <w:color w:val="000000" w:themeColor="text1"/>
        </w:rPr>
        <w:t xml:space="preserve">755 </w:t>
      </w:r>
      <w:r w:rsidR="009A41D3" w:rsidRPr="003A137D">
        <w:rPr>
          <w:color w:val="000000" w:themeColor="text1"/>
        </w:rPr>
        <w:t>(SD: 20</w:t>
      </w:r>
      <w:r w:rsidR="00F046AE" w:rsidRPr="003A137D">
        <w:rPr>
          <w:color w:val="000000" w:themeColor="text1"/>
        </w:rPr>
        <w:t>,</w:t>
      </w:r>
      <w:r w:rsidR="009A41D3" w:rsidRPr="003A137D">
        <w:rPr>
          <w:color w:val="000000" w:themeColor="text1"/>
        </w:rPr>
        <w:t xml:space="preserve">651) </w:t>
      </w:r>
      <w:r w:rsidR="00F440CF" w:rsidRPr="003A137D">
        <w:rPr>
          <w:color w:val="000000" w:themeColor="text1"/>
        </w:rPr>
        <w:t xml:space="preserve">using the </w:t>
      </w:r>
      <w:proofErr w:type="spellStart"/>
      <w:r w:rsidR="00F440CF" w:rsidRPr="003A137D">
        <w:rPr>
          <w:color w:val="000000" w:themeColor="text1"/>
        </w:rPr>
        <w:t>minikraken</w:t>
      </w:r>
      <w:proofErr w:type="spellEnd"/>
      <w:r w:rsidR="00F440CF" w:rsidRPr="003A137D">
        <w:rPr>
          <w:color w:val="000000" w:themeColor="text1"/>
        </w:rPr>
        <w:t xml:space="preserve"> DB to 21</w:t>
      </w:r>
      <w:r w:rsidR="00F046AE" w:rsidRPr="003A137D">
        <w:rPr>
          <w:color w:val="000000" w:themeColor="text1"/>
        </w:rPr>
        <w:t>,</w:t>
      </w:r>
      <w:r w:rsidR="00F440CF" w:rsidRPr="003A137D">
        <w:rPr>
          <w:color w:val="000000" w:themeColor="text1"/>
        </w:rPr>
        <w:t>402</w:t>
      </w:r>
      <w:r w:rsidR="009A41D3" w:rsidRPr="003A137D">
        <w:rPr>
          <w:color w:val="000000" w:themeColor="text1"/>
        </w:rPr>
        <w:t xml:space="preserve"> (SD: 27</w:t>
      </w:r>
      <w:r w:rsidR="00F046AE" w:rsidRPr="003A137D">
        <w:rPr>
          <w:color w:val="000000" w:themeColor="text1"/>
        </w:rPr>
        <w:t>,</w:t>
      </w:r>
      <w:r w:rsidR="009A41D3" w:rsidRPr="003A137D">
        <w:rPr>
          <w:color w:val="000000" w:themeColor="text1"/>
        </w:rPr>
        <w:t>043)</w:t>
      </w:r>
      <w:r w:rsidR="00A310EF" w:rsidRPr="003A137D">
        <w:rPr>
          <w:color w:val="000000" w:themeColor="text1"/>
        </w:rPr>
        <w:t xml:space="preserve"> </w:t>
      </w:r>
      <w:r w:rsidR="00F440CF" w:rsidRPr="003A137D">
        <w:rPr>
          <w:color w:val="000000" w:themeColor="text1"/>
        </w:rPr>
        <w:t xml:space="preserve">using the </w:t>
      </w:r>
      <w:proofErr w:type="spellStart"/>
      <w:r w:rsidR="00F440CF" w:rsidRPr="003A137D">
        <w:rPr>
          <w:color w:val="000000" w:themeColor="text1"/>
        </w:rPr>
        <w:t>maxikraken</w:t>
      </w:r>
      <w:proofErr w:type="spellEnd"/>
      <w:r w:rsidR="00F440CF" w:rsidRPr="003A137D">
        <w:rPr>
          <w:color w:val="000000" w:themeColor="text1"/>
        </w:rPr>
        <w:t xml:space="preserve"> DB</w:t>
      </w:r>
      <w:r w:rsidR="009A41D3" w:rsidRPr="003A137D">
        <w:rPr>
          <w:color w:val="000000" w:themeColor="text1"/>
        </w:rPr>
        <w:t xml:space="preserve"> </w:t>
      </w:r>
      <w:r w:rsidR="00C0014F" w:rsidRPr="003A137D">
        <w:rPr>
          <w:color w:val="000000" w:themeColor="text1"/>
        </w:rPr>
        <w:t xml:space="preserve">(Table </w:t>
      </w:r>
      <w:ins w:id="1125" w:author="Ruijie Xu" w:date="2022-02-02T12:25:00Z">
        <w:r w:rsidR="00CF1D3A">
          <w:rPr>
            <w:color w:val="000000" w:themeColor="text1"/>
          </w:rPr>
          <w:t>S</w:t>
        </w:r>
      </w:ins>
      <w:r w:rsidR="009A41D3" w:rsidRPr="003A137D">
        <w:rPr>
          <w:color w:val="000000" w:themeColor="text1"/>
        </w:rPr>
        <w:t>I.</w:t>
      </w:r>
      <w:ins w:id="1126" w:author="Ruijie Xu" w:date="2022-02-03T12:05:00Z">
        <w:r w:rsidR="00971368">
          <w:rPr>
            <w:color w:val="000000" w:themeColor="text1"/>
          </w:rPr>
          <w:t>2</w:t>
        </w:r>
      </w:ins>
      <w:del w:id="1127" w:author="Ruijie Xu" w:date="2022-02-03T12:05:00Z">
        <w:r w:rsidR="009A41D3" w:rsidRPr="003A137D" w:rsidDel="00971368">
          <w:rPr>
            <w:color w:val="000000" w:themeColor="text1"/>
          </w:rPr>
          <w:delText>1</w:delText>
        </w:r>
      </w:del>
      <w:r w:rsidR="00C0014F" w:rsidRPr="003A137D">
        <w:rPr>
          <w:color w:val="000000" w:themeColor="text1"/>
        </w:rPr>
        <w:t xml:space="preserve">). </w:t>
      </w:r>
      <w:r w:rsidR="009A41D3" w:rsidRPr="003A137D">
        <w:rPr>
          <w:color w:val="000000" w:themeColor="text1"/>
        </w:rPr>
        <w:t>The number</w:t>
      </w:r>
      <w:del w:id="1128" w:author="Liliana Salvador" w:date="2022-02-23T19:38:00Z">
        <w:r w:rsidR="009A41D3" w:rsidRPr="003A137D" w:rsidDel="00EE5D21">
          <w:rPr>
            <w:color w:val="000000" w:themeColor="text1"/>
          </w:rPr>
          <w:delText>s</w:delText>
        </w:r>
      </w:del>
      <w:r w:rsidR="009A41D3" w:rsidRPr="003A137D">
        <w:rPr>
          <w:color w:val="000000" w:themeColor="text1"/>
        </w:rPr>
        <w:t xml:space="preserve"> of reads </w:t>
      </w:r>
      <w:r w:rsidR="009A41D3" w:rsidRPr="003A137D">
        <w:rPr>
          <w:color w:val="000000" w:themeColor="text1"/>
        </w:rPr>
        <w:lastRenderedPageBreak/>
        <w:t>classified under the</w:t>
      </w:r>
      <w:del w:id="1129"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w:t>
      </w:r>
      <w:proofErr w:type="spellStart"/>
      <w:r w:rsidR="00F046AE" w:rsidRPr="003A137D">
        <w:rPr>
          <w:color w:val="000000" w:themeColor="text1"/>
        </w:rPr>
        <w:t>taxnomy</w:t>
      </w:r>
      <w:proofErr w:type="spellEnd"/>
      <w:r w:rsidR="00F046AE" w:rsidRPr="003A137D">
        <w:rPr>
          <w:color w:val="000000" w:themeColor="text1"/>
        </w:rPr>
        <w:t xml:space="preserve"> level (Domain), </w:t>
      </w:r>
      <w:proofErr w:type="spellStart"/>
      <w:r w:rsidR="009A41D3" w:rsidRPr="003A137D">
        <w:rPr>
          <w:color w:val="000000" w:themeColor="text1"/>
        </w:rPr>
        <w:t>Eukaryota</w:t>
      </w:r>
      <w:proofErr w:type="spellEnd"/>
      <w:r w:rsidR="009A41D3" w:rsidRPr="003A137D">
        <w:rPr>
          <w:color w:val="000000" w:themeColor="text1"/>
        </w:rPr>
        <w:t>, Bacteria, Viruses and Archaea taxa</w:t>
      </w:r>
      <w:r w:rsidR="00F046AE" w:rsidRPr="003A137D">
        <w:rPr>
          <w:color w:val="000000" w:themeColor="text1"/>
        </w:rPr>
        <w:t>,</w:t>
      </w:r>
      <w:r w:rsidR="009A41D3" w:rsidRPr="003A137D">
        <w:rPr>
          <w:color w:val="000000" w:themeColor="text1"/>
        </w:rPr>
        <w:t xml:space="preserve"> by each </w:t>
      </w:r>
      <w:ins w:id="1130" w:author="Liliana Salvador" w:date="2022-02-23T19:38:00Z">
        <w:r w:rsidR="00EE5D21">
          <w:rPr>
            <w:color w:val="000000" w:themeColor="text1"/>
          </w:rPr>
          <w:t>DB,</w:t>
        </w:r>
      </w:ins>
      <w:del w:id="1131" w:author="Liliana Salvador" w:date="2022-02-23T19:38:00Z">
        <w:r w:rsidR="009A41D3" w:rsidRPr="003A137D" w:rsidDel="00EE5D21">
          <w:rPr>
            <w:color w:val="000000" w:themeColor="text1"/>
          </w:rPr>
          <w:delText>databases</w:delText>
        </w:r>
      </w:del>
      <w:r w:rsidR="009A41D3" w:rsidRPr="003A137D">
        <w:rPr>
          <w:color w:val="000000" w:themeColor="text1"/>
        </w:rPr>
        <w:t xml:space="preserve"> are presented in Figure 1a-d. </w:t>
      </w:r>
      <w:commentRangeStart w:id="1132"/>
      <w:r w:rsidR="00C86E04" w:rsidRPr="003A137D">
        <w:rPr>
          <w:color w:val="000000" w:themeColor="text1"/>
        </w:rPr>
        <w:t xml:space="preserve">The statistical significance of the differences </w:t>
      </w:r>
      <w:r w:rsidR="00F046AE" w:rsidRPr="003A137D">
        <w:rPr>
          <w:color w:val="000000" w:themeColor="text1"/>
        </w:rPr>
        <w:t>in</w:t>
      </w:r>
      <w:r w:rsidR="00C86E04" w:rsidRPr="003A137D">
        <w:rPr>
          <w:color w:val="000000" w:themeColor="text1"/>
        </w:rPr>
        <w:t xml:space="preserve"> </w:t>
      </w:r>
      <w:r w:rsidR="00A310EF" w:rsidRPr="003A137D">
        <w:rPr>
          <w:color w:val="000000" w:themeColor="text1"/>
        </w:rPr>
        <w:t xml:space="preserve">comparisons of the </w:t>
      </w:r>
      <w:r w:rsidR="00C86E04" w:rsidRPr="003A137D">
        <w:rPr>
          <w:color w:val="000000" w:themeColor="text1"/>
        </w:rPr>
        <w:t xml:space="preserve">classification results for each </w:t>
      </w:r>
      <w:r w:rsidR="00F046AE" w:rsidRPr="003A137D">
        <w:rPr>
          <w:color w:val="000000" w:themeColor="text1"/>
        </w:rPr>
        <w:t xml:space="preserve">Domain </w:t>
      </w:r>
      <w:r w:rsidR="00C86E04" w:rsidRPr="003A137D">
        <w:rPr>
          <w:color w:val="000000" w:themeColor="text1"/>
        </w:rPr>
        <w:t xml:space="preserve">taxon classified by the four DBs </w:t>
      </w:r>
      <w:r w:rsidR="00A310EF" w:rsidRPr="003A137D">
        <w:rPr>
          <w:color w:val="000000" w:themeColor="text1"/>
        </w:rPr>
        <w:t xml:space="preserve">were </w:t>
      </w:r>
      <w:r w:rsidR="00C86E04" w:rsidRPr="003A137D">
        <w:rPr>
          <w:color w:val="000000" w:themeColor="text1"/>
        </w:rPr>
        <w:t xml:space="preserve">validated </w:t>
      </w:r>
      <w:r w:rsidR="00A310EF" w:rsidRPr="003A137D">
        <w:rPr>
          <w:color w:val="000000" w:themeColor="text1"/>
        </w:rPr>
        <w:t xml:space="preserve">using </w:t>
      </w:r>
      <w:r w:rsidR="00F046AE" w:rsidRPr="003A137D">
        <w:rPr>
          <w:color w:val="000000" w:themeColor="text1"/>
        </w:rPr>
        <w:t xml:space="preserve">the </w:t>
      </w:r>
      <w:r w:rsidR="00A310EF" w:rsidRPr="003A137D">
        <w:rPr>
          <w:color w:val="000000" w:themeColor="text1"/>
        </w:rPr>
        <w:t xml:space="preserve">paired </w:t>
      </w:r>
      <w:proofErr w:type="spellStart"/>
      <w:r w:rsidR="00A310EF" w:rsidRPr="003A137D">
        <w:rPr>
          <w:color w:val="000000" w:themeColor="text1"/>
        </w:rPr>
        <w:t>Wilicoxon</w:t>
      </w:r>
      <w:proofErr w:type="spellEnd"/>
      <w:r w:rsidR="00A310EF" w:rsidRPr="003A137D">
        <w:rPr>
          <w:color w:val="000000" w:themeColor="text1"/>
        </w:rPr>
        <w:t xml:space="preserve"> signed rank test</w:t>
      </w:r>
      <w:commentRangeEnd w:id="1132"/>
      <w:r w:rsidR="00EE5D21">
        <w:rPr>
          <w:rStyle w:val="CommentReference"/>
        </w:rPr>
        <w:commentReference w:id="1132"/>
      </w:r>
      <w:ins w:id="1133" w:author="Ruijie Xu" w:date="2022-02-03T12:06:00Z">
        <w:r w:rsidR="00971368">
          <w:rPr>
            <w:color w:val="000000" w:themeColor="text1"/>
          </w:rPr>
          <w:t xml:space="preserve">. </w:t>
        </w:r>
      </w:ins>
      <w:del w:id="1134"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135"/>
      <w:proofErr w:type="spellStart"/>
      <w:ins w:id="1136" w:author="Ruijie Xu" w:date="2022-02-02T12:32:00Z">
        <w:r w:rsidR="00EF2BE5">
          <w:rPr>
            <w:color w:val="000000" w:themeColor="text1"/>
          </w:rPr>
          <w:t>padj</w:t>
        </w:r>
      </w:ins>
      <w:commentRangeEnd w:id="1135"/>
      <w:proofErr w:type="spellEnd"/>
      <w:r w:rsidR="00EE5D21">
        <w:rPr>
          <w:rStyle w:val="CommentReference"/>
        </w:rPr>
        <w:commentReference w:id="1135"/>
      </w:r>
      <w:ins w:id="1137" w:author="Ruijie Xu" w:date="2022-02-02T12:32:00Z">
        <w:r w:rsidR="00EF2BE5">
          <w:rPr>
            <w:color w:val="000000" w:themeColor="text1"/>
          </w:rPr>
          <w:t xml:space="preserve"> </w:t>
        </w:r>
      </w:ins>
      <w:del w:id="1138"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139"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140" w:author="Ruijie Xu" w:date="2022-02-02T12:25:00Z">
        <w:r w:rsidR="00CF1D3A">
          <w:rPr>
            <w:color w:val="000000" w:themeColor="text1"/>
          </w:rPr>
          <w:t>S</w:t>
        </w:r>
      </w:ins>
      <w:r w:rsidR="00C86E04" w:rsidRPr="003A137D">
        <w:rPr>
          <w:color w:val="000000" w:themeColor="text1"/>
        </w:rPr>
        <w:t>I.</w:t>
      </w:r>
      <w:ins w:id="1141" w:author="Ruijie Xu" w:date="2022-02-03T12:06:00Z">
        <w:r w:rsidR="00971368">
          <w:rPr>
            <w:color w:val="000000" w:themeColor="text1"/>
          </w:rPr>
          <w:t>3</w:t>
        </w:r>
      </w:ins>
      <w:del w:id="1142" w:author="Ruijie Xu" w:date="2022-02-03T12:06:00Z">
        <w:r w:rsidR="00C86E04" w:rsidRPr="003A137D" w:rsidDel="00971368">
          <w:rPr>
            <w:color w:val="000000" w:themeColor="text1"/>
          </w:rPr>
          <w:delText>2</w:delText>
        </w:r>
      </w:del>
      <w:r w:rsidR="00C86E04" w:rsidRPr="003A137D">
        <w:rPr>
          <w:color w:val="000000" w:themeColor="text1"/>
        </w:rPr>
        <w:t xml:space="preserve">. </w:t>
      </w:r>
      <w:commentRangeStart w:id="1143"/>
      <w:del w:id="1144" w:author="Ruijie Xu" w:date="2022-02-02T12:26:00Z">
        <w:r w:rsidR="00C86E04" w:rsidRPr="003A137D" w:rsidDel="00CF1D3A">
          <w:rPr>
            <w:color w:val="000000" w:themeColor="text1"/>
          </w:rPr>
          <w:delText xml:space="preserve">Most of these pairwise comparisons between </w:delText>
        </w:r>
        <w:r w:rsidR="00374568" w:rsidRPr="003A137D" w:rsidDel="00CF1D3A">
          <w:rPr>
            <w:color w:val="000000" w:themeColor="text1"/>
          </w:rPr>
          <w:delText xml:space="preserve">the results of </w:delText>
        </w:r>
        <w:r w:rsidR="00C86E04" w:rsidRPr="003A137D" w:rsidDel="00CF1D3A">
          <w:rPr>
            <w:color w:val="000000" w:themeColor="text1"/>
          </w:rPr>
          <w:delText xml:space="preserve">DBs were significant. For example, </w:delText>
        </w:r>
      </w:del>
      <w:del w:id="1145" w:author="Ruijie Xu" w:date="2022-02-02T12:27:00Z">
        <w:r w:rsidR="00C86E04" w:rsidRPr="003A137D" w:rsidDel="00CF1D3A">
          <w:rPr>
            <w:color w:val="000000" w:themeColor="text1"/>
          </w:rPr>
          <w:delText xml:space="preserve">the </w:delText>
        </w:r>
      </w:del>
      <w:del w:id="1146" w:author="Ruijie Xu" w:date="2022-02-02T12:26:00Z">
        <w:r w:rsidR="00C86E04" w:rsidRPr="003A137D" w:rsidDel="00CF1D3A">
          <w:rPr>
            <w:color w:val="000000" w:themeColor="text1"/>
          </w:rPr>
          <w:delText xml:space="preserve">differences in </w:delText>
        </w:r>
      </w:del>
      <w:del w:id="1147" w:author="Ruijie Xu" w:date="2022-02-02T12:28:00Z">
        <w:r w:rsidR="00C86E04" w:rsidRPr="003A137D" w:rsidDel="00CF1D3A">
          <w:rPr>
            <w:color w:val="000000" w:themeColor="text1"/>
          </w:rPr>
          <w:delText>the number of reads classified</w:delText>
        </w:r>
      </w:del>
      <w:del w:id="1148" w:author="Ruijie Xu" w:date="2022-02-02T12:27:00Z">
        <w:r w:rsidR="00C86E04" w:rsidRPr="003A137D" w:rsidDel="00CF1D3A">
          <w:rPr>
            <w:color w:val="000000" w:themeColor="text1"/>
          </w:rPr>
          <w:delText xml:space="preserve"> under the Bacteria taxon </w:delText>
        </w:r>
      </w:del>
      <w:del w:id="1149" w:author="Ruijie Xu" w:date="2022-02-02T12:28:00Z">
        <w:r w:rsidR="00C86E04" w:rsidRPr="003A137D" w:rsidDel="00CF1D3A">
          <w:rPr>
            <w:color w:val="000000" w:themeColor="text1"/>
          </w:rPr>
          <w:delText>were significant</w:delText>
        </w:r>
        <w:r w:rsidR="00374568" w:rsidRPr="003A137D" w:rsidDel="00CF1D3A">
          <w:rPr>
            <w:color w:val="000000" w:themeColor="text1"/>
          </w:rPr>
          <w:delText>ly different</w:delText>
        </w:r>
        <w:r w:rsidR="00C86E04" w:rsidRPr="003A137D" w:rsidDel="00CF1D3A">
          <w:rPr>
            <w:color w:val="000000" w:themeColor="text1"/>
          </w:rPr>
          <w:delText xml:space="preserve"> </w:delText>
        </w:r>
      </w:del>
      <w:del w:id="1150" w:author="Ruijie Xu" w:date="2022-02-02T12:27:00Z">
        <w:r w:rsidR="00C86E04" w:rsidRPr="003A137D" w:rsidDel="00CF1D3A">
          <w:rPr>
            <w:color w:val="000000" w:themeColor="text1"/>
          </w:rPr>
          <w:delText xml:space="preserve">for </w:delText>
        </w:r>
      </w:del>
      <w:del w:id="1151" w:author="Ruijie Xu" w:date="2022-02-02T12:28:00Z">
        <w:r w:rsidR="00C86E04" w:rsidRPr="003A137D" w:rsidDel="00CF1D3A">
          <w:rPr>
            <w:color w:val="000000" w:themeColor="text1"/>
          </w:rPr>
          <w:delText>all</w:delText>
        </w:r>
      </w:del>
      <w:del w:id="1152" w:author="Ruijie Xu" w:date="2022-02-02T12:27:00Z">
        <w:r w:rsidR="00C86E04" w:rsidRPr="003A137D" w:rsidDel="00CF1D3A">
          <w:rPr>
            <w:color w:val="000000" w:themeColor="text1"/>
          </w:rPr>
          <w:delText xml:space="preserve"> pairwise </w:delText>
        </w:r>
      </w:del>
      <w:del w:id="1153" w:author="Ruijie Xu" w:date="2022-02-02T12:28:00Z">
        <w:r w:rsidR="00374568" w:rsidRPr="003A137D" w:rsidDel="00CF1D3A">
          <w:rPr>
            <w:color w:val="000000" w:themeColor="text1"/>
          </w:rPr>
          <w:delText xml:space="preserve">DB </w:delText>
        </w:r>
        <w:r w:rsidR="00C86E04" w:rsidRPr="003A137D" w:rsidDel="00CF1D3A">
          <w:rPr>
            <w:color w:val="000000" w:themeColor="text1"/>
          </w:rPr>
          <w:delText>compa</w:delText>
        </w:r>
      </w:del>
      <w:del w:id="1154" w:author="Ruijie Xu" w:date="2022-02-02T12:27:00Z">
        <w:r w:rsidR="00C86E04" w:rsidRPr="003A137D" w:rsidDel="00CF1D3A">
          <w:rPr>
            <w:color w:val="000000" w:themeColor="text1"/>
          </w:rPr>
          <w:delText>risons</w:delText>
        </w:r>
      </w:del>
      <w:del w:id="1155" w:author="Ruijie Xu" w:date="2022-02-02T12:28:00Z">
        <w:r w:rsidR="00C86E04" w:rsidRPr="003A137D" w:rsidDel="00CF1D3A">
          <w:rPr>
            <w:color w:val="000000" w:themeColor="text1"/>
          </w:rPr>
          <w:delText xml:space="preserve"> (Figure 1b).  </w:delText>
        </w:r>
      </w:del>
      <w:r w:rsidR="00C86E04" w:rsidRPr="003A137D">
        <w:rPr>
          <w:color w:val="000000" w:themeColor="text1"/>
        </w:rPr>
        <w:t xml:space="preserve">For </w:t>
      </w:r>
      <w:ins w:id="1156" w:author="Liliana Salvador" w:date="2022-02-23T19:41:00Z">
        <w:r w:rsidR="00EE5D21">
          <w:rPr>
            <w:color w:val="000000" w:themeColor="text1"/>
          </w:rPr>
          <w:t xml:space="preserve">the </w:t>
        </w:r>
      </w:ins>
      <w:proofErr w:type="spellStart"/>
      <w:r w:rsidR="0023783D" w:rsidRPr="003A137D">
        <w:rPr>
          <w:color w:val="000000" w:themeColor="text1"/>
        </w:rPr>
        <w:t>Eukaryota</w:t>
      </w:r>
      <w:proofErr w:type="spellEnd"/>
      <w:r w:rsidR="0023783D" w:rsidRPr="003A137D">
        <w:rPr>
          <w:color w:val="000000" w:themeColor="text1"/>
        </w:rPr>
        <w:t xml:space="preserve"> taxon, </w:t>
      </w:r>
      <w:ins w:id="1157" w:author="Ruijie Xu" w:date="2022-02-02T12:32:00Z">
        <w:r w:rsidR="00EF2BE5">
          <w:rPr>
            <w:color w:val="000000" w:themeColor="text1"/>
          </w:rPr>
          <w:t>all but</w:t>
        </w:r>
      </w:ins>
      <w:del w:id="1158" w:author="Ruijie Xu" w:date="2022-02-02T12:32:00Z">
        <w:r w:rsidR="0023783D" w:rsidRPr="003A137D" w:rsidDel="00EF2BE5">
          <w:rPr>
            <w:color w:val="000000" w:themeColor="text1"/>
          </w:rPr>
          <w:delText>only</w:delText>
        </w:r>
      </w:del>
      <w:r w:rsidR="0023783D" w:rsidRPr="003A137D">
        <w:rPr>
          <w:color w:val="000000" w:themeColor="text1"/>
        </w:rPr>
        <w:t xml:space="preserve"> the number of reads classified by the standard and customized DBs were found not significantly different </w:t>
      </w:r>
      <w:r w:rsidR="00C86E04" w:rsidRPr="003A137D">
        <w:rPr>
          <w:color w:val="000000" w:themeColor="text1"/>
        </w:rPr>
        <w:t xml:space="preserve">in </w:t>
      </w:r>
      <w:proofErr w:type="spellStart"/>
      <w:r w:rsidR="00C86E04" w:rsidRPr="003A137D">
        <w:rPr>
          <w:color w:val="000000" w:themeColor="text1"/>
        </w:rPr>
        <w:t>comparion</w:t>
      </w:r>
      <w:proofErr w:type="spellEnd"/>
      <w:r w:rsidR="0023783D" w:rsidRPr="003A137D">
        <w:rPr>
          <w:color w:val="000000" w:themeColor="text1"/>
        </w:rPr>
        <w:t xml:space="preserve"> (Figure 1a</w:t>
      </w:r>
      <w:commentRangeEnd w:id="1143"/>
      <w:r w:rsidR="00E31DF6">
        <w:rPr>
          <w:rStyle w:val="CommentReference"/>
        </w:rPr>
        <w:commentReference w:id="1143"/>
      </w:r>
      <w:r w:rsidR="0023783D" w:rsidRPr="003A137D">
        <w:rPr>
          <w:color w:val="000000" w:themeColor="text1"/>
        </w:rPr>
        <w:t>).</w:t>
      </w:r>
      <w:ins w:id="1159" w:author="Liliana Salvador" w:date="2022-02-23T20:08:00Z">
        <w:r w:rsidR="00E837FA">
          <w:rPr>
            <w:color w:val="000000" w:themeColor="text1"/>
          </w:rPr>
          <w:t xml:space="preserve"> For the Bacteria taxon, all the </w:t>
        </w:r>
      </w:ins>
      <w:ins w:id="1160" w:author="Liliana Salvador" w:date="2022-02-23T20:09:00Z">
        <w:r w:rsidR="00E837FA">
          <w:rPr>
            <w:color w:val="000000" w:themeColor="text1"/>
          </w:rPr>
          <w:t xml:space="preserve">pairwise </w:t>
        </w:r>
      </w:ins>
      <w:ins w:id="1161" w:author="Liliana Salvador" w:date="2022-02-23T20:08:00Z">
        <w:r w:rsidR="00E837FA">
          <w:rPr>
            <w:color w:val="000000" w:themeColor="text1"/>
          </w:rPr>
          <w:t>comparisons of the number of reads classified by the different DB</w:t>
        </w:r>
      </w:ins>
      <w:ins w:id="1162" w:author="Liliana Salvador" w:date="2022-02-23T20:09:00Z">
        <w:r w:rsidR="00E837FA">
          <w:rPr>
            <w:color w:val="000000" w:themeColor="text1"/>
          </w:rPr>
          <w:t>s</w:t>
        </w:r>
      </w:ins>
      <w:del w:id="1163" w:author="Liliana Salvador" w:date="2022-02-23T20:09:00Z">
        <w:r w:rsidR="0023783D" w:rsidRPr="003A137D" w:rsidDel="00E837FA">
          <w:rPr>
            <w:color w:val="000000" w:themeColor="text1"/>
          </w:rPr>
          <w:delText xml:space="preserve"> </w:delText>
        </w:r>
      </w:del>
      <w:ins w:id="1164" w:author="Ruijie Xu" w:date="2022-02-02T12:28:00Z">
        <w:del w:id="1165" w:author="Liliana Salvador" w:date="2022-02-23T20:09:00Z">
          <w:r w:rsidR="00CF1D3A" w:rsidDel="00E837FA">
            <w:rPr>
              <w:color w:val="000000" w:themeColor="text1"/>
            </w:rPr>
            <w:delText>I</w:delText>
          </w:r>
        </w:del>
      </w:ins>
      <w:ins w:id="1166" w:author="Ruijie Xu" w:date="2022-02-02T12:29:00Z">
        <w:del w:id="1167" w:author="Liliana Salvador" w:date="2022-02-23T20:09:00Z">
          <w:r w:rsidR="00CF1D3A" w:rsidDel="00E837FA">
            <w:rPr>
              <w:color w:val="000000" w:themeColor="text1"/>
            </w:rPr>
            <w:delText>n addition, the number</w:delText>
          </w:r>
        </w:del>
        <w:del w:id="1168" w:author="Liliana Salvador" w:date="2022-02-23T19:45:00Z">
          <w:r w:rsidR="00CF1D3A" w:rsidDel="00E31DF6">
            <w:rPr>
              <w:color w:val="000000" w:themeColor="text1"/>
            </w:rPr>
            <w:delText>s</w:delText>
          </w:r>
        </w:del>
        <w:del w:id="1169" w:author="Liliana Salvador" w:date="2022-02-23T20:09:00Z">
          <w:r w:rsidR="00CF1D3A" w:rsidDel="00E837FA">
            <w:rPr>
              <w:color w:val="000000" w:themeColor="text1"/>
            </w:rPr>
            <w:delText xml:space="preserve"> of </w:delText>
          </w:r>
        </w:del>
      </w:ins>
      <w:ins w:id="1170" w:author="Ruijie Xu" w:date="2022-02-02T12:28:00Z">
        <w:del w:id="1171"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172" w:author="Ruijie Xu" w:date="2022-02-02T12:29:00Z">
        <w:r w:rsidR="00CF1D3A">
          <w:rPr>
            <w:color w:val="000000" w:themeColor="text1"/>
          </w:rPr>
          <w:t xml:space="preserve"> found</w:t>
        </w:r>
      </w:ins>
      <w:ins w:id="1173" w:author="Liliana Salvador" w:date="2022-02-23T20:09:00Z">
        <w:r w:rsidR="00E837FA">
          <w:rPr>
            <w:color w:val="000000" w:themeColor="text1"/>
          </w:rPr>
          <w:t xml:space="preserve"> to be</w:t>
        </w:r>
      </w:ins>
      <w:ins w:id="1174" w:author="Ruijie Xu" w:date="2022-02-02T12:28:00Z">
        <w:r w:rsidR="00CF1D3A" w:rsidRPr="003A137D">
          <w:rPr>
            <w:color w:val="000000" w:themeColor="text1"/>
          </w:rPr>
          <w:t xml:space="preserve"> significantly different </w:t>
        </w:r>
        <w:del w:id="1175"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176"/>
      <w:r w:rsidR="00C86E04" w:rsidRPr="003A137D">
        <w:rPr>
          <w:color w:val="000000" w:themeColor="text1"/>
        </w:rPr>
        <w:t xml:space="preserve">Classification results for Viruses are more similar across DBs </w:t>
      </w:r>
      <w:ins w:id="1177" w:author="Liliana Salvador" w:date="2022-02-23T19:46:00Z">
        <w:r w:rsidR="00E31DF6">
          <w:rPr>
            <w:color w:val="000000" w:themeColor="text1"/>
          </w:rPr>
          <w:t>than</w:t>
        </w:r>
      </w:ins>
      <w:del w:id="1178"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179" w:author="Liliana Salvador" w:date="2022-02-23T19:45:00Z">
        <w:r w:rsidR="00E31DF6">
          <w:rPr>
            <w:color w:val="000000" w:themeColor="text1"/>
          </w:rPr>
          <w:t xml:space="preserve">e </w:t>
        </w:r>
      </w:ins>
      <w:ins w:id="1180" w:author="Liliana Salvador" w:date="2022-02-23T19:47:00Z">
        <w:r w:rsidR="00E31DF6">
          <w:rPr>
            <w:color w:val="000000" w:themeColor="text1"/>
          </w:rPr>
          <w:t>results for</w:t>
        </w:r>
      </w:ins>
      <w:del w:id="1181" w:author="Liliana Salvador" w:date="2022-02-23T19:45:00Z">
        <w:r w:rsidR="00C86E04" w:rsidRPr="003A137D" w:rsidDel="00E31DF6">
          <w:rPr>
            <w:color w:val="000000" w:themeColor="text1"/>
          </w:rPr>
          <w:delText>at</w:delText>
        </w:r>
      </w:del>
      <w:del w:id="1182"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w:t>
      </w:r>
      <w:proofErr w:type="spellStart"/>
      <w:r w:rsidR="00C86E04" w:rsidRPr="003A137D">
        <w:rPr>
          <w:color w:val="000000" w:themeColor="text1"/>
        </w:rPr>
        <w:t>Eukaryota</w:t>
      </w:r>
      <w:proofErr w:type="spellEnd"/>
      <w:r w:rsidR="00C86E04" w:rsidRPr="003A137D">
        <w:rPr>
          <w:color w:val="000000" w:themeColor="text1"/>
        </w:rPr>
        <w:t xml:space="preserve"> and Bacteria, but still with 4 out of 6 comparison</w:t>
      </w:r>
      <w:ins w:id="1183" w:author="Liliana Salvador" w:date="2022-02-23T19:49:00Z">
        <w:r w:rsidR="00E31DF6">
          <w:rPr>
            <w:color w:val="000000" w:themeColor="text1"/>
          </w:rPr>
          <w:t>s were</w:t>
        </w:r>
      </w:ins>
      <w:r w:rsidR="00C86E04" w:rsidRPr="003A137D">
        <w:rPr>
          <w:color w:val="000000" w:themeColor="text1"/>
        </w:rPr>
        <w:t xml:space="preserve"> </w:t>
      </w:r>
      <w:ins w:id="1184" w:author="Liliana Salvador" w:date="2022-02-23T19:49:00Z">
        <w:r w:rsidR="00E31DF6">
          <w:rPr>
            <w:color w:val="000000" w:themeColor="text1"/>
          </w:rPr>
          <w:t xml:space="preserve">significantly </w:t>
        </w:r>
      </w:ins>
      <w:r w:rsidR="00374568" w:rsidRPr="003A137D">
        <w:rPr>
          <w:color w:val="000000" w:themeColor="text1"/>
        </w:rPr>
        <w:t>different</w:t>
      </w:r>
      <w:commentRangeEnd w:id="1176"/>
      <w:r w:rsidR="00E837FA">
        <w:rPr>
          <w:rStyle w:val="CommentReference"/>
        </w:rPr>
        <w:commentReference w:id="1176"/>
      </w:r>
      <w:del w:id="1185" w:author="Liliana Salvador" w:date="2022-02-23T19:49:00Z">
        <w:r w:rsidR="00C86E04" w:rsidRPr="003A137D" w:rsidDel="00E31DF6">
          <w:rPr>
            <w:color w:val="000000" w:themeColor="text1"/>
          </w:rPr>
          <w:delText xml:space="preserve"> significantly</w:delText>
        </w:r>
      </w:del>
      <w:r w:rsidR="00C86E04" w:rsidRPr="003A137D">
        <w:rPr>
          <w:color w:val="000000" w:themeColor="text1"/>
        </w:rPr>
        <w:t xml:space="preserve">. </w:t>
      </w:r>
      <w:del w:id="1186" w:author="Liliana Salvador" w:date="2022-02-23T19:50:00Z">
        <w:r w:rsidR="00C86E04" w:rsidRPr="003A137D" w:rsidDel="00E31DF6">
          <w:rPr>
            <w:color w:val="000000" w:themeColor="text1"/>
          </w:rPr>
          <w:delText>In the end,  for</w:delText>
        </w:r>
      </w:del>
      <w:ins w:id="1187" w:author="Liliana Salvador" w:date="2022-02-23T19:50:00Z">
        <w:r w:rsidR="00E31DF6">
          <w:rPr>
            <w:color w:val="000000" w:themeColor="text1"/>
          </w:rPr>
          <w:t>In the case of</w:t>
        </w:r>
      </w:ins>
      <w:r w:rsidR="00C86E04" w:rsidRPr="003A137D">
        <w:rPr>
          <w:color w:val="000000" w:themeColor="text1"/>
        </w:rPr>
        <w:t xml:space="preserve"> Archaea</w:t>
      </w:r>
      <w:del w:id="1188"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w:t>
      </w:r>
      <w:ins w:id="1189" w:author="Liliana Salvador" w:date="2022-02-23T19:52:00Z">
        <w:r w:rsidR="00A9746D">
          <w:rPr>
            <w:color w:val="000000" w:themeColor="text1"/>
          </w:rPr>
          <w:t>and</w:t>
        </w:r>
      </w:ins>
      <w:ins w:id="1190" w:author="Liliana Salvador" w:date="2022-02-23T19:51:00Z">
        <w:r w:rsidR="00E31DF6">
          <w:rPr>
            <w:color w:val="000000" w:themeColor="text1"/>
          </w:rPr>
          <w:t xml:space="preserve"> </w:t>
        </w:r>
      </w:ins>
      <w:r w:rsidR="00C86E04" w:rsidRPr="003A137D">
        <w:rPr>
          <w:color w:val="000000" w:themeColor="text1"/>
        </w:rPr>
        <w:t xml:space="preserve">the classification results </w:t>
      </w:r>
      <w:r w:rsidR="00374568" w:rsidRPr="003A137D">
        <w:rPr>
          <w:color w:val="000000" w:themeColor="text1"/>
        </w:rPr>
        <w:t xml:space="preserve">of </w:t>
      </w:r>
      <w:ins w:id="1191"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192"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193"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3135F7F9" w14:textId="7A7BE569" w:rsidR="003D5D8B" w:rsidRPr="003A137D" w:rsidRDefault="003D5D8B">
      <w:pPr>
        <w:spacing w:line="480" w:lineRule="auto"/>
        <w:ind w:firstLine="720"/>
        <w:rPr>
          <w:ins w:id="1194" w:author="Ruijie Xu" w:date="2022-02-02T12:20:00Z"/>
          <w:color w:val="000000" w:themeColor="text1"/>
        </w:rPr>
        <w:pPrChange w:id="1195" w:author="Ruijie Xu" w:date="2022-02-02T12:20:00Z">
          <w:pPr>
            <w:spacing w:line="480" w:lineRule="auto"/>
          </w:pPr>
        </w:pPrChange>
      </w:pPr>
      <w:commentRangeStart w:id="1196"/>
      <w:ins w:id="1197" w:author="Ruijie Xu" w:date="2022-02-02T12:20:00Z">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classified reads for each sample and determined these samples’ profiling compositions at </w:t>
        </w:r>
      </w:ins>
      <w:ins w:id="1198" w:author="Ruijie Xu" w:date="2022-02-03T12:07:00Z">
        <w:r w:rsidR="00971368">
          <w:rPr>
            <w:color w:val="000000" w:themeColor="text1"/>
          </w:rPr>
          <w:t>multiple</w:t>
        </w:r>
      </w:ins>
      <w:ins w:id="1199" w:author="Ruijie Xu" w:date="2022-02-02T12:20:00Z">
        <w:r w:rsidRPr="003A137D">
          <w:rPr>
            <w:color w:val="000000" w:themeColor="text1"/>
          </w:rPr>
          <w:t xml:space="preserve"> levels</w:t>
        </w:r>
      </w:ins>
      <w:ins w:id="1200" w:author="Ruijie Xu" w:date="2022-02-03T12:08:00Z">
        <w:r w:rsidR="00971368">
          <w:rPr>
            <w:color w:val="000000" w:themeColor="text1"/>
          </w:rPr>
          <w:t xml:space="preserve"> (Table SII.1)</w:t>
        </w:r>
      </w:ins>
      <w:ins w:id="1201" w:author="Ruijie Xu" w:date="2022-02-02T12:20:00Z">
        <w:r w:rsidRPr="003A137D">
          <w:rPr>
            <w:color w:val="000000" w:themeColor="text1"/>
          </w:rPr>
          <w:t xml:space="preserve">. The average number of total reads classified by each software ranges from 10,955 using CLARK-s to 77,499 using Diamond (Table </w:t>
        </w:r>
      </w:ins>
      <w:ins w:id="1202" w:author="Ruijie Xu" w:date="2022-02-03T12:07:00Z">
        <w:r w:rsidR="00971368">
          <w:rPr>
            <w:color w:val="000000" w:themeColor="text1"/>
          </w:rPr>
          <w:t>S</w:t>
        </w:r>
      </w:ins>
      <w:ins w:id="1203" w:author="Ruijie Xu" w:date="2022-02-02T12:20:00Z">
        <w:r w:rsidRPr="003A137D">
          <w:rPr>
            <w:color w:val="000000" w:themeColor="text1"/>
          </w:rPr>
          <w:t>II.</w:t>
        </w:r>
      </w:ins>
      <w:ins w:id="1204" w:author="Ruijie Xu" w:date="2022-02-03T12:08:00Z">
        <w:r w:rsidR="00971368">
          <w:rPr>
            <w:color w:val="000000" w:themeColor="text1"/>
          </w:rPr>
          <w:t>2</w:t>
        </w:r>
      </w:ins>
      <w:ins w:id="1205" w:author="Ruijie Xu" w:date="2022-02-02T12:20:00Z">
        <w:r w:rsidRPr="003A137D">
          <w:rPr>
            <w:color w:val="000000" w:themeColor="text1"/>
          </w:rPr>
          <w:t xml:space="preserve">). The number of unique taxa classified by each software </w:t>
        </w:r>
        <w:del w:id="1206" w:author="Liliana Salvador" w:date="2022-02-23T19:53:00Z">
          <w:r w:rsidRPr="003A137D" w:rsidDel="00A9746D">
            <w:rPr>
              <w:color w:val="000000" w:themeColor="text1"/>
            </w:rPr>
            <w:delText xml:space="preserve">also </w:delText>
          </w:r>
        </w:del>
        <w:r w:rsidRPr="003A137D">
          <w:rPr>
            <w:color w:val="000000" w:themeColor="text1"/>
          </w:rPr>
          <w:t xml:space="preserve">ranges from 18 </w:t>
        </w:r>
        <w:del w:id="1207" w:author="Liliana Salvador" w:date="2022-02-23T19:53:00Z">
          <w:r w:rsidRPr="003A137D" w:rsidDel="00A9746D">
            <w:rPr>
              <w:color w:val="000000" w:themeColor="text1"/>
            </w:rPr>
            <w:delText xml:space="preserve">taxa </w:delText>
          </w:r>
        </w:del>
        <w:r w:rsidRPr="003A137D">
          <w:rPr>
            <w:color w:val="000000" w:themeColor="text1"/>
          </w:rPr>
          <w:t xml:space="preserve">by Metaphlan3 to 4816 taxa by Kaiju (Table </w:t>
        </w:r>
        <w:proofErr w:type="gramStart"/>
        <w:r w:rsidRPr="003A137D">
          <w:rPr>
            <w:color w:val="000000" w:themeColor="text1"/>
          </w:rPr>
          <w:t>II.</w:t>
        </w:r>
      </w:ins>
      <w:ins w:id="1208" w:author="Ruijie Xu" w:date="2022-02-03T12:08:00Z">
        <w:r w:rsidR="00971368">
          <w:rPr>
            <w:color w:val="000000" w:themeColor="text1"/>
          </w:rPr>
          <w:t>S</w:t>
        </w:r>
        <w:proofErr w:type="gramEnd"/>
        <w:r w:rsidR="00971368">
          <w:rPr>
            <w:color w:val="000000" w:themeColor="text1"/>
          </w:rPr>
          <w:t>2</w:t>
        </w:r>
      </w:ins>
      <w:ins w:id="1209" w:author="Ruijie Xu" w:date="2022-02-02T12:20:00Z">
        <w:r w:rsidRPr="003A137D">
          <w:rPr>
            <w:color w:val="000000" w:themeColor="text1"/>
          </w:rPr>
          <w:t>).  Furthermore, we have found that Metaphlan3 has not classified any reads in samples of Rattus R26 (R26.K, R26.L. and R26.S) and sample R22.L and R27.K, while other software ha</w:t>
        </w:r>
      </w:ins>
      <w:ins w:id="1210" w:author="Liliana Salvador" w:date="2022-02-23T19:53:00Z">
        <w:r w:rsidR="00A9746D">
          <w:rPr>
            <w:color w:val="000000" w:themeColor="text1"/>
          </w:rPr>
          <w:t>ve</w:t>
        </w:r>
      </w:ins>
      <w:ins w:id="1211" w:author="Ruijie Xu" w:date="2022-02-02T12:20:00Z">
        <w:del w:id="1212" w:author="Liliana Salvador" w:date="2022-02-23T19:53:00Z">
          <w:r w:rsidRPr="003A137D" w:rsidDel="00A9746D">
            <w:rPr>
              <w:color w:val="000000" w:themeColor="text1"/>
            </w:rPr>
            <w:delText>s</w:delText>
          </w:r>
        </w:del>
        <w:r w:rsidRPr="003A137D">
          <w:rPr>
            <w:color w:val="000000" w:themeColor="text1"/>
          </w:rPr>
          <w:t xml:space="preserve"> classified on average 1252 (SD: 1408), 32748 (SD: 32178), 133 (SD: 112), 111068 (SD: 113203), and 4011 (SD: 4325) reads with these five samples respectively (Table </w:t>
        </w:r>
      </w:ins>
      <w:ins w:id="1213" w:author="Ruijie Xu" w:date="2022-02-03T12:09:00Z">
        <w:r w:rsidR="00971368">
          <w:rPr>
            <w:color w:val="000000" w:themeColor="text1"/>
          </w:rPr>
          <w:t>S</w:t>
        </w:r>
      </w:ins>
      <w:ins w:id="1214" w:author="Ruijie Xu" w:date="2022-02-02T12:20:00Z">
        <w:r w:rsidRPr="003A137D">
          <w:rPr>
            <w:color w:val="000000" w:themeColor="text1"/>
          </w:rPr>
          <w:t>II.2).</w:t>
        </w:r>
      </w:ins>
      <w:commentRangeEnd w:id="1196"/>
      <w:r w:rsidR="00A9746D">
        <w:rPr>
          <w:rStyle w:val="CommentReference"/>
        </w:rPr>
        <w:commentReference w:id="1196"/>
      </w:r>
    </w:p>
    <w:p w14:paraId="7E76D58F" w14:textId="68B947F7" w:rsidR="003D5D8B" w:rsidRPr="003A137D" w:rsidRDefault="003D5D8B" w:rsidP="003D5D8B">
      <w:pPr>
        <w:spacing w:line="480" w:lineRule="auto"/>
        <w:ind w:firstLine="720"/>
        <w:rPr>
          <w:ins w:id="1215" w:author="Ruijie Xu" w:date="2022-02-02T12:20:00Z"/>
          <w:color w:val="000000" w:themeColor="text1"/>
        </w:rPr>
      </w:pPr>
      <w:ins w:id="1216" w:author="Ruijie Xu" w:date="2022-02-02T12:20:00Z">
        <w:r w:rsidRPr="003A137D">
          <w:rPr>
            <w:color w:val="000000" w:themeColor="text1"/>
          </w:rPr>
          <w:lastRenderedPageBreak/>
          <w:t xml:space="preserve">The number of classified reads were </w:t>
        </w:r>
        <w:del w:id="1217" w:author="Liliana Salvador" w:date="2022-02-23T19:54:00Z">
          <w:r w:rsidRPr="003A137D" w:rsidDel="00A9746D">
            <w:rPr>
              <w:color w:val="000000" w:themeColor="text1"/>
            </w:rPr>
            <w:delText>break down</w:delText>
          </w:r>
        </w:del>
      </w:ins>
      <w:ins w:id="1218" w:author="Liliana Salvador" w:date="2022-02-23T19:54:00Z">
        <w:r w:rsidR="00A9746D">
          <w:rPr>
            <w:color w:val="000000" w:themeColor="text1"/>
          </w:rPr>
          <w:t>identified</w:t>
        </w:r>
      </w:ins>
      <w:ins w:id="1219" w:author="Ruijie Xu" w:date="2022-02-02T12:20:00Z">
        <w:r w:rsidRPr="003A137D">
          <w:rPr>
            <w:color w:val="000000" w:themeColor="text1"/>
          </w:rPr>
          <w:t xml:space="preserve"> at the domain level taxa, where we closely examined the number of reads classified</w:t>
        </w:r>
      </w:ins>
      <w:ins w:id="1220" w:author="Liliana Salvador" w:date="2022-02-23T19:55:00Z">
        <w:r w:rsidR="00A9746D">
          <w:rPr>
            <w:color w:val="000000" w:themeColor="text1"/>
          </w:rPr>
          <w:t xml:space="preserve"> </w:t>
        </w:r>
        <w:r w:rsidR="00A9746D" w:rsidRPr="003A137D">
          <w:rPr>
            <w:color w:val="000000" w:themeColor="text1"/>
          </w:rPr>
          <w:t>by each software</w:t>
        </w:r>
      </w:ins>
      <w:ins w:id="1221" w:author="Ruijie Xu" w:date="2022-02-02T12:20:00Z">
        <w:r w:rsidRPr="003A137D">
          <w:rPr>
            <w:color w:val="000000" w:themeColor="text1"/>
          </w:rPr>
          <w:t xml:space="preserve"> into </w:t>
        </w:r>
        <w:proofErr w:type="spellStart"/>
        <w:r w:rsidRPr="003A137D">
          <w:rPr>
            <w:color w:val="000000" w:themeColor="text1"/>
          </w:rPr>
          <w:t>Eukaryota</w:t>
        </w:r>
        <w:proofErr w:type="spellEnd"/>
        <w:r w:rsidRPr="003A137D">
          <w:rPr>
            <w:color w:val="000000" w:themeColor="text1"/>
          </w:rPr>
          <w:t>, Bacteria, Vir</w:t>
        </w:r>
      </w:ins>
      <w:ins w:id="1222" w:author="Liliana Salvador" w:date="2022-02-23T19:54:00Z">
        <w:r w:rsidR="00A9746D">
          <w:rPr>
            <w:color w:val="000000" w:themeColor="text1"/>
          </w:rPr>
          <w:t>u</w:t>
        </w:r>
      </w:ins>
      <w:ins w:id="1223" w:author="Ruijie Xu" w:date="2022-02-02T12:20:00Z">
        <w:del w:id="1224" w:author="Liliana Salvador" w:date="2022-02-23T19:54:00Z">
          <w:r w:rsidRPr="003A137D" w:rsidDel="00A9746D">
            <w:rPr>
              <w:color w:val="000000" w:themeColor="text1"/>
            </w:rPr>
            <w:delText>s</w:delText>
          </w:r>
        </w:del>
      </w:ins>
      <w:ins w:id="1225" w:author="Liliana Salvador" w:date="2022-02-23T19:54:00Z">
        <w:r w:rsidR="00A9746D">
          <w:rPr>
            <w:color w:val="000000" w:themeColor="text1"/>
          </w:rPr>
          <w:t>s</w:t>
        </w:r>
      </w:ins>
      <w:ins w:id="1226" w:author="Ruijie Xu" w:date="2022-02-02T12:20:00Z">
        <w:del w:id="1227" w:author="Liliana Salvador" w:date="2022-02-23T19:54:00Z">
          <w:r w:rsidRPr="003A137D" w:rsidDel="00A9746D">
            <w:rPr>
              <w:color w:val="000000" w:themeColor="text1"/>
            </w:rPr>
            <w:delText>u</w:delText>
          </w:r>
        </w:del>
        <w:r w:rsidRPr="003A137D">
          <w:rPr>
            <w:color w:val="000000" w:themeColor="text1"/>
          </w:rPr>
          <w:t xml:space="preserve">es, and Archaea </w:t>
        </w:r>
        <w:del w:id="1228"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proofErr w:type="spellStart"/>
      <w:ins w:id="1229" w:author="Ruijie Xu" w:date="2022-02-03T12:10:00Z">
        <w:r w:rsidR="002E6F22">
          <w:rPr>
            <w:color w:val="000000" w:themeColor="text1"/>
          </w:rPr>
          <w:t>Ie</w:t>
        </w:r>
        <w:proofErr w:type="spellEnd"/>
        <w:r w:rsidR="002E6F22">
          <w:rPr>
            <w:color w:val="000000" w:themeColor="text1"/>
          </w:rPr>
          <w:t>-h</w:t>
        </w:r>
      </w:ins>
      <w:ins w:id="1230" w:author="Ruijie Xu" w:date="2022-02-03T12:09:00Z">
        <w:r w:rsidR="00971368">
          <w:rPr>
            <w:color w:val="000000" w:themeColor="text1"/>
          </w:rPr>
          <w:t>, Table SII</w:t>
        </w:r>
      </w:ins>
      <w:ins w:id="1231" w:author="Ruijie Xu" w:date="2022-02-03T12:11:00Z">
        <w:r w:rsidR="002E6F22">
          <w:rPr>
            <w:color w:val="000000" w:themeColor="text1"/>
          </w:rPr>
          <w:t>.</w:t>
        </w:r>
      </w:ins>
      <w:ins w:id="1232" w:author="Ruijie Xu" w:date="2022-02-03T12:09:00Z">
        <w:r w:rsidR="00971368">
          <w:rPr>
            <w:color w:val="000000" w:themeColor="text1"/>
          </w:rPr>
          <w:t>3</w:t>
        </w:r>
      </w:ins>
      <w:ins w:id="1233" w:author="Ruijie Xu" w:date="2022-02-02T12:20:00Z">
        <w:r w:rsidRPr="003A137D">
          <w:rPr>
            <w:color w:val="000000" w:themeColor="text1"/>
          </w:rPr>
          <w:t xml:space="preserve">). The number of reads classified into the </w:t>
        </w:r>
        <w:proofErr w:type="spellStart"/>
        <w:r w:rsidRPr="003A137D">
          <w:rPr>
            <w:color w:val="000000" w:themeColor="text1"/>
          </w:rPr>
          <w:t>Eukaryota</w:t>
        </w:r>
        <w:proofErr w:type="spellEnd"/>
        <w:r w:rsidRPr="003A137D">
          <w:rPr>
            <w:color w:val="000000" w:themeColor="text1"/>
          </w:rPr>
          <w:t xml:space="preserve"> taxon has the largest difference</w:t>
        </w:r>
        <w:del w:id="1234" w:author="Liliana Salvador" w:date="2022-02-23T19:55:00Z">
          <w:r w:rsidRPr="003A137D" w:rsidDel="00A9746D">
            <w:rPr>
              <w:color w:val="000000" w:themeColor="text1"/>
            </w:rPr>
            <w:delText>s</w:delText>
          </w:r>
        </w:del>
        <w:r w:rsidRPr="003A137D">
          <w:rPr>
            <w:color w:val="000000" w:themeColor="text1"/>
          </w:rPr>
          <w:t xml:space="preserve"> across the </w:t>
        </w:r>
      </w:ins>
      <w:ins w:id="1235" w:author="Liliana Salvador" w:date="2022-02-23T19:55:00Z">
        <w:r w:rsidR="00A9746D">
          <w:rPr>
            <w:color w:val="000000" w:themeColor="text1"/>
          </w:rPr>
          <w:t xml:space="preserve">different software </w:t>
        </w:r>
      </w:ins>
      <w:ins w:id="1236" w:author="Ruijie Xu" w:date="2022-02-02T12:20:00Z">
        <w:r w:rsidRPr="003A137D">
          <w:rPr>
            <w:color w:val="000000" w:themeColor="text1"/>
          </w:rPr>
          <w:t>classification results</w:t>
        </w:r>
        <w:del w:id="1237" w:author="Liliana Salvador" w:date="2022-02-23T19:55:00Z">
          <w:r w:rsidRPr="003A137D" w:rsidDel="00A9746D">
            <w:rPr>
              <w:color w:val="000000" w:themeColor="text1"/>
            </w:rPr>
            <w:delText xml:space="preserve"> of different software</w:delText>
          </w:r>
        </w:del>
        <w:r w:rsidRPr="003A137D">
          <w:rPr>
            <w:color w:val="000000" w:themeColor="text1"/>
          </w:rPr>
          <w:t xml:space="preserve">, where only the number of reads classified by Centrifuge and Diamond were found </w:t>
        </w:r>
      </w:ins>
      <w:ins w:id="1238" w:author="Liliana Salvador" w:date="2022-02-23T19:56:00Z">
        <w:r w:rsidR="00A9746D">
          <w:rPr>
            <w:color w:val="000000" w:themeColor="text1"/>
          </w:rPr>
          <w:t xml:space="preserve">to be </w:t>
        </w:r>
      </w:ins>
      <w:ins w:id="1239" w:author="Ruijie Xu" w:date="2022-02-02T12:20:00Z">
        <w:r w:rsidRPr="003A137D">
          <w:rPr>
            <w:color w:val="000000" w:themeColor="text1"/>
          </w:rPr>
          <w:t>not significantly different</w:t>
        </w:r>
        <w:del w:id="1240" w:author="Liliana Salvador" w:date="2022-02-23T19:56:00Z">
          <w:r w:rsidRPr="003A137D" w:rsidDel="00A9746D">
            <w:rPr>
              <w:color w:val="000000" w:themeColor="text1"/>
            </w:rPr>
            <w:delText xml:space="preserve"> in this taxon</w:delText>
          </w:r>
        </w:del>
        <w:r w:rsidRPr="003A137D">
          <w:rPr>
            <w:color w:val="000000" w:themeColor="text1"/>
          </w:rPr>
          <w:t>. Furthermore, due to the limitation of their DB composition, Metaphlan3, CLARK-s, and Kaiju did not report</w:t>
        </w:r>
        <w:del w:id="1241" w:author="Liliana Salvador" w:date="2022-02-23T19:56:00Z">
          <w:r w:rsidRPr="003A137D" w:rsidDel="00A9746D">
            <w:rPr>
              <w:color w:val="000000" w:themeColor="text1"/>
            </w:rPr>
            <w:delText>ed</w:delText>
          </w:r>
        </w:del>
        <w:r w:rsidRPr="003A137D">
          <w:rPr>
            <w:color w:val="000000" w:themeColor="text1"/>
          </w:rPr>
          <w:t xml:space="preserve"> reads classified into the </w:t>
        </w:r>
        <w:proofErr w:type="spellStart"/>
        <w:r w:rsidRPr="003A137D">
          <w:rPr>
            <w:color w:val="000000" w:themeColor="text1"/>
          </w:rPr>
          <w:t>Eukaryota</w:t>
        </w:r>
        <w:proofErr w:type="spellEnd"/>
        <w:r w:rsidRPr="003A137D">
          <w:rPr>
            <w:color w:val="000000" w:themeColor="text1"/>
          </w:rPr>
          <w:t xml:space="preserve"> taxon</w:t>
        </w:r>
      </w:ins>
      <w:ins w:id="1242" w:author="Ruijie Xu" w:date="2022-02-03T12:10:00Z">
        <w:r w:rsidR="002E6F22">
          <w:rPr>
            <w:color w:val="000000" w:themeColor="text1"/>
          </w:rPr>
          <w:t xml:space="preserve"> (Figure 1e)</w:t>
        </w:r>
      </w:ins>
      <w:ins w:id="1243" w:author="Ruijie Xu" w:date="2022-02-02T12:20:00Z">
        <w:r w:rsidRPr="003A137D">
          <w:rPr>
            <w:color w:val="000000" w:themeColor="text1"/>
          </w:rPr>
          <w:t xml:space="preserve">. </w:t>
        </w:r>
        <w:commentRangeStart w:id="1244"/>
        <w:r w:rsidRPr="003A137D">
          <w:rPr>
            <w:color w:val="000000" w:themeColor="text1"/>
          </w:rPr>
          <w:t>Compare</w:t>
        </w:r>
      </w:ins>
      <w:ins w:id="1245" w:author="Liliana Salvador" w:date="2022-02-23T19:56:00Z">
        <w:r w:rsidR="00A9746D">
          <w:rPr>
            <w:color w:val="000000" w:themeColor="text1"/>
          </w:rPr>
          <w:t>d</w:t>
        </w:r>
      </w:ins>
      <w:ins w:id="1246" w:author="Ruijie Xu" w:date="2022-02-02T12:20:00Z">
        <w:r w:rsidRPr="003A137D">
          <w:rPr>
            <w:color w:val="000000" w:themeColor="text1"/>
          </w:rPr>
          <w:t xml:space="preserve"> to reads classified into the </w:t>
        </w:r>
        <w:proofErr w:type="spellStart"/>
        <w:r w:rsidRPr="003A137D">
          <w:rPr>
            <w:color w:val="000000" w:themeColor="text1"/>
          </w:rPr>
          <w:t>Eukaryota</w:t>
        </w:r>
        <w:proofErr w:type="spellEnd"/>
        <w:r w:rsidRPr="003A137D">
          <w:rPr>
            <w:color w:val="000000" w:themeColor="text1"/>
          </w:rPr>
          <w:t xml:space="preserve"> taxon, the number of reads classified into the Bacteria taxon were very similar across software</w:t>
        </w:r>
      </w:ins>
      <w:ins w:id="1247" w:author="Ruijie Xu" w:date="2022-02-03T12:10:00Z">
        <w:r w:rsidR="002E6F22">
          <w:rPr>
            <w:color w:val="000000" w:themeColor="text1"/>
          </w:rPr>
          <w:t xml:space="preserve"> </w:t>
        </w:r>
      </w:ins>
      <w:commentRangeEnd w:id="1244"/>
      <w:r w:rsidR="00A9746D">
        <w:rPr>
          <w:rStyle w:val="CommentReference"/>
        </w:rPr>
        <w:commentReference w:id="1244"/>
      </w:r>
      <w:ins w:id="1248" w:author="Ruijie Xu" w:date="2022-02-03T12:10:00Z">
        <w:r w:rsidR="002E6F22">
          <w:rPr>
            <w:color w:val="000000" w:themeColor="text1"/>
          </w:rPr>
          <w:t>(Figure 1f)</w:t>
        </w:r>
      </w:ins>
      <w:ins w:id="1249" w:author="Ruijie Xu" w:date="2022-02-02T12:20:00Z">
        <w:r w:rsidRPr="003A137D">
          <w:rPr>
            <w:color w:val="000000" w:themeColor="text1"/>
          </w:rPr>
          <w:t xml:space="preserve">. Only reads classified by CLARK and CLARK-s were found significantly different in Bacteria </w:t>
        </w:r>
        <w:del w:id="1250" w:author="Liliana Salvador" w:date="2022-02-23T20:12:00Z">
          <w:r w:rsidRPr="003A137D" w:rsidDel="00E837FA">
            <w:rPr>
              <w:color w:val="000000" w:themeColor="text1"/>
            </w:rPr>
            <w:delText xml:space="preserve">classifications </w:delText>
          </w:r>
        </w:del>
        <w:r w:rsidRPr="003A137D">
          <w:rPr>
            <w:color w:val="000000" w:themeColor="text1"/>
          </w:rPr>
          <w:t>with most other software (except for when compared with Metaphlan3 and Kaiju)</w:t>
        </w:r>
      </w:ins>
      <w:ins w:id="1251" w:author="Ruijie Xu" w:date="2022-02-03T12:11:00Z">
        <w:r w:rsidR="002E6F22">
          <w:rPr>
            <w:color w:val="000000" w:themeColor="text1"/>
          </w:rPr>
          <w:t xml:space="preserve"> (Table SII.3)</w:t>
        </w:r>
      </w:ins>
      <w:ins w:id="1252" w:author="Ruijie Xu" w:date="2022-02-02T12:20:00Z">
        <w:r w:rsidRPr="003A137D">
          <w:rPr>
            <w:color w:val="000000" w:themeColor="text1"/>
          </w:rPr>
          <w:t xml:space="preserve">. </w:t>
        </w:r>
        <w:commentRangeStart w:id="1253"/>
        <w:r w:rsidRPr="003A137D">
          <w:rPr>
            <w:color w:val="000000" w:themeColor="text1"/>
          </w:rPr>
          <w:t>The classifications of Viruses by different software, on the other hand, were divided into two groups, where each group are not significantly different within each other, but different with the results classified by the software in the other group</w:t>
        </w:r>
      </w:ins>
      <w:ins w:id="1254" w:author="Ruijie Xu" w:date="2022-02-03T12:11:00Z">
        <w:r w:rsidR="002E6F22">
          <w:rPr>
            <w:color w:val="000000" w:themeColor="text1"/>
          </w:rPr>
          <w:t xml:space="preserve"> </w:t>
        </w:r>
      </w:ins>
      <w:commentRangeEnd w:id="1253"/>
      <w:r w:rsidR="00E837FA">
        <w:rPr>
          <w:rStyle w:val="CommentReference"/>
        </w:rPr>
        <w:commentReference w:id="1253"/>
      </w:r>
      <w:ins w:id="1255" w:author="Ruijie Xu" w:date="2022-02-03T12:11:00Z">
        <w:r w:rsidR="002E6F22">
          <w:rPr>
            <w:color w:val="000000" w:themeColor="text1"/>
          </w:rPr>
          <w:t>(Figure 1g</w:t>
        </w:r>
      </w:ins>
      <w:ins w:id="1256" w:author="Ruijie Xu" w:date="2022-02-03T12:12:00Z">
        <w:r w:rsidR="002E6F22">
          <w:rPr>
            <w:color w:val="000000" w:themeColor="text1"/>
          </w:rPr>
          <w:t>,</w:t>
        </w:r>
      </w:ins>
      <w:ins w:id="1257" w:author="Ruijie Xu" w:date="2022-02-03T12:11:00Z">
        <w:r w:rsidR="002E6F22">
          <w:rPr>
            <w:color w:val="000000" w:themeColor="text1"/>
          </w:rPr>
          <w:t xml:space="preserve"> Table S</w:t>
        </w:r>
      </w:ins>
      <w:ins w:id="1258" w:author="Ruijie Xu" w:date="2022-02-03T12:12:00Z">
        <w:r w:rsidR="002E6F22">
          <w:rPr>
            <w:color w:val="000000" w:themeColor="text1"/>
          </w:rPr>
          <w:t>II.4</w:t>
        </w:r>
      </w:ins>
      <w:ins w:id="1259" w:author="Ruijie Xu" w:date="2022-02-03T12:11:00Z">
        <w:r w:rsidR="002E6F22">
          <w:rPr>
            <w:color w:val="000000" w:themeColor="text1"/>
          </w:rPr>
          <w:t>)</w:t>
        </w:r>
      </w:ins>
      <w:ins w:id="1260" w:author="Ruijie Xu" w:date="2022-02-02T12:20:00Z">
        <w:r w:rsidRPr="003A137D">
          <w:rPr>
            <w:color w:val="000000" w:themeColor="text1"/>
          </w:rPr>
          <w:t xml:space="preserve">. </w:t>
        </w:r>
        <w:commentRangeStart w:id="1261"/>
        <w:r w:rsidRPr="003A137D">
          <w:rPr>
            <w:color w:val="000000" w:themeColor="text1"/>
          </w:rPr>
          <w:t xml:space="preserve">The first group includes the </w:t>
        </w:r>
        <w:proofErr w:type="spellStart"/>
        <w:r w:rsidRPr="003A137D">
          <w:rPr>
            <w:color w:val="000000" w:themeColor="text1"/>
          </w:rPr>
          <w:t>Virsues</w:t>
        </w:r>
        <w:proofErr w:type="spellEnd"/>
        <w:r w:rsidRPr="003A137D">
          <w:rPr>
            <w:color w:val="000000" w:themeColor="text1"/>
          </w:rPr>
          <w:t xml:space="preserve"> classification results of </w:t>
        </w:r>
        <w:r>
          <w:rPr>
            <w:color w:val="000000" w:themeColor="text1"/>
          </w:rPr>
          <w:t>BLASTN</w:t>
        </w:r>
        <w:r w:rsidRPr="003A137D">
          <w:rPr>
            <w:color w:val="000000" w:themeColor="text1"/>
          </w:rPr>
          <w:t xml:space="preserve">, CLARK, CLARK-s, Metaphlan3, and Kaiju, and the second group includes the results of Kraken2, Bracken, and Centrifuge. </w:t>
        </w:r>
      </w:ins>
      <w:commentRangeEnd w:id="1261"/>
      <w:r w:rsidR="00E837FA">
        <w:rPr>
          <w:rStyle w:val="CommentReference"/>
        </w:rPr>
        <w:commentReference w:id="1261"/>
      </w:r>
      <w:ins w:id="1262" w:author="Ruijie Xu" w:date="2022-02-02T12:20:00Z">
        <w:r w:rsidRPr="003A137D">
          <w:rPr>
            <w:color w:val="000000" w:themeColor="text1"/>
          </w:rPr>
          <w:t xml:space="preserve">Diamond classification didn’t identify any reads as Viruses in the Rattus samples. Archaea’s </w:t>
        </w:r>
      </w:ins>
      <w:ins w:id="1263" w:author="Liliana Salvador" w:date="2022-02-23T20:17:00Z">
        <w:r w:rsidR="0050101D">
          <w:rPr>
            <w:color w:val="000000" w:themeColor="text1"/>
          </w:rPr>
          <w:t xml:space="preserve">read </w:t>
        </w:r>
      </w:ins>
      <w:ins w:id="1264" w:author="Ruijie Xu" w:date="2022-02-02T12:20:00Z">
        <w:r w:rsidRPr="003A137D">
          <w:rPr>
            <w:color w:val="000000" w:themeColor="text1"/>
          </w:rPr>
          <w:t xml:space="preserve">classification </w:t>
        </w:r>
      </w:ins>
      <w:ins w:id="1265" w:author="Liliana Salvador" w:date="2022-02-23T20:17:00Z">
        <w:r w:rsidR="0050101D">
          <w:rPr>
            <w:color w:val="000000" w:themeColor="text1"/>
          </w:rPr>
          <w:t xml:space="preserve">was </w:t>
        </w:r>
      </w:ins>
      <w:ins w:id="1266" w:author="Ruijie Xu" w:date="2022-02-02T12:20:00Z">
        <w:del w:id="1267"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268" w:author="Ruijie Xu" w:date="2022-02-03T12:12:00Z">
        <w:r w:rsidR="002E6F22">
          <w:rPr>
            <w:color w:val="000000" w:themeColor="text1"/>
          </w:rPr>
          <w:t xml:space="preserve"> </w:t>
        </w:r>
      </w:ins>
      <w:ins w:id="1269" w:author="Liliana Salvador" w:date="2022-02-23T20:17:00Z">
        <w:r w:rsidR="0050101D">
          <w:rPr>
            <w:color w:val="000000" w:themeColor="text1"/>
          </w:rPr>
          <w:t>across software</w:t>
        </w:r>
      </w:ins>
      <w:ins w:id="1270" w:author="Ruijie Xu" w:date="2022-02-03T12:12:00Z">
        <w:r w:rsidR="002E6F22">
          <w:rPr>
            <w:color w:val="000000" w:themeColor="text1"/>
          </w:rPr>
          <w:t>(Figure 1h, Table II.3)</w:t>
        </w:r>
      </w:ins>
      <w:ins w:id="1271" w:author="Ruijie Xu" w:date="2022-02-02T12:20:00Z">
        <w:r w:rsidRPr="003A137D">
          <w:rPr>
            <w:color w:val="000000" w:themeColor="text1"/>
          </w:rPr>
          <w:t xml:space="preserve">, </w:t>
        </w:r>
        <w:del w:id="1272" w:author="Liliana Salvador" w:date="2022-02-23T20:17:00Z">
          <w:r w:rsidRPr="003A137D" w:rsidDel="0050101D">
            <w:rPr>
              <w:color w:val="000000" w:themeColor="text1"/>
            </w:rPr>
            <w:delText>only the</w:delText>
          </w:r>
        </w:del>
      </w:ins>
      <w:ins w:id="1273" w:author="Liliana Salvador" w:date="2022-02-23T20:17:00Z">
        <w:r w:rsidR="0050101D">
          <w:rPr>
            <w:color w:val="000000" w:themeColor="text1"/>
          </w:rPr>
          <w:t>with the excep</w:t>
        </w:r>
      </w:ins>
      <w:ins w:id="1274" w:author="Liliana Salvador" w:date="2022-02-23T20:18:00Z">
        <w:r w:rsidR="0050101D">
          <w:rPr>
            <w:color w:val="000000" w:themeColor="text1"/>
          </w:rPr>
          <w:t>tion of the</w:t>
        </w:r>
      </w:ins>
      <w:ins w:id="1275" w:author="Ruijie Xu" w:date="2022-02-02T12:20:00Z">
        <w:r w:rsidRPr="003A137D">
          <w:rPr>
            <w:color w:val="000000" w:themeColor="text1"/>
          </w:rPr>
          <w:t xml:space="preserve"> classification results using Centrifuge </w:t>
        </w:r>
      </w:ins>
      <w:ins w:id="1276" w:author="Liliana Salvador" w:date="2022-02-23T20:18:00Z">
        <w:r w:rsidR="0050101D">
          <w:rPr>
            <w:color w:val="000000" w:themeColor="text1"/>
          </w:rPr>
          <w:t xml:space="preserve">that </w:t>
        </w:r>
      </w:ins>
      <w:ins w:id="1277" w:author="Ruijie Xu" w:date="2022-02-02T12:20:00Z">
        <w:r w:rsidRPr="003A137D">
          <w:rPr>
            <w:color w:val="000000" w:themeColor="text1"/>
          </w:rPr>
          <w:t xml:space="preserve">were found </w:t>
        </w:r>
      </w:ins>
      <w:ins w:id="1278" w:author="Liliana Salvador" w:date="2022-02-23T20:18:00Z">
        <w:r w:rsidR="0050101D">
          <w:rPr>
            <w:color w:val="000000" w:themeColor="text1"/>
          </w:rPr>
          <w:t xml:space="preserve">to be </w:t>
        </w:r>
      </w:ins>
      <w:ins w:id="1279" w:author="Ruijie Xu" w:date="2022-02-02T12:20:00Z">
        <w:r w:rsidRPr="003A137D">
          <w:rPr>
            <w:color w:val="000000" w:themeColor="text1"/>
          </w:rPr>
          <w:t xml:space="preserve">significantly different </w:t>
        </w:r>
        <w:del w:id="1280" w:author="Liliana Salvador" w:date="2022-02-23T20:18:00Z">
          <w:r w:rsidRPr="003A137D" w:rsidDel="0050101D">
            <w:rPr>
              <w:color w:val="000000" w:themeColor="text1"/>
            </w:rPr>
            <w:delText>with the classification results of most</w:delText>
          </w:r>
        </w:del>
      </w:ins>
      <w:ins w:id="1281" w:author="Liliana Salvador" w:date="2022-02-23T20:18:00Z">
        <w:r w:rsidR="0050101D">
          <w:rPr>
            <w:color w:val="000000" w:themeColor="text1"/>
          </w:rPr>
          <w:t>from the</w:t>
        </w:r>
      </w:ins>
      <w:ins w:id="1282" w:author="Ruijie Xu" w:date="2022-02-02T12:20:00Z">
        <w:r w:rsidRPr="003A137D">
          <w:rPr>
            <w:color w:val="000000" w:themeColor="text1"/>
          </w:rPr>
          <w:t xml:space="preserve"> other software (</w:t>
        </w:r>
        <w:r>
          <w:rPr>
            <w:color w:val="000000" w:themeColor="text1"/>
          </w:rPr>
          <w:t>BLASTN</w:t>
        </w:r>
        <w:r w:rsidRPr="003A137D">
          <w:rPr>
            <w:color w:val="000000" w:themeColor="text1"/>
          </w:rPr>
          <w:t>, Diamond, Kraken2, CLARK, and CLARK-s). In addition, Bracken and Metaphlan3 didn’t classify any reads into the Archaea taxon</w:t>
        </w:r>
      </w:ins>
      <w:ins w:id="1283" w:author="Ruijie Xu" w:date="2022-02-03T12:12:00Z">
        <w:r w:rsidR="002E6F22">
          <w:rPr>
            <w:color w:val="000000" w:themeColor="text1"/>
          </w:rPr>
          <w:t xml:space="preserve"> (</w:t>
        </w:r>
      </w:ins>
      <w:ins w:id="1284" w:author="Liliana Salvador" w:date="2022-02-23T20:18:00Z">
        <w:r w:rsidR="0050101D">
          <w:rPr>
            <w:color w:val="000000" w:themeColor="text1"/>
          </w:rPr>
          <w:t>F</w:t>
        </w:r>
      </w:ins>
      <w:ins w:id="1285" w:author="Ruijie Xu" w:date="2022-02-03T12:12:00Z">
        <w:del w:id="1286" w:author="Liliana Salvador" w:date="2022-02-23T20:18:00Z">
          <w:r w:rsidR="002E6F22" w:rsidDel="0050101D">
            <w:rPr>
              <w:color w:val="000000" w:themeColor="text1"/>
            </w:rPr>
            <w:delText>f</w:delText>
          </w:r>
        </w:del>
        <w:r w:rsidR="002E6F22">
          <w:rPr>
            <w:color w:val="000000" w:themeColor="text1"/>
          </w:rPr>
          <w:t>igure 1h)</w:t>
        </w:r>
      </w:ins>
      <w:ins w:id="1287" w:author="Ruijie Xu" w:date="2022-02-02T12:20:00Z">
        <w:r w:rsidRPr="003A137D">
          <w:rPr>
            <w:color w:val="000000" w:themeColor="text1"/>
          </w:rPr>
          <w:t xml:space="preserve">. </w:t>
        </w:r>
      </w:ins>
    </w:p>
    <w:p w14:paraId="2FEBC171" w14:textId="284FB12A" w:rsidR="003D5D8B" w:rsidRPr="003A137D" w:rsidRDefault="003D5D8B" w:rsidP="003D5D8B">
      <w:pPr>
        <w:spacing w:line="480" w:lineRule="auto"/>
        <w:ind w:firstLine="720"/>
        <w:rPr>
          <w:ins w:id="1288" w:author="Ruijie Xu" w:date="2022-02-02T12:20:00Z"/>
          <w:color w:val="000000" w:themeColor="text1"/>
        </w:rPr>
      </w:pPr>
      <w:ins w:id="1289" w:author="Ruijie Xu" w:date="2022-02-02T12:20:00Z">
        <w:r w:rsidRPr="003A137D">
          <w:rPr>
            <w:color w:val="000000" w:themeColor="text1"/>
          </w:rPr>
          <w:t>The read distribution at the Phylum level w</w:t>
        </w:r>
      </w:ins>
      <w:ins w:id="1290" w:author="Liliana Salvador" w:date="2022-02-23T20:19:00Z">
        <w:r w:rsidR="0050101D">
          <w:rPr>
            <w:color w:val="000000" w:themeColor="text1"/>
          </w:rPr>
          <w:t>as</w:t>
        </w:r>
      </w:ins>
      <w:ins w:id="1291" w:author="Ruijie Xu" w:date="2022-02-02T12:20:00Z">
        <w:del w:id="1292" w:author="Liliana Salvador" w:date="2022-02-23T20:19:00Z">
          <w:r w:rsidRPr="003A137D" w:rsidDel="0050101D">
            <w:rPr>
              <w:color w:val="000000" w:themeColor="text1"/>
            </w:rPr>
            <w:delText>ere</w:delText>
          </w:r>
        </w:del>
        <w:r w:rsidRPr="003A137D">
          <w:rPr>
            <w:color w:val="000000" w:themeColor="text1"/>
          </w:rPr>
          <w:t xml:space="preserve"> also examined to increase the resolution of comparisons between </w:t>
        </w:r>
      </w:ins>
      <w:ins w:id="1293" w:author="Liliana Salvador" w:date="2022-02-23T20:19:00Z">
        <w:r w:rsidR="0050101D">
          <w:rPr>
            <w:color w:val="000000" w:themeColor="text1"/>
          </w:rPr>
          <w:t xml:space="preserve">the different </w:t>
        </w:r>
      </w:ins>
      <w:ins w:id="1294" w:author="Ruijie Xu" w:date="2022-02-02T12:20:00Z">
        <w:r w:rsidRPr="003A137D">
          <w:rPr>
            <w:color w:val="000000" w:themeColor="text1"/>
          </w:rPr>
          <w:t xml:space="preserve">software.  At the Phylum level, the number of unique phyla taxa identified by each software ranges from 5 using Metaphlan3 to </w:t>
        </w:r>
        <w:proofErr w:type="spellStart"/>
        <w:r w:rsidRPr="003A137D">
          <w:rPr>
            <w:color w:val="000000" w:themeColor="text1"/>
          </w:rPr>
          <w:t>to</w:t>
        </w:r>
        <w:proofErr w:type="spellEnd"/>
        <w:r w:rsidRPr="003A137D">
          <w:rPr>
            <w:color w:val="000000" w:themeColor="text1"/>
          </w:rPr>
          <w:t xml:space="preserve"> 59 </w:t>
        </w:r>
        <w:r w:rsidRPr="003A137D">
          <w:rPr>
            <w:color w:val="000000" w:themeColor="text1"/>
          </w:rPr>
          <w:lastRenderedPageBreak/>
          <w:t>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xml:space="preserve">” (Figure </w:t>
        </w:r>
      </w:ins>
      <w:ins w:id="1295" w:author="Ruijie Xu" w:date="2022-02-03T12:13:00Z">
        <w:r w:rsidR="002E6F22">
          <w:rPr>
            <w:color w:val="000000" w:themeColor="text1"/>
          </w:rPr>
          <w:t>2</w:t>
        </w:r>
      </w:ins>
      <w:ins w:id="1296" w:author="Ruijie Xu" w:date="2022-02-02T12:20:00Z">
        <w:r w:rsidRPr="003A137D">
          <w:rPr>
            <w:color w:val="000000" w:themeColor="text1"/>
          </w:rPr>
          <w:t>). T</w:t>
        </w:r>
      </w:ins>
      <w:ins w:id="1297" w:author="Liliana Salvador" w:date="2022-02-23T20:19:00Z">
        <w:r w:rsidR="0050101D">
          <w:rPr>
            <w:color w:val="000000" w:themeColor="text1"/>
          </w:rPr>
          <w:t>he t</w:t>
        </w:r>
      </w:ins>
      <w:ins w:id="1298" w:author="Ruijie Xu" w:date="2022-02-02T12:20:00Z">
        <w:r w:rsidRPr="003A137D">
          <w:rPr>
            <w:color w:val="000000" w:themeColor="text1"/>
          </w:rPr>
          <w:t xml:space="preserve">op 5 Phyla </w:t>
        </w:r>
        <w:del w:id="1299"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1300" w:author="Liliana Salvador" w:date="2022-02-23T20:20:00Z">
          <w:r w:rsidRPr="003A137D" w:rsidDel="0050101D">
            <w:rPr>
              <w:color w:val="000000" w:themeColor="text1"/>
            </w:rPr>
            <w:delText>’s classifications</w:delText>
          </w:r>
        </w:del>
        <w:r w:rsidRPr="003A137D">
          <w:rPr>
            <w:color w:val="000000" w:themeColor="text1"/>
          </w:rPr>
          <w:t>. However, the distribution of reads classified into different phyla taxa are different across software. For example, Virus taxon, “</w:t>
        </w:r>
        <w:proofErr w:type="spellStart"/>
        <w:r w:rsidRPr="003A137D">
          <w:rPr>
            <w:color w:val="000000" w:themeColor="text1"/>
          </w:rPr>
          <w:t>p_Pisuviricota</w:t>
        </w:r>
        <w:proofErr w:type="spellEnd"/>
        <w:r w:rsidRPr="003A137D">
          <w:rPr>
            <w:color w:val="000000" w:themeColor="text1"/>
          </w:rPr>
          <w:t xml:space="preserve">”, has contributed to over 85% (569/665) of the reads classified in sample R22.K using </w:t>
        </w:r>
        <w:r>
          <w:rPr>
            <w:color w:val="000000" w:themeColor="text1"/>
          </w:rPr>
          <w:t>BLASTN</w:t>
        </w:r>
      </w:ins>
      <w:ins w:id="1301" w:author="Ruijie Xu" w:date="2022-02-03T12:14:00Z">
        <w:r w:rsidR="002E6F22">
          <w:rPr>
            <w:color w:val="000000" w:themeColor="text1"/>
          </w:rPr>
          <w:t xml:space="preserve"> (Figure 2a),</w:t>
        </w:r>
      </w:ins>
      <w:ins w:id="1302" w:author="Ruijie Xu" w:date="2022-02-02T12:20:00Z">
        <w:r w:rsidRPr="003A137D">
          <w:rPr>
            <w:color w:val="000000" w:themeColor="text1"/>
          </w:rPr>
          <w:t xml:space="preserve"> while this taxon was not identified by any other software</w:t>
        </w:r>
        <w:del w:id="1303" w:author="Liliana Salvador" w:date="2022-02-23T20:20:00Z">
          <w:r w:rsidRPr="003A137D" w:rsidDel="0050101D">
            <w:rPr>
              <w:color w:val="000000" w:themeColor="text1"/>
            </w:rPr>
            <w:delText>’s</w:delText>
          </w:r>
        </w:del>
        <w:r w:rsidRPr="003A137D">
          <w:rPr>
            <w:color w:val="000000" w:themeColor="text1"/>
          </w:rPr>
          <w:t xml:space="preserve"> classification. Nevertheless, Metaphlan3 </w:t>
        </w:r>
        <w:del w:id="1304" w:author="Liliana Salvador" w:date="2022-02-23T20:21:00Z">
          <w:r w:rsidRPr="003A137D" w:rsidDel="0050101D">
            <w:rPr>
              <w:color w:val="000000" w:themeColor="text1"/>
            </w:rPr>
            <w:delText xml:space="preserve">has </w:delText>
          </w:r>
        </w:del>
        <w:r w:rsidRPr="003A137D">
          <w:rPr>
            <w:color w:val="000000" w:themeColor="text1"/>
          </w:rPr>
          <w:t>classified all of its reads in sample R22.K into “p__</w:t>
        </w:r>
        <w:proofErr w:type="spellStart"/>
        <w:r w:rsidRPr="003A137D">
          <w:rPr>
            <w:color w:val="000000" w:themeColor="text1"/>
          </w:rPr>
          <w:t>Viruses_unclassified</w:t>
        </w:r>
        <w:proofErr w:type="spellEnd"/>
        <w:r w:rsidRPr="003A137D">
          <w:rPr>
            <w:color w:val="000000" w:themeColor="text1"/>
          </w:rPr>
          <w:t>”</w:t>
        </w:r>
      </w:ins>
      <w:ins w:id="1305" w:author="Ruijie Xu" w:date="2022-02-03T12:14:00Z">
        <w:r w:rsidR="002E6F22">
          <w:rPr>
            <w:color w:val="000000" w:themeColor="text1"/>
          </w:rPr>
          <w:t xml:space="preserve"> (Figure 2</w:t>
        </w:r>
      </w:ins>
      <w:ins w:id="1306" w:author="Ruijie Xu" w:date="2022-02-03T12:15:00Z">
        <w:r w:rsidR="002E6F22">
          <w:rPr>
            <w:color w:val="000000" w:themeColor="text1"/>
          </w:rPr>
          <w:t>h)</w:t>
        </w:r>
      </w:ins>
      <w:ins w:id="1307" w:author="Ruijie Xu" w:date="2022-02-02T12:20:00Z">
        <w:r w:rsidRPr="003A137D">
          <w:rPr>
            <w:color w:val="000000" w:themeColor="text1"/>
          </w:rPr>
          <w:t xml:space="preserve">, and CLARK and CLARK-s </w:t>
        </w:r>
        <w:del w:id="1308" w:author="Liliana Salvador" w:date="2022-02-23T20:21:00Z">
          <w:r w:rsidRPr="003A137D" w:rsidDel="0050101D">
            <w:rPr>
              <w:color w:val="000000" w:themeColor="text1"/>
            </w:rPr>
            <w:delText xml:space="preserve">has </w:delText>
          </w:r>
        </w:del>
        <w:r w:rsidRPr="003A137D">
          <w:rPr>
            <w:color w:val="000000" w:themeColor="text1"/>
          </w:rPr>
          <w:t xml:space="preserve">classified 63% (120/190) and 57% (95/166) of sample R22.K’s read </w:t>
        </w:r>
      </w:ins>
      <w:ins w:id="1309" w:author="Liliana Salvador" w:date="2022-02-23T20:21:00Z">
        <w:r w:rsidR="0050101D">
          <w:rPr>
            <w:color w:val="000000" w:themeColor="text1"/>
          </w:rPr>
          <w:t>in</w:t>
        </w:r>
      </w:ins>
      <w:ins w:id="1310" w:author="Ruijie Xu" w:date="2022-02-02T12:20:00Z">
        <w:r w:rsidRPr="003A137D">
          <w:rPr>
            <w:color w:val="000000" w:themeColor="text1"/>
          </w:rPr>
          <w:t>to two different Virus taxa, “p__</w:t>
        </w:r>
        <w:proofErr w:type="spellStart"/>
        <w:r w:rsidRPr="003A137D">
          <w:rPr>
            <w:color w:val="000000" w:themeColor="text1"/>
          </w:rPr>
          <w:t>Uroviricota</w:t>
        </w:r>
        <w:proofErr w:type="spellEnd"/>
        <w:r w:rsidRPr="003A137D">
          <w:rPr>
            <w:color w:val="000000" w:themeColor="text1"/>
          </w:rPr>
          <w:t>” and “p__</w:t>
        </w:r>
        <w:proofErr w:type="spellStart"/>
        <w:r w:rsidRPr="003A137D">
          <w:rPr>
            <w:color w:val="000000" w:themeColor="text1"/>
          </w:rPr>
          <w:t>Artverviricota</w:t>
        </w:r>
        <w:proofErr w:type="spellEnd"/>
        <w:r w:rsidRPr="003A137D">
          <w:rPr>
            <w:color w:val="000000" w:themeColor="text1"/>
          </w:rPr>
          <w:t>”</w:t>
        </w:r>
      </w:ins>
      <w:ins w:id="1311"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1312" w:author="Ruijie Xu" w:date="2022-02-02T12:20:00Z">
        <w:r w:rsidRPr="003A137D">
          <w:rPr>
            <w:color w:val="000000" w:themeColor="text1"/>
          </w:rPr>
          <w:t xml:space="preserve">. Kaiju </w:t>
        </w:r>
        <w:del w:id="1313"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w:t>
        </w:r>
        <w:proofErr w:type="spellStart"/>
        <w:r w:rsidRPr="003A137D">
          <w:rPr>
            <w:color w:val="000000" w:themeColor="text1"/>
          </w:rPr>
          <w:t>Artverviricota</w:t>
        </w:r>
        <w:proofErr w:type="spellEnd"/>
        <w:r w:rsidRPr="003A137D">
          <w:rPr>
            <w:color w:val="000000" w:themeColor="text1"/>
          </w:rPr>
          <w:t>” (34/157)</w:t>
        </w:r>
      </w:ins>
      <w:ins w:id="1314" w:author="Ruijie Xu" w:date="2022-02-03T12:15:00Z">
        <w:r w:rsidR="00CE788B">
          <w:rPr>
            <w:color w:val="000000" w:themeColor="text1"/>
          </w:rPr>
          <w:t xml:space="preserve"> (Figure 2i)</w:t>
        </w:r>
      </w:ins>
      <w:ins w:id="1315" w:author="Ruijie Xu" w:date="2022-02-02T12:20:00Z">
        <w:r w:rsidRPr="003A137D">
          <w:rPr>
            <w:color w:val="000000" w:themeColor="text1"/>
          </w:rPr>
          <w:t>. Similar</w:t>
        </w:r>
      </w:ins>
      <w:ins w:id="1316" w:author="Liliana Salvador" w:date="2022-02-23T20:21:00Z">
        <w:r w:rsidR="0050101D">
          <w:rPr>
            <w:color w:val="000000" w:themeColor="text1"/>
          </w:rPr>
          <w:t xml:space="preserve"> read</w:t>
        </w:r>
      </w:ins>
      <w:ins w:id="1317" w:author="Ruijie Xu" w:date="2022-02-02T12:20:00Z">
        <w:r w:rsidRPr="003A137D">
          <w:rPr>
            <w:color w:val="000000" w:themeColor="text1"/>
          </w:rPr>
          <w:t xml:space="preserve"> distributions </w:t>
        </w:r>
      </w:ins>
      <w:ins w:id="1318" w:author="Liliana Salvador" w:date="2022-02-23T20:22:00Z">
        <w:r w:rsidR="0050101D">
          <w:rPr>
            <w:color w:val="000000" w:themeColor="text1"/>
          </w:rPr>
          <w:t>i</w:t>
        </w:r>
      </w:ins>
      <w:ins w:id="1319" w:author="Ruijie Xu" w:date="2022-02-02T12:20:00Z">
        <w:del w:id="1320" w:author="Liliana Salvador" w:date="2022-02-23T20:22:00Z">
          <w:r w:rsidRPr="003A137D" w:rsidDel="0050101D">
            <w:rPr>
              <w:color w:val="000000" w:themeColor="text1"/>
            </w:rPr>
            <w:delText>in reads i</w:delText>
          </w:r>
        </w:del>
        <w:r w:rsidRPr="003A137D">
          <w:rPr>
            <w:color w:val="000000" w:themeColor="text1"/>
          </w:rPr>
          <w:t>nvolving Virus taxa classification w</w:t>
        </w:r>
        <w:del w:id="1321" w:author="Liliana Salvador" w:date="2022-02-23T20:22:00Z">
          <w:r w:rsidRPr="003A137D" w:rsidDel="0050101D">
            <w:rPr>
              <w:color w:val="000000" w:themeColor="text1"/>
            </w:rPr>
            <w:delText>ere</w:delText>
          </w:r>
        </w:del>
      </w:ins>
      <w:ins w:id="1322" w:author="Liliana Salvador" w:date="2022-02-23T20:22:00Z">
        <w:r w:rsidR="0050101D">
          <w:rPr>
            <w:color w:val="000000" w:themeColor="text1"/>
          </w:rPr>
          <w:t>as</w:t>
        </w:r>
      </w:ins>
      <w:ins w:id="1323" w:author="Ruijie Xu" w:date="2022-02-02T12:20:00Z">
        <w:r w:rsidRPr="003A137D">
          <w:rPr>
            <w:color w:val="000000" w:themeColor="text1"/>
          </w:rPr>
          <w:t xml:space="preserve"> also observed in sample R26.K, R26.S, and R27.K, where </w:t>
        </w:r>
        <w:r>
          <w:rPr>
            <w:color w:val="000000" w:themeColor="text1"/>
          </w:rPr>
          <w:t>BLASTN</w:t>
        </w:r>
        <w:r w:rsidRPr="003A137D">
          <w:rPr>
            <w:color w:val="000000" w:themeColor="text1"/>
          </w:rPr>
          <w:t xml:space="preserve"> classified 54% (657/1207), 20% (28/140), and 11% (422/3794) of  reads into “</w:t>
        </w:r>
        <w:proofErr w:type="spellStart"/>
        <w:r w:rsidRPr="003A137D">
          <w:rPr>
            <w:color w:val="000000" w:themeColor="text1"/>
          </w:rPr>
          <w:t>p_Pisuviricota</w:t>
        </w:r>
        <w:proofErr w:type="spellEnd"/>
        <w:r w:rsidRPr="003A137D">
          <w:rPr>
            <w:color w:val="000000" w:themeColor="text1"/>
          </w:rPr>
          <w:t>”</w:t>
        </w:r>
      </w:ins>
      <w:ins w:id="1324" w:author="Ruijie Xu" w:date="2022-02-03T12:15:00Z">
        <w:r w:rsidR="00CE788B">
          <w:rPr>
            <w:color w:val="000000" w:themeColor="text1"/>
          </w:rPr>
          <w:t xml:space="preserve"> (Figure 2a)</w:t>
        </w:r>
      </w:ins>
      <w:ins w:id="1325" w:author="Ruijie Xu" w:date="2022-02-02T12:20:00Z">
        <w:r w:rsidRPr="003A137D">
          <w:rPr>
            <w:color w:val="000000" w:themeColor="text1"/>
          </w:rPr>
          <w:t>, respectively, CLARK and CLARK-s classified a large percentage of reads into Virus taxon “p__</w:t>
        </w:r>
        <w:proofErr w:type="spellStart"/>
        <w:r w:rsidRPr="003A137D">
          <w:rPr>
            <w:color w:val="000000" w:themeColor="text1"/>
          </w:rPr>
          <w:t>Uroviricota</w:t>
        </w:r>
        <w:proofErr w:type="spellEnd"/>
        <w:r w:rsidRPr="003A137D">
          <w:rPr>
            <w:color w:val="000000" w:themeColor="text1"/>
          </w:rPr>
          <w:t>” (CLARK: 71% (636/900), 31/76 (41%), and 18% (201/1099); CLARK-s: 18% (50/271), 18% (7/67), 10% (83/1334), respectively)</w:t>
        </w:r>
      </w:ins>
      <w:ins w:id="1326" w:author="Ruijie Xu" w:date="2022-02-03T12:16:00Z">
        <w:r w:rsidR="00CE788B">
          <w:rPr>
            <w:color w:val="000000" w:themeColor="text1"/>
          </w:rPr>
          <w:t xml:space="preserve"> (Figure 2f-g)</w:t>
        </w:r>
      </w:ins>
      <w:ins w:id="1327" w:author="Ruijie Xu" w:date="2022-02-02T12:20:00Z">
        <w:r w:rsidRPr="003A137D">
          <w:rPr>
            <w:color w:val="000000" w:themeColor="text1"/>
          </w:rPr>
          <w:t xml:space="preserve">, but other software </w:t>
        </w:r>
        <w:del w:id="1328"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1329" w:author="Liliana Salvador" w:date="2022-02-23T20:23:00Z">
        <w:r w:rsidR="0050101D">
          <w:rPr>
            <w:color w:val="000000" w:themeColor="text1"/>
          </w:rPr>
          <w:t>zero or</w:t>
        </w:r>
      </w:ins>
      <w:ins w:id="1330" w:author="Ruijie Xu" w:date="2022-02-02T12:20:00Z">
        <w:r w:rsidRPr="003A137D">
          <w:rPr>
            <w:color w:val="000000" w:themeColor="text1"/>
          </w:rPr>
          <w:t xml:space="preserve"> a small number </w:t>
        </w:r>
        <w:del w:id="1331" w:author="Liliana Salvador" w:date="2022-02-23T20:23:00Z">
          <w:r w:rsidRPr="003A137D" w:rsidDel="0050101D">
            <w:rPr>
              <w:color w:val="000000" w:themeColor="text1"/>
            </w:rPr>
            <w:delText xml:space="preserve">or none reads </w:delText>
          </w:r>
        </w:del>
        <w:r w:rsidRPr="003A137D">
          <w:rPr>
            <w:color w:val="000000" w:themeColor="text1"/>
          </w:rPr>
          <w:t>into a Virus taxon (Kraken2 has classified 4 reads into taxon “p__</w:t>
        </w:r>
        <w:proofErr w:type="spellStart"/>
        <w:r w:rsidRPr="003A137D">
          <w:rPr>
            <w:color w:val="000000" w:themeColor="text1"/>
          </w:rPr>
          <w:t>Uroviricota</w:t>
        </w:r>
        <w:proofErr w:type="spellEnd"/>
        <w:r w:rsidRPr="003A137D">
          <w:rPr>
            <w:color w:val="000000" w:themeColor="text1"/>
          </w:rPr>
          <w:t>”</w:t>
        </w:r>
      </w:ins>
      <w:ins w:id="1332" w:author="Ruijie Xu" w:date="2022-02-03T12:16:00Z">
        <w:r w:rsidR="00CE788B">
          <w:rPr>
            <w:color w:val="000000" w:themeColor="text1"/>
          </w:rPr>
          <w:t>, Figure 2c</w:t>
        </w:r>
      </w:ins>
      <w:ins w:id="1333" w:author="Ruijie Xu" w:date="2022-02-02T12:20:00Z">
        <w:r w:rsidRPr="003A137D">
          <w:rPr>
            <w:color w:val="000000" w:themeColor="text1"/>
          </w:rPr>
          <w:t xml:space="preserve">). Except for differences in Virus taxa identification, the distribution of </w:t>
        </w:r>
        <w:del w:id="1334" w:author="Liliana Salvador" w:date="2022-02-23T20:23:00Z">
          <w:r w:rsidRPr="003A137D" w:rsidDel="0050101D">
            <w:rPr>
              <w:color w:val="000000" w:themeColor="text1"/>
            </w:rPr>
            <w:delText xml:space="preserve">the </w:delText>
          </w:r>
        </w:del>
        <w:r w:rsidRPr="003A137D">
          <w:rPr>
            <w:color w:val="000000" w:themeColor="text1"/>
          </w:rPr>
          <w:t xml:space="preserve">Bacteria reads classified by </w:t>
        </w:r>
        <w:proofErr w:type="spellStart"/>
        <w:r w:rsidRPr="003A137D">
          <w:rPr>
            <w:color w:val="000000" w:themeColor="text1"/>
          </w:rPr>
          <w:t>BLASTn</w:t>
        </w:r>
        <w:proofErr w:type="spellEnd"/>
        <w:r w:rsidRPr="003A137D">
          <w:rPr>
            <w:color w:val="000000" w:themeColor="text1"/>
          </w:rPr>
          <w:t>, Kraken2, Bracken, Centrifuge, CLARK, CLARK-s, and Kaiju are relatively consistent across samples</w:t>
        </w:r>
        <w:del w:id="1335"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1336" w:author="Liliana Salvador" w:date="2022-02-23T20:24:00Z">
          <w:r w:rsidRPr="003A137D" w:rsidDel="00015F44">
            <w:rPr>
              <w:color w:val="000000" w:themeColor="text1"/>
            </w:rPr>
            <w:delText>are</w:delText>
          </w:r>
        </w:del>
      </w:ins>
      <w:ins w:id="1337" w:author="Liliana Salvador" w:date="2022-02-23T20:24:00Z">
        <w:r w:rsidR="00015F44">
          <w:rPr>
            <w:color w:val="000000" w:themeColor="text1"/>
          </w:rPr>
          <w:t>is</w:t>
        </w:r>
      </w:ins>
      <w:ins w:id="1338" w:author="Ruijie Xu" w:date="2022-02-02T12:20:00Z">
        <w:r w:rsidRPr="003A137D">
          <w:rPr>
            <w:color w:val="000000" w:themeColor="text1"/>
          </w:rPr>
          <w:t xml:space="preserve"> significantly less than </w:t>
        </w:r>
        <w:del w:id="1339" w:author="Liliana Salvador" w:date="2022-02-23T20:24:00Z">
          <w:r w:rsidRPr="003A137D" w:rsidDel="00015F44">
            <w:rPr>
              <w:color w:val="000000" w:themeColor="text1"/>
            </w:rPr>
            <w:delText xml:space="preserve">that </w:delText>
          </w:r>
        </w:del>
      </w:ins>
      <w:ins w:id="1340" w:author="Liliana Salvador" w:date="2022-02-23T20:24:00Z">
        <w:r w:rsidR="00015F44">
          <w:rPr>
            <w:color w:val="000000" w:themeColor="text1"/>
          </w:rPr>
          <w:t xml:space="preserve">the one </w:t>
        </w:r>
      </w:ins>
      <w:ins w:id="1341" w:author="Ruijie Xu" w:date="2022-02-02T12:20:00Z">
        <w:del w:id="1342" w:author="Liliana Salvador" w:date="2022-02-23T20:25:00Z">
          <w:r w:rsidRPr="003A137D" w:rsidDel="00015F44">
            <w:rPr>
              <w:color w:val="000000" w:themeColor="text1"/>
            </w:rPr>
            <w:delText>of</w:delText>
          </w:r>
        </w:del>
      </w:ins>
      <w:ins w:id="1343" w:author="Liliana Salvador" w:date="2022-02-23T20:25:00Z">
        <w:r w:rsidR="00015F44">
          <w:rPr>
            <w:color w:val="000000" w:themeColor="text1"/>
          </w:rPr>
          <w:t>identified by</w:t>
        </w:r>
      </w:ins>
      <w:ins w:id="1344" w:author="Ruijie Xu" w:date="2022-02-02T12:20:00Z">
        <w:r w:rsidRPr="003A137D">
          <w:rPr>
            <w:color w:val="000000" w:themeColor="text1"/>
          </w:rPr>
          <w:t xml:space="preserve"> other software</w:t>
        </w:r>
      </w:ins>
      <w:ins w:id="1345" w:author="Liliana Salvador" w:date="2022-02-23T20:24:00Z">
        <w:r w:rsidR="00015F44">
          <w:rPr>
            <w:color w:val="000000" w:themeColor="text1"/>
          </w:rPr>
          <w:t xml:space="preserve"> </w:t>
        </w:r>
      </w:ins>
      <w:ins w:id="1346" w:author="Ruijie Xu" w:date="2022-02-02T12:20:00Z">
        <w:del w:id="1347" w:author="Liliana Salvador" w:date="2022-02-23T20:24:00Z">
          <w:r w:rsidRPr="003A137D" w:rsidDel="00015F44">
            <w:rPr>
              <w:color w:val="000000" w:themeColor="text1"/>
            </w:rPr>
            <w:delText xml:space="preserve">’s </w:delText>
          </w:r>
        </w:del>
        <w:r w:rsidRPr="003A137D">
          <w:rPr>
            <w:color w:val="000000" w:themeColor="text1"/>
          </w:rPr>
          <w:t>classification</w:t>
        </w:r>
      </w:ins>
      <w:ins w:id="1348" w:author="Liliana Salvador" w:date="2022-02-23T20:25:00Z">
        <w:r w:rsidR="00015F44">
          <w:rPr>
            <w:color w:val="000000" w:themeColor="text1"/>
          </w:rPr>
          <w:t xml:space="preserve">. </w:t>
        </w:r>
      </w:ins>
      <w:ins w:id="1349" w:author="Ruijie Xu" w:date="2022-02-02T12:20:00Z">
        <w:del w:id="1350" w:author="Liliana Salvador" w:date="2022-02-23T20:25:00Z">
          <w:r w:rsidRPr="003A137D" w:rsidDel="00015F44">
            <w:rPr>
              <w:color w:val="000000" w:themeColor="text1"/>
            </w:rPr>
            <w:delText>,</w:delText>
          </w:r>
        </w:del>
        <w:r w:rsidRPr="003A137D">
          <w:rPr>
            <w:color w:val="000000" w:themeColor="text1"/>
          </w:rPr>
          <w:t xml:space="preserve"> </w:t>
        </w:r>
      </w:ins>
      <w:commentRangeStart w:id="1351"/>
      <w:ins w:id="1352" w:author="Liliana Salvador" w:date="2022-02-23T20:25:00Z">
        <w:r w:rsidR="00015F44">
          <w:rPr>
            <w:color w:val="000000" w:themeColor="text1"/>
          </w:rPr>
          <w:t>O</w:t>
        </w:r>
      </w:ins>
      <w:ins w:id="1353" w:author="Ruijie Xu" w:date="2022-02-02T12:20:00Z">
        <w:del w:id="1354" w:author="Liliana Salvador" w:date="2022-02-23T20:25:00Z">
          <w:r w:rsidRPr="003A137D" w:rsidDel="00015F44">
            <w:rPr>
              <w:color w:val="000000" w:themeColor="text1"/>
            </w:rPr>
            <w:delText>o</w:delText>
          </w:r>
        </w:del>
        <w:r w:rsidRPr="003A137D">
          <w:rPr>
            <w:color w:val="000000" w:themeColor="text1"/>
          </w:rPr>
          <w:t>nly the most abundant taxa were captur</w:t>
        </w:r>
        <w:del w:id="1355" w:author="Liliana Salvador" w:date="2022-02-23T20:25:00Z">
          <w:r w:rsidRPr="003A137D" w:rsidDel="00015F44">
            <w:rPr>
              <w:color w:val="000000" w:themeColor="text1"/>
            </w:rPr>
            <w:delText>e</w:delText>
          </w:r>
        </w:del>
        <w:r w:rsidRPr="003A137D">
          <w:rPr>
            <w:color w:val="000000" w:themeColor="text1"/>
          </w:rPr>
          <w:t>ing the majority of the classified reads with Metaphlan3 classification</w:t>
        </w:r>
      </w:ins>
      <w:ins w:id="1356" w:author="Ruijie Xu" w:date="2022-02-03T12:17:00Z">
        <w:r w:rsidR="00CE788B">
          <w:rPr>
            <w:color w:val="000000" w:themeColor="text1"/>
          </w:rPr>
          <w:t xml:space="preserve"> (Figure 2h</w:t>
        </w:r>
      </w:ins>
      <w:commentRangeEnd w:id="1351"/>
      <w:r w:rsidR="00015F44">
        <w:rPr>
          <w:rStyle w:val="CommentReference"/>
        </w:rPr>
        <w:commentReference w:id="1351"/>
      </w:r>
      <w:ins w:id="1357" w:author="Ruijie Xu" w:date="2022-02-03T12:17:00Z">
        <w:r w:rsidR="00CE788B">
          <w:rPr>
            <w:color w:val="000000" w:themeColor="text1"/>
          </w:rPr>
          <w:t>)</w:t>
        </w:r>
      </w:ins>
      <w:ins w:id="1358" w:author="Ruijie Xu" w:date="2022-02-02T12:20:00Z">
        <w:r w:rsidRPr="003A137D">
          <w:rPr>
            <w:color w:val="000000" w:themeColor="text1"/>
          </w:rPr>
          <w:t>. For example, Metaphlan3 has identified 100% of sample R</w:t>
        </w:r>
        <w:proofErr w:type="gramStart"/>
        <w:r w:rsidRPr="003A137D">
          <w:rPr>
            <w:color w:val="000000" w:themeColor="text1"/>
          </w:rPr>
          <w:t>7.L’s</w:t>
        </w:r>
        <w:proofErr w:type="gramEnd"/>
        <w:r w:rsidRPr="003A137D">
          <w:rPr>
            <w:color w:val="000000" w:themeColor="text1"/>
          </w:rPr>
          <w:t xml:space="preserve"> reads as  “</w:t>
        </w:r>
        <w:proofErr w:type="spellStart"/>
        <w:r w:rsidRPr="003A137D">
          <w:rPr>
            <w:color w:val="000000" w:themeColor="text1"/>
          </w:rPr>
          <w:t>p__Proteobacteria</w:t>
        </w:r>
        <w:proofErr w:type="spellEnd"/>
        <w:r w:rsidRPr="003A137D">
          <w:rPr>
            <w:color w:val="000000" w:themeColor="text1"/>
          </w:rPr>
          <w:t>, while other software ha</w:t>
        </w:r>
      </w:ins>
      <w:ins w:id="1359" w:author="Liliana Salvador" w:date="2022-02-23T20:27:00Z">
        <w:r w:rsidR="00015F44">
          <w:rPr>
            <w:color w:val="000000" w:themeColor="text1"/>
          </w:rPr>
          <w:t>ve</w:t>
        </w:r>
      </w:ins>
      <w:ins w:id="1360" w:author="Ruijie Xu" w:date="2022-02-02T12:20:00Z">
        <w:del w:id="1361" w:author="Liliana Salvador" w:date="2022-02-23T20:27:00Z">
          <w:r w:rsidRPr="003A137D" w:rsidDel="00015F44">
            <w:rPr>
              <w:color w:val="000000" w:themeColor="text1"/>
            </w:rPr>
            <w:delText>s</w:delText>
          </w:r>
        </w:del>
        <w:r w:rsidRPr="003A137D">
          <w:rPr>
            <w:color w:val="000000" w:themeColor="text1"/>
          </w:rPr>
          <w:t xml:space="preserve"> </w:t>
        </w:r>
        <w:r w:rsidRPr="003A137D">
          <w:rPr>
            <w:color w:val="000000" w:themeColor="text1"/>
          </w:rPr>
          <w:lastRenderedPageBreak/>
          <w:t>identified 29% (SD: 12%) of R27.L’s reads as “</w:t>
        </w:r>
        <w:proofErr w:type="spellStart"/>
        <w:r w:rsidRPr="003A137D">
          <w:rPr>
            <w:color w:val="000000" w:themeColor="text1"/>
          </w:rPr>
          <w:t>p__Proteobacteria</w:t>
        </w:r>
        <w:proofErr w:type="spellEnd"/>
        <w:r w:rsidRPr="003A137D">
          <w:rPr>
            <w:color w:val="000000" w:themeColor="text1"/>
          </w:rPr>
          <w:t>” on average</w:t>
        </w:r>
      </w:ins>
      <w:ins w:id="1362" w:author="Liliana Salvador" w:date="2022-02-23T20:27:00Z">
        <w:r w:rsidR="00015F44">
          <w:rPr>
            <w:color w:val="000000" w:themeColor="text1"/>
          </w:rPr>
          <w:t>,</w:t>
        </w:r>
      </w:ins>
      <w:ins w:id="1363" w:author="Ruijie Xu" w:date="2022-02-02T12:20:00Z">
        <w:r w:rsidRPr="003A137D">
          <w:rPr>
            <w:color w:val="000000" w:themeColor="text1"/>
          </w:rPr>
          <w:t xml:space="preserve"> with </w:t>
        </w:r>
      </w:ins>
      <w:ins w:id="1364" w:author="Liliana Salvador" w:date="2022-02-23T20:27:00Z">
        <w:r w:rsidR="00015F44">
          <w:rPr>
            <w:color w:val="000000" w:themeColor="text1"/>
          </w:rPr>
          <w:t xml:space="preserve">a </w:t>
        </w:r>
      </w:ins>
      <w:ins w:id="1365" w:author="Ruijie Xu" w:date="2022-02-02T12:20:00Z">
        <w:r w:rsidRPr="003A137D">
          <w:rPr>
            <w:color w:val="000000" w:themeColor="text1"/>
          </w:rPr>
          <w:t>unique number of Phylum taxa identified rang</w:t>
        </w:r>
      </w:ins>
      <w:ins w:id="1366" w:author="Liliana Salvador" w:date="2022-02-23T20:27:00Z">
        <w:r w:rsidR="00015F44">
          <w:rPr>
            <w:color w:val="000000" w:themeColor="text1"/>
          </w:rPr>
          <w:t>ing</w:t>
        </w:r>
      </w:ins>
      <w:ins w:id="1367" w:author="Ruijie Xu" w:date="2022-02-02T12:20:00Z">
        <w:del w:id="1368"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w:t>
        </w:r>
        <w:proofErr w:type="spellStart"/>
        <w:r w:rsidRPr="003A137D">
          <w:rPr>
            <w:color w:val="000000" w:themeColor="text1"/>
          </w:rPr>
          <w:t>Tenericutes</w:t>
        </w:r>
        <w:proofErr w:type="spellEnd"/>
        <w:r w:rsidRPr="003A137D">
          <w:rPr>
            <w:color w:val="000000" w:themeColor="text1"/>
          </w:rPr>
          <w:t xml:space="preserve">”) to 50 by Kaiju. Diamond’s classification </w:t>
        </w:r>
        <w:del w:id="1369" w:author="Liliana Salvador" w:date="2022-02-23T20:27:00Z">
          <w:r w:rsidRPr="003A137D" w:rsidDel="00015F44">
            <w:rPr>
              <w:color w:val="000000" w:themeColor="text1"/>
            </w:rPr>
            <w:delText>is also showing</w:delText>
          </w:r>
        </w:del>
      </w:ins>
      <w:ins w:id="1370" w:author="Liliana Salvador" w:date="2022-02-23T20:27:00Z">
        <w:r w:rsidR="00015F44">
          <w:rPr>
            <w:color w:val="000000" w:themeColor="text1"/>
          </w:rPr>
          <w:t>showed</w:t>
        </w:r>
      </w:ins>
      <w:ins w:id="1371" w:author="Ruijie Xu" w:date="2022-02-02T12:20:00Z">
        <w:r w:rsidRPr="003A137D">
          <w:rPr>
            <w:color w:val="000000" w:themeColor="text1"/>
          </w:rPr>
          <w:t xml:space="preserve"> differences in read classification when compar</w:t>
        </w:r>
      </w:ins>
      <w:ins w:id="1372" w:author="Liliana Salvador" w:date="2022-02-23T20:27:00Z">
        <w:r w:rsidR="00015F44">
          <w:rPr>
            <w:color w:val="000000" w:themeColor="text1"/>
          </w:rPr>
          <w:t>ed</w:t>
        </w:r>
      </w:ins>
      <w:ins w:id="1373" w:author="Ruijie Xu" w:date="2022-02-02T12:20:00Z">
        <w:del w:id="1374" w:author="Liliana Salvador" w:date="2022-02-23T20:27:00Z">
          <w:r w:rsidRPr="003A137D" w:rsidDel="00015F44">
            <w:rPr>
              <w:color w:val="000000" w:themeColor="text1"/>
            </w:rPr>
            <w:delText>ing</w:delText>
          </w:r>
        </w:del>
        <w:r w:rsidRPr="003A137D">
          <w:rPr>
            <w:color w:val="000000" w:themeColor="text1"/>
          </w:rPr>
          <w:t xml:space="preserve"> </w:t>
        </w:r>
        <w:del w:id="1375" w:author="Liliana Salvador" w:date="2022-02-23T20:28:00Z">
          <w:r w:rsidRPr="003A137D" w:rsidDel="00015F44">
            <w:rPr>
              <w:color w:val="000000" w:themeColor="text1"/>
            </w:rPr>
            <w:delText>with results of</w:delText>
          </w:r>
        </w:del>
      </w:ins>
      <w:ins w:id="1376" w:author="Liliana Salvador" w:date="2022-02-23T20:28:00Z">
        <w:r w:rsidR="00015F44">
          <w:rPr>
            <w:color w:val="000000" w:themeColor="text1"/>
          </w:rPr>
          <w:t>to</w:t>
        </w:r>
      </w:ins>
      <w:ins w:id="1377" w:author="Ruijie Xu" w:date="2022-02-02T12:20:00Z">
        <w:r w:rsidRPr="003A137D">
          <w:rPr>
            <w:color w:val="000000" w:themeColor="text1"/>
          </w:rPr>
          <w:t xml:space="preserve"> other software</w:t>
        </w:r>
      </w:ins>
      <w:ins w:id="1378" w:author="Ruijie Xu" w:date="2022-02-03T12:17:00Z">
        <w:r w:rsidR="00CE788B">
          <w:rPr>
            <w:color w:val="000000" w:themeColor="text1"/>
          </w:rPr>
          <w:t xml:space="preserve"> (Figure </w:t>
        </w:r>
      </w:ins>
      <w:ins w:id="1379" w:author="Ruijie Xu" w:date="2022-02-03T12:18:00Z">
        <w:r w:rsidR="00CE788B">
          <w:rPr>
            <w:color w:val="000000" w:themeColor="text1"/>
          </w:rPr>
          <w:t>2b)</w:t>
        </w:r>
      </w:ins>
      <w:ins w:id="1380" w:author="Ruijie Xu" w:date="2022-02-02T12:20:00Z">
        <w:r w:rsidRPr="003A137D">
          <w:rPr>
            <w:color w:val="000000" w:themeColor="text1"/>
          </w:rPr>
          <w:t xml:space="preserve">. The most </w:t>
        </w:r>
        <w:proofErr w:type="spellStart"/>
        <w:r w:rsidRPr="003A137D">
          <w:rPr>
            <w:color w:val="000000" w:themeColor="text1"/>
          </w:rPr>
          <w:t>notiable</w:t>
        </w:r>
        <w:proofErr w:type="spellEnd"/>
        <w:r w:rsidRPr="003A137D">
          <w:rPr>
            <w:color w:val="000000" w:themeColor="text1"/>
          </w:rPr>
          <w:t xml:space="preserve"> difference is the relative </w:t>
        </w:r>
        <w:proofErr w:type="spellStart"/>
        <w:r w:rsidRPr="003A137D">
          <w:rPr>
            <w:color w:val="000000" w:themeColor="text1"/>
          </w:rPr>
          <w:t>abudance</w:t>
        </w:r>
        <w:proofErr w:type="spellEnd"/>
        <w:r w:rsidRPr="003A137D">
          <w:rPr>
            <w:color w:val="000000" w:themeColor="text1"/>
          </w:rPr>
          <w:t xml:space="preserve"> of taxon “</w:t>
        </w:r>
        <w:proofErr w:type="spellStart"/>
        <w:r w:rsidRPr="003A137D">
          <w:rPr>
            <w:color w:val="000000" w:themeColor="text1"/>
          </w:rPr>
          <w:t>p__Firmicutes</w:t>
        </w:r>
        <w:proofErr w:type="spellEnd"/>
        <w:r w:rsidRPr="003A137D">
          <w:rPr>
            <w:color w:val="000000" w:themeColor="text1"/>
          </w:rPr>
          <w:t xml:space="preserve">” </w:t>
        </w:r>
      </w:ins>
      <w:ins w:id="1381" w:author="Liliana Salvador" w:date="2022-02-23T20:28:00Z">
        <w:r w:rsidR="00015F44" w:rsidRPr="003A137D">
          <w:rPr>
            <w:color w:val="000000" w:themeColor="text1"/>
          </w:rPr>
          <w:t xml:space="preserve">across samples </w:t>
        </w:r>
      </w:ins>
      <w:ins w:id="1382" w:author="Ruijie Xu" w:date="2022-02-02T12:20:00Z">
        <w:r w:rsidRPr="003A137D">
          <w:rPr>
            <w:color w:val="000000" w:themeColor="text1"/>
          </w:rPr>
          <w:t>classified by Diamond</w:t>
        </w:r>
        <w:del w:id="1383" w:author="Liliana Salvador" w:date="2022-02-23T20:28:00Z">
          <w:r w:rsidRPr="003A137D" w:rsidDel="00015F44">
            <w:rPr>
              <w:color w:val="000000" w:themeColor="text1"/>
            </w:rPr>
            <w:delText xml:space="preserve"> across samples</w:delText>
          </w:r>
        </w:del>
        <w:r w:rsidRPr="003A137D">
          <w:rPr>
            <w:color w:val="000000" w:themeColor="text1"/>
          </w:rPr>
          <w:t>. In the lung samples, “</w:t>
        </w:r>
        <w:proofErr w:type="spellStart"/>
        <w:r w:rsidRPr="003A137D">
          <w:rPr>
            <w:color w:val="000000" w:themeColor="text1"/>
          </w:rPr>
          <w:t>p__Firmicutes</w:t>
        </w:r>
        <w:proofErr w:type="spellEnd"/>
        <w:r w:rsidRPr="003A137D">
          <w:rPr>
            <w:color w:val="000000" w:themeColor="text1"/>
          </w:rPr>
          <w:t xml:space="preserve">” was classified in 17% of R22.L (SD: 9%), 20% of R26.L (SD: 9%), and 14% of R27.L (SD: 8%), but Diamond </w:t>
        </w:r>
        <w:del w:id="1384" w:author="Liliana Salvador" w:date="2022-02-23T20:28:00Z">
          <w:r w:rsidRPr="003A137D" w:rsidDel="00015F44">
            <w:rPr>
              <w:color w:val="000000" w:themeColor="text1"/>
            </w:rPr>
            <w:delText xml:space="preserve">has </w:delText>
          </w:r>
        </w:del>
        <w:r w:rsidRPr="003A137D">
          <w:rPr>
            <w:color w:val="000000" w:themeColor="text1"/>
          </w:rPr>
          <w:t>only classified 2% (133/4900) of reads as “</w:t>
        </w:r>
        <w:proofErr w:type="spellStart"/>
        <w:r w:rsidRPr="003A137D">
          <w:rPr>
            <w:color w:val="000000" w:themeColor="text1"/>
          </w:rPr>
          <w:t>p__Firmicutes</w:t>
        </w:r>
        <w:proofErr w:type="spellEnd"/>
        <w:r w:rsidRPr="003A137D">
          <w:rPr>
            <w:color w:val="000000" w:themeColor="text1"/>
          </w:rPr>
          <w:t>” in sample R26.L, while “</w:t>
        </w:r>
        <w:proofErr w:type="spellStart"/>
        <w:r w:rsidRPr="003A137D">
          <w:rPr>
            <w:color w:val="000000" w:themeColor="text1"/>
          </w:rPr>
          <w:t>p__Firmicutes</w:t>
        </w:r>
        <w:proofErr w:type="spellEnd"/>
        <w:r w:rsidRPr="003A137D">
          <w:rPr>
            <w:color w:val="000000" w:themeColor="text1"/>
          </w:rPr>
          <w:t xml:space="preserve">” taxon was not identified in R22.L and R27.L by Diamond. On the other hand, Diamond </w:t>
        </w:r>
        <w:del w:id="1385"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w:t>
        </w:r>
        <w:proofErr w:type="spellStart"/>
        <w:r w:rsidRPr="003A137D">
          <w:rPr>
            <w:color w:val="000000" w:themeColor="text1"/>
          </w:rPr>
          <w:t>p__Firmicutes</w:t>
        </w:r>
        <w:proofErr w:type="spellEnd"/>
        <w:r w:rsidRPr="003A137D">
          <w:rPr>
            <w:color w:val="000000" w:themeColor="text1"/>
          </w:rPr>
          <w:t>” in samples R27.S (24%) and R28.L (19%) compare</w:t>
        </w:r>
      </w:ins>
      <w:ins w:id="1386" w:author="Liliana Salvador" w:date="2022-02-23T20:28:00Z">
        <w:r w:rsidR="00015F44">
          <w:rPr>
            <w:color w:val="000000" w:themeColor="text1"/>
          </w:rPr>
          <w:t>d</w:t>
        </w:r>
      </w:ins>
      <w:ins w:id="1387" w:author="Ruijie Xu" w:date="2022-02-02T12:20:00Z">
        <w:r w:rsidRPr="003A137D">
          <w:rPr>
            <w:color w:val="000000" w:themeColor="text1"/>
          </w:rPr>
          <w:t xml:space="preserve"> to </w:t>
        </w:r>
        <w:proofErr w:type="gramStart"/>
        <w:r w:rsidRPr="003A137D">
          <w:rPr>
            <w:color w:val="000000" w:themeColor="text1"/>
          </w:rPr>
          <w:t>that  of</w:t>
        </w:r>
        <w:proofErr w:type="gramEnd"/>
        <w:r w:rsidRPr="003A137D">
          <w:rPr>
            <w:color w:val="000000" w:themeColor="text1"/>
          </w:rPr>
          <w:t xml:space="preserve"> most other software (R27.S: mean: 2%, SD: 2%; R28.L: mean: 3%, SD: 3%), except for the Centrifuge classification (R27.S: 24%, R28.L: 9%). </w:t>
        </w:r>
      </w:ins>
    </w:p>
    <w:p w14:paraId="477AE8BD" w14:textId="541261D0" w:rsidR="003D5D8B" w:rsidRDefault="003D5D8B" w:rsidP="003D5D8B">
      <w:pPr>
        <w:spacing w:line="480" w:lineRule="auto"/>
        <w:ind w:firstLine="720"/>
        <w:rPr>
          <w:ins w:id="1388" w:author="Ruijie Xu" w:date="2022-02-02T13:04:00Z"/>
          <w:color w:val="000000" w:themeColor="text1"/>
        </w:rPr>
      </w:pPr>
      <w:ins w:id="1389" w:author="Ruijie Xu" w:date="2022-02-02T12:20:00Z">
        <w:del w:id="1390" w:author="Liliana Salvador" w:date="2022-02-23T20:29:00Z">
          <w:r w:rsidRPr="003A137D" w:rsidDel="00015F44">
            <w:rPr>
              <w:color w:val="000000" w:themeColor="text1"/>
            </w:rPr>
            <w:delText>Moving down to</w:delText>
          </w:r>
        </w:del>
      </w:ins>
      <w:ins w:id="1391" w:author="Liliana Salvador" w:date="2022-02-23T20:29:00Z">
        <w:r w:rsidR="00015F44">
          <w:rPr>
            <w:color w:val="000000" w:themeColor="text1"/>
          </w:rPr>
          <w:t>Regarding</w:t>
        </w:r>
      </w:ins>
      <w:ins w:id="1392" w:author="Ruijie Xu" w:date="2022-02-02T12:20:00Z">
        <w:r w:rsidRPr="003A137D">
          <w:rPr>
            <w:color w:val="000000" w:themeColor="text1"/>
          </w:rPr>
          <w:t xml:space="preserve"> the Species level classification, the number of reads classified under taxa (strains) with the same species was aggregated together to obtain </w:t>
        </w:r>
        <w:del w:id="1393" w:author="Liliana Salvador" w:date="2022-02-23T20:29:00Z">
          <w:r w:rsidRPr="003A137D" w:rsidDel="00015F44">
            <w:rPr>
              <w:color w:val="000000" w:themeColor="text1"/>
            </w:rPr>
            <w:delText xml:space="preserve">the </w:delText>
          </w:r>
        </w:del>
      </w:ins>
      <w:ins w:id="1394" w:author="Liliana Salvador" w:date="2022-02-23T20:29:00Z">
        <w:r w:rsidR="00015F44">
          <w:rPr>
            <w:color w:val="000000" w:themeColor="text1"/>
          </w:rPr>
          <w:t xml:space="preserve">a </w:t>
        </w:r>
      </w:ins>
      <w:ins w:id="1395" w:author="Ruijie Xu" w:date="2022-02-02T12:20:00Z">
        <w:r w:rsidRPr="003A137D">
          <w:rPr>
            <w:color w:val="000000" w:themeColor="text1"/>
          </w:rPr>
          <w:t>unique number of species classified by each software</w:t>
        </w:r>
      </w:ins>
      <w:ins w:id="1396" w:author="Ruijie Xu" w:date="2022-02-03T12:18:00Z">
        <w:r w:rsidR="00CE788B">
          <w:rPr>
            <w:color w:val="000000" w:themeColor="text1"/>
          </w:rPr>
          <w:t xml:space="preserve"> (Table </w:t>
        </w:r>
      </w:ins>
      <w:ins w:id="1397" w:author="Ruijie Xu" w:date="2022-02-03T12:19:00Z">
        <w:r w:rsidR="00CE788B">
          <w:rPr>
            <w:color w:val="000000" w:themeColor="text1"/>
          </w:rPr>
          <w:t>SII.1)</w:t>
        </w:r>
      </w:ins>
      <w:ins w:id="1398" w:author="Ruijie Xu" w:date="2022-02-02T12:20:00Z">
        <w:r w:rsidRPr="003A137D">
          <w:rPr>
            <w:color w:val="000000" w:themeColor="text1"/>
          </w:rPr>
          <w:t xml:space="preserve">. Out of all software, metaphlan3 </w:t>
        </w:r>
        <w:del w:id="1399"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1400" w:author="Liliana Salvador" w:date="2022-02-23T20:29:00Z">
        <w:r w:rsidR="00015F44">
          <w:rPr>
            <w:color w:val="000000" w:themeColor="text1"/>
          </w:rPr>
          <w:t xml:space="preserve">, </w:t>
        </w:r>
      </w:ins>
      <w:ins w:id="1401" w:author="Ruijie Xu" w:date="2022-02-02T12:20:00Z">
        <w:del w:id="1402" w:author="Liliana Salvador" w:date="2022-02-23T20:29:00Z">
          <w:r w:rsidRPr="003A137D" w:rsidDel="00015F44">
            <w:rPr>
              <w:color w:val="000000" w:themeColor="text1"/>
            </w:rPr>
            <w:delText xml:space="preserve"> </w:delText>
          </w:r>
        </w:del>
        <w:r w:rsidRPr="003A137D">
          <w:rPr>
            <w:color w:val="000000" w:themeColor="text1"/>
          </w:rPr>
          <w:t>with only 18 species</w:t>
        </w:r>
      </w:ins>
      <w:ins w:id="1403" w:author="Ruijie Xu" w:date="2022-02-03T12:19:00Z">
        <w:r w:rsidR="00CE788B">
          <w:rPr>
            <w:color w:val="000000" w:themeColor="text1"/>
          </w:rPr>
          <w:t xml:space="preserve"> (Table SII.4)</w:t>
        </w:r>
      </w:ins>
      <w:ins w:id="1404" w:author="Ruijie Xu" w:date="2022-02-02T12:20:00Z">
        <w:r w:rsidRPr="003A137D">
          <w:rPr>
            <w:color w:val="000000" w:themeColor="text1"/>
          </w:rPr>
          <w:t xml:space="preserve">. On the other hand, Kaiju </w:t>
        </w:r>
        <w:del w:id="1405" w:author="Liliana Salvador" w:date="2022-02-23T20:29:00Z">
          <w:r w:rsidRPr="003A137D" w:rsidDel="00015F44">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the most</w:t>
        </w:r>
        <w:proofErr w:type="gramEnd"/>
        <w:r w:rsidRPr="003A137D">
          <w:rPr>
            <w:color w:val="000000" w:themeColor="text1"/>
          </w:rPr>
          <w:t xml:space="preserve"> number of distinct Species taxa</w:t>
        </w:r>
      </w:ins>
      <w:ins w:id="1406" w:author="Liliana Salvador" w:date="2022-02-23T20:30:00Z">
        <w:r w:rsidR="00015F44">
          <w:rPr>
            <w:color w:val="000000" w:themeColor="text1"/>
          </w:rPr>
          <w:t>,</w:t>
        </w:r>
      </w:ins>
      <w:ins w:id="1407" w:author="Ruijie Xu" w:date="2022-02-02T12:20:00Z">
        <w:r w:rsidRPr="003A137D">
          <w:rPr>
            <w:color w:val="000000" w:themeColor="text1"/>
          </w:rPr>
          <w:t xml:space="preserve"> 4128 species (Table </w:t>
        </w:r>
      </w:ins>
      <w:ins w:id="1408" w:author="Ruijie Xu" w:date="2022-02-03T12:19:00Z">
        <w:r w:rsidR="00CE788B">
          <w:rPr>
            <w:color w:val="000000" w:themeColor="text1"/>
          </w:rPr>
          <w:t>S</w:t>
        </w:r>
      </w:ins>
      <w:ins w:id="1409" w:author="Ruijie Xu" w:date="2022-02-02T12:20:00Z">
        <w:r w:rsidRPr="003A137D">
          <w:rPr>
            <w:color w:val="000000" w:themeColor="text1"/>
          </w:rPr>
          <w:t xml:space="preserve">II.4). From the species level classifications, 9 species </w:t>
        </w:r>
        <w:commentRangeStart w:id="1410"/>
        <w:proofErr w:type="gramStart"/>
        <w:r w:rsidRPr="003A137D">
          <w:rPr>
            <w:color w:val="000000" w:themeColor="text1"/>
          </w:rPr>
          <w:t>taxon</w:t>
        </w:r>
      </w:ins>
      <w:commentRangeEnd w:id="1410"/>
      <w:proofErr w:type="gramEnd"/>
      <w:r w:rsidR="00015F44">
        <w:rPr>
          <w:rStyle w:val="CommentReference"/>
        </w:rPr>
        <w:commentReference w:id="1410"/>
      </w:r>
      <w:ins w:id="1411" w:author="Ruijie Xu" w:date="2022-02-02T12:20:00Z">
        <w:r w:rsidRPr="003A137D">
          <w:rPr>
            <w:color w:val="000000" w:themeColor="text1"/>
          </w:rPr>
          <w:t xml:space="preserve"> were identified by all nine software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interrogans</w:t>
        </w:r>
        <w:proofErr w:type="spellEnd"/>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w:t>
        </w:r>
        <w:proofErr w:type="spellStart"/>
        <w:r w:rsidRPr="003A137D">
          <w:rPr>
            <w:i/>
            <w:iCs/>
            <w:color w:val="000000" w:themeColor="text1"/>
          </w:rPr>
          <w:t>borgpetersenii</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Faecalibacterium</w:t>
        </w:r>
        <w:proofErr w:type="spellEnd"/>
        <w:r w:rsidRPr="003A137D">
          <w:rPr>
            <w:i/>
            <w:iCs/>
            <w:color w:val="000000" w:themeColor="text1"/>
          </w:rPr>
          <w:t xml:space="preserve"> </w:t>
        </w:r>
        <w:proofErr w:type="spellStart"/>
        <w:r w:rsidRPr="003A137D">
          <w:rPr>
            <w:i/>
            <w:iCs/>
            <w:color w:val="000000" w:themeColor="text1"/>
          </w:rPr>
          <w:t>prausnitzii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pseudohinzii</w:t>
        </w:r>
        <w:proofErr w:type="spellEnd"/>
        <w:r w:rsidRPr="003A137D">
          <w:rPr>
            <w:color w:val="000000" w:themeColor="text1"/>
          </w:rPr>
          <w:t>,</w:t>
        </w:r>
        <w:r w:rsidRPr="003A137D">
          <w:rPr>
            <w:i/>
            <w:iCs/>
            <w:color w:val="000000" w:themeColor="text1"/>
          </w:rPr>
          <w:t xml:space="preserve"> Bordetella </w:t>
        </w:r>
        <w:proofErr w:type="spellStart"/>
        <w:r w:rsidRPr="003A137D">
          <w:rPr>
            <w:i/>
            <w:iCs/>
            <w:color w:val="000000" w:themeColor="text1"/>
          </w:rPr>
          <w:t>bronchiseptica</w:t>
        </w:r>
        <w:proofErr w:type="spellEnd"/>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w:t>
        </w:r>
        <w:proofErr w:type="spellStart"/>
        <w:r w:rsidRPr="003A137D">
          <w:rPr>
            <w:i/>
            <w:iCs/>
            <w:color w:val="000000" w:themeColor="text1"/>
          </w:rPr>
          <w:t>uniformis</w:t>
        </w:r>
        <w:proofErr w:type="spellEnd"/>
        <w:r w:rsidRPr="003A137D">
          <w:rPr>
            <w:color w:val="000000" w:themeColor="text1"/>
          </w:rPr>
          <w:t>,</w:t>
        </w:r>
        <w:r w:rsidRPr="003A137D">
          <w:rPr>
            <w:i/>
            <w:iCs/>
            <w:color w:val="000000" w:themeColor="text1"/>
          </w:rPr>
          <w:t xml:space="preserve"> </w:t>
        </w:r>
        <w:proofErr w:type="spellStart"/>
        <w:r w:rsidRPr="003A137D">
          <w:rPr>
            <w:i/>
            <w:iCs/>
            <w:color w:val="000000" w:themeColor="text1"/>
          </w:rPr>
          <w:t>Phocaeicola</w:t>
        </w:r>
        <w:proofErr w:type="spellEnd"/>
        <w:r w:rsidRPr="003A137D">
          <w:rPr>
            <w:i/>
            <w:iCs/>
            <w:color w:val="000000" w:themeColor="text1"/>
          </w:rPr>
          <w:t xml:space="preserve"> </w:t>
        </w:r>
        <w:proofErr w:type="spellStart"/>
        <w:r w:rsidRPr="003A137D">
          <w:rPr>
            <w:i/>
            <w:iCs/>
            <w:color w:val="000000" w:themeColor="text1"/>
          </w:rPr>
          <w:t>vulgatus</w:t>
        </w:r>
        <w:proofErr w:type="spellEnd"/>
        <w:r w:rsidRPr="003A137D">
          <w:rPr>
            <w:color w:val="000000" w:themeColor="text1"/>
          </w:rPr>
          <w:t>, and</w:t>
        </w:r>
        <w:r w:rsidRPr="003A137D">
          <w:rPr>
            <w:i/>
            <w:iCs/>
            <w:color w:val="000000" w:themeColor="text1"/>
          </w:rPr>
          <w:t xml:space="preserve"> Bartonella </w:t>
        </w:r>
        <w:proofErr w:type="spellStart"/>
        <w:r w:rsidRPr="003A137D">
          <w:rPr>
            <w:i/>
            <w:iCs/>
            <w:color w:val="000000" w:themeColor="text1"/>
          </w:rPr>
          <w:t>elizabethae</w:t>
        </w:r>
        <w:proofErr w:type="spellEnd"/>
        <w:r w:rsidRPr="003A137D">
          <w:rPr>
            <w:color w:val="000000" w:themeColor="text1"/>
          </w:rPr>
          <w:t>)</w:t>
        </w:r>
      </w:ins>
      <w:ins w:id="1412" w:author="Ruijie Xu" w:date="2022-02-03T12:21:00Z">
        <w:r w:rsidR="00E93552">
          <w:rPr>
            <w:color w:val="000000" w:themeColor="text1"/>
          </w:rPr>
          <w:t xml:space="preserve"> (Table SII.1)</w:t>
        </w:r>
      </w:ins>
      <w:ins w:id="1413" w:author="Ruijie Xu" w:date="2022-02-02T12:20:00Z">
        <w:r w:rsidRPr="003A137D">
          <w:rPr>
            <w:color w:val="000000" w:themeColor="text1"/>
          </w:rPr>
          <w:t xml:space="preserve">. Centrifuge </w:t>
        </w:r>
        <w:del w:id="1414" w:author="Liliana Salvador" w:date="2022-02-23T20:34:00Z">
          <w:r w:rsidRPr="003A137D" w:rsidDel="0088072A">
            <w:rPr>
              <w:color w:val="000000" w:themeColor="text1"/>
            </w:rPr>
            <w:delText>and</w:delText>
          </w:r>
        </w:del>
      </w:ins>
      <w:ins w:id="1415" w:author="Liliana Salvador" w:date="2022-02-23T20:34:00Z">
        <w:r w:rsidR="0088072A">
          <w:rPr>
            <w:color w:val="000000" w:themeColor="text1"/>
          </w:rPr>
          <w:t>vs</w:t>
        </w:r>
      </w:ins>
      <w:ins w:id="1416" w:author="Ruijie Xu" w:date="2022-02-02T12:20:00Z">
        <w:r w:rsidRPr="003A137D">
          <w:rPr>
            <w:color w:val="000000" w:themeColor="text1"/>
          </w:rPr>
          <w:t xml:space="preserve"> Kaiju ha</w:t>
        </w:r>
      </w:ins>
      <w:ins w:id="1417" w:author="Liliana Salvador" w:date="2022-02-23T20:30:00Z">
        <w:r w:rsidR="00015F44">
          <w:rPr>
            <w:color w:val="000000" w:themeColor="text1"/>
          </w:rPr>
          <w:t>ve</w:t>
        </w:r>
      </w:ins>
      <w:ins w:id="1418" w:author="Ruijie Xu" w:date="2022-02-02T12:20:00Z">
        <w:del w:id="1419" w:author="Liliana Salvador" w:date="2022-02-23T20:30:00Z">
          <w:r w:rsidRPr="003A137D" w:rsidDel="00015F44">
            <w:rPr>
              <w:color w:val="000000" w:themeColor="text1"/>
            </w:rPr>
            <w:delText>s</w:delText>
          </w:r>
        </w:del>
        <w:r w:rsidRPr="003A137D">
          <w:rPr>
            <w:color w:val="000000" w:themeColor="text1"/>
          </w:rPr>
          <w:t xml:space="preserve"> the largest overlapping in the</w:t>
        </w:r>
      </w:ins>
      <w:ins w:id="1420" w:author="Liliana Salvador" w:date="2022-02-23T20:31:00Z">
        <w:r w:rsidR="00015F44">
          <w:rPr>
            <w:color w:val="000000" w:themeColor="text1"/>
          </w:rPr>
          <w:t xml:space="preserve"> number of</w:t>
        </w:r>
      </w:ins>
      <w:ins w:id="1421" w:author="Ruijie Xu" w:date="2022-02-02T12:20:00Z">
        <w:r w:rsidRPr="003A137D">
          <w:rPr>
            <w:color w:val="000000" w:themeColor="text1"/>
          </w:rPr>
          <w:t xml:space="preserve"> species taxa identified (2285 taxa), followed by Kraken2 vs</w:t>
        </w:r>
      </w:ins>
      <w:ins w:id="1422" w:author="Liliana Salvador" w:date="2022-02-23T20:34:00Z">
        <w:r w:rsidR="0088072A">
          <w:rPr>
            <w:color w:val="000000" w:themeColor="text1"/>
          </w:rPr>
          <w:t xml:space="preserve"> </w:t>
        </w:r>
      </w:ins>
      <w:ins w:id="1423" w:author="Ruijie Xu" w:date="2022-02-02T12:20:00Z">
        <w:del w:id="1424" w:author="Liliana Salvador" w:date="2022-02-23T20:34:00Z">
          <w:r w:rsidRPr="003A137D" w:rsidDel="0088072A">
            <w:rPr>
              <w:color w:val="000000" w:themeColor="text1"/>
            </w:rPr>
            <w:delText xml:space="preserve">. </w:delText>
          </w:r>
        </w:del>
        <w:r w:rsidRPr="003A137D">
          <w:rPr>
            <w:color w:val="000000" w:themeColor="text1"/>
          </w:rPr>
          <w:t xml:space="preserve">Centrifuge (1737 taxa) and </w:t>
        </w:r>
        <w:commentRangeStart w:id="1425"/>
        <w:r w:rsidRPr="003A137D">
          <w:rPr>
            <w:color w:val="000000" w:themeColor="text1"/>
          </w:rPr>
          <w:t xml:space="preserve">vs. Kaiju </w:t>
        </w:r>
      </w:ins>
      <w:commentRangeEnd w:id="1425"/>
      <w:r w:rsidR="00015F44">
        <w:rPr>
          <w:rStyle w:val="CommentReference"/>
        </w:rPr>
        <w:commentReference w:id="1425"/>
      </w:r>
      <w:ins w:id="1426" w:author="Ruijie Xu" w:date="2022-02-02T12:20:00Z">
        <w:r w:rsidRPr="003A137D">
          <w:rPr>
            <w:color w:val="000000" w:themeColor="text1"/>
          </w:rPr>
          <w:t>(1723 taxa)</w:t>
        </w:r>
      </w:ins>
      <w:ins w:id="1427" w:author="Ruijie Xu" w:date="2022-02-03T12:21:00Z">
        <w:r w:rsidR="00E93552">
          <w:rPr>
            <w:color w:val="000000" w:themeColor="text1"/>
          </w:rPr>
          <w:t xml:space="preserve"> (Table Sii.4)</w:t>
        </w:r>
      </w:ins>
      <w:ins w:id="1428" w:author="Ruijie Xu" w:date="2022-02-02T12:20:00Z">
        <w:r w:rsidRPr="003A137D">
          <w:rPr>
            <w:color w:val="000000" w:themeColor="text1"/>
          </w:rPr>
          <w:t xml:space="preserve">. The species-level classification of the three software </w:t>
        </w:r>
        <w:del w:id="1429"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1430" w:author="Liliana Salvador" w:date="2022-02-23T20:32:00Z">
        <w:r w:rsidR="00015F44">
          <w:rPr>
            <w:color w:val="000000" w:themeColor="text1"/>
          </w:rPr>
          <w:t xml:space="preserve">a total of </w:t>
        </w:r>
      </w:ins>
      <w:ins w:id="1431" w:author="Ruijie Xu" w:date="2022-02-02T12:20:00Z">
        <w:r w:rsidRPr="003A137D">
          <w:rPr>
            <w:color w:val="000000" w:themeColor="text1"/>
          </w:rPr>
          <w:t>1</w:t>
        </w:r>
        <w:del w:id="1432" w:author="Liliana Salvador" w:date="2022-02-23T21:04:00Z">
          <w:r w:rsidRPr="003A137D" w:rsidDel="00A503F5">
            <w:rPr>
              <w:color w:val="000000" w:themeColor="text1"/>
            </w:rPr>
            <w:delText>,</w:delText>
          </w:r>
        </w:del>
        <w:r w:rsidRPr="003A137D">
          <w:rPr>
            <w:color w:val="000000" w:themeColor="text1"/>
          </w:rPr>
          <w:t>379 species taxa</w:t>
        </w:r>
        <w:del w:id="1433"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1434"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level </w:t>
        </w:r>
        <w:r w:rsidRPr="003A137D">
          <w:rPr>
            <w:color w:val="000000" w:themeColor="text1"/>
          </w:rPr>
          <w:lastRenderedPageBreak/>
          <w:t xml:space="preserve">taxa with Centrifuge, 1207 taxa with Kaiju, and 1126 taxa with Kraken2. CLARK and CLARK-s’s classification </w:t>
        </w:r>
        <w:del w:id="1435" w:author="Liliana Salvador" w:date="2022-02-23T20:32:00Z">
          <w:r w:rsidRPr="003A137D" w:rsidDel="00015F44">
            <w:rPr>
              <w:color w:val="000000" w:themeColor="text1"/>
            </w:rPr>
            <w:delText xml:space="preserve">has also </w:delText>
          </w:r>
        </w:del>
        <w:r w:rsidRPr="003A137D">
          <w:rPr>
            <w:color w:val="000000" w:themeColor="text1"/>
          </w:rPr>
          <w:t xml:space="preserve">shared 1219 and 1059 species taxa </w:t>
        </w:r>
        <w:proofErr w:type="spellStart"/>
        <w:r w:rsidRPr="003A137D">
          <w:rPr>
            <w:color w:val="000000" w:themeColor="text1"/>
          </w:rPr>
          <w:t>wtith</w:t>
        </w:r>
        <w:proofErr w:type="spellEnd"/>
        <w:r w:rsidRPr="003A137D">
          <w:rPr>
            <w:color w:val="000000" w:themeColor="text1"/>
          </w:rPr>
          <w:t xml:space="preserve"> Kaiju</w:t>
        </w:r>
      </w:ins>
      <w:ins w:id="1436" w:author="Liliana Salvador" w:date="2022-02-23T20:32:00Z">
        <w:r w:rsidR="00015F44">
          <w:rPr>
            <w:color w:val="000000" w:themeColor="text1"/>
          </w:rPr>
          <w:t>, respectively</w:t>
        </w:r>
      </w:ins>
      <w:ins w:id="1437" w:author="Ruijie Xu" w:date="2022-02-02T12:20:00Z">
        <w:del w:id="1438"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1439" w:author="Liliana Salvador" w:date="2022-02-23T20:32:00Z">
          <w:r w:rsidRPr="003A137D" w:rsidDel="00015F44">
            <w:rPr>
              <w:color w:val="000000" w:themeColor="text1"/>
            </w:rPr>
            <w:delText xml:space="preserve">has </w:delText>
          </w:r>
        </w:del>
      </w:ins>
      <w:ins w:id="1440" w:author="Liliana Salvador" w:date="2022-02-23T20:32:00Z">
        <w:r w:rsidR="00015F44">
          <w:rPr>
            <w:color w:val="000000" w:themeColor="text1"/>
          </w:rPr>
          <w:t xml:space="preserve">have </w:t>
        </w:r>
      </w:ins>
      <w:ins w:id="1441" w:author="Ruijie Xu" w:date="2022-02-02T12:20:00Z">
        <w:r w:rsidRPr="003A137D">
          <w:rPr>
            <w:color w:val="000000" w:themeColor="text1"/>
          </w:rPr>
          <w:t xml:space="preserve">identified </w:t>
        </w:r>
      </w:ins>
      <w:ins w:id="1442" w:author="Liliana Salvador" w:date="2022-02-23T20:32:00Z">
        <w:r w:rsidR="00015F44">
          <w:rPr>
            <w:color w:val="000000" w:themeColor="text1"/>
          </w:rPr>
          <w:t xml:space="preserve">the </w:t>
        </w:r>
      </w:ins>
      <w:ins w:id="1443" w:author="Ruijie Xu" w:date="2022-02-02T12:20:00Z">
        <w:r w:rsidRPr="003A137D">
          <w:rPr>
            <w:color w:val="000000" w:themeColor="text1"/>
          </w:rPr>
          <w:t>same species taxa as the most abundant taxa, species taxa with at least 10% of the reads from each sample were identified from each software’</w:t>
        </w:r>
        <w:del w:id="1444"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1445"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1446" w:author="Liliana Salvador" w:date="2022-02-23T20:33:00Z">
        <w:r w:rsidR="00015F44">
          <w:rPr>
            <w:color w:val="000000" w:themeColor="text1"/>
          </w:rPr>
          <w:t xml:space="preserve">of the </w:t>
        </w:r>
      </w:ins>
      <w:ins w:id="1447" w:author="Ruijie Xu" w:date="2022-02-02T12:20:00Z">
        <w:r w:rsidRPr="003A137D">
          <w:rPr>
            <w:color w:val="000000" w:themeColor="text1"/>
          </w:rPr>
          <w:t xml:space="preserve">number of unique species taxa (18 taxa), while </w:t>
        </w:r>
        <w:r>
          <w:rPr>
            <w:color w:val="000000" w:themeColor="text1"/>
          </w:rPr>
          <w:t>BLASTN</w:t>
        </w:r>
        <w:r w:rsidRPr="003A137D">
          <w:rPr>
            <w:color w:val="000000" w:themeColor="text1"/>
          </w:rPr>
          <w:t xml:space="preserve"> and Kaiju </w:t>
        </w:r>
        <w:del w:id="1448" w:author="Liliana Salvador" w:date="2022-02-23T20:33:00Z">
          <w:r w:rsidRPr="003A137D" w:rsidDel="00015F44">
            <w:rPr>
              <w:color w:val="000000" w:themeColor="text1"/>
            </w:rPr>
            <w:delText>has</w:delText>
          </w:r>
        </w:del>
      </w:ins>
      <w:ins w:id="1449" w:author="Liliana Salvador" w:date="2022-02-23T20:33:00Z">
        <w:r w:rsidR="00015F44">
          <w:rPr>
            <w:color w:val="000000" w:themeColor="text1"/>
          </w:rPr>
          <w:t>identified</w:t>
        </w:r>
      </w:ins>
      <w:ins w:id="1450" w:author="Ruijie Xu" w:date="2022-02-02T12:20:00Z">
        <w:r w:rsidRPr="003A137D">
          <w:rPr>
            <w:color w:val="000000" w:themeColor="text1"/>
          </w:rPr>
          <w:t xml:space="preserve"> the least (7 taxa). CLARK vs. CLARK-s and Kraken vs. Bracken shared most </w:t>
        </w:r>
      </w:ins>
      <w:ins w:id="1451" w:author="Liliana Salvador" w:date="2022-02-23T20:33:00Z">
        <w:r w:rsidR="00015F44">
          <w:rPr>
            <w:color w:val="000000" w:themeColor="text1"/>
          </w:rPr>
          <w:t xml:space="preserve">of the </w:t>
        </w:r>
      </w:ins>
      <w:ins w:id="1452" w:author="Ruijie Xu" w:date="2022-02-02T12:20:00Z">
        <w:r w:rsidRPr="003A137D">
          <w:rPr>
            <w:color w:val="000000" w:themeColor="text1"/>
          </w:rPr>
          <w:t>number of taxa in this category (9 and 8 taxa, respectively). Two species taxa were identified by all software as the top ten percent most abundant species taxa</w:t>
        </w:r>
      </w:ins>
      <w:ins w:id="1453" w:author="Liliana Salvador" w:date="2022-02-23T20:34:00Z">
        <w:r w:rsidR="0088072A">
          <w:rPr>
            <w:color w:val="000000" w:themeColor="text1"/>
          </w:rPr>
          <w:t>,</w:t>
        </w:r>
      </w:ins>
      <w:ins w:id="1454" w:author="Ruijie Xu" w:date="2022-02-02T12:20:00Z">
        <w:r w:rsidRPr="003A137D">
          <w:rPr>
            <w:color w:val="000000" w:themeColor="text1"/>
          </w:rPr>
          <w:t xml:space="preserve"> which </w:t>
        </w:r>
      </w:ins>
      <w:ins w:id="1455" w:author="Liliana Salvador" w:date="2022-02-23T20:34:00Z">
        <w:r w:rsidR="0088072A">
          <w:rPr>
            <w:color w:val="000000" w:themeColor="text1"/>
          </w:rPr>
          <w:t>were</w:t>
        </w:r>
      </w:ins>
      <w:ins w:id="1456" w:author="Ruijie Xu" w:date="2022-02-02T12:20:00Z">
        <w:del w:id="1457"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 xml:space="preserve">L. </w:t>
        </w:r>
        <w:proofErr w:type="spellStart"/>
        <w:r w:rsidRPr="003A137D">
          <w:rPr>
            <w:i/>
            <w:iCs/>
            <w:color w:val="000000" w:themeColor="text1"/>
          </w:rPr>
          <w:t>interrogans</w:t>
        </w:r>
        <w:proofErr w:type="spellEnd"/>
        <w:r w:rsidRPr="003A137D">
          <w:rPr>
            <w:color w:val="000000" w:themeColor="text1"/>
          </w:rPr>
          <w:t xml:space="preserve"> and </w:t>
        </w:r>
        <w:r w:rsidRPr="003A137D">
          <w:rPr>
            <w:i/>
            <w:iCs/>
            <w:color w:val="000000" w:themeColor="text1"/>
          </w:rPr>
          <w:t xml:space="preserve">Bartonella </w:t>
        </w:r>
        <w:proofErr w:type="spellStart"/>
        <w:r w:rsidRPr="003A137D">
          <w:rPr>
            <w:i/>
            <w:iCs/>
            <w:color w:val="000000" w:themeColor="text1"/>
          </w:rPr>
          <w:t>elizabethae</w:t>
        </w:r>
      </w:ins>
      <w:proofErr w:type="spellEnd"/>
      <w:ins w:id="1458" w:author="Ruijie Xu" w:date="2022-02-03T12:21:00Z">
        <w:r w:rsidR="00E93552">
          <w:rPr>
            <w:i/>
            <w:iCs/>
            <w:color w:val="000000" w:themeColor="text1"/>
          </w:rPr>
          <w:t xml:space="preserve"> </w:t>
        </w:r>
        <w:r w:rsidR="00E93552">
          <w:rPr>
            <w:color w:val="000000" w:themeColor="text1"/>
          </w:rPr>
          <w:t>(Table SII.1)</w:t>
        </w:r>
      </w:ins>
      <w:ins w:id="1459" w:author="Ruijie Xu" w:date="2022-02-02T12:20:00Z">
        <w:r w:rsidRPr="003A137D">
          <w:rPr>
            <w:color w:val="000000" w:themeColor="text1"/>
          </w:rPr>
          <w:t>.</w:t>
        </w:r>
      </w:ins>
    </w:p>
    <w:p w14:paraId="49303CF4" w14:textId="77777777" w:rsidR="0088072A" w:rsidRDefault="0088072A">
      <w:pPr>
        <w:spacing w:line="480" w:lineRule="auto"/>
        <w:rPr>
          <w:ins w:id="1460" w:author="Liliana Salvador" w:date="2022-02-23T20:35:00Z"/>
          <w:b/>
          <w:bCs/>
          <w:color w:val="000000" w:themeColor="text1"/>
        </w:rPr>
      </w:pPr>
    </w:p>
    <w:p w14:paraId="77A43993" w14:textId="7D36E4FE" w:rsidR="00C355C5" w:rsidRDefault="00C355C5">
      <w:pPr>
        <w:spacing w:line="480" w:lineRule="auto"/>
        <w:rPr>
          <w:ins w:id="1461" w:author="Liliana Salvador" w:date="2022-02-26T15:17:00Z"/>
          <w:b/>
          <w:bCs/>
          <w:color w:val="000000" w:themeColor="text1"/>
        </w:rPr>
      </w:pPr>
      <w:ins w:id="1462" w:author="Ruijie Xu" w:date="2022-02-02T13:04:00Z">
        <w:r w:rsidRPr="003A137D">
          <w:rPr>
            <w:b/>
            <w:bCs/>
            <w:color w:val="000000" w:themeColor="text1"/>
          </w:rPr>
          <w:t>Downstream analyses for microbial community characterization</w:t>
        </w:r>
      </w:ins>
    </w:p>
    <w:p w14:paraId="3DFBD0FF" w14:textId="2151CF98" w:rsidR="001D64AA" w:rsidRPr="001D64AA" w:rsidRDefault="0007796B">
      <w:pPr>
        <w:spacing w:line="480" w:lineRule="auto"/>
        <w:rPr>
          <w:ins w:id="1463" w:author="Ruijie Xu" w:date="2022-02-02T12:20:00Z"/>
          <w:bCs/>
          <w:i/>
          <w:color w:val="000000" w:themeColor="text1"/>
          <w:rPrChange w:id="1464" w:author="Liliana Salvador" w:date="2022-02-26T15:17:00Z">
            <w:rPr>
              <w:ins w:id="1465" w:author="Ruijie Xu" w:date="2022-02-02T12:20:00Z"/>
              <w:bCs/>
              <w:color w:val="000000" w:themeColor="text1"/>
            </w:rPr>
          </w:rPrChange>
        </w:rPr>
        <w:pPrChange w:id="1466" w:author="Ruijie Xu" w:date="2022-02-02T13:04:00Z">
          <w:pPr>
            <w:keepNext/>
            <w:spacing w:line="480" w:lineRule="auto"/>
            <w:ind w:firstLine="720"/>
          </w:pPr>
        </w:pPrChange>
      </w:pPr>
      <w:ins w:id="1467" w:author="Liliana Salvador" w:date="2022-02-26T16:13:00Z">
        <w:r>
          <w:rPr>
            <w:bCs/>
            <w:i/>
            <w:color w:val="000000" w:themeColor="text1"/>
          </w:rPr>
          <w:t>W</w:t>
        </w:r>
      </w:ins>
      <w:ins w:id="1468" w:author="Liliana Salvador" w:date="2022-02-26T16:03:00Z">
        <w:r w:rsidR="00E33A4D">
          <w:rPr>
            <w:bCs/>
            <w:i/>
            <w:color w:val="000000" w:themeColor="text1"/>
          </w:rPr>
          <w:t>ithin-sample diversity</w:t>
        </w:r>
      </w:ins>
      <w:ins w:id="1469" w:author="Liliana Salvador" w:date="2022-02-26T16:13:00Z">
        <w:r>
          <w:rPr>
            <w:bCs/>
            <w:i/>
            <w:color w:val="000000" w:themeColor="text1"/>
          </w:rPr>
          <w:t xml:space="preserve"> (</w:t>
        </w:r>
        <w:r>
          <w:rPr>
            <w:bCs/>
            <w:i/>
            <w:color w:val="000000" w:themeColor="text1"/>
          </w:rPr>
          <w:sym w:font="Symbol" w:char="F061"/>
        </w:r>
        <w:r>
          <w:rPr>
            <w:bCs/>
            <w:i/>
            <w:color w:val="000000" w:themeColor="text1"/>
          </w:rPr>
          <w:t xml:space="preserve">-diversity) </w:t>
        </w:r>
      </w:ins>
      <w:ins w:id="1470" w:author="Liliana Salvador" w:date="2022-02-26T15:35:00Z">
        <w:r w:rsidR="00505A57">
          <w:rPr>
            <w:bCs/>
            <w:i/>
            <w:color w:val="000000" w:themeColor="text1"/>
          </w:rPr>
          <w:t xml:space="preserve">- </w:t>
        </w:r>
      </w:ins>
      <w:ins w:id="1471" w:author="Liliana Salvador" w:date="2022-02-26T15:36:00Z">
        <w:r w:rsidR="00505A57">
          <w:rPr>
            <w:bCs/>
            <w:i/>
            <w:color w:val="000000" w:themeColor="text1"/>
          </w:rPr>
          <w:t>DBs</w:t>
        </w:r>
      </w:ins>
    </w:p>
    <w:p w14:paraId="0CD7AB28" w14:textId="22F868C7" w:rsidR="00D0036D" w:rsidRDefault="00C86E04" w:rsidP="001D64AA">
      <w:pPr>
        <w:keepNext/>
        <w:spacing w:line="480" w:lineRule="auto"/>
        <w:ind w:firstLine="720"/>
        <w:rPr>
          <w:ins w:id="1472" w:author="Liliana Salvador" w:date="2022-02-26T15:36:00Z"/>
          <w:color w:val="000000" w:themeColor="text1"/>
        </w:rPr>
      </w:pPr>
      <w:r w:rsidRPr="003A137D">
        <w:rPr>
          <w:color w:val="000000" w:themeColor="text1"/>
        </w:rPr>
        <w:t xml:space="preserve">To understand how differences in </w:t>
      </w:r>
      <w:ins w:id="1473" w:author="Liliana Salvador" w:date="2022-02-25T16:27:00Z">
        <w:r w:rsidR="00477F6D">
          <w:rPr>
            <w:color w:val="000000" w:themeColor="text1"/>
          </w:rPr>
          <w:t xml:space="preserve">the </w:t>
        </w:r>
      </w:ins>
      <w:r w:rsidRPr="003A137D">
        <w:rPr>
          <w:color w:val="000000" w:themeColor="text1"/>
        </w:rPr>
        <w:t xml:space="preserve">classification results can directly impact the characterization of the microbial communities in each sample, we calculated two </w:t>
      </w:r>
      <w:proofErr w:type="gramStart"/>
      <w:r w:rsidRPr="003A137D">
        <w:rPr>
          <w:color w:val="000000" w:themeColor="text1"/>
        </w:rPr>
        <w:t>alpha  indices</w:t>
      </w:r>
      <w:proofErr w:type="gramEnd"/>
      <w:r w:rsidRPr="003A137D">
        <w:rPr>
          <w:color w:val="000000" w:themeColor="text1"/>
        </w:rPr>
        <w:t xml:space="preserve"> (Shannon and Simpson) at the species level, </w:t>
      </w:r>
      <w:ins w:id="1474" w:author="Liliana Salvador" w:date="2022-02-26T15:11:00Z">
        <w:r w:rsidR="001D64AA">
          <w:rPr>
            <w:color w:val="000000" w:themeColor="text1"/>
          </w:rPr>
          <w:t xml:space="preserve">and </w:t>
        </w:r>
      </w:ins>
      <w:r w:rsidRPr="003A137D">
        <w:rPr>
          <w:color w:val="000000" w:themeColor="text1"/>
        </w:rPr>
        <w:t>characteriz</w:t>
      </w:r>
      <w:ins w:id="1475" w:author="Liliana Salvador" w:date="2022-02-26T15:11:00Z">
        <w:r w:rsidR="001D64AA">
          <w:rPr>
            <w:color w:val="000000" w:themeColor="text1"/>
          </w:rPr>
          <w:t>ed</w:t>
        </w:r>
      </w:ins>
      <w:del w:id="1476" w:author="Liliana Salvador" w:date="2022-02-26T15:11:00Z">
        <w:r w:rsidRPr="003A137D" w:rsidDel="001D64AA">
          <w:rPr>
            <w:color w:val="000000" w:themeColor="text1"/>
          </w:rPr>
          <w:delText>ing</w:delText>
        </w:r>
      </w:del>
      <w:r w:rsidRPr="003A137D">
        <w:rPr>
          <w:color w:val="000000" w:themeColor="text1"/>
        </w:rPr>
        <w:t xml:space="preserve"> the </w:t>
      </w:r>
      <w:r w:rsidR="00374568" w:rsidRPr="003A137D">
        <w:rPr>
          <w:color w:val="000000" w:themeColor="text1"/>
        </w:rPr>
        <w:t>species richness (diversity)</w:t>
      </w:r>
      <w:r w:rsidRPr="003A137D">
        <w:rPr>
          <w:color w:val="000000" w:themeColor="text1"/>
        </w:rPr>
        <w:t xml:space="preserve"> and </w:t>
      </w:r>
      <w:ins w:id="1477" w:author="Ruijie Xu" w:date="2022-02-11T09:20:00Z">
        <w:r w:rsidR="00922231">
          <w:rPr>
            <w:color w:val="000000" w:themeColor="text1"/>
          </w:rPr>
          <w:t>evenness (</w:t>
        </w:r>
      </w:ins>
      <w:del w:id="1478" w:author="Ruijie Xu" w:date="2022-02-11T09:19:00Z">
        <w:r w:rsidRPr="003A137D" w:rsidDel="00922231">
          <w:rPr>
            <w:color w:val="000000" w:themeColor="text1"/>
          </w:rPr>
          <w:delText xml:space="preserve">the </w:delText>
        </w:r>
      </w:del>
      <w:ins w:id="1479" w:author="Ruijie Xu" w:date="2022-02-11T09:39:00Z">
        <w:r w:rsidR="007D333F">
          <w:rPr>
            <w:color w:val="000000" w:themeColor="text1"/>
          </w:rPr>
          <w:t>abundance</w:t>
        </w:r>
        <w:r w:rsidR="00D0335C">
          <w:rPr>
            <w:color w:val="000000" w:themeColor="text1"/>
          </w:rPr>
          <w:t>)</w:t>
        </w:r>
      </w:ins>
      <w:del w:id="1480"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1481" w:author="Liliana Salvador" w:date="2022-02-23T20:35:00Z">
            <w:rPr>
              <w:color w:val="000000" w:themeColor="text1"/>
            </w:rPr>
          </w:rPrChange>
        </w:rPr>
        <w:t>Rattus</w:t>
      </w:r>
      <w:r w:rsidRPr="003A137D">
        <w:rPr>
          <w:color w:val="000000" w:themeColor="text1"/>
        </w:rPr>
        <w:t xml:space="preserve"> sample</w:t>
      </w:r>
      <w:ins w:id="1482" w:author="Liliana Salvador" w:date="2022-02-26T15:11:00Z">
        <w:r w:rsidR="001D64AA">
          <w:rPr>
            <w:color w:val="000000" w:themeColor="text1"/>
          </w:rPr>
          <w:t xml:space="preserve">. Then, we </w:t>
        </w:r>
      </w:ins>
      <w:del w:id="1483" w:author="Liliana Salvador" w:date="2022-02-26T15:11:00Z">
        <w:r w:rsidR="00374568" w:rsidRPr="003A137D" w:rsidDel="001D64AA">
          <w:rPr>
            <w:color w:val="000000" w:themeColor="text1"/>
          </w:rPr>
          <w:delText xml:space="preserve"> and </w:delText>
        </w:r>
      </w:del>
      <w:r w:rsidR="00374568" w:rsidRPr="003A137D">
        <w:rPr>
          <w:color w:val="000000" w:themeColor="text1"/>
        </w:rPr>
        <w:t>compared the</w:t>
      </w:r>
      <w:ins w:id="1484" w:author="Liliana Salvador" w:date="2022-02-26T15:11:00Z">
        <w:r w:rsidR="001D64AA">
          <w:rPr>
            <w:color w:val="000000" w:themeColor="text1"/>
          </w:rPr>
          <w:t>se</w:t>
        </w:r>
      </w:ins>
      <w:del w:id="1485"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1486" w:author="Ruijie Xu" w:date="2022-02-02T13:05:00Z">
        <w:r w:rsidR="00C355C5">
          <w:rPr>
            <w:color w:val="000000" w:themeColor="text1"/>
          </w:rPr>
          <w:t xml:space="preserve">and </w:t>
        </w:r>
      </w:ins>
      <w:ins w:id="1487" w:author="Liliana Salvador" w:date="2022-02-26T15:12:00Z">
        <w:r w:rsidR="001D64AA">
          <w:rPr>
            <w:color w:val="000000" w:themeColor="text1"/>
          </w:rPr>
          <w:t xml:space="preserve">by each </w:t>
        </w:r>
      </w:ins>
      <w:ins w:id="1488" w:author="Ruijie Xu" w:date="2022-02-02T13:05:00Z">
        <w:r w:rsidR="00C355C5">
          <w:rPr>
            <w:color w:val="000000" w:themeColor="text1"/>
          </w:rPr>
          <w:t xml:space="preserve">software </w:t>
        </w:r>
      </w:ins>
      <w:r w:rsidR="00374568" w:rsidRPr="003A137D">
        <w:rPr>
          <w:color w:val="000000" w:themeColor="text1"/>
        </w:rPr>
        <w:t>(Observed)</w:t>
      </w:r>
      <w:r w:rsidRPr="003A137D">
        <w:rPr>
          <w:color w:val="000000" w:themeColor="text1"/>
        </w:rPr>
        <w:t xml:space="preserve">. </w:t>
      </w:r>
      <w:ins w:id="1489" w:author="Liliana Salvador" w:date="2022-02-26T15:13:00Z">
        <w:r w:rsidR="001D64AA">
          <w:rPr>
            <w:color w:val="000000" w:themeColor="text1"/>
          </w:rPr>
          <w:t>W</w:t>
        </w:r>
      </w:ins>
      <w:del w:id="1490" w:author="Ruijie Xu" w:date="2022-02-02T13:05:00Z">
        <w:r w:rsidRPr="003A137D" w:rsidDel="00C355C5">
          <w:rPr>
            <w:color w:val="000000" w:themeColor="text1"/>
          </w:rPr>
          <w:delText>W</w:delText>
        </w:r>
      </w:del>
      <w:r w:rsidRPr="003A137D">
        <w:rPr>
          <w:color w:val="000000" w:themeColor="text1"/>
        </w:rPr>
        <w:t xml:space="preserve">e </w:t>
      </w:r>
      <w:del w:id="1491" w:author="Liliana Salvador" w:date="2022-02-23T20:36:00Z">
        <w:r w:rsidRPr="003A137D" w:rsidDel="0088072A">
          <w:rPr>
            <w:color w:val="000000" w:themeColor="text1"/>
          </w:rPr>
          <w:delText xml:space="preserve">have </w:delText>
        </w:r>
      </w:del>
      <w:r w:rsidRPr="003A137D">
        <w:rPr>
          <w:color w:val="000000" w:themeColor="text1"/>
        </w:rPr>
        <w:t xml:space="preserve">found that although the </w:t>
      </w:r>
      <w:r w:rsidR="00374568" w:rsidRPr="003A137D">
        <w:rPr>
          <w:color w:val="000000" w:themeColor="text1"/>
        </w:rPr>
        <w:t>observed</w:t>
      </w:r>
      <w:r w:rsidRPr="003A137D">
        <w:rPr>
          <w:color w:val="000000" w:themeColor="text1"/>
        </w:rPr>
        <w:t xml:space="preserve"> unique </w:t>
      </w:r>
      <w:del w:id="1492" w:author="Liliana Salvador" w:date="2022-02-26T15:13:00Z">
        <w:r w:rsidRPr="003A137D" w:rsidDel="001D64AA">
          <w:rPr>
            <w:color w:val="000000" w:themeColor="text1"/>
          </w:rPr>
          <w:delText xml:space="preserve">taxon </w:delText>
        </w:r>
      </w:del>
      <w:ins w:id="1493" w:author="Liliana Salvador" w:date="2022-02-26T15:13:00Z">
        <w:r w:rsidR="001D64AA" w:rsidRPr="003A137D">
          <w:rPr>
            <w:color w:val="000000" w:themeColor="text1"/>
          </w:rPr>
          <w:t>tax</w:t>
        </w:r>
        <w:r w:rsidR="001D64AA">
          <w:rPr>
            <w:color w:val="000000" w:themeColor="text1"/>
          </w:rPr>
          <w:t>a</w:t>
        </w:r>
        <w:r w:rsidR="001D64AA" w:rsidRPr="003A137D">
          <w:rPr>
            <w:color w:val="000000" w:themeColor="text1"/>
          </w:rPr>
          <w:t xml:space="preserve"> </w:t>
        </w:r>
      </w:ins>
      <w:ins w:id="1494" w:author="Liliana Salvador" w:date="2022-02-26T15:18:00Z">
        <w:r w:rsidR="001D64AA" w:rsidRPr="003A137D">
          <w:rPr>
            <w:color w:val="000000" w:themeColor="text1"/>
          </w:rPr>
          <w:t xml:space="preserve">classification results </w:t>
        </w:r>
      </w:ins>
      <w:ins w:id="1495" w:author="Liliana Salvador" w:date="2022-02-26T15:19:00Z">
        <w:r w:rsidR="001D64AA" w:rsidRPr="003A137D">
          <w:rPr>
            <w:color w:val="000000" w:themeColor="text1"/>
          </w:rPr>
          <w:t xml:space="preserve">across all four DBs </w:t>
        </w:r>
      </w:ins>
      <w:r w:rsidRPr="003A137D">
        <w:rPr>
          <w:color w:val="000000" w:themeColor="text1"/>
        </w:rPr>
        <w:t xml:space="preserve">were </w:t>
      </w:r>
      <w:proofErr w:type="spellStart"/>
      <w:r w:rsidRPr="003A137D">
        <w:rPr>
          <w:color w:val="000000" w:themeColor="text1"/>
        </w:rPr>
        <w:t>significanly</w:t>
      </w:r>
      <w:proofErr w:type="spellEnd"/>
      <w:r w:rsidRPr="003A137D">
        <w:rPr>
          <w:color w:val="000000" w:themeColor="text1"/>
        </w:rPr>
        <w:t xml:space="preserve"> different</w:t>
      </w:r>
      <w:ins w:id="1496" w:author="Liliana Salvador" w:date="2022-02-26T15:19:00Z">
        <w:r w:rsidR="001D64AA">
          <w:rPr>
            <w:color w:val="000000" w:themeColor="text1"/>
          </w:rPr>
          <w:t xml:space="preserve"> from each other</w:t>
        </w:r>
      </w:ins>
      <w:r w:rsidRPr="003A137D">
        <w:rPr>
          <w:color w:val="000000" w:themeColor="text1"/>
        </w:rPr>
        <w:t xml:space="preserve"> </w:t>
      </w:r>
      <w:commentRangeStart w:id="1497"/>
      <w:del w:id="1498" w:author="Liliana Salvador" w:date="2022-02-26T15:19:00Z">
        <w:r w:rsidRPr="003A137D" w:rsidDel="001D64AA">
          <w:rPr>
            <w:color w:val="000000" w:themeColor="text1"/>
          </w:rPr>
          <w:delText xml:space="preserve">across the </w:delText>
        </w:r>
      </w:del>
      <w:del w:id="1499" w:author="Liliana Salvador" w:date="2022-02-26T15:18:00Z">
        <w:r w:rsidRPr="003A137D" w:rsidDel="001D64AA">
          <w:rPr>
            <w:color w:val="000000" w:themeColor="text1"/>
          </w:rPr>
          <w:delText xml:space="preserve">classification results </w:delText>
        </w:r>
      </w:del>
      <w:del w:id="1500" w:author="Liliana Salvador" w:date="2022-02-26T15:19:00Z">
        <w:r w:rsidRPr="003A137D" w:rsidDel="001D64AA">
          <w:rPr>
            <w:color w:val="000000" w:themeColor="text1"/>
          </w:rPr>
          <w:delText xml:space="preserve">of all four </w:delText>
        </w:r>
        <w:r w:rsidR="00374568" w:rsidRPr="003A137D" w:rsidDel="001D64AA">
          <w:rPr>
            <w:color w:val="000000" w:themeColor="text1"/>
          </w:rPr>
          <w:delText>DBs</w:delText>
        </w:r>
        <w:r w:rsidRPr="003A137D" w:rsidDel="001D64AA">
          <w:rPr>
            <w:color w:val="000000" w:themeColor="text1"/>
          </w:rPr>
          <w:delText xml:space="preserve"> </w:delText>
        </w:r>
      </w:del>
      <w:r w:rsidRPr="003A137D">
        <w:rPr>
          <w:color w:val="000000" w:themeColor="text1"/>
        </w:rPr>
        <w:t>(Figure 2a</w:t>
      </w:r>
      <w:commentRangeEnd w:id="1497"/>
      <w:r w:rsidR="00505A57">
        <w:rPr>
          <w:rStyle w:val="CommentReference"/>
        </w:rPr>
        <w:commentReference w:id="1497"/>
      </w:r>
      <w:r w:rsidRPr="003A137D">
        <w:rPr>
          <w:color w:val="000000" w:themeColor="text1"/>
        </w:rPr>
        <w:t xml:space="preserve">), </w:t>
      </w:r>
      <w:del w:id="1501" w:author="Ruijie Xu" w:date="2022-02-03T12:22:00Z">
        <w:r w:rsidR="00A310EF" w:rsidRPr="003A137D" w:rsidDel="00041F72">
          <w:rPr>
            <w:color w:val="000000" w:themeColor="text1"/>
          </w:rPr>
          <w:delText xml:space="preserve">only </w:delText>
        </w:r>
      </w:del>
      <w:r w:rsidRPr="003A137D">
        <w:rPr>
          <w:color w:val="000000" w:themeColor="text1"/>
        </w:rPr>
        <w:t>the Shannon index</w:t>
      </w:r>
      <w:ins w:id="1502" w:author="Liliana Salvador" w:date="2022-02-26T15:21:00Z">
        <w:r w:rsidR="00311069">
          <w:rPr>
            <w:color w:val="000000" w:themeColor="text1"/>
          </w:rPr>
          <w:t>es</w:t>
        </w:r>
      </w:ins>
      <w:r w:rsidRPr="003A137D">
        <w:rPr>
          <w:color w:val="000000" w:themeColor="text1"/>
        </w:rPr>
        <w:t xml:space="preserve">, which </w:t>
      </w:r>
      <w:del w:id="1503" w:author="Ruijie Xu" w:date="2022-02-11T09:23:00Z">
        <w:r w:rsidRPr="003A137D" w:rsidDel="002E56FD">
          <w:rPr>
            <w:color w:val="000000" w:themeColor="text1"/>
          </w:rPr>
          <w:delText>describes th</w:delText>
        </w:r>
      </w:del>
      <w:ins w:id="1504" w:author="Ruijie Xu" w:date="2022-02-11T09:23:00Z">
        <w:r w:rsidR="002E56FD">
          <w:rPr>
            <w:color w:val="000000" w:themeColor="text1"/>
          </w:rPr>
          <w:t>emphasize</w:t>
        </w:r>
        <w:del w:id="1505" w:author="Liliana Salvador" w:date="2022-02-26T15:21:00Z">
          <w:r w:rsidR="002E56FD" w:rsidDel="00EC4BBA">
            <w:rPr>
              <w:color w:val="000000" w:themeColor="text1"/>
            </w:rPr>
            <w:delText>s</w:delText>
          </w:r>
        </w:del>
      </w:ins>
      <w:del w:id="1506" w:author="Ruijie Xu" w:date="2022-02-11T09:23:00Z">
        <w:r w:rsidRPr="003A137D" w:rsidDel="002E56FD">
          <w:rPr>
            <w:color w:val="000000" w:themeColor="text1"/>
          </w:rPr>
          <w:delText>e</w:delText>
        </w:r>
      </w:del>
      <w:r w:rsidRPr="003A137D">
        <w:rPr>
          <w:color w:val="000000" w:themeColor="text1"/>
        </w:rPr>
        <w:t xml:space="preserve"> </w:t>
      </w:r>
      <w:ins w:id="1507" w:author="Ruijie Xu" w:date="2022-02-11T09:24:00Z">
        <w:r w:rsidR="002E56FD">
          <w:rPr>
            <w:color w:val="000000" w:themeColor="text1"/>
          </w:rPr>
          <w:t xml:space="preserve">the </w:t>
        </w:r>
      </w:ins>
      <w:r w:rsidR="00374568" w:rsidRPr="003A137D">
        <w:rPr>
          <w:color w:val="000000" w:themeColor="text1"/>
        </w:rPr>
        <w:t xml:space="preserve">species richness </w:t>
      </w:r>
      <w:del w:id="1508" w:author="Ruijie Xu" w:date="2022-02-11T09:23:00Z">
        <w:r w:rsidR="00374568" w:rsidRPr="003A137D" w:rsidDel="00184217">
          <w:rPr>
            <w:color w:val="000000" w:themeColor="text1"/>
          </w:rPr>
          <w:delText>and evenness</w:delText>
        </w:r>
        <w:r w:rsidRPr="003A137D" w:rsidDel="00184217">
          <w:rPr>
            <w:color w:val="000000" w:themeColor="text1"/>
          </w:rPr>
          <w:delText xml:space="preserve"> </w:delText>
        </w:r>
      </w:del>
      <w:r w:rsidR="00D0036D" w:rsidRPr="003A137D">
        <w:rPr>
          <w:color w:val="000000" w:themeColor="text1"/>
        </w:rPr>
        <w:t xml:space="preserve">within a </w:t>
      </w:r>
      <w:r w:rsidRPr="003A137D">
        <w:rPr>
          <w:color w:val="000000" w:themeColor="text1"/>
        </w:rPr>
        <w:t xml:space="preserve">community, </w:t>
      </w:r>
      <w:r w:rsidR="00374568" w:rsidRPr="003A137D">
        <w:rPr>
          <w:color w:val="000000" w:themeColor="text1"/>
        </w:rPr>
        <w:t>obtained fr</w:t>
      </w:r>
      <w:ins w:id="1509" w:author="Ruijie Xu" w:date="2022-02-02T13:08:00Z">
        <w:r w:rsidR="00C355C5">
          <w:rPr>
            <w:color w:val="000000" w:themeColor="text1"/>
          </w:rPr>
          <w:t>om</w:t>
        </w:r>
      </w:ins>
      <w:del w:id="1510" w:author="Ruijie Xu" w:date="2022-02-02T13:08:00Z">
        <w:r w:rsidR="00374568" w:rsidRPr="003A137D" w:rsidDel="00C355C5">
          <w:rPr>
            <w:color w:val="000000" w:themeColor="text1"/>
          </w:rPr>
          <w:delText>in</w:delText>
        </w:r>
      </w:del>
      <w:r w:rsidR="00A310EF" w:rsidRPr="003A137D">
        <w:rPr>
          <w:color w:val="000000" w:themeColor="text1"/>
        </w:rPr>
        <w:t xml:space="preserve"> </w:t>
      </w:r>
      <w:proofErr w:type="spellStart"/>
      <w:r w:rsidR="00A310EF" w:rsidRPr="003A137D">
        <w:rPr>
          <w:color w:val="000000" w:themeColor="text1"/>
        </w:rPr>
        <w:t>minikraken</w:t>
      </w:r>
      <w:proofErr w:type="spellEnd"/>
      <w:r w:rsidR="00A310EF" w:rsidRPr="003A137D">
        <w:rPr>
          <w:color w:val="000000" w:themeColor="text1"/>
        </w:rPr>
        <w:t xml:space="preserve"> DB</w:t>
      </w:r>
      <w:ins w:id="1511" w:author="Liliana Salvador" w:date="2022-02-26T15:21:00Z">
        <w:r w:rsidR="00EC4BBA">
          <w:rPr>
            <w:color w:val="000000" w:themeColor="text1"/>
          </w:rPr>
          <w:t xml:space="preserve">, </w:t>
        </w:r>
      </w:ins>
      <w:del w:id="1512" w:author="Liliana Salvador" w:date="2022-02-26T15:21:00Z">
        <w:r w:rsidR="00A310EF" w:rsidRPr="003A137D" w:rsidDel="00EC4BBA">
          <w:rPr>
            <w:color w:val="000000" w:themeColor="text1"/>
          </w:rPr>
          <w:delText xml:space="preserve"> </w:delText>
        </w:r>
      </w:del>
      <w:ins w:id="1513" w:author="Ruijie Xu" w:date="2022-02-03T12:22:00Z">
        <w:del w:id="1514" w:author="Liliana Salvador" w:date="2022-02-26T15:21:00Z">
          <w:r w:rsidR="00041F72" w:rsidDel="00EC4BBA">
            <w:rPr>
              <w:color w:val="000000" w:themeColor="text1"/>
            </w:rPr>
            <w:delText xml:space="preserve">only </w:delText>
          </w:r>
        </w:del>
      </w:ins>
      <w:r w:rsidRPr="003A137D">
        <w:rPr>
          <w:color w:val="000000" w:themeColor="text1"/>
        </w:rPr>
        <w:t xml:space="preserve">were found </w:t>
      </w:r>
      <w:ins w:id="1515" w:author="Liliana Salvador" w:date="2022-02-26T15:21:00Z">
        <w:r w:rsidR="00EC4BBA">
          <w:rPr>
            <w:color w:val="000000" w:themeColor="text1"/>
          </w:rPr>
          <w:t xml:space="preserve">to be </w:t>
        </w:r>
      </w:ins>
      <w:r w:rsidRPr="003A137D">
        <w:rPr>
          <w:color w:val="000000" w:themeColor="text1"/>
        </w:rPr>
        <w:t xml:space="preserve">significantly different </w:t>
      </w:r>
      <w:ins w:id="1516" w:author="Liliana Salvador" w:date="2022-02-26T15:22:00Z">
        <w:r w:rsidR="00EC4BBA">
          <w:rPr>
            <w:color w:val="000000" w:themeColor="text1"/>
          </w:rPr>
          <w:t xml:space="preserve">from </w:t>
        </w:r>
      </w:ins>
      <w:del w:id="1517" w:author="Liliana Salvador" w:date="2022-02-26T15:21:00Z">
        <w:r w:rsidRPr="003A137D" w:rsidDel="00EC4BBA">
          <w:rPr>
            <w:color w:val="000000" w:themeColor="text1"/>
          </w:rPr>
          <w:delText xml:space="preserve">when compared with </w:delText>
        </w:r>
      </w:del>
      <w:r w:rsidRPr="003A137D">
        <w:rPr>
          <w:color w:val="000000" w:themeColor="text1"/>
        </w:rPr>
        <w:t xml:space="preserve">the results </w:t>
      </w:r>
      <w:ins w:id="1518" w:author="Liliana Salvador" w:date="2022-02-26T15:22:00Z">
        <w:r w:rsidR="00EC4BBA">
          <w:rPr>
            <w:color w:val="000000" w:themeColor="text1"/>
          </w:rPr>
          <w:t>obtained with</w:t>
        </w:r>
      </w:ins>
      <w:del w:id="1519" w:author="Liliana Salvador" w:date="2022-02-26T15:22:00Z">
        <w:r w:rsidRPr="003A137D" w:rsidDel="00EC4BBA">
          <w:rPr>
            <w:color w:val="000000" w:themeColor="text1"/>
          </w:rPr>
          <w:delText>of</w:delText>
        </w:r>
      </w:del>
      <w:r w:rsidRPr="003A137D">
        <w:rPr>
          <w:color w:val="000000" w:themeColor="text1"/>
        </w:rPr>
        <w:t xml:space="preserve"> </w:t>
      </w:r>
      <w:ins w:id="1520" w:author="Liliana Salvador" w:date="2022-02-26T15:22:00Z">
        <w:r w:rsidR="00EC4BBA">
          <w:rPr>
            <w:color w:val="000000" w:themeColor="text1"/>
          </w:rPr>
          <w:t xml:space="preserve">the </w:t>
        </w:r>
      </w:ins>
      <w:r w:rsidR="00A310EF" w:rsidRPr="003A137D">
        <w:rPr>
          <w:color w:val="000000" w:themeColor="text1"/>
        </w:rPr>
        <w:t>other</w:t>
      </w:r>
      <w:r w:rsidRPr="003A137D">
        <w:rPr>
          <w:color w:val="000000" w:themeColor="text1"/>
        </w:rPr>
        <w:t xml:space="preserve"> DB</w:t>
      </w:r>
      <w:r w:rsidR="00A310EF" w:rsidRPr="003A137D">
        <w:rPr>
          <w:color w:val="000000" w:themeColor="text1"/>
        </w:rPr>
        <w:t>s</w:t>
      </w:r>
      <w:r w:rsidRPr="003A137D">
        <w:rPr>
          <w:color w:val="000000" w:themeColor="text1"/>
        </w:rPr>
        <w:t xml:space="preserve"> </w:t>
      </w:r>
      <w:bookmarkStart w:id="1521" w:name="OLE_LINK237"/>
      <w:bookmarkStart w:id="1522" w:name="OLE_LINK238"/>
      <w:r w:rsidRPr="003A137D">
        <w:rPr>
          <w:color w:val="000000" w:themeColor="text1"/>
        </w:rPr>
        <w:t>(</w:t>
      </w:r>
      <w:bookmarkStart w:id="1523" w:name="OLE_LINK48"/>
      <w:bookmarkStart w:id="1524" w:name="OLE_LINK49"/>
      <w:commentRangeStart w:id="1525"/>
      <w:r w:rsidR="008B1B63" w:rsidRPr="003A137D">
        <w:rPr>
          <w:color w:val="000000" w:themeColor="text1"/>
        </w:rPr>
        <w:t>Figure 2b</w:t>
      </w:r>
      <w:commentRangeEnd w:id="1525"/>
      <w:r w:rsidR="00505A57">
        <w:rPr>
          <w:rStyle w:val="CommentReference"/>
        </w:rPr>
        <w:commentReference w:id="1525"/>
      </w:r>
      <w:r w:rsidR="008B1B63" w:rsidRPr="003A137D">
        <w:rPr>
          <w:color w:val="000000" w:themeColor="text1"/>
        </w:rPr>
        <w:t xml:space="preserve">, Table </w:t>
      </w:r>
      <w:ins w:id="1526" w:author="Ruijie Xu" w:date="2022-02-02T13:11:00Z">
        <w:r w:rsidR="00C92296">
          <w:rPr>
            <w:color w:val="000000" w:themeColor="text1"/>
          </w:rPr>
          <w:t>S</w:t>
        </w:r>
      </w:ins>
      <w:r w:rsidR="008B1B63" w:rsidRPr="003A137D">
        <w:rPr>
          <w:color w:val="000000" w:themeColor="text1"/>
        </w:rPr>
        <w:t>I.</w:t>
      </w:r>
      <w:ins w:id="1527" w:author="Ruijie Xu" w:date="2022-02-03T12:23:00Z">
        <w:r w:rsidR="00041F72">
          <w:rPr>
            <w:color w:val="000000" w:themeColor="text1"/>
          </w:rPr>
          <w:t>4</w:t>
        </w:r>
      </w:ins>
      <w:del w:id="1528" w:author="Ruijie Xu" w:date="2022-02-03T12:23:00Z">
        <w:r w:rsidR="008B1B63" w:rsidRPr="003A137D" w:rsidDel="00041F72">
          <w:rPr>
            <w:color w:val="000000" w:themeColor="text1"/>
          </w:rPr>
          <w:delText>3</w:delText>
        </w:r>
      </w:del>
      <w:bookmarkEnd w:id="1523"/>
      <w:bookmarkEnd w:id="1524"/>
      <w:r w:rsidRPr="003A137D">
        <w:rPr>
          <w:color w:val="000000" w:themeColor="text1"/>
        </w:rPr>
        <w:t xml:space="preserve">). </w:t>
      </w:r>
      <w:bookmarkEnd w:id="1521"/>
      <w:bookmarkEnd w:id="1522"/>
      <w:commentRangeStart w:id="1529"/>
      <w:proofErr w:type="spellStart"/>
      <w:r w:rsidR="00D0036D" w:rsidRPr="003A137D">
        <w:rPr>
          <w:color w:val="000000" w:themeColor="text1"/>
        </w:rPr>
        <w:t>Morever</w:t>
      </w:r>
      <w:proofErr w:type="spellEnd"/>
      <w:r w:rsidR="00D0036D" w:rsidRPr="003A137D">
        <w:rPr>
          <w:color w:val="000000" w:themeColor="text1"/>
        </w:rPr>
        <w:t>, the Simpson index</w:t>
      </w:r>
      <w:ins w:id="1530" w:author="Liliana Salvador" w:date="2022-02-26T15:22:00Z">
        <w:r w:rsidR="00EC4BBA">
          <w:rPr>
            <w:color w:val="000000" w:themeColor="text1"/>
          </w:rPr>
          <w:t>es</w:t>
        </w:r>
      </w:ins>
      <w:r w:rsidR="00D0036D" w:rsidRPr="003A137D">
        <w:rPr>
          <w:color w:val="000000" w:themeColor="text1"/>
        </w:rPr>
        <w:t xml:space="preserve">, </w:t>
      </w:r>
      <w:ins w:id="1531" w:author="Ruijie Xu" w:date="2022-02-11T09:34:00Z">
        <w:r w:rsidR="005636CA">
          <w:rPr>
            <w:color w:val="000000" w:themeColor="text1"/>
          </w:rPr>
          <w:t>which weigh</w:t>
        </w:r>
      </w:ins>
      <w:ins w:id="1532" w:author="Liliana Salvador" w:date="2022-02-26T15:22:00Z">
        <w:r w:rsidR="00EC4BBA">
          <w:rPr>
            <w:color w:val="000000" w:themeColor="text1"/>
          </w:rPr>
          <w:t xml:space="preserve"> the</w:t>
        </w:r>
      </w:ins>
      <w:ins w:id="1533" w:author="Ruijie Xu" w:date="2022-02-11T09:34:00Z">
        <w:del w:id="1534"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 of each sample</w:t>
        </w:r>
        <w:r w:rsidR="005636CA" w:rsidRPr="003A137D">
          <w:rPr>
            <w:color w:val="000000" w:themeColor="text1"/>
          </w:rPr>
          <w:t>,</w:t>
        </w:r>
      </w:ins>
      <w:del w:id="1535" w:author="Ruijie Xu" w:date="2022-02-11T09:22:00Z">
        <w:r w:rsidR="00D0036D" w:rsidRPr="003A137D" w:rsidDel="00184217">
          <w:rPr>
            <w:color w:val="000000" w:themeColor="text1"/>
          </w:rPr>
          <w:delText xml:space="preserve">which describes the evenness of the microbial communities </w:delText>
        </w:r>
      </w:del>
      <w:del w:id="1536" w:author="Ruijie Xu" w:date="2022-02-11T09:28:00Z">
        <w:r w:rsidR="00D0036D" w:rsidRPr="003A137D" w:rsidDel="00C24A9F">
          <w:rPr>
            <w:color w:val="000000" w:themeColor="text1"/>
          </w:rPr>
          <w:delText>within</w:delText>
        </w:r>
      </w:del>
      <w:del w:id="1537" w:author="Ruijie Xu" w:date="2022-02-11T09:34:00Z">
        <w:r w:rsidR="00D0036D" w:rsidRPr="003A137D" w:rsidDel="005636CA">
          <w:rPr>
            <w:color w:val="000000" w:themeColor="text1"/>
          </w:rPr>
          <w:delText xml:space="preserve"> each sample</w:delText>
        </w:r>
      </w:del>
      <w:ins w:id="1538" w:author="Ruijie Xu" w:date="2022-02-11T09:34:00Z">
        <w:r w:rsidR="00525C77">
          <w:rPr>
            <w:color w:val="000000" w:themeColor="text1"/>
          </w:rPr>
          <w:t xml:space="preserve"> </w:t>
        </w:r>
      </w:ins>
      <w:del w:id="1539" w:author="Ruijie Xu" w:date="2022-02-11T09:34:00Z">
        <w:r w:rsidR="00D0036D" w:rsidRPr="003A137D" w:rsidDel="00525C77">
          <w:rPr>
            <w:color w:val="000000" w:themeColor="text1"/>
          </w:rPr>
          <w:delText xml:space="preserve">, </w:delText>
        </w:r>
      </w:del>
      <w:r w:rsidR="00D0036D" w:rsidRPr="003A137D">
        <w:rPr>
          <w:color w:val="000000" w:themeColor="text1"/>
        </w:rPr>
        <w:t>w</w:t>
      </w:r>
      <w:del w:id="1540" w:author="Liliana Salvador" w:date="2022-02-23T20:39:00Z">
        <w:r w:rsidR="00D0036D" w:rsidRPr="003A137D" w:rsidDel="0088072A">
          <w:rPr>
            <w:color w:val="000000" w:themeColor="text1"/>
          </w:rPr>
          <w:delText>er</w:delText>
        </w:r>
      </w:del>
      <w:ins w:id="1541" w:author="Liliana Salvador" w:date="2022-02-26T15:24:00Z">
        <w:r w:rsidR="00EC4BBA">
          <w:rPr>
            <w:color w:val="000000" w:themeColor="text1"/>
          </w:rPr>
          <w:t>ere</w:t>
        </w:r>
      </w:ins>
      <w:del w:id="1542" w:author="Liliana Salvador" w:date="2022-02-23T20:39:00Z">
        <w:r w:rsidR="00D0036D" w:rsidRPr="003A137D" w:rsidDel="0088072A">
          <w:rPr>
            <w:color w:val="000000" w:themeColor="text1"/>
          </w:rPr>
          <w:delText>e</w:delText>
        </w:r>
      </w:del>
      <w:r w:rsidR="00D0036D" w:rsidRPr="003A137D">
        <w:rPr>
          <w:color w:val="000000" w:themeColor="text1"/>
        </w:rPr>
        <w:t xml:space="preserve"> also found </w:t>
      </w:r>
      <w:del w:id="1543"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1544" w:author="Liliana Salvador" w:date="2022-02-23T20:39:00Z">
        <w:r w:rsidR="00D0036D" w:rsidRPr="003A137D" w:rsidDel="0088072A">
          <w:rPr>
            <w:color w:val="000000" w:themeColor="text1"/>
          </w:rPr>
          <w:delText>ly</w:delText>
        </w:r>
      </w:del>
      <w:r w:rsidR="00D0036D" w:rsidRPr="003A137D">
        <w:rPr>
          <w:color w:val="000000" w:themeColor="text1"/>
        </w:rPr>
        <w:t xml:space="preserve"> between results of </w:t>
      </w:r>
      <w:r w:rsidR="00A310EF" w:rsidRPr="003A137D">
        <w:rPr>
          <w:color w:val="000000" w:themeColor="text1"/>
        </w:rPr>
        <w:t xml:space="preserve">the four </w:t>
      </w:r>
      <w:r w:rsidR="00D0036D" w:rsidRPr="003A137D">
        <w:rPr>
          <w:color w:val="000000" w:themeColor="text1"/>
        </w:rPr>
        <w:t>DBs</w:t>
      </w:r>
      <w:ins w:id="1545" w:author="Ruijie Xu" w:date="2022-02-03T12:23:00Z">
        <w:r w:rsidR="00041F72">
          <w:rPr>
            <w:color w:val="000000" w:themeColor="text1"/>
          </w:rPr>
          <w:t xml:space="preserve"> </w:t>
        </w:r>
      </w:ins>
      <w:commentRangeEnd w:id="1529"/>
      <w:r w:rsidR="00EC4BBA">
        <w:rPr>
          <w:rStyle w:val="CommentReference"/>
        </w:rPr>
        <w:commentReference w:id="1529"/>
      </w:r>
      <w:ins w:id="1546" w:author="Ruijie Xu" w:date="2022-02-03T12:23:00Z">
        <w:r w:rsidR="00041F72" w:rsidRPr="003A137D">
          <w:rPr>
            <w:color w:val="000000" w:themeColor="text1"/>
          </w:rPr>
          <w:t>(</w:t>
        </w:r>
        <w:commentRangeStart w:id="1547"/>
        <w:r w:rsidR="00041F72" w:rsidRPr="003A137D">
          <w:rPr>
            <w:color w:val="000000" w:themeColor="text1"/>
          </w:rPr>
          <w:t>Figure 2</w:t>
        </w:r>
        <w:r w:rsidR="00041F72">
          <w:rPr>
            <w:color w:val="000000" w:themeColor="text1"/>
          </w:rPr>
          <w:t>c</w:t>
        </w:r>
      </w:ins>
      <w:commentRangeEnd w:id="1547"/>
      <w:r w:rsidR="00505A57">
        <w:rPr>
          <w:rStyle w:val="CommentReference"/>
        </w:rPr>
        <w:commentReference w:id="1547"/>
      </w:r>
      <w:ins w:id="1548"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1549"/>
      <w:r w:rsidR="00D0036D" w:rsidRPr="003A137D">
        <w:rPr>
          <w:color w:val="000000" w:themeColor="text1"/>
        </w:rPr>
        <w:lastRenderedPageBreak/>
        <w:t xml:space="preserve">Only the </w:t>
      </w:r>
      <w:ins w:id="1550" w:author="Ruijie Xu" w:date="2022-02-11T09:35:00Z">
        <w:r w:rsidR="00AE3AD8">
          <w:rPr>
            <w:color w:val="000000" w:themeColor="text1"/>
          </w:rPr>
          <w:t>Simpson’s</w:t>
        </w:r>
      </w:ins>
      <w:del w:id="1551"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the standard and customized DBs </w:t>
      </w:r>
      <w:ins w:id="1552" w:author="Liliana Salvador" w:date="2022-02-23T20:39:00Z">
        <w:r w:rsidR="0088072A">
          <w:rPr>
            <w:color w:val="000000" w:themeColor="text1"/>
          </w:rPr>
          <w:t xml:space="preserve">comparison </w:t>
        </w:r>
      </w:ins>
      <w:r w:rsidR="00D0036D" w:rsidRPr="003A137D">
        <w:rPr>
          <w:color w:val="000000" w:themeColor="text1"/>
        </w:rPr>
        <w:t xml:space="preserve">were found </w:t>
      </w:r>
      <w:ins w:id="1553" w:author="Liliana Salvador" w:date="2022-02-23T20:39:00Z">
        <w:r w:rsidR="0088072A">
          <w:rPr>
            <w:color w:val="000000" w:themeColor="text1"/>
          </w:rPr>
          <w:t xml:space="preserve">to be </w:t>
        </w:r>
      </w:ins>
      <w:r w:rsidR="00D0036D" w:rsidRPr="003A137D">
        <w:rPr>
          <w:color w:val="000000" w:themeColor="text1"/>
        </w:rPr>
        <w:t xml:space="preserve">significantly different </w:t>
      </w:r>
      <w:commentRangeEnd w:id="1549"/>
      <w:r w:rsidR="00EC4BBA">
        <w:rPr>
          <w:rStyle w:val="CommentReference"/>
        </w:rPr>
        <w:commentReference w:id="1549"/>
      </w:r>
      <w:del w:id="1554"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1555"/>
      <w:r w:rsidR="008B1B63" w:rsidRPr="003A137D">
        <w:rPr>
          <w:color w:val="000000" w:themeColor="text1"/>
        </w:rPr>
        <w:t>Figure 2</w:t>
      </w:r>
      <w:ins w:id="1556" w:author="Ruijie Xu" w:date="2022-02-03T12:23:00Z">
        <w:r w:rsidR="00041F72">
          <w:rPr>
            <w:color w:val="000000" w:themeColor="text1"/>
          </w:rPr>
          <w:t>c</w:t>
        </w:r>
      </w:ins>
      <w:commentRangeEnd w:id="1555"/>
      <w:r w:rsidR="00505A57">
        <w:rPr>
          <w:rStyle w:val="CommentReference"/>
        </w:rPr>
        <w:commentReference w:id="1555"/>
      </w:r>
      <w:del w:id="1557"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1558" w:author="Ruijie Xu" w:date="2022-02-02T13:11:00Z">
        <w:r w:rsidR="00C92296">
          <w:rPr>
            <w:color w:val="000000" w:themeColor="text1"/>
          </w:rPr>
          <w:t>S</w:t>
        </w:r>
      </w:ins>
      <w:r w:rsidR="008B1B63" w:rsidRPr="003A137D">
        <w:rPr>
          <w:color w:val="000000" w:themeColor="text1"/>
        </w:rPr>
        <w:t>I.</w:t>
      </w:r>
      <w:ins w:id="1559" w:author="Ruijie Xu" w:date="2022-02-03T12:23:00Z">
        <w:r w:rsidR="00041F72">
          <w:rPr>
            <w:color w:val="000000" w:themeColor="text1"/>
          </w:rPr>
          <w:t>4</w:t>
        </w:r>
      </w:ins>
      <w:del w:id="1560"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1D64AA">
      <w:pPr>
        <w:keepNext/>
        <w:spacing w:line="480" w:lineRule="auto"/>
        <w:ind w:firstLine="720"/>
        <w:rPr>
          <w:ins w:id="1561" w:author="Liliana Salvador" w:date="2022-02-26T15:36:00Z"/>
          <w:color w:val="000000" w:themeColor="text1"/>
        </w:rPr>
      </w:pPr>
    </w:p>
    <w:p w14:paraId="62DAE91D" w14:textId="5F6CE829" w:rsidR="00505A57" w:rsidRPr="00505A57" w:rsidRDefault="0007796B" w:rsidP="00505A57">
      <w:pPr>
        <w:spacing w:line="480" w:lineRule="auto"/>
        <w:rPr>
          <w:ins w:id="1562" w:author="Ruijie Xu" w:date="2022-02-02T13:06:00Z"/>
          <w:bCs/>
          <w:i/>
          <w:color w:val="000000" w:themeColor="text1"/>
          <w:rPrChange w:id="1563" w:author="Liliana Salvador" w:date="2022-02-26T15:36:00Z">
            <w:rPr>
              <w:ins w:id="1564" w:author="Ruijie Xu" w:date="2022-02-02T13:06:00Z"/>
              <w:color w:val="000000" w:themeColor="text1"/>
            </w:rPr>
          </w:rPrChange>
        </w:rPr>
        <w:pPrChange w:id="1565" w:author="Liliana Salvador" w:date="2022-02-26T15:36:00Z">
          <w:pPr>
            <w:keepNext/>
            <w:spacing w:line="480" w:lineRule="auto"/>
            <w:ind w:firstLine="720"/>
          </w:pPr>
        </w:pPrChange>
      </w:pPr>
      <w:ins w:id="1566" w:author="Liliana Salvador" w:date="2022-02-26T16:14:00Z">
        <w:r>
          <w:rPr>
            <w:bCs/>
            <w:i/>
            <w:color w:val="000000" w:themeColor="text1"/>
          </w:rPr>
          <w:t>Within-sample diversity (</w:t>
        </w:r>
        <w:r>
          <w:rPr>
            <w:bCs/>
            <w:i/>
            <w:color w:val="000000" w:themeColor="text1"/>
          </w:rPr>
          <w:sym w:font="Symbol" w:char="F061"/>
        </w:r>
        <w:r>
          <w:rPr>
            <w:bCs/>
            <w:i/>
            <w:color w:val="000000" w:themeColor="text1"/>
          </w:rPr>
          <w:t xml:space="preserve">-diversity) </w:t>
        </w:r>
      </w:ins>
      <w:ins w:id="1567" w:author="Liliana Salvador" w:date="2022-02-26T15:36:00Z">
        <w:r w:rsidR="00505A57">
          <w:rPr>
            <w:bCs/>
            <w:i/>
            <w:color w:val="000000" w:themeColor="text1"/>
          </w:rPr>
          <w:t>- Software</w:t>
        </w:r>
      </w:ins>
    </w:p>
    <w:p w14:paraId="29299B70" w14:textId="72942FB1" w:rsidR="00C355C5" w:rsidRDefault="00C355C5">
      <w:pPr>
        <w:spacing w:line="480" w:lineRule="auto"/>
        <w:ind w:firstLine="720"/>
        <w:rPr>
          <w:ins w:id="1568" w:author="Liliana Salvador" w:date="2022-02-26T16:02:00Z"/>
          <w:color w:val="000000" w:themeColor="text1"/>
        </w:rPr>
      </w:pPr>
      <w:ins w:id="1569" w:author="Ruijie Xu" w:date="2022-02-02T13:08:00Z">
        <w:del w:id="1570" w:author="Liliana Salvador" w:date="2022-02-26T15:38:00Z">
          <w:r w:rsidDel="00505A57">
            <w:rPr>
              <w:color w:val="000000" w:themeColor="text1"/>
            </w:rPr>
            <w:delText>In contrast, t</w:delText>
          </w:r>
        </w:del>
      </w:ins>
      <w:ins w:id="1571" w:author="Ruijie Xu" w:date="2022-02-02T13:07:00Z">
        <w:del w:id="1572" w:author="Liliana Salvador" w:date="2022-02-26T15:38:00Z">
          <w:r w:rsidDel="00505A57">
            <w:rPr>
              <w:color w:val="000000" w:themeColor="text1"/>
            </w:rPr>
            <w:delText>he within-sample characterizations using different software’</w:delText>
          </w:r>
        </w:del>
        <w:del w:id="1573" w:author="Liliana Salvador" w:date="2022-02-23T20:39:00Z">
          <w:r w:rsidDel="0088072A">
            <w:rPr>
              <w:color w:val="000000" w:themeColor="text1"/>
            </w:rPr>
            <w:delText>s</w:delText>
          </w:r>
        </w:del>
        <w:del w:id="1574" w:author="Liliana Salvador" w:date="2022-02-26T15:38:00Z">
          <w:r w:rsidDel="00505A57">
            <w:rPr>
              <w:color w:val="000000" w:themeColor="text1"/>
            </w:rPr>
            <w:delText xml:space="preserve"> classification results </w:delText>
          </w:r>
        </w:del>
        <w:del w:id="1575" w:author="Liliana Salvador" w:date="2022-02-23T21:06:00Z">
          <w:r w:rsidDel="00710CF0">
            <w:rPr>
              <w:color w:val="000000" w:themeColor="text1"/>
            </w:rPr>
            <w:delText>are</w:delText>
          </w:r>
        </w:del>
        <w:del w:id="1576" w:author="Liliana Salvador" w:date="2022-02-26T15:38:00Z">
          <w:r w:rsidDel="00505A57">
            <w:rPr>
              <w:color w:val="000000" w:themeColor="text1"/>
            </w:rPr>
            <w:delText xml:space="preserve"> more dis</w:delText>
          </w:r>
        </w:del>
      </w:ins>
      <w:ins w:id="1577" w:author="Ruijie Xu" w:date="2022-02-02T13:08:00Z">
        <w:del w:id="1578" w:author="Liliana Salvador" w:date="2022-02-26T15:38:00Z">
          <w:r w:rsidDel="00505A57">
            <w:rPr>
              <w:color w:val="000000" w:themeColor="text1"/>
            </w:rPr>
            <w:delText>crepant from each other</w:delText>
          </w:r>
        </w:del>
      </w:ins>
      <w:ins w:id="1579" w:author="Ruijie Xu" w:date="2022-02-03T12:24:00Z">
        <w:del w:id="1580" w:author="Liliana Salvador" w:date="2022-02-23T21:13:00Z">
          <w:r w:rsidR="008A2545" w:rsidDel="00710CF0">
            <w:rPr>
              <w:color w:val="000000" w:themeColor="text1"/>
            </w:rPr>
            <w:delText xml:space="preserve"> </w:delText>
          </w:r>
        </w:del>
        <w:del w:id="1581" w:author="Liliana Salvador" w:date="2022-02-26T15:38:00Z">
          <w:r w:rsidR="008A2545" w:rsidDel="00505A57">
            <w:rPr>
              <w:color w:val="000000" w:themeColor="text1"/>
            </w:rPr>
            <w:delText>(Table SII.5)</w:delText>
          </w:r>
        </w:del>
      </w:ins>
      <w:ins w:id="1582" w:author="Ruijie Xu" w:date="2022-02-02T13:08:00Z">
        <w:del w:id="1583" w:author="Liliana Salvador" w:date="2022-02-26T15:38:00Z">
          <w:r w:rsidDel="00505A57">
            <w:rPr>
              <w:color w:val="000000" w:themeColor="text1"/>
            </w:rPr>
            <w:delText xml:space="preserve">. </w:delText>
          </w:r>
        </w:del>
      </w:ins>
      <w:ins w:id="1584" w:author="Ruijie Xu" w:date="2022-02-02T13:12:00Z">
        <w:del w:id="1585" w:author="Liliana Salvador" w:date="2022-02-23T21:14:00Z">
          <w:r w:rsidR="00C92296" w:rsidDel="001A0C95">
            <w:rPr>
              <w:color w:val="000000" w:themeColor="text1"/>
            </w:rPr>
            <w:delText>Starting from t</w:delText>
          </w:r>
        </w:del>
      </w:ins>
      <w:ins w:id="1586" w:author="Liliana Salvador" w:date="2022-02-23T21:14:00Z">
        <w:r w:rsidR="001A0C95">
          <w:rPr>
            <w:color w:val="000000" w:themeColor="text1"/>
          </w:rPr>
          <w:t>T</w:t>
        </w:r>
      </w:ins>
      <w:ins w:id="1587" w:author="Ruijie Xu" w:date="2022-02-02T13:08:00Z">
        <w:r>
          <w:rPr>
            <w:color w:val="000000" w:themeColor="text1"/>
          </w:rPr>
          <w:t>he</w:t>
        </w:r>
      </w:ins>
      <w:ins w:id="1588" w:author="Ruijie Xu" w:date="2022-02-02T13:06:00Z">
        <w:r w:rsidRPr="003A137D">
          <w:rPr>
            <w:color w:val="000000" w:themeColor="text1"/>
          </w:rPr>
          <w:t xml:space="preserve"> number</w:t>
        </w:r>
        <w:del w:id="1589" w:author="Liliana Salvador" w:date="2022-02-23T21:07:00Z">
          <w:r w:rsidRPr="003A137D" w:rsidDel="00710CF0">
            <w:rPr>
              <w:color w:val="000000" w:themeColor="text1"/>
            </w:rPr>
            <w:delText>s</w:delText>
          </w:r>
        </w:del>
        <w:r w:rsidRPr="003A137D">
          <w:rPr>
            <w:color w:val="000000" w:themeColor="text1"/>
          </w:rPr>
          <w:t xml:space="preserve"> of unique </w:t>
        </w:r>
      </w:ins>
      <w:ins w:id="1590" w:author="Liliana Salvador" w:date="2022-02-26T15:48:00Z">
        <w:r w:rsidR="00EF098A">
          <w:rPr>
            <w:color w:val="000000" w:themeColor="text1"/>
          </w:rPr>
          <w:t xml:space="preserve">observed </w:t>
        </w:r>
      </w:ins>
      <w:ins w:id="1591" w:author="Ruijie Xu" w:date="2022-02-02T13:06:00Z">
        <w:r w:rsidRPr="003A137D">
          <w:rPr>
            <w:color w:val="000000" w:themeColor="text1"/>
          </w:rPr>
          <w:t xml:space="preserve">taxa </w:t>
        </w:r>
        <w:del w:id="1592" w:author="Liliana Salvador" w:date="2022-02-26T15:48:00Z">
          <w:r w:rsidRPr="003A137D" w:rsidDel="00EF098A">
            <w:rPr>
              <w:color w:val="000000" w:themeColor="text1"/>
            </w:rPr>
            <w:delText>observed</w:delText>
          </w:r>
        </w:del>
      </w:ins>
      <w:ins w:id="1593" w:author="Ruijie Xu" w:date="2022-02-03T12:24:00Z">
        <w:del w:id="1594" w:author="Liliana Salvador" w:date="2022-02-26T15:48:00Z">
          <w:r w:rsidR="008A2545" w:rsidDel="00EF098A">
            <w:rPr>
              <w:color w:val="000000" w:themeColor="text1"/>
            </w:rPr>
            <w:delText xml:space="preserve"> </w:delText>
          </w:r>
        </w:del>
        <w:r w:rsidR="008A2545">
          <w:rPr>
            <w:color w:val="000000" w:themeColor="text1"/>
          </w:rPr>
          <w:t xml:space="preserve">(Table </w:t>
        </w:r>
      </w:ins>
      <w:ins w:id="1595" w:author="Ruijie Xu" w:date="2022-02-03T12:25:00Z">
        <w:r w:rsidR="008A2545">
          <w:rPr>
            <w:color w:val="000000" w:themeColor="text1"/>
          </w:rPr>
          <w:t xml:space="preserve">SII.5, Figure </w:t>
        </w:r>
      </w:ins>
      <w:ins w:id="1596" w:author="Ruijie Xu" w:date="2022-02-03T12:54:00Z">
        <w:r w:rsidR="004A2C21">
          <w:rPr>
            <w:color w:val="000000" w:themeColor="text1"/>
          </w:rPr>
          <w:t>3</w:t>
        </w:r>
      </w:ins>
      <w:ins w:id="1597" w:author="Ruijie Xu" w:date="2022-02-03T12:25:00Z">
        <w:r w:rsidR="008A2545">
          <w:rPr>
            <w:color w:val="000000" w:themeColor="text1"/>
          </w:rPr>
          <w:t>d</w:t>
        </w:r>
      </w:ins>
      <w:ins w:id="1598" w:author="Ruijie Xu" w:date="2022-02-03T12:24:00Z">
        <w:r w:rsidR="008A2545">
          <w:rPr>
            <w:color w:val="000000" w:themeColor="text1"/>
          </w:rPr>
          <w:t>)</w:t>
        </w:r>
      </w:ins>
      <w:ins w:id="1599" w:author="Liliana Salvador" w:date="2022-02-23T21:14:00Z">
        <w:r w:rsidR="001A0C95">
          <w:rPr>
            <w:color w:val="000000" w:themeColor="text1"/>
          </w:rPr>
          <w:t xml:space="preserve"> </w:t>
        </w:r>
      </w:ins>
      <w:ins w:id="1600" w:author="Liliana Salvador" w:date="2022-02-26T15:40:00Z">
        <w:r w:rsidR="00505A57">
          <w:rPr>
            <w:color w:val="000000" w:themeColor="text1"/>
          </w:rPr>
          <w:t xml:space="preserve">across different software </w:t>
        </w:r>
      </w:ins>
      <w:ins w:id="1601" w:author="Ruijie Xu" w:date="2022-02-02T13:10:00Z">
        <w:del w:id="1602" w:author="Liliana Salvador" w:date="2022-02-23T21:14:00Z">
          <w:r w:rsidR="00C92296" w:rsidDel="001A0C95">
            <w:rPr>
              <w:color w:val="000000" w:themeColor="text1"/>
            </w:rPr>
            <w:delText xml:space="preserve">, which </w:delText>
          </w:r>
        </w:del>
      </w:ins>
      <w:ins w:id="1603" w:author="Ruijie Xu" w:date="2022-02-02T13:06:00Z">
        <w:r w:rsidRPr="003A137D">
          <w:rPr>
            <w:color w:val="000000" w:themeColor="text1"/>
          </w:rPr>
          <w:t xml:space="preserve">were largely </w:t>
        </w:r>
      </w:ins>
      <w:ins w:id="1604" w:author="Ruijie Xu" w:date="2022-02-02T13:25:00Z">
        <w:r w:rsidR="00785589">
          <w:rPr>
            <w:color w:val="000000" w:themeColor="text1"/>
          </w:rPr>
          <w:t>diverge</w:t>
        </w:r>
      </w:ins>
      <w:ins w:id="1605" w:author="Liliana Salvador" w:date="2022-02-23T21:14:00Z">
        <w:r w:rsidR="001A0C95">
          <w:rPr>
            <w:color w:val="000000" w:themeColor="text1"/>
          </w:rPr>
          <w:t>nt</w:t>
        </w:r>
      </w:ins>
      <w:ins w:id="1606" w:author="Liliana Salvador" w:date="2022-02-23T21:15:00Z">
        <w:r w:rsidR="001A0C95">
          <w:rPr>
            <w:color w:val="000000" w:themeColor="text1"/>
          </w:rPr>
          <w:t xml:space="preserve"> from each other</w:t>
        </w:r>
      </w:ins>
      <w:ins w:id="1607" w:author="Ruijie Xu" w:date="2022-02-02T13:25:00Z">
        <w:del w:id="1608" w:author="Liliana Salvador" w:date="2022-02-23T21:14:00Z">
          <w:r w:rsidR="00785589" w:rsidDel="001A0C95">
            <w:rPr>
              <w:color w:val="000000" w:themeColor="text1"/>
            </w:rPr>
            <w:delText>d</w:delText>
          </w:r>
        </w:del>
        <w:del w:id="1609" w:author="Liliana Salvador" w:date="2022-02-26T15:41:00Z">
          <w:r w:rsidR="00785589" w:rsidDel="00505A57">
            <w:rPr>
              <w:color w:val="000000" w:themeColor="text1"/>
            </w:rPr>
            <w:delText xml:space="preserve"> when</w:delText>
          </w:r>
        </w:del>
      </w:ins>
      <w:ins w:id="1610" w:author="Ruijie Xu" w:date="2022-02-02T13:06:00Z">
        <w:del w:id="1611" w:author="Liliana Salvador" w:date="2022-02-26T15:41:00Z">
          <w:r w:rsidRPr="003A137D" w:rsidDel="00505A57">
            <w:rPr>
              <w:color w:val="000000" w:themeColor="text1"/>
            </w:rPr>
            <w:delText xml:space="preserve"> using different sofware</w:delText>
          </w:r>
        </w:del>
        <w:del w:id="1612" w:author="Liliana Salvador" w:date="2022-02-23T21:15:00Z">
          <w:r w:rsidRPr="003A137D" w:rsidDel="001A0C95">
            <w:rPr>
              <w:color w:val="000000" w:themeColor="text1"/>
            </w:rPr>
            <w:delText>s</w:delText>
          </w:r>
        </w:del>
        <w:r w:rsidRPr="003A137D">
          <w:rPr>
            <w:color w:val="000000" w:themeColor="text1"/>
          </w:rPr>
          <w:t>. Out of the 36 pairwise comparison</w:t>
        </w:r>
      </w:ins>
      <w:ins w:id="1613" w:author="Liliana Salvador" w:date="2022-02-23T21:15:00Z">
        <w:r w:rsidR="001A0C95">
          <w:rPr>
            <w:color w:val="000000" w:themeColor="text1"/>
          </w:rPr>
          <w:t>s</w:t>
        </w:r>
      </w:ins>
      <w:ins w:id="1614" w:author="Ruijie Xu" w:date="2022-02-02T13:06:00Z">
        <w:r w:rsidRPr="003A137D">
          <w:rPr>
            <w:color w:val="000000" w:themeColor="text1"/>
          </w:rPr>
          <w:t xml:space="preserve"> between different software, only 6 comparisons were not significantly different (Table </w:t>
        </w:r>
      </w:ins>
      <w:ins w:id="1615" w:author="Ruijie Xu" w:date="2022-02-02T13:12:00Z">
        <w:r w:rsidR="00C92296">
          <w:rPr>
            <w:color w:val="000000" w:themeColor="text1"/>
          </w:rPr>
          <w:t>S</w:t>
        </w:r>
      </w:ins>
      <w:ins w:id="1616" w:author="Ruijie Xu" w:date="2022-02-02T13:06:00Z">
        <w:r w:rsidRPr="003A137D">
          <w:rPr>
            <w:color w:val="000000" w:themeColor="text1"/>
          </w:rPr>
          <w:t>II.</w:t>
        </w:r>
      </w:ins>
      <w:ins w:id="1617" w:author="Ruijie Xu" w:date="2022-02-03T12:25:00Z">
        <w:r w:rsidR="008A2545">
          <w:rPr>
            <w:color w:val="000000" w:themeColor="text1"/>
          </w:rPr>
          <w:t>5</w:t>
        </w:r>
      </w:ins>
      <w:ins w:id="1618" w:author="Ruijie Xu" w:date="2022-02-02T13:06:00Z">
        <w:r w:rsidRPr="003A137D">
          <w:rPr>
            <w:color w:val="000000" w:themeColor="text1"/>
          </w:rPr>
          <w:t xml:space="preserve">), which </w:t>
        </w:r>
      </w:ins>
      <w:ins w:id="1619" w:author="Liliana Salvador" w:date="2022-02-23T21:16:00Z">
        <w:r w:rsidR="001A0C95">
          <w:rPr>
            <w:color w:val="000000" w:themeColor="text1"/>
          </w:rPr>
          <w:t>we</w:t>
        </w:r>
      </w:ins>
      <w:ins w:id="1620" w:author="Ruijie Xu" w:date="2022-02-02T13:06:00Z">
        <w:del w:id="1621" w:author="Liliana Salvador" w:date="2022-02-23T21:15:00Z">
          <w:r w:rsidRPr="003A137D" w:rsidDel="001A0C95">
            <w:rPr>
              <w:color w:val="000000" w:themeColor="text1"/>
            </w:rPr>
            <w:delText>a</w:delText>
          </w:r>
        </w:del>
        <w:r w:rsidRPr="003A137D">
          <w:rPr>
            <w:color w:val="000000" w:themeColor="text1"/>
          </w:rPr>
          <w:t xml:space="preserve">re </w:t>
        </w:r>
        <w:r>
          <w:rPr>
            <w:color w:val="000000" w:themeColor="text1"/>
          </w:rPr>
          <w:t>BLASTN</w:t>
        </w:r>
        <w:r w:rsidRPr="003A137D">
          <w:rPr>
            <w:color w:val="000000" w:themeColor="text1"/>
          </w:rPr>
          <w:t xml:space="preserve">’s observed taxa with Kraken2, CLARK, and CLARK-s, comparison between CLARK and CLARK-s, and comparison between Centrifuge and Kaiju. </w:t>
        </w:r>
      </w:ins>
      <w:ins w:id="1622" w:author="Ruijie Xu" w:date="2022-02-02T13:19:00Z">
        <w:r w:rsidR="00CE1134">
          <w:rPr>
            <w:color w:val="000000" w:themeColor="text1"/>
          </w:rPr>
          <w:t>T</w:t>
        </w:r>
      </w:ins>
      <w:ins w:id="1623" w:author="Ruijie Xu" w:date="2022-02-02T13:06:00Z">
        <w:r w:rsidRPr="003A137D">
          <w:rPr>
            <w:color w:val="000000" w:themeColor="text1"/>
          </w:rPr>
          <w:t>he Shannon ind</w:t>
        </w:r>
      </w:ins>
      <w:ins w:id="1624" w:author="Liliana Salvador" w:date="2022-02-26T15:45:00Z">
        <w:r w:rsidR="00EF098A">
          <w:rPr>
            <w:color w:val="000000" w:themeColor="text1"/>
          </w:rPr>
          <w:t>exes</w:t>
        </w:r>
      </w:ins>
      <w:ins w:id="1625" w:author="Ruijie Xu" w:date="2022-02-02T13:06:00Z">
        <w:del w:id="1626" w:author="Liliana Salvador" w:date="2022-02-26T15:44:00Z">
          <w:r w:rsidRPr="003A137D" w:rsidDel="00EF098A">
            <w:rPr>
              <w:color w:val="000000" w:themeColor="text1"/>
            </w:rPr>
            <w:delText>ex</w:delText>
          </w:r>
        </w:del>
        <w:del w:id="1627" w:author="Liliana Salvador" w:date="2022-02-26T15:45:00Z">
          <w:r w:rsidRPr="003A137D" w:rsidDel="00EF098A">
            <w:rPr>
              <w:color w:val="000000" w:themeColor="text1"/>
            </w:rPr>
            <w:delText>,</w:delText>
          </w:r>
        </w:del>
        <w:r w:rsidRPr="003A137D">
          <w:rPr>
            <w:color w:val="000000" w:themeColor="text1"/>
          </w:rPr>
          <w:t xml:space="preserve"> </w:t>
        </w:r>
      </w:ins>
      <w:ins w:id="1628" w:author="Ruijie Xu" w:date="2022-02-02T13:19:00Z">
        <w:del w:id="1629" w:author="Liliana Salvador" w:date="2022-02-23T21:23:00Z">
          <w:r w:rsidR="00CE1134" w:rsidDel="001A0C95">
            <w:rPr>
              <w:color w:val="000000" w:themeColor="text1"/>
            </w:rPr>
            <w:delText xml:space="preserve">although </w:delText>
          </w:r>
        </w:del>
        <w:r w:rsidR="00CE1134">
          <w:rPr>
            <w:color w:val="000000" w:themeColor="text1"/>
          </w:rPr>
          <w:t>show</w:t>
        </w:r>
      </w:ins>
      <w:ins w:id="1630" w:author="Liliana Salvador" w:date="2022-02-23T21:23:00Z">
        <w:r w:rsidR="001A0C95">
          <w:rPr>
            <w:color w:val="000000" w:themeColor="text1"/>
          </w:rPr>
          <w:t>ed</w:t>
        </w:r>
      </w:ins>
      <w:ins w:id="1631" w:author="Ruijie Xu" w:date="2022-02-02T13:19:00Z">
        <w:del w:id="1632"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1633" w:author="Liliana Salvador" w:date="2022-02-26T15:48:00Z">
        <w:r w:rsidR="00EF098A">
          <w:rPr>
            <w:color w:val="000000" w:themeColor="text1"/>
          </w:rPr>
          <w:t xml:space="preserve"> than the </w:t>
        </w:r>
      </w:ins>
      <w:ins w:id="1634" w:author="Liliana Salvador" w:date="2022-02-26T15:49:00Z">
        <w:r w:rsidR="00EF098A">
          <w:rPr>
            <w:color w:val="000000" w:themeColor="text1"/>
          </w:rPr>
          <w:t xml:space="preserve">unique </w:t>
        </w:r>
      </w:ins>
      <w:ins w:id="1635" w:author="Liliana Salvador" w:date="2022-02-26T15:48:00Z">
        <w:r w:rsidR="00EF098A">
          <w:rPr>
            <w:color w:val="000000" w:themeColor="text1"/>
          </w:rPr>
          <w:t>observed</w:t>
        </w:r>
      </w:ins>
      <w:ins w:id="1636" w:author="Liliana Salvador" w:date="2022-02-26T15:49:00Z">
        <w:r w:rsidR="00EF098A">
          <w:rPr>
            <w:color w:val="000000" w:themeColor="text1"/>
          </w:rPr>
          <w:t xml:space="preserve"> taxa</w:t>
        </w:r>
      </w:ins>
      <w:ins w:id="1637" w:author="Ruijie Xu" w:date="2022-02-02T13:19:00Z">
        <w:r w:rsidR="00CE1134">
          <w:rPr>
            <w:color w:val="000000" w:themeColor="text1"/>
          </w:rPr>
          <w:t xml:space="preserve">, </w:t>
        </w:r>
      </w:ins>
      <w:ins w:id="1638" w:author="Liliana Salvador" w:date="2022-02-23T21:24:00Z">
        <w:r w:rsidR="001A0C95">
          <w:rPr>
            <w:color w:val="000000" w:themeColor="text1"/>
          </w:rPr>
          <w:t xml:space="preserve">however, </w:t>
        </w:r>
      </w:ins>
      <w:ins w:id="1639" w:author="Liliana Salvador" w:date="2022-02-26T15:49:00Z">
        <w:r w:rsidR="00EF098A">
          <w:rPr>
            <w:color w:val="000000" w:themeColor="text1"/>
          </w:rPr>
          <w:t>they still</w:t>
        </w:r>
      </w:ins>
      <w:ins w:id="1640" w:author="Liliana Salvador" w:date="2022-02-23T21:24:00Z">
        <w:r w:rsidR="001A0C95">
          <w:rPr>
            <w:color w:val="000000" w:themeColor="text1"/>
          </w:rPr>
          <w:t xml:space="preserve"> </w:t>
        </w:r>
        <w:r w:rsidR="005D549A">
          <w:rPr>
            <w:color w:val="000000" w:themeColor="text1"/>
          </w:rPr>
          <w:t>had</w:t>
        </w:r>
      </w:ins>
      <w:ins w:id="1641" w:author="Ruijie Xu" w:date="2022-02-02T13:19:00Z">
        <w:del w:id="1642" w:author="Liliana Salvador" w:date="2022-02-23T21:24:00Z">
          <w:r w:rsidR="00CE1134" w:rsidDel="001A0C95">
            <w:rPr>
              <w:color w:val="000000" w:themeColor="text1"/>
            </w:rPr>
            <w:delText>also has</w:delText>
          </w:r>
        </w:del>
        <w:r w:rsidR="00CE1134">
          <w:rPr>
            <w:color w:val="000000" w:themeColor="text1"/>
          </w:rPr>
          <w:t xml:space="preserve"> 2</w:t>
        </w:r>
      </w:ins>
      <w:ins w:id="1643" w:author="Ruijie Xu" w:date="2022-02-02T13:06:00Z">
        <w:r w:rsidRPr="003A137D">
          <w:rPr>
            <w:color w:val="000000" w:themeColor="text1"/>
          </w:rPr>
          <w:t>3 out of 36 comparison</w:t>
        </w:r>
      </w:ins>
      <w:ins w:id="1644" w:author="Ruijie Xu" w:date="2022-02-02T13:19:00Z">
        <w:r w:rsidR="00CE1134">
          <w:rPr>
            <w:color w:val="000000" w:themeColor="text1"/>
          </w:rPr>
          <w:t xml:space="preserve">s </w:t>
        </w:r>
      </w:ins>
      <w:ins w:id="1645" w:author="Ruijie Xu" w:date="2022-02-02T13:20:00Z">
        <w:r w:rsidR="00CE1134">
          <w:rPr>
            <w:color w:val="000000" w:themeColor="text1"/>
          </w:rPr>
          <w:t>between software</w:t>
        </w:r>
      </w:ins>
      <w:ins w:id="1646" w:author="Ruijie Xu" w:date="2022-02-02T13:06:00Z">
        <w:r w:rsidRPr="003A137D">
          <w:rPr>
            <w:color w:val="000000" w:themeColor="text1"/>
          </w:rPr>
          <w:t xml:space="preserve"> </w:t>
        </w:r>
        <w:del w:id="1647" w:author="Liliana Salvador" w:date="2022-02-23T21:25:00Z">
          <w:r w:rsidRPr="003A137D" w:rsidDel="005D549A">
            <w:rPr>
              <w:color w:val="000000" w:themeColor="text1"/>
            </w:rPr>
            <w:delText xml:space="preserve">were </w:delText>
          </w:r>
        </w:del>
        <w:r w:rsidRPr="003A137D">
          <w:rPr>
            <w:color w:val="000000" w:themeColor="text1"/>
          </w:rPr>
          <w:t>significantly different</w:t>
        </w:r>
      </w:ins>
      <w:ins w:id="1648" w:author="Ruijie Xu" w:date="2022-02-03T12:25:00Z">
        <w:r w:rsidR="008A2545">
          <w:rPr>
            <w:color w:val="000000" w:themeColor="text1"/>
          </w:rPr>
          <w:t xml:space="preserve"> (Table SII.</w:t>
        </w:r>
        <w:r w:rsidR="00F83C0B">
          <w:rPr>
            <w:color w:val="000000" w:themeColor="text1"/>
          </w:rPr>
          <w:t xml:space="preserve">5, Figure </w:t>
        </w:r>
      </w:ins>
      <w:ins w:id="1649" w:author="Ruijie Xu" w:date="2022-02-03T12:54:00Z">
        <w:r w:rsidR="004A2C21">
          <w:rPr>
            <w:color w:val="000000" w:themeColor="text1"/>
          </w:rPr>
          <w:t>3</w:t>
        </w:r>
      </w:ins>
      <w:ins w:id="1650" w:author="Ruijie Xu" w:date="2022-02-03T12:25:00Z">
        <w:r w:rsidR="00F83C0B">
          <w:rPr>
            <w:color w:val="000000" w:themeColor="text1"/>
          </w:rPr>
          <w:t>e)</w:t>
        </w:r>
      </w:ins>
      <w:ins w:id="1651" w:author="Ruijie Xu" w:date="2022-02-02T13:06:00Z">
        <w:r w:rsidRPr="003A137D">
          <w:rPr>
            <w:color w:val="000000" w:themeColor="text1"/>
          </w:rPr>
          <w:t xml:space="preserve">. </w:t>
        </w:r>
        <w:commentRangeStart w:id="1652"/>
        <w:r w:rsidRPr="003A137D">
          <w:rPr>
            <w:color w:val="000000" w:themeColor="text1"/>
          </w:rPr>
          <w:t xml:space="preserve">All the </w:t>
        </w:r>
      </w:ins>
      <w:ins w:id="1653" w:author="Liliana Salvador" w:date="2022-02-23T21:25:00Z">
        <w:r w:rsidR="00977BCD">
          <w:rPr>
            <w:color w:val="000000" w:themeColor="text1"/>
          </w:rPr>
          <w:t xml:space="preserve">software </w:t>
        </w:r>
      </w:ins>
      <w:ins w:id="1654" w:author="Ruijie Xu" w:date="2022-02-02T13:06:00Z">
        <w:r w:rsidRPr="003A137D">
          <w:rPr>
            <w:color w:val="000000" w:themeColor="text1"/>
          </w:rPr>
          <w:t xml:space="preserve">classifications of software </w:t>
        </w:r>
      </w:ins>
      <w:ins w:id="1655" w:author="Liliana Salvador" w:date="2022-02-23T21:26:00Z">
        <w:r w:rsidR="00977BCD">
          <w:rPr>
            <w:color w:val="000000" w:themeColor="text1"/>
          </w:rPr>
          <w:t xml:space="preserve">that were </w:t>
        </w:r>
      </w:ins>
      <w:ins w:id="1656" w:author="Ruijie Xu" w:date="2022-02-02T13:06:00Z">
        <w:r w:rsidRPr="003A137D">
          <w:rPr>
            <w:color w:val="000000" w:themeColor="text1"/>
          </w:rPr>
          <w:t>found</w:t>
        </w:r>
      </w:ins>
      <w:ins w:id="1657" w:author="Liliana Salvador" w:date="2022-02-23T21:26:00Z">
        <w:r w:rsidR="00977BCD">
          <w:rPr>
            <w:color w:val="000000" w:themeColor="text1"/>
          </w:rPr>
          <w:t xml:space="preserve"> to be</w:t>
        </w:r>
      </w:ins>
      <w:ins w:id="1658" w:author="Ruijie Xu" w:date="2022-02-02T13:06:00Z">
        <w:r w:rsidRPr="003A137D">
          <w:rPr>
            <w:color w:val="000000" w:themeColor="text1"/>
          </w:rPr>
          <w:t xml:space="preserve"> similar in observed taxa</w:t>
        </w:r>
      </w:ins>
      <w:ins w:id="1659" w:author="Liliana Salvador" w:date="2022-02-23T21:26:00Z">
        <w:r w:rsidR="00977BCD">
          <w:rPr>
            <w:color w:val="000000" w:themeColor="text1"/>
          </w:rPr>
          <w:t>,</w:t>
        </w:r>
      </w:ins>
      <w:ins w:id="1660" w:author="Ruijie Xu" w:date="2022-02-02T13:06:00Z">
        <w:r w:rsidRPr="003A137D">
          <w:rPr>
            <w:color w:val="000000" w:themeColor="text1"/>
          </w:rPr>
          <w:t xml:space="preserve"> w</w:t>
        </w:r>
      </w:ins>
      <w:ins w:id="1661" w:author="Liliana Salvador" w:date="2022-02-23T21:26:00Z">
        <w:r w:rsidR="00977BCD">
          <w:rPr>
            <w:color w:val="000000" w:themeColor="text1"/>
          </w:rPr>
          <w:t>ere</w:t>
        </w:r>
      </w:ins>
      <w:ins w:id="1662" w:author="Ruijie Xu" w:date="2022-02-02T13:06:00Z">
        <w:del w:id="1663" w:author="Liliana Salvador" w:date="2022-02-23T21:26:00Z">
          <w:r w:rsidRPr="003A137D" w:rsidDel="00977BCD">
            <w:rPr>
              <w:color w:val="000000" w:themeColor="text1"/>
            </w:rPr>
            <w:delText>as</w:delText>
          </w:r>
        </w:del>
        <w:r w:rsidRPr="003A137D">
          <w:rPr>
            <w:color w:val="000000" w:themeColor="text1"/>
          </w:rPr>
          <w:t xml:space="preserve"> also found</w:t>
        </w:r>
      </w:ins>
      <w:ins w:id="1664" w:author="Liliana Salvador" w:date="2022-02-23T21:26:00Z">
        <w:r w:rsidR="00977BCD">
          <w:rPr>
            <w:color w:val="000000" w:themeColor="text1"/>
          </w:rPr>
          <w:t xml:space="preserve"> to be</w:t>
        </w:r>
      </w:ins>
      <w:ins w:id="1665" w:author="Ruijie Xu" w:date="2022-02-02T13:06:00Z">
        <w:r w:rsidRPr="003A137D">
          <w:rPr>
            <w:color w:val="000000" w:themeColor="text1"/>
          </w:rPr>
          <w:t xml:space="preserve"> not significant</w:t>
        </w:r>
      </w:ins>
      <w:ins w:id="1666" w:author="Liliana Salvador" w:date="2022-02-23T21:26:00Z">
        <w:r w:rsidR="00977BCD">
          <w:rPr>
            <w:color w:val="000000" w:themeColor="text1"/>
          </w:rPr>
          <w:t xml:space="preserve">ly different </w:t>
        </w:r>
      </w:ins>
      <w:ins w:id="1667" w:author="Ruijie Xu" w:date="2022-02-02T13:06:00Z">
        <w:del w:id="1668" w:author="Liliana Salvador" w:date="2022-02-23T21:26:00Z">
          <w:r w:rsidRPr="003A137D" w:rsidDel="00977BCD">
            <w:rPr>
              <w:color w:val="000000" w:themeColor="text1"/>
            </w:rPr>
            <w:delText xml:space="preserve"> in difference </w:delText>
          </w:r>
        </w:del>
        <w:r w:rsidRPr="003A137D">
          <w:rPr>
            <w:color w:val="000000" w:themeColor="text1"/>
          </w:rPr>
          <w:t xml:space="preserve">for their Shannon indices. </w:t>
        </w:r>
      </w:ins>
      <w:commentRangeEnd w:id="1652"/>
      <w:r w:rsidR="00E33A4D">
        <w:rPr>
          <w:rStyle w:val="CommentReference"/>
        </w:rPr>
        <w:commentReference w:id="1652"/>
      </w:r>
      <w:ins w:id="1669" w:author="Ruijie Xu" w:date="2022-02-02T13:06:00Z">
        <w:del w:id="1670" w:author="Liliana Salvador" w:date="2022-02-26T15:57:00Z">
          <w:r w:rsidRPr="003A137D" w:rsidDel="00E33A4D">
            <w:rPr>
              <w:color w:val="000000" w:themeColor="text1"/>
            </w:rPr>
            <w:delText>Shannon indices obtained with</w:delText>
          </w:r>
        </w:del>
        <w:r w:rsidRPr="003A137D">
          <w:rPr>
            <w:color w:val="000000" w:themeColor="text1"/>
          </w:rPr>
          <w:t xml:space="preserve"> </w:t>
        </w:r>
        <w:r>
          <w:rPr>
            <w:color w:val="000000" w:themeColor="text1"/>
          </w:rPr>
          <w:t>BLASTN</w:t>
        </w:r>
        <w:r w:rsidRPr="003A137D">
          <w:rPr>
            <w:color w:val="000000" w:themeColor="text1"/>
          </w:rPr>
          <w:t xml:space="preserve">’s classification </w:t>
        </w:r>
        <w:del w:id="1671" w:author="Liliana Salvador" w:date="2022-02-23T21:26:00Z">
          <w:r w:rsidRPr="003A137D" w:rsidDel="00977BCD">
            <w:rPr>
              <w:color w:val="000000" w:themeColor="text1"/>
            </w:rPr>
            <w:delText>was also</w:delText>
          </w:r>
        </w:del>
      </w:ins>
      <w:ins w:id="1672" w:author="Liliana Salvador" w:date="2022-02-23T21:26:00Z">
        <w:r w:rsidR="00977BCD">
          <w:rPr>
            <w:color w:val="000000" w:themeColor="text1"/>
          </w:rPr>
          <w:t>were</w:t>
        </w:r>
      </w:ins>
      <w:ins w:id="1673" w:author="Ruijie Xu" w:date="2022-02-02T13:06:00Z">
        <w:r w:rsidRPr="003A137D">
          <w:rPr>
            <w:color w:val="000000" w:themeColor="text1"/>
          </w:rPr>
          <w:t xml:space="preserve"> found </w:t>
        </w:r>
      </w:ins>
      <w:ins w:id="1674" w:author="Liliana Salvador" w:date="2022-02-23T21:26:00Z">
        <w:r w:rsidR="00977BCD">
          <w:rPr>
            <w:color w:val="000000" w:themeColor="text1"/>
          </w:rPr>
          <w:t xml:space="preserve">to be </w:t>
        </w:r>
      </w:ins>
      <w:ins w:id="1675" w:author="Ruijie Xu" w:date="2022-02-02T13:06:00Z">
        <w:del w:id="1676" w:author="Liliana Salvador" w:date="2022-02-26T15:57:00Z">
          <w:r w:rsidRPr="003A137D" w:rsidDel="00E33A4D">
            <w:rPr>
              <w:color w:val="000000" w:themeColor="text1"/>
            </w:rPr>
            <w:delText>not different from the</w:delText>
          </w:r>
        </w:del>
      </w:ins>
      <w:ins w:id="1677" w:author="Liliana Salvador" w:date="2022-02-26T15:57:00Z">
        <w:r w:rsidR="00E33A4D">
          <w:rPr>
            <w:color w:val="000000" w:themeColor="text1"/>
          </w:rPr>
          <w:t>similar to the</w:t>
        </w:r>
      </w:ins>
      <w:ins w:id="1678" w:author="Ruijie Xu" w:date="2022-02-02T13:06:00Z">
        <w:r w:rsidRPr="003A137D">
          <w:rPr>
            <w:color w:val="000000" w:themeColor="text1"/>
          </w:rPr>
          <w:t xml:space="preserve"> </w:t>
        </w:r>
        <w:del w:id="1679" w:author="Liliana Salvador" w:date="2022-02-23T21:27:00Z">
          <w:r w:rsidRPr="003A137D" w:rsidDel="00977BCD">
            <w:rPr>
              <w:color w:val="000000" w:themeColor="text1"/>
            </w:rPr>
            <w:delText>that of</w:delText>
          </w:r>
        </w:del>
      </w:ins>
      <w:ins w:id="1680" w:author="Liliana Salvador" w:date="2022-02-23T21:27:00Z">
        <w:r w:rsidR="00977BCD">
          <w:rPr>
            <w:color w:val="000000" w:themeColor="text1"/>
          </w:rPr>
          <w:t>ones from</w:t>
        </w:r>
      </w:ins>
      <w:ins w:id="1681" w:author="Ruijie Xu" w:date="2022-02-02T13:06:00Z">
        <w:r w:rsidRPr="003A137D">
          <w:rPr>
            <w:color w:val="000000" w:themeColor="text1"/>
          </w:rPr>
          <w:t xml:space="preserve"> Bracken and Diamond. </w:t>
        </w:r>
        <w:commentRangeStart w:id="1682"/>
        <w:commentRangeStart w:id="1683"/>
        <w:proofErr w:type="gramStart"/>
        <w:r w:rsidRPr="003A137D">
          <w:rPr>
            <w:color w:val="000000" w:themeColor="text1"/>
          </w:rPr>
          <w:t>These software</w:t>
        </w:r>
        <w:proofErr w:type="gramEnd"/>
        <w:r w:rsidRPr="003A137D">
          <w:rPr>
            <w:color w:val="000000" w:themeColor="text1"/>
          </w:rPr>
          <w:t xml:space="preserve"> similar to the Shannon indices obtained from </w:t>
        </w:r>
        <w:r>
          <w:rPr>
            <w:color w:val="000000" w:themeColor="text1"/>
          </w:rPr>
          <w:t>BLASTN</w:t>
        </w:r>
        <w:r w:rsidRPr="003A137D">
          <w:rPr>
            <w:color w:val="000000" w:themeColor="text1"/>
          </w:rPr>
          <w:t xml:space="preserve"> was also found similar with each other, ex. Bracken vs. Diamond, Bracken vs. CLARK and CLARK-s, and Diamond vs. CLARK and CLARK-s, and etc.</w:t>
        </w:r>
      </w:ins>
      <w:ins w:id="1684" w:author="Ruijie Xu" w:date="2022-02-11T09:32:00Z">
        <w:r w:rsidR="00917A88">
          <w:rPr>
            <w:color w:val="000000" w:themeColor="text1"/>
          </w:rPr>
          <w:t xml:space="preserve"> </w:t>
        </w:r>
      </w:ins>
      <w:commentRangeEnd w:id="1682"/>
      <w:r w:rsidR="00E33A4D">
        <w:rPr>
          <w:rStyle w:val="CommentReference"/>
        </w:rPr>
        <w:commentReference w:id="1682"/>
      </w:r>
      <w:commentRangeEnd w:id="1683"/>
      <w:r w:rsidR="00E33A4D">
        <w:rPr>
          <w:rStyle w:val="CommentReference"/>
        </w:rPr>
        <w:commentReference w:id="1683"/>
      </w:r>
      <w:ins w:id="1685" w:author="Ruijie Xu" w:date="2022-02-11T09:33:00Z">
        <w:r w:rsidR="000A10AC">
          <w:rPr>
            <w:color w:val="000000" w:themeColor="text1"/>
          </w:rPr>
          <w:t>T</w:t>
        </w:r>
      </w:ins>
      <w:ins w:id="1686" w:author="Ruijie Xu" w:date="2022-02-11T09:32:00Z">
        <w:r w:rsidR="00917A88">
          <w:rPr>
            <w:color w:val="000000" w:themeColor="text1"/>
          </w:rPr>
          <w:t>he Simpson’s index</w:t>
        </w:r>
      </w:ins>
      <w:ins w:id="1687" w:author="Liliana Salvador" w:date="2022-02-26T15:54:00Z">
        <w:r w:rsidR="00EF098A">
          <w:rPr>
            <w:color w:val="000000" w:themeColor="text1"/>
          </w:rPr>
          <w:t>es</w:t>
        </w:r>
      </w:ins>
      <w:ins w:id="1688" w:author="Ruijie Xu" w:date="2022-02-11T09:34:00Z">
        <w:r w:rsidR="005636CA">
          <w:rPr>
            <w:color w:val="000000" w:themeColor="text1"/>
          </w:rPr>
          <w:t xml:space="preserve"> </w:t>
        </w:r>
      </w:ins>
      <w:ins w:id="1689" w:author="Ruijie Xu" w:date="2022-02-02T13:06:00Z">
        <w:r w:rsidRPr="003A137D">
          <w:rPr>
            <w:color w:val="000000" w:themeColor="text1"/>
          </w:rPr>
          <w:t xml:space="preserve">were </w:t>
        </w:r>
      </w:ins>
      <w:ins w:id="1690" w:author="Liliana Salvador" w:date="2022-02-23T21:28:00Z">
        <w:r w:rsidR="00977BCD">
          <w:rPr>
            <w:color w:val="000000" w:themeColor="text1"/>
          </w:rPr>
          <w:t xml:space="preserve">the ones </w:t>
        </w:r>
      </w:ins>
      <w:ins w:id="1691" w:author="Liliana Salvador" w:date="2022-02-26T15:54:00Z">
        <w:r w:rsidR="00EF098A">
          <w:rPr>
            <w:color w:val="000000" w:themeColor="text1"/>
          </w:rPr>
          <w:t xml:space="preserve">that </w:t>
        </w:r>
        <w:r w:rsidR="00E33A4D">
          <w:rPr>
            <w:color w:val="000000" w:themeColor="text1"/>
          </w:rPr>
          <w:t xml:space="preserve">were </w:t>
        </w:r>
      </w:ins>
      <w:ins w:id="1692" w:author="Ruijie Xu" w:date="2022-02-02T13:06:00Z">
        <w:r w:rsidRPr="003A137D">
          <w:rPr>
            <w:color w:val="000000" w:themeColor="text1"/>
          </w:rPr>
          <w:t xml:space="preserve">least impacted by the differences in classification results across software. Only 7 out of 36 comparison were found </w:t>
        </w:r>
      </w:ins>
      <w:ins w:id="1693" w:author="Liliana Salvador" w:date="2022-02-23T21:28:00Z">
        <w:r w:rsidR="00977BCD">
          <w:rPr>
            <w:color w:val="000000" w:themeColor="text1"/>
          </w:rPr>
          <w:t xml:space="preserve">to be </w:t>
        </w:r>
      </w:ins>
      <w:ins w:id="1694" w:author="Ruijie Xu" w:date="2022-02-02T13:06:00Z">
        <w:r w:rsidRPr="003A137D">
          <w:rPr>
            <w:color w:val="000000" w:themeColor="text1"/>
          </w:rPr>
          <w:t xml:space="preserve">significantly different </w:t>
        </w:r>
        <w:del w:id="1695" w:author="Liliana Salvador" w:date="2022-02-26T15:54:00Z">
          <w:r w:rsidRPr="003A137D" w:rsidDel="00E33A4D">
            <w:rPr>
              <w:color w:val="000000" w:themeColor="text1"/>
            </w:rPr>
            <w:delText>in Simpson indices</w:delText>
          </w:r>
        </w:del>
      </w:ins>
      <w:ins w:id="1696" w:author="Ruijie Xu" w:date="2022-02-03T12:26:00Z">
        <w:del w:id="1697"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1698" w:author="Ruijie Xu" w:date="2022-02-03T12:54:00Z">
        <w:r w:rsidR="004A2C21">
          <w:rPr>
            <w:color w:val="000000" w:themeColor="text1"/>
          </w:rPr>
          <w:t>3</w:t>
        </w:r>
      </w:ins>
      <w:ins w:id="1699" w:author="Ruijie Xu" w:date="2022-02-03T12:26:00Z">
        <w:r w:rsidR="00F83C0B">
          <w:rPr>
            <w:color w:val="000000" w:themeColor="text1"/>
          </w:rPr>
          <w:t>f)</w:t>
        </w:r>
      </w:ins>
      <w:ins w:id="1700" w:author="Ruijie Xu" w:date="2022-02-02T13:06:00Z">
        <w:r w:rsidRPr="003A137D">
          <w:rPr>
            <w:color w:val="000000" w:themeColor="text1"/>
          </w:rPr>
          <w:t xml:space="preserve">. Most of these significantly different comparisons were identified </w:t>
        </w:r>
      </w:ins>
      <w:ins w:id="1701" w:author="Liliana Salvador" w:date="2022-02-23T21:29:00Z">
        <w:r w:rsidR="00977BCD">
          <w:rPr>
            <w:color w:val="000000" w:themeColor="text1"/>
          </w:rPr>
          <w:t xml:space="preserve">to be </w:t>
        </w:r>
      </w:ins>
      <w:ins w:id="1702" w:author="Ruijie Xu" w:date="2022-02-02T13:06:00Z">
        <w:r w:rsidRPr="003A137D">
          <w:rPr>
            <w:color w:val="000000" w:themeColor="text1"/>
          </w:rPr>
          <w:t>between CLARK-s (3/7) and Centrifuge (4/7) with other software</w:t>
        </w:r>
        <w:del w:id="1703" w:author="Liliana Salvador" w:date="2022-02-23T21:29:00Z">
          <w:r w:rsidRPr="003A137D" w:rsidDel="00977BCD">
            <w:rPr>
              <w:color w:val="000000" w:themeColor="text1"/>
            </w:rPr>
            <w:delText>s</w:delText>
          </w:r>
        </w:del>
        <w:r w:rsidRPr="003A137D">
          <w:rPr>
            <w:color w:val="000000" w:themeColor="text1"/>
          </w:rPr>
          <w:t xml:space="preserve"> or </w:t>
        </w:r>
        <w:commentRangeStart w:id="1704"/>
        <w:r w:rsidRPr="003A137D">
          <w:rPr>
            <w:color w:val="000000" w:themeColor="text1"/>
          </w:rPr>
          <w:t>between each other</w:t>
        </w:r>
      </w:ins>
      <w:commentRangeEnd w:id="1704"/>
      <w:r w:rsidR="00977BCD">
        <w:rPr>
          <w:rStyle w:val="CommentReference"/>
        </w:rPr>
        <w:commentReference w:id="1704"/>
      </w:r>
      <w:ins w:id="1705" w:author="Ruijie Xu" w:date="2022-02-02T13:06:00Z">
        <w:r w:rsidRPr="003A137D">
          <w:rPr>
            <w:color w:val="000000" w:themeColor="text1"/>
          </w:rPr>
          <w:t>.</w:t>
        </w:r>
      </w:ins>
    </w:p>
    <w:p w14:paraId="42BE87CF" w14:textId="77777777" w:rsidR="00E33A4D" w:rsidRDefault="00E33A4D" w:rsidP="00E33A4D">
      <w:pPr>
        <w:spacing w:line="480" w:lineRule="auto"/>
        <w:rPr>
          <w:ins w:id="1706" w:author="Liliana Salvador" w:date="2022-02-26T16:02:00Z"/>
          <w:color w:val="000000" w:themeColor="text1"/>
        </w:rPr>
      </w:pPr>
    </w:p>
    <w:p w14:paraId="28BF79FC" w14:textId="24247433" w:rsidR="00E33A4D" w:rsidRPr="00E33A4D" w:rsidRDefault="00E33A4D" w:rsidP="00E33A4D">
      <w:pPr>
        <w:spacing w:line="480" w:lineRule="auto"/>
        <w:rPr>
          <w:i/>
          <w:color w:val="000000" w:themeColor="text1"/>
          <w:rPrChange w:id="1707" w:author="Liliana Salvador" w:date="2022-02-26T16:05:00Z">
            <w:rPr>
              <w:color w:val="000000" w:themeColor="text1"/>
            </w:rPr>
          </w:rPrChange>
        </w:rPr>
        <w:pPrChange w:id="1708" w:author="Liliana Salvador" w:date="2022-02-26T16:02:00Z">
          <w:pPr>
            <w:keepNext/>
            <w:spacing w:line="480" w:lineRule="auto"/>
            <w:ind w:firstLine="720"/>
          </w:pPr>
        </w:pPrChange>
      </w:pPr>
      <w:ins w:id="1709" w:author="Liliana Salvador" w:date="2022-02-26T16:04:00Z">
        <w:r w:rsidRPr="00E33A4D">
          <w:rPr>
            <w:i/>
            <w:color w:val="000000" w:themeColor="text1"/>
            <w:rPrChange w:id="1710" w:author="Liliana Salvador" w:date="2022-02-26T16:05:00Z">
              <w:rPr>
                <w:color w:val="000000" w:themeColor="text1"/>
              </w:rPr>
            </w:rPrChange>
          </w:rPr>
          <w:t>Between-sample diversity</w:t>
        </w:r>
      </w:ins>
      <w:ins w:id="1711"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1712" w:author="Liliana Salvador" w:date="2022-02-26T16:11:00Z">
        <w:r w:rsidR="0007796B">
          <w:rPr>
            <w:i/>
            <w:color w:val="000000" w:themeColor="text1"/>
          </w:rPr>
          <w:t xml:space="preserve"> - </w:t>
        </w:r>
      </w:ins>
      <w:ins w:id="1713" w:author="Liliana Salvador" w:date="2022-02-26T16:14:00Z">
        <w:r w:rsidR="0007796B">
          <w:rPr>
            <w:i/>
            <w:color w:val="000000" w:themeColor="text1"/>
          </w:rPr>
          <w:t>DB</w:t>
        </w:r>
      </w:ins>
      <w:ins w:id="1714" w:author="Liliana Salvador" w:date="2022-02-26T16:11:00Z">
        <w:r w:rsidR="0007796B">
          <w:rPr>
            <w:i/>
            <w:color w:val="000000" w:themeColor="text1"/>
          </w:rPr>
          <w:t>s</w:t>
        </w:r>
      </w:ins>
    </w:p>
    <w:p w14:paraId="79137D15" w14:textId="646A30D6" w:rsidR="000C080D" w:rsidDel="00977BCD" w:rsidRDefault="00D0036D" w:rsidP="000C080D">
      <w:pPr>
        <w:keepNext/>
        <w:spacing w:line="480" w:lineRule="auto"/>
        <w:ind w:firstLine="720"/>
        <w:rPr>
          <w:ins w:id="1715" w:author="Ruijie Xu" w:date="2022-02-02T13:26:00Z"/>
          <w:del w:id="1716" w:author="Liliana Salvador" w:date="2022-02-23T21:30:00Z"/>
          <w:color w:val="000000" w:themeColor="text1"/>
        </w:rPr>
      </w:pPr>
      <w:commentRangeStart w:id="1717"/>
      <w:r w:rsidRPr="003A137D">
        <w:rPr>
          <w:color w:val="000000" w:themeColor="text1"/>
        </w:rPr>
        <w:lastRenderedPageBreak/>
        <w:t xml:space="preserve">In addition to the characterization of the microbial community within each sample, relationships between the microbial communities are also very important in metagenomics studies. </w:t>
      </w:r>
      <w:commentRangeEnd w:id="1717"/>
      <w:r w:rsidR="0007796B">
        <w:rPr>
          <w:rStyle w:val="CommentReference"/>
        </w:rPr>
        <w:commentReference w:id="1717"/>
      </w:r>
      <w:r w:rsidR="00714493" w:rsidRPr="003A137D">
        <w:rPr>
          <w:color w:val="000000" w:themeColor="text1"/>
        </w:rPr>
        <w:t xml:space="preserve">The pairwise relationships between every two </w:t>
      </w:r>
      <w:r w:rsidR="00714493" w:rsidRPr="00977BCD">
        <w:rPr>
          <w:i/>
          <w:color w:val="000000" w:themeColor="text1"/>
          <w:rPrChange w:id="1718" w:author="Liliana Salvador" w:date="2022-02-23T21:29:00Z">
            <w:rPr>
              <w:color w:val="000000" w:themeColor="text1"/>
            </w:rPr>
          </w:rPrChange>
        </w:rPr>
        <w:t>Rattus</w:t>
      </w:r>
      <w:r w:rsidR="00714493" w:rsidRPr="003A137D">
        <w:rPr>
          <w:color w:val="000000" w:themeColor="text1"/>
        </w:rPr>
        <w:t xml:space="preserve"> samples </w:t>
      </w:r>
      <w:del w:id="1719"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1720" w:author="Liliana Salvador" w:date="2022-02-26T16:09:00Z">
        <w:r w:rsidR="00714493" w:rsidRPr="003A137D" w:rsidDel="0007796B">
          <w:rPr>
            <w:color w:val="000000" w:themeColor="text1"/>
          </w:rPr>
          <w:delText xml:space="preserve">described </w:delText>
        </w:r>
      </w:del>
      <w:ins w:id="1721"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1722" w:author="Liliana Salvador" w:date="2022-02-26T16:08:00Z">
        <w:r w:rsidR="0007796B">
          <w:rPr>
            <w:color w:val="000000" w:themeColor="text1"/>
          </w:rPr>
          <w:t xml:space="preserve">(BC) </w:t>
        </w:r>
      </w:ins>
      <w:ins w:id="1723"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1724" w:author="Ruijie Xu" w:date="2022-02-02T13:21:00Z">
        <w:r w:rsidR="00714493" w:rsidRPr="003A137D" w:rsidDel="00785589">
          <w:rPr>
            <w:color w:val="000000" w:themeColor="text1"/>
          </w:rPr>
          <w:delText xml:space="preserve"> (Figur</w:delText>
        </w:r>
      </w:del>
      <w:del w:id="1725"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012DB160" w:rsidR="00082DF4" w:rsidRDefault="00A310EF">
      <w:pPr>
        <w:keepNext/>
        <w:spacing w:line="480" w:lineRule="auto"/>
        <w:ind w:firstLine="720"/>
        <w:rPr>
          <w:ins w:id="1726" w:author="Liliana Salvador" w:date="2022-02-26T16:15:00Z"/>
          <w:color w:val="000000" w:themeColor="text1"/>
        </w:rPr>
      </w:pPr>
      <w:del w:id="1727"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1728" w:author="Ruijie Xu" w:date="2022-02-02T13:21:00Z">
        <w:r w:rsidRPr="003A137D" w:rsidDel="00785589">
          <w:rPr>
            <w:color w:val="000000" w:themeColor="text1"/>
          </w:rPr>
          <w:delText xml:space="preserve"> </w:delText>
        </w:r>
      </w:del>
      <w:del w:id="1729" w:author="Ruijie Xu" w:date="2022-02-02T13:26:00Z">
        <w:r w:rsidRPr="003A137D" w:rsidDel="000C080D">
          <w:rPr>
            <w:color w:val="000000" w:themeColor="text1"/>
          </w:rPr>
          <w:delText xml:space="preserve">were </w:delText>
        </w:r>
      </w:del>
      <w:del w:id="1730"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1731" w:author="Ruijie Xu" w:date="2022-02-02T13:26:00Z">
        <w:r w:rsidRPr="003A137D" w:rsidDel="000C080D">
          <w:rPr>
            <w:color w:val="000000" w:themeColor="text1"/>
          </w:rPr>
          <w:delText xml:space="preserve"> </w:delText>
        </w:r>
      </w:del>
      <w:del w:id="1732" w:author="Ruijie Xu" w:date="2022-02-02T13:21:00Z">
        <w:r w:rsidRPr="003A137D" w:rsidDel="00785589">
          <w:rPr>
            <w:color w:val="000000" w:themeColor="text1"/>
          </w:rPr>
          <w:delText>(</w:delText>
        </w:r>
      </w:del>
      <w:del w:id="1733" w:author="Ruijie Xu" w:date="2022-02-02T13:26:00Z">
        <w:r w:rsidRPr="003A137D" w:rsidDel="000C080D">
          <w:rPr>
            <w:color w:val="000000" w:themeColor="text1"/>
          </w:rPr>
          <w:delText>Table I.4</w:delText>
        </w:r>
      </w:del>
      <w:del w:id="1734" w:author="Ruijie Xu" w:date="2022-02-02T13:21:00Z">
        <w:r w:rsidRPr="003A137D" w:rsidDel="00785589">
          <w:rPr>
            <w:color w:val="000000" w:themeColor="text1"/>
          </w:rPr>
          <w:delText>)</w:delText>
        </w:r>
      </w:del>
      <w:del w:id="1735" w:author="Ruijie Xu" w:date="2022-02-02T13:26:00Z">
        <w:r w:rsidRPr="003A137D" w:rsidDel="000C080D">
          <w:rPr>
            <w:color w:val="000000" w:themeColor="text1"/>
          </w:rPr>
          <w:delText xml:space="preserve">. </w:delText>
        </w:r>
      </w:del>
      <w:r w:rsidRPr="003A137D">
        <w:rPr>
          <w:color w:val="000000" w:themeColor="text1"/>
        </w:rPr>
        <w:t>The</w:t>
      </w:r>
      <w:ins w:id="1736" w:author="Ruijie Xu" w:date="2022-02-02T13:27:00Z">
        <w:r w:rsidR="000C080D">
          <w:rPr>
            <w:color w:val="000000" w:themeColor="text1"/>
          </w:rPr>
          <w:t xml:space="preserve"> </w:t>
        </w:r>
        <w:del w:id="1737" w:author="Liliana Salvador" w:date="2022-02-26T16:08:00Z">
          <w:r w:rsidR="000C080D" w:rsidDel="0007796B">
            <w:rPr>
              <w:color w:val="000000" w:themeColor="text1"/>
            </w:rPr>
            <w:delText>Bray-Curtis</w:delText>
          </w:r>
        </w:del>
      </w:ins>
      <w:del w:id="1738" w:author="Liliana Salvador" w:date="2022-02-26T16:08:00Z">
        <w:r w:rsidR="00650B46" w:rsidRPr="003A137D" w:rsidDel="0007796B">
          <w:rPr>
            <w:color w:val="000000" w:themeColor="text1"/>
          </w:rPr>
          <w:delText>se</w:delText>
        </w:r>
      </w:del>
      <w:ins w:id="1739" w:author="Liliana Salvador" w:date="2022-02-26T16:08:00Z">
        <w:r w:rsidR="0007796B">
          <w:rPr>
            <w:color w:val="000000" w:themeColor="text1"/>
          </w:rPr>
          <w:t>BC</w:t>
        </w:r>
      </w:ins>
      <w:r w:rsidRPr="003A137D">
        <w:rPr>
          <w:color w:val="000000" w:themeColor="text1"/>
        </w:rPr>
        <w:t xml:space="preserve"> ind</w:t>
      </w:r>
      <w:ins w:id="1740" w:author="Liliana Salvador" w:date="2022-02-26T16:08:00Z">
        <w:r w:rsidR="0007796B">
          <w:rPr>
            <w:color w:val="000000" w:themeColor="text1"/>
          </w:rPr>
          <w:t>exes</w:t>
        </w:r>
      </w:ins>
      <w:del w:id="1741" w:author="Liliana Salvador" w:date="2022-02-26T16:08:00Z">
        <w:r w:rsidRPr="003A137D" w:rsidDel="0007796B">
          <w:rPr>
            <w:color w:val="000000" w:themeColor="text1"/>
          </w:rPr>
          <w:delText>ic</w:delText>
        </w:r>
      </w:del>
      <w:del w:id="1742" w:author="Liliana Salvador" w:date="2022-02-23T21:30:00Z">
        <w:r w:rsidRPr="003A137D" w:rsidDel="00977BCD">
          <w:rPr>
            <w:color w:val="000000" w:themeColor="text1"/>
          </w:rPr>
          <w:delText>i</w:delText>
        </w:r>
      </w:del>
      <w:del w:id="1743" w:author="Liliana Salvador" w:date="2022-02-26T16:08:00Z">
        <w:r w:rsidRPr="003A137D" w:rsidDel="0007796B">
          <w:rPr>
            <w:color w:val="000000" w:themeColor="text1"/>
          </w:rPr>
          <w:delText>es</w:delText>
        </w:r>
      </w:del>
      <w:r w:rsidRPr="003A137D">
        <w:rPr>
          <w:color w:val="000000" w:themeColor="text1"/>
        </w:rPr>
        <w:t xml:space="preserve"> </w:t>
      </w:r>
      <w:del w:id="1744"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1745" w:author="Liliana Salvador" w:date="2022-02-23T21:29:00Z">
        <w:r w:rsidR="00977BCD">
          <w:rPr>
            <w:color w:val="000000" w:themeColor="text1"/>
          </w:rPr>
          <w:t xml:space="preserve">to be </w:t>
        </w:r>
      </w:ins>
      <w:r w:rsidRPr="003A137D">
        <w:rPr>
          <w:color w:val="000000" w:themeColor="text1"/>
        </w:rPr>
        <w:t xml:space="preserve">significantly different </w:t>
      </w:r>
      <w:del w:id="1746" w:author="Liliana Salvador" w:date="2022-02-26T16:16:00Z">
        <w:r w:rsidRPr="003A137D" w:rsidDel="0010052C">
          <w:rPr>
            <w:color w:val="000000" w:themeColor="text1"/>
          </w:rPr>
          <w:delText>when using different</w:delText>
        </w:r>
      </w:del>
      <w:ins w:id="1747" w:author="Liliana Salvador" w:date="2022-02-26T16:16:00Z">
        <w:r w:rsidR="0010052C">
          <w:rPr>
            <w:color w:val="000000" w:themeColor="text1"/>
          </w:rPr>
          <w:t>across all</w:t>
        </w:r>
      </w:ins>
      <w:r w:rsidRPr="003A137D">
        <w:rPr>
          <w:color w:val="000000" w:themeColor="text1"/>
        </w:rPr>
        <w:t xml:space="preserve"> DBs</w:t>
      </w:r>
      <w:ins w:id="1748" w:author="Ruijie Xu" w:date="2022-02-02T13:27:00Z">
        <w:del w:id="1749" w:author="Liliana Salvador" w:date="2022-02-26T16:17:00Z">
          <w:r w:rsidR="000C080D" w:rsidDel="0010052C">
            <w:rPr>
              <w:color w:val="000000" w:themeColor="text1"/>
            </w:rPr>
            <w:delText xml:space="preserve"> (Table SI.</w:delText>
          </w:r>
        </w:del>
      </w:ins>
      <w:ins w:id="1750" w:author="Ruijie Xu" w:date="2022-02-03T12:27:00Z">
        <w:del w:id="1751" w:author="Liliana Salvador" w:date="2022-02-26T16:17:00Z">
          <w:r w:rsidR="00F83C0B" w:rsidDel="0010052C">
            <w:rPr>
              <w:color w:val="000000" w:themeColor="text1"/>
            </w:rPr>
            <w:delText>5</w:delText>
          </w:r>
        </w:del>
      </w:ins>
      <w:ins w:id="1752" w:author="Ruijie Xu" w:date="2022-02-02T13:27:00Z">
        <w:del w:id="1753" w:author="Liliana Salvador" w:date="2022-02-26T16:17:00Z">
          <w:r w:rsidR="000C080D" w:rsidDel="0010052C">
            <w:rPr>
              <w:color w:val="000000" w:themeColor="text1"/>
            </w:rPr>
            <w:delText>)</w:delText>
          </w:r>
        </w:del>
      </w:ins>
      <w:del w:id="1754" w:author="Liliana Salvador" w:date="2022-02-26T16:19:00Z">
        <w:r w:rsidRPr="003A137D" w:rsidDel="0010052C">
          <w:rPr>
            <w:color w:val="000000" w:themeColor="text1"/>
          </w:rPr>
          <w:delText>. Only the Bray-Curtis indices obtained from the</w:delText>
        </w:r>
      </w:del>
      <w:ins w:id="1755" w:author="Liliana Salvador" w:date="2022-02-26T16:19:00Z">
        <w:r w:rsidR="0010052C">
          <w:rPr>
            <w:color w:val="000000" w:themeColor="text1"/>
          </w:rPr>
          <w:t>, except for</w:t>
        </w:r>
      </w:ins>
      <w:r w:rsidRPr="003A137D">
        <w:rPr>
          <w:color w:val="000000" w:themeColor="text1"/>
        </w:rPr>
        <w:t xml:space="preserve"> </w:t>
      </w:r>
      <w:del w:id="1756" w:author="Liliana Salvador" w:date="2022-02-26T16:19:00Z">
        <w:r w:rsidRPr="003A137D" w:rsidDel="0010052C">
          <w:rPr>
            <w:color w:val="000000" w:themeColor="text1"/>
          </w:rPr>
          <w:delText xml:space="preserve">results of </w:delText>
        </w:r>
      </w:del>
      <w:proofErr w:type="spellStart"/>
      <w:r w:rsidRPr="003A137D">
        <w:rPr>
          <w:color w:val="000000" w:themeColor="text1"/>
        </w:rPr>
        <w:t>maxikraken</w:t>
      </w:r>
      <w:proofErr w:type="spellEnd"/>
      <w:r w:rsidRPr="003A137D">
        <w:rPr>
          <w:color w:val="000000" w:themeColor="text1"/>
        </w:rPr>
        <w:t xml:space="preserve"> </w:t>
      </w:r>
      <w:del w:id="1757"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1758"/>
      <w:proofErr w:type="spellStart"/>
      <w:r w:rsidRPr="003A137D">
        <w:rPr>
          <w:color w:val="000000" w:themeColor="text1"/>
        </w:rPr>
        <w:t>DB</w:t>
      </w:r>
      <w:ins w:id="1759" w:author="Liliana Salvador" w:date="2022-02-26T16:19:00Z">
        <w:r w:rsidR="0010052C">
          <w:rPr>
            <w:color w:val="000000" w:themeColor="text1"/>
          </w:rPr>
          <w:t>s</w:t>
        </w:r>
      </w:ins>
      <w:commentRangeEnd w:id="1758"/>
      <w:ins w:id="1760" w:author="Liliana Salvador" w:date="2022-02-26T16:21:00Z">
        <w:r w:rsidR="0010052C">
          <w:rPr>
            <w:rStyle w:val="CommentReference"/>
          </w:rPr>
          <w:commentReference w:id="1758"/>
        </w:r>
      </w:ins>
      <w:del w:id="1761" w:author="Liliana Salvador" w:date="2022-02-26T16:19:00Z">
        <w:r w:rsidRPr="003A137D" w:rsidDel="0010052C">
          <w:rPr>
            <w:color w:val="000000" w:themeColor="text1"/>
          </w:rPr>
          <w:delText xml:space="preserve"> were found not different</w:delText>
        </w:r>
      </w:del>
      <w:del w:id="1762" w:author="Liliana Salvador" w:date="2022-02-23T21:32:00Z">
        <w:r w:rsidRPr="003A137D" w:rsidDel="00977BCD">
          <w:rPr>
            <w:color w:val="000000" w:themeColor="text1"/>
          </w:rPr>
          <w:delText xml:space="preserve"> significantly</w:delText>
        </w:r>
      </w:del>
      <w:r w:rsidRPr="003A137D">
        <w:rPr>
          <w:color w:val="000000" w:themeColor="text1"/>
        </w:rPr>
        <w:t>.</w:t>
      </w:r>
      <w:proofErr w:type="spellEnd"/>
      <w:r w:rsidRPr="003A137D">
        <w:rPr>
          <w:color w:val="000000" w:themeColor="text1"/>
        </w:rPr>
        <w:t xml:space="preserve"> </w:t>
      </w:r>
      <w:del w:id="1763" w:author="Liliana Salvador" w:date="2022-02-26T16:20:00Z">
        <w:r w:rsidRPr="003A137D" w:rsidDel="0010052C">
          <w:rPr>
            <w:color w:val="000000" w:themeColor="text1"/>
          </w:rPr>
          <w:delText>Furthermore,</w:delText>
        </w:r>
      </w:del>
      <w:ins w:id="1764"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1765" w:author="Liliana Salvador" w:date="2022-02-26T16:21:00Z">
        <w:r w:rsidRPr="003A137D" w:rsidDel="0010052C">
          <w:rPr>
            <w:color w:val="000000" w:themeColor="text1"/>
          </w:rPr>
          <w:delText>of the samples</w:delText>
        </w:r>
      </w:del>
      <w:ins w:id="1766" w:author="Liliana Salvador" w:date="2022-02-26T16:21:00Z">
        <w:r w:rsidR="0010052C">
          <w:rPr>
            <w:color w:val="000000" w:themeColor="text1"/>
          </w:rPr>
          <w:t>analysis</w:t>
        </w:r>
      </w:ins>
      <w:ins w:id="1767" w:author="Ruijie Xu" w:date="2022-02-03T12:27:00Z">
        <w:del w:id="1768" w:author="Liliana Salvador" w:date="2022-02-26T16:21:00Z">
          <w:r w:rsidR="00F83C0B" w:rsidDel="0010052C">
            <w:rPr>
              <w:color w:val="000000" w:themeColor="text1"/>
            </w:rPr>
            <w:delText xml:space="preserve"> (Figure </w:delText>
          </w:r>
        </w:del>
      </w:ins>
      <w:ins w:id="1769" w:author="Ruijie Xu" w:date="2022-02-03T12:54:00Z">
        <w:del w:id="1770" w:author="Liliana Salvador" w:date="2022-02-26T16:21:00Z">
          <w:r w:rsidR="004A2C21" w:rsidDel="0010052C">
            <w:rPr>
              <w:color w:val="000000" w:themeColor="text1"/>
            </w:rPr>
            <w:delText>4</w:delText>
          </w:r>
        </w:del>
      </w:ins>
      <w:ins w:id="1771" w:author="Ruijie Xu" w:date="2022-02-03T12:27:00Z">
        <w:del w:id="1772" w:author="Liliana Salvador" w:date="2022-02-26T16:21:00Z">
          <w:r w:rsidR="00F83C0B" w:rsidDel="0010052C">
            <w:rPr>
              <w:color w:val="000000" w:themeColor="text1"/>
            </w:rPr>
            <w:delText>a)</w:delText>
          </w:r>
        </w:del>
      </w:ins>
      <w:del w:id="1773" w:author="Liliana Salvador" w:date="2022-02-26T16:23:00Z">
        <w:r w:rsidR="00216710" w:rsidRPr="003A137D" w:rsidDel="0010052C">
          <w:rPr>
            <w:color w:val="000000" w:themeColor="text1"/>
          </w:rPr>
          <w:delText>, which describes the relationship</w:delText>
        </w:r>
      </w:del>
      <w:del w:id="1774" w:author="Liliana Salvador" w:date="2022-02-23T21:35:00Z">
        <w:r w:rsidR="00216710" w:rsidRPr="003A137D" w:rsidDel="00FD66F0">
          <w:rPr>
            <w:color w:val="000000" w:themeColor="text1"/>
          </w:rPr>
          <w:delText>s</w:delText>
        </w:r>
      </w:del>
      <w:del w:id="1775"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1776" w:author="Liliana Salvador" w:date="2022-02-23T21:38:00Z">
        <w:r w:rsidR="00216710" w:rsidRPr="003A137D" w:rsidDel="00FD66F0">
          <w:rPr>
            <w:color w:val="000000" w:themeColor="text1"/>
          </w:rPr>
          <w:delText xml:space="preserve">has </w:delText>
        </w:r>
      </w:del>
      <w:del w:id="1777" w:author="Liliana Salvador" w:date="2022-02-26T16:23:00Z">
        <w:r w:rsidR="00216710" w:rsidRPr="003A137D" w:rsidDel="0010052C">
          <w:rPr>
            <w:color w:val="000000" w:themeColor="text1"/>
          </w:rPr>
          <w:delText>also impacted by the differences in profiling results using</w:delText>
        </w:r>
      </w:del>
      <w:ins w:id="1778" w:author="Liliana Salvador" w:date="2022-02-26T16:23:00Z">
        <w:r w:rsidR="0010052C">
          <w:rPr>
            <w:color w:val="000000" w:themeColor="text1"/>
          </w:rPr>
          <w:t xml:space="preserve"> also shows dissi</w:t>
        </w:r>
      </w:ins>
      <w:ins w:id="1779" w:author="Liliana Salvador" w:date="2022-02-26T16:24:00Z">
        <w:r w:rsidR="0010052C">
          <w:rPr>
            <w:color w:val="000000" w:themeColor="text1"/>
          </w:rPr>
          <w:t>milarities</w:t>
        </w:r>
      </w:ins>
      <w:ins w:id="1780" w:author="Liliana Salvador" w:date="2022-02-26T16:23:00Z">
        <w:r w:rsidR="0010052C">
          <w:rPr>
            <w:color w:val="000000" w:themeColor="text1"/>
          </w:rPr>
          <w:t xml:space="preserve"> across results </w:t>
        </w:r>
      </w:ins>
      <w:ins w:id="1781" w:author="Liliana Salvador" w:date="2022-02-26T16:24:00Z">
        <w:r w:rsidR="0010052C">
          <w:rPr>
            <w:color w:val="000000" w:themeColor="text1"/>
          </w:rPr>
          <w:t xml:space="preserve">when </w:t>
        </w:r>
      </w:ins>
      <w:ins w:id="1782" w:author="Liliana Salvador" w:date="2022-02-26T16:23:00Z">
        <w:r w:rsidR="0010052C">
          <w:rPr>
            <w:color w:val="000000" w:themeColor="text1"/>
          </w:rPr>
          <w:t xml:space="preserve">using </w:t>
        </w:r>
      </w:ins>
      <w:del w:id="1783"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1784" w:author="Liliana Salvador" w:date="2022-02-26T16:21:00Z">
        <w:r w:rsidR="0010052C">
          <w:rPr>
            <w:color w:val="000000" w:themeColor="text1"/>
          </w:rPr>
          <w:t xml:space="preserve"> (Figure 4a)</w:t>
        </w:r>
      </w:ins>
      <w:r w:rsidR="00216710" w:rsidRPr="003A137D">
        <w:rPr>
          <w:color w:val="000000" w:themeColor="text1"/>
        </w:rPr>
        <w:t xml:space="preserve">. </w:t>
      </w:r>
      <w:del w:id="1785" w:author="Liliana Salvador" w:date="2022-02-26T16:25:00Z">
        <w:r w:rsidR="00216710" w:rsidRPr="003A137D" w:rsidDel="0010052C">
          <w:rPr>
            <w:color w:val="000000" w:themeColor="text1"/>
          </w:rPr>
          <w:delText xml:space="preserve">We </w:delText>
        </w:r>
      </w:del>
      <w:del w:id="1786" w:author="Liliana Salvador" w:date="2022-02-23T21:38:00Z">
        <w:r w:rsidR="00216710" w:rsidRPr="003A137D" w:rsidDel="00FD66F0">
          <w:rPr>
            <w:color w:val="000000" w:themeColor="text1"/>
          </w:rPr>
          <w:delText xml:space="preserve">have </w:delText>
        </w:r>
      </w:del>
      <w:del w:id="1787"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1788"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1789" w:author="Liliana Salvador" w:date="2022-02-23T21:38:00Z">
        <w:r w:rsidR="00216710" w:rsidRPr="003A137D" w:rsidDel="00FD66F0">
          <w:rPr>
            <w:color w:val="000000" w:themeColor="text1"/>
          </w:rPr>
          <w:delText xml:space="preserve">always </w:delText>
        </w:r>
      </w:del>
      <w:ins w:id="1790"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1791" w:author="Liliana Salvador" w:date="2022-02-23T21:38:00Z">
        <w:r w:rsidR="00FD66F0">
          <w:rPr>
            <w:color w:val="000000" w:themeColor="text1"/>
          </w:rPr>
          <w:t>ed</w:t>
        </w:r>
      </w:ins>
      <w:del w:id="1792"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1793" w:author="Ruijie Xu" w:date="2022-02-02T13:28:00Z">
        <w:r w:rsidR="000C080D">
          <w:rPr>
            <w:color w:val="000000" w:themeColor="text1"/>
          </w:rPr>
          <w:t xml:space="preserve">of the </w:t>
        </w:r>
      </w:ins>
      <w:r w:rsidR="00216710" w:rsidRPr="003A137D">
        <w:rPr>
          <w:color w:val="000000" w:themeColor="text1"/>
        </w:rPr>
        <w:t>spleen sample</w:t>
      </w:r>
      <w:ins w:id="1794" w:author="Ruijie Xu" w:date="2022-02-02T13:28:00Z">
        <w:del w:id="1795"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ins w:id="1796" w:author="Ruijie Xu" w:date="2022-02-02T13:28:00Z">
        <w:r w:rsidR="000C080D">
          <w:rPr>
            <w:color w:val="000000" w:themeColor="text1"/>
          </w:rPr>
          <w:t>.</w:t>
        </w:r>
      </w:ins>
      <w:del w:id="1797" w:author="Ruijie Xu" w:date="2022-02-02T13:28:00Z">
        <w:r w:rsidR="00216710" w:rsidRPr="003A137D" w:rsidDel="000C080D">
          <w:rPr>
            <w:color w:val="000000" w:themeColor="text1"/>
          </w:rPr>
          <w:delText>,</w:delText>
        </w:r>
      </w:del>
      <w:r w:rsidR="00216710" w:rsidRPr="003A137D">
        <w:rPr>
          <w:color w:val="000000" w:themeColor="text1"/>
        </w:rPr>
        <w:t xml:space="preserve"> </w:t>
      </w:r>
      <w:ins w:id="1798" w:author="Ruijie Xu" w:date="2022-02-02T13:28:00Z">
        <w:r w:rsidR="000C080D">
          <w:rPr>
            <w:color w:val="000000" w:themeColor="text1"/>
          </w:rPr>
          <w:t>H</w:t>
        </w:r>
      </w:ins>
      <w:del w:id="1799"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1800" w:author="Ruijie Xu" w:date="2022-02-02T13:29:00Z">
        <w:r w:rsidR="000C080D">
          <w:rPr>
            <w:color w:val="000000" w:themeColor="text1"/>
          </w:rPr>
          <w:t xml:space="preserve">another </w:t>
        </w:r>
      </w:ins>
      <w:r w:rsidR="00216710" w:rsidRPr="003A137D">
        <w:rPr>
          <w:color w:val="000000" w:themeColor="text1"/>
        </w:rPr>
        <w:t>spleen sample</w:t>
      </w:r>
      <w:ins w:id="1801" w:author="Liliana Salvador" w:date="2022-02-26T16:25:00Z">
        <w:r w:rsidR="0010052C">
          <w:rPr>
            <w:color w:val="000000" w:themeColor="text1"/>
          </w:rPr>
          <w:t xml:space="preserve"> (</w:t>
        </w:r>
      </w:ins>
      <w:ins w:id="1802" w:author="Ruijie Xu" w:date="2022-02-02T13:29:00Z">
        <w:del w:id="1803" w:author="Liliana Salvador" w:date="2022-02-26T16:25:00Z">
          <w:r w:rsidR="000C080D" w:rsidDel="0010052C">
            <w:rPr>
              <w:color w:val="000000" w:themeColor="text1"/>
            </w:rPr>
            <w:delText xml:space="preserve">, </w:delText>
          </w:r>
        </w:del>
      </w:ins>
      <w:del w:id="1804"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1805" w:author="Liliana Salvador" w:date="2022-02-26T16:25:00Z">
        <w:r w:rsidR="0010052C">
          <w:rPr>
            <w:color w:val="000000" w:themeColor="text1"/>
          </w:rPr>
          <w:t>)</w:t>
        </w:r>
      </w:ins>
      <w:ins w:id="1806" w:author="Ruijie Xu" w:date="2022-02-02T13:29:00Z">
        <w:del w:id="1807"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1808" w:author="Liliana Salvador" w:date="2022-02-23T21:39:00Z">
        <w:r w:rsidR="00216710" w:rsidRPr="003A137D" w:rsidDel="00FD66F0">
          <w:rPr>
            <w:color w:val="000000" w:themeColor="text1"/>
          </w:rPr>
          <w:delText>results of different</w:delText>
        </w:r>
      </w:del>
      <w:ins w:id="1809" w:author="Liliana Salvador" w:date="2022-02-23T21:39:00Z">
        <w:r w:rsidR="00FD66F0">
          <w:rPr>
            <w:color w:val="000000" w:themeColor="text1"/>
          </w:rPr>
          <w:t>type of</w:t>
        </w:r>
      </w:ins>
      <w:r w:rsidR="00216710" w:rsidRPr="003A137D">
        <w:rPr>
          <w:color w:val="000000" w:themeColor="text1"/>
        </w:rPr>
        <w:t xml:space="preserve"> DB</w:t>
      </w:r>
      <w:ins w:id="1810" w:author="Liliana Salvador" w:date="2022-02-23T21:39:00Z">
        <w:r w:rsidR="00FD66F0">
          <w:rPr>
            <w:color w:val="000000" w:themeColor="text1"/>
          </w:rPr>
          <w:t xml:space="preserve"> used</w:t>
        </w:r>
      </w:ins>
      <w:del w:id="1811" w:author="Liliana Salvador" w:date="2022-02-23T21:39:00Z">
        <w:r w:rsidR="00216710" w:rsidRPr="003A137D" w:rsidDel="00FD66F0">
          <w:rPr>
            <w:color w:val="000000" w:themeColor="text1"/>
          </w:rPr>
          <w:delText>s</w:delText>
        </w:r>
      </w:del>
      <w:r w:rsidR="00216710" w:rsidRPr="003A137D">
        <w:rPr>
          <w:color w:val="000000" w:themeColor="text1"/>
        </w:rPr>
        <w:t xml:space="preserve">. </w:t>
      </w:r>
      <w:commentRangeStart w:id="1812"/>
      <w:r w:rsidR="00216710" w:rsidRPr="003A137D">
        <w:rPr>
          <w:color w:val="000000" w:themeColor="text1"/>
        </w:rPr>
        <w:t xml:space="preserve">For example, </w:t>
      </w:r>
      <w:del w:id="1813" w:author="Liliana Salvador" w:date="2022-02-23T21:40:00Z">
        <w:r w:rsidR="00216710" w:rsidRPr="003A137D" w:rsidDel="00FD66F0">
          <w:rPr>
            <w:color w:val="000000" w:themeColor="text1"/>
          </w:rPr>
          <w:delText>in the clustering with</w:delText>
        </w:r>
      </w:del>
      <w:ins w:id="1814" w:author="Liliana Salvador" w:date="2022-02-23T21:40:00Z">
        <w:r w:rsidR="00FD66F0">
          <w:rPr>
            <w:color w:val="000000" w:themeColor="text1"/>
          </w:rPr>
          <w:t xml:space="preserve">using </w:t>
        </w:r>
      </w:ins>
      <w:del w:id="1815" w:author="Liliana Salvador" w:date="2022-02-26T16:26:00Z">
        <w:r w:rsidR="00216710" w:rsidRPr="003A137D" w:rsidDel="0010052C">
          <w:rPr>
            <w:color w:val="000000" w:themeColor="text1"/>
          </w:rPr>
          <w:delText xml:space="preserve"> </w:delText>
        </w:r>
      </w:del>
      <w:proofErr w:type="spellStart"/>
      <w:r w:rsidR="00216710" w:rsidRPr="003A137D">
        <w:rPr>
          <w:color w:val="000000" w:themeColor="text1"/>
        </w:rPr>
        <w:t>minikraken</w:t>
      </w:r>
      <w:proofErr w:type="spellEnd"/>
      <w:del w:id="1816" w:author="Liliana Salvador" w:date="2022-02-26T16:26:00Z">
        <w:r w:rsidR="00216710" w:rsidRPr="003A137D" w:rsidDel="0010052C">
          <w:rPr>
            <w:color w:val="000000" w:themeColor="text1"/>
          </w:rPr>
          <w:delText xml:space="preserve"> DB result</w:delText>
        </w:r>
      </w:del>
      <w:r w:rsidR="00216710" w:rsidRPr="003A137D">
        <w:rPr>
          <w:color w:val="000000" w:themeColor="text1"/>
        </w:rPr>
        <w:t xml:space="preserve">, R27.S clustered more closely with </w:t>
      </w:r>
      <w:ins w:id="1817" w:author="Liliana Salvador" w:date="2022-02-23T21:40:00Z">
        <w:r w:rsidR="00FD66F0">
          <w:rPr>
            <w:color w:val="000000" w:themeColor="text1"/>
          </w:rPr>
          <w:t xml:space="preserve">the </w:t>
        </w:r>
      </w:ins>
      <w:r w:rsidR="00216710" w:rsidRPr="003A137D">
        <w:rPr>
          <w:color w:val="000000" w:themeColor="text1"/>
        </w:rPr>
        <w:t xml:space="preserve">spleen sample R22.S before clustering with the </w:t>
      </w:r>
      <w:r w:rsidR="002F1F3A" w:rsidRPr="003A137D">
        <w:rPr>
          <w:color w:val="000000" w:themeColor="text1"/>
        </w:rPr>
        <w:t xml:space="preserve">three </w:t>
      </w:r>
      <w:r w:rsidR="00216710" w:rsidRPr="003A137D">
        <w:rPr>
          <w:color w:val="000000" w:themeColor="text1"/>
        </w:rPr>
        <w:t>kidney samples, but in the clustering results of other three DBs, R27.S clustered closely with the three kidney samples and R26.S while R22.S always clustered closely with sample R28.K</w:t>
      </w:r>
      <w:commentRangeEnd w:id="1812"/>
      <w:r w:rsidR="00352C26">
        <w:rPr>
          <w:rStyle w:val="CommentReference"/>
        </w:rPr>
        <w:commentReference w:id="1812"/>
      </w:r>
      <w:r w:rsidR="00216710" w:rsidRPr="003A137D">
        <w:rPr>
          <w:color w:val="000000" w:themeColor="text1"/>
        </w:rPr>
        <w:t>.</w:t>
      </w:r>
      <w:r w:rsidR="00CD40FF" w:rsidRPr="003A137D">
        <w:rPr>
          <w:color w:val="000000" w:themeColor="text1"/>
        </w:rPr>
        <w:t xml:space="preserve"> </w:t>
      </w:r>
      <w:bookmarkStart w:id="1818" w:name="OLE_LINK231"/>
      <w:bookmarkStart w:id="1819" w:name="OLE_LINK232"/>
      <w:commentRangeStart w:id="1820"/>
      <w:r w:rsidR="00CD40FF" w:rsidRPr="003A137D">
        <w:rPr>
          <w:color w:val="000000" w:themeColor="text1"/>
        </w:rPr>
        <w:t>Despite the changes in the lower hierarchical levels</w:t>
      </w:r>
      <w:commentRangeEnd w:id="1820"/>
      <w:r w:rsidR="00352C26">
        <w:rPr>
          <w:rStyle w:val="CommentReference"/>
        </w:rPr>
        <w:commentReference w:id="1820"/>
      </w:r>
      <w:r w:rsidR="00CD40FF" w:rsidRPr="003A137D">
        <w:rPr>
          <w:color w:val="000000" w:themeColor="text1"/>
        </w:rPr>
        <w:t xml:space="preserve">, the two major clusters describing the general relationships between samples </w:t>
      </w:r>
      <w:del w:id="1821" w:author="Liliana Salvador" w:date="2022-02-23T21:42:00Z">
        <w:r w:rsidR="00CD40FF" w:rsidRPr="003A137D" w:rsidDel="00FD66F0">
          <w:rPr>
            <w:color w:val="000000" w:themeColor="text1"/>
          </w:rPr>
          <w:delText xml:space="preserve">has </w:delText>
        </w:r>
      </w:del>
      <w:ins w:id="1822"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1823" w:author="Liliana Salvador" w:date="2022-02-26T16:28:00Z">
        <w:r w:rsidR="00352C26">
          <w:rPr>
            <w:color w:val="000000" w:themeColor="text1"/>
          </w:rPr>
          <w:t>e</w:t>
        </w:r>
      </w:ins>
      <w:del w:id="1824"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1825" w:author="Liliana Salvador" w:date="2022-02-23T21:42:00Z">
        <w:r w:rsidR="00650B46" w:rsidRPr="003A137D" w:rsidDel="00FD66F0">
          <w:rPr>
            <w:color w:val="000000" w:themeColor="text1"/>
          </w:rPr>
          <w:delText>by using</w:delText>
        </w:r>
      </w:del>
      <w:ins w:id="1826"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Lung samples (R22.L, R26.L, and R27.L) </w:t>
      </w:r>
      <w:del w:id="1827"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1828" w:author="Liliana Salvador" w:date="2022-02-26T16:29:00Z">
        <w:r w:rsidR="00352C26">
          <w:rPr>
            <w:color w:val="000000" w:themeColor="text1"/>
          </w:rPr>
          <w:t xml:space="preserve">the </w:t>
        </w:r>
      </w:ins>
      <w:r w:rsidR="00CD40FF" w:rsidRPr="003A137D">
        <w:rPr>
          <w:color w:val="000000" w:themeColor="text1"/>
        </w:rPr>
        <w:t>other samples, while all Kidney and Spleen samples formed a separate cluster with</w:t>
      </w:r>
      <w:ins w:id="1829" w:author="Liliana Salvador" w:date="2022-02-26T16:32:00Z">
        <w:r w:rsidR="00352C26">
          <w:rPr>
            <w:color w:val="000000" w:themeColor="text1"/>
          </w:rPr>
          <w:t xml:space="preserve"> the other Lung sample (</w:t>
        </w:r>
      </w:ins>
      <w:del w:id="1830"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1831" w:author="Liliana Salvador" w:date="2022-02-26T16:32:00Z">
        <w:r w:rsidR="00352C26">
          <w:rPr>
            <w:color w:val="000000" w:themeColor="text1"/>
          </w:rPr>
          <w:t>)</w:t>
        </w:r>
      </w:ins>
      <w:r w:rsidR="00CD40FF" w:rsidRPr="003A137D">
        <w:rPr>
          <w:color w:val="000000" w:themeColor="text1"/>
        </w:rPr>
        <w:t>.</w:t>
      </w:r>
      <w:bookmarkStart w:id="1832" w:name="OLE_LINK15"/>
      <w:bookmarkStart w:id="1833" w:name="OLE_LINK16"/>
    </w:p>
    <w:p w14:paraId="18E75425" w14:textId="77777777" w:rsidR="0007796B" w:rsidRDefault="0007796B" w:rsidP="0007796B">
      <w:pPr>
        <w:spacing w:line="480" w:lineRule="auto"/>
        <w:rPr>
          <w:ins w:id="1834" w:author="Liliana Salvador" w:date="2022-02-26T16:15:00Z"/>
          <w:i/>
          <w:color w:val="000000" w:themeColor="text1"/>
        </w:rPr>
      </w:pPr>
    </w:p>
    <w:p w14:paraId="35540E0B" w14:textId="34E4DD71" w:rsidR="0007796B" w:rsidRPr="00352C26" w:rsidRDefault="0007796B" w:rsidP="00352C26">
      <w:pPr>
        <w:spacing w:line="480" w:lineRule="auto"/>
        <w:rPr>
          <w:ins w:id="1835" w:author="Ruijie Xu" w:date="2022-02-02T13:29:00Z"/>
          <w:i/>
          <w:color w:val="000000" w:themeColor="text1"/>
          <w:rPrChange w:id="1836" w:author="Liliana Salvador" w:date="2022-02-26T16:31:00Z">
            <w:rPr>
              <w:ins w:id="1837" w:author="Ruijie Xu" w:date="2022-02-02T13:29:00Z"/>
              <w:color w:val="000000" w:themeColor="text1"/>
            </w:rPr>
          </w:rPrChange>
        </w:rPr>
        <w:pPrChange w:id="1838" w:author="Liliana Salvador" w:date="2022-02-26T16:31:00Z">
          <w:pPr>
            <w:keepNext/>
            <w:spacing w:line="480" w:lineRule="auto"/>
            <w:ind w:firstLine="720"/>
          </w:pPr>
        </w:pPrChange>
      </w:pPr>
      <w:ins w:id="1839" w:author="Liliana Salvador" w:date="2022-02-26T16:15:00Z">
        <w:r w:rsidRPr="0094704F">
          <w:rPr>
            <w:i/>
            <w:color w:val="000000" w:themeColor="text1"/>
          </w:rPr>
          <w:t>Between-sample diversity</w:t>
        </w:r>
        <w:r>
          <w:rPr>
            <w:i/>
            <w:color w:val="000000" w:themeColor="text1"/>
          </w:rPr>
          <w:t xml:space="preserve"> (</w:t>
        </w:r>
        <w:r>
          <w:rPr>
            <w:i/>
            <w:color w:val="000000" w:themeColor="text1"/>
          </w:rPr>
          <w:sym w:font="Symbol" w:char="F062"/>
        </w:r>
        <w:r>
          <w:rPr>
            <w:i/>
            <w:color w:val="000000" w:themeColor="text1"/>
          </w:rPr>
          <w:t>-diversity) - Software</w:t>
        </w:r>
      </w:ins>
    </w:p>
    <w:p w14:paraId="3133CAD3" w14:textId="7CB7BCAC" w:rsidR="000C080D" w:rsidRPr="000C080D" w:rsidRDefault="000C080D">
      <w:pPr>
        <w:spacing w:line="480" w:lineRule="auto"/>
        <w:ind w:firstLine="720"/>
        <w:rPr>
          <w:color w:val="000000" w:themeColor="text1"/>
          <w:rPrChange w:id="1840" w:author="Ruijie Xu" w:date="2022-02-02T13:26:00Z">
            <w:rPr>
              <w:b/>
              <w:bCs/>
              <w:color w:val="000000" w:themeColor="text1"/>
            </w:rPr>
          </w:rPrChange>
        </w:rPr>
        <w:pPrChange w:id="1841" w:author="Ruijie Xu" w:date="2022-02-02T13:34:00Z">
          <w:pPr>
            <w:keepNext/>
            <w:spacing w:line="480" w:lineRule="auto"/>
            <w:ind w:firstLine="720"/>
          </w:pPr>
        </w:pPrChange>
      </w:pPr>
      <w:commentRangeStart w:id="1842"/>
      <w:ins w:id="1843" w:author="Ruijie Xu" w:date="2022-02-02T13:30:00Z">
        <w:r>
          <w:rPr>
            <w:color w:val="000000" w:themeColor="text1"/>
          </w:rPr>
          <w:t xml:space="preserve">The consistency in the major clusters obtained from the between-sample relationships </w:t>
        </w:r>
      </w:ins>
      <w:ins w:id="1844" w:author="Ruijie Xu" w:date="2022-02-02T13:31:00Z">
        <w:r w:rsidR="00F8395A">
          <w:rPr>
            <w:color w:val="000000" w:themeColor="text1"/>
          </w:rPr>
          <w:t>remained when using the classifications of different software</w:t>
        </w:r>
      </w:ins>
      <w:ins w:id="1845" w:author="Ruijie Xu" w:date="2022-02-03T12:28:00Z">
        <w:r w:rsidR="00F83C0B">
          <w:rPr>
            <w:color w:val="000000" w:themeColor="text1"/>
          </w:rPr>
          <w:t xml:space="preserve"> </w:t>
        </w:r>
      </w:ins>
      <w:commentRangeEnd w:id="1842"/>
      <w:r w:rsidR="0080676F">
        <w:rPr>
          <w:rStyle w:val="CommentReference"/>
        </w:rPr>
        <w:commentReference w:id="1842"/>
      </w:r>
      <w:ins w:id="1846" w:author="Ruijie Xu" w:date="2022-02-03T12:28:00Z">
        <w:r w:rsidR="00F83C0B">
          <w:rPr>
            <w:color w:val="000000" w:themeColor="text1"/>
          </w:rPr>
          <w:t xml:space="preserve">(Figure </w:t>
        </w:r>
      </w:ins>
      <w:ins w:id="1847" w:author="Ruijie Xu" w:date="2022-02-03T12:54:00Z">
        <w:r w:rsidR="004A2C21">
          <w:rPr>
            <w:color w:val="000000" w:themeColor="text1"/>
          </w:rPr>
          <w:t>4</w:t>
        </w:r>
      </w:ins>
      <w:ins w:id="1848" w:author="Ruijie Xu" w:date="2022-02-03T12:28:00Z">
        <w:r w:rsidR="00F83C0B">
          <w:rPr>
            <w:color w:val="000000" w:themeColor="text1"/>
          </w:rPr>
          <w:t>b)</w:t>
        </w:r>
      </w:ins>
      <w:ins w:id="1849" w:author="Ruijie Xu" w:date="2022-02-02T13:31:00Z">
        <w:r w:rsidR="00F8395A">
          <w:rPr>
            <w:color w:val="000000" w:themeColor="text1"/>
          </w:rPr>
          <w:t xml:space="preserve">. </w:t>
        </w:r>
        <w:r w:rsidR="00F8395A" w:rsidRPr="003A137D">
          <w:rPr>
            <w:color w:val="000000" w:themeColor="text1"/>
          </w:rPr>
          <w:t xml:space="preserve">Except for </w:t>
        </w:r>
        <w:del w:id="1850"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1851" w:author="Liliana Salvador" w:date="2022-02-25T17:01:00Z">
          <w:r w:rsidR="00F8395A" w:rsidRPr="003A137D" w:rsidDel="0080676F">
            <w:rPr>
              <w:color w:val="000000" w:themeColor="text1"/>
            </w:rPr>
            <w:delText xml:space="preserve"> </w:delText>
          </w:r>
        </w:del>
        <w:del w:id="1852"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1853" w:author="Liliana Salvador" w:date="2022-02-25T17:01:00Z">
        <w:r w:rsidR="0080676F">
          <w:rPr>
            <w:color w:val="000000" w:themeColor="text1"/>
          </w:rPr>
          <w:t xml:space="preserve">all the other </w:t>
        </w:r>
      </w:ins>
      <w:ins w:id="1854" w:author="Ruijie Xu" w:date="2022-02-02T13:31:00Z">
        <w:del w:id="1855"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1856" w:author="Liliana Salvador" w:date="2022-02-25T17:01:00Z">
          <w:r w:rsidR="00F8395A" w:rsidRPr="003A137D" w:rsidDel="0080676F">
            <w:rPr>
              <w:color w:val="000000" w:themeColor="text1"/>
            </w:rPr>
            <w:delText>has clustered</w:delText>
          </w:r>
        </w:del>
      </w:ins>
      <w:ins w:id="1857" w:author="Liliana Salvador" w:date="2022-02-25T17:01:00Z">
        <w:r w:rsidR="0080676F">
          <w:rPr>
            <w:color w:val="000000" w:themeColor="text1"/>
          </w:rPr>
          <w:t>aggregated</w:t>
        </w:r>
      </w:ins>
      <w:ins w:id="1858" w:author="Ruijie Xu" w:date="2022-02-02T13:31:00Z">
        <w:r w:rsidR="00F8395A" w:rsidRPr="003A137D">
          <w:rPr>
            <w:color w:val="000000" w:themeColor="text1"/>
          </w:rPr>
          <w:t xml:space="preserve"> the </w:t>
        </w:r>
        <w:r w:rsidR="00F8395A" w:rsidRPr="00352C26">
          <w:rPr>
            <w:i/>
            <w:color w:val="000000" w:themeColor="text1"/>
            <w:rPrChange w:id="1859" w:author="Liliana Salvador" w:date="2022-02-26T16:31:00Z">
              <w:rPr>
                <w:color w:val="000000" w:themeColor="text1"/>
              </w:rPr>
            </w:rPrChange>
          </w:rPr>
          <w:t>Rattus</w:t>
        </w:r>
        <w:r w:rsidR="00F8395A" w:rsidRPr="003A137D">
          <w:rPr>
            <w:color w:val="000000" w:themeColor="text1"/>
          </w:rPr>
          <w:t xml:space="preserve"> samples into two large clusters</w:t>
        </w:r>
      </w:ins>
      <w:ins w:id="1860" w:author="Liliana Salvador" w:date="2022-02-25T17:02:00Z">
        <w:r w:rsidR="0080676F">
          <w:rPr>
            <w:color w:val="000000" w:themeColor="text1"/>
          </w:rPr>
          <w:t>: the</w:t>
        </w:r>
      </w:ins>
      <w:ins w:id="1861" w:author="Ruijie Xu" w:date="2022-02-02T13:31:00Z">
        <w:del w:id="1862"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1863" w:author="Liliana Salvador" w:date="2022-02-25T17:02:00Z">
          <w:r w:rsidR="00F8395A" w:rsidRPr="003A137D" w:rsidDel="0080676F">
            <w:rPr>
              <w:color w:val="000000" w:themeColor="text1"/>
            </w:rPr>
            <w:delText>cluster included</w:delText>
          </w:r>
        </w:del>
      </w:ins>
      <w:ins w:id="1864" w:author="Liliana Salvador" w:date="2022-02-25T17:02:00Z">
        <w:r w:rsidR="0080676F">
          <w:rPr>
            <w:color w:val="000000" w:themeColor="text1"/>
          </w:rPr>
          <w:t>w</w:t>
        </w:r>
        <w:r w:rsidR="00371C1D">
          <w:rPr>
            <w:color w:val="000000" w:themeColor="text1"/>
          </w:rPr>
          <w:t>ith</w:t>
        </w:r>
      </w:ins>
      <w:ins w:id="1865" w:author="Ruijie Xu" w:date="2022-02-02T13:31:00Z">
        <w:r w:rsidR="00F8395A" w:rsidRPr="003A137D">
          <w:rPr>
            <w:color w:val="000000" w:themeColor="text1"/>
          </w:rPr>
          <w:t xml:space="preserve"> three </w:t>
        </w:r>
      </w:ins>
      <w:ins w:id="1866" w:author="Liliana Salvador" w:date="2022-02-25T17:03:00Z">
        <w:r w:rsidR="00371C1D">
          <w:rPr>
            <w:color w:val="000000" w:themeColor="text1"/>
          </w:rPr>
          <w:t>L</w:t>
        </w:r>
      </w:ins>
      <w:ins w:id="1867" w:author="Ruijie Xu" w:date="2022-02-02T13:31:00Z">
        <w:del w:id="1868"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1869" w:author="Liliana Salvador" w:date="2022-02-25T17:03:00Z">
        <w:r w:rsidR="00371C1D">
          <w:rPr>
            <w:color w:val="000000" w:themeColor="text1"/>
          </w:rPr>
          <w:t xml:space="preserve">the </w:t>
        </w:r>
      </w:ins>
      <w:ins w:id="1870" w:author="Ruijie Xu" w:date="2022-02-02T13:31:00Z">
        <w:r w:rsidR="00F8395A" w:rsidRPr="003A137D">
          <w:rPr>
            <w:color w:val="000000" w:themeColor="text1"/>
          </w:rPr>
          <w:t xml:space="preserve">second </w:t>
        </w:r>
        <w:del w:id="1871"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1872" w:author="Liliana Salvador" w:date="2022-02-25T17:03:00Z">
        <w:r w:rsidR="00371C1D">
          <w:rPr>
            <w:color w:val="000000" w:themeColor="text1"/>
          </w:rPr>
          <w:t xml:space="preserve">a combination of </w:t>
        </w:r>
      </w:ins>
      <w:ins w:id="1873" w:author="Ruijie Xu" w:date="2022-02-02T13:31:00Z">
        <w:r w:rsidR="00F8395A" w:rsidRPr="003A137D">
          <w:rPr>
            <w:color w:val="000000" w:themeColor="text1"/>
          </w:rPr>
          <w:t>all the Kidney and Spleen samples</w:t>
        </w:r>
      </w:ins>
      <w:ins w:id="1874" w:author="Liliana Salvador" w:date="2022-02-26T16:37:00Z">
        <w:r w:rsidR="00197BBC">
          <w:rPr>
            <w:color w:val="000000" w:themeColor="text1"/>
          </w:rPr>
          <w:t>,</w:t>
        </w:r>
      </w:ins>
      <w:ins w:id="1875" w:author="Ruijie Xu" w:date="2022-02-02T13:31:00Z">
        <w:r w:rsidR="00F8395A" w:rsidRPr="003A137D">
          <w:rPr>
            <w:color w:val="000000" w:themeColor="text1"/>
          </w:rPr>
          <w:t xml:space="preserve"> </w:t>
        </w:r>
        <w:del w:id="1876" w:author="Liliana Salvador" w:date="2022-02-25T17:04:00Z">
          <w:r w:rsidR="00F8395A" w:rsidRPr="003A137D" w:rsidDel="00371C1D">
            <w:rPr>
              <w:color w:val="000000" w:themeColor="text1"/>
            </w:rPr>
            <w:delText>as well as</w:delText>
          </w:r>
        </w:del>
      </w:ins>
      <w:ins w:id="1877" w:author="Liliana Salvador" w:date="2022-02-26T16:37:00Z">
        <w:r w:rsidR="00053B7D">
          <w:rPr>
            <w:color w:val="000000" w:themeColor="text1"/>
          </w:rPr>
          <w:t>and</w:t>
        </w:r>
      </w:ins>
      <w:ins w:id="1878" w:author="Ruijie Xu" w:date="2022-02-02T13:31:00Z">
        <w:r w:rsidR="00F8395A" w:rsidRPr="003A137D">
          <w:rPr>
            <w:color w:val="000000" w:themeColor="text1"/>
          </w:rPr>
          <w:t xml:space="preserve"> </w:t>
        </w:r>
        <w:del w:id="1879" w:author="Liliana Salvador" w:date="2022-02-25T17:03:00Z">
          <w:r w:rsidR="00F8395A" w:rsidRPr="003A137D" w:rsidDel="00371C1D">
            <w:rPr>
              <w:color w:val="000000" w:themeColor="text1"/>
            </w:rPr>
            <w:delText>the</w:delText>
          </w:r>
        </w:del>
      </w:ins>
      <w:ins w:id="1880" w:author="Liliana Salvador" w:date="2022-02-25T17:03:00Z">
        <w:r w:rsidR="00371C1D">
          <w:rPr>
            <w:color w:val="000000" w:themeColor="text1"/>
          </w:rPr>
          <w:t>one</w:t>
        </w:r>
      </w:ins>
      <w:ins w:id="1881" w:author="Ruijie Xu" w:date="2022-02-02T13:31:00Z">
        <w:r w:rsidR="00F8395A" w:rsidRPr="003A137D">
          <w:rPr>
            <w:color w:val="000000" w:themeColor="text1"/>
          </w:rPr>
          <w:t xml:space="preserve"> Lung sample </w:t>
        </w:r>
        <w:del w:id="1882" w:author="Liliana Salvador" w:date="2022-02-25T17:04:00Z">
          <w:r w:rsidR="00F8395A" w:rsidRPr="003A137D" w:rsidDel="00371C1D">
            <w:rPr>
              <w:color w:val="000000" w:themeColor="text1"/>
            </w:rPr>
            <w:delText>of Rattus subject R28</w:delText>
          </w:r>
        </w:del>
        <w:del w:id="1883"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1884" w:author="Ruijie Xu" w:date="2022-02-02T13:32:00Z">
        <w:r w:rsidR="00F8395A">
          <w:rPr>
            <w:color w:val="000000" w:themeColor="text1"/>
          </w:rPr>
          <w:t xml:space="preserve"> </w:t>
        </w:r>
      </w:ins>
      <w:ins w:id="1885" w:author="Liliana Salvador" w:date="2022-02-26T16:39:00Z">
        <w:r w:rsidR="00197BBC">
          <w:rPr>
            <w:color w:val="000000" w:themeColor="text1"/>
          </w:rPr>
          <w:t xml:space="preserve">By </w:t>
        </w:r>
        <w:commentRangeStart w:id="1886"/>
        <w:r w:rsidR="00197BBC">
          <w:rPr>
            <w:color w:val="000000" w:themeColor="text1"/>
          </w:rPr>
          <w:lastRenderedPageBreak/>
          <w:t>v</w:t>
        </w:r>
      </w:ins>
      <w:ins w:id="1887" w:author="Ruijie Xu" w:date="2022-02-02T13:29:00Z">
        <w:del w:id="1888" w:author="Liliana Salvador" w:date="2022-02-26T16:39:00Z">
          <w:r w:rsidRPr="003A137D" w:rsidDel="00197BBC">
            <w:rPr>
              <w:color w:val="000000" w:themeColor="text1"/>
            </w:rPr>
            <w:delText>V</w:delText>
          </w:r>
        </w:del>
        <w:r w:rsidRPr="003A137D">
          <w:rPr>
            <w:color w:val="000000" w:themeColor="text1"/>
          </w:rPr>
          <w:t xml:space="preserve">alidating </w:t>
        </w:r>
      </w:ins>
      <w:ins w:id="1889" w:author="Liliana Salvador" w:date="2022-02-26T16:39:00Z">
        <w:r w:rsidR="00197BBC">
          <w:rPr>
            <w:color w:val="000000" w:themeColor="text1"/>
          </w:rPr>
          <w:t xml:space="preserve">all </w:t>
        </w:r>
      </w:ins>
      <w:ins w:id="1890" w:author="Ruijie Xu" w:date="2022-02-02T13:29:00Z">
        <w:r w:rsidRPr="003A137D">
          <w:rPr>
            <w:color w:val="000000" w:themeColor="text1"/>
          </w:rPr>
          <w:t xml:space="preserve">comparison </w:t>
        </w:r>
        <w:del w:id="1891" w:author="Liliana Salvador" w:date="2022-02-26T16:39:00Z">
          <w:r w:rsidRPr="003A137D" w:rsidDel="00197BBC">
            <w:rPr>
              <w:color w:val="000000" w:themeColor="text1"/>
            </w:rPr>
            <w:delText>using</w:delText>
          </w:r>
        </w:del>
      </w:ins>
      <w:ins w:id="1892" w:author="Liliana Salvador" w:date="2022-02-26T16:39:00Z">
        <w:r w:rsidR="00197BBC">
          <w:rPr>
            <w:color w:val="000000" w:themeColor="text1"/>
          </w:rPr>
          <w:t>with</w:t>
        </w:r>
      </w:ins>
      <w:ins w:id="1893" w:author="Ruijie Xu" w:date="2022-02-02T13:29:00Z">
        <w:r w:rsidRPr="003A137D">
          <w:rPr>
            <w:color w:val="000000" w:themeColor="text1"/>
          </w:rPr>
          <w:t xml:space="preserve"> the paired Wil</w:t>
        </w:r>
        <w:del w:id="1894" w:author="Liliana Salvador" w:date="2022-02-26T16:39:00Z">
          <w:r w:rsidRPr="003A137D" w:rsidDel="00197BBC">
            <w:rPr>
              <w:color w:val="000000" w:themeColor="text1"/>
            </w:rPr>
            <w:delText>i</w:delText>
          </w:r>
        </w:del>
        <w:r w:rsidRPr="003A137D">
          <w:rPr>
            <w:color w:val="000000" w:themeColor="text1"/>
          </w:rPr>
          <w:t>coxon signed</w:t>
        </w:r>
      </w:ins>
      <w:ins w:id="1895" w:author="Liliana Salvador" w:date="2022-02-26T16:39:00Z">
        <w:r w:rsidR="00197BBC">
          <w:rPr>
            <w:color w:val="000000" w:themeColor="text1"/>
          </w:rPr>
          <w:t>-</w:t>
        </w:r>
      </w:ins>
      <w:ins w:id="1896" w:author="Ruijie Xu" w:date="2022-02-02T13:29:00Z">
        <w:del w:id="1897" w:author="Liliana Salvador" w:date="2022-02-26T16:39:00Z">
          <w:r w:rsidRPr="003A137D" w:rsidDel="00197BBC">
            <w:rPr>
              <w:color w:val="000000" w:themeColor="text1"/>
            </w:rPr>
            <w:delText xml:space="preserve"> </w:delText>
          </w:r>
        </w:del>
        <w:r w:rsidRPr="003A137D">
          <w:rPr>
            <w:color w:val="000000" w:themeColor="text1"/>
          </w:rPr>
          <w:t>rank test</w:t>
        </w:r>
      </w:ins>
      <w:ins w:id="1898" w:author="Ruijie Xu" w:date="2022-02-03T12:28:00Z">
        <w:r w:rsidR="00F83C0B">
          <w:rPr>
            <w:color w:val="000000" w:themeColor="text1"/>
          </w:rPr>
          <w:t xml:space="preserve"> (</w:t>
        </w:r>
      </w:ins>
      <w:ins w:id="1899" w:author="Ruijie Xu" w:date="2022-02-03T12:29:00Z">
        <w:r w:rsidR="00F83C0B">
          <w:rPr>
            <w:color w:val="000000" w:themeColor="text1"/>
          </w:rPr>
          <w:t>Table SII.6)</w:t>
        </w:r>
      </w:ins>
      <w:ins w:id="1900" w:author="Ruijie Xu" w:date="2022-02-02T13:29:00Z">
        <w:r w:rsidRPr="003A137D">
          <w:rPr>
            <w:color w:val="000000" w:themeColor="text1"/>
          </w:rPr>
          <w:t xml:space="preserve">, we </w:t>
        </w:r>
        <w:del w:id="1901" w:author="Liliana Salvador" w:date="2022-02-26T16:41:00Z">
          <w:r w:rsidRPr="003A137D" w:rsidDel="00197BBC">
            <w:rPr>
              <w:color w:val="000000" w:themeColor="text1"/>
            </w:rPr>
            <w:delText>identified</w:delText>
          </w:r>
        </w:del>
      </w:ins>
      <w:ins w:id="1902" w:author="Liliana Salvador" w:date="2022-02-26T16:41:00Z">
        <w:r w:rsidR="00197BBC">
          <w:rPr>
            <w:color w:val="000000" w:themeColor="text1"/>
          </w:rPr>
          <w:t>found</w:t>
        </w:r>
      </w:ins>
      <w:ins w:id="1903" w:author="Ruijie Xu" w:date="2022-02-02T13:29:00Z">
        <w:r w:rsidRPr="003A137D">
          <w:rPr>
            <w:color w:val="000000" w:themeColor="text1"/>
          </w:rPr>
          <w:t xml:space="preserve"> that </w:t>
        </w:r>
        <w:del w:id="1904"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r w:rsidRPr="003A137D">
          <w:rPr>
            <w:color w:val="000000" w:themeColor="text1"/>
          </w:rPr>
          <w:t xml:space="preserve"> was not different from </w:t>
        </w:r>
        <w:del w:id="1905"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1906" w:author="Liliana Salvador" w:date="2022-02-26T16:42:00Z">
          <w:r w:rsidRPr="003A137D" w:rsidDel="00197BBC">
            <w:rPr>
              <w:color w:val="000000" w:themeColor="text1"/>
            </w:rPr>
            <w:delText>and between-sample relationships evaluated using</w:delText>
          </w:r>
        </w:del>
      </w:ins>
      <w:ins w:id="1907" w:author="Liliana Salvador" w:date="2022-02-26T16:42:00Z">
        <w:r w:rsidR="00197BBC">
          <w:rPr>
            <w:color w:val="000000" w:themeColor="text1"/>
          </w:rPr>
          <w:t>while</w:t>
        </w:r>
      </w:ins>
      <w:ins w:id="1908" w:author="Ruijie Xu" w:date="2022-02-02T13:29:00Z">
        <w:r w:rsidRPr="003A137D">
          <w:rPr>
            <w:color w:val="000000" w:themeColor="text1"/>
          </w:rPr>
          <w:t xml:space="preserve"> CLARK and CLARK-s are not different from most other </w:t>
        </w:r>
        <w:proofErr w:type="spellStart"/>
        <w:r w:rsidRPr="003A137D">
          <w:rPr>
            <w:color w:val="000000" w:themeColor="text1"/>
          </w:rPr>
          <w:t>softwares</w:t>
        </w:r>
        <w:proofErr w:type="spellEnd"/>
        <w:r w:rsidRPr="003A137D">
          <w:rPr>
            <w:color w:val="000000" w:themeColor="text1"/>
          </w:rPr>
          <w:t xml:space="preserve"> except for </w:t>
        </w:r>
        <w:r>
          <w:rPr>
            <w:color w:val="000000" w:themeColor="text1"/>
          </w:rPr>
          <w:t>BLASTN</w:t>
        </w:r>
        <w:r w:rsidRPr="003A137D">
          <w:rPr>
            <w:color w:val="000000" w:themeColor="text1"/>
          </w:rPr>
          <w:t>, Centrifuge, and Metaphlan3</w:t>
        </w:r>
        <w:commentRangeStart w:id="1909"/>
        <w:r w:rsidRPr="003A137D">
          <w:rPr>
            <w:color w:val="000000" w:themeColor="text1"/>
          </w:rPr>
          <w:t>, separating these software into two groups</w:t>
        </w:r>
      </w:ins>
      <w:commentRangeEnd w:id="1909"/>
      <w:r w:rsidR="00197BBC">
        <w:rPr>
          <w:rStyle w:val="CommentReference"/>
        </w:rPr>
        <w:commentReference w:id="1909"/>
      </w:r>
      <w:ins w:id="1910" w:author="Ruijie Xu" w:date="2022-02-02T13:29:00Z">
        <w:r w:rsidRPr="003A137D">
          <w:rPr>
            <w:color w:val="000000" w:themeColor="text1"/>
          </w:rPr>
          <w:t>. Metaphlan3, with 5 out of 12 samples unclassified</w:t>
        </w:r>
        <w:del w:id="1911"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in the between-sample relationships with that obtained from other software (Table </w:t>
        </w:r>
      </w:ins>
      <w:ins w:id="1912" w:author="Ruijie Xu" w:date="2022-02-02T13:36:00Z">
        <w:r w:rsidR="00F8395A">
          <w:rPr>
            <w:color w:val="000000" w:themeColor="text1"/>
          </w:rPr>
          <w:t>S</w:t>
        </w:r>
      </w:ins>
      <w:ins w:id="1913" w:author="Ruijie Xu" w:date="2022-02-02T13:29:00Z">
        <w:r w:rsidRPr="003A137D">
          <w:rPr>
            <w:color w:val="000000" w:themeColor="text1"/>
          </w:rPr>
          <w:t>II.</w:t>
        </w:r>
      </w:ins>
      <w:bookmarkStart w:id="1914" w:name="OLE_LINK239"/>
      <w:bookmarkStart w:id="1915" w:name="OLE_LINK240"/>
      <w:ins w:id="1916" w:author="Ruijie Xu" w:date="2022-02-03T12:29:00Z">
        <w:r w:rsidR="00F83C0B">
          <w:rPr>
            <w:color w:val="000000" w:themeColor="text1"/>
          </w:rPr>
          <w:t>6</w:t>
        </w:r>
      </w:ins>
      <w:ins w:id="1917" w:author="Ruijie Xu" w:date="2022-02-02T13:29:00Z">
        <w:r w:rsidRPr="003A137D">
          <w:rPr>
            <w:color w:val="000000" w:themeColor="text1"/>
          </w:rPr>
          <w:t xml:space="preserve">). </w:t>
        </w:r>
      </w:ins>
      <w:bookmarkEnd w:id="1914"/>
      <w:bookmarkEnd w:id="1915"/>
      <w:ins w:id="1918" w:author="Ruijie Xu" w:date="2022-02-02T13:32:00Z">
        <w:r w:rsidR="00F8395A">
          <w:rPr>
            <w:color w:val="000000" w:themeColor="text1"/>
          </w:rPr>
          <w:t>T</w:t>
        </w:r>
      </w:ins>
      <w:ins w:id="1919" w:author="Ruijie Xu" w:date="2022-02-02T13:29:00Z">
        <w:r w:rsidRPr="003A137D">
          <w:rPr>
            <w:color w:val="000000" w:themeColor="text1"/>
          </w:rPr>
          <w:t xml:space="preserve">he smaller clusters </w:t>
        </w:r>
      </w:ins>
      <w:ins w:id="1920" w:author="Ruijie Xu" w:date="2022-02-02T13:32:00Z">
        <w:r w:rsidR="00F8395A">
          <w:rPr>
            <w:color w:val="000000" w:themeColor="text1"/>
          </w:rPr>
          <w:t xml:space="preserve">formed by hierarchical clustering </w:t>
        </w:r>
      </w:ins>
      <w:ins w:id="1921" w:author="Ruijie Xu" w:date="2022-02-02T13:29:00Z">
        <w:r w:rsidRPr="003A137D">
          <w:rPr>
            <w:color w:val="000000" w:themeColor="text1"/>
          </w:rPr>
          <w:t>inside the second cluster varies among software</w:t>
        </w:r>
      </w:ins>
      <w:ins w:id="1922" w:author="Ruijie Xu" w:date="2022-02-03T12:30:00Z">
        <w:r w:rsidR="00F83C0B">
          <w:rPr>
            <w:color w:val="000000" w:themeColor="text1"/>
          </w:rPr>
          <w:t xml:space="preserve"> (Figure </w:t>
        </w:r>
      </w:ins>
      <w:ins w:id="1923" w:author="Ruijie Xu" w:date="2022-02-03T12:55:00Z">
        <w:r w:rsidR="004A2C21">
          <w:rPr>
            <w:color w:val="000000" w:themeColor="text1"/>
          </w:rPr>
          <w:t>4</w:t>
        </w:r>
      </w:ins>
      <w:ins w:id="1924" w:author="Ruijie Xu" w:date="2022-02-03T12:30:00Z">
        <w:r w:rsidR="00F83C0B">
          <w:rPr>
            <w:color w:val="000000" w:themeColor="text1"/>
          </w:rPr>
          <w:t>b)</w:t>
        </w:r>
      </w:ins>
      <w:ins w:id="1925" w:author="Ruijie Xu" w:date="2022-02-02T13:29:00Z">
        <w:r w:rsidRPr="003A137D">
          <w:rPr>
            <w:color w:val="000000" w:themeColor="text1"/>
          </w:rPr>
          <w:t xml:space="preserve">. For example, </w:t>
        </w:r>
        <w:r>
          <w:rPr>
            <w:color w:val="000000" w:themeColor="text1"/>
          </w:rPr>
          <w:t>BLASTN</w:t>
        </w:r>
        <w:r w:rsidRPr="003A137D">
          <w:rPr>
            <w:color w:val="000000" w:themeColor="text1"/>
          </w:rPr>
          <w:t xml:space="preserve">’s classification has clustered three Kidney samples (R22.K, R26.K, and R27.K) closely with each other before clustered further with other samples. This cluster was only observed in Centrifuge’s clustering. While in the clustering of other software, these three kidney samples were always clustered closer with other samples before clustered with each other. For example, in Diamond, CLARK, and CLARK-s, one of the three kidney samples has always clustered with R26.S before clustering with each other. In classification of Kraken2, Bracken, and Kaiju, both R26.S and R27.S was clustered with one of the kidney samples before the kidney samples clustered with each other. However, in </w:t>
        </w:r>
        <w:r>
          <w:rPr>
            <w:color w:val="000000" w:themeColor="text1"/>
          </w:rPr>
          <w:t>BLASTN</w:t>
        </w:r>
        <w:r w:rsidRPr="003A137D">
          <w:rPr>
            <w:color w:val="000000" w:themeColor="text1"/>
          </w:rPr>
          <w:t xml:space="preserve">’s classification, both R26.S and R27.S was clustered with the rest of the Spleen sample first (R22.S and R28.S) before clustered together with the three Kidney samples. </w:t>
        </w:r>
      </w:ins>
      <w:commentRangeEnd w:id="1886"/>
      <w:r w:rsidR="00197BBC">
        <w:rPr>
          <w:rStyle w:val="CommentReference"/>
        </w:rPr>
        <w:commentReference w:id="1886"/>
      </w:r>
    </w:p>
    <w:bookmarkEnd w:id="1818"/>
    <w:bookmarkEnd w:id="1819"/>
    <w:p w14:paraId="13F1CF55" w14:textId="59521A16" w:rsidR="00654B1F" w:rsidDel="002073EC" w:rsidRDefault="00C0014F">
      <w:pPr>
        <w:spacing w:line="480" w:lineRule="auto"/>
        <w:rPr>
          <w:del w:id="1926" w:author="Ruijie Xu" w:date="2022-02-02T13:36:00Z"/>
          <w:b/>
          <w:bCs/>
          <w:color w:val="000000" w:themeColor="text1"/>
        </w:rPr>
      </w:pPr>
      <w:del w:id="1927"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1928" w:author="Liliana Salvador" w:date="2022-02-26T17:30:00Z"/>
          <w:b/>
          <w:bCs/>
          <w:color w:val="000000" w:themeColor="text1"/>
        </w:rPr>
      </w:pPr>
    </w:p>
    <w:p w14:paraId="6AFCC8FB" w14:textId="3E993474" w:rsidR="00654B1F" w:rsidRPr="003A137D" w:rsidDel="00F8395A" w:rsidRDefault="008727D0" w:rsidP="001D464A">
      <w:pPr>
        <w:spacing w:line="480" w:lineRule="auto"/>
        <w:rPr>
          <w:del w:id="1929" w:author="Ruijie Xu" w:date="2022-02-02T13:36:00Z"/>
          <w:color w:val="000000" w:themeColor="text1"/>
        </w:rPr>
      </w:pPr>
      <w:del w:id="1930" w:author="Ruijie Xu" w:date="2022-02-02T13:36:00Z">
        <w:r w:rsidRPr="003A137D" w:rsidDel="00F8395A">
          <w:rPr>
            <w:color w:val="000000" w:themeColor="text1"/>
          </w:rPr>
          <w:delText>The resources required to build database and to classify each sample diverges largely across software</w:delText>
        </w:r>
        <w:r w:rsidR="00450B57" w:rsidRPr="003A137D" w:rsidDel="00F8395A">
          <w:rPr>
            <w:color w:val="000000" w:themeColor="text1"/>
          </w:rPr>
          <w:delText xml:space="preserve"> (Tabe I)</w:delText>
        </w:r>
        <w:r w:rsidRPr="003A137D" w:rsidDel="00F8395A">
          <w:rPr>
            <w:color w:val="000000" w:themeColor="text1"/>
          </w:rPr>
          <w:delText xml:space="preserve">. </w:delText>
        </w:r>
        <w:r w:rsidR="00654B1F" w:rsidRPr="003A137D" w:rsidDel="00F8395A">
          <w:rPr>
            <w:color w:val="000000" w:themeColor="text1"/>
          </w:rPr>
          <w:delText xml:space="preserve">Except for CLARK, CLARK-s, </w:delText>
        </w:r>
        <w:r w:rsidR="004F29F3" w:rsidRPr="003A137D" w:rsidDel="00F8395A">
          <w:rPr>
            <w:color w:val="000000" w:themeColor="text1"/>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3A137D" w:rsidDel="00F8395A">
          <w:rPr>
            <w:color w:val="000000" w:themeColor="text1"/>
          </w:rPr>
          <w:delText xml:space="preserve"> (Table I)</w:delText>
        </w:r>
        <w:r w:rsidR="004F29F3" w:rsidRPr="003A137D" w:rsidDel="00F8395A">
          <w:rPr>
            <w:color w:val="000000" w:themeColor="text1"/>
          </w:rPr>
          <w:delText xml:space="preserve">. CLARK-s database, required to build on top of the CLARK’s database, took around 40 additional hour to complete, with </w:delText>
        </w:r>
        <w:r w:rsidR="0034298A" w:rsidRPr="003A137D" w:rsidDel="00F8395A">
          <w:rPr>
            <w:color w:val="000000" w:themeColor="text1"/>
          </w:rPr>
          <w:delText>around 300 GB memory utilized</w:delText>
        </w:r>
        <w:r w:rsidR="000F52AC" w:rsidRPr="003A137D" w:rsidDel="00F8395A">
          <w:rPr>
            <w:color w:val="000000" w:themeColor="text1"/>
          </w:rPr>
          <w:delText xml:space="preserve"> (Table I)</w:delText>
        </w:r>
        <w:r w:rsidR="0034298A" w:rsidRPr="003A137D" w:rsidDel="00F8395A">
          <w:rPr>
            <w:color w:val="000000" w:themeColor="text1"/>
          </w:rPr>
          <w:delText xml:space="preserve">. Building of </w:delText>
        </w:r>
        <w:r w:rsidR="0042581D" w:rsidRPr="003A137D" w:rsidDel="00F8395A">
          <w:rPr>
            <w:color w:val="000000" w:themeColor="text1"/>
          </w:rPr>
          <w:delText>Diamond</w:delText>
        </w:r>
        <w:r w:rsidR="0034298A" w:rsidRPr="003A137D" w:rsidDel="00F8395A">
          <w:rPr>
            <w:color w:val="000000" w:themeColor="text1"/>
          </w:rPr>
          <w:delText>’s database</w:delText>
        </w:r>
        <w:r w:rsidR="0042581D" w:rsidRPr="003A137D" w:rsidDel="00F8395A">
          <w:rPr>
            <w:color w:val="000000" w:themeColor="text1"/>
          </w:rPr>
          <w:delText xml:space="preserve">, with the same computational setting, completed in ~2.4 hours utilizing ~ 8 GB, while </w:delText>
        </w:r>
        <w:r w:rsidR="00037DC7" w:rsidRPr="003A137D" w:rsidDel="00F8395A">
          <w:rPr>
            <w:color w:val="000000" w:themeColor="text1"/>
          </w:rPr>
          <w:delText>Kaiju</w:delText>
        </w:r>
        <w:r w:rsidR="0042581D" w:rsidRPr="003A137D" w:rsidDel="00F8395A">
          <w:rPr>
            <w:color w:val="000000" w:themeColor="text1"/>
          </w:rPr>
          <w:delText xml:space="preserve">’s database </w:delText>
        </w:r>
        <w:r w:rsidR="003A0B7C" w:rsidRPr="003A137D" w:rsidDel="00F8395A">
          <w:rPr>
            <w:color w:val="000000" w:themeColor="text1"/>
          </w:rPr>
          <w:delText>took ~ 5 hours to complete utilizing ~115 GB of memory</w:delText>
        </w:r>
        <w:r w:rsidR="006C6741" w:rsidRPr="003A137D" w:rsidDel="00F8395A">
          <w:rPr>
            <w:color w:val="000000" w:themeColor="text1"/>
          </w:rPr>
          <w:delText xml:space="preserve"> (Table I)</w:delText>
        </w:r>
        <w:r w:rsidR="003A0B7C" w:rsidRPr="003A137D" w:rsidDel="00F8395A">
          <w:rPr>
            <w:color w:val="000000" w:themeColor="text1"/>
          </w:rPr>
          <w:delText xml:space="preserve">. </w:delText>
        </w:r>
        <w:r w:rsidR="004000C7" w:rsidRPr="003A137D" w:rsidDel="00F8395A">
          <w:rPr>
            <w:color w:val="000000" w:themeColor="text1"/>
          </w:rPr>
          <w:delText xml:space="preserve">As for analysis time, </w:delText>
        </w:r>
        <w:r w:rsidR="00511216" w:rsidRPr="003A137D" w:rsidDel="00F8395A">
          <w:rPr>
            <w:color w:val="000000" w:themeColor="text1"/>
          </w:rPr>
          <w:delText xml:space="preserve">using 12 CPU on UGA’s high memory computing node, </w:delText>
        </w:r>
        <w:r w:rsidR="004000C7" w:rsidRPr="003A137D" w:rsidDel="00F8395A">
          <w:rPr>
            <w:color w:val="000000" w:themeColor="text1"/>
          </w:rPr>
          <w:delText xml:space="preserve">Diamond used ~5 hour </w:delText>
        </w:r>
        <w:r w:rsidR="00942B09" w:rsidRPr="003A137D" w:rsidDel="00F8395A">
          <w:rPr>
            <w:color w:val="000000" w:themeColor="text1"/>
          </w:rPr>
          <w:delText xml:space="preserve">on average </w:delText>
        </w:r>
        <w:r w:rsidR="004000C7" w:rsidRPr="003A137D" w:rsidDel="00F8395A">
          <w:rPr>
            <w:color w:val="000000" w:themeColor="text1"/>
          </w:rPr>
          <w:delText xml:space="preserve">to classify one sample </w:delText>
        </w:r>
        <w:r w:rsidR="00942B09" w:rsidRPr="003A137D" w:rsidDel="00F8395A">
          <w:rPr>
            <w:color w:val="000000" w:themeColor="text1"/>
          </w:rPr>
          <w:delText xml:space="preserve">and </w:delText>
        </w:r>
      </w:del>
      <w:del w:id="1931" w:author="Ruijie Xu" w:date="2022-02-01T13:44:00Z">
        <w:r w:rsidR="00942B09" w:rsidRPr="003A137D" w:rsidDel="00537B08">
          <w:rPr>
            <w:color w:val="000000" w:themeColor="text1"/>
          </w:rPr>
          <w:delText>Blastn</w:delText>
        </w:r>
      </w:del>
      <w:del w:id="1932" w:author="Ruijie Xu" w:date="2022-02-02T13:36:00Z">
        <w:r w:rsidR="00942B09" w:rsidRPr="003A137D" w:rsidDel="00F8395A">
          <w:rPr>
            <w:color w:val="000000" w:themeColor="text1"/>
          </w:rPr>
          <w:delText xml:space="preserve"> used ~2 hr to classify one sample.</w:delText>
        </w:r>
        <w:r w:rsidR="002759A2" w:rsidRPr="003A137D" w:rsidDel="00F8395A">
          <w:rPr>
            <w:color w:val="000000" w:themeColor="text1"/>
          </w:rPr>
          <w:delText xml:space="preserve"> Rest of the software could finish classifying one sample within a minute on average</w:delText>
        </w:r>
        <w:r w:rsidR="003E6982" w:rsidRPr="003A137D" w:rsidDel="00F8395A">
          <w:rPr>
            <w:color w:val="000000" w:themeColor="text1"/>
          </w:rPr>
          <w:delText xml:space="preserve"> (Table I)</w:delText>
        </w:r>
        <w:r w:rsidR="002759A2" w:rsidRPr="003A137D" w:rsidDel="00F8395A">
          <w:rPr>
            <w:color w:val="000000" w:themeColor="text1"/>
          </w:rPr>
          <w:delText xml:space="preserve">. </w:delText>
        </w:r>
        <w:r w:rsidR="00942B09" w:rsidRPr="003A137D" w:rsidDel="00F8395A">
          <w:rPr>
            <w:color w:val="000000" w:themeColor="text1"/>
          </w:rPr>
          <w:delText xml:space="preserve"> </w:delText>
        </w:r>
      </w:del>
    </w:p>
    <w:p w14:paraId="7F17A7D4" w14:textId="4F5A770A" w:rsidR="00B80734" w:rsidRPr="003A137D" w:rsidDel="00F8395A" w:rsidRDefault="00C0014F" w:rsidP="00B80734">
      <w:pPr>
        <w:spacing w:line="480" w:lineRule="auto"/>
        <w:rPr>
          <w:del w:id="1933" w:author="Ruijie Xu" w:date="2022-02-02T13:36:00Z"/>
          <w:color w:val="000000" w:themeColor="text1"/>
        </w:rPr>
      </w:pPr>
      <w:del w:id="1934" w:author="Ruijie Xu" w:date="2022-02-02T13:36:00Z">
        <w:r w:rsidRPr="003A137D" w:rsidDel="00F8395A">
          <w:rPr>
            <w:color w:val="000000" w:themeColor="text1"/>
          </w:rPr>
          <w:delText xml:space="preserve">To compare the profiling compositions of the different sofware, we calculated the number of total </w:delText>
        </w:r>
        <w:r w:rsidR="00A158BA" w:rsidRPr="003A137D" w:rsidDel="00F8395A">
          <w:rPr>
            <w:color w:val="000000" w:themeColor="text1"/>
          </w:rPr>
          <w:delText xml:space="preserve">classified </w:delText>
        </w:r>
        <w:r w:rsidRPr="003A137D" w:rsidDel="00F8395A">
          <w:rPr>
            <w:color w:val="000000" w:themeColor="text1"/>
          </w:rPr>
          <w:delText>reads for each sample and determined the</w:delText>
        </w:r>
        <w:r w:rsidR="002F1F3A" w:rsidRPr="003A137D" w:rsidDel="00F8395A">
          <w:rPr>
            <w:color w:val="000000" w:themeColor="text1"/>
          </w:rPr>
          <w:delText>se</w:delText>
        </w:r>
        <w:r w:rsidRPr="003A137D" w:rsidDel="00F8395A">
          <w:rPr>
            <w:color w:val="000000" w:themeColor="text1"/>
          </w:rPr>
          <w:delText xml:space="preserve"> samples</w:delText>
        </w:r>
        <w:r w:rsidR="002F1F3A" w:rsidRPr="003A137D" w:rsidDel="00F8395A">
          <w:rPr>
            <w:color w:val="000000" w:themeColor="text1"/>
          </w:rPr>
          <w:delText>’</w:delText>
        </w:r>
        <w:r w:rsidRPr="003A137D" w:rsidDel="00F8395A">
          <w:rPr>
            <w:color w:val="000000" w:themeColor="text1"/>
          </w:rPr>
          <w:delText xml:space="preserve"> profiling compositions at the domain, phylum,</w:delText>
        </w:r>
        <w:r w:rsidR="000F41BF" w:rsidRPr="003A137D" w:rsidDel="00F8395A">
          <w:rPr>
            <w:color w:val="000000" w:themeColor="text1"/>
          </w:rPr>
          <w:delText xml:space="preserve"> </w:delText>
        </w:r>
        <w:r w:rsidRPr="003A137D" w:rsidDel="00F8395A">
          <w:rPr>
            <w:color w:val="000000" w:themeColor="text1"/>
          </w:rPr>
          <w:delText>genus</w:delText>
        </w:r>
        <w:r w:rsidR="00A158BA" w:rsidRPr="003A137D" w:rsidDel="00F8395A">
          <w:rPr>
            <w:color w:val="000000" w:themeColor="text1"/>
          </w:rPr>
          <w:delText>, and species</w:delText>
        </w:r>
        <w:r w:rsidRPr="003A137D" w:rsidDel="00F8395A">
          <w:rPr>
            <w:color w:val="000000" w:themeColor="text1"/>
          </w:rPr>
          <w:delText xml:space="preserve"> levels</w:delText>
        </w:r>
        <w:r w:rsidR="00A4448B" w:rsidRPr="003A137D" w:rsidDel="00F8395A">
          <w:rPr>
            <w:color w:val="000000" w:themeColor="text1"/>
          </w:rPr>
          <w:delText xml:space="preserve">. </w:delText>
        </w:r>
        <w:r w:rsidRPr="003A137D" w:rsidDel="00F8395A">
          <w:rPr>
            <w:color w:val="000000" w:themeColor="text1"/>
          </w:rPr>
          <w:delText xml:space="preserve">The average number of total reads classified by </w:delText>
        </w:r>
        <w:r w:rsidR="003D1032" w:rsidRPr="003A137D" w:rsidDel="00F8395A">
          <w:rPr>
            <w:color w:val="000000" w:themeColor="text1"/>
          </w:rPr>
          <w:delText>each software ranges from 10</w:delText>
        </w:r>
        <w:r w:rsidR="002F1F3A" w:rsidRPr="003A137D" w:rsidDel="00F8395A">
          <w:rPr>
            <w:color w:val="000000" w:themeColor="text1"/>
          </w:rPr>
          <w:delText>,</w:delText>
        </w:r>
        <w:r w:rsidR="003D1032" w:rsidRPr="003A137D" w:rsidDel="00F8395A">
          <w:rPr>
            <w:color w:val="000000" w:themeColor="text1"/>
          </w:rPr>
          <w:delText>955 using CLARK-s to 77</w:delText>
        </w:r>
        <w:r w:rsidR="002F1F3A" w:rsidRPr="003A137D" w:rsidDel="00F8395A">
          <w:rPr>
            <w:color w:val="000000" w:themeColor="text1"/>
          </w:rPr>
          <w:delText>,</w:delText>
        </w:r>
        <w:r w:rsidR="003D1032" w:rsidRPr="003A137D" w:rsidDel="00F8395A">
          <w:rPr>
            <w:color w:val="000000" w:themeColor="text1"/>
          </w:rPr>
          <w:delText xml:space="preserve">499 using Diamond </w:delText>
        </w:r>
        <w:bookmarkStart w:id="1935" w:name="OLE_LINK145"/>
        <w:bookmarkStart w:id="1936" w:name="OLE_LINK146"/>
        <w:r w:rsidR="003D1032" w:rsidRPr="003A137D" w:rsidDel="00F8395A">
          <w:rPr>
            <w:color w:val="000000" w:themeColor="text1"/>
          </w:rPr>
          <w:delText xml:space="preserve">(Table II.1). </w:delText>
        </w:r>
        <w:bookmarkEnd w:id="1935"/>
        <w:bookmarkEnd w:id="1936"/>
        <w:r w:rsidR="003D1032" w:rsidRPr="003A137D" w:rsidDel="00F8395A">
          <w:rPr>
            <w:color w:val="000000" w:themeColor="text1"/>
          </w:rPr>
          <w:delText>The number of unique taxa classified by each software also ranges from 18 taxa by Metaphlan3 to 4816 taxa by Kaiju</w:delText>
        </w:r>
        <w:r w:rsidR="00565DCD" w:rsidRPr="003A137D" w:rsidDel="00F8395A">
          <w:rPr>
            <w:color w:val="000000" w:themeColor="text1"/>
          </w:rPr>
          <w:delText xml:space="preserve"> (Table II.1). </w:delText>
        </w:r>
        <w:r w:rsidRPr="003A137D" w:rsidDel="00F8395A">
          <w:rPr>
            <w:color w:val="000000" w:themeColor="text1"/>
          </w:rPr>
          <w:delText xml:space="preserve"> </w:delText>
        </w:r>
        <w:r w:rsidR="00B80734" w:rsidRPr="003A137D" w:rsidDel="00F8395A">
          <w:rPr>
            <w:color w:val="000000" w:themeColor="text1"/>
          </w:rPr>
          <w:delText xml:space="preserve">Furthermore, we have found that Metaphlan3 has not classified any reads in samples of Rattus R26 (R26.K, R26.L. and R26.S) and sample R22.L and R27.K, while other software has classified on average </w:delText>
        </w:r>
        <w:r w:rsidR="006553AA" w:rsidRPr="003A137D" w:rsidDel="00F8395A">
          <w:rPr>
            <w:color w:val="000000" w:themeColor="text1"/>
          </w:rPr>
          <w:delText xml:space="preserve">1252 (SD: 1408), 32748 (SD: 32178), 133 (SD: 112), 111068 (SD: 113203), and 4011 (SD: 4325) reads with these </w:delText>
        </w:r>
        <w:bookmarkStart w:id="1937" w:name="OLE_LINK171"/>
        <w:bookmarkStart w:id="1938" w:name="OLE_LINK172"/>
        <w:r w:rsidR="0054399B" w:rsidRPr="003A137D" w:rsidDel="00F8395A">
          <w:rPr>
            <w:color w:val="000000" w:themeColor="text1"/>
          </w:rPr>
          <w:delText xml:space="preserve">five </w:delText>
        </w:r>
        <w:r w:rsidR="006553AA" w:rsidRPr="003A137D" w:rsidDel="00F8395A">
          <w:rPr>
            <w:color w:val="000000" w:themeColor="text1"/>
          </w:rPr>
          <w:delText xml:space="preserve">samples </w:delText>
        </w:r>
        <w:bookmarkEnd w:id="1937"/>
        <w:bookmarkEnd w:id="1938"/>
        <w:r w:rsidR="006553AA" w:rsidRPr="003A137D" w:rsidDel="00F8395A">
          <w:rPr>
            <w:color w:val="000000" w:themeColor="text1"/>
          </w:rPr>
          <w:delText xml:space="preserve">respectively </w:delText>
        </w:r>
        <w:r w:rsidR="00B80734" w:rsidRPr="003A137D" w:rsidDel="00F8395A">
          <w:rPr>
            <w:color w:val="000000" w:themeColor="text1"/>
          </w:rPr>
          <w:delText>(Table II.2)</w:delText>
        </w:r>
        <w:r w:rsidR="006553AA" w:rsidRPr="003A137D" w:rsidDel="00F8395A">
          <w:rPr>
            <w:color w:val="000000" w:themeColor="text1"/>
          </w:rPr>
          <w:delText>.</w:delText>
        </w:r>
      </w:del>
    </w:p>
    <w:p w14:paraId="78C0370B" w14:textId="412C3D7E" w:rsidR="00C0014F" w:rsidRPr="003A137D" w:rsidDel="00F8395A" w:rsidRDefault="00495C2C" w:rsidP="00973D53">
      <w:pPr>
        <w:spacing w:line="480" w:lineRule="auto"/>
        <w:ind w:firstLine="720"/>
        <w:rPr>
          <w:del w:id="1939" w:author="Ruijie Xu" w:date="2022-02-02T13:36:00Z"/>
          <w:color w:val="000000" w:themeColor="text1"/>
        </w:rPr>
      </w:pPr>
      <w:del w:id="1940" w:author="Ruijie Xu" w:date="2022-02-02T13:36:00Z">
        <w:r w:rsidRPr="003A137D" w:rsidDel="00F8395A">
          <w:rPr>
            <w:color w:val="000000" w:themeColor="text1"/>
          </w:rPr>
          <w:delText>The number of classified reads were break down at the domain level taxa, where we closely examined the number of reads classified into Eukaryota, Bacteria, Virsues, and Archaea by each software (Figure 4)</w:delText>
        </w:r>
        <w:r w:rsidR="00E35127" w:rsidRPr="003A137D" w:rsidDel="00F8395A">
          <w:rPr>
            <w:color w:val="000000" w:themeColor="text1"/>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3A137D" w:rsidDel="00F8395A">
          <w:rPr>
            <w:color w:val="000000" w:themeColor="text1"/>
          </w:rPr>
          <w:delText>in this taxon</w:delText>
        </w:r>
        <w:r w:rsidR="00E35127" w:rsidRPr="003A137D" w:rsidDel="00F8395A">
          <w:rPr>
            <w:color w:val="000000" w:themeColor="text1"/>
          </w:rPr>
          <w:delText>. Furthermore, due to the limitation of the</w:delText>
        </w:r>
        <w:r w:rsidR="00090420" w:rsidRPr="003A137D" w:rsidDel="00F8395A">
          <w:rPr>
            <w:color w:val="000000" w:themeColor="text1"/>
          </w:rPr>
          <w:delText>ir</w:delText>
        </w:r>
        <w:r w:rsidR="00E35127" w:rsidRPr="003A137D" w:rsidDel="00F8395A">
          <w:rPr>
            <w:color w:val="000000" w:themeColor="text1"/>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3A137D" w:rsidDel="00F8395A">
          <w:rPr>
            <w:color w:val="000000" w:themeColor="text1"/>
          </w:rPr>
          <w:delText xml:space="preserve">when compared with </w:delText>
        </w:r>
        <w:r w:rsidR="00E35127" w:rsidRPr="003A137D" w:rsidDel="00F8395A">
          <w:rPr>
            <w:color w:val="000000" w:themeColor="text1"/>
          </w:rPr>
          <w:delText>Metaphlan3 and Kaiju)</w:delText>
        </w:r>
        <w:r w:rsidR="00145D31" w:rsidRPr="003A137D" w:rsidDel="00F8395A">
          <w:rPr>
            <w:color w:val="000000" w:themeColor="text1"/>
          </w:rPr>
          <w:delText>. The classification</w:delText>
        </w:r>
        <w:r w:rsidR="00D858E2" w:rsidRPr="003A137D" w:rsidDel="00F8395A">
          <w:rPr>
            <w:color w:val="000000" w:themeColor="text1"/>
          </w:rPr>
          <w:delText>s</w:delText>
        </w:r>
        <w:r w:rsidR="00145D31" w:rsidRPr="003A137D" w:rsidDel="00F8395A">
          <w:rPr>
            <w:color w:val="000000" w:themeColor="text1"/>
          </w:rPr>
          <w:delText xml:space="preserve"> of Viruses by different software, on the other hand, </w:delText>
        </w:r>
        <w:r w:rsidR="00EB029D" w:rsidRPr="003A137D" w:rsidDel="00F8395A">
          <w:rPr>
            <w:color w:val="000000" w:themeColor="text1"/>
          </w:rPr>
          <w:delText xml:space="preserve">were divided into two </w:delText>
        </w:r>
        <w:r w:rsidR="00D858E2" w:rsidRPr="003A137D" w:rsidDel="00F8395A">
          <w:rPr>
            <w:color w:val="000000" w:themeColor="text1"/>
          </w:rPr>
          <w:delText>groups</w:delText>
        </w:r>
        <w:r w:rsidR="00145D31" w:rsidRPr="003A137D" w:rsidDel="00F8395A">
          <w:rPr>
            <w:color w:val="000000" w:themeColor="text1"/>
          </w:rPr>
          <w:delText xml:space="preserve">, where </w:delText>
        </w:r>
        <w:r w:rsidR="00EB029D" w:rsidRPr="003A137D" w:rsidDel="00F8395A">
          <w:rPr>
            <w:color w:val="000000" w:themeColor="text1"/>
          </w:rPr>
          <w:delText xml:space="preserve">each </w:delText>
        </w:r>
        <w:r w:rsidR="00D858E2" w:rsidRPr="003A137D" w:rsidDel="00F8395A">
          <w:rPr>
            <w:color w:val="000000" w:themeColor="text1"/>
          </w:rPr>
          <w:delText>group</w:delText>
        </w:r>
        <w:r w:rsidR="00EB029D" w:rsidRPr="003A137D" w:rsidDel="00F8395A">
          <w:rPr>
            <w:color w:val="000000" w:themeColor="text1"/>
          </w:rPr>
          <w:delText xml:space="preserve"> are not significantly different within each other, but different with the results classified by the software in the other </w:delText>
        </w:r>
        <w:r w:rsidR="00561456" w:rsidRPr="003A137D" w:rsidDel="00F8395A">
          <w:rPr>
            <w:color w:val="000000" w:themeColor="text1"/>
          </w:rPr>
          <w:delText>group</w:delText>
        </w:r>
        <w:r w:rsidR="00EB029D" w:rsidRPr="003A137D" w:rsidDel="00F8395A">
          <w:rPr>
            <w:color w:val="000000" w:themeColor="text1"/>
          </w:rPr>
          <w:delText>. T</w:delText>
        </w:r>
        <w:r w:rsidR="00145D31" w:rsidRPr="003A137D" w:rsidDel="00F8395A">
          <w:rPr>
            <w:color w:val="000000" w:themeColor="text1"/>
          </w:rPr>
          <w:delText xml:space="preserve">he </w:delText>
        </w:r>
        <w:r w:rsidR="00EB029D" w:rsidRPr="003A137D" w:rsidDel="00F8395A">
          <w:rPr>
            <w:color w:val="000000" w:themeColor="text1"/>
          </w:rPr>
          <w:delText xml:space="preserve">first </w:delText>
        </w:r>
        <w:r w:rsidR="00561456" w:rsidRPr="003A137D" w:rsidDel="00F8395A">
          <w:rPr>
            <w:color w:val="000000" w:themeColor="text1"/>
          </w:rPr>
          <w:delText>group</w:delText>
        </w:r>
        <w:r w:rsidR="00EB029D" w:rsidRPr="003A137D" w:rsidDel="00F8395A">
          <w:rPr>
            <w:color w:val="000000" w:themeColor="text1"/>
          </w:rPr>
          <w:delText xml:space="preserve"> includes the </w:delText>
        </w:r>
        <w:r w:rsidR="00365465" w:rsidRPr="003A137D" w:rsidDel="00F8395A">
          <w:rPr>
            <w:color w:val="000000" w:themeColor="text1"/>
          </w:rPr>
          <w:delText xml:space="preserve">Virsues classification </w:delText>
        </w:r>
        <w:r w:rsidR="00EB029D" w:rsidRPr="003A137D" w:rsidDel="00F8395A">
          <w:rPr>
            <w:color w:val="000000" w:themeColor="text1"/>
          </w:rPr>
          <w:delText>results of</w:delText>
        </w:r>
        <w:r w:rsidR="00145D31" w:rsidRPr="003A137D" w:rsidDel="00F8395A">
          <w:rPr>
            <w:color w:val="000000" w:themeColor="text1"/>
          </w:rPr>
          <w:delText xml:space="preserve"> </w:delText>
        </w:r>
      </w:del>
      <w:del w:id="1941" w:author="Ruijie Xu" w:date="2022-02-01T13:44:00Z">
        <w:r w:rsidR="00145D31" w:rsidRPr="003A137D" w:rsidDel="00537B08">
          <w:rPr>
            <w:color w:val="000000" w:themeColor="text1"/>
          </w:rPr>
          <w:delText>Blastn</w:delText>
        </w:r>
      </w:del>
      <w:del w:id="1942" w:author="Ruijie Xu" w:date="2022-02-02T13:36:00Z">
        <w:r w:rsidR="00EB029D" w:rsidRPr="003A137D" w:rsidDel="00F8395A">
          <w:rPr>
            <w:color w:val="000000" w:themeColor="text1"/>
          </w:rPr>
          <w:delText xml:space="preserve">, </w:delText>
        </w:r>
        <w:r w:rsidR="00145D31" w:rsidRPr="003A137D" w:rsidDel="00F8395A">
          <w:rPr>
            <w:color w:val="000000" w:themeColor="text1"/>
          </w:rPr>
          <w:delText xml:space="preserve">CLARK, CLARK-s, Metaphlan3, and Kaiju, </w:delText>
        </w:r>
        <w:r w:rsidR="00EB029D" w:rsidRPr="003A137D" w:rsidDel="00F8395A">
          <w:rPr>
            <w:color w:val="000000" w:themeColor="text1"/>
          </w:rPr>
          <w:delText xml:space="preserve">and the second </w:delText>
        </w:r>
        <w:r w:rsidR="00561456" w:rsidRPr="003A137D" w:rsidDel="00F8395A">
          <w:rPr>
            <w:color w:val="000000" w:themeColor="text1"/>
          </w:rPr>
          <w:delText>group</w:delText>
        </w:r>
        <w:r w:rsidR="00EB029D" w:rsidRPr="003A137D" w:rsidDel="00F8395A">
          <w:rPr>
            <w:color w:val="000000" w:themeColor="text1"/>
          </w:rPr>
          <w:delText xml:space="preserve"> includes the results of</w:delText>
        </w:r>
        <w:r w:rsidR="00145D31" w:rsidRPr="003A137D" w:rsidDel="00F8395A">
          <w:rPr>
            <w:color w:val="000000" w:themeColor="text1"/>
          </w:rPr>
          <w:delText xml:space="preserve"> Kraken2, Bracken, and Centrifuge. </w:delText>
        </w:r>
        <w:r w:rsidR="000A0B4F" w:rsidRPr="003A137D" w:rsidDel="00F8395A">
          <w:rPr>
            <w:color w:val="000000" w:themeColor="text1"/>
          </w:rPr>
          <w:delText xml:space="preserve">Diamond classification </w:delText>
        </w:r>
        <w:r w:rsidR="00145D8F" w:rsidRPr="003A137D" w:rsidDel="00F8395A">
          <w:rPr>
            <w:color w:val="000000" w:themeColor="text1"/>
          </w:rPr>
          <w:delText>di</w:delText>
        </w:r>
        <w:r w:rsidR="004E420A" w:rsidRPr="003A137D" w:rsidDel="00F8395A">
          <w:rPr>
            <w:color w:val="000000" w:themeColor="text1"/>
          </w:rPr>
          <w:delText>dn’t identify any reads as Viruses in the Rattus samples</w:delText>
        </w:r>
        <w:r w:rsidR="000A0B4F" w:rsidRPr="003A137D" w:rsidDel="00F8395A">
          <w:rPr>
            <w:color w:val="000000" w:themeColor="text1"/>
          </w:rPr>
          <w:delText xml:space="preserve">. </w:delText>
        </w:r>
        <w:r w:rsidR="00CE3385" w:rsidRPr="003A137D" w:rsidDel="00F8395A">
          <w:rPr>
            <w:color w:val="000000" w:themeColor="text1"/>
          </w:rPr>
          <w:delText>Archaea’s classification using different software are also very similar, only the classification results using Centrifuge were found significantly different with the classification results of most other software (</w:delText>
        </w:r>
      </w:del>
      <w:del w:id="1943" w:author="Ruijie Xu" w:date="2022-02-01T13:44:00Z">
        <w:r w:rsidR="00CE3385" w:rsidRPr="003A137D" w:rsidDel="00537B08">
          <w:rPr>
            <w:color w:val="000000" w:themeColor="text1"/>
          </w:rPr>
          <w:delText>Blastn</w:delText>
        </w:r>
      </w:del>
      <w:del w:id="1944" w:author="Ruijie Xu" w:date="2022-02-02T13:36:00Z">
        <w:r w:rsidR="00CE3385" w:rsidRPr="003A137D" w:rsidDel="00F8395A">
          <w:rPr>
            <w:color w:val="000000" w:themeColor="text1"/>
          </w:rPr>
          <w:delText>, Diamond, Kraken2, CLARK, and CLARK-s). In addition, Bra</w:delText>
        </w:r>
        <w:r w:rsidR="00D16DEC" w:rsidRPr="003A137D" w:rsidDel="00F8395A">
          <w:rPr>
            <w:color w:val="000000" w:themeColor="text1"/>
          </w:rPr>
          <w:delText>ck</w:delText>
        </w:r>
        <w:r w:rsidR="00CE3385" w:rsidRPr="003A137D" w:rsidDel="00F8395A">
          <w:rPr>
            <w:color w:val="000000" w:themeColor="text1"/>
          </w:rPr>
          <w:delText>en and Metaphlan3 didn’t classify any reads into the Archaea taxon</w:delText>
        </w:r>
        <w:r w:rsidR="00957499" w:rsidRPr="003A137D" w:rsidDel="00F8395A">
          <w:rPr>
            <w:color w:val="000000" w:themeColor="text1"/>
          </w:rPr>
          <w:delText>.</w:delText>
        </w:r>
        <w:r w:rsidR="00D16DEC" w:rsidRPr="003A137D" w:rsidDel="00F8395A">
          <w:rPr>
            <w:color w:val="000000" w:themeColor="text1"/>
          </w:rPr>
          <w:delText xml:space="preserve"> </w:delText>
        </w:r>
        <w:bookmarkStart w:id="1945" w:name="OLE_LINK147"/>
        <w:bookmarkStart w:id="1946" w:name="OLE_LINK148"/>
      </w:del>
    </w:p>
    <w:bookmarkEnd w:id="1945"/>
    <w:bookmarkEnd w:id="1946"/>
    <w:p w14:paraId="7F36171D" w14:textId="74AB49CE" w:rsidR="00D16DEC" w:rsidRPr="003A137D" w:rsidDel="00F8395A" w:rsidRDefault="00D16DEC" w:rsidP="00973D53">
      <w:pPr>
        <w:spacing w:line="480" w:lineRule="auto"/>
        <w:ind w:firstLine="720"/>
        <w:rPr>
          <w:del w:id="1947" w:author="Ruijie Xu" w:date="2022-02-02T13:36:00Z"/>
          <w:color w:val="000000" w:themeColor="text1"/>
        </w:rPr>
      </w:pPr>
      <w:del w:id="1948" w:author="Ruijie Xu" w:date="2022-02-02T13:36:00Z">
        <w:r w:rsidRPr="003A137D" w:rsidDel="00F8395A">
          <w:rPr>
            <w:color w:val="000000" w:themeColor="text1"/>
          </w:rPr>
          <w:delText xml:space="preserve">The read distribution at </w:delText>
        </w:r>
        <w:r w:rsidR="004E420A" w:rsidRPr="003A137D" w:rsidDel="00F8395A">
          <w:rPr>
            <w:color w:val="000000" w:themeColor="text1"/>
          </w:rPr>
          <w:delText xml:space="preserve">the </w:delText>
        </w:r>
        <w:r w:rsidRPr="003A137D" w:rsidDel="00F8395A">
          <w:rPr>
            <w:color w:val="000000" w:themeColor="text1"/>
          </w:rPr>
          <w:delText>Phylum and Genus level were also examined to increase the resolution of comparison</w:delText>
        </w:r>
        <w:r w:rsidR="004E420A" w:rsidRPr="003A137D" w:rsidDel="00F8395A">
          <w:rPr>
            <w:color w:val="000000" w:themeColor="text1"/>
          </w:rPr>
          <w:delText>s</w:delText>
        </w:r>
        <w:r w:rsidRPr="003A137D" w:rsidDel="00F8395A">
          <w:rPr>
            <w:color w:val="000000" w:themeColor="text1"/>
          </w:rPr>
          <w:delText xml:space="preserve"> between software.  At </w:delText>
        </w:r>
        <w:r w:rsidR="004E420A" w:rsidRPr="003A137D" w:rsidDel="00F8395A">
          <w:rPr>
            <w:color w:val="000000" w:themeColor="text1"/>
          </w:rPr>
          <w:delText xml:space="preserve">the </w:delText>
        </w:r>
        <w:r w:rsidRPr="003A137D" w:rsidDel="00F8395A">
          <w:rPr>
            <w:color w:val="000000" w:themeColor="text1"/>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3A137D" w:rsidDel="00F8395A">
          <w:rPr>
            <w:color w:val="000000" w:themeColor="text1"/>
          </w:rPr>
          <w:delText xml:space="preserve"> </w:delText>
        </w:r>
        <w:r w:rsidR="000F77E8" w:rsidRPr="003A137D" w:rsidDel="00F8395A">
          <w:rPr>
            <w:color w:val="000000" w:themeColor="text1"/>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1949" w:name="OLE_LINK155"/>
        <w:bookmarkStart w:id="1950" w:name="OLE_LINK156"/>
        <w:r w:rsidR="000F77E8" w:rsidRPr="003A137D" w:rsidDel="00F8395A">
          <w:rPr>
            <w:color w:val="000000" w:themeColor="text1"/>
          </w:rPr>
          <w:delText>“p_</w:delText>
        </w:r>
        <w:bookmarkStart w:id="1951" w:name="OLE_LINK153"/>
        <w:bookmarkStart w:id="1952" w:name="OLE_LINK154"/>
        <w:r w:rsidR="000F77E8" w:rsidRPr="003A137D" w:rsidDel="00F8395A">
          <w:rPr>
            <w:color w:val="000000" w:themeColor="text1"/>
          </w:rPr>
          <w:delText>Pisuviricota</w:delText>
        </w:r>
        <w:bookmarkEnd w:id="1951"/>
        <w:bookmarkEnd w:id="1952"/>
        <w:r w:rsidR="000F77E8" w:rsidRPr="003A137D" w:rsidDel="00F8395A">
          <w:rPr>
            <w:color w:val="000000" w:themeColor="text1"/>
          </w:rPr>
          <w:delText xml:space="preserve">”, </w:delText>
        </w:r>
        <w:bookmarkEnd w:id="1949"/>
        <w:bookmarkEnd w:id="1950"/>
        <w:r w:rsidR="000F77E8" w:rsidRPr="003A137D" w:rsidDel="00F8395A">
          <w:rPr>
            <w:color w:val="000000" w:themeColor="text1"/>
          </w:rPr>
          <w:delText xml:space="preserve">has contributed to over 85% (569/665) of the reads classified in sample R22.K using </w:delText>
        </w:r>
      </w:del>
      <w:del w:id="1953" w:author="Ruijie Xu" w:date="2022-02-01T13:44:00Z">
        <w:r w:rsidR="000F77E8" w:rsidRPr="003A137D" w:rsidDel="00537B08">
          <w:rPr>
            <w:color w:val="000000" w:themeColor="text1"/>
          </w:rPr>
          <w:delText>Blastn</w:delText>
        </w:r>
      </w:del>
      <w:del w:id="1954" w:author="Ruijie Xu" w:date="2022-02-02T13:36:00Z">
        <w:r w:rsidR="000F77E8" w:rsidRPr="003A137D" w:rsidDel="00F8395A">
          <w:rPr>
            <w:color w:val="000000" w:themeColor="text1"/>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3A137D" w:rsidDel="00F8395A">
          <w:rPr>
            <w:color w:val="000000" w:themeColor="text1"/>
          </w:rPr>
          <w:delText>us</w:delText>
        </w:r>
        <w:r w:rsidR="000F77E8" w:rsidRPr="003A137D" w:rsidDel="00F8395A">
          <w:rPr>
            <w:color w:val="000000" w:themeColor="text1"/>
          </w:rPr>
          <w:delText xml:space="preserve"> taxa, </w:delText>
        </w:r>
        <w:bookmarkStart w:id="1955" w:name="OLE_LINK157"/>
        <w:bookmarkStart w:id="1956" w:name="OLE_LINK158"/>
        <w:bookmarkStart w:id="1957" w:name="OLE_LINK159"/>
        <w:r w:rsidR="000F77E8" w:rsidRPr="003A137D" w:rsidDel="00F8395A">
          <w:rPr>
            <w:color w:val="000000" w:themeColor="text1"/>
          </w:rPr>
          <w:delText xml:space="preserve">“p__Uroviricota” </w:delText>
        </w:r>
        <w:bookmarkEnd w:id="1955"/>
        <w:bookmarkEnd w:id="1956"/>
        <w:bookmarkEnd w:id="1957"/>
        <w:r w:rsidR="000F77E8" w:rsidRPr="003A137D" w:rsidDel="00F8395A">
          <w:rPr>
            <w:color w:val="000000" w:themeColor="text1"/>
          </w:rPr>
          <w:delText xml:space="preserve">and </w:delText>
        </w:r>
        <w:bookmarkStart w:id="1958" w:name="OLE_LINK173"/>
        <w:bookmarkStart w:id="1959" w:name="OLE_LINK174"/>
        <w:r w:rsidR="000F77E8" w:rsidRPr="003A137D" w:rsidDel="00F8395A">
          <w:rPr>
            <w:color w:val="000000" w:themeColor="text1"/>
          </w:rPr>
          <w:delText>“p__Artverviricota”</w:delText>
        </w:r>
        <w:r w:rsidR="001F33BA" w:rsidRPr="003A137D" w:rsidDel="00F8395A">
          <w:rPr>
            <w:color w:val="000000" w:themeColor="text1"/>
          </w:rPr>
          <w:delText>.</w:delText>
        </w:r>
        <w:r w:rsidR="000F77E8" w:rsidRPr="003A137D" w:rsidDel="00F8395A">
          <w:rPr>
            <w:color w:val="000000" w:themeColor="text1"/>
          </w:rPr>
          <w:delText xml:space="preserve"> </w:delText>
        </w:r>
        <w:bookmarkEnd w:id="1958"/>
        <w:bookmarkEnd w:id="1959"/>
        <w:r w:rsidR="001F33BA" w:rsidRPr="003A137D" w:rsidDel="00F8395A">
          <w:rPr>
            <w:color w:val="000000" w:themeColor="text1"/>
          </w:rPr>
          <w:delText>Kaiju has</w:delText>
        </w:r>
        <w:r w:rsidR="000F77E8" w:rsidRPr="003A137D" w:rsidDel="00F8395A">
          <w:rPr>
            <w:color w:val="000000" w:themeColor="text1"/>
          </w:rPr>
          <w:delText xml:space="preserve"> also</w:delText>
        </w:r>
        <w:r w:rsidR="001F33BA" w:rsidRPr="003A137D" w:rsidDel="00F8395A">
          <w:rPr>
            <w:color w:val="000000" w:themeColor="text1"/>
          </w:rPr>
          <w:delText xml:space="preserve"> classified 21% of sample R22.K’s reads into “p__Artverviricota”</w:delText>
        </w:r>
        <w:r w:rsidR="000F77E8" w:rsidRPr="003A137D" w:rsidDel="00F8395A">
          <w:rPr>
            <w:color w:val="000000" w:themeColor="text1"/>
          </w:rPr>
          <w:delText xml:space="preserve"> </w:delText>
        </w:r>
        <w:r w:rsidR="00E20D86" w:rsidRPr="003A137D" w:rsidDel="00F8395A">
          <w:rPr>
            <w:color w:val="000000" w:themeColor="text1"/>
          </w:rPr>
          <w:delText>(34/157)</w:delText>
        </w:r>
        <w:r w:rsidR="000F77E8" w:rsidRPr="003A137D" w:rsidDel="00F8395A">
          <w:rPr>
            <w:color w:val="000000" w:themeColor="text1"/>
          </w:rPr>
          <w:delText>. Similar distribution</w:delText>
        </w:r>
        <w:r w:rsidR="001F33BA" w:rsidRPr="003A137D" w:rsidDel="00F8395A">
          <w:rPr>
            <w:color w:val="000000" w:themeColor="text1"/>
          </w:rPr>
          <w:delText>s in reads involving Virus taxa classification</w:delText>
        </w:r>
        <w:r w:rsidR="000F77E8" w:rsidRPr="003A137D" w:rsidDel="00F8395A">
          <w:rPr>
            <w:color w:val="000000" w:themeColor="text1"/>
          </w:rPr>
          <w:delText xml:space="preserve"> </w:delText>
        </w:r>
        <w:r w:rsidR="001F33BA" w:rsidRPr="003A137D" w:rsidDel="00F8395A">
          <w:rPr>
            <w:color w:val="000000" w:themeColor="text1"/>
          </w:rPr>
          <w:delText>were</w:delText>
        </w:r>
        <w:r w:rsidR="000F77E8" w:rsidRPr="003A137D" w:rsidDel="00F8395A">
          <w:rPr>
            <w:color w:val="000000" w:themeColor="text1"/>
          </w:rPr>
          <w:delText xml:space="preserve"> also observed in sample R26.K, R26.S, and R27.K, where </w:delText>
        </w:r>
      </w:del>
      <w:del w:id="1960" w:author="Ruijie Xu" w:date="2022-02-01T13:44:00Z">
        <w:r w:rsidR="000F77E8" w:rsidRPr="003A137D" w:rsidDel="00537B08">
          <w:rPr>
            <w:color w:val="000000" w:themeColor="text1"/>
          </w:rPr>
          <w:delText>Blastn</w:delText>
        </w:r>
      </w:del>
      <w:del w:id="1961" w:author="Ruijie Xu" w:date="2022-02-02T13:36:00Z">
        <w:r w:rsidR="000F77E8" w:rsidRPr="003A137D" w:rsidDel="00F8395A">
          <w:rPr>
            <w:color w:val="000000" w:themeColor="text1"/>
          </w:rPr>
          <w:delText xml:space="preserve"> classified </w:delText>
        </w:r>
        <w:r w:rsidR="00862DD7" w:rsidRPr="003A137D" w:rsidDel="00F8395A">
          <w:rPr>
            <w:color w:val="000000" w:themeColor="text1"/>
          </w:rPr>
          <w:delText xml:space="preserve">54% (657/1207), 20% (28/140), and 11% (422/3794) of  </w:delText>
        </w:r>
        <w:r w:rsidR="000F77E8" w:rsidRPr="003A137D" w:rsidDel="00F8395A">
          <w:rPr>
            <w:color w:val="000000" w:themeColor="text1"/>
          </w:rPr>
          <w:delText>reads into “p_</w:delText>
        </w:r>
        <w:bookmarkStart w:id="1962" w:name="OLE_LINK177"/>
        <w:bookmarkStart w:id="1963" w:name="OLE_LINK178"/>
        <w:r w:rsidR="000F77E8" w:rsidRPr="003A137D" w:rsidDel="00F8395A">
          <w:rPr>
            <w:color w:val="000000" w:themeColor="text1"/>
          </w:rPr>
          <w:delText>Pisuviricota</w:delText>
        </w:r>
        <w:bookmarkEnd w:id="1962"/>
        <w:bookmarkEnd w:id="1963"/>
        <w:r w:rsidR="000F77E8" w:rsidRPr="003A137D" w:rsidDel="00F8395A">
          <w:rPr>
            <w:color w:val="000000" w:themeColor="text1"/>
          </w:rPr>
          <w:delText>”</w:delText>
        </w:r>
        <w:r w:rsidR="000201D8" w:rsidRPr="003A137D" w:rsidDel="00F8395A">
          <w:rPr>
            <w:color w:val="000000" w:themeColor="text1"/>
          </w:rPr>
          <w:delText>, respectively</w:delText>
        </w:r>
        <w:r w:rsidR="000F77E8" w:rsidRPr="003A137D" w:rsidDel="00F8395A">
          <w:rPr>
            <w:color w:val="000000" w:themeColor="text1"/>
          </w:rPr>
          <w:delText xml:space="preserve">, CLARK and CLARK-s classified </w:delText>
        </w:r>
        <w:r w:rsidR="00A900F1" w:rsidRPr="003A137D" w:rsidDel="00F8395A">
          <w:rPr>
            <w:color w:val="000000" w:themeColor="text1"/>
          </w:rPr>
          <w:delText xml:space="preserve">a large percentage </w:delText>
        </w:r>
        <w:r w:rsidR="000F77E8" w:rsidRPr="003A137D" w:rsidDel="00F8395A">
          <w:rPr>
            <w:color w:val="000000" w:themeColor="text1"/>
          </w:rPr>
          <w:delText>of reads into Virus taxon “p__</w:delText>
        </w:r>
        <w:bookmarkStart w:id="1964" w:name="OLE_LINK179"/>
        <w:bookmarkStart w:id="1965" w:name="OLE_LINK180"/>
        <w:r w:rsidR="000F77E8" w:rsidRPr="003A137D" w:rsidDel="00F8395A">
          <w:rPr>
            <w:color w:val="000000" w:themeColor="text1"/>
          </w:rPr>
          <w:delText>Uroviricota</w:delText>
        </w:r>
        <w:bookmarkEnd w:id="1964"/>
        <w:bookmarkEnd w:id="1965"/>
        <w:r w:rsidR="000F77E8" w:rsidRPr="003A137D" w:rsidDel="00F8395A">
          <w:rPr>
            <w:color w:val="000000" w:themeColor="text1"/>
          </w:rPr>
          <w:delText>”</w:delText>
        </w:r>
        <w:r w:rsidR="00EE1D00" w:rsidRPr="003A137D" w:rsidDel="00F8395A">
          <w:rPr>
            <w:color w:val="000000" w:themeColor="text1"/>
          </w:rPr>
          <w:delText xml:space="preserve"> (</w:delText>
        </w:r>
        <w:r w:rsidR="00A773E5" w:rsidRPr="003A137D" w:rsidDel="00F8395A">
          <w:rPr>
            <w:color w:val="000000" w:themeColor="text1"/>
          </w:rPr>
          <w:delText xml:space="preserve">CLARK: </w:delText>
        </w:r>
        <w:r w:rsidR="00A900F1" w:rsidRPr="003A137D" w:rsidDel="00F8395A">
          <w:rPr>
            <w:color w:val="000000" w:themeColor="text1"/>
          </w:rPr>
          <w:delText>71% (636/900), 31/76 (41%), and 18% (201/1099)</w:delText>
        </w:r>
        <w:r w:rsidR="00A773E5" w:rsidRPr="003A137D" w:rsidDel="00F8395A">
          <w:rPr>
            <w:color w:val="000000" w:themeColor="text1"/>
          </w:rPr>
          <w:delText>;</w:delText>
        </w:r>
        <w:r w:rsidR="00967389" w:rsidRPr="003A137D" w:rsidDel="00F8395A">
          <w:rPr>
            <w:color w:val="000000" w:themeColor="text1"/>
          </w:rPr>
          <w:delText xml:space="preserve"> </w:delText>
        </w:r>
        <w:r w:rsidR="00A773E5" w:rsidRPr="003A137D" w:rsidDel="00F8395A">
          <w:rPr>
            <w:color w:val="000000" w:themeColor="text1"/>
          </w:rPr>
          <w:delText>CLARK-s</w:delText>
        </w:r>
        <w:r w:rsidR="00967389" w:rsidRPr="003A137D" w:rsidDel="00F8395A">
          <w:rPr>
            <w:color w:val="000000" w:themeColor="text1"/>
          </w:rPr>
          <w:delText>: 18% (</w:delText>
        </w:r>
        <w:r w:rsidR="001840EA" w:rsidRPr="003A137D" w:rsidDel="00F8395A">
          <w:rPr>
            <w:color w:val="000000" w:themeColor="text1"/>
          </w:rPr>
          <w:delText>50/271</w:delText>
        </w:r>
        <w:r w:rsidR="00967389" w:rsidRPr="003A137D" w:rsidDel="00F8395A">
          <w:rPr>
            <w:color w:val="000000" w:themeColor="text1"/>
          </w:rPr>
          <w:delText>), 18%</w:delText>
        </w:r>
        <w:r w:rsidR="001840EA" w:rsidRPr="003A137D" w:rsidDel="00F8395A">
          <w:rPr>
            <w:color w:val="000000" w:themeColor="text1"/>
          </w:rPr>
          <w:delText xml:space="preserve"> (7/67),</w:delText>
        </w:r>
        <w:r w:rsidR="00967389" w:rsidRPr="003A137D" w:rsidDel="00F8395A">
          <w:rPr>
            <w:color w:val="000000" w:themeColor="text1"/>
          </w:rPr>
          <w:delText xml:space="preserve"> 10%</w:delText>
        </w:r>
        <w:r w:rsidR="001840EA" w:rsidRPr="003A137D" w:rsidDel="00F8395A">
          <w:rPr>
            <w:color w:val="000000" w:themeColor="text1"/>
          </w:rPr>
          <w:delText xml:space="preserve"> (83/1334)</w:delText>
        </w:r>
        <w:r w:rsidR="00EE1D00" w:rsidRPr="003A137D" w:rsidDel="00F8395A">
          <w:rPr>
            <w:color w:val="000000" w:themeColor="text1"/>
          </w:rPr>
          <w:delText>, respectively)</w:delText>
        </w:r>
        <w:r w:rsidR="000F77E8" w:rsidRPr="003A137D" w:rsidDel="00F8395A">
          <w:rPr>
            <w:color w:val="000000" w:themeColor="text1"/>
          </w:rPr>
          <w:delText>, but other software has only identified  a small number or none reads into a Virus taxon (Kraken2 has classified 4 reads into taxon “p__Uroviricota”).</w:delText>
        </w:r>
        <w:r w:rsidR="007B08E6" w:rsidRPr="003A137D" w:rsidDel="00F8395A">
          <w:rPr>
            <w:color w:val="000000" w:themeColor="text1"/>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3A137D" w:rsidDel="00F8395A">
          <w:rPr>
            <w:color w:val="000000" w:themeColor="text1"/>
          </w:rPr>
          <w:delText>Virus taxa</w:delText>
        </w:r>
        <w:r w:rsidR="007B08E6" w:rsidRPr="003A137D" w:rsidDel="00F8395A">
          <w:rPr>
            <w:color w:val="000000" w:themeColor="text1"/>
          </w:rPr>
          <w:delText xml:space="preserve"> identifi</w:delText>
        </w:r>
        <w:r w:rsidR="001840EA" w:rsidRPr="003A137D" w:rsidDel="00F8395A">
          <w:rPr>
            <w:color w:val="000000" w:themeColor="text1"/>
          </w:rPr>
          <w:delText>ed</w:delText>
        </w:r>
        <w:r w:rsidR="007B08E6" w:rsidRPr="003A137D" w:rsidDel="00F8395A">
          <w:rPr>
            <w:color w:val="000000" w:themeColor="text1"/>
          </w:rPr>
          <w:delText>. The diversity of taxa identified by Metaphlan3 are significantly less than that of other software’s classification, only the most abundant taxa were capture</w:delText>
        </w:r>
        <w:r w:rsidR="000D341C" w:rsidRPr="003A137D" w:rsidDel="00F8395A">
          <w:rPr>
            <w:color w:val="000000" w:themeColor="text1"/>
          </w:rPr>
          <w:delText>ing the majority of the classified reads</w:delText>
        </w:r>
        <w:r w:rsidR="007B08E6" w:rsidRPr="003A137D" w:rsidDel="00F8395A">
          <w:rPr>
            <w:color w:val="000000" w:themeColor="text1"/>
          </w:rPr>
          <w:delText xml:space="preserve"> with Metaphlan3 classification</w:delText>
        </w:r>
        <w:r w:rsidR="00A773E5" w:rsidRPr="003A137D" w:rsidDel="00F8395A">
          <w:rPr>
            <w:color w:val="000000" w:themeColor="text1"/>
          </w:rPr>
          <w:delText xml:space="preserve">. For example, Metaphlan3 has identified </w:delText>
        </w:r>
        <w:r w:rsidR="00ED2393" w:rsidRPr="003A137D" w:rsidDel="00F8395A">
          <w:rPr>
            <w:color w:val="000000" w:themeColor="text1"/>
          </w:rPr>
          <w:delText>100</w:delText>
        </w:r>
        <w:r w:rsidR="00A773E5" w:rsidRPr="003A137D" w:rsidDel="00F8395A">
          <w:rPr>
            <w:color w:val="000000" w:themeColor="text1"/>
          </w:rPr>
          <w:delText>% of sample R</w:delText>
        </w:r>
        <w:r w:rsidR="00ED2393" w:rsidRPr="003A137D" w:rsidDel="00F8395A">
          <w:rPr>
            <w:color w:val="000000" w:themeColor="text1"/>
          </w:rPr>
          <w:delText>7</w:delText>
        </w:r>
        <w:r w:rsidR="00A773E5" w:rsidRPr="003A137D" w:rsidDel="00F8395A">
          <w:rPr>
            <w:color w:val="000000" w:themeColor="text1"/>
          </w:rPr>
          <w:delText>.</w:delText>
        </w:r>
        <w:r w:rsidR="00ED2393" w:rsidRPr="003A137D" w:rsidDel="00F8395A">
          <w:rPr>
            <w:color w:val="000000" w:themeColor="text1"/>
          </w:rPr>
          <w:delText>L</w:delText>
        </w:r>
        <w:r w:rsidR="00A773E5" w:rsidRPr="003A137D" w:rsidDel="00F8395A">
          <w:rPr>
            <w:color w:val="000000" w:themeColor="text1"/>
          </w:rPr>
          <w:delText xml:space="preserve">’s reads as  </w:delText>
        </w:r>
        <w:bookmarkStart w:id="1966" w:name="OLE_LINK175"/>
        <w:bookmarkStart w:id="1967" w:name="OLE_LINK176"/>
        <w:r w:rsidR="00A773E5" w:rsidRPr="003A137D" w:rsidDel="00F8395A">
          <w:rPr>
            <w:color w:val="000000" w:themeColor="text1"/>
          </w:rPr>
          <w:delText>“p__</w:delText>
        </w:r>
        <w:r w:rsidR="00ED2393" w:rsidRPr="003A137D" w:rsidDel="00F8395A">
          <w:rPr>
            <w:color w:val="000000" w:themeColor="text1"/>
          </w:rPr>
          <w:delText>Proteobacteria</w:delText>
        </w:r>
        <w:bookmarkEnd w:id="1966"/>
        <w:bookmarkEnd w:id="1967"/>
        <w:r w:rsidR="006B4FD5" w:rsidRPr="003A137D" w:rsidDel="00F8395A">
          <w:rPr>
            <w:color w:val="000000" w:themeColor="text1"/>
          </w:rPr>
          <w:delText xml:space="preserve">, while other software has identified </w:delText>
        </w:r>
        <w:r w:rsidR="000269CF" w:rsidRPr="003A137D" w:rsidDel="00F8395A">
          <w:rPr>
            <w:color w:val="000000" w:themeColor="text1"/>
          </w:rPr>
          <w:delText>29</w:delText>
        </w:r>
        <w:r w:rsidR="006B4FD5" w:rsidRPr="003A137D" w:rsidDel="00F8395A">
          <w:rPr>
            <w:color w:val="000000" w:themeColor="text1"/>
          </w:rPr>
          <w:delText>%</w:delText>
        </w:r>
        <w:r w:rsidR="00D91356" w:rsidRPr="003A137D" w:rsidDel="00F8395A">
          <w:rPr>
            <w:color w:val="000000" w:themeColor="text1"/>
          </w:rPr>
          <w:delText xml:space="preserve"> </w:delText>
        </w:r>
        <w:r w:rsidR="00F83B75" w:rsidRPr="003A137D" w:rsidDel="00F8395A">
          <w:rPr>
            <w:color w:val="000000" w:themeColor="text1"/>
          </w:rPr>
          <w:delText xml:space="preserve">(SD: </w:delText>
        </w:r>
        <w:r w:rsidR="006F6232" w:rsidRPr="003A137D" w:rsidDel="00F8395A">
          <w:rPr>
            <w:color w:val="000000" w:themeColor="text1"/>
          </w:rPr>
          <w:delText>12</w:delText>
        </w:r>
        <w:r w:rsidR="00F83B75" w:rsidRPr="003A137D" w:rsidDel="00F8395A">
          <w:rPr>
            <w:color w:val="000000" w:themeColor="text1"/>
          </w:rPr>
          <w:delText>%</w:delText>
        </w:r>
        <w:r w:rsidR="00D91356" w:rsidRPr="003A137D" w:rsidDel="00F8395A">
          <w:rPr>
            <w:color w:val="000000" w:themeColor="text1"/>
          </w:rPr>
          <w:delText>)</w:delText>
        </w:r>
        <w:r w:rsidR="006B4FD5" w:rsidRPr="003A137D" w:rsidDel="00F8395A">
          <w:rPr>
            <w:color w:val="000000" w:themeColor="text1"/>
          </w:rPr>
          <w:delText xml:space="preserve"> of R2</w:delText>
        </w:r>
        <w:r w:rsidR="004A4CE4" w:rsidRPr="003A137D" w:rsidDel="00F8395A">
          <w:rPr>
            <w:color w:val="000000" w:themeColor="text1"/>
          </w:rPr>
          <w:delText>7.L</w:delText>
        </w:r>
        <w:r w:rsidR="006B4FD5" w:rsidRPr="003A137D" w:rsidDel="00F8395A">
          <w:rPr>
            <w:color w:val="000000" w:themeColor="text1"/>
          </w:rPr>
          <w:delText>’</w:delText>
        </w:r>
        <w:r w:rsidR="008A6399" w:rsidRPr="003A137D" w:rsidDel="00F8395A">
          <w:rPr>
            <w:color w:val="000000" w:themeColor="text1"/>
          </w:rPr>
          <w:delText>s</w:delText>
        </w:r>
        <w:r w:rsidR="006B4FD5" w:rsidRPr="003A137D" w:rsidDel="00F8395A">
          <w:rPr>
            <w:color w:val="000000" w:themeColor="text1"/>
          </w:rPr>
          <w:delText xml:space="preserve"> reads as “p__</w:delText>
        </w:r>
        <w:r w:rsidR="008A6399" w:rsidRPr="003A137D" w:rsidDel="00F8395A">
          <w:rPr>
            <w:color w:val="000000" w:themeColor="text1"/>
          </w:rPr>
          <w:delText>Proteobacteria</w:delText>
        </w:r>
        <w:r w:rsidR="006B4FD5" w:rsidRPr="003A137D" w:rsidDel="00F8395A">
          <w:rPr>
            <w:color w:val="000000" w:themeColor="text1"/>
          </w:rPr>
          <w:delText>”</w:delText>
        </w:r>
        <w:r w:rsidR="00F83B75" w:rsidRPr="003A137D" w:rsidDel="00F8395A">
          <w:rPr>
            <w:color w:val="000000" w:themeColor="text1"/>
          </w:rPr>
          <w:delText xml:space="preserve"> on </w:delText>
        </w:r>
        <w:r w:rsidR="00AB047B" w:rsidRPr="003A137D" w:rsidDel="00F8395A">
          <w:rPr>
            <w:color w:val="000000" w:themeColor="text1"/>
          </w:rPr>
          <w:delText>average</w:delText>
        </w:r>
        <w:r w:rsidR="003654F2" w:rsidRPr="003A137D" w:rsidDel="00F8395A">
          <w:rPr>
            <w:color w:val="000000" w:themeColor="text1"/>
          </w:rPr>
          <w:delText xml:space="preserve"> with unique number of Phylum taxa </w:delText>
        </w:r>
        <w:r w:rsidR="00584FCB" w:rsidRPr="003A137D" w:rsidDel="00F8395A">
          <w:rPr>
            <w:color w:val="000000" w:themeColor="text1"/>
          </w:rPr>
          <w:delText xml:space="preserve">identified </w:delText>
        </w:r>
        <w:r w:rsidR="004701AD" w:rsidRPr="003A137D" w:rsidDel="00F8395A">
          <w:rPr>
            <w:color w:val="000000" w:themeColor="text1"/>
          </w:rPr>
          <w:delText>range from 2</w:delText>
        </w:r>
        <w:r w:rsidR="00584FCB" w:rsidRPr="003A137D" w:rsidDel="00F8395A">
          <w:rPr>
            <w:color w:val="000000" w:themeColor="text1"/>
          </w:rPr>
          <w:delText xml:space="preserve"> by Diamond </w:delText>
        </w:r>
        <w:r w:rsidR="00C00DF2" w:rsidRPr="003A137D" w:rsidDel="00F8395A">
          <w:rPr>
            <w:color w:val="000000" w:themeColor="text1"/>
          </w:rPr>
          <w:delText xml:space="preserve">(91% of reads classified as “p__Tenericutes”) </w:delText>
        </w:r>
        <w:r w:rsidR="00584FCB" w:rsidRPr="003A137D" w:rsidDel="00F8395A">
          <w:rPr>
            <w:color w:val="000000" w:themeColor="text1"/>
          </w:rPr>
          <w:delText>to 50 by Kaiju.</w:delText>
        </w:r>
        <w:r w:rsidR="004701AD" w:rsidRPr="003A137D" w:rsidDel="00F8395A">
          <w:rPr>
            <w:color w:val="000000" w:themeColor="text1"/>
          </w:rPr>
          <w:delText xml:space="preserve"> </w:delText>
        </w:r>
        <w:r w:rsidR="000D341C" w:rsidRPr="003A137D" w:rsidDel="00F8395A">
          <w:rPr>
            <w:color w:val="000000" w:themeColor="text1"/>
          </w:rPr>
          <w:delText xml:space="preserve">Diamond’s classification is also showing differences in read classification when comparing with results of other software. The most notiable difference is the relative abudance of taxon </w:delText>
        </w:r>
        <w:bookmarkStart w:id="1968" w:name="OLE_LINK160"/>
        <w:bookmarkStart w:id="1969" w:name="OLE_LINK161"/>
        <w:bookmarkStart w:id="1970" w:name="OLE_LINK162"/>
        <w:r w:rsidR="000D341C" w:rsidRPr="003A137D" w:rsidDel="00F8395A">
          <w:rPr>
            <w:color w:val="000000" w:themeColor="text1"/>
          </w:rPr>
          <w:delText xml:space="preserve">“p__Firmicutes” </w:delText>
        </w:r>
        <w:bookmarkEnd w:id="1968"/>
        <w:bookmarkEnd w:id="1969"/>
        <w:bookmarkEnd w:id="1970"/>
        <w:r w:rsidR="000D341C" w:rsidRPr="003A137D" w:rsidDel="00F8395A">
          <w:rPr>
            <w:color w:val="000000" w:themeColor="text1"/>
          </w:rPr>
          <w:delText>classified by Diamond across samples.</w:delText>
        </w:r>
        <w:r w:rsidR="00851184" w:rsidRPr="003A137D" w:rsidDel="00F8395A">
          <w:rPr>
            <w:color w:val="000000" w:themeColor="text1"/>
          </w:rPr>
          <w:delText xml:space="preserve"> </w:delText>
        </w:r>
        <w:r w:rsidR="00F137F6" w:rsidRPr="003A137D" w:rsidDel="00F8395A">
          <w:rPr>
            <w:color w:val="000000" w:themeColor="text1"/>
          </w:rPr>
          <w:delText>In the lung samples</w:delText>
        </w:r>
        <w:r w:rsidR="006005AB" w:rsidRPr="003A137D" w:rsidDel="00F8395A">
          <w:rPr>
            <w:color w:val="000000" w:themeColor="text1"/>
          </w:rPr>
          <w:delText xml:space="preserve">, </w:delText>
        </w:r>
        <w:bookmarkStart w:id="1971" w:name="OLE_LINK25"/>
        <w:bookmarkStart w:id="1972" w:name="OLE_LINK41"/>
        <w:r w:rsidR="000D341C" w:rsidRPr="003A137D" w:rsidDel="00F8395A">
          <w:rPr>
            <w:color w:val="000000" w:themeColor="text1"/>
          </w:rPr>
          <w:delText xml:space="preserve">“p__Firmicutes” </w:delText>
        </w:r>
        <w:bookmarkEnd w:id="1971"/>
        <w:bookmarkEnd w:id="1972"/>
        <w:r w:rsidR="006005AB" w:rsidRPr="003A137D" w:rsidDel="00F8395A">
          <w:rPr>
            <w:color w:val="000000" w:themeColor="text1"/>
          </w:rPr>
          <w:delText xml:space="preserve">was classified </w:delText>
        </w:r>
        <w:r w:rsidR="000D341C" w:rsidRPr="003A137D" w:rsidDel="00F8395A">
          <w:rPr>
            <w:color w:val="000000" w:themeColor="text1"/>
          </w:rPr>
          <w:delText xml:space="preserve">in </w:delText>
        </w:r>
        <w:r w:rsidR="006005AB" w:rsidRPr="003A137D" w:rsidDel="00F8395A">
          <w:rPr>
            <w:color w:val="000000" w:themeColor="text1"/>
          </w:rPr>
          <w:delText xml:space="preserve">17% of </w:delText>
        </w:r>
        <w:r w:rsidR="000D341C" w:rsidRPr="003A137D" w:rsidDel="00F8395A">
          <w:rPr>
            <w:color w:val="000000" w:themeColor="text1"/>
          </w:rPr>
          <w:delText>R22.L</w:delText>
        </w:r>
        <w:r w:rsidR="00851184" w:rsidRPr="003A137D" w:rsidDel="00F8395A">
          <w:rPr>
            <w:color w:val="000000" w:themeColor="text1"/>
          </w:rPr>
          <w:delText xml:space="preserve"> (SD: 9%)</w:delText>
        </w:r>
        <w:r w:rsidR="000D341C" w:rsidRPr="003A137D" w:rsidDel="00F8395A">
          <w:rPr>
            <w:color w:val="000000" w:themeColor="text1"/>
          </w:rPr>
          <w:delText xml:space="preserve">, </w:delText>
        </w:r>
        <w:r w:rsidR="006005AB" w:rsidRPr="003A137D" w:rsidDel="00F8395A">
          <w:rPr>
            <w:color w:val="000000" w:themeColor="text1"/>
          </w:rPr>
          <w:delText xml:space="preserve">20% of </w:delText>
        </w:r>
        <w:r w:rsidR="000D341C" w:rsidRPr="003A137D" w:rsidDel="00F8395A">
          <w:rPr>
            <w:color w:val="000000" w:themeColor="text1"/>
          </w:rPr>
          <w:delText>R26.L</w:delText>
        </w:r>
        <w:r w:rsidR="00851184" w:rsidRPr="003A137D" w:rsidDel="00F8395A">
          <w:rPr>
            <w:color w:val="000000" w:themeColor="text1"/>
          </w:rPr>
          <w:delText xml:space="preserve"> </w:delText>
        </w:r>
        <w:r w:rsidR="006005AB" w:rsidRPr="003A137D" w:rsidDel="00F8395A">
          <w:rPr>
            <w:color w:val="000000" w:themeColor="text1"/>
          </w:rPr>
          <w:delText>(</w:delText>
        </w:r>
        <w:r w:rsidR="00851184" w:rsidRPr="003A137D" w:rsidDel="00F8395A">
          <w:rPr>
            <w:color w:val="000000" w:themeColor="text1"/>
          </w:rPr>
          <w:delText>SD: 9%)</w:delText>
        </w:r>
        <w:r w:rsidR="000D341C" w:rsidRPr="003A137D" w:rsidDel="00F8395A">
          <w:rPr>
            <w:color w:val="000000" w:themeColor="text1"/>
          </w:rPr>
          <w:delText xml:space="preserve">, and </w:delText>
        </w:r>
        <w:r w:rsidR="00A76D16" w:rsidRPr="003A137D" w:rsidDel="00F8395A">
          <w:rPr>
            <w:color w:val="000000" w:themeColor="text1"/>
          </w:rPr>
          <w:delText xml:space="preserve">14% of </w:delText>
        </w:r>
        <w:r w:rsidR="000D341C" w:rsidRPr="003A137D" w:rsidDel="00F8395A">
          <w:rPr>
            <w:color w:val="000000" w:themeColor="text1"/>
          </w:rPr>
          <w:delText>R2</w:delText>
        </w:r>
        <w:r w:rsidR="00055E2E" w:rsidRPr="003A137D" w:rsidDel="00F8395A">
          <w:rPr>
            <w:color w:val="000000" w:themeColor="text1"/>
          </w:rPr>
          <w:delText>7</w:delText>
        </w:r>
        <w:r w:rsidR="000D341C" w:rsidRPr="003A137D" w:rsidDel="00F8395A">
          <w:rPr>
            <w:color w:val="000000" w:themeColor="text1"/>
          </w:rPr>
          <w:delText>.L</w:delText>
        </w:r>
        <w:r w:rsidR="00851184" w:rsidRPr="003A137D" w:rsidDel="00F8395A">
          <w:rPr>
            <w:color w:val="000000" w:themeColor="text1"/>
          </w:rPr>
          <w:delText xml:space="preserve"> (SD: 8%)</w:delText>
        </w:r>
        <w:r w:rsidR="000D341C" w:rsidRPr="003A137D" w:rsidDel="00F8395A">
          <w:rPr>
            <w:color w:val="000000" w:themeColor="text1"/>
          </w:rPr>
          <w:delText xml:space="preserve">, but </w:delText>
        </w:r>
        <w:r w:rsidR="007818C6" w:rsidRPr="003A137D" w:rsidDel="00F8395A">
          <w:rPr>
            <w:color w:val="000000" w:themeColor="text1"/>
          </w:rPr>
          <w:delText>Diamond has only classified</w:delText>
        </w:r>
        <w:r w:rsidR="000D341C" w:rsidRPr="003A137D" w:rsidDel="00F8395A">
          <w:rPr>
            <w:color w:val="000000" w:themeColor="text1"/>
          </w:rPr>
          <w:delText xml:space="preserve"> 2% (133/4900) of reads as “p__Firmicutes” in sample R26.L</w:delText>
        </w:r>
        <w:r w:rsidR="007818C6" w:rsidRPr="003A137D" w:rsidDel="00F8395A">
          <w:rPr>
            <w:color w:val="000000" w:themeColor="text1"/>
          </w:rPr>
          <w:delText xml:space="preserve">, while </w:delText>
        </w:r>
        <w:r w:rsidR="00480FB5" w:rsidRPr="003A137D" w:rsidDel="00F8395A">
          <w:rPr>
            <w:color w:val="000000" w:themeColor="text1"/>
          </w:rPr>
          <w:delText>“p__Firmicutes” taxon</w:delText>
        </w:r>
        <w:r w:rsidR="007818C6" w:rsidRPr="003A137D" w:rsidDel="00F8395A">
          <w:rPr>
            <w:color w:val="000000" w:themeColor="text1"/>
          </w:rPr>
          <w:delText xml:space="preserve"> was not </w:delText>
        </w:r>
        <w:r w:rsidR="00480FB5" w:rsidRPr="003A137D" w:rsidDel="00F8395A">
          <w:rPr>
            <w:color w:val="000000" w:themeColor="text1"/>
          </w:rPr>
          <w:delText>identified in R22.L and R27.L by Diamond.</w:delText>
        </w:r>
        <w:r w:rsidR="000A7664" w:rsidRPr="003A137D" w:rsidDel="00F8395A">
          <w:rPr>
            <w:color w:val="000000" w:themeColor="text1"/>
          </w:rPr>
          <w:delText xml:space="preserve"> On the other hand, Diamond has identified a relative larger proportion of reads as “p__Firmicutes” in samples R27.S </w:delText>
        </w:r>
        <w:r w:rsidR="00CF1485" w:rsidRPr="003A137D" w:rsidDel="00F8395A">
          <w:rPr>
            <w:color w:val="000000" w:themeColor="text1"/>
          </w:rPr>
          <w:delText xml:space="preserve">(24%) </w:delText>
        </w:r>
        <w:r w:rsidR="000A7664" w:rsidRPr="003A137D" w:rsidDel="00F8395A">
          <w:rPr>
            <w:color w:val="000000" w:themeColor="text1"/>
          </w:rPr>
          <w:delText>and R28.L</w:delText>
        </w:r>
        <w:r w:rsidR="00CF1485" w:rsidRPr="003A137D" w:rsidDel="00F8395A">
          <w:rPr>
            <w:color w:val="000000" w:themeColor="text1"/>
          </w:rPr>
          <w:delText xml:space="preserve"> (19%)</w:delText>
        </w:r>
        <w:r w:rsidR="000A7664" w:rsidRPr="003A137D" w:rsidDel="00F8395A">
          <w:rPr>
            <w:color w:val="000000" w:themeColor="text1"/>
          </w:rPr>
          <w:delText xml:space="preserve"> compare to th</w:delText>
        </w:r>
        <w:r w:rsidR="00B62F7B" w:rsidRPr="003A137D" w:rsidDel="00F8395A">
          <w:rPr>
            <w:color w:val="000000" w:themeColor="text1"/>
          </w:rPr>
          <w:delText>at</w:delText>
        </w:r>
        <w:r w:rsidR="000A7664" w:rsidRPr="003A137D" w:rsidDel="00F8395A">
          <w:rPr>
            <w:color w:val="000000" w:themeColor="text1"/>
          </w:rPr>
          <w:delText xml:space="preserve"> </w:delText>
        </w:r>
        <w:r w:rsidR="00CF1485" w:rsidRPr="003A137D" w:rsidDel="00F8395A">
          <w:rPr>
            <w:color w:val="000000" w:themeColor="text1"/>
          </w:rPr>
          <w:delText xml:space="preserve"> of most other software (R27.S: mean: 2%, SD: 2%; R28.L: mean: 3%, SD: 3%)</w:delText>
        </w:r>
        <w:r w:rsidR="00C600C3" w:rsidRPr="003A137D" w:rsidDel="00F8395A">
          <w:rPr>
            <w:color w:val="000000" w:themeColor="text1"/>
          </w:rPr>
          <w:delText xml:space="preserve">, </w:delText>
        </w:r>
        <w:r w:rsidR="0020378A" w:rsidRPr="003A137D" w:rsidDel="00F8395A">
          <w:rPr>
            <w:color w:val="000000" w:themeColor="text1"/>
          </w:rPr>
          <w:delText xml:space="preserve">except for </w:delText>
        </w:r>
        <w:r w:rsidR="00C600C3" w:rsidRPr="003A137D" w:rsidDel="00F8395A">
          <w:rPr>
            <w:color w:val="000000" w:themeColor="text1"/>
          </w:rPr>
          <w:delText xml:space="preserve">the </w:delText>
        </w:r>
        <w:r w:rsidR="0020378A" w:rsidRPr="003A137D" w:rsidDel="00F8395A">
          <w:rPr>
            <w:color w:val="000000" w:themeColor="text1"/>
          </w:rPr>
          <w:delText>Centrifuge classification (R27.S: 24%, R28.L: 9%)</w:delText>
        </w:r>
        <w:r w:rsidR="00CF1485" w:rsidRPr="003A137D" w:rsidDel="00F8395A">
          <w:rPr>
            <w:color w:val="000000" w:themeColor="text1"/>
          </w:rPr>
          <w:delText xml:space="preserve">. </w:delText>
        </w:r>
      </w:del>
    </w:p>
    <w:p w14:paraId="40AA96F2" w14:textId="435648F0" w:rsidR="00573B3C" w:rsidRPr="003A137D" w:rsidDel="00F8395A" w:rsidRDefault="00DA071D" w:rsidP="00573B3C">
      <w:pPr>
        <w:spacing w:line="480" w:lineRule="auto"/>
        <w:ind w:firstLine="720"/>
        <w:rPr>
          <w:del w:id="1973" w:author="Ruijie Xu" w:date="2022-02-02T13:36:00Z"/>
          <w:color w:val="000000" w:themeColor="text1"/>
        </w:rPr>
      </w:pPr>
      <w:del w:id="1974" w:author="Ruijie Xu" w:date="2022-02-02T13:36:00Z">
        <w:r w:rsidRPr="003A137D" w:rsidDel="00F8395A">
          <w:rPr>
            <w:color w:val="000000" w:themeColor="text1"/>
          </w:rPr>
          <w:delText xml:space="preserve">Moving down to the Species level classification, </w:delText>
        </w:r>
        <w:r w:rsidR="00F70624" w:rsidRPr="003A137D" w:rsidDel="00F8395A">
          <w:rPr>
            <w:color w:val="000000" w:themeColor="text1"/>
          </w:rPr>
          <w:delText>the number of reads classified under taxa</w:delText>
        </w:r>
        <w:r w:rsidR="00E40AC0" w:rsidRPr="003A137D" w:rsidDel="00F8395A">
          <w:rPr>
            <w:color w:val="000000" w:themeColor="text1"/>
          </w:rPr>
          <w:delText xml:space="preserve"> (strains)</w:delText>
        </w:r>
        <w:r w:rsidR="00F70624" w:rsidRPr="003A137D" w:rsidDel="00F8395A">
          <w:rPr>
            <w:color w:val="000000" w:themeColor="text1"/>
          </w:rPr>
          <w:delText xml:space="preserve"> with the same species was aggregated together to obtain the unique number of species classified by each software. Out of all software, metaphlan</w:delText>
        </w:r>
        <w:r w:rsidR="00B25AB7" w:rsidRPr="003A137D" w:rsidDel="00F8395A">
          <w:rPr>
            <w:color w:val="000000" w:themeColor="text1"/>
          </w:rPr>
          <w:delText>3</w:delText>
        </w:r>
        <w:r w:rsidR="00F70624" w:rsidRPr="003A137D" w:rsidDel="00F8395A">
          <w:rPr>
            <w:color w:val="000000" w:themeColor="text1"/>
          </w:rPr>
          <w:delText xml:space="preserve"> has classified the least number of species taxa with only 18 species</w:delText>
        </w:r>
        <w:r w:rsidR="00841096" w:rsidRPr="003A137D" w:rsidDel="00F8395A">
          <w:rPr>
            <w:color w:val="000000" w:themeColor="text1"/>
          </w:rPr>
          <w:delText>.</w:delText>
        </w:r>
        <w:r w:rsidR="00F70624" w:rsidRPr="003A137D" w:rsidDel="00F8395A">
          <w:rPr>
            <w:color w:val="000000" w:themeColor="text1"/>
          </w:rPr>
          <w:delText xml:space="preserve"> </w:delText>
        </w:r>
        <w:r w:rsidR="00841096" w:rsidRPr="003A137D" w:rsidDel="00F8395A">
          <w:rPr>
            <w:color w:val="000000" w:themeColor="text1"/>
          </w:rPr>
          <w:delText xml:space="preserve">On the other hand, </w:delText>
        </w:r>
        <w:r w:rsidR="00F70624" w:rsidRPr="003A137D" w:rsidDel="00F8395A">
          <w:rPr>
            <w:color w:val="000000" w:themeColor="text1"/>
          </w:rPr>
          <w:delText xml:space="preserve">Kaiju has classified the most number of </w:delText>
        </w:r>
        <w:r w:rsidR="00B53A36" w:rsidRPr="003A137D" w:rsidDel="00F8395A">
          <w:rPr>
            <w:color w:val="000000" w:themeColor="text1"/>
          </w:rPr>
          <w:delText>distinct</w:delText>
        </w:r>
        <w:r w:rsidR="006F27D5" w:rsidRPr="003A137D" w:rsidDel="00F8395A">
          <w:rPr>
            <w:color w:val="000000" w:themeColor="text1"/>
          </w:rPr>
          <w:delText xml:space="preserve"> Species</w:delText>
        </w:r>
        <w:r w:rsidR="00F70624" w:rsidRPr="003A137D" w:rsidDel="00F8395A">
          <w:rPr>
            <w:color w:val="000000" w:themeColor="text1"/>
          </w:rPr>
          <w:delText xml:space="preserve"> taxa 4128 species</w:delText>
        </w:r>
        <w:r w:rsidR="007E27EF" w:rsidRPr="003A137D" w:rsidDel="00F8395A">
          <w:rPr>
            <w:color w:val="000000" w:themeColor="text1"/>
          </w:rPr>
          <w:delText xml:space="preserve"> (Table II.4)</w:delText>
        </w:r>
        <w:r w:rsidR="00F70624" w:rsidRPr="003A137D" w:rsidDel="00F8395A">
          <w:rPr>
            <w:color w:val="000000" w:themeColor="text1"/>
          </w:rPr>
          <w:delText xml:space="preserve">. </w:delText>
        </w:r>
        <w:r w:rsidR="00841096" w:rsidRPr="003A137D" w:rsidDel="00F8395A">
          <w:rPr>
            <w:color w:val="000000" w:themeColor="text1"/>
          </w:rPr>
          <w:delText xml:space="preserve">From the species level classifications, </w:delText>
        </w:r>
        <w:r w:rsidR="00D72FF8" w:rsidRPr="003A137D" w:rsidDel="00F8395A">
          <w:rPr>
            <w:color w:val="000000" w:themeColor="text1"/>
          </w:rPr>
          <w:delText>9</w:delText>
        </w:r>
        <w:r w:rsidR="009231E4" w:rsidRPr="003A137D" w:rsidDel="00F8395A">
          <w:rPr>
            <w:color w:val="000000" w:themeColor="text1"/>
          </w:rPr>
          <w:delText xml:space="preserve"> species taxon w</w:delText>
        </w:r>
        <w:r w:rsidR="00D72FF8" w:rsidRPr="003A137D" w:rsidDel="00F8395A">
          <w:rPr>
            <w:color w:val="000000" w:themeColor="text1"/>
          </w:rPr>
          <w:delText>ere</w:delText>
        </w:r>
        <w:r w:rsidR="009231E4" w:rsidRPr="003A137D" w:rsidDel="00F8395A">
          <w:rPr>
            <w:color w:val="000000" w:themeColor="text1"/>
          </w:rPr>
          <w:delText xml:space="preserve"> identified by all nine software</w:delText>
        </w:r>
        <w:r w:rsidR="00D72FF8" w:rsidRPr="003A137D" w:rsidDel="00F8395A">
          <w:rPr>
            <w:color w:val="000000" w:themeColor="text1"/>
          </w:rPr>
          <w:delText xml:space="preserve"> (</w:delText>
        </w:r>
      </w:del>
      <w:del w:id="1975" w:author="Ruijie Xu" w:date="2022-02-02T11:02:00Z">
        <w:r w:rsidR="00D72FF8" w:rsidRPr="003A137D" w:rsidDel="00463AA7">
          <w:rPr>
            <w:i/>
            <w:iCs/>
            <w:color w:val="000000" w:themeColor="text1"/>
          </w:rPr>
          <w:delText>Leptospira</w:delText>
        </w:r>
      </w:del>
      <w:del w:id="1976" w:author="Ruijie Xu" w:date="2022-02-02T13:36:00Z">
        <w:r w:rsidR="00D72FF8" w:rsidRPr="003A137D" w:rsidDel="00F8395A">
          <w:rPr>
            <w:i/>
            <w:iCs/>
            <w:color w:val="000000" w:themeColor="text1"/>
          </w:rPr>
          <w:delText xml:space="preserve"> interrogans</w:delText>
        </w:r>
        <w:r w:rsidR="00D72FF8" w:rsidRPr="003A137D" w:rsidDel="00F8395A">
          <w:rPr>
            <w:color w:val="000000" w:themeColor="text1"/>
          </w:rPr>
          <w:delText>,</w:delText>
        </w:r>
        <w:r w:rsidR="00D72FF8" w:rsidRPr="003A137D" w:rsidDel="00F8395A">
          <w:rPr>
            <w:i/>
            <w:iCs/>
            <w:color w:val="000000" w:themeColor="text1"/>
          </w:rPr>
          <w:delText xml:space="preserve"> </w:delText>
        </w:r>
      </w:del>
      <w:del w:id="1977" w:author="Ruijie Xu" w:date="2022-02-02T11:02:00Z">
        <w:r w:rsidR="00D72FF8" w:rsidRPr="003A137D" w:rsidDel="00463AA7">
          <w:rPr>
            <w:i/>
            <w:iCs/>
            <w:color w:val="000000" w:themeColor="text1"/>
          </w:rPr>
          <w:delText>Leptospira</w:delText>
        </w:r>
      </w:del>
      <w:del w:id="1978" w:author="Ruijie Xu" w:date="2022-02-02T13:36:00Z">
        <w:r w:rsidR="00D72FF8" w:rsidRPr="003A137D" w:rsidDel="00F8395A">
          <w:rPr>
            <w:i/>
            <w:iCs/>
            <w:color w:val="000000" w:themeColor="text1"/>
          </w:rPr>
          <w:delText xml:space="preserve"> borgpetersenii</w:delText>
        </w:r>
        <w:r w:rsidR="00D72FF8" w:rsidRPr="003A137D" w:rsidDel="00F8395A">
          <w:rPr>
            <w:color w:val="000000" w:themeColor="text1"/>
          </w:rPr>
          <w:delText>,</w:delText>
        </w:r>
        <w:r w:rsidR="00D72FF8" w:rsidRPr="003A137D" w:rsidDel="00F8395A">
          <w:rPr>
            <w:i/>
            <w:iCs/>
            <w:color w:val="000000" w:themeColor="text1"/>
          </w:rPr>
          <w:delText xml:space="preserve"> Faecalibacterium prausnitzii</w:delText>
        </w:r>
        <w:r w:rsidR="00D72FF8" w:rsidRPr="003A137D" w:rsidDel="00F8395A">
          <w:rPr>
            <w:color w:val="000000" w:themeColor="text1"/>
          </w:rPr>
          <w:delText>,</w:delText>
        </w:r>
        <w:r w:rsidR="00D72FF8" w:rsidRPr="003A137D" w:rsidDel="00F8395A">
          <w:rPr>
            <w:i/>
            <w:iCs/>
            <w:color w:val="000000" w:themeColor="text1"/>
          </w:rPr>
          <w:delText xml:space="preserve"> </w:delText>
        </w:r>
        <w:bookmarkStart w:id="1979" w:name="OLE_LINK183"/>
        <w:bookmarkStart w:id="1980" w:name="OLE_LINK184"/>
        <w:r w:rsidR="00D72FF8" w:rsidRPr="003A137D" w:rsidDel="00F8395A">
          <w:rPr>
            <w:i/>
            <w:iCs/>
            <w:color w:val="000000" w:themeColor="text1"/>
          </w:rPr>
          <w:delText>Bordetella</w:delText>
        </w:r>
        <w:bookmarkEnd w:id="1979"/>
        <w:bookmarkEnd w:id="1980"/>
        <w:r w:rsidR="00D72FF8" w:rsidRPr="003A137D" w:rsidDel="00F8395A">
          <w:rPr>
            <w:i/>
            <w:iCs/>
            <w:color w:val="000000" w:themeColor="text1"/>
          </w:rPr>
          <w:delText xml:space="preserve"> pseudohinzii</w:delText>
        </w:r>
        <w:r w:rsidR="00D72FF8" w:rsidRPr="003A137D" w:rsidDel="00F8395A">
          <w:rPr>
            <w:color w:val="000000" w:themeColor="text1"/>
          </w:rPr>
          <w:delText>,</w:delText>
        </w:r>
        <w:r w:rsidR="00D72FF8" w:rsidRPr="003A137D" w:rsidDel="00F8395A">
          <w:rPr>
            <w:i/>
            <w:iCs/>
            <w:color w:val="000000" w:themeColor="text1"/>
          </w:rPr>
          <w:delText xml:space="preserve"> Bordetella bronchiseptica</w:delText>
        </w:r>
        <w:r w:rsidR="00D72FF8" w:rsidRPr="003A137D" w:rsidDel="00F8395A">
          <w:rPr>
            <w:color w:val="000000" w:themeColor="text1"/>
          </w:rPr>
          <w:delText>,</w:delText>
        </w:r>
        <w:r w:rsidR="00D72FF8" w:rsidRPr="003A137D" w:rsidDel="00F8395A">
          <w:rPr>
            <w:i/>
            <w:iCs/>
            <w:color w:val="000000" w:themeColor="text1"/>
          </w:rPr>
          <w:delText xml:space="preserve"> Bordetella pertussis</w:delText>
        </w:r>
        <w:r w:rsidR="00D72FF8" w:rsidRPr="003A137D" w:rsidDel="00F8395A">
          <w:rPr>
            <w:color w:val="000000" w:themeColor="text1"/>
          </w:rPr>
          <w:delText>,</w:delText>
        </w:r>
        <w:r w:rsidR="00D72FF8" w:rsidRPr="003A137D" w:rsidDel="00F8395A">
          <w:rPr>
            <w:i/>
            <w:iCs/>
            <w:color w:val="000000" w:themeColor="text1"/>
          </w:rPr>
          <w:delText xml:space="preserve"> Bacteroides uniformis</w:delText>
        </w:r>
        <w:r w:rsidR="00D72FF8" w:rsidRPr="003A137D" w:rsidDel="00F8395A">
          <w:rPr>
            <w:color w:val="000000" w:themeColor="text1"/>
          </w:rPr>
          <w:delText>,</w:delText>
        </w:r>
        <w:r w:rsidR="00D72FF8" w:rsidRPr="003A137D" w:rsidDel="00F8395A">
          <w:rPr>
            <w:i/>
            <w:iCs/>
            <w:color w:val="000000" w:themeColor="text1"/>
          </w:rPr>
          <w:delText xml:space="preserve"> Phocaeicola vulgatus</w:delText>
        </w:r>
        <w:r w:rsidR="00D72FF8" w:rsidRPr="003A137D" w:rsidDel="00F8395A">
          <w:rPr>
            <w:color w:val="000000" w:themeColor="text1"/>
          </w:rPr>
          <w:delText>, and</w:delText>
        </w:r>
        <w:r w:rsidR="00D72FF8" w:rsidRPr="003A137D" w:rsidDel="00F8395A">
          <w:rPr>
            <w:i/>
            <w:iCs/>
            <w:color w:val="000000" w:themeColor="text1"/>
          </w:rPr>
          <w:delText xml:space="preserve"> Bartonella elizabethae</w:delText>
        </w:r>
        <w:r w:rsidR="00D72FF8" w:rsidRPr="003A137D" w:rsidDel="00F8395A">
          <w:rPr>
            <w:color w:val="000000" w:themeColor="text1"/>
          </w:rPr>
          <w:delText xml:space="preserve">). </w:delText>
        </w:r>
        <w:r w:rsidR="000D2FCA" w:rsidRPr="003A137D" w:rsidDel="00F8395A">
          <w:rPr>
            <w:color w:val="000000" w:themeColor="text1"/>
          </w:rPr>
          <w:delText xml:space="preserve">Centrifuge and Kaiju </w:delText>
        </w:r>
        <w:r w:rsidR="00AB16F6" w:rsidRPr="003A137D" w:rsidDel="00F8395A">
          <w:rPr>
            <w:color w:val="000000" w:themeColor="text1"/>
          </w:rPr>
          <w:delText>has the largest overlapping in the species taxa identified</w:delText>
        </w:r>
        <w:r w:rsidR="000D2FCA" w:rsidRPr="003A137D" w:rsidDel="00F8395A">
          <w:rPr>
            <w:color w:val="000000" w:themeColor="text1"/>
          </w:rPr>
          <w:delText xml:space="preserve"> (2</w:delText>
        </w:r>
        <w:r w:rsidR="00AB16F6" w:rsidRPr="003A137D" w:rsidDel="00F8395A">
          <w:rPr>
            <w:color w:val="000000" w:themeColor="text1"/>
          </w:rPr>
          <w:delText>28</w:delText>
        </w:r>
        <w:r w:rsidR="000D2FCA" w:rsidRPr="003A137D" w:rsidDel="00F8395A">
          <w:rPr>
            <w:color w:val="000000" w:themeColor="text1"/>
          </w:rPr>
          <w:delText xml:space="preserve">5 taxa), followed by Kraken2 </w:delText>
        </w:r>
        <w:r w:rsidR="00626DA0" w:rsidRPr="003A137D" w:rsidDel="00F8395A">
          <w:rPr>
            <w:color w:val="000000" w:themeColor="text1"/>
          </w:rPr>
          <w:delText>vs.</w:delText>
        </w:r>
        <w:r w:rsidR="000D2FCA" w:rsidRPr="003A137D" w:rsidDel="00F8395A">
          <w:rPr>
            <w:color w:val="000000" w:themeColor="text1"/>
          </w:rPr>
          <w:delText xml:space="preserve"> Centrifuge (1</w:delText>
        </w:r>
        <w:r w:rsidR="000C5C1E" w:rsidRPr="003A137D" w:rsidDel="00F8395A">
          <w:rPr>
            <w:color w:val="000000" w:themeColor="text1"/>
          </w:rPr>
          <w:delText>737</w:delText>
        </w:r>
        <w:r w:rsidR="000D2FCA" w:rsidRPr="003A137D" w:rsidDel="00F8395A">
          <w:rPr>
            <w:color w:val="000000" w:themeColor="text1"/>
          </w:rPr>
          <w:delText xml:space="preserve"> taxa) </w:delText>
        </w:r>
        <w:r w:rsidR="00626DA0" w:rsidRPr="003A137D" w:rsidDel="00F8395A">
          <w:rPr>
            <w:color w:val="000000" w:themeColor="text1"/>
          </w:rPr>
          <w:delText xml:space="preserve">and </w:delText>
        </w:r>
        <w:r w:rsidR="00C449F3" w:rsidRPr="003A137D" w:rsidDel="00F8395A">
          <w:rPr>
            <w:color w:val="000000" w:themeColor="text1"/>
          </w:rPr>
          <w:delText xml:space="preserve">vs. </w:delText>
        </w:r>
        <w:r w:rsidR="000D2FCA" w:rsidRPr="003A137D" w:rsidDel="00F8395A">
          <w:rPr>
            <w:color w:val="000000" w:themeColor="text1"/>
          </w:rPr>
          <w:delText>Kaiju (</w:delText>
        </w:r>
        <w:r w:rsidR="001772B0" w:rsidRPr="003A137D" w:rsidDel="00F8395A">
          <w:rPr>
            <w:color w:val="000000" w:themeColor="text1"/>
          </w:rPr>
          <w:delText>1723</w:delText>
        </w:r>
        <w:r w:rsidR="00091200" w:rsidRPr="003A137D" w:rsidDel="00F8395A">
          <w:rPr>
            <w:color w:val="000000" w:themeColor="text1"/>
          </w:rPr>
          <w:delText xml:space="preserve"> taxa</w:delText>
        </w:r>
        <w:r w:rsidR="000D2FCA" w:rsidRPr="003A137D" w:rsidDel="00F8395A">
          <w:rPr>
            <w:color w:val="000000" w:themeColor="text1"/>
          </w:rPr>
          <w:delText>)</w:delText>
        </w:r>
        <w:r w:rsidR="00626DA0" w:rsidRPr="003A137D" w:rsidDel="00F8395A">
          <w:rPr>
            <w:color w:val="000000" w:themeColor="text1"/>
          </w:rPr>
          <w:delText>.</w:delText>
        </w:r>
        <w:r w:rsidR="00A97420" w:rsidRPr="003A137D" w:rsidDel="00F8395A">
          <w:rPr>
            <w:color w:val="000000" w:themeColor="text1"/>
          </w:rPr>
          <w:delText xml:space="preserve"> The species-level classification of the three software has shared 1,379 species taxa in </w:delText>
        </w:r>
        <w:r w:rsidR="00421B2F" w:rsidRPr="003A137D" w:rsidDel="00F8395A">
          <w:rPr>
            <w:color w:val="000000" w:themeColor="text1"/>
          </w:rPr>
          <w:delText>total.</w:delText>
        </w:r>
        <w:r w:rsidR="00626DA0" w:rsidRPr="003A137D" w:rsidDel="00F8395A">
          <w:rPr>
            <w:color w:val="000000" w:themeColor="text1"/>
          </w:rPr>
          <w:delText xml:space="preserve"> </w:delText>
        </w:r>
        <w:r w:rsidR="008A62F1" w:rsidRPr="003A137D" w:rsidDel="00F8395A">
          <w:rPr>
            <w:color w:val="000000" w:themeColor="text1"/>
          </w:rPr>
          <w:delText xml:space="preserve">In addition, </w:delText>
        </w:r>
      </w:del>
      <w:del w:id="1981" w:author="Ruijie Xu" w:date="2022-02-01T13:44:00Z">
        <w:r w:rsidR="00626DA0" w:rsidRPr="003A137D" w:rsidDel="00537B08">
          <w:rPr>
            <w:color w:val="000000" w:themeColor="text1"/>
          </w:rPr>
          <w:delText>Blastn</w:delText>
        </w:r>
      </w:del>
      <w:del w:id="1982" w:author="Ruijie Xu" w:date="2022-02-02T13:36:00Z">
        <w:r w:rsidR="00626DA0" w:rsidRPr="003A137D" w:rsidDel="00F8395A">
          <w:rPr>
            <w:color w:val="000000" w:themeColor="text1"/>
          </w:rPr>
          <w:delText xml:space="preserve"> has also shared 1</w:delText>
        </w:r>
        <w:r w:rsidR="00B059A8" w:rsidRPr="003A137D" w:rsidDel="00F8395A">
          <w:rPr>
            <w:color w:val="000000" w:themeColor="text1"/>
          </w:rPr>
          <w:delText>253</w:delText>
        </w:r>
        <w:r w:rsidR="00626DA0" w:rsidRPr="003A137D" w:rsidDel="00F8395A">
          <w:rPr>
            <w:color w:val="000000" w:themeColor="text1"/>
          </w:rPr>
          <w:delText xml:space="preserve"> species level taxa with Centrifuge</w:delText>
        </w:r>
        <w:r w:rsidR="00D41577" w:rsidRPr="003A137D" w:rsidDel="00F8395A">
          <w:rPr>
            <w:color w:val="000000" w:themeColor="text1"/>
          </w:rPr>
          <w:delText xml:space="preserve">, </w:delText>
        </w:r>
        <w:r w:rsidR="00D66FBF" w:rsidRPr="003A137D" w:rsidDel="00F8395A">
          <w:rPr>
            <w:color w:val="000000" w:themeColor="text1"/>
          </w:rPr>
          <w:delText>12</w:delText>
        </w:r>
        <w:r w:rsidR="00160E79" w:rsidRPr="003A137D" w:rsidDel="00F8395A">
          <w:rPr>
            <w:color w:val="000000" w:themeColor="text1"/>
          </w:rPr>
          <w:delText>07</w:delText>
        </w:r>
        <w:r w:rsidR="00D66FBF" w:rsidRPr="003A137D" w:rsidDel="00F8395A">
          <w:rPr>
            <w:color w:val="000000" w:themeColor="text1"/>
          </w:rPr>
          <w:delText xml:space="preserve"> taxa with Kaiju</w:delText>
        </w:r>
        <w:r w:rsidR="00D41577" w:rsidRPr="003A137D" w:rsidDel="00F8395A">
          <w:rPr>
            <w:color w:val="000000" w:themeColor="text1"/>
          </w:rPr>
          <w:delText>, and 1126 taxa with Kraken2</w:delText>
        </w:r>
        <w:r w:rsidR="00626DA0" w:rsidRPr="003A137D" w:rsidDel="00F8395A">
          <w:rPr>
            <w:color w:val="000000" w:themeColor="text1"/>
          </w:rPr>
          <w:delText>.</w:delText>
        </w:r>
        <w:r w:rsidR="00D66FBF" w:rsidRPr="003A137D" w:rsidDel="00F8395A">
          <w:rPr>
            <w:color w:val="000000" w:themeColor="text1"/>
          </w:rPr>
          <w:delText xml:space="preserve"> CLARK and CLARK-s’s classification has also shared 1</w:delText>
        </w:r>
        <w:r w:rsidR="00B059A8" w:rsidRPr="003A137D" w:rsidDel="00F8395A">
          <w:rPr>
            <w:color w:val="000000" w:themeColor="text1"/>
          </w:rPr>
          <w:delText>219</w:delText>
        </w:r>
        <w:r w:rsidR="00D66FBF" w:rsidRPr="003A137D" w:rsidDel="00F8395A">
          <w:rPr>
            <w:color w:val="000000" w:themeColor="text1"/>
          </w:rPr>
          <w:delText xml:space="preserve"> and 1</w:delText>
        </w:r>
        <w:r w:rsidR="00160E79" w:rsidRPr="003A137D" w:rsidDel="00F8395A">
          <w:rPr>
            <w:color w:val="000000" w:themeColor="text1"/>
          </w:rPr>
          <w:delText>059</w:delText>
        </w:r>
        <w:r w:rsidR="00D66FBF" w:rsidRPr="003A137D" w:rsidDel="00F8395A">
          <w:rPr>
            <w:color w:val="000000" w:themeColor="text1"/>
          </w:rPr>
          <w:delText xml:space="preserve"> species taxa wtith Kaiju specificially.</w:delText>
        </w:r>
        <w:r w:rsidR="007F6559" w:rsidRPr="003A137D" w:rsidDel="00F8395A">
          <w:rPr>
            <w:color w:val="000000" w:themeColor="text1"/>
          </w:rPr>
          <w:delText xml:space="preserve"> </w:delText>
        </w:r>
        <w:r w:rsidR="00573B3C" w:rsidRPr="003A137D" w:rsidDel="00F8395A">
          <w:rPr>
            <w:color w:val="000000" w:themeColor="text1"/>
          </w:rPr>
          <w:delText>To assess if different software has identified same species taxa as the most abundant taxa,</w:delText>
        </w:r>
        <w:r w:rsidR="007F6559" w:rsidRPr="003A137D" w:rsidDel="00F8395A">
          <w:rPr>
            <w:color w:val="000000" w:themeColor="text1"/>
          </w:rPr>
          <w:delText xml:space="preserve"> species taxa </w:delText>
        </w:r>
        <w:r w:rsidR="00573B3C" w:rsidRPr="003A137D" w:rsidDel="00F8395A">
          <w:rPr>
            <w:color w:val="000000" w:themeColor="text1"/>
          </w:rPr>
          <w:delText>with at least 10% of the reads from each sample were identified from each software’s classification</w:delText>
        </w:r>
        <w:r w:rsidR="007F6559" w:rsidRPr="003A137D" w:rsidDel="00F8395A">
          <w:rPr>
            <w:color w:val="000000" w:themeColor="text1"/>
          </w:rPr>
          <w:delText xml:space="preserve">. </w:delText>
        </w:r>
        <w:r w:rsidR="00573B3C" w:rsidRPr="003A137D" w:rsidDel="00F8395A">
          <w:rPr>
            <w:color w:val="000000" w:themeColor="text1"/>
          </w:rPr>
          <w:delText xml:space="preserve">Metaphlan3 in this case, has identified most number of unique species taxa (18 taxa), while </w:delText>
        </w:r>
      </w:del>
      <w:del w:id="1983" w:author="Ruijie Xu" w:date="2022-02-01T13:44:00Z">
        <w:r w:rsidR="00573B3C" w:rsidRPr="003A137D" w:rsidDel="00537B08">
          <w:rPr>
            <w:color w:val="000000" w:themeColor="text1"/>
          </w:rPr>
          <w:delText>Blastn</w:delText>
        </w:r>
      </w:del>
      <w:del w:id="1984" w:author="Ruijie Xu" w:date="2022-02-02T13:36:00Z">
        <w:r w:rsidR="00573B3C" w:rsidRPr="003A137D" w:rsidDel="00F8395A">
          <w:rPr>
            <w:color w:val="000000" w:themeColor="text1"/>
          </w:rPr>
          <w:delText xml:space="preserve"> and Kaiju has the least (7 taxa)</w:delText>
        </w:r>
        <w:r w:rsidR="00BB5A4A" w:rsidRPr="003A137D" w:rsidDel="00F8395A">
          <w:rPr>
            <w:color w:val="000000" w:themeColor="text1"/>
          </w:rPr>
          <w:delText xml:space="preserve">. CLARK vs. CLARK-s and Kraken vs. Bracken shared most number of </w:delText>
        </w:r>
        <w:r w:rsidR="00046767" w:rsidRPr="003A137D" w:rsidDel="00F8395A">
          <w:rPr>
            <w:color w:val="000000" w:themeColor="text1"/>
          </w:rPr>
          <w:delText>taxa in this category (9 and 8 taxa, respectively).</w:delText>
        </w:r>
        <w:r w:rsidR="005279E0" w:rsidRPr="003A137D" w:rsidDel="00F8395A">
          <w:rPr>
            <w:color w:val="000000" w:themeColor="text1"/>
          </w:rPr>
          <w:delText xml:space="preserve"> Two species taxa were identified by all software as the top ten percent most abundant species taxa which are </w:delText>
        </w:r>
        <w:r w:rsidR="005279E0" w:rsidRPr="003A137D" w:rsidDel="00F8395A">
          <w:rPr>
            <w:i/>
            <w:iCs/>
            <w:color w:val="000000" w:themeColor="text1"/>
          </w:rPr>
          <w:delText>L. interrogans</w:delText>
        </w:r>
        <w:r w:rsidR="005279E0" w:rsidRPr="003A137D" w:rsidDel="00F8395A">
          <w:rPr>
            <w:color w:val="000000" w:themeColor="text1"/>
          </w:rPr>
          <w:delText xml:space="preserve"> and </w:delText>
        </w:r>
        <w:r w:rsidR="005279E0" w:rsidRPr="003A137D" w:rsidDel="00F8395A">
          <w:rPr>
            <w:i/>
            <w:iCs/>
            <w:color w:val="000000" w:themeColor="text1"/>
          </w:rPr>
          <w:delText>Bartonella elizabethae</w:delText>
        </w:r>
        <w:r w:rsidR="005279E0" w:rsidRPr="003A137D" w:rsidDel="00F8395A">
          <w:rPr>
            <w:color w:val="000000" w:themeColor="text1"/>
          </w:rPr>
          <w:delText>.</w:delText>
        </w:r>
      </w:del>
    </w:p>
    <w:p w14:paraId="33C5C965" w14:textId="4DE1A994" w:rsidR="00024929" w:rsidRPr="003A137D" w:rsidDel="00F8395A" w:rsidRDefault="00024929" w:rsidP="00973D53">
      <w:pPr>
        <w:spacing w:line="480" w:lineRule="auto"/>
        <w:rPr>
          <w:del w:id="1985" w:author="Ruijie Xu" w:date="2022-02-02T13:37:00Z"/>
          <w:b/>
          <w:bCs/>
          <w:color w:val="000000" w:themeColor="text1"/>
        </w:rPr>
      </w:pPr>
      <w:del w:id="1986" w:author="Ruijie Xu" w:date="2022-02-02T13:37:00Z">
        <w:r w:rsidRPr="003A137D" w:rsidDel="00F8395A">
          <w:rPr>
            <w:b/>
            <w:bCs/>
            <w:color w:val="000000" w:themeColor="text1"/>
          </w:rPr>
          <w:delText xml:space="preserve">Downstream analyses for </w:delText>
        </w:r>
        <w:r w:rsidR="008F0BF1" w:rsidRPr="003A137D" w:rsidDel="00F8395A">
          <w:rPr>
            <w:b/>
            <w:bCs/>
            <w:color w:val="000000" w:themeColor="text1"/>
          </w:rPr>
          <w:delText>microbial community</w:delText>
        </w:r>
        <w:r w:rsidRPr="003A137D" w:rsidDel="00F8395A">
          <w:rPr>
            <w:b/>
            <w:bCs/>
            <w:color w:val="000000" w:themeColor="text1"/>
          </w:rPr>
          <w:delText xml:space="preserve"> characterization</w:delText>
        </w:r>
      </w:del>
    </w:p>
    <w:p w14:paraId="68F1729E" w14:textId="18697972" w:rsidR="006E374C" w:rsidRPr="003A137D" w:rsidDel="00F8395A" w:rsidRDefault="00F70624" w:rsidP="006F316A">
      <w:pPr>
        <w:spacing w:line="480" w:lineRule="auto"/>
        <w:ind w:firstLine="720"/>
        <w:rPr>
          <w:del w:id="1987" w:author="Ruijie Xu" w:date="2022-02-02T13:37:00Z"/>
          <w:color w:val="000000" w:themeColor="text1"/>
        </w:rPr>
      </w:pPr>
      <w:del w:id="1988" w:author="Ruijie Xu" w:date="2022-02-02T13:37:00Z">
        <w:r w:rsidRPr="003A137D" w:rsidDel="00F8395A">
          <w:rPr>
            <w:color w:val="000000" w:themeColor="text1"/>
          </w:rPr>
          <w:delText>We have also obtained the Alpha and Beta diversities of the</w:delText>
        </w:r>
        <w:r w:rsidR="00D37BE5" w:rsidRPr="003A137D" w:rsidDel="00F8395A">
          <w:rPr>
            <w:color w:val="000000" w:themeColor="text1"/>
          </w:rPr>
          <w:delText xml:space="preserve"> Rattus</w:delText>
        </w:r>
        <w:r w:rsidRPr="003A137D" w:rsidDel="00F8395A">
          <w:rPr>
            <w:color w:val="000000" w:themeColor="text1"/>
          </w:rPr>
          <w:delText xml:space="preserve"> dataset at the </w:delText>
        </w:r>
        <w:r w:rsidR="00AD6CF1" w:rsidRPr="003A137D" w:rsidDel="00F8395A">
          <w:rPr>
            <w:color w:val="000000" w:themeColor="text1"/>
          </w:rPr>
          <w:delText>s</w:delText>
        </w:r>
        <w:r w:rsidRPr="003A137D" w:rsidDel="00F8395A">
          <w:rPr>
            <w:color w:val="000000" w:themeColor="text1"/>
          </w:rPr>
          <w:delText>pecies level to characterize the microbial communities</w:delText>
        </w:r>
        <w:r w:rsidR="00D37BE5" w:rsidRPr="003A137D" w:rsidDel="00F8395A">
          <w:rPr>
            <w:color w:val="000000" w:themeColor="text1"/>
          </w:rPr>
          <w:delText xml:space="preserve"> </w:delText>
        </w:r>
        <w:r w:rsidR="006573FF" w:rsidRPr="003A137D" w:rsidDel="00F8395A">
          <w:rPr>
            <w:color w:val="000000" w:themeColor="text1"/>
          </w:rPr>
          <w:delText>each</w:delText>
        </w:r>
        <w:r w:rsidR="001A1361" w:rsidRPr="003A137D" w:rsidDel="00F8395A">
          <w:rPr>
            <w:color w:val="000000" w:themeColor="text1"/>
          </w:rPr>
          <w:delText xml:space="preserve"> sample </w:delText>
        </w:r>
        <w:r w:rsidR="006573FF" w:rsidRPr="003A137D" w:rsidDel="00F8395A">
          <w:rPr>
            <w:color w:val="000000" w:themeColor="text1"/>
          </w:rPr>
          <w:delText>using different</w:delText>
        </w:r>
        <w:r w:rsidR="00D37BE5" w:rsidRPr="003A137D" w:rsidDel="00F8395A">
          <w:rPr>
            <w:color w:val="000000" w:themeColor="text1"/>
          </w:rPr>
          <w:delText xml:space="preserve"> software’s classification results</w:delText>
        </w:r>
        <w:r w:rsidR="007C586F" w:rsidRPr="003A137D" w:rsidDel="00F8395A">
          <w:rPr>
            <w:color w:val="000000" w:themeColor="text1"/>
          </w:rPr>
          <w:delText>.</w:delText>
        </w:r>
        <w:r w:rsidRPr="003A137D" w:rsidDel="00F8395A">
          <w:rPr>
            <w:color w:val="000000" w:themeColor="text1"/>
          </w:rPr>
          <w:delText xml:space="preserve"> </w:delText>
        </w:r>
      </w:del>
    </w:p>
    <w:p w14:paraId="3CC35005" w14:textId="6D225E41" w:rsidR="00ED5294" w:rsidRPr="003A137D" w:rsidDel="00F8395A" w:rsidRDefault="00E656FB" w:rsidP="00973D53">
      <w:pPr>
        <w:spacing w:line="480" w:lineRule="auto"/>
        <w:ind w:firstLine="720"/>
        <w:rPr>
          <w:del w:id="1989" w:author="Ruijie Xu" w:date="2022-02-02T13:37:00Z"/>
          <w:color w:val="000000" w:themeColor="text1"/>
        </w:rPr>
      </w:pPr>
      <w:del w:id="1990" w:author="Ruijie Xu" w:date="2022-02-02T13:37:00Z">
        <w:r w:rsidRPr="003A137D" w:rsidDel="00F8395A">
          <w:rPr>
            <w:color w:val="000000" w:themeColor="text1"/>
          </w:rPr>
          <w:delText>For Alpha diversities</w:delText>
        </w:r>
        <w:r w:rsidR="00772780" w:rsidRPr="003A137D" w:rsidDel="00F8395A">
          <w:rPr>
            <w:color w:val="000000" w:themeColor="text1"/>
          </w:rPr>
          <w:delText xml:space="preserve">, which </w:delText>
        </w:r>
        <w:r w:rsidR="005508B8" w:rsidRPr="003A137D" w:rsidDel="00F8395A">
          <w:rPr>
            <w:color w:val="000000" w:themeColor="text1"/>
          </w:rPr>
          <w:delText>focus</w:delText>
        </w:r>
        <w:r w:rsidR="00290F06" w:rsidRPr="003A137D" w:rsidDel="00F8395A">
          <w:rPr>
            <w:color w:val="000000" w:themeColor="text1"/>
          </w:rPr>
          <w:delText>e</w:delText>
        </w:r>
        <w:r w:rsidR="00772780" w:rsidRPr="003A137D" w:rsidDel="00F8395A">
          <w:rPr>
            <w:color w:val="000000" w:themeColor="text1"/>
          </w:rPr>
          <w:delText>s</w:delText>
        </w:r>
        <w:r w:rsidR="005508B8" w:rsidRPr="003A137D" w:rsidDel="00F8395A">
          <w:rPr>
            <w:color w:val="000000" w:themeColor="text1"/>
          </w:rPr>
          <w:delText xml:space="preserve"> on</w:delText>
        </w:r>
        <w:r w:rsidRPr="003A137D" w:rsidDel="00F8395A">
          <w:rPr>
            <w:color w:val="000000" w:themeColor="text1"/>
          </w:rPr>
          <w:delText xml:space="preserve"> the within-species microbial communities</w:delText>
        </w:r>
        <w:r w:rsidR="005508B8" w:rsidRPr="003A137D" w:rsidDel="00F8395A">
          <w:rPr>
            <w:color w:val="000000" w:themeColor="text1"/>
          </w:rPr>
          <w:delText xml:space="preserve"> characterization</w:delText>
        </w:r>
        <w:r w:rsidRPr="003A137D" w:rsidDel="00F8395A">
          <w:rPr>
            <w:color w:val="000000" w:themeColor="text1"/>
          </w:rPr>
          <w:delText>,</w:delText>
        </w:r>
        <w:r w:rsidR="00772780" w:rsidRPr="003A137D" w:rsidDel="00F8395A">
          <w:rPr>
            <w:color w:val="000000" w:themeColor="text1"/>
          </w:rPr>
          <w:delText xml:space="preserve"> we obtained three </w:delText>
        </w:r>
        <w:r w:rsidR="00261AEF" w:rsidRPr="003A137D" w:rsidDel="00F8395A">
          <w:rPr>
            <w:color w:val="000000" w:themeColor="text1"/>
          </w:rPr>
          <w:delText>indices</w:delText>
        </w:r>
        <w:r w:rsidR="00772780" w:rsidRPr="003A137D" w:rsidDel="00F8395A">
          <w:rPr>
            <w:color w:val="000000" w:themeColor="text1"/>
          </w:rPr>
          <w:delText xml:space="preserve"> comparing </w:delText>
        </w:r>
        <w:r w:rsidR="0000394F" w:rsidRPr="003A137D" w:rsidDel="00F8395A">
          <w:rPr>
            <w:color w:val="000000" w:themeColor="text1"/>
          </w:rPr>
          <w:delText>each software’s characterization</w:delText>
        </w:r>
        <w:r w:rsidR="00772780" w:rsidRPr="003A137D" w:rsidDel="00F8395A">
          <w:rPr>
            <w:color w:val="000000" w:themeColor="text1"/>
          </w:rPr>
          <w:delText xml:space="preserve">, 1) the </w:delText>
        </w:r>
        <w:r w:rsidR="00A16025" w:rsidRPr="003A137D" w:rsidDel="00F8395A">
          <w:rPr>
            <w:color w:val="000000" w:themeColor="text1"/>
          </w:rPr>
          <w:delText xml:space="preserve">observed </w:delText>
        </w:r>
        <w:r w:rsidR="00772780" w:rsidRPr="003A137D" w:rsidDel="00F8395A">
          <w:rPr>
            <w:color w:val="000000" w:themeColor="text1"/>
          </w:rPr>
          <w:delText xml:space="preserve">number of unique species within each sample (Observed), 2) the Shannon index, which characterize the richness of each sample (Shannon), and 3) the Simpson index, which describes the </w:delText>
        </w:r>
        <w:r w:rsidR="006573FF" w:rsidRPr="003A137D" w:rsidDel="00F8395A">
          <w:rPr>
            <w:color w:val="000000" w:themeColor="text1"/>
          </w:rPr>
          <w:delText xml:space="preserve">evenness of the </w:delText>
        </w:r>
        <w:r w:rsidR="00772780" w:rsidRPr="003A137D" w:rsidDel="00F8395A">
          <w:rPr>
            <w:color w:val="000000" w:themeColor="text1"/>
          </w:rPr>
          <w:delText>microbial abundance within each sample (Simpson)</w:delText>
        </w:r>
        <w:r w:rsidR="00506F7F" w:rsidRPr="003A137D" w:rsidDel="00F8395A">
          <w:rPr>
            <w:color w:val="000000" w:themeColor="text1"/>
          </w:rPr>
          <w:delText xml:space="preserve"> (Figure 5)</w:delText>
        </w:r>
        <w:r w:rsidR="00772780" w:rsidRPr="003A137D" w:rsidDel="00F8395A">
          <w:rPr>
            <w:color w:val="000000" w:themeColor="text1"/>
          </w:rPr>
          <w:delText>.</w:delText>
        </w:r>
        <w:r w:rsidRPr="003A137D" w:rsidDel="00F8395A">
          <w:rPr>
            <w:color w:val="000000" w:themeColor="text1"/>
          </w:rPr>
          <w:delText xml:space="preserve"> </w:delText>
        </w:r>
        <w:r w:rsidR="002A5522" w:rsidRPr="003A137D" w:rsidDel="00F8395A">
          <w:rPr>
            <w:color w:val="000000" w:themeColor="text1"/>
          </w:rPr>
          <w:delText>T</w:delText>
        </w:r>
        <w:r w:rsidR="007E27EF" w:rsidRPr="003A137D" w:rsidDel="00F8395A">
          <w:rPr>
            <w:color w:val="000000" w:themeColor="text1"/>
          </w:rPr>
          <w:delText>he number</w:delText>
        </w:r>
        <w:r w:rsidR="00B85E50" w:rsidRPr="003A137D" w:rsidDel="00F8395A">
          <w:rPr>
            <w:color w:val="000000" w:themeColor="text1"/>
          </w:rPr>
          <w:delText>s</w:delText>
        </w:r>
        <w:r w:rsidR="007E27EF" w:rsidRPr="003A137D" w:rsidDel="00F8395A">
          <w:rPr>
            <w:color w:val="000000" w:themeColor="text1"/>
          </w:rPr>
          <w:delText xml:space="preserve"> of unique tax</w:delText>
        </w:r>
        <w:r w:rsidR="00B85E50" w:rsidRPr="003A137D" w:rsidDel="00F8395A">
          <w:rPr>
            <w:color w:val="000000" w:themeColor="text1"/>
          </w:rPr>
          <w:delText>a</w:delText>
        </w:r>
        <w:r w:rsidR="007E27EF" w:rsidRPr="003A137D" w:rsidDel="00F8395A">
          <w:rPr>
            <w:color w:val="000000" w:themeColor="text1"/>
          </w:rPr>
          <w:delText xml:space="preserve"> observed </w:delText>
        </w:r>
        <w:r w:rsidR="00B85E50" w:rsidRPr="003A137D" w:rsidDel="00F8395A">
          <w:rPr>
            <w:color w:val="000000" w:themeColor="text1"/>
          </w:rPr>
          <w:delText>from each sample were largely different using different sofwares. Out of the 36 pairwise comparison between different software, only 6 comparison</w:delText>
        </w:r>
        <w:r w:rsidR="009E44F1" w:rsidRPr="003A137D" w:rsidDel="00F8395A">
          <w:rPr>
            <w:color w:val="000000" w:themeColor="text1"/>
          </w:rPr>
          <w:delText>s</w:delText>
        </w:r>
        <w:r w:rsidR="00B85E50" w:rsidRPr="003A137D" w:rsidDel="00F8395A">
          <w:rPr>
            <w:color w:val="000000" w:themeColor="text1"/>
          </w:rPr>
          <w:delText xml:space="preserve"> were not significantly different</w:delText>
        </w:r>
        <w:r w:rsidR="009E44F1" w:rsidRPr="003A137D" w:rsidDel="00F8395A">
          <w:rPr>
            <w:color w:val="000000" w:themeColor="text1"/>
          </w:rPr>
          <w:delText xml:space="preserve"> </w:delText>
        </w:r>
        <w:r w:rsidR="00B85E50" w:rsidRPr="003A137D" w:rsidDel="00F8395A">
          <w:rPr>
            <w:color w:val="000000" w:themeColor="text1"/>
          </w:rPr>
          <w:delText xml:space="preserve">(Table II.4), which are </w:delText>
        </w:r>
      </w:del>
      <w:del w:id="1991" w:author="Ruijie Xu" w:date="2022-02-01T13:44:00Z">
        <w:r w:rsidR="00B85E50" w:rsidRPr="003A137D" w:rsidDel="00537B08">
          <w:rPr>
            <w:color w:val="000000" w:themeColor="text1"/>
          </w:rPr>
          <w:delText>Blastn</w:delText>
        </w:r>
      </w:del>
      <w:del w:id="1992" w:author="Ruijie Xu" w:date="2022-02-02T13:37:00Z">
        <w:r w:rsidR="00B85E50" w:rsidRPr="003A137D" w:rsidDel="00F8395A">
          <w:rPr>
            <w:color w:val="000000" w:themeColor="text1"/>
          </w:rPr>
          <w:delText xml:space="preserve">’s observed taxa with </w:delText>
        </w:r>
        <w:r w:rsidR="0056525F" w:rsidRPr="003A137D" w:rsidDel="00F8395A">
          <w:rPr>
            <w:color w:val="000000" w:themeColor="text1"/>
          </w:rPr>
          <w:delText xml:space="preserve">that of </w:delText>
        </w:r>
        <w:r w:rsidR="00B85E50" w:rsidRPr="003A137D" w:rsidDel="00F8395A">
          <w:rPr>
            <w:color w:val="000000" w:themeColor="text1"/>
          </w:rPr>
          <w:delText>Kraken2, CLARK, and CLARK-s</w:delText>
        </w:r>
        <w:r w:rsidR="00A16025" w:rsidRPr="003A137D" w:rsidDel="00F8395A">
          <w:rPr>
            <w:color w:val="000000" w:themeColor="text1"/>
          </w:rPr>
          <w:delText>,</w:delText>
        </w:r>
        <w:r w:rsidR="00B85E50" w:rsidRPr="003A137D" w:rsidDel="00F8395A">
          <w:rPr>
            <w:color w:val="000000" w:themeColor="text1"/>
          </w:rPr>
          <w:delText xml:space="preserve"> comparison between CLARK and CLARK-s</w:delText>
        </w:r>
        <w:r w:rsidR="00A16025" w:rsidRPr="003A137D" w:rsidDel="00F8395A">
          <w:rPr>
            <w:color w:val="000000" w:themeColor="text1"/>
          </w:rPr>
          <w:delText>,</w:delText>
        </w:r>
        <w:r w:rsidR="00B85E50" w:rsidRPr="003A137D" w:rsidDel="00F8395A">
          <w:rPr>
            <w:color w:val="000000" w:themeColor="text1"/>
          </w:rPr>
          <w:delText xml:space="preserve"> and comparison between Centrifuge and Kaiju. </w:delText>
        </w:r>
        <w:r w:rsidR="00F458D8" w:rsidRPr="003A137D" w:rsidDel="00F8395A">
          <w:rPr>
            <w:color w:val="000000" w:themeColor="text1"/>
          </w:rPr>
          <w:delText xml:space="preserve">Nevertheless, </w:delText>
        </w:r>
        <w:r w:rsidR="00F51657" w:rsidRPr="003A137D" w:rsidDel="00F8395A">
          <w:rPr>
            <w:color w:val="000000" w:themeColor="text1"/>
          </w:rPr>
          <w:delText>the Shannon index,</w:delText>
        </w:r>
        <w:r w:rsidR="00F458D8" w:rsidRPr="003A137D" w:rsidDel="00F8395A">
          <w:rPr>
            <w:color w:val="000000" w:themeColor="text1"/>
          </w:rPr>
          <w:delText xml:space="preserve"> obtained from these softwares are more similar </w:delText>
        </w:r>
        <w:r w:rsidR="00A16025" w:rsidRPr="003A137D" w:rsidDel="00F8395A">
          <w:rPr>
            <w:color w:val="000000" w:themeColor="text1"/>
          </w:rPr>
          <w:delText>than the observed numbers of taxa</w:delText>
        </w:r>
        <w:r w:rsidR="00F51657" w:rsidRPr="003A137D" w:rsidDel="00F8395A">
          <w:rPr>
            <w:color w:val="000000" w:themeColor="text1"/>
          </w:rPr>
          <w:delText>.</w:delText>
        </w:r>
        <w:r w:rsidR="00F458D8" w:rsidRPr="003A137D" w:rsidDel="00F8395A">
          <w:rPr>
            <w:color w:val="000000" w:themeColor="text1"/>
          </w:rPr>
          <w:delText xml:space="preserve"> 1</w:delText>
        </w:r>
        <w:r w:rsidR="00990DF6" w:rsidRPr="003A137D" w:rsidDel="00F8395A">
          <w:rPr>
            <w:color w:val="000000" w:themeColor="text1"/>
          </w:rPr>
          <w:delText>3</w:delText>
        </w:r>
        <w:r w:rsidR="00F458D8" w:rsidRPr="003A137D" w:rsidDel="00F8395A">
          <w:rPr>
            <w:color w:val="000000" w:themeColor="text1"/>
          </w:rPr>
          <w:delText xml:space="preserve"> out of 36 comparison were found not significantly different. </w:delText>
        </w:r>
        <w:r w:rsidR="00711965" w:rsidRPr="003A137D" w:rsidDel="00F8395A">
          <w:rPr>
            <w:color w:val="000000" w:themeColor="text1"/>
          </w:rPr>
          <w:delText xml:space="preserve">All the classifications of software found similar </w:delText>
        </w:r>
        <w:r w:rsidR="00F458D8" w:rsidRPr="003A137D" w:rsidDel="00F8395A">
          <w:rPr>
            <w:color w:val="000000" w:themeColor="text1"/>
          </w:rPr>
          <w:delText>in observed taxa</w:delText>
        </w:r>
        <w:r w:rsidR="00711965" w:rsidRPr="003A137D" w:rsidDel="00F8395A">
          <w:rPr>
            <w:color w:val="000000" w:themeColor="text1"/>
          </w:rPr>
          <w:delText xml:space="preserve"> was also found not significant in difference for their</w:delText>
        </w:r>
        <w:r w:rsidR="00F458D8" w:rsidRPr="003A137D" w:rsidDel="00F8395A">
          <w:rPr>
            <w:color w:val="000000" w:themeColor="text1"/>
          </w:rPr>
          <w:delText xml:space="preserve"> </w:delText>
        </w:r>
        <w:r w:rsidR="00F51657" w:rsidRPr="003A137D" w:rsidDel="00F8395A">
          <w:rPr>
            <w:color w:val="000000" w:themeColor="text1"/>
          </w:rPr>
          <w:delText>Shannon indices</w:delText>
        </w:r>
        <w:r w:rsidR="00092FFA" w:rsidRPr="003A137D" w:rsidDel="00F8395A">
          <w:rPr>
            <w:color w:val="000000" w:themeColor="text1"/>
          </w:rPr>
          <w:delText xml:space="preserve">. Shannon indices obtained with </w:delText>
        </w:r>
      </w:del>
      <w:del w:id="1993" w:author="Ruijie Xu" w:date="2022-02-01T13:44:00Z">
        <w:r w:rsidR="00092FFA" w:rsidRPr="003A137D" w:rsidDel="00537B08">
          <w:rPr>
            <w:color w:val="000000" w:themeColor="text1"/>
          </w:rPr>
          <w:delText>Blastn</w:delText>
        </w:r>
      </w:del>
      <w:del w:id="1994" w:author="Ruijie Xu" w:date="2022-02-02T13:37:00Z">
        <w:r w:rsidR="00092FFA" w:rsidRPr="003A137D" w:rsidDel="00F8395A">
          <w:rPr>
            <w:color w:val="000000" w:themeColor="text1"/>
          </w:rPr>
          <w:delText xml:space="preserve">’s classification </w:delText>
        </w:r>
        <w:r w:rsidR="00F458D8" w:rsidRPr="003A137D" w:rsidDel="00F8395A">
          <w:rPr>
            <w:color w:val="000000" w:themeColor="text1"/>
          </w:rPr>
          <w:delText xml:space="preserve">was also found not different from the that of Bracken and Diamond. </w:delText>
        </w:r>
        <w:r w:rsidR="00F51657" w:rsidRPr="003A137D" w:rsidDel="00F8395A">
          <w:rPr>
            <w:color w:val="000000" w:themeColor="text1"/>
          </w:rPr>
          <w:delText xml:space="preserve">These software similar to </w:delText>
        </w:r>
        <w:r w:rsidR="00F7317E" w:rsidRPr="003A137D" w:rsidDel="00F8395A">
          <w:rPr>
            <w:color w:val="000000" w:themeColor="text1"/>
          </w:rPr>
          <w:delText xml:space="preserve">the Shannon indices obtained from </w:delText>
        </w:r>
      </w:del>
      <w:del w:id="1995" w:author="Ruijie Xu" w:date="2022-02-01T13:44:00Z">
        <w:r w:rsidR="00F7317E" w:rsidRPr="003A137D" w:rsidDel="00537B08">
          <w:rPr>
            <w:color w:val="000000" w:themeColor="text1"/>
          </w:rPr>
          <w:delText>Blastn</w:delText>
        </w:r>
      </w:del>
      <w:del w:id="1996" w:author="Ruijie Xu" w:date="2022-02-02T13:37:00Z">
        <w:r w:rsidR="00F7317E" w:rsidRPr="003A137D" w:rsidDel="00F8395A">
          <w:rPr>
            <w:color w:val="000000" w:themeColor="text1"/>
          </w:rPr>
          <w:delText xml:space="preserve"> was also found similar with each other</w:delText>
        </w:r>
        <w:r w:rsidR="00F51657" w:rsidRPr="003A137D" w:rsidDel="00F8395A">
          <w:rPr>
            <w:color w:val="000000" w:themeColor="text1"/>
          </w:rPr>
          <w:delText>, ex. Bracken vs. Diamond, Bracken vs. CLARK</w:delText>
        </w:r>
        <w:r w:rsidR="0099162B" w:rsidRPr="003A137D" w:rsidDel="00F8395A">
          <w:rPr>
            <w:color w:val="000000" w:themeColor="text1"/>
          </w:rPr>
          <w:delText xml:space="preserve"> and CLARK-s</w:delText>
        </w:r>
        <w:r w:rsidR="00F51657" w:rsidRPr="003A137D" w:rsidDel="00F8395A">
          <w:rPr>
            <w:color w:val="000000" w:themeColor="text1"/>
          </w:rPr>
          <w:delText>, and Diamond</w:delText>
        </w:r>
        <w:r w:rsidR="00A16025" w:rsidRPr="003A137D" w:rsidDel="00F8395A">
          <w:rPr>
            <w:color w:val="000000" w:themeColor="text1"/>
          </w:rPr>
          <w:delText xml:space="preserve"> vs. CLARK</w:delText>
        </w:r>
        <w:r w:rsidR="000644F8" w:rsidRPr="003A137D" w:rsidDel="00F8395A">
          <w:rPr>
            <w:color w:val="000000" w:themeColor="text1"/>
          </w:rPr>
          <w:delText xml:space="preserve"> and CLARK-s</w:delText>
        </w:r>
        <w:r w:rsidR="00F51657" w:rsidRPr="003A137D" w:rsidDel="00F8395A">
          <w:rPr>
            <w:color w:val="000000" w:themeColor="text1"/>
          </w:rPr>
          <w:delText>, and etc</w:delText>
        </w:r>
        <w:r w:rsidR="00F7317E" w:rsidRPr="003A137D" w:rsidDel="00F8395A">
          <w:rPr>
            <w:color w:val="000000" w:themeColor="text1"/>
          </w:rPr>
          <w:delText>.</w:delText>
        </w:r>
        <w:r w:rsidR="00F51657" w:rsidRPr="003A137D" w:rsidDel="00F8395A">
          <w:rPr>
            <w:color w:val="000000" w:themeColor="text1"/>
          </w:rPr>
          <w:delText xml:space="preserve"> </w:delText>
        </w:r>
        <w:r w:rsidR="002A5522" w:rsidRPr="003A137D" w:rsidDel="00F8395A">
          <w:rPr>
            <w:color w:val="000000" w:themeColor="text1"/>
          </w:rPr>
          <w:delText xml:space="preserve">For the evennnes within each sample, the Simpson’s index </w:delText>
        </w:r>
        <w:r w:rsidR="005E6BA5" w:rsidRPr="003A137D" w:rsidDel="00F8395A">
          <w:rPr>
            <w:color w:val="000000" w:themeColor="text1"/>
          </w:rPr>
          <w:delText>w</w:delText>
        </w:r>
        <w:r w:rsidR="00B130B3" w:rsidRPr="003A137D" w:rsidDel="00F8395A">
          <w:rPr>
            <w:color w:val="000000" w:themeColor="text1"/>
          </w:rPr>
          <w:delText>ere</w:delText>
        </w:r>
        <w:r w:rsidR="00ED5294" w:rsidRPr="003A137D" w:rsidDel="00F8395A">
          <w:rPr>
            <w:color w:val="000000" w:themeColor="text1"/>
          </w:rPr>
          <w:delText xml:space="preserve"> least impacted by the differences in classification results across software. Only </w:delText>
        </w:r>
        <w:r w:rsidR="00E40E6B" w:rsidRPr="003A137D" w:rsidDel="00F8395A">
          <w:rPr>
            <w:color w:val="000000" w:themeColor="text1"/>
          </w:rPr>
          <w:delText>7</w:delText>
        </w:r>
        <w:r w:rsidR="00ED5294" w:rsidRPr="003A137D" w:rsidDel="00F8395A">
          <w:rPr>
            <w:color w:val="000000" w:themeColor="text1"/>
          </w:rPr>
          <w:delText xml:space="preserve"> out of 36 comparison were found significantly different in Simpson indices. Most of these significantly differen</w:delText>
        </w:r>
        <w:r w:rsidR="003F61D5" w:rsidRPr="003A137D" w:rsidDel="00F8395A">
          <w:rPr>
            <w:color w:val="000000" w:themeColor="text1"/>
          </w:rPr>
          <w:delText>t comparisons</w:delText>
        </w:r>
        <w:r w:rsidR="00ED5294" w:rsidRPr="003A137D" w:rsidDel="00F8395A">
          <w:rPr>
            <w:color w:val="000000" w:themeColor="text1"/>
          </w:rPr>
          <w:delText xml:space="preserve"> were</w:delText>
        </w:r>
        <w:r w:rsidR="003F61D5" w:rsidRPr="003A137D" w:rsidDel="00F8395A">
          <w:rPr>
            <w:color w:val="000000" w:themeColor="text1"/>
          </w:rPr>
          <w:delText xml:space="preserve"> identified</w:delText>
        </w:r>
        <w:r w:rsidR="00ED5294" w:rsidRPr="003A137D" w:rsidDel="00F8395A">
          <w:rPr>
            <w:color w:val="000000" w:themeColor="text1"/>
          </w:rPr>
          <w:delText xml:space="preserve"> between CLARK-s</w:delText>
        </w:r>
        <w:r w:rsidR="00F30561" w:rsidRPr="003A137D" w:rsidDel="00F8395A">
          <w:rPr>
            <w:color w:val="000000" w:themeColor="text1"/>
          </w:rPr>
          <w:delText xml:space="preserve"> (3/</w:delText>
        </w:r>
        <w:r w:rsidR="00E40E6B" w:rsidRPr="003A137D" w:rsidDel="00F8395A">
          <w:rPr>
            <w:color w:val="000000" w:themeColor="text1"/>
          </w:rPr>
          <w:delText>7</w:delText>
        </w:r>
        <w:r w:rsidR="00F30561" w:rsidRPr="003A137D" w:rsidDel="00F8395A">
          <w:rPr>
            <w:color w:val="000000" w:themeColor="text1"/>
          </w:rPr>
          <w:delText>)</w:delText>
        </w:r>
        <w:r w:rsidR="00E40E6B" w:rsidRPr="003A137D" w:rsidDel="00F8395A">
          <w:rPr>
            <w:color w:val="000000" w:themeColor="text1"/>
          </w:rPr>
          <w:delText xml:space="preserve"> and </w:delText>
        </w:r>
        <w:r w:rsidR="00ED5294" w:rsidRPr="003A137D" w:rsidDel="00F8395A">
          <w:rPr>
            <w:color w:val="000000" w:themeColor="text1"/>
          </w:rPr>
          <w:delText xml:space="preserve">Centrifuge </w:delText>
        </w:r>
        <w:r w:rsidR="009E4CC0" w:rsidRPr="003A137D" w:rsidDel="00F8395A">
          <w:rPr>
            <w:color w:val="000000" w:themeColor="text1"/>
          </w:rPr>
          <w:delText>(</w:delText>
        </w:r>
        <w:r w:rsidR="00E40E6B" w:rsidRPr="003A137D" w:rsidDel="00F8395A">
          <w:rPr>
            <w:color w:val="000000" w:themeColor="text1"/>
          </w:rPr>
          <w:delText>4</w:delText>
        </w:r>
        <w:r w:rsidR="009E4CC0" w:rsidRPr="003A137D" w:rsidDel="00F8395A">
          <w:rPr>
            <w:color w:val="000000" w:themeColor="text1"/>
          </w:rPr>
          <w:delText>/</w:delText>
        </w:r>
        <w:r w:rsidR="00E40E6B" w:rsidRPr="003A137D" w:rsidDel="00F8395A">
          <w:rPr>
            <w:color w:val="000000" w:themeColor="text1"/>
          </w:rPr>
          <w:delText>7</w:delText>
        </w:r>
        <w:r w:rsidR="009E4CC0" w:rsidRPr="003A137D" w:rsidDel="00F8395A">
          <w:rPr>
            <w:color w:val="000000" w:themeColor="text1"/>
          </w:rPr>
          <w:delText xml:space="preserve">) </w:delText>
        </w:r>
        <w:r w:rsidR="00ED5294" w:rsidRPr="003A137D" w:rsidDel="00F8395A">
          <w:rPr>
            <w:color w:val="000000" w:themeColor="text1"/>
          </w:rPr>
          <w:delText>with other software</w:delText>
        </w:r>
        <w:r w:rsidR="000456CA" w:rsidRPr="003A137D" w:rsidDel="00F8395A">
          <w:rPr>
            <w:color w:val="000000" w:themeColor="text1"/>
          </w:rPr>
          <w:delText>s or between each other.</w:delText>
        </w:r>
      </w:del>
    </w:p>
    <w:p w14:paraId="0060C1D3" w14:textId="14F46B7D" w:rsidR="00807D43" w:rsidRPr="003A137D" w:rsidDel="00F8395A" w:rsidRDefault="00152A59" w:rsidP="00973D53">
      <w:pPr>
        <w:spacing w:line="480" w:lineRule="auto"/>
        <w:ind w:firstLine="720"/>
        <w:rPr>
          <w:del w:id="1997" w:author="Ruijie Xu" w:date="2022-02-02T13:37:00Z"/>
          <w:color w:val="000000" w:themeColor="text1"/>
        </w:rPr>
      </w:pPr>
      <w:del w:id="1998" w:author="Ruijie Xu" w:date="2022-02-02T13:37:00Z">
        <w:r w:rsidRPr="003A137D" w:rsidDel="00F8395A">
          <w:rPr>
            <w:color w:val="000000" w:themeColor="text1"/>
          </w:rPr>
          <w:delText>In addition to within-sample characterization, the</w:delText>
        </w:r>
        <w:r w:rsidR="00076F80" w:rsidRPr="003A137D" w:rsidDel="00F8395A">
          <w:rPr>
            <w:color w:val="000000" w:themeColor="text1"/>
          </w:rPr>
          <w:delText xml:space="preserve"> </w:delText>
        </w:r>
        <w:r w:rsidRPr="003A137D" w:rsidDel="00F8395A">
          <w:rPr>
            <w:color w:val="000000" w:themeColor="text1"/>
          </w:rPr>
          <w:delText xml:space="preserve">pairwise </w:delText>
        </w:r>
        <w:r w:rsidR="00076F80" w:rsidRPr="003A137D" w:rsidDel="00F8395A">
          <w:rPr>
            <w:color w:val="000000" w:themeColor="text1"/>
          </w:rPr>
          <w:delText>between</w:delText>
        </w:r>
        <w:r w:rsidRPr="003A137D" w:rsidDel="00F8395A">
          <w:rPr>
            <w:color w:val="000000" w:themeColor="text1"/>
          </w:rPr>
          <w:delText>-</w:delText>
        </w:r>
        <w:r w:rsidR="00076F80" w:rsidRPr="003A137D" w:rsidDel="00F8395A">
          <w:rPr>
            <w:color w:val="000000" w:themeColor="text1"/>
          </w:rPr>
          <w:delText xml:space="preserve">sample </w:delText>
        </w:r>
        <w:r w:rsidRPr="003A137D" w:rsidDel="00F8395A">
          <w:rPr>
            <w:color w:val="000000" w:themeColor="text1"/>
          </w:rPr>
          <w:delText xml:space="preserve">relationships were measured by the Bray-Curtis indices and clustered using </w:delText>
        </w:r>
        <w:r w:rsidR="003771FA" w:rsidRPr="003A137D" w:rsidDel="00F8395A">
          <w:rPr>
            <w:color w:val="000000" w:themeColor="text1"/>
          </w:rPr>
          <w:delText xml:space="preserve">the </w:delText>
        </w:r>
        <w:r w:rsidRPr="003A137D" w:rsidDel="00F8395A">
          <w:rPr>
            <w:color w:val="000000" w:themeColor="text1"/>
          </w:rPr>
          <w:delText>hierarchical clustering</w:delText>
        </w:r>
        <w:r w:rsidR="00EF13D8" w:rsidRPr="003A137D" w:rsidDel="00F8395A">
          <w:rPr>
            <w:color w:val="000000" w:themeColor="text1"/>
          </w:rPr>
          <w:delText xml:space="preserve"> method</w:delText>
        </w:r>
        <w:r w:rsidRPr="003A137D" w:rsidDel="00F8395A">
          <w:rPr>
            <w:color w:val="000000" w:themeColor="text1"/>
          </w:rPr>
          <w:delText xml:space="preserve">. </w:delText>
        </w:r>
        <w:r w:rsidR="002A577A" w:rsidRPr="003A137D" w:rsidDel="00F8395A">
          <w:rPr>
            <w:color w:val="000000" w:themeColor="text1"/>
          </w:rPr>
          <w:delText>V</w:delText>
        </w:r>
        <w:r w:rsidR="0011714C" w:rsidRPr="003A137D" w:rsidDel="00F8395A">
          <w:rPr>
            <w:color w:val="000000" w:themeColor="text1"/>
          </w:rPr>
          <w:delText xml:space="preserve">alidating comparison using </w:delText>
        </w:r>
        <w:r w:rsidR="007D20C3" w:rsidRPr="003A137D" w:rsidDel="00F8395A">
          <w:rPr>
            <w:color w:val="000000" w:themeColor="text1"/>
          </w:rPr>
          <w:delText xml:space="preserve">the </w:delText>
        </w:r>
        <w:r w:rsidR="0011714C" w:rsidRPr="003A137D" w:rsidDel="00F8395A">
          <w:rPr>
            <w:color w:val="000000" w:themeColor="text1"/>
          </w:rPr>
          <w:delText xml:space="preserve">paired Wilicoxon signed rank test, </w:delText>
        </w:r>
        <w:r w:rsidR="00F0172A" w:rsidRPr="003A137D" w:rsidDel="00F8395A">
          <w:rPr>
            <w:color w:val="000000" w:themeColor="text1"/>
          </w:rPr>
          <w:delText xml:space="preserve">we identified that </w:delText>
        </w:r>
        <w:r w:rsidR="0011714C" w:rsidRPr="003A137D" w:rsidDel="00F8395A">
          <w:rPr>
            <w:color w:val="000000" w:themeColor="text1"/>
          </w:rPr>
          <w:delText xml:space="preserve">the pairwise between-sample relationships evaluated using </w:delText>
        </w:r>
      </w:del>
      <w:del w:id="1999" w:author="Ruijie Xu" w:date="2022-02-01T13:44:00Z">
        <w:r w:rsidR="0011714C" w:rsidRPr="003A137D" w:rsidDel="00537B08">
          <w:rPr>
            <w:color w:val="000000" w:themeColor="text1"/>
          </w:rPr>
          <w:delText>Blastn</w:delText>
        </w:r>
      </w:del>
      <w:del w:id="2000" w:author="Ruijie Xu" w:date="2022-02-02T13:37:00Z">
        <w:r w:rsidR="0011714C" w:rsidRPr="003A137D" w:rsidDel="00F8395A">
          <w:rPr>
            <w:color w:val="000000" w:themeColor="text1"/>
          </w:rPr>
          <w:delText xml:space="preserve"> </w:delText>
        </w:r>
        <w:r w:rsidR="005404AE" w:rsidRPr="003A137D" w:rsidDel="00F8395A">
          <w:rPr>
            <w:color w:val="000000" w:themeColor="text1"/>
          </w:rPr>
          <w:delText>was not different from that evaluated with Kraken2, Bracken, and Centrifuge</w:delText>
        </w:r>
        <w:r w:rsidR="008D4D1A" w:rsidRPr="003A137D" w:rsidDel="00F8395A">
          <w:rPr>
            <w:color w:val="000000" w:themeColor="text1"/>
          </w:rPr>
          <w:delText xml:space="preserve">, and between-sample relationships evaluated using CLARK and CLARK-s are not different from most other softwares except for </w:delText>
        </w:r>
      </w:del>
      <w:del w:id="2001" w:author="Ruijie Xu" w:date="2022-02-01T13:44:00Z">
        <w:r w:rsidR="008D4D1A" w:rsidRPr="003A137D" w:rsidDel="00537B08">
          <w:rPr>
            <w:color w:val="000000" w:themeColor="text1"/>
          </w:rPr>
          <w:delText>Blastn</w:delText>
        </w:r>
      </w:del>
      <w:del w:id="2002" w:author="Ruijie Xu" w:date="2022-02-02T13:37:00Z">
        <w:r w:rsidR="008D4D1A" w:rsidRPr="003A137D" w:rsidDel="00F8395A">
          <w:rPr>
            <w:color w:val="000000" w:themeColor="text1"/>
          </w:rPr>
          <w:delText>, Centrifuge, and Metaphlan3</w:delText>
        </w:r>
        <w:r w:rsidR="00AE6D08" w:rsidRPr="003A137D" w:rsidDel="00F8395A">
          <w:rPr>
            <w:color w:val="000000" w:themeColor="text1"/>
          </w:rPr>
          <w:delText>, separating these software into two groups.</w:delText>
        </w:r>
        <w:r w:rsidR="006B6D6C" w:rsidRPr="003A137D" w:rsidDel="00F8395A">
          <w:rPr>
            <w:color w:val="000000" w:themeColor="text1"/>
          </w:rPr>
          <w:delText xml:space="preserve"> </w:delText>
        </w:r>
        <w:r w:rsidR="008D4D1A" w:rsidRPr="003A137D" w:rsidDel="00F8395A">
          <w:rPr>
            <w:color w:val="000000" w:themeColor="text1"/>
          </w:rPr>
          <w:delText xml:space="preserve">Metaphlan3, with 5 out of 12 samples unclassified completely, was significantly different </w:delText>
        </w:r>
        <w:r w:rsidR="00EE7C1F" w:rsidRPr="003A137D" w:rsidDel="00F8395A">
          <w:rPr>
            <w:color w:val="000000" w:themeColor="text1"/>
          </w:rPr>
          <w:delText>in the</w:delText>
        </w:r>
        <w:r w:rsidR="008D4D1A" w:rsidRPr="003A137D" w:rsidDel="00F8395A">
          <w:rPr>
            <w:color w:val="000000" w:themeColor="text1"/>
          </w:rPr>
          <w:delText xml:space="preserve"> </w:delText>
        </w:r>
        <w:r w:rsidR="00EE7C1F" w:rsidRPr="003A137D" w:rsidDel="00F8395A">
          <w:rPr>
            <w:color w:val="000000" w:themeColor="text1"/>
          </w:rPr>
          <w:delText>between-sample relationships with that obtained from other software (Table II.5).</w:delText>
        </w:r>
        <w:r w:rsidR="006B6D6C" w:rsidRPr="003A137D" w:rsidDel="00F8395A">
          <w:rPr>
            <w:color w:val="000000" w:themeColor="text1"/>
          </w:rPr>
          <w:delText xml:space="preserve"> </w:delText>
        </w:r>
        <w:r w:rsidR="00506F7F" w:rsidRPr="003A137D" w:rsidDel="00F8395A">
          <w:rPr>
            <w:color w:val="000000" w:themeColor="text1"/>
          </w:rPr>
          <w:delText>We further explored the relationships between</w:delText>
        </w:r>
        <w:r w:rsidR="00022714" w:rsidRPr="003A137D" w:rsidDel="00F8395A">
          <w:rPr>
            <w:color w:val="000000" w:themeColor="text1"/>
          </w:rPr>
          <w:delText>-</w:delText>
        </w:r>
        <w:r w:rsidR="00506F7F" w:rsidRPr="003A137D" w:rsidDel="00F8395A">
          <w:rPr>
            <w:color w:val="000000" w:themeColor="text1"/>
          </w:rPr>
          <w:delText xml:space="preserve">samples compare to that of other samples using using hierarchical clustering (Figure 6). </w:delText>
        </w:r>
        <w:r w:rsidR="00571708" w:rsidRPr="003A137D" w:rsidDel="00F8395A">
          <w:rPr>
            <w:color w:val="000000" w:themeColor="text1"/>
          </w:rPr>
          <w:delText xml:space="preserve">Except for the clustering using the Metaphlan3 classification, the classification of rest software has clustered the Rattus samples into two large clusters, first cluster </w:delText>
        </w:r>
        <w:r w:rsidR="00421971" w:rsidRPr="003A137D" w:rsidDel="00F8395A">
          <w:rPr>
            <w:color w:val="000000" w:themeColor="text1"/>
          </w:rPr>
          <w:delText>included</w:delText>
        </w:r>
        <w:r w:rsidR="00571708" w:rsidRPr="003A137D" w:rsidDel="00F8395A">
          <w:rPr>
            <w:color w:val="000000" w:themeColor="text1"/>
          </w:rPr>
          <w:delText xml:space="preserve"> three </w:delText>
        </w:r>
        <w:r w:rsidR="002F7267" w:rsidRPr="003A137D" w:rsidDel="00F8395A">
          <w:rPr>
            <w:color w:val="000000" w:themeColor="text1"/>
          </w:rPr>
          <w:delText>l</w:delText>
        </w:r>
        <w:r w:rsidR="00571708" w:rsidRPr="003A137D" w:rsidDel="00F8395A">
          <w:rPr>
            <w:color w:val="000000" w:themeColor="text1"/>
          </w:rPr>
          <w:delText xml:space="preserve">ung samples (R22.L, R26.L and R27.L) and second cluster with all </w:delText>
        </w:r>
        <w:r w:rsidR="001D3975" w:rsidRPr="003A137D" w:rsidDel="00F8395A">
          <w:rPr>
            <w:color w:val="000000" w:themeColor="text1"/>
          </w:rPr>
          <w:delText xml:space="preserve">the </w:delText>
        </w:r>
        <w:r w:rsidR="00571708" w:rsidRPr="003A137D" w:rsidDel="00F8395A">
          <w:rPr>
            <w:color w:val="000000" w:themeColor="text1"/>
          </w:rPr>
          <w:delText>Kidney and Spleen samples a</w:delText>
        </w:r>
        <w:r w:rsidR="001D3975" w:rsidRPr="003A137D" w:rsidDel="00F8395A">
          <w:rPr>
            <w:color w:val="000000" w:themeColor="text1"/>
          </w:rPr>
          <w:delText>s well as</w:delText>
        </w:r>
        <w:r w:rsidR="00571708" w:rsidRPr="003A137D" w:rsidDel="00F8395A">
          <w:rPr>
            <w:color w:val="000000" w:themeColor="text1"/>
          </w:rPr>
          <w:delText xml:space="preserve"> the Lung sample of Rattus subject R28 (R28.L). However, the smaller clusters formed inside the second cluster varies among software. For example, </w:delText>
        </w:r>
      </w:del>
      <w:del w:id="2003" w:author="Ruijie Xu" w:date="2022-02-01T13:44:00Z">
        <w:r w:rsidR="00571708" w:rsidRPr="003A137D" w:rsidDel="00537B08">
          <w:rPr>
            <w:color w:val="000000" w:themeColor="text1"/>
          </w:rPr>
          <w:delText>Blastn</w:delText>
        </w:r>
      </w:del>
      <w:del w:id="2004" w:author="Ruijie Xu" w:date="2022-02-02T13:37:00Z">
        <w:r w:rsidR="00964EFE" w:rsidRPr="003A137D" w:rsidDel="00F8395A">
          <w:rPr>
            <w:color w:val="000000" w:themeColor="text1"/>
          </w:rPr>
          <w:delText>’s classification</w:delText>
        </w:r>
        <w:r w:rsidR="00571708" w:rsidRPr="003A137D" w:rsidDel="00F8395A">
          <w:rPr>
            <w:color w:val="000000" w:themeColor="text1"/>
          </w:rPr>
          <w:delText xml:space="preserve"> has clustered three Kidney samples (R22</w:delText>
        </w:r>
        <w:r w:rsidR="0069497C" w:rsidRPr="003A137D" w:rsidDel="00F8395A">
          <w:rPr>
            <w:color w:val="000000" w:themeColor="text1"/>
          </w:rPr>
          <w:delText>.K, R26.K, and R27.K) closely with each other before clustered further with other samples. This cluster was only observed in Centrifuge’s clustering</w:delText>
        </w:r>
        <w:r w:rsidR="00ED68FC" w:rsidRPr="003A137D" w:rsidDel="00F8395A">
          <w:rPr>
            <w:color w:val="000000" w:themeColor="text1"/>
          </w:rPr>
          <w:delText>.</w:delText>
        </w:r>
        <w:r w:rsidR="0069497C" w:rsidRPr="003A137D" w:rsidDel="00F8395A">
          <w:rPr>
            <w:color w:val="000000" w:themeColor="text1"/>
          </w:rPr>
          <w:delText xml:space="preserve"> </w:delText>
        </w:r>
        <w:r w:rsidR="00ED68FC" w:rsidRPr="003A137D" w:rsidDel="00F8395A">
          <w:rPr>
            <w:color w:val="000000" w:themeColor="text1"/>
          </w:rPr>
          <w:delText>W</w:delText>
        </w:r>
        <w:r w:rsidR="0069497C" w:rsidRPr="003A137D" w:rsidDel="00F8395A">
          <w:rPr>
            <w:color w:val="000000" w:themeColor="text1"/>
          </w:rPr>
          <w:delText xml:space="preserve">hile in the clustering of other software, these three kidney samples were always clustered closer with other samples before clustered with </w:delText>
        </w:r>
        <w:r w:rsidR="007A3BA3" w:rsidRPr="003A137D" w:rsidDel="00F8395A">
          <w:rPr>
            <w:color w:val="000000" w:themeColor="text1"/>
          </w:rPr>
          <w:delText>each other. For example, in Diamond, CLARK, and CLARK-s, one of the three</w:delText>
        </w:r>
        <w:r w:rsidR="00975C42" w:rsidRPr="003A137D" w:rsidDel="00F8395A">
          <w:rPr>
            <w:color w:val="000000" w:themeColor="text1"/>
          </w:rPr>
          <w:delText xml:space="preserve"> kidney</w:delText>
        </w:r>
        <w:r w:rsidR="007A3BA3" w:rsidRPr="003A137D" w:rsidDel="00F8395A">
          <w:rPr>
            <w:color w:val="000000" w:themeColor="text1"/>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3A137D" w:rsidDel="00F8395A">
          <w:rPr>
            <w:color w:val="000000" w:themeColor="text1"/>
          </w:rPr>
          <w:delText xml:space="preserve">. However, in </w:delText>
        </w:r>
      </w:del>
      <w:del w:id="2005" w:author="Ruijie Xu" w:date="2022-02-01T13:44:00Z">
        <w:r w:rsidR="00C92B68" w:rsidRPr="003A137D" w:rsidDel="00537B08">
          <w:rPr>
            <w:color w:val="000000" w:themeColor="text1"/>
          </w:rPr>
          <w:delText>Blastn</w:delText>
        </w:r>
      </w:del>
      <w:del w:id="2006" w:author="Ruijie Xu" w:date="2022-02-02T13:37:00Z">
        <w:r w:rsidR="00C92B68" w:rsidRPr="003A137D" w:rsidDel="00F8395A">
          <w:rPr>
            <w:color w:val="000000" w:themeColor="text1"/>
          </w:rPr>
          <w:delText xml:space="preserve">’s classification, both R26.S and R27.S was clustered with the rest of the Spleen sample first (R22.S and R28.S) before clustered together with the three Kidney samples. </w:delText>
        </w:r>
      </w:del>
    </w:p>
    <w:p w14:paraId="229C0949" w14:textId="7AB16B6C" w:rsidR="00555CEB" w:rsidRPr="003A137D" w:rsidRDefault="00315E9F">
      <w:pPr>
        <w:spacing w:line="480" w:lineRule="auto"/>
        <w:rPr>
          <w:b/>
          <w:bCs/>
          <w:color w:val="000000" w:themeColor="text1"/>
        </w:rPr>
      </w:pPr>
      <w:r w:rsidRPr="003A137D">
        <w:rPr>
          <w:b/>
          <w:bCs/>
          <w:color w:val="000000" w:themeColor="text1"/>
        </w:rPr>
        <w:t>DA</w:t>
      </w:r>
      <w:r w:rsidR="00172C70" w:rsidRPr="003A137D">
        <w:rPr>
          <w:b/>
          <w:bCs/>
          <w:color w:val="000000" w:themeColor="text1"/>
        </w:rPr>
        <w:t xml:space="preserve"> taxa identification</w:t>
      </w:r>
    </w:p>
    <w:p w14:paraId="22E5D433" w14:textId="6738E604" w:rsidR="009D24B7" w:rsidRDefault="00C41DEE">
      <w:pPr>
        <w:spacing w:line="480" w:lineRule="auto"/>
        <w:rPr>
          <w:ins w:id="2007" w:author="Liliana Salvador" w:date="2022-02-26T17:32:00Z"/>
          <w:color w:val="000000" w:themeColor="text1"/>
        </w:rPr>
      </w:pPr>
      <w:commentRangeStart w:id="2008"/>
      <w:del w:id="2009" w:author="Ruijie Xu" w:date="2022-02-02T13:37:00Z">
        <w:r w:rsidRPr="003A137D" w:rsidDel="005A69D3">
          <w:rPr>
            <w:color w:val="000000" w:themeColor="text1"/>
          </w:rPr>
          <w:delText>We have also identified the</w:delText>
        </w:r>
      </w:del>
      <w:ins w:id="2010" w:author="Ruijie Xu" w:date="2022-02-02T13:37:00Z">
        <w:r w:rsidR="005A69D3">
          <w:rPr>
            <w:color w:val="000000" w:themeColor="text1"/>
          </w:rPr>
          <w:t>The</w:t>
        </w:r>
      </w:ins>
      <w:r w:rsidRPr="003A137D">
        <w:rPr>
          <w:color w:val="000000" w:themeColor="text1"/>
        </w:rPr>
        <w:t xml:space="preserve"> </w:t>
      </w:r>
      <w:r w:rsidR="00315E9F" w:rsidRPr="003A137D">
        <w:rPr>
          <w:color w:val="000000" w:themeColor="text1"/>
        </w:rPr>
        <w:t>DA</w:t>
      </w:r>
      <w:r w:rsidRPr="003A137D">
        <w:rPr>
          <w:color w:val="000000" w:themeColor="text1"/>
        </w:rPr>
        <w:t xml:space="preserve"> taxa</w:t>
      </w:r>
      <w:ins w:id="2011" w:author="Ruijie Xu" w:date="2022-02-02T13:37:00Z">
        <w:r w:rsidR="005A69D3">
          <w:rPr>
            <w:color w:val="000000" w:themeColor="text1"/>
          </w:rPr>
          <w:t>, which are the microbial taxa that a</w:t>
        </w:r>
      </w:ins>
      <w:ins w:id="2012" w:author="Ruijie Xu" w:date="2022-02-02T13:38:00Z">
        <w:r w:rsidR="005A69D3">
          <w:rPr>
            <w:color w:val="000000" w:themeColor="text1"/>
          </w:rPr>
          <w:t>re significantly different in abundance between two groups of samples, were identified</w:t>
        </w:r>
      </w:ins>
      <w:r w:rsidRPr="003A137D">
        <w:rPr>
          <w:color w:val="000000" w:themeColor="text1"/>
        </w:rPr>
        <w:t xml:space="preserve"> between the samples of different tissues</w:t>
      </w:r>
      <w:ins w:id="2013" w:author="Ruijie Xu" w:date="2022-02-02T13:38:00Z">
        <w:r w:rsidR="005A69D3">
          <w:rPr>
            <w:color w:val="000000" w:themeColor="text1"/>
          </w:rPr>
          <w:t xml:space="preserve"> </w:t>
        </w:r>
        <w:proofErr w:type="spellStart"/>
        <w:r w:rsidR="005A69D3">
          <w:rPr>
            <w:color w:val="000000" w:themeColor="text1"/>
          </w:rPr>
          <w:t>pairwisely</w:t>
        </w:r>
      </w:ins>
      <w:proofErr w:type="spellEnd"/>
      <w:r w:rsidRPr="003A137D">
        <w:rPr>
          <w:color w:val="000000" w:themeColor="text1"/>
        </w:rPr>
        <w:t xml:space="preserve">. </w:t>
      </w:r>
      <w:commentRangeEnd w:id="2008"/>
      <w:r w:rsidR="00197BBC">
        <w:rPr>
          <w:rStyle w:val="CommentReference"/>
        </w:rPr>
        <w:commentReference w:id="2008"/>
      </w:r>
      <w:r w:rsidR="00165BF9" w:rsidRPr="003A137D">
        <w:rPr>
          <w:color w:val="000000" w:themeColor="text1"/>
        </w:rPr>
        <w:t xml:space="preserve">The microbial communities of the lung samples </w:t>
      </w:r>
      <w:commentRangeStart w:id="2014"/>
      <w:r w:rsidR="00165BF9" w:rsidRPr="003A137D">
        <w:rPr>
          <w:color w:val="000000" w:themeColor="text1"/>
        </w:rPr>
        <w:t xml:space="preserve">were found </w:t>
      </w:r>
      <w:r w:rsidR="00965421" w:rsidRPr="003A137D">
        <w:rPr>
          <w:color w:val="000000" w:themeColor="text1"/>
        </w:rPr>
        <w:t xml:space="preserve">most </w:t>
      </w:r>
      <w:r w:rsidR="00165BF9" w:rsidRPr="003A137D">
        <w:rPr>
          <w:color w:val="000000" w:themeColor="text1"/>
        </w:rPr>
        <w:t xml:space="preserve">distinctive </w:t>
      </w:r>
      <w:commentRangeEnd w:id="2014"/>
      <w:r w:rsidR="00A92FC0">
        <w:rPr>
          <w:rStyle w:val="CommentReference"/>
        </w:rPr>
        <w:commentReference w:id="2014"/>
      </w:r>
      <w:r w:rsidR="00165BF9" w:rsidRPr="003A137D">
        <w:rPr>
          <w:color w:val="000000" w:themeColor="text1"/>
        </w:rPr>
        <w:t xml:space="preserve">from that of spleen and kidney samples </w:t>
      </w:r>
      <w:commentRangeStart w:id="2015"/>
      <w:r w:rsidR="00165BF9" w:rsidRPr="003A137D">
        <w:rPr>
          <w:color w:val="000000" w:themeColor="text1"/>
        </w:rPr>
        <w:t xml:space="preserve">despite the differences in the classification results </w:t>
      </w:r>
      <w:r w:rsidR="00165BF9" w:rsidRPr="003A137D">
        <w:rPr>
          <w:color w:val="000000" w:themeColor="text1"/>
        </w:rPr>
        <w:lastRenderedPageBreak/>
        <w:t>reported by different software</w:t>
      </w:r>
      <w:commentRangeEnd w:id="2015"/>
      <w:r w:rsidR="00A92FC0">
        <w:rPr>
          <w:rStyle w:val="CommentReference"/>
        </w:rPr>
        <w:commentReference w:id="2015"/>
      </w:r>
      <w:r w:rsidR="002F4BCE" w:rsidRPr="003A137D">
        <w:rPr>
          <w:color w:val="000000" w:themeColor="text1"/>
        </w:rPr>
        <w:t xml:space="preserve">. </w:t>
      </w:r>
      <w:commentRangeStart w:id="2016"/>
      <w:r w:rsidR="002F4BCE" w:rsidRPr="003A137D">
        <w:rPr>
          <w:color w:val="000000" w:themeColor="text1"/>
        </w:rPr>
        <w:t xml:space="preserve">Therefore, we have </w:t>
      </w:r>
      <w:r w:rsidR="00C332D9" w:rsidRPr="003A137D">
        <w:rPr>
          <w:color w:val="000000" w:themeColor="text1"/>
        </w:rPr>
        <w:t xml:space="preserve">started with </w:t>
      </w:r>
      <w:r w:rsidR="002F4BCE" w:rsidRPr="003A137D">
        <w:rPr>
          <w:color w:val="000000" w:themeColor="text1"/>
        </w:rPr>
        <w:t>identif</w:t>
      </w:r>
      <w:r w:rsidR="00C332D9" w:rsidRPr="003A137D">
        <w:rPr>
          <w:color w:val="000000" w:themeColor="text1"/>
        </w:rPr>
        <w:t>y</w:t>
      </w:r>
      <w:r w:rsidR="002F4BCE" w:rsidRPr="003A137D">
        <w:rPr>
          <w:color w:val="000000" w:themeColor="text1"/>
        </w:rPr>
        <w:t xml:space="preserve"> the </w:t>
      </w:r>
      <w:r w:rsidR="00315E9F" w:rsidRPr="003A137D">
        <w:rPr>
          <w:color w:val="000000" w:themeColor="text1"/>
        </w:rPr>
        <w:t>DA</w:t>
      </w:r>
      <w:r w:rsidR="002F4BCE" w:rsidRPr="003A137D">
        <w:rPr>
          <w:color w:val="000000" w:themeColor="text1"/>
        </w:rPr>
        <w:t xml:space="preserve"> taxa between the lung samples and the kidney samples. </w:t>
      </w:r>
      <w:commentRangeEnd w:id="2016"/>
      <w:r w:rsidR="00A92FC0">
        <w:rPr>
          <w:rStyle w:val="CommentReference"/>
        </w:rPr>
        <w:commentReference w:id="2016"/>
      </w:r>
    </w:p>
    <w:p w14:paraId="0CDD276F" w14:textId="58C9DCAD" w:rsidR="00070E2B" w:rsidRPr="00070E2B" w:rsidRDefault="00070E2B">
      <w:pPr>
        <w:spacing w:line="480" w:lineRule="auto"/>
        <w:rPr>
          <w:color w:val="000000" w:themeColor="text1"/>
          <w:u w:val="single"/>
          <w:rPrChange w:id="2017" w:author="Liliana Salvador" w:date="2022-02-26T17:32:00Z">
            <w:rPr>
              <w:color w:val="000000" w:themeColor="text1"/>
            </w:rPr>
          </w:rPrChange>
        </w:rPr>
      </w:pPr>
      <w:ins w:id="2018" w:author="Liliana Salvador" w:date="2022-02-26T17:32:00Z">
        <w:r w:rsidRPr="00070E2B">
          <w:rPr>
            <w:color w:val="000000" w:themeColor="text1"/>
            <w:u w:val="single"/>
            <w:rPrChange w:id="2019" w:author="Liliana Salvador" w:date="2022-02-26T17:32:00Z">
              <w:rPr>
                <w:color w:val="000000" w:themeColor="text1"/>
              </w:rPr>
            </w:rPrChange>
          </w:rPr>
          <w:t>Lung and kidney sample comparison</w:t>
        </w:r>
      </w:ins>
    </w:p>
    <w:p w14:paraId="7226EB0E" w14:textId="77777777" w:rsidR="002073EC" w:rsidRDefault="00235870" w:rsidP="00B90087">
      <w:pPr>
        <w:spacing w:line="480" w:lineRule="auto"/>
        <w:rPr>
          <w:ins w:id="2020" w:author="Liliana Salvador" w:date="2022-02-26T17:30:00Z"/>
          <w:color w:val="000000" w:themeColor="text1"/>
        </w:rPr>
      </w:pPr>
      <w:r w:rsidRPr="003A137D">
        <w:rPr>
          <w:color w:val="000000" w:themeColor="text1"/>
        </w:rPr>
        <w:t>Since Metaphlan3 wa</w:t>
      </w:r>
      <w:ins w:id="2021" w:author="Liliana Salvador" w:date="2022-02-26T17:11:00Z">
        <w:r w:rsidR="00582025">
          <w:rPr>
            <w:color w:val="000000" w:themeColor="text1"/>
          </w:rPr>
          <w:t>s</w:t>
        </w:r>
      </w:ins>
      <w:del w:id="2022" w:author="Liliana Salvador" w:date="2022-02-26T17:11:00Z">
        <w:r w:rsidRPr="003A137D" w:rsidDel="00582025">
          <w:rPr>
            <w:color w:val="000000" w:themeColor="text1"/>
          </w:rPr>
          <w:delText>n</w:delText>
        </w:r>
      </w:del>
      <w:r w:rsidRPr="003A137D">
        <w:rPr>
          <w:color w:val="000000" w:themeColor="text1"/>
        </w:rPr>
        <w:t xml:space="preserve"> not able to classify </w:t>
      </w:r>
      <w:commentRangeStart w:id="2023"/>
      <w:r w:rsidRPr="003A137D">
        <w:rPr>
          <w:color w:val="000000" w:themeColor="text1"/>
        </w:rPr>
        <w:t>2 lung samples and 2 kidney samples</w:t>
      </w:r>
      <w:commentRangeEnd w:id="2023"/>
      <w:r w:rsidR="00B911C3">
        <w:rPr>
          <w:rStyle w:val="CommentReference"/>
        </w:rPr>
        <w:commentReference w:id="2023"/>
      </w:r>
      <w:r w:rsidRPr="003A137D">
        <w:rPr>
          <w:color w:val="000000" w:themeColor="text1"/>
        </w:rPr>
        <w:t xml:space="preserve">, we </w:t>
      </w:r>
      <w:del w:id="2024" w:author="Liliana Salvador" w:date="2022-02-26T16:53:00Z">
        <w:r w:rsidRPr="003A137D" w:rsidDel="00A92FC0">
          <w:rPr>
            <w:color w:val="000000" w:themeColor="text1"/>
          </w:rPr>
          <w:delText xml:space="preserve">will </w:delText>
        </w:r>
      </w:del>
      <w:r w:rsidRPr="003A137D">
        <w:rPr>
          <w:color w:val="000000" w:themeColor="text1"/>
        </w:rPr>
        <w:t>exclude</w:t>
      </w:r>
      <w:ins w:id="2025" w:author="Liliana Salvador" w:date="2022-02-26T16:53:00Z">
        <w:r w:rsidR="00A92FC0">
          <w:rPr>
            <w:color w:val="000000" w:themeColor="text1"/>
          </w:rPr>
          <w:t xml:space="preserve">d </w:t>
        </w:r>
      </w:ins>
      <w:del w:id="2026" w:author="Liliana Salvador" w:date="2022-02-26T16:53:00Z">
        <w:r w:rsidRPr="003A137D" w:rsidDel="00A92FC0">
          <w:rPr>
            <w:color w:val="000000" w:themeColor="text1"/>
          </w:rPr>
          <w:delText xml:space="preserve"> </w:delText>
        </w:r>
      </w:del>
      <w:r w:rsidRPr="003A137D">
        <w:rPr>
          <w:color w:val="000000" w:themeColor="text1"/>
        </w:rPr>
        <w:t xml:space="preserve">the </w:t>
      </w:r>
      <w:ins w:id="2027" w:author="Liliana Salvador" w:date="2022-02-26T16:53:00Z">
        <w:r w:rsidR="00A92FC0" w:rsidRPr="003A137D">
          <w:rPr>
            <w:color w:val="000000" w:themeColor="text1"/>
          </w:rPr>
          <w:t>Metaphlan3</w:t>
        </w:r>
        <w:r w:rsidR="00A92FC0">
          <w:rPr>
            <w:color w:val="000000" w:themeColor="text1"/>
          </w:rPr>
          <w:t xml:space="preserve"> </w:t>
        </w:r>
      </w:ins>
      <w:r w:rsidRPr="003A137D">
        <w:rPr>
          <w:color w:val="000000" w:themeColor="text1"/>
        </w:rPr>
        <w:t xml:space="preserve">classification </w:t>
      </w:r>
      <w:del w:id="2028" w:author="Liliana Salvador" w:date="2022-02-26T16:53:00Z">
        <w:r w:rsidRPr="003A137D" w:rsidDel="00A92FC0">
          <w:rPr>
            <w:color w:val="000000" w:themeColor="text1"/>
          </w:rPr>
          <w:delText xml:space="preserve">analyses of Metaphlan3 </w:delText>
        </w:r>
      </w:del>
      <w:r w:rsidRPr="003A137D">
        <w:rPr>
          <w:color w:val="000000" w:themeColor="text1"/>
        </w:rPr>
        <w:t xml:space="preserve">from this analysis. </w:t>
      </w:r>
    </w:p>
    <w:p w14:paraId="6E4997A2" w14:textId="6AC75ED4" w:rsidR="002073EC" w:rsidRPr="002073EC" w:rsidRDefault="002073EC" w:rsidP="00B90087">
      <w:pPr>
        <w:spacing w:line="480" w:lineRule="auto"/>
        <w:rPr>
          <w:ins w:id="2029" w:author="Liliana Salvador" w:date="2022-02-26T17:30:00Z"/>
          <w:i/>
          <w:color w:val="000000" w:themeColor="text1"/>
          <w:rPrChange w:id="2030" w:author="Liliana Salvador" w:date="2022-02-26T17:30:00Z">
            <w:rPr>
              <w:ins w:id="2031" w:author="Liliana Salvador" w:date="2022-02-26T17:30:00Z"/>
              <w:color w:val="000000" w:themeColor="text1"/>
            </w:rPr>
          </w:rPrChange>
        </w:rPr>
      </w:pPr>
      <w:ins w:id="2032" w:author="Liliana Salvador" w:date="2022-02-26T17:30:00Z">
        <w:r w:rsidRPr="002073EC">
          <w:rPr>
            <w:i/>
            <w:color w:val="000000" w:themeColor="text1"/>
            <w:rPrChange w:id="2033" w:author="Liliana Salvador" w:date="2022-02-26T17:30:00Z">
              <w:rPr>
                <w:color w:val="000000" w:themeColor="text1"/>
              </w:rPr>
            </w:rPrChange>
          </w:rPr>
          <w:t>Species</w:t>
        </w:r>
      </w:ins>
      <w:ins w:id="2034" w:author="Liliana Salvador" w:date="2022-02-26T17:31:00Z">
        <w:r>
          <w:rPr>
            <w:i/>
            <w:color w:val="000000" w:themeColor="text1"/>
          </w:rPr>
          <w:t xml:space="preserve"> level</w:t>
        </w:r>
      </w:ins>
    </w:p>
    <w:p w14:paraId="2100473B" w14:textId="77777777" w:rsidR="002073EC" w:rsidRDefault="0096700B" w:rsidP="00B90087">
      <w:pPr>
        <w:spacing w:line="480" w:lineRule="auto"/>
        <w:rPr>
          <w:ins w:id="2035" w:author="Liliana Salvador" w:date="2022-02-26T17:31:00Z"/>
          <w:color w:val="000000" w:themeColor="text1"/>
        </w:rPr>
      </w:pPr>
      <w:r w:rsidRPr="003A137D">
        <w:rPr>
          <w:color w:val="000000" w:themeColor="text1"/>
        </w:rPr>
        <w:t xml:space="preserve">At the species level, the number of </w:t>
      </w:r>
      <w:r w:rsidR="00315E9F" w:rsidRPr="003A137D">
        <w:rPr>
          <w:color w:val="000000" w:themeColor="text1"/>
        </w:rPr>
        <w:t>DA</w:t>
      </w:r>
      <w:r w:rsidRPr="003A137D">
        <w:rPr>
          <w:color w:val="000000" w:themeColor="text1"/>
        </w:rPr>
        <w:t xml:space="preserve"> taxon </w:t>
      </w:r>
      <w:r w:rsidR="00235870" w:rsidRPr="003A137D">
        <w:rPr>
          <w:color w:val="000000" w:themeColor="text1"/>
        </w:rPr>
        <w:t xml:space="preserve">identified using the classification results of different software ranges from </w:t>
      </w:r>
      <w:r w:rsidR="006B6D6C" w:rsidRPr="003A137D">
        <w:rPr>
          <w:color w:val="000000" w:themeColor="text1"/>
        </w:rPr>
        <w:t>10</w:t>
      </w:r>
      <w:r w:rsidR="00235870" w:rsidRPr="003A137D">
        <w:rPr>
          <w:color w:val="000000" w:themeColor="text1"/>
        </w:rPr>
        <w:t xml:space="preserve"> (Diamond) to 596 (Centrifuge)</w:t>
      </w:r>
      <w:ins w:id="2036" w:author="Ruijie Xu" w:date="2022-02-03T12:30:00Z">
        <w:r w:rsidR="00F83C0B">
          <w:rPr>
            <w:color w:val="000000" w:themeColor="text1"/>
          </w:rPr>
          <w:t xml:space="preserve"> (Table SII.7</w:t>
        </w:r>
      </w:ins>
      <w:ins w:id="2037" w:author="Ruijie Xu" w:date="2022-02-03T12:31:00Z">
        <w:r w:rsidR="005901EC">
          <w:rPr>
            <w:color w:val="000000" w:themeColor="text1"/>
          </w:rPr>
          <w:t xml:space="preserve">, Figure </w:t>
        </w:r>
      </w:ins>
      <w:ins w:id="2038" w:author="Ruijie Xu" w:date="2022-02-03T12:55:00Z">
        <w:r w:rsidR="004A2C21">
          <w:rPr>
            <w:color w:val="000000" w:themeColor="text1"/>
          </w:rPr>
          <w:t>5</w:t>
        </w:r>
      </w:ins>
      <w:ins w:id="2039" w:author="Ruijie Xu" w:date="2022-02-03T12:31:00Z">
        <w:r w:rsidR="005901EC">
          <w:rPr>
            <w:color w:val="000000" w:themeColor="text1"/>
          </w:rPr>
          <w:t>a</w:t>
        </w:r>
      </w:ins>
      <w:ins w:id="2040" w:author="Ruijie Xu" w:date="2022-02-03T12:30:00Z">
        <w:r w:rsidR="00F83C0B">
          <w:rPr>
            <w:color w:val="000000" w:themeColor="text1"/>
          </w:rPr>
          <w:t>)</w:t>
        </w:r>
      </w:ins>
      <w:r w:rsidR="005B42B5" w:rsidRPr="003A137D">
        <w:rPr>
          <w:color w:val="000000" w:themeColor="text1"/>
        </w:rPr>
        <w:t xml:space="preserve">, </w:t>
      </w:r>
      <w:r w:rsidR="00E7377F" w:rsidRPr="003A137D">
        <w:rPr>
          <w:color w:val="000000" w:themeColor="text1"/>
        </w:rPr>
        <w:t xml:space="preserve">with more </w:t>
      </w:r>
      <w:r w:rsidR="00634366" w:rsidRPr="003A137D">
        <w:rPr>
          <w:color w:val="000000" w:themeColor="text1"/>
        </w:rPr>
        <w:t xml:space="preserve">taxa significantly higher in abundance in the Kidney samples than </w:t>
      </w:r>
      <w:del w:id="2041" w:author="Liliana Salvador" w:date="2022-02-26T17:17:00Z">
        <w:r w:rsidR="00634366" w:rsidRPr="003A137D" w:rsidDel="00B911C3">
          <w:rPr>
            <w:color w:val="000000" w:themeColor="text1"/>
          </w:rPr>
          <w:delText>that of</w:delText>
        </w:r>
      </w:del>
      <w:ins w:id="2042" w:author="Liliana Salvador" w:date="2022-02-26T17:17:00Z">
        <w:r w:rsidR="00B911C3">
          <w:rPr>
            <w:color w:val="000000" w:themeColor="text1"/>
          </w:rPr>
          <w:t>in the</w:t>
        </w:r>
      </w:ins>
      <w:r w:rsidR="00634366" w:rsidRPr="003A137D">
        <w:rPr>
          <w:color w:val="000000" w:themeColor="text1"/>
        </w:rPr>
        <w:t xml:space="preserve"> Lung samples </w:t>
      </w:r>
      <w:del w:id="2043" w:author="Liliana Salvador" w:date="2022-02-26T17:18:00Z">
        <w:r w:rsidR="00554EEE" w:rsidRPr="003A137D" w:rsidDel="00B911C3">
          <w:rPr>
            <w:color w:val="000000" w:themeColor="text1"/>
          </w:rPr>
          <w:delText xml:space="preserve">with </w:delText>
        </w:r>
      </w:del>
      <w:ins w:id="2044" w:author="Liliana Salvador" w:date="2022-02-26T17:18:00Z">
        <w:r w:rsidR="00B911C3">
          <w:rPr>
            <w:color w:val="000000" w:themeColor="text1"/>
          </w:rPr>
          <w:t>for</w:t>
        </w:r>
        <w:r w:rsidR="00B911C3" w:rsidRPr="003A137D">
          <w:rPr>
            <w:color w:val="000000" w:themeColor="text1"/>
          </w:rPr>
          <w:t xml:space="preserve"> </w:t>
        </w:r>
      </w:ins>
      <w:r w:rsidR="00554EEE" w:rsidRPr="003A137D">
        <w:rPr>
          <w:color w:val="000000" w:themeColor="text1"/>
        </w:rPr>
        <w:t>all software’</w:t>
      </w:r>
      <w:del w:id="2045" w:author="Liliana Salvador" w:date="2022-02-26T17:18:00Z">
        <w:r w:rsidR="00554EEE" w:rsidRPr="003A137D" w:rsidDel="00B911C3">
          <w:rPr>
            <w:color w:val="000000" w:themeColor="text1"/>
          </w:rPr>
          <w:delText>s</w:delText>
        </w:r>
      </w:del>
      <w:r w:rsidR="00554EEE" w:rsidRPr="003A137D">
        <w:rPr>
          <w:color w:val="000000" w:themeColor="text1"/>
        </w:rPr>
        <w:t xml:space="preserve"> classification</w:t>
      </w:r>
      <w:r w:rsidR="00152FFB" w:rsidRPr="003A137D">
        <w:rPr>
          <w:color w:val="000000" w:themeColor="text1"/>
        </w:rPr>
        <w:t xml:space="preserve">s </w:t>
      </w:r>
      <w:r w:rsidR="00634366" w:rsidRPr="003A137D">
        <w:rPr>
          <w:color w:val="000000" w:themeColor="text1"/>
        </w:rPr>
        <w:t xml:space="preserve">(Figure </w:t>
      </w:r>
      <w:del w:id="2046" w:author="Ruijie Xu" w:date="2022-02-03T12:31:00Z">
        <w:r w:rsidR="00634366" w:rsidRPr="003A137D" w:rsidDel="00F83C0B">
          <w:rPr>
            <w:color w:val="000000" w:themeColor="text1"/>
          </w:rPr>
          <w:delText>S</w:delText>
        </w:r>
      </w:del>
      <w:ins w:id="2047" w:author="Ruijie Xu" w:date="2022-02-03T12:55:00Z">
        <w:r w:rsidR="004A2C21">
          <w:rPr>
            <w:color w:val="000000" w:themeColor="text1"/>
          </w:rPr>
          <w:t>5</w:t>
        </w:r>
      </w:ins>
      <w:ins w:id="2048" w:author="Ruijie Xu" w:date="2022-02-03T12:31:00Z">
        <w:r w:rsidR="005901EC">
          <w:rPr>
            <w:color w:val="000000" w:themeColor="text1"/>
          </w:rPr>
          <w:t>b</w:t>
        </w:r>
      </w:ins>
      <w:del w:id="2049" w:author="Ruijie Xu" w:date="2022-02-03T12:31:00Z">
        <w:r w:rsidR="00634366" w:rsidRPr="003A137D" w:rsidDel="00F83C0B">
          <w:rPr>
            <w:color w:val="000000" w:themeColor="text1"/>
          </w:rPr>
          <w:delText>2</w:delText>
        </w:r>
      </w:del>
      <w:r w:rsidR="00634366" w:rsidRPr="003A137D">
        <w:rPr>
          <w:color w:val="000000" w:themeColor="text1"/>
        </w:rPr>
        <w:t>)</w:t>
      </w:r>
      <w:r w:rsidR="005B42B5" w:rsidRPr="003A137D">
        <w:rPr>
          <w:color w:val="000000" w:themeColor="text1"/>
        </w:rPr>
        <w:t xml:space="preserve">. </w:t>
      </w:r>
      <w:r w:rsidR="00732AFC" w:rsidRPr="003A137D">
        <w:rPr>
          <w:color w:val="000000" w:themeColor="text1"/>
        </w:rPr>
        <w:t>F</w:t>
      </w:r>
      <w:r w:rsidR="00152FFB" w:rsidRPr="003A137D">
        <w:rPr>
          <w:color w:val="000000" w:themeColor="text1"/>
        </w:rPr>
        <w:t>ive</w:t>
      </w:r>
      <w:r w:rsidR="009B23F5" w:rsidRPr="003A137D">
        <w:rPr>
          <w:color w:val="000000" w:themeColor="text1"/>
        </w:rPr>
        <w:t xml:space="preserve"> significantly abundant species </w:t>
      </w:r>
      <w:del w:id="2050" w:author="Liliana Salvador" w:date="2022-02-26T17:20:00Z">
        <w:r w:rsidR="009B23F5" w:rsidRPr="003A137D" w:rsidDel="00B911C3">
          <w:rPr>
            <w:color w:val="000000" w:themeColor="text1"/>
          </w:rPr>
          <w:delText>w</w:delText>
        </w:r>
      </w:del>
      <w:del w:id="2051" w:author="Liliana Salvador" w:date="2022-02-26T17:18:00Z">
        <w:r w:rsidR="009B23F5" w:rsidRPr="003A137D" w:rsidDel="00B911C3">
          <w:rPr>
            <w:color w:val="000000" w:themeColor="text1"/>
          </w:rPr>
          <w:delText>as</w:delText>
        </w:r>
      </w:del>
      <w:del w:id="2052" w:author="Liliana Salvador" w:date="2022-02-26T17:20:00Z">
        <w:r w:rsidR="009B23F5" w:rsidRPr="003A137D" w:rsidDel="00B911C3">
          <w:rPr>
            <w:color w:val="000000" w:themeColor="text1"/>
          </w:rPr>
          <w:delText xml:space="preserve"> found </w:delText>
        </w:r>
      </w:del>
      <w:del w:id="2053" w:author="Liliana Salvador" w:date="2022-02-26T17:19:00Z">
        <w:r w:rsidR="009B23F5" w:rsidRPr="003A137D" w:rsidDel="00B911C3">
          <w:rPr>
            <w:color w:val="000000" w:themeColor="text1"/>
          </w:rPr>
          <w:delText xml:space="preserve">shared by the classification results of </w:delText>
        </w:r>
      </w:del>
      <w:del w:id="2054" w:author="Liliana Salvador" w:date="2022-02-26T17:20:00Z">
        <w:r w:rsidR="009B23F5" w:rsidRPr="003A137D" w:rsidDel="00B911C3">
          <w:rPr>
            <w:color w:val="000000" w:themeColor="text1"/>
          </w:rPr>
          <w:delText>all software</w:delText>
        </w:r>
        <w:r w:rsidR="00152FFB" w:rsidRPr="003A137D" w:rsidDel="00B911C3">
          <w:rPr>
            <w:color w:val="000000" w:themeColor="text1"/>
          </w:rPr>
          <w:delText xml:space="preserve"> </w:delText>
        </w:r>
      </w:del>
      <w:r w:rsidR="00152FFB" w:rsidRPr="003A137D">
        <w:rPr>
          <w:color w:val="000000" w:themeColor="text1"/>
        </w:rPr>
        <w:t>(</w:t>
      </w:r>
      <w:r w:rsidR="00152FFB" w:rsidRPr="003A137D">
        <w:rPr>
          <w:i/>
          <w:iCs/>
          <w:color w:val="000000" w:themeColor="text1"/>
        </w:rPr>
        <w:t xml:space="preserve">Bordetella </w:t>
      </w:r>
      <w:proofErr w:type="spellStart"/>
      <w:r w:rsidR="00152FFB" w:rsidRPr="003A137D">
        <w:rPr>
          <w:i/>
          <w:iCs/>
          <w:color w:val="000000" w:themeColor="text1"/>
        </w:rPr>
        <w:t>pseudohinzii</w:t>
      </w:r>
      <w:proofErr w:type="spellEnd"/>
      <w:r w:rsidR="00152FFB" w:rsidRPr="003A137D">
        <w:rPr>
          <w:color w:val="000000" w:themeColor="text1"/>
        </w:rPr>
        <w:t xml:space="preserve">, </w:t>
      </w:r>
      <w:r w:rsidR="00BF5DC4" w:rsidRPr="003A137D">
        <w:rPr>
          <w:i/>
          <w:iCs/>
          <w:color w:val="000000" w:themeColor="text1"/>
        </w:rPr>
        <w:t xml:space="preserve">Bordetella </w:t>
      </w:r>
      <w:proofErr w:type="spellStart"/>
      <w:r w:rsidR="00BF5DC4" w:rsidRPr="003A137D">
        <w:rPr>
          <w:i/>
          <w:iCs/>
          <w:color w:val="000000" w:themeColor="text1"/>
        </w:rPr>
        <w:t>bronchiseptica</w:t>
      </w:r>
      <w:proofErr w:type="spellEnd"/>
      <w:r w:rsidR="00BF5DC4" w:rsidRPr="003A137D">
        <w:rPr>
          <w:color w:val="000000" w:themeColor="text1"/>
        </w:rPr>
        <w:t xml:space="preserve">, </w:t>
      </w:r>
      <w:del w:id="2055" w:author="Ruijie Xu" w:date="2022-02-02T11:02:00Z">
        <w:r w:rsidR="00152FFB" w:rsidRPr="003A137D" w:rsidDel="00463AA7">
          <w:rPr>
            <w:i/>
            <w:iCs/>
            <w:color w:val="000000" w:themeColor="text1"/>
          </w:rPr>
          <w:delText>Leptospira</w:delText>
        </w:r>
      </w:del>
      <w:ins w:id="2056"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interrogans</w:t>
      </w:r>
      <w:proofErr w:type="spellEnd"/>
      <w:r w:rsidR="00152FFB" w:rsidRPr="003A137D">
        <w:rPr>
          <w:color w:val="000000" w:themeColor="text1"/>
        </w:rPr>
        <w:t xml:space="preserve">, </w:t>
      </w:r>
      <w:del w:id="2057" w:author="Ruijie Xu" w:date="2022-02-02T11:02:00Z">
        <w:r w:rsidR="00152FFB" w:rsidRPr="003A137D" w:rsidDel="00463AA7">
          <w:rPr>
            <w:i/>
            <w:iCs/>
            <w:color w:val="000000" w:themeColor="text1"/>
          </w:rPr>
          <w:delText>Leptospira</w:delText>
        </w:r>
      </w:del>
      <w:ins w:id="2058"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borgpeterseni</w:t>
      </w:r>
      <w:proofErr w:type="spellEnd"/>
      <w:r w:rsidR="00152FFB" w:rsidRPr="003A137D">
        <w:rPr>
          <w:color w:val="000000" w:themeColor="text1"/>
        </w:rPr>
        <w:t xml:space="preserve">, </w:t>
      </w:r>
      <w:r w:rsidR="00BF5DC4" w:rsidRPr="003A137D">
        <w:rPr>
          <w:color w:val="000000" w:themeColor="text1"/>
        </w:rPr>
        <w:t xml:space="preserve">and </w:t>
      </w:r>
      <w:bookmarkStart w:id="2059" w:name="OLE_LINK191"/>
      <w:bookmarkStart w:id="2060" w:name="OLE_LINK192"/>
      <w:proofErr w:type="spellStart"/>
      <w:r w:rsidR="001211FD" w:rsidRPr="003A137D">
        <w:rPr>
          <w:i/>
          <w:iCs/>
          <w:color w:val="000000" w:themeColor="text1"/>
        </w:rPr>
        <w:t>Mycoplasm</w:t>
      </w:r>
      <w:proofErr w:type="spellEnd"/>
      <w:r w:rsidR="001211FD" w:rsidRPr="003A137D">
        <w:rPr>
          <w:i/>
          <w:iCs/>
          <w:color w:val="000000" w:themeColor="text1"/>
        </w:rPr>
        <w:t xml:space="preserve"> </w:t>
      </w:r>
      <w:proofErr w:type="spellStart"/>
      <w:r w:rsidR="001211FD" w:rsidRPr="003A137D">
        <w:rPr>
          <w:i/>
          <w:iCs/>
          <w:color w:val="000000" w:themeColor="text1"/>
        </w:rPr>
        <w:t>pulmonis</w:t>
      </w:r>
      <w:bookmarkEnd w:id="2059"/>
      <w:bookmarkEnd w:id="2060"/>
      <w:proofErr w:type="spellEnd"/>
      <w:r w:rsidR="00152FFB" w:rsidRPr="003A137D">
        <w:rPr>
          <w:color w:val="000000" w:themeColor="text1"/>
        </w:rPr>
        <w:t>)</w:t>
      </w:r>
      <w:ins w:id="2061" w:author="Ruijie Xu" w:date="2022-02-03T12:32:00Z">
        <w:r w:rsidR="005901EC">
          <w:rPr>
            <w:color w:val="000000" w:themeColor="text1"/>
          </w:rPr>
          <w:t xml:space="preserve"> </w:t>
        </w:r>
      </w:ins>
      <w:ins w:id="2062" w:author="Liliana Salvador" w:date="2022-02-26T17:20:00Z">
        <w:r w:rsidR="00B911C3" w:rsidRPr="003A137D">
          <w:rPr>
            <w:color w:val="000000" w:themeColor="text1"/>
          </w:rPr>
          <w:t>w</w:t>
        </w:r>
        <w:r w:rsidR="00B911C3">
          <w:rPr>
            <w:color w:val="000000" w:themeColor="text1"/>
          </w:rPr>
          <w:t>ere</w:t>
        </w:r>
        <w:r w:rsidR="00B911C3" w:rsidRPr="003A137D">
          <w:rPr>
            <w:color w:val="000000" w:themeColor="text1"/>
          </w:rPr>
          <w:t xml:space="preserve"> found </w:t>
        </w:r>
        <w:r w:rsidR="00B911C3">
          <w:rPr>
            <w:color w:val="000000" w:themeColor="text1"/>
          </w:rPr>
          <w:t xml:space="preserve">by </w:t>
        </w:r>
        <w:r w:rsidR="00B911C3" w:rsidRPr="003A137D">
          <w:rPr>
            <w:color w:val="000000" w:themeColor="text1"/>
          </w:rPr>
          <w:t xml:space="preserve">all software </w:t>
        </w:r>
      </w:ins>
      <w:ins w:id="2063" w:author="Ruijie Xu" w:date="2022-02-03T12:32:00Z">
        <w:r w:rsidR="005901EC">
          <w:rPr>
            <w:color w:val="000000" w:themeColor="text1"/>
          </w:rPr>
          <w:t>(Table SII.7)</w:t>
        </w:r>
      </w:ins>
      <w:r w:rsidR="00692F18" w:rsidRPr="003A137D">
        <w:rPr>
          <w:color w:val="000000" w:themeColor="text1"/>
        </w:rPr>
        <w:t xml:space="preserve">. </w:t>
      </w:r>
      <w:r w:rsidR="00B17D5A" w:rsidRPr="003A137D">
        <w:rPr>
          <w:color w:val="000000" w:themeColor="text1"/>
        </w:rPr>
        <w:t>Kaiju</w:t>
      </w:r>
      <w:r w:rsidR="00692F18" w:rsidRPr="003A137D">
        <w:rPr>
          <w:color w:val="000000" w:themeColor="text1"/>
        </w:rPr>
        <w:t xml:space="preserve">, </w:t>
      </w:r>
      <w:r w:rsidR="00C30C63" w:rsidRPr="003A137D">
        <w:rPr>
          <w:color w:val="000000" w:themeColor="text1"/>
        </w:rPr>
        <w:t>Centrifuge</w:t>
      </w:r>
      <w:r w:rsidR="00692F18" w:rsidRPr="003A137D">
        <w:rPr>
          <w:color w:val="000000" w:themeColor="text1"/>
        </w:rPr>
        <w:t xml:space="preserve">, </w:t>
      </w:r>
      <w:commentRangeStart w:id="2064"/>
      <w:ins w:id="2065" w:author="Liliana Salvador" w:date="2022-02-26T17:20:00Z">
        <w:r w:rsidR="00B911C3">
          <w:rPr>
            <w:color w:val="000000" w:themeColor="text1"/>
          </w:rPr>
          <w:t xml:space="preserve">and </w:t>
        </w:r>
      </w:ins>
      <w:del w:id="2066" w:author="Ruijie Xu" w:date="2022-02-01T13:44:00Z">
        <w:r w:rsidR="00692F18" w:rsidRPr="003A137D" w:rsidDel="00537B08">
          <w:rPr>
            <w:color w:val="000000" w:themeColor="text1"/>
          </w:rPr>
          <w:delText>Blastn</w:delText>
        </w:r>
      </w:del>
      <w:ins w:id="2067" w:author="Ruijie Xu" w:date="2022-02-01T13:44:00Z">
        <w:r w:rsidR="00537B08">
          <w:rPr>
            <w:color w:val="000000" w:themeColor="text1"/>
          </w:rPr>
          <w:t>BLASTN</w:t>
        </w:r>
      </w:ins>
      <w:r w:rsidR="00692F18" w:rsidRPr="003A137D">
        <w:rPr>
          <w:color w:val="000000" w:themeColor="text1"/>
        </w:rPr>
        <w:t xml:space="preserve"> </w:t>
      </w:r>
      <w:commentRangeEnd w:id="2064"/>
      <w:r w:rsidR="002073EC">
        <w:rPr>
          <w:rStyle w:val="CommentReference"/>
        </w:rPr>
        <w:commentReference w:id="2064"/>
      </w:r>
      <w:r w:rsidR="00692F18" w:rsidRPr="003A137D">
        <w:rPr>
          <w:color w:val="000000" w:themeColor="text1"/>
        </w:rPr>
        <w:t>have the</w:t>
      </w:r>
      <w:r w:rsidR="00B9548D" w:rsidRPr="003A137D">
        <w:rPr>
          <w:color w:val="000000" w:themeColor="text1"/>
        </w:rPr>
        <w:t xml:space="preserve"> </w:t>
      </w:r>
      <w:del w:id="2068" w:author="Liliana Salvador" w:date="2022-02-26T17:20:00Z">
        <w:r w:rsidR="00B9548D" w:rsidRPr="003A137D" w:rsidDel="00B911C3">
          <w:rPr>
            <w:color w:val="000000" w:themeColor="text1"/>
          </w:rPr>
          <w:delText xml:space="preserve">most </w:delText>
        </w:r>
      </w:del>
      <w:ins w:id="2069" w:author="Liliana Salvador" w:date="2022-02-26T17:20:00Z">
        <w:r w:rsidR="00B911C3">
          <w:rPr>
            <w:color w:val="000000" w:themeColor="text1"/>
          </w:rPr>
          <w:t>highest</w:t>
        </w:r>
        <w:r w:rsidR="00B911C3" w:rsidRPr="003A137D">
          <w:rPr>
            <w:color w:val="000000" w:themeColor="text1"/>
          </w:rPr>
          <w:t xml:space="preserve"> </w:t>
        </w:r>
      </w:ins>
      <w:r w:rsidR="00845590" w:rsidRPr="003A137D">
        <w:rPr>
          <w:color w:val="000000" w:themeColor="text1"/>
        </w:rPr>
        <w:t xml:space="preserve">number of </w:t>
      </w:r>
      <w:r w:rsidR="00315E9F" w:rsidRPr="003A137D">
        <w:rPr>
          <w:color w:val="000000" w:themeColor="text1"/>
        </w:rPr>
        <w:t>DA</w:t>
      </w:r>
      <w:r w:rsidR="00B9548D" w:rsidRPr="003A137D">
        <w:rPr>
          <w:color w:val="000000" w:themeColor="text1"/>
        </w:rPr>
        <w:t xml:space="preserve"> taxa </w:t>
      </w:r>
      <w:del w:id="2070" w:author="Liliana Salvador" w:date="2022-02-26T17:21:00Z">
        <w:r w:rsidR="00B9548D" w:rsidRPr="003A137D" w:rsidDel="002073EC">
          <w:rPr>
            <w:color w:val="000000" w:themeColor="text1"/>
          </w:rPr>
          <w:delText xml:space="preserve">mostly distinct to themselves </w:delText>
        </w:r>
      </w:del>
      <w:r w:rsidR="00845590" w:rsidRPr="003A137D">
        <w:rPr>
          <w:color w:val="000000" w:themeColor="text1"/>
        </w:rPr>
        <w:t>(</w:t>
      </w:r>
      <w:r w:rsidR="0069179E" w:rsidRPr="003A137D">
        <w:rPr>
          <w:color w:val="000000" w:themeColor="text1"/>
        </w:rPr>
        <w:t>390</w:t>
      </w:r>
      <w:r w:rsidR="00845590" w:rsidRPr="003A137D">
        <w:rPr>
          <w:color w:val="000000" w:themeColor="text1"/>
        </w:rPr>
        <w:t xml:space="preserve">, </w:t>
      </w:r>
      <w:r w:rsidR="0069179E" w:rsidRPr="003A137D">
        <w:rPr>
          <w:color w:val="000000" w:themeColor="text1"/>
        </w:rPr>
        <w:t>376</w:t>
      </w:r>
      <w:r w:rsidR="00423339" w:rsidRPr="003A137D">
        <w:rPr>
          <w:color w:val="000000" w:themeColor="text1"/>
        </w:rPr>
        <w:t xml:space="preserve">, and </w:t>
      </w:r>
      <w:r w:rsidR="00845590" w:rsidRPr="003A137D">
        <w:rPr>
          <w:color w:val="000000" w:themeColor="text1"/>
        </w:rPr>
        <w:t>5</w:t>
      </w:r>
      <w:r w:rsidR="0069179E" w:rsidRPr="003A137D">
        <w:rPr>
          <w:color w:val="000000" w:themeColor="text1"/>
        </w:rPr>
        <w:t>6</w:t>
      </w:r>
      <w:r w:rsidR="00423339" w:rsidRPr="003A137D">
        <w:rPr>
          <w:color w:val="000000" w:themeColor="text1"/>
        </w:rPr>
        <w:t xml:space="preserve"> taxa, respectively</w:t>
      </w:r>
      <w:r w:rsidR="00845590" w:rsidRPr="003A137D">
        <w:rPr>
          <w:color w:val="000000" w:themeColor="text1"/>
        </w:rPr>
        <w:t xml:space="preserve">) </w:t>
      </w:r>
      <w:r w:rsidR="00FF01FC" w:rsidRPr="003A137D">
        <w:rPr>
          <w:color w:val="000000" w:themeColor="text1"/>
        </w:rPr>
        <w:t xml:space="preserve">(Figure </w:t>
      </w:r>
      <w:ins w:id="2071" w:author="Ruijie Xu" w:date="2022-02-03T12:55:00Z">
        <w:r w:rsidR="004A2C21">
          <w:rPr>
            <w:color w:val="000000" w:themeColor="text1"/>
          </w:rPr>
          <w:t>5</w:t>
        </w:r>
      </w:ins>
      <w:del w:id="2072" w:author="Ruijie Xu" w:date="2022-02-03T12:32:00Z">
        <w:r w:rsidR="00FF01FC" w:rsidRPr="003A137D" w:rsidDel="005901EC">
          <w:rPr>
            <w:color w:val="000000" w:themeColor="text1"/>
          </w:rPr>
          <w:delText>7</w:delText>
        </w:r>
      </w:del>
      <w:r w:rsidR="00B9548D" w:rsidRPr="003A137D">
        <w:rPr>
          <w:color w:val="000000" w:themeColor="text1"/>
        </w:rPr>
        <w:t>a</w:t>
      </w:r>
      <w:r w:rsidR="00FF01FC" w:rsidRPr="003A137D">
        <w:rPr>
          <w:color w:val="000000" w:themeColor="text1"/>
        </w:rPr>
        <w:t>)</w:t>
      </w:r>
      <w:r w:rsidR="00C42B45" w:rsidRPr="003A137D">
        <w:rPr>
          <w:color w:val="000000" w:themeColor="text1"/>
        </w:rPr>
        <w:t xml:space="preserve">. </w:t>
      </w:r>
      <w:del w:id="2073" w:author="Liliana Salvador" w:date="2022-02-26T17:22:00Z">
        <w:r w:rsidR="000038B7" w:rsidRPr="003A137D" w:rsidDel="002073EC">
          <w:rPr>
            <w:color w:val="000000" w:themeColor="text1"/>
          </w:rPr>
          <w:delText>Furthermore, a</w:delText>
        </w:r>
      </w:del>
      <w:ins w:id="2074" w:author="Liliana Salvador" w:date="2022-02-26T17:22:00Z">
        <w:r w:rsidR="002073EC">
          <w:rPr>
            <w:color w:val="000000" w:themeColor="text1"/>
          </w:rPr>
          <w:t>A</w:t>
        </w:r>
      </w:ins>
      <w:r w:rsidR="000038B7" w:rsidRPr="003A137D">
        <w:rPr>
          <w:color w:val="000000" w:themeColor="text1"/>
        </w:rPr>
        <w:t xml:space="preserve">lthough Centrifuge identified the largest number of </w:t>
      </w:r>
      <w:r w:rsidR="00315E9F" w:rsidRPr="003A137D">
        <w:rPr>
          <w:color w:val="000000" w:themeColor="text1"/>
        </w:rPr>
        <w:t>DA</w:t>
      </w:r>
      <w:r w:rsidR="000038B7" w:rsidRPr="003A137D">
        <w:rPr>
          <w:color w:val="000000" w:themeColor="text1"/>
        </w:rPr>
        <w:t xml:space="preserve"> species </w:t>
      </w:r>
      <w:commentRangeStart w:id="2075"/>
      <w:r w:rsidR="000038B7" w:rsidRPr="003A137D">
        <w:rPr>
          <w:color w:val="000000" w:themeColor="text1"/>
        </w:rPr>
        <w:t>taxon</w:t>
      </w:r>
      <w:commentRangeEnd w:id="2075"/>
      <w:r w:rsidR="002073EC">
        <w:rPr>
          <w:rStyle w:val="CommentReference"/>
        </w:rPr>
        <w:commentReference w:id="2075"/>
      </w:r>
      <w:r w:rsidR="000038B7" w:rsidRPr="003A137D">
        <w:rPr>
          <w:color w:val="000000" w:themeColor="text1"/>
        </w:rPr>
        <w:t xml:space="preserve">, Kaiju </w:t>
      </w:r>
      <w:del w:id="2076" w:author="Liliana Salvador" w:date="2022-02-26T17:22:00Z">
        <w:r w:rsidR="000038B7" w:rsidRPr="003A137D" w:rsidDel="002073EC">
          <w:rPr>
            <w:color w:val="000000" w:themeColor="text1"/>
          </w:rPr>
          <w:delText xml:space="preserve">has </w:delText>
        </w:r>
      </w:del>
      <w:r w:rsidR="000038B7" w:rsidRPr="003A137D">
        <w:rPr>
          <w:color w:val="000000" w:themeColor="text1"/>
        </w:rPr>
        <w:t xml:space="preserve">identified the </w:t>
      </w:r>
      <w:del w:id="2077" w:author="Liliana Salvador" w:date="2022-02-26T17:23:00Z">
        <w:r w:rsidR="000038B7" w:rsidRPr="003A137D" w:rsidDel="002073EC">
          <w:rPr>
            <w:color w:val="000000" w:themeColor="text1"/>
          </w:rPr>
          <w:delText xml:space="preserve">most </w:delText>
        </w:r>
      </w:del>
      <w:ins w:id="2078" w:author="Liliana Salvador" w:date="2022-02-26T17:23:00Z">
        <w:r w:rsidR="002073EC">
          <w:rPr>
            <w:color w:val="000000" w:themeColor="text1"/>
          </w:rPr>
          <w:t>highest</w:t>
        </w:r>
        <w:r w:rsidR="002073EC" w:rsidRPr="003A137D">
          <w:rPr>
            <w:color w:val="000000" w:themeColor="text1"/>
          </w:rPr>
          <w:t xml:space="preserve"> </w:t>
        </w:r>
      </w:ins>
      <w:r w:rsidR="000038B7" w:rsidRPr="003A137D">
        <w:rPr>
          <w:color w:val="000000" w:themeColor="text1"/>
        </w:rPr>
        <w:t>number of unique phylum taxa</w:t>
      </w:r>
      <w:r w:rsidR="00326B37" w:rsidRPr="003A137D">
        <w:rPr>
          <w:color w:val="000000" w:themeColor="text1"/>
        </w:rPr>
        <w:t xml:space="preserve"> (42</w:t>
      </w:r>
      <w:ins w:id="2079" w:author="Ruijie Xu" w:date="2022-02-03T12:32:00Z">
        <w:del w:id="2080" w:author="Liliana Salvador" w:date="2022-02-26T17:23:00Z">
          <w:r w:rsidR="005901EC" w:rsidDel="002073EC">
            <w:rPr>
              <w:color w:val="000000" w:themeColor="text1"/>
            </w:rPr>
            <w:delText xml:space="preserve"> phylum taxa</w:delText>
          </w:r>
        </w:del>
      </w:ins>
      <w:r w:rsidR="00326B37" w:rsidRPr="003A137D">
        <w:rPr>
          <w:color w:val="000000" w:themeColor="text1"/>
        </w:rPr>
        <w:t>)</w:t>
      </w:r>
      <w:r w:rsidR="000038B7" w:rsidRPr="003A137D">
        <w:rPr>
          <w:color w:val="000000" w:themeColor="text1"/>
        </w:rPr>
        <w:t xml:space="preserve">, </w:t>
      </w:r>
      <w:commentRangeStart w:id="2081"/>
      <w:r w:rsidR="000038B7" w:rsidRPr="003A137D">
        <w:rPr>
          <w:color w:val="000000" w:themeColor="text1"/>
        </w:rPr>
        <w:t xml:space="preserve">which means </w:t>
      </w:r>
      <w:ins w:id="2082" w:author="Liliana Salvador" w:date="2022-02-26T17:25:00Z">
        <w:r w:rsidR="002073EC">
          <w:rPr>
            <w:color w:val="000000" w:themeColor="text1"/>
          </w:rPr>
          <w:t xml:space="preserve">that </w:t>
        </w:r>
      </w:ins>
      <w:r w:rsidR="000038B7" w:rsidRPr="003A137D">
        <w:rPr>
          <w:color w:val="000000" w:themeColor="text1"/>
        </w:rPr>
        <w:t>m</w:t>
      </w:r>
      <w:r w:rsidR="005B4081" w:rsidRPr="003A137D">
        <w:rPr>
          <w:color w:val="000000" w:themeColor="text1"/>
        </w:rPr>
        <w:t>any</w:t>
      </w:r>
      <w:r w:rsidR="000038B7" w:rsidRPr="003A137D">
        <w:rPr>
          <w:color w:val="000000" w:themeColor="text1"/>
        </w:rPr>
        <w:t xml:space="preserve"> of Centrifuge’s </w:t>
      </w:r>
      <w:r w:rsidR="00315E9F" w:rsidRPr="003A137D">
        <w:rPr>
          <w:color w:val="000000" w:themeColor="text1"/>
        </w:rPr>
        <w:t>DA</w:t>
      </w:r>
      <w:r w:rsidR="000038B7" w:rsidRPr="003A137D">
        <w:rPr>
          <w:color w:val="000000" w:themeColor="text1"/>
        </w:rPr>
        <w:t xml:space="preserve"> species ha</w:t>
      </w:r>
      <w:ins w:id="2083" w:author="Liliana Salvador" w:date="2022-02-26T17:25:00Z">
        <w:r w:rsidR="002073EC">
          <w:rPr>
            <w:color w:val="000000" w:themeColor="text1"/>
          </w:rPr>
          <w:t>ve</w:t>
        </w:r>
      </w:ins>
      <w:del w:id="2084" w:author="Liliana Salvador" w:date="2022-02-26T17:25:00Z">
        <w:r w:rsidR="000038B7" w:rsidRPr="003A137D" w:rsidDel="002073EC">
          <w:rPr>
            <w:color w:val="000000" w:themeColor="text1"/>
          </w:rPr>
          <w:delText>s</w:delText>
        </w:r>
      </w:del>
      <w:r w:rsidR="000038B7" w:rsidRPr="003A137D">
        <w:rPr>
          <w:color w:val="000000" w:themeColor="text1"/>
        </w:rPr>
        <w:t xml:space="preserve"> the same phylum taxonomy taxa</w:t>
      </w:r>
      <w:r w:rsidR="004A3268" w:rsidRPr="003A137D">
        <w:rPr>
          <w:color w:val="000000" w:themeColor="text1"/>
        </w:rPr>
        <w:t xml:space="preserve"> (Figure </w:t>
      </w:r>
      <w:ins w:id="2085" w:author="Ruijie Xu" w:date="2022-02-03T12:55:00Z">
        <w:r w:rsidR="004A2C21">
          <w:rPr>
            <w:color w:val="000000" w:themeColor="text1"/>
          </w:rPr>
          <w:t>5</w:t>
        </w:r>
      </w:ins>
      <w:del w:id="2086" w:author="Ruijie Xu" w:date="2022-02-03T12:33:00Z">
        <w:r w:rsidR="004A3268" w:rsidRPr="003A137D" w:rsidDel="005901EC">
          <w:rPr>
            <w:color w:val="000000" w:themeColor="text1"/>
          </w:rPr>
          <w:delText>7</w:delText>
        </w:r>
      </w:del>
      <w:r w:rsidR="004A3268" w:rsidRPr="003A137D">
        <w:rPr>
          <w:color w:val="000000" w:themeColor="text1"/>
        </w:rPr>
        <w:t>a)</w:t>
      </w:r>
      <w:r w:rsidR="000038B7" w:rsidRPr="003A137D">
        <w:rPr>
          <w:color w:val="000000" w:themeColor="text1"/>
        </w:rPr>
        <w:t xml:space="preserve">. </w:t>
      </w:r>
      <w:commentRangeEnd w:id="2081"/>
      <w:r w:rsidR="002073EC">
        <w:rPr>
          <w:rStyle w:val="CommentReference"/>
        </w:rPr>
        <w:commentReference w:id="2081"/>
      </w:r>
      <w:r w:rsidR="00152381" w:rsidRPr="003A137D">
        <w:rPr>
          <w:color w:val="000000" w:themeColor="text1"/>
        </w:rPr>
        <w:t xml:space="preserve">To </w:t>
      </w:r>
      <w:r w:rsidR="00AC3C44" w:rsidRPr="003A137D">
        <w:rPr>
          <w:color w:val="000000" w:themeColor="text1"/>
        </w:rPr>
        <w:t>obtain a more generalized overview</w:t>
      </w:r>
      <w:r w:rsidR="00132E12" w:rsidRPr="003A137D">
        <w:rPr>
          <w:color w:val="000000" w:themeColor="text1"/>
        </w:rPr>
        <w:t xml:space="preserve"> </w:t>
      </w:r>
      <w:ins w:id="2087" w:author="Liliana Salvador" w:date="2022-02-26T17:26:00Z">
        <w:r w:rsidR="002073EC">
          <w:rPr>
            <w:color w:val="000000" w:themeColor="text1"/>
          </w:rPr>
          <w:t>of</w:t>
        </w:r>
      </w:ins>
      <w:del w:id="2088" w:author="Liliana Salvador" w:date="2022-02-26T17:26:00Z">
        <w:r w:rsidR="00132E12" w:rsidRPr="003A137D" w:rsidDel="002073EC">
          <w:rPr>
            <w:color w:val="000000" w:themeColor="text1"/>
          </w:rPr>
          <w:delText>for</w:delText>
        </w:r>
      </w:del>
      <w:r w:rsidR="00132E12" w:rsidRPr="003A137D">
        <w:rPr>
          <w:color w:val="000000" w:themeColor="text1"/>
        </w:rPr>
        <w:t xml:space="preserve"> the </w:t>
      </w:r>
      <w:r w:rsidR="00315E9F" w:rsidRPr="003A137D">
        <w:rPr>
          <w:color w:val="000000" w:themeColor="text1"/>
        </w:rPr>
        <w:t>DA</w:t>
      </w:r>
      <w:r w:rsidR="00132E12" w:rsidRPr="003A137D">
        <w:rPr>
          <w:color w:val="000000" w:themeColor="text1"/>
        </w:rPr>
        <w:t xml:space="preserve"> taxa identified from the classification of each software, we aggregated the species taxa into the phylum level</w:t>
      </w:r>
      <w:r w:rsidR="0015611C" w:rsidRPr="003A137D">
        <w:rPr>
          <w:color w:val="000000" w:themeColor="text1"/>
        </w:rPr>
        <w:t xml:space="preserve"> and visualized the presence and absence of each phylum taxon as the </w:t>
      </w:r>
      <w:r w:rsidR="00315E9F" w:rsidRPr="003A137D">
        <w:rPr>
          <w:color w:val="000000" w:themeColor="text1"/>
        </w:rPr>
        <w:t>DA</w:t>
      </w:r>
      <w:r w:rsidR="0015611C" w:rsidRPr="003A137D">
        <w:rPr>
          <w:color w:val="000000" w:themeColor="text1"/>
        </w:rPr>
        <w:t xml:space="preserve"> taxa across </w:t>
      </w:r>
      <w:ins w:id="2089" w:author="Liliana Salvador" w:date="2022-02-26T17:27:00Z">
        <w:r w:rsidR="002073EC">
          <w:rPr>
            <w:color w:val="000000" w:themeColor="text1"/>
          </w:rPr>
          <w:t xml:space="preserve">the </w:t>
        </w:r>
      </w:ins>
      <w:r w:rsidR="0015611C" w:rsidRPr="003A137D">
        <w:rPr>
          <w:color w:val="000000" w:themeColor="text1"/>
        </w:rPr>
        <w:t xml:space="preserve">different software </w:t>
      </w:r>
      <w:ins w:id="2090" w:author="Liliana Salvador" w:date="2022-02-26T17:27:00Z">
        <w:r w:rsidR="002073EC">
          <w:rPr>
            <w:color w:val="000000" w:themeColor="text1"/>
          </w:rPr>
          <w:t>(</w:t>
        </w:r>
      </w:ins>
      <w:del w:id="2091" w:author="Liliana Salvador" w:date="2022-02-26T17:27:00Z">
        <w:r w:rsidR="006B62AD" w:rsidRPr="003A137D" w:rsidDel="002073EC">
          <w:rPr>
            <w:color w:val="000000" w:themeColor="text1"/>
          </w:rPr>
          <w:delText xml:space="preserve">in </w:delText>
        </w:r>
      </w:del>
      <w:r w:rsidR="0015611C" w:rsidRPr="003A137D">
        <w:rPr>
          <w:color w:val="000000" w:themeColor="text1"/>
        </w:rPr>
        <w:t xml:space="preserve">Figure </w:t>
      </w:r>
      <w:ins w:id="2092" w:author="Ruijie Xu" w:date="2022-02-03T12:55:00Z">
        <w:r w:rsidR="004A2C21">
          <w:rPr>
            <w:color w:val="000000" w:themeColor="text1"/>
          </w:rPr>
          <w:t>5</w:t>
        </w:r>
      </w:ins>
      <w:ins w:id="2093" w:author="Ruijie Xu" w:date="2022-02-03T12:33:00Z">
        <w:r w:rsidR="005901EC">
          <w:rPr>
            <w:color w:val="000000" w:themeColor="text1"/>
          </w:rPr>
          <w:t>c</w:t>
        </w:r>
      </w:ins>
      <w:ins w:id="2094" w:author="Liliana Salvador" w:date="2022-02-26T17:27:00Z">
        <w:r w:rsidR="002073EC">
          <w:rPr>
            <w:color w:val="000000" w:themeColor="text1"/>
          </w:rPr>
          <w:t>)</w:t>
        </w:r>
      </w:ins>
      <w:del w:id="2095" w:author="Ruijie Xu" w:date="2022-02-03T12:33:00Z">
        <w:r w:rsidR="0015611C" w:rsidRPr="003A137D" w:rsidDel="005901EC">
          <w:rPr>
            <w:color w:val="000000" w:themeColor="text1"/>
          </w:rPr>
          <w:delText>8</w:delText>
        </w:r>
      </w:del>
      <w:r w:rsidR="0015611C" w:rsidRPr="003A137D">
        <w:rPr>
          <w:color w:val="000000" w:themeColor="text1"/>
        </w:rPr>
        <w:t>.</w:t>
      </w:r>
      <w:r w:rsidR="00AC3C44" w:rsidRPr="003A137D">
        <w:rPr>
          <w:color w:val="000000" w:themeColor="text1"/>
        </w:rPr>
        <w:t xml:space="preserve"> </w:t>
      </w:r>
    </w:p>
    <w:p w14:paraId="09F95F69" w14:textId="6D9A1F6C" w:rsidR="002073EC" w:rsidRPr="002073EC" w:rsidRDefault="002073EC" w:rsidP="00B90087">
      <w:pPr>
        <w:spacing w:line="480" w:lineRule="auto"/>
        <w:rPr>
          <w:ins w:id="2096" w:author="Liliana Salvador" w:date="2022-02-26T17:31:00Z"/>
          <w:i/>
          <w:color w:val="000000" w:themeColor="text1"/>
          <w:rPrChange w:id="2097" w:author="Liliana Salvador" w:date="2022-02-26T17:31:00Z">
            <w:rPr>
              <w:ins w:id="2098" w:author="Liliana Salvador" w:date="2022-02-26T17:31:00Z"/>
              <w:color w:val="000000" w:themeColor="text1"/>
            </w:rPr>
          </w:rPrChange>
        </w:rPr>
      </w:pPr>
      <w:ins w:id="2099" w:author="Liliana Salvador" w:date="2022-02-26T17:31:00Z">
        <w:r w:rsidRPr="002073EC">
          <w:rPr>
            <w:i/>
            <w:color w:val="000000" w:themeColor="text1"/>
            <w:rPrChange w:id="2100" w:author="Liliana Salvador" w:date="2022-02-26T17:31:00Z">
              <w:rPr>
                <w:color w:val="000000" w:themeColor="text1"/>
              </w:rPr>
            </w:rPrChange>
          </w:rPr>
          <w:t>Phylum</w:t>
        </w:r>
        <w:r>
          <w:rPr>
            <w:i/>
            <w:color w:val="000000" w:themeColor="text1"/>
          </w:rPr>
          <w:t xml:space="preserve"> level</w:t>
        </w:r>
      </w:ins>
    </w:p>
    <w:p w14:paraId="105A32C9" w14:textId="1028D9D7" w:rsidR="00684564" w:rsidRDefault="00E7377F" w:rsidP="00B90087">
      <w:pPr>
        <w:spacing w:line="480" w:lineRule="auto"/>
        <w:rPr>
          <w:ins w:id="2101" w:author="Liliana Salvador" w:date="2022-02-26T17:31:00Z"/>
          <w:color w:val="000000" w:themeColor="text1"/>
        </w:rPr>
      </w:pPr>
      <w:r w:rsidRPr="003A137D">
        <w:rPr>
          <w:color w:val="000000" w:themeColor="text1"/>
        </w:rPr>
        <w:t xml:space="preserve">At the Phylum level analysis, </w:t>
      </w:r>
      <w:ins w:id="2102" w:author="Liliana Salvador" w:date="2022-02-26T17:27:00Z">
        <w:r w:rsidR="002073EC">
          <w:rPr>
            <w:color w:val="000000" w:themeColor="text1"/>
          </w:rPr>
          <w:t xml:space="preserve">the </w:t>
        </w:r>
      </w:ins>
      <w:r w:rsidRPr="003A137D">
        <w:rPr>
          <w:color w:val="000000" w:themeColor="text1"/>
        </w:rPr>
        <w:t>taxa “p__</w:t>
      </w:r>
      <w:proofErr w:type="spellStart"/>
      <w:r w:rsidRPr="003A137D">
        <w:rPr>
          <w:color w:val="000000" w:themeColor="text1"/>
        </w:rPr>
        <w:t>Spirochaetes</w:t>
      </w:r>
      <w:proofErr w:type="spellEnd"/>
      <w:r w:rsidRPr="003A137D">
        <w:rPr>
          <w:color w:val="000000" w:themeColor="text1"/>
        </w:rPr>
        <w:t>”,</w:t>
      </w:r>
      <w:r w:rsidR="00AC45ED" w:rsidRPr="003A137D">
        <w:rPr>
          <w:color w:val="000000" w:themeColor="text1"/>
        </w:rPr>
        <w:t xml:space="preserve"> </w:t>
      </w:r>
      <w:bookmarkStart w:id="2103" w:name="OLE_LINK193"/>
      <w:bookmarkStart w:id="2104" w:name="OLE_LINK194"/>
      <w:r w:rsidRPr="003A137D">
        <w:rPr>
          <w:color w:val="000000" w:themeColor="text1"/>
        </w:rPr>
        <w:t>“p__</w:t>
      </w:r>
      <w:proofErr w:type="spellStart"/>
      <w:r w:rsidRPr="003A137D">
        <w:rPr>
          <w:color w:val="000000" w:themeColor="text1"/>
        </w:rPr>
        <w:t>Bacterodietes</w:t>
      </w:r>
      <w:proofErr w:type="spellEnd"/>
      <w:proofErr w:type="gramStart"/>
      <w:r w:rsidRPr="003A137D">
        <w:rPr>
          <w:color w:val="000000" w:themeColor="text1"/>
        </w:rPr>
        <w:t>”,“</w:t>
      </w:r>
      <w:proofErr w:type="gramEnd"/>
      <w:r w:rsidRPr="003A137D">
        <w:rPr>
          <w:color w:val="000000" w:themeColor="text1"/>
        </w:rPr>
        <w:t>p__</w:t>
      </w:r>
      <w:proofErr w:type="spellStart"/>
      <w:r w:rsidRPr="003A137D">
        <w:rPr>
          <w:color w:val="000000" w:themeColor="text1"/>
        </w:rPr>
        <w:t>Protebacteria</w:t>
      </w:r>
      <w:proofErr w:type="spellEnd"/>
      <w:r w:rsidRPr="003A137D">
        <w:rPr>
          <w:color w:val="000000" w:themeColor="text1"/>
        </w:rPr>
        <w:t>”</w:t>
      </w:r>
      <w:bookmarkEnd w:id="2103"/>
      <w:bookmarkEnd w:id="2104"/>
      <w:r w:rsidR="00484E79" w:rsidRPr="003A137D">
        <w:rPr>
          <w:color w:val="000000" w:themeColor="text1"/>
        </w:rPr>
        <w:t xml:space="preserve">, </w:t>
      </w:r>
      <w:r w:rsidR="00FA16FE" w:rsidRPr="003A137D">
        <w:rPr>
          <w:color w:val="000000" w:themeColor="text1"/>
        </w:rPr>
        <w:t xml:space="preserve">and </w:t>
      </w:r>
      <w:r w:rsidR="00484E79" w:rsidRPr="003A137D">
        <w:rPr>
          <w:color w:val="000000" w:themeColor="text1"/>
        </w:rPr>
        <w:t>“p__</w:t>
      </w:r>
      <w:proofErr w:type="spellStart"/>
      <w:r w:rsidR="00484E79" w:rsidRPr="003A137D">
        <w:rPr>
          <w:color w:val="000000" w:themeColor="text1"/>
        </w:rPr>
        <w:t>Tenericutes</w:t>
      </w:r>
      <w:proofErr w:type="spellEnd"/>
      <w:r w:rsidR="00484E79" w:rsidRPr="003A137D">
        <w:rPr>
          <w:color w:val="000000" w:themeColor="text1"/>
        </w:rPr>
        <w:t>”</w:t>
      </w:r>
      <w:r w:rsidRPr="003A137D">
        <w:rPr>
          <w:color w:val="000000" w:themeColor="text1"/>
        </w:rPr>
        <w:t xml:space="preserve"> w</w:t>
      </w:r>
      <w:ins w:id="2105" w:author="Liliana Salvador" w:date="2022-02-26T17:28:00Z">
        <w:r w:rsidR="002073EC">
          <w:rPr>
            <w:color w:val="000000" w:themeColor="text1"/>
          </w:rPr>
          <w:t>ere</w:t>
        </w:r>
      </w:ins>
      <w:del w:id="2106" w:author="Liliana Salvador" w:date="2022-02-26T17:28:00Z">
        <w:r w:rsidRPr="003A137D" w:rsidDel="002073EC">
          <w:rPr>
            <w:color w:val="000000" w:themeColor="text1"/>
          </w:rPr>
          <w:delText>as</w:delText>
        </w:r>
      </w:del>
      <w:r w:rsidRPr="003A137D">
        <w:rPr>
          <w:color w:val="000000" w:themeColor="text1"/>
        </w:rPr>
        <w:t xml:space="preserve"> found present </w:t>
      </w:r>
      <w:del w:id="2107" w:author="Liliana Salvador" w:date="2022-02-26T17:28:00Z">
        <w:r w:rsidRPr="003A137D" w:rsidDel="002073EC">
          <w:rPr>
            <w:color w:val="000000" w:themeColor="text1"/>
          </w:rPr>
          <w:delText>in the results of</w:delText>
        </w:r>
      </w:del>
      <w:ins w:id="2108" w:author="Liliana Salvador" w:date="2022-02-26T17:28:00Z">
        <w:r w:rsidR="002073EC">
          <w:rPr>
            <w:color w:val="000000" w:themeColor="text1"/>
          </w:rPr>
          <w:t>for</w:t>
        </w:r>
      </w:ins>
      <w:r w:rsidRPr="003A137D">
        <w:rPr>
          <w:color w:val="000000" w:themeColor="text1"/>
        </w:rPr>
        <w:t xml:space="preserve"> all software. </w:t>
      </w:r>
      <w:r w:rsidR="00B00D2F" w:rsidRPr="003A137D">
        <w:rPr>
          <w:color w:val="000000" w:themeColor="text1"/>
        </w:rPr>
        <w:t xml:space="preserve">Diamond </w:t>
      </w:r>
      <w:del w:id="2109" w:author="Liliana Salvador" w:date="2022-02-26T17:28:00Z">
        <w:r w:rsidR="00B00D2F" w:rsidRPr="003A137D" w:rsidDel="002073EC">
          <w:rPr>
            <w:color w:val="000000" w:themeColor="text1"/>
          </w:rPr>
          <w:delText>was missing</w:delText>
        </w:r>
      </w:del>
      <w:ins w:id="2110" w:author="Liliana Salvador" w:date="2022-02-26T17:28:00Z">
        <w:r w:rsidR="002073EC">
          <w:rPr>
            <w:color w:val="000000" w:themeColor="text1"/>
          </w:rPr>
          <w:t>missed</w:t>
        </w:r>
      </w:ins>
      <w:r w:rsidR="00B00D2F" w:rsidRPr="003A137D">
        <w:rPr>
          <w:color w:val="000000" w:themeColor="text1"/>
        </w:rPr>
        <w:t xml:space="preserve"> four taxa </w:t>
      </w:r>
      <w:del w:id="2111" w:author="Liliana Salvador" w:date="2022-02-26T17:28:00Z">
        <w:r w:rsidR="00B00D2F" w:rsidRPr="003A137D" w:rsidDel="002073EC">
          <w:rPr>
            <w:color w:val="000000" w:themeColor="text1"/>
          </w:rPr>
          <w:delText xml:space="preserve">that were identified by rest of the software </w:delText>
        </w:r>
      </w:del>
      <w:bookmarkStart w:id="2112" w:name="OLE_LINK199"/>
      <w:bookmarkStart w:id="2113" w:name="OLE_LINK200"/>
      <w:r w:rsidR="00B00D2F" w:rsidRPr="003A137D">
        <w:rPr>
          <w:color w:val="000000" w:themeColor="text1"/>
        </w:rPr>
        <w:t>("p__</w:t>
      </w:r>
      <w:proofErr w:type="spellStart"/>
      <w:r w:rsidR="00B00D2F" w:rsidRPr="003A137D">
        <w:rPr>
          <w:color w:val="000000" w:themeColor="text1"/>
        </w:rPr>
        <w:t>Aquificae</w:t>
      </w:r>
      <w:proofErr w:type="spellEnd"/>
      <w:r w:rsidR="00B00D2F" w:rsidRPr="003A137D">
        <w:rPr>
          <w:color w:val="000000" w:themeColor="text1"/>
        </w:rPr>
        <w:t>”, “</w:t>
      </w:r>
      <w:proofErr w:type="spellStart"/>
      <w:r w:rsidR="00B00D2F" w:rsidRPr="003A137D">
        <w:rPr>
          <w:color w:val="000000" w:themeColor="text1"/>
        </w:rPr>
        <w:t>p__Fusobacteria</w:t>
      </w:r>
      <w:proofErr w:type="spellEnd"/>
      <w:r w:rsidR="00B00D2F" w:rsidRPr="003A137D">
        <w:rPr>
          <w:color w:val="000000" w:themeColor="text1"/>
        </w:rPr>
        <w:t xml:space="preserve">”, </w:t>
      </w:r>
      <w:bookmarkStart w:id="2114" w:name="OLE_LINK197"/>
      <w:bookmarkStart w:id="2115" w:name="OLE_LINK198"/>
      <w:bookmarkStart w:id="2116" w:name="OLE_LINK195"/>
      <w:bookmarkStart w:id="2117" w:name="OLE_LINK196"/>
      <w:bookmarkEnd w:id="2112"/>
      <w:bookmarkEnd w:id="2113"/>
      <w:r w:rsidR="00B00D2F" w:rsidRPr="003A137D">
        <w:rPr>
          <w:color w:val="000000" w:themeColor="text1"/>
        </w:rPr>
        <w:t>“</w:t>
      </w:r>
      <w:proofErr w:type="spellStart"/>
      <w:r w:rsidR="00B00D2F" w:rsidRPr="003A137D">
        <w:rPr>
          <w:color w:val="000000" w:themeColor="text1"/>
        </w:rPr>
        <w:t>p__Firmicutes</w:t>
      </w:r>
      <w:proofErr w:type="spellEnd"/>
      <w:r w:rsidR="00B00D2F" w:rsidRPr="003A137D">
        <w:rPr>
          <w:color w:val="000000" w:themeColor="text1"/>
        </w:rPr>
        <w:t>”,</w:t>
      </w:r>
      <w:r w:rsidR="00B325BA" w:rsidRPr="003A137D">
        <w:rPr>
          <w:color w:val="000000" w:themeColor="text1"/>
        </w:rPr>
        <w:t xml:space="preserve"> and</w:t>
      </w:r>
      <w:r w:rsidR="00B00D2F" w:rsidRPr="003A137D">
        <w:rPr>
          <w:color w:val="000000" w:themeColor="text1"/>
        </w:rPr>
        <w:t xml:space="preserve"> “</w:t>
      </w:r>
      <w:proofErr w:type="spellStart"/>
      <w:r w:rsidR="00E823C6" w:rsidRPr="003A137D">
        <w:rPr>
          <w:color w:val="000000" w:themeColor="text1"/>
        </w:rPr>
        <w:t>p__</w:t>
      </w:r>
      <w:r w:rsidR="00B00D2F" w:rsidRPr="003A137D">
        <w:rPr>
          <w:color w:val="000000" w:themeColor="text1"/>
        </w:rPr>
        <w:t>Cyanobacteria</w:t>
      </w:r>
      <w:proofErr w:type="spellEnd"/>
      <w:r w:rsidR="00B00D2F" w:rsidRPr="003A137D">
        <w:rPr>
          <w:color w:val="000000" w:themeColor="text1"/>
        </w:rPr>
        <w:t>”</w:t>
      </w:r>
      <w:bookmarkEnd w:id="2114"/>
      <w:bookmarkEnd w:id="2115"/>
      <w:r w:rsidR="00B00D2F" w:rsidRPr="003A137D">
        <w:rPr>
          <w:color w:val="000000" w:themeColor="text1"/>
        </w:rPr>
        <w:t>)</w:t>
      </w:r>
      <w:ins w:id="2118" w:author="Liliana Salvador" w:date="2022-02-26T17:28:00Z">
        <w:r w:rsidR="002073EC">
          <w:rPr>
            <w:color w:val="000000" w:themeColor="text1"/>
          </w:rPr>
          <w:t xml:space="preserve"> </w:t>
        </w:r>
        <w:r w:rsidR="002073EC" w:rsidRPr="003A137D">
          <w:rPr>
            <w:color w:val="000000" w:themeColor="text1"/>
          </w:rPr>
          <w:t xml:space="preserve">that were identified by </w:t>
        </w:r>
        <w:r w:rsidR="002073EC">
          <w:rPr>
            <w:color w:val="000000" w:themeColor="text1"/>
          </w:rPr>
          <w:t xml:space="preserve">the </w:t>
        </w:r>
        <w:r w:rsidR="002073EC" w:rsidRPr="003A137D">
          <w:rPr>
            <w:color w:val="000000" w:themeColor="text1"/>
          </w:rPr>
          <w:t>rest of the software</w:t>
        </w:r>
      </w:ins>
      <w:r w:rsidR="00B00D2F" w:rsidRPr="003A137D">
        <w:rPr>
          <w:color w:val="000000" w:themeColor="text1"/>
        </w:rPr>
        <w:t xml:space="preserve">. </w:t>
      </w:r>
      <w:bookmarkEnd w:id="2116"/>
      <w:bookmarkEnd w:id="2117"/>
      <w:r w:rsidR="00B325BA" w:rsidRPr="003A137D">
        <w:rPr>
          <w:color w:val="000000" w:themeColor="text1"/>
        </w:rPr>
        <w:t xml:space="preserve">Kaiju and </w:t>
      </w:r>
      <w:r w:rsidR="00B325BA" w:rsidRPr="003A137D">
        <w:rPr>
          <w:color w:val="000000" w:themeColor="text1"/>
        </w:rPr>
        <w:lastRenderedPageBreak/>
        <w:t>Centrifuge</w:t>
      </w:r>
      <w:r w:rsidR="00C9136F" w:rsidRPr="003A137D">
        <w:rPr>
          <w:color w:val="000000" w:themeColor="text1"/>
        </w:rPr>
        <w:t xml:space="preserve"> were </w:t>
      </w:r>
      <w:proofErr w:type="spellStart"/>
      <w:r w:rsidR="00C9136F" w:rsidRPr="003A137D">
        <w:rPr>
          <w:color w:val="000000" w:themeColor="text1"/>
        </w:rPr>
        <w:t>th</w:t>
      </w:r>
      <w:proofErr w:type="spellEnd"/>
      <w:r w:rsidR="00C9136F" w:rsidRPr="003A137D">
        <w:rPr>
          <w:color w:val="000000" w:themeColor="text1"/>
        </w:rPr>
        <w:t xml:space="preserve"> only two software </w:t>
      </w:r>
      <w:ins w:id="2119" w:author="Liliana Salvador" w:date="2022-02-26T17:28:00Z">
        <w:r w:rsidR="002073EC">
          <w:rPr>
            <w:color w:val="000000" w:themeColor="text1"/>
          </w:rPr>
          <w:t xml:space="preserve">that </w:t>
        </w:r>
      </w:ins>
      <w:r w:rsidR="00C9136F" w:rsidRPr="003A137D">
        <w:rPr>
          <w:color w:val="000000" w:themeColor="text1"/>
        </w:rPr>
        <w:t xml:space="preserve">reported virus taxa </w:t>
      </w:r>
      <w:del w:id="2120" w:author="Liliana Salvador" w:date="2022-02-26T17:29:00Z">
        <w:r w:rsidR="00C9136F" w:rsidRPr="003A137D" w:rsidDel="002073EC">
          <w:rPr>
            <w:color w:val="000000" w:themeColor="text1"/>
          </w:rPr>
          <w:delText xml:space="preserve">as </w:delText>
        </w:r>
        <w:r w:rsidR="00315E9F" w:rsidRPr="003A137D" w:rsidDel="002073EC">
          <w:rPr>
            <w:color w:val="000000" w:themeColor="text1"/>
          </w:rPr>
          <w:delText>DA</w:delText>
        </w:r>
        <w:r w:rsidR="00C9136F" w:rsidRPr="003A137D" w:rsidDel="002073EC">
          <w:rPr>
            <w:color w:val="000000" w:themeColor="text1"/>
          </w:rPr>
          <w:delText>.</w:delText>
        </w:r>
        <w:r w:rsidR="00FA118B" w:rsidRPr="003A137D" w:rsidDel="002073EC">
          <w:rPr>
            <w:color w:val="000000" w:themeColor="text1"/>
          </w:rPr>
          <w:delText xml:space="preserve"> </w:delText>
        </w:r>
        <w:r w:rsidR="00C9136F" w:rsidRPr="003A137D" w:rsidDel="002073EC">
          <w:rPr>
            <w:color w:val="000000" w:themeColor="text1"/>
          </w:rPr>
          <w:delText xml:space="preserve">Both software </w:delText>
        </w:r>
        <w:r w:rsidR="00FA118B" w:rsidRPr="003A137D" w:rsidDel="002073EC">
          <w:rPr>
            <w:color w:val="000000" w:themeColor="text1"/>
          </w:rPr>
          <w:delText xml:space="preserve">reported </w:delText>
        </w:r>
        <w:r w:rsidR="00C9136F" w:rsidRPr="003A137D" w:rsidDel="002073EC">
          <w:rPr>
            <w:color w:val="000000" w:themeColor="text1"/>
          </w:rPr>
          <w:delText>v</w:delText>
        </w:r>
        <w:r w:rsidR="00FA118B" w:rsidRPr="003A137D" w:rsidDel="002073EC">
          <w:rPr>
            <w:color w:val="000000" w:themeColor="text1"/>
          </w:rPr>
          <w:delText xml:space="preserve">irus taxon </w:delText>
        </w:r>
      </w:del>
      <w:ins w:id="2121" w:author="Liliana Salvador" w:date="2022-02-26T17:29:00Z">
        <w:r w:rsidR="002073EC">
          <w:rPr>
            <w:color w:val="000000" w:themeColor="text1"/>
          </w:rPr>
          <w:t>(</w:t>
        </w:r>
      </w:ins>
      <w:r w:rsidR="00FA118B" w:rsidRPr="003A137D">
        <w:rPr>
          <w:color w:val="000000" w:themeColor="text1"/>
        </w:rPr>
        <w:t>“p__</w:t>
      </w:r>
      <w:proofErr w:type="spellStart"/>
      <w:r w:rsidR="00FA118B" w:rsidRPr="003A137D">
        <w:rPr>
          <w:color w:val="000000" w:themeColor="text1"/>
        </w:rPr>
        <w:t>Negarnaviricota</w:t>
      </w:r>
      <w:proofErr w:type="spellEnd"/>
      <w:r w:rsidR="00FA118B" w:rsidRPr="003A137D">
        <w:rPr>
          <w:color w:val="000000" w:themeColor="text1"/>
        </w:rPr>
        <w:t>”</w:t>
      </w:r>
      <w:r w:rsidR="00C9136F" w:rsidRPr="003A137D">
        <w:rPr>
          <w:color w:val="000000" w:themeColor="text1"/>
        </w:rPr>
        <w:t xml:space="preserve">, and Kaiju reported </w:t>
      </w:r>
      <w:bookmarkStart w:id="2122" w:name="OLE_LINK203"/>
      <w:bookmarkStart w:id="2123" w:name="OLE_LINK204"/>
      <w:r w:rsidR="00C9136F" w:rsidRPr="003A137D">
        <w:rPr>
          <w:color w:val="000000" w:themeColor="text1"/>
        </w:rPr>
        <w:t>“p__</w:t>
      </w:r>
      <w:proofErr w:type="spellStart"/>
      <w:r w:rsidR="00C9136F" w:rsidRPr="003A137D">
        <w:rPr>
          <w:color w:val="000000" w:themeColor="text1"/>
        </w:rPr>
        <w:t>Nucleocyto</w:t>
      </w:r>
      <w:r w:rsidR="00EF00DC" w:rsidRPr="003A137D">
        <w:rPr>
          <w:color w:val="000000" w:themeColor="text1"/>
        </w:rPr>
        <w:t>viricota</w:t>
      </w:r>
      <w:proofErr w:type="spellEnd"/>
      <w:r w:rsidR="00C9136F" w:rsidRPr="003A137D">
        <w:rPr>
          <w:color w:val="000000" w:themeColor="text1"/>
        </w:rPr>
        <w:t>”</w:t>
      </w:r>
      <w:r w:rsidR="00EF00DC" w:rsidRPr="003A137D">
        <w:rPr>
          <w:color w:val="000000" w:themeColor="text1"/>
        </w:rPr>
        <w:t xml:space="preserve"> and “p__</w:t>
      </w:r>
      <w:proofErr w:type="spellStart"/>
      <w:r w:rsidR="00EF00DC" w:rsidRPr="003A137D">
        <w:rPr>
          <w:color w:val="000000" w:themeColor="text1"/>
        </w:rPr>
        <w:t>Uroviricota</w:t>
      </w:r>
      <w:proofErr w:type="spellEnd"/>
      <w:r w:rsidR="00EF00DC" w:rsidRPr="003A137D">
        <w:rPr>
          <w:color w:val="000000" w:themeColor="text1"/>
        </w:rPr>
        <w:t>”</w:t>
      </w:r>
      <w:ins w:id="2124" w:author="Liliana Salvador" w:date="2022-02-26T17:29:00Z">
        <w:r w:rsidR="002073EC">
          <w:rPr>
            <w:color w:val="000000" w:themeColor="text1"/>
          </w:rPr>
          <w:t xml:space="preserve">) </w:t>
        </w:r>
        <w:r w:rsidR="002073EC" w:rsidRPr="003A137D">
          <w:rPr>
            <w:color w:val="000000" w:themeColor="text1"/>
          </w:rPr>
          <w:t>as DA.</w:t>
        </w:r>
      </w:ins>
      <w:del w:id="2125" w:author="Liliana Salvador" w:date="2022-02-26T17:29:00Z">
        <w:r w:rsidR="00EF00DC" w:rsidRPr="003A137D" w:rsidDel="002073EC">
          <w:rPr>
            <w:color w:val="000000" w:themeColor="text1"/>
          </w:rPr>
          <w:delText xml:space="preserve">, </w:delText>
        </w:r>
        <w:bookmarkEnd w:id="2122"/>
        <w:bookmarkEnd w:id="2123"/>
        <w:r w:rsidR="00EF00DC" w:rsidRPr="003A137D" w:rsidDel="002073EC">
          <w:rPr>
            <w:color w:val="000000" w:themeColor="text1"/>
          </w:rPr>
          <w:delText>distinctively</w:delText>
        </w:r>
        <w:r w:rsidR="00FA118B" w:rsidRPr="003A137D" w:rsidDel="002073EC">
          <w:rPr>
            <w:color w:val="000000" w:themeColor="text1"/>
          </w:rPr>
          <w:delText>.</w:delText>
        </w:r>
      </w:del>
      <w:r w:rsidR="00FA118B" w:rsidRPr="003A137D">
        <w:rPr>
          <w:color w:val="000000" w:themeColor="text1"/>
        </w:rPr>
        <w:t xml:space="preserve"> </w:t>
      </w:r>
      <w:r w:rsidR="002D4618" w:rsidRPr="003A137D">
        <w:rPr>
          <w:color w:val="000000" w:themeColor="text1"/>
        </w:rPr>
        <w:t>Archaea taxa w</w:t>
      </w:r>
      <w:ins w:id="2126" w:author="Liliana Salvador" w:date="2022-02-26T17:29:00Z">
        <w:r w:rsidR="002073EC">
          <w:rPr>
            <w:color w:val="000000" w:themeColor="text1"/>
          </w:rPr>
          <w:t>ere</w:t>
        </w:r>
      </w:ins>
      <w:del w:id="2127" w:author="Liliana Salvador" w:date="2022-02-26T17:29:00Z">
        <w:r w:rsidR="002D4618" w:rsidRPr="003A137D" w:rsidDel="002073EC">
          <w:rPr>
            <w:color w:val="000000" w:themeColor="text1"/>
          </w:rPr>
          <w:delText>as</w:delText>
        </w:r>
      </w:del>
      <w:r w:rsidR="002D4618" w:rsidRPr="003A137D">
        <w:rPr>
          <w:color w:val="000000" w:themeColor="text1"/>
        </w:rPr>
        <w:t xml:space="preserve"> only reported by Kaiju</w:t>
      </w:r>
      <w:r w:rsidR="001F7300" w:rsidRPr="003A137D">
        <w:rPr>
          <w:color w:val="000000" w:themeColor="text1"/>
        </w:rPr>
        <w:t xml:space="preserve">, </w:t>
      </w:r>
      <w:r w:rsidR="002D4618" w:rsidRPr="003A137D">
        <w:rPr>
          <w:color w:val="000000" w:themeColor="text1"/>
        </w:rPr>
        <w:t>Centrifuge</w:t>
      </w:r>
      <w:r w:rsidR="001F7300" w:rsidRPr="003A137D">
        <w:rPr>
          <w:color w:val="000000" w:themeColor="text1"/>
        </w:rPr>
        <w:t xml:space="preserve">, and </w:t>
      </w:r>
      <w:del w:id="2128" w:author="Ruijie Xu" w:date="2022-02-01T13:44:00Z">
        <w:r w:rsidR="001F7300" w:rsidRPr="003A137D" w:rsidDel="00537B08">
          <w:rPr>
            <w:color w:val="000000" w:themeColor="text1"/>
          </w:rPr>
          <w:delText>Blastn</w:delText>
        </w:r>
      </w:del>
      <w:ins w:id="2129" w:author="Ruijie Xu" w:date="2022-02-01T13:44:00Z">
        <w:r w:rsidR="00537B08">
          <w:rPr>
            <w:color w:val="000000" w:themeColor="text1"/>
          </w:rPr>
          <w:t>BLASTN</w:t>
        </w:r>
      </w:ins>
      <w:del w:id="2130" w:author="Liliana Salvador" w:date="2022-02-26T17:29:00Z">
        <w:r w:rsidR="001F7300" w:rsidRPr="003A137D" w:rsidDel="002073EC">
          <w:rPr>
            <w:color w:val="000000" w:themeColor="text1"/>
          </w:rPr>
          <w:delText>’s</w:delText>
        </w:r>
        <w:r w:rsidR="002D4618" w:rsidRPr="003A137D" w:rsidDel="002073EC">
          <w:rPr>
            <w:color w:val="000000" w:themeColor="text1"/>
          </w:rPr>
          <w:delText xml:space="preserve"> </w:delText>
        </w:r>
      </w:del>
      <w:r w:rsidR="000238B8" w:rsidRPr="003A137D">
        <w:rPr>
          <w:color w:val="000000" w:themeColor="text1"/>
        </w:rPr>
        <w:t xml:space="preserve">. All three software </w:t>
      </w:r>
      <w:del w:id="2131" w:author="Liliana Salvador" w:date="2022-02-26T17:29:00Z">
        <w:r w:rsidR="000238B8" w:rsidRPr="003A137D" w:rsidDel="002073EC">
          <w:rPr>
            <w:color w:val="000000" w:themeColor="text1"/>
          </w:rPr>
          <w:delText xml:space="preserve">have </w:delText>
        </w:r>
      </w:del>
      <w:r w:rsidR="000238B8" w:rsidRPr="003A137D">
        <w:rPr>
          <w:color w:val="000000" w:themeColor="text1"/>
        </w:rPr>
        <w:t>reported</w:t>
      </w:r>
      <w:r w:rsidR="00B03DDE" w:rsidRPr="003A137D">
        <w:rPr>
          <w:color w:val="000000" w:themeColor="text1"/>
        </w:rPr>
        <w:t xml:space="preserve"> </w:t>
      </w:r>
      <w:bookmarkStart w:id="2132" w:name="OLE_LINK201"/>
      <w:bookmarkStart w:id="2133" w:name="OLE_LINK202"/>
      <w:r w:rsidR="00B03DDE" w:rsidRPr="003A137D">
        <w:rPr>
          <w:color w:val="000000" w:themeColor="text1"/>
        </w:rPr>
        <w:t>"p__</w:t>
      </w:r>
      <w:proofErr w:type="spellStart"/>
      <w:r w:rsidR="00B03DDE" w:rsidRPr="003A137D">
        <w:rPr>
          <w:color w:val="000000" w:themeColor="text1"/>
        </w:rPr>
        <w:t>Euryarchaeota</w:t>
      </w:r>
      <w:proofErr w:type="spellEnd"/>
      <w:r w:rsidR="00B03DDE" w:rsidRPr="003A137D">
        <w:rPr>
          <w:color w:val="000000" w:themeColor="text1"/>
        </w:rPr>
        <w:t xml:space="preserve">”, </w:t>
      </w:r>
      <w:bookmarkEnd w:id="2132"/>
      <w:bookmarkEnd w:id="2133"/>
      <w:r w:rsidR="00B03DDE" w:rsidRPr="003A137D">
        <w:rPr>
          <w:color w:val="000000" w:themeColor="text1"/>
        </w:rPr>
        <w:t xml:space="preserve">and both Kaiju and Centrifuge </w:t>
      </w:r>
      <w:proofErr w:type="gramStart"/>
      <w:r w:rsidR="00B03DDE" w:rsidRPr="003A137D">
        <w:rPr>
          <w:color w:val="000000" w:themeColor="text1"/>
        </w:rPr>
        <w:t>reported  “</w:t>
      </w:r>
      <w:proofErr w:type="gramEnd"/>
      <w:r w:rsidR="00B03DDE" w:rsidRPr="003A137D">
        <w:rPr>
          <w:color w:val="000000" w:themeColor="text1"/>
        </w:rPr>
        <w:t>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Micrarchaeota</w:t>
      </w:r>
      <w:proofErr w:type="spellEnd"/>
      <w:r w:rsidR="00B03DDE" w:rsidRPr="003A137D">
        <w:rPr>
          <w:color w:val="000000" w:themeColor="text1"/>
        </w:rPr>
        <w:t>” and "p__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Lokiarchaeota</w:t>
      </w:r>
      <w:proofErr w:type="spellEnd"/>
      <w:r w:rsidR="00B03DDE" w:rsidRPr="003A137D">
        <w:rPr>
          <w:color w:val="000000" w:themeColor="text1"/>
        </w:rPr>
        <w:t xml:space="preserve">”. Finally, </w:t>
      </w:r>
      <w:r w:rsidR="00A45BC2" w:rsidRPr="003A137D">
        <w:rPr>
          <w:color w:val="000000" w:themeColor="text1"/>
        </w:rPr>
        <w:t xml:space="preserve">Kaiju uniquely </w:t>
      </w:r>
      <w:ins w:id="2134" w:author="Liliana Salvador" w:date="2022-02-26T17:29:00Z">
        <w:r w:rsidR="002073EC">
          <w:rPr>
            <w:color w:val="000000" w:themeColor="text1"/>
          </w:rPr>
          <w:t>reported</w:t>
        </w:r>
      </w:ins>
      <w:ins w:id="2135" w:author="Liliana Salvador" w:date="2022-02-26T17:30:00Z">
        <w:r w:rsidR="002073EC">
          <w:rPr>
            <w:color w:val="000000" w:themeColor="text1"/>
          </w:rPr>
          <w:t xml:space="preserve"> </w:t>
        </w:r>
      </w:ins>
      <w:r w:rsidR="00A45BC2" w:rsidRPr="003A137D">
        <w:rPr>
          <w:color w:val="000000" w:themeColor="text1"/>
        </w:rPr>
        <w:t>“p__</w:t>
      </w:r>
      <w:proofErr w:type="spellStart"/>
      <w:r w:rsidR="00A45BC2" w:rsidRPr="003A137D">
        <w:rPr>
          <w:color w:val="000000" w:themeColor="text1"/>
        </w:rPr>
        <w:t>Candidatus</w:t>
      </w:r>
      <w:proofErr w:type="spellEnd"/>
      <w:r w:rsidR="00A45BC2" w:rsidRPr="003A137D">
        <w:rPr>
          <w:color w:val="000000" w:themeColor="text1"/>
        </w:rPr>
        <w:t xml:space="preserve"> </w:t>
      </w:r>
      <w:proofErr w:type="spellStart"/>
      <w:r w:rsidR="00A45BC2" w:rsidRPr="003A137D">
        <w:rPr>
          <w:color w:val="000000" w:themeColor="text1"/>
        </w:rPr>
        <w:t>Thermoplasmatota</w:t>
      </w:r>
      <w:proofErr w:type="spellEnd"/>
      <w:r w:rsidR="00A45BC2" w:rsidRPr="003A137D">
        <w:rPr>
          <w:color w:val="000000" w:themeColor="text1"/>
        </w:rPr>
        <w:t>”.</w:t>
      </w:r>
    </w:p>
    <w:p w14:paraId="0A39D6B0" w14:textId="485A68FE" w:rsidR="00070E2B" w:rsidRDefault="00070E2B" w:rsidP="00B90087">
      <w:pPr>
        <w:spacing w:line="480" w:lineRule="auto"/>
        <w:rPr>
          <w:ins w:id="2136" w:author="Liliana Salvador" w:date="2022-02-26T17:31:00Z"/>
          <w:color w:val="000000" w:themeColor="text1"/>
        </w:rPr>
      </w:pPr>
    </w:p>
    <w:p w14:paraId="1CBFAC25" w14:textId="27037906" w:rsidR="00070E2B" w:rsidRPr="0094704F" w:rsidRDefault="00070E2B" w:rsidP="00070E2B">
      <w:pPr>
        <w:spacing w:line="480" w:lineRule="auto"/>
        <w:rPr>
          <w:ins w:id="2137" w:author="Liliana Salvador" w:date="2022-02-26T17:33:00Z"/>
          <w:color w:val="000000" w:themeColor="text1"/>
          <w:u w:val="single"/>
        </w:rPr>
      </w:pPr>
      <w:ins w:id="2138" w:author="Liliana Salvador" w:date="2022-02-26T17:33:00Z">
        <w:r w:rsidRPr="0094704F">
          <w:rPr>
            <w:color w:val="000000" w:themeColor="text1"/>
            <w:u w:val="single"/>
          </w:rPr>
          <w:t xml:space="preserve">Lung and </w:t>
        </w:r>
        <w:r>
          <w:rPr>
            <w:color w:val="000000" w:themeColor="text1"/>
            <w:u w:val="single"/>
          </w:rPr>
          <w:t>spleen</w:t>
        </w:r>
        <w:r w:rsidRPr="0094704F">
          <w:rPr>
            <w:color w:val="000000" w:themeColor="text1"/>
            <w:u w:val="single"/>
          </w:rPr>
          <w:t xml:space="preserve"> sample comparison</w:t>
        </w:r>
      </w:ins>
    </w:p>
    <w:p w14:paraId="4F7ABA81" w14:textId="2EEC652C" w:rsidR="00070E2B" w:rsidRPr="00070E2B" w:rsidDel="00070E2B" w:rsidRDefault="00070E2B" w:rsidP="00B90087">
      <w:pPr>
        <w:spacing w:line="480" w:lineRule="auto"/>
        <w:rPr>
          <w:del w:id="2139" w:author="Liliana Salvador" w:date="2022-02-26T17:33:00Z"/>
          <w:i/>
          <w:color w:val="000000" w:themeColor="text1"/>
          <w:rPrChange w:id="2140" w:author="Liliana Salvador" w:date="2022-02-26T17:31:00Z">
            <w:rPr>
              <w:del w:id="2141" w:author="Liliana Salvador" w:date="2022-02-26T17:33:00Z"/>
              <w:color w:val="000000" w:themeColor="text1"/>
            </w:rPr>
          </w:rPrChange>
        </w:rPr>
      </w:pPr>
    </w:p>
    <w:p w14:paraId="0E44BD9D" w14:textId="3A7F11A4" w:rsidR="00070E2B" w:rsidRDefault="00684564">
      <w:pPr>
        <w:spacing w:line="480" w:lineRule="auto"/>
        <w:ind w:firstLine="720"/>
        <w:rPr>
          <w:ins w:id="2142" w:author="Liliana Salvador" w:date="2022-02-26T17:33:00Z"/>
          <w:color w:val="000000" w:themeColor="text1"/>
        </w:rPr>
      </w:pPr>
      <w:r w:rsidRPr="003A137D">
        <w:rPr>
          <w:color w:val="000000" w:themeColor="text1"/>
        </w:rPr>
        <w:t xml:space="preserve">The </w:t>
      </w:r>
      <w:r w:rsidR="00315E9F" w:rsidRPr="003A137D">
        <w:rPr>
          <w:color w:val="000000" w:themeColor="text1"/>
        </w:rPr>
        <w:t>DA</w:t>
      </w:r>
      <w:r w:rsidRPr="003A137D">
        <w:rPr>
          <w:color w:val="000000" w:themeColor="text1"/>
        </w:rPr>
        <w:t xml:space="preserve"> taxa identified between lung </w:t>
      </w:r>
      <w:del w:id="2143" w:author="Liliana Salvador" w:date="2022-02-26T18:40:00Z">
        <w:r w:rsidRPr="003A137D" w:rsidDel="00246AFC">
          <w:rPr>
            <w:color w:val="000000" w:themeColor="text1"/>
          </w:rPr>
          <w:delText xml:space="preserve">samples </w:delText>
        </w:r>
      </w:del>
      <w:r w:rsidRPr="003A137D">
        <w:rPr>
          <w:color w:val="000000" w:themeColor="text1"/>
        </w:rPr>
        <w:t xml:space="preserve">and spleen samples were similar with those identified </w:t>
      </w:r>
      <w:del w:id="2144" w:author="Liliana Salvador" w:date="2022-02-26T18:41:00Z">
        <w:r w:rsidRPr="003A137D" w:rsidDel="00CB2CC4">
          <w:rPr>
            <w:color w:val="000000" w:themeColor="text1"/>
          </w:rPr>
          <w:delText xml:space="preserve">in the </w:delText>
        </w:r>
      </w:del>
      <w:r w:rsidRPr="003A137D">
        <w:rPr>
          <w:color w:val="000000" w:themeColor="text1"/>
        </w:rPr>
        <w:t xml:space="preserve">between lung </w:t>
      </w:r>
      <w:del w:id="2145" w:author="Liliana Salvador" w:date="2022-02-26T18:41:00Z">
        <w:r w:rsidRPr="003A137D" w:rsidDel="00CB2CC4">
          <w:rPr>
            <w:color w:val="000000" w:themeColor="text1"/>
          </w:rPr>
          <w:delText xml:space="preserve">samples </w:delText>
        </w:r>
      </w:del>
      <w:r w:rsidRPr="003A137D">
        <w:rPr>
          <w:color w:val="000000" w:themeColor="text1"/>
        </w:rPr>
        <w:t>and kidney samples</w:t>
      </w:r>
      <w:ins w:id="2146" w:author="Ruijie Xu" w:date="2022-02-03T12:33:00Z">
        <w:r w:rsidR="005901EC">
          <w:rPr>
            <w:color w:val="000000" w:themeColor="text1"/>
          </w:rPr>
          <w:t xml:space="preserve"> (Table SII.8, Figure S2)</w:t>
        </w:r>
      </w:ins>
      <w:r w:rsidRPr="003A137D">
        <w:rPr>
          <w:color w:val="000000" w:themeColor="text1"/>
        </w:rPr>
        <w:t xml:space="preserve">. </w:t>
      </w:r>
    </w:p>
    <w:p w14:paraId="1E0C6BED" w14:textId="018FF951" w:rsidR="00070E2B" w:rsidRPr="00070E2B" w:rsidRDefault="00070E2B" w:rsidP="00070E2B">
      <w:pPr>
        <w:spacing w:line="480" w:lineRule="auto"/>
        <w:rPr>
          <w:ins w:id="2147" w:author="Liliana Salvador" w:date="2022-02-26T17:33:00Z"/>
          <w:i/>
          <w:color w:val="000000" w:themeColor="text1"/>
          <w:rPrChange w:id="2148" w:author="Liliana Salvador" w:date="2022-02-26T17:33:00Z">
            <w:rPr>
              <w:ins w:id="2149" w:author="Liliana Salvador" w:date="2022-02-26T17:33:00Z"/>
              <w:color w:val="000000" w:themeColor="text1"/>
            </w:rPr>
          </w:rPrChange>
        </w:rPr>
        <w:pPrChange w:id="2150" w:author="Liliana Salvador" w:date="2022-02-26T17:33:00Z">
          <w:pPr>
            <w:spacing w:line="480" w:lineRule="auto"/>
            <w:ind w:firstLine="720"/>
          </w:pPr>
        </w:pPrChange>
      </w:pPr>
      <w:ins w:id="2151" w:author="Liliana Salvador" w:date="2022-02-26T17:33:00Z">
        <w:r w:rsidRPr="00070E2B">
          <w:rPr>
            <w:i/>
            <w:color w:val="000000" w:themeColor="text1"/>
            <w:rPrChange w:id="2152" w:author="Liliana Salvador" w:date="2022-02-26T17:33:00Z">
              <w:rPr>
                <w:color w:val="000000" w:themeColor="text1"/>
              </w:rPr>
            </w:rPrChange>
          </w:rPr>
          <w:t>Species level</w:t>
        </w:r>
      </w:ins>
    </w:p>
    <w:p w14:paraId="5DD199BF" w14:textId="77777777" w:rsidR="00CB2CC4" w:rsidRDefault="00684564">
      <w:pPr>
        <w:spacing w:line="480" w:lineRule="auto"/>
        <w:ind w:firstLine="720"/>
        <w:rPr>
          <w:ins w:id="2153" w:author="Liliana Salvador" w:date="2022-02-26T18:50:00Z"/>
          <w:color w:val="000000" w:themeColor="text1"/>
        </w:rPr>
      </w:pPr>
      <w:r w:rsidRPr="003A137D">
        <w:rPr>
          <w:color w:val="000000" w:themeColor="text1"/>
        </w:rPr>
        <w:t xml:space="preserve">Kaiju </w:t>
      </w:r>
      <w:del w:id="2154" w:author="Liliana Salvador" w:date="2022-02-26T17:33:00Z">
        <w:r w:rsidRPr="003A137D" w:rsidDel="00070E2B">
          <w:rPr>
            <w:color w:val="000000" w:themeColor="text1"/>
          </w:rPr>
          <w:delText xml:space="preserve">in this case has </w:delText>
        </w:r>
      </w:del>
      <w:r w:rsidRPr="003A137D">
        <w:rPr>
          <w:color w:val="000000" w:themeColor="text1"/>
        </w:rPr>
        <w:t xml:space="preserve">identified the </w:t>
      </w:r>
      <w:del w:id="2155" w:author="Liliana Salvador" w:date="2022-02-26T17:34:00Z">
        <w:r w:rsidRPr="003A137D" w:rsidDel="00070E2B">
          <w:rPr>
            <w:color w:val="000000" w:themeColor="text1"/>
          </w:rPr>
          <w:delText xml:space="preserve">most </w:delText>
        </w:r>
      </w:del>
      <w:ins w:id="2156" w:author="Liliana Salvador" w:date="2022-02-26T17:34:00Z">
        <w:r w:rsidR="00070E2B">
          <w:rPr>
            <w:color w:val="000000" w:themeColor="text1"/>
          </w:rPr>
          <w:t>highe</w:t>
        </w:r>
      </w:ins>
      <w:ins w:id="2157" w:author="Liliana Salvador" w:date="2022-02-26T17:35:00Z">
        <w:r w:rsidR="00070E2B">
          <w:rPr>
            <w:color w:val="000000" w:themeColor="text1"/>
          </w:rPr>
          <w:t>st</w:t>
        </w:r>
      </w:ins>
      <w:ins w:id="2158" w:author="Liliana Salvador" w:date="2022-02-26T17:34:00Z">
        <w:r w:rsidR="00070E2B" w:rsidRPr="003A137D">
          <w:rPr>
            <w:color w:val="000000" w:themeColor="text1"/>
          </w:rPr>
          <w:t xml:space="preserve"> </w:t>
        </w:r>
      </w:ins>
      <w:r w:rsidRPr="003A137D">
        <w:rPr>
          <w:color w:val="000000" w:themeColor="text1"/>
        </w:rPr>
        <w:t xml:space="preserve">number of </w:t>
      </w:r>
      <w:r w:rsidR="00315E9F" w:rsidRPr="003A137D">
        <w:rPr>
          <w:color w:val="000000" w:themeColor="text1"/>
        </w:rPr>
        <w:t>DA</w:t>
      </w:r>
      <w:r w:rsidRPr="003A137D">
        <w:rPr>
          <w:color w:val="000000" w:themeColor="text1"/>
        </w:rPr>
        <w:t xml:space="preserve"> species (484 taxa), while Diamond </w:t>
      </w:r>
      <w:del w:id="2159" w:author="Liliana Salvador" w:date="2022-02-26T17:34:00Z">
        <w:r w:rsidRPr="003A137D" w:rsidDel="00070E2B">
          <w:rPr>
            <w:color w:val="000000" w:themeColor="text1"/>
          </w:rPr>
          <w:delText xml:space="preserve">has </w:delText>
        </w:r>
      </w:del>
      <w:r w:rsidRPr="003A137D">
        <w:rPr>
          <w:color w:val="000000" w:themeColor="text1"/>
        </w:rPr>
        <w:t xml:space="preserve">identified </w:t>
      </w:r>
      <w:ins w:id="2160" w:author="Liliana Salvador" w:date="2022-02-26T17:34:00Z">
        <w:r w:rsidR="00070E2B">
          <w:rPr>
            <w:color w:val="000000" w:themeColor="text1"/>
          </w:rPr>
          <w:t xml:space="preserve">the </w:t>
        </w:r>
      </w:ins>
      <w:del w:id="2161" w:author="Liliana Salvador" w:date="2022-02-26T17:35:00Z">
        <w:r w:rsidRPr="003A137D" w:rsidDel="00070E2B">
          <w:rPr>
            <w:color w:val="000000" w:themeColor="text1"/>
          </w:rPr>
          <w:delText xml:space="preserve">least </w:delText>
        </w:r>
      </w:del>
      <w:ins w:id="2162" w:author="Liliana Salvador" w:date="2022-02-26T17:35:00Z">
        <w:r w:rsidR="00070E2B">
          <w:rPr>
            <w:color w:val="000000" w:themeColor="text1"/>
          </w:rPr>
          <w:t>lowest</w:t>
        </w:r>
        <w:r w:rsidR="00070E2B" w:rsidRPr="003A137D">
          <w:rPr>
            <w:color w:val="000000" w:themeColor="text1"/>
          </w:rPr>
          <w:t xml:space="preserve"> </w:t>
        </w:r>
      </w:ins>
      <w:r w:rsidRPr="003A137D">
        <w:rPr>
          <w:color w:val="000000" w:themeColor="text1"/>
        </w:rPr>
        <w:t>(44 taxa)</w:t>
      </w:r>
      <w:ins w:id="2163" w:author="Ruijie Xu" w:date="2022-02-03T12:34:00Z">
        <w:r w:rsidR="005901EC">
          <w:rPr>
            <w:color w:val="000000" w:themeColor="text1"/>
          </w:rPr>
          <w:t xml:space="preserve"> (Figure S2a)</w:t>
        </w:r>
      </w:ins>
      <w:r w:rsidR="00E70E1A" w:rsidRPr="003A137D">
        <w:rPr>
          <w:color w:val="000000" w:themeColor="text1"/>
        </w:rPr>
        <w:t xml:space="preserve">. </w:t>
      </w:r>
      <w:r w:rsidR="00F63ED3" w:rsidRPr="003A137D">
        <w:rPr>
          <w:color w:val="000000" w:themeColor="text1"/>
        </w:rPr>
        <w:t xml:space="preserve">All of the </w:t>
      </w:r>
      <w:r w:rsidR="00315E9F" w:rsidRPr="003A137D">
        <w:rPr>
          <w:color w:val="000000" w:themeColor="text1"/>
        </w:rPr>
        <w:t>DA</w:t>
      </w:r>
      <w:r w:rsidR="00F63ED3" w:rsidRPr="003A137D">
        <w:rPr>
          <w:color w:val="000000" w:themeColor="text1"/>
        </w:rPr>
        <w:t xml:space="preserve"> taxa wer</w:t>
      </w:r>
      <w:r w:rsidR="00E46073" w:rsidRPr="003A137D">
        <w:rPr>
          <w:color w:val="000000" w:themeColor="text1"/>
        </w:rPr>
        <w:t>e</w:t>
      </w:r>
      <w:r w:rsidR="00F63ED3" w:rsidRPr="003A137D">
        <w:rPr>
          <w:color w:val="000000" w:themeColor="text1"/>
        </w:rPr>
        <w:t xml:space="preserve"> more abundant in the lung </w:t>
      </w:r>
      <w:ins w:id="2164" w:author="Liliana Salvador" w:date="2022-02-26T18:41:00Z">
        <w:r w:rsidR="00CB2CC4">
          <w:rPr>
            <w:color w:val="000000" w:themeColor="text1"/>
          </w:rPr>
          <w:t xml:space="preserve">than in the </w:t>
        </w:r>
      </w:ins>
      <w:ins w:id="2165" w:author="Liliana Salvador" w:date="2022-02-26T18:42:00Z">
        <w:r w:rsidR="00CB2CC4">
          <w:rPr>
            <w:color w:val="000000" w:themeColor="text1"/>
          </w:rPr>
          <w:t xml:space="preserve">spleen </w:t>
        </w:r>
      </w:ins>
      <w:r w:rsidR="00F63ED3" w:rsidRPr="003A137D">
        <w:rPr>
          <w:color w:val="000000" w:themeColor="text1"/>
        </w:rPr>
        <w:t>samples</w:t>
      </w:r>
      <w:ins w:id="2166" w:author="Ruijie Xu" w:date="2022-02-03T12:34:00Z">
        <w:r w:rsidR="005901EC">
          <w:rPr>
            <w:color w:val="000000" w:themeColor="text1"/>
          </w:rPr>
          <w:t xml:space="preserve"> (Figure S2b)</w:t>
        </w:r>
      </w:ins>
      <w:r w:rsidR="00F63ED3" w:rsidRPr="003A137D">
        <w:rPr>
          <w:color w:val="000000" w:themeColor="text1"/>
        </w:rPr>
        <w:t xml:space="preserve">. </w:t>
      </w:r>
      <w:r w:rsidR="00E70E1A" w:rsidRPr="003A137D">
        <w:rPr>
          <w:color w:val="000000" w:themeColor="text1"/>
        </w:rPr>
        <w:t>Six species</w:t>
      </w:r>
      <w:ins w:id="2167" w:author="Liliana Salvador" w:date="2022-02-26T18:42:00Z">
        <w:r w:rsidR="00CB2CC4">
          <w:rPr>
            <w:color w:val="000000" w:themeColor="text1"/>
          </w:rPr>
          <w:t xml:space="preserve"> </w:t>
        </w:r>
        <w:r w:rsidR="00CB2CC4" w:rsidRPr="003A137D">
          <w:rPr>
            <w:color w:val="000000" w:themeColor="text1"/>
          </w:rPr>
          <w:t>(</w:t>
        </w:r>
        <w:proofErr w:type="spellStart"/>
        <w:r w:rsidR="00CB2CC4" w:rsidRPr="003A137D">
          <w:rPr>
            <w:i/>
            <w:iCs/>
            <w:color w:val="000000" w:themeColor="text1"/>
          </w:rPr>
          <w:t>Mycoplasm</w:t>
        </w:r>
        <w:proofErr w:type="spellEnd"/>
        <w:r w:rsidR="00CB2CC4" w:rsidRPr="003A137D">
          <w:rPr>
            <w:i/>
            <w:iCs/>
            <w:color w:val="000000" w:themeColor="text1"/>
          </w:rPr>
          <w:t xml:space="preserve"> </w:t>
        </w:r>
        <w:proofErr w:type="spellStart"/>
        <w:r w:rsidR="00CB2CC4" w:rsidRPr="003A137D">
          <w:rPr>
            <w:i/>
            <w:iCs/>
            <w:color w:val="000000" w:themeColor="text1"/>
          </w:rPr>
          <w:t>pulmonis</w:t>
        </w:r>
        <w:proofErr w:type="spellEnd"/>
        <w:r w:rsidR="00CB2CC4" w:rsidRPr="003A137D">
          <w:rPr>
            <w:color w:val="000000" w:themeColor="text1"/>
          </w:rPr>
          <w:t xml:space="preserve">, </w:t>
        </w:r>
        <w:r w:rsidR="00CB2CC4" w:rsidRPr="003A137D">
          <w:rPr>
            <w:i/>
            <w:iCs/>
            <w:color w:val="000000" w:themeColor="text1"/>
          </w:rPr>
          <w:t xml:space="preserve">Mycoplasma </w:t>
        </w:r>
        <w:proofErr w:type="spellStart"/>
        <w:r w:rsidR="00CB2CC4" w:rsidRPr="003A137D">
          <w:rPr>
            <w:i/>
            <w:iCs/>
            <w:color w:val="000000" w:themeColor="text1"/>
          </w:rPr>
          <w:t>bovoculi</w:t>
        </w:r>
        <w:proofErr w:type="spellEnd"/>
        <w:r w:rsidR="00CB2CC4" w:rsidRPr="003A137D">
          <w:rPr>
            <w:color w:val="000000" w:themeColor="text1"/>
          </w:rPr>
          <w:t xml:space="preserve">, </w:t>
        </w:r>
        <w:r w:rsidR="00CB2CC4" w:rsidRPr="003A137D">
          <w:rPr>
            <w:i/>
            <w:iCs/>
            <w:color w:val="000000" w:themeColor="text1"/>
          </w:rPr>
          <w:t xml:space="preserve">Mycoplasma </w:t>
        </w:r>
        <w:proofErr w:type="spellStart"/>
        <w:r w:rsidR="00CB2CC4" w:rsidRPr="003A137D">
          <w:rPr>
            <w:i/>
            <w:iCs/>
            <w:color w:val="000000" w:themeColor="text1"/>
          </w:rPr>
          <w:t>neurolyticum</w:t>
        </w:r>
        <w:proofErr w:type="spellEnd"/>
        <w:r w:rsidR="00CB2CC4" w:rsidRPr="003A137D">
          <w:rPr>
            <w:color w:val="000000" w:themeColor="text1"/>
          </w:rPr>
          <w:t xml:space="preserve">, </w:t>
        </w:r>
        <w:r w:rsidR="00CB2CC4" w:rsidRPr="003A137D">
          <w:rPr>
            <w:i/>
            <w:iCs/>
            <w:color w:val="000000" w:themeColor="text1"/>
          </w:rPr>
          <w:t xml:space="preserve">Bordetella </w:t>
        </w:r>
        <w:proofErr w:type="spellStart"/>
        <w:r w:rsidR="00CB2CC4" w:rsidRPr="003A137D">
          <w:rPr>
            <w:i/>
            <w:iCs/>
            <w:color w:val="000000" w:themeColor="text1"/>
          </w:rPr>
          <w:t>pseudohinzii</w:t>
        </w:r>
        <w:proofErr w:type="spellEnd"/>
        <w:r w:rsidR="00CB2CC4" w:rsidRPr="003A137D">
          <w:rPr>
            <w:color w:val="000000" w:themeColor="text1"/>
          </w:rPr>
          <w:t xml:space="preserve">, </w:t>
        </w:r>
        <w:r w:rsidR="00CB2CC4" w:rsidRPr="003A137D">
          <w:rPr>
            <w:i/>
            <w:iCs/>
            <w:color w:val="000000" w:themeColor="text1"/>
          </w:rPr>
          <w:t xml:space="preserve">Bordetella </w:t>
        </w:r>
        <w:proofErr w:type="spellStart"/>
        <w:r w:rsidR="00CB2CC4" w:rsidRPr="003A137D">
          <w:rPr>
            <w:i/>
            <w:iCs/>
            <w:color w:val="000000" w:themeColor="text1"/>
          </w:rPr>
          <w:t>bronchiseptica</w:t>
        </w:r>
        <w:proofErr w:type="spellEnd"/>
        <w:r w:rsidR="00CB2CC4" w:rsidRPr="003A137D">
          <w:rPr>
            <w:color w:val="000000" w:themeColor="text1"/>
          </w:rPr>
          <w:t xml:space="preserve">, and </w:t>
        </w:r>
        <w:r w:rsidR="00CB2CC4" w:rsidRPr="003A137D">
          <w:rPr>
            <w:i/>
            <w:iCs/>
            <w:color w:val="000000" w:themeColor="text1"/>
          </w:rPr>
          <w:t xml:space="preserve">Bacteroides </w:t>
        </w:r>
        <w:proofErr w:type="spellStart"/>
        <w:r w:rsidR="00CB2CC4" w:rsidRPr="003A137D">
          <w:rPr>
            <w:i/>
            <w:iCs/>
            <w:color w:val="000000" w:themeColor="text1"/>
          </w:rPr>
          <w:t>uniformis</w:t>
        </w:r>
        <w:proofErr w:type="spellEnd"/>
        <w:r w:rsidR="00CB2CC4" w:rsidRPr="003A137D">
          <w:rPr>
            <w:color w:val="000000" w:themeColor="text1"/>
          </w:rPr>
          <w:t>)</w:t>
        </w:r>
      </w:ins>
      <w:r w:rsidR="00E70E1A" w:rsidRPr="003A137D">
        <w:rPr>
          <w:color w:val="000000" w:themeColor="text1"/>
        </w:rPr>
        <w:t xml:space="preserve"> </w:t>
      </w:r>
      <w:del w:id="2168" w:author="Liliana Salvador" w:date="2022-02-26T18:42:00Z">
        <w:r w:rsidR="00E70E1A" w:rsidRPr="003A137D" w:rsidDel="00CB2CC4">
          <w:rPr>
            <w:color w:val="000000" w:themeColor="text1"/>
          </w:rPr>
          <w:delText xml:space="preserve">were </w:delText>
        </w:r>
      </w:del>
      <w:del w:id="2169" w:author="Liliana Salvador" w:date="2022-02-26T18:45:00Z">
        <w:r w:rsidR="00E70E1A" w:rsidRPr="003A137D" w:rsidDel="00CB2CC4">
          <w:rPr>
            <w:color w:val="000000" w:themeColor="text1"/>
          </w:rPr>
          <w:delText>overlapp</w:delText>
        </w:r>
      </w:del>
      <w:del w:id="2170" w:author="Liliana Salvador" w:date="2022-02-26T18:42:00Z">
        <w:r w:rsidR="00E70E1A" w:rsidRPr="003A137D" w:rsidDel="00CB2CC4">
          <w:rPr>
            <w:color w:val="000000" w:themeColor="text1"/>
          </w:rPr>
          <w:delText>ing</w:delText>
        </w:r>
      </w:del>
      <w:del w:id="2171" w:author="Liliana Salvador" w:date="2022-02-26T18:45:00Z">
        <w:r w:rsidR="00E70E1A" w:rsidRPr="003A137D" w:rsidDel="00CB2CC4">
          <w:rPr>
            <w:color w:val="000000" w:themeColor="text1"/>
          </w:rPr>
          <w:delText xml:space="preserve"> between</w:delText>
        </w:r>
      </w:del>
      <w:ins w:id="2172" w:author="Liliana Salvador" w:date="2022-02-26T18:45:00Z">
        <w:r w:rsidR="00CB2CC4">
          <w:rPr>
            <w:color w:val="000000" w:themeColor="text1"/>
          </w:rPr>
          <w:t>were identified as</w:t>
        </w:r>
      </w:ins>
      <w:r w:rsidR="00E70E1A" w:rsidRPr="003A137D">
        <w:rPr>
          <w:color w:val="000000" w:themeColor="text1"/>
        </w:rPr>
        <w:t xml:space="preserve"> the </w:t>
      </w:r>
      <w:r w:rsidR="00315E9F" w:rsidRPr="003A137D">
        <w:rPr>
          <w:color w:val="000000" w:themeColor="text1"/>
        </w:rPr>
        <w:t>DA</w:t>
      </w:r>
      <w:r w:rsidR="00E70E1A" w:rsidRPr="003A137D">
        <w:rPr>
          <w:color w:val="000000" w:themeColor="text1"/>
        </w:rPr>
        <w:t xml:space="preserve"> taxa </w:t>
      </w:r>
      <w:del w:id="2173" w:author="Liliana Salvador" w:date="2022-02-26T18:45:00Z">
        <w:r w:rsidR="00E70E1A" w:rsidRPr="003A137D" w:rsidDel="00CB2CC4">
          <w:rPr>
            <w:color w:val="000000" w:themeColor="text1"/>
          </w:rPr>
          <w:delText xml:space="preserve">identified </w:delText>
        </w:r>
      </w:del>
      <w:r w:rsidR="00E70E1A" w:rsidRPr="003A137D">
        <w:rPr>
          <w:color w:val="000000" w:themeColor="text1"/>
        </w:rPr>
        <w:t xml:space="preserve">by </w:t>
      </w:r>
      <w:del w:id="2174" w:author="Liliana Salvador" w:date="2022-02-26T18:45:00Z">
        <w:r w:rsidR="00A9558B" w:rsidRPr="003A137D" w:rsidDel="00CB2CC4">
          <w:rPr>
            <w:color w:val="000000" w:themeColor="text1"/>
          </w:rPr>
          <w:delText xml:space="preserve">the classifications of </w:delText>
        </w:r>
      </w:del>
      <w:r w:rsidR="00A9558B" w:rsidRPr="003A137D">
        <w:rPr>
          <w:color w:val="000000" w:themeColor="text1"/>
        </w:rPr>
        <w:t>all</w:t>
      </w:r>
      <w:r w:rsidR="00E70E1A" w:rsidRPr="003A137D">
        <w:rPr>
          <w:color w:val="000000" w:themeColor="text1"/>
        </w:rPr>
        <w:t xml:space="preserve"> software</w:t>
      </w:r>
      <w:r w:rsidR="006464C5" w:rsidRPr="003A137D">
        <w:rPr>
          <w:color w:val="000000" w:themeColor="text1"/>
        </w:rPr>
        <w:t xml:space="preserve"> </w:t>
      </w:r>
      <w:del w:id="2175" w:author="Liliana Salvador" w:date="2022-02-26T18:42:00Z">
        <w:r w:rsidR="006464C5" w:rsidRPr="003A137D" w:rsidDel="00CB2CC4">
          <w:rPr>
            <w:color w:val="000000" w:themeColor="text1"/>
          </w:rPr>
          <w:delText>(</w:delText>
        </w:r>
        <w:r w:rsidR="006464C5" w:rsidRPr="003A137D" w:rsidDel="00CB2CC4">
          <w:rPr>
            <w:i/>
            <w:iCs/>
            <w:color w:val="000000" w:themeColor="text1"/>
          </w:rPr>
          <w:delText>Mycoplasm pulmonis</w:delText>
        </w:r>
        <w:r w:rsidR="006464C5" w:rsidRPr="003A137D" w:rsidDel="00CB2CC4">
          <w:rPr>
            <w:color w:val="000000" w:themeColor="text1"/>
          </w:rPr>
          <w:delText xml:space="preserve">, </w:delText>
        </w:r>
        <w:r w:rsidR="006464C5" w:rsidRPr="003A137D" w:rsidDel="00CB2CC4">
          <w:rPr>
            <w:i/>
            <w:iCs/>
            <w:color w:val="000000" w:themeColor="text1"/>
          </w:rPr>
          <w:delText>Mycoplasma bovoculi</w:delText>
        </w:r>
        <w:r w:rsidR="006464C5" w:rsidRPr="003A137D" w:rsidDel="00CB2CC4">
          <w:rPr>
            <w:color w:val="000000" w:themeColor="text1"/>
          </w:rPr>
          <w:delText xml:space="preserve">, </w:delText>
        </w:r>
        <w:r w:rsidR="006464C5" w:rsidRPr="003A137D" w:rsidDel="00CB2CC4">
          <w:rPr>
            <w:i/>
            <w:iCs/>
            <w:color w:val="000000" w:themeColor="text1"/>
          </w:rPr>
          <w:delText>Mycoplasma neurolyticum</w:delText>
        </w:r>
        <w:r w:rsidR="006464C5" w:rsidRPr="003A137D" w:rsidDel="00CB2CC4">
          <w:rPr>
            <w:color w:val="000000" w:themeColor="text1"/>
          </w:rPr>
          <w:delText xml:space="preserve">, </w:delText>
        </w:r>
        <w:r w:rsidR="006464C5" w:rsidRPr="003A137D" w:rsidDel="00CB2CC4">
          <w:rPr>
            <w:i/>
            <w:iCs/>
            <w:color w:val="000000" w:themeColor="text1"/>
          </w:rPr>
          <w:delText>Bordetella pseudohinzii</w:delText>
        </w:r>
        <w:r w:rsidR="006464C5" w:rsidRPr="003A137D" w:rsidDel="00CB2CC4">
          <w:rPr>
            <w:color w:val="000000" w:themeColor="text1"/>
          </w:rPr>
          <w:delText xml:space="preserve">, </w:delText>
        </w:r>
        <w:r w:rsidR="006464C5" w:rsidRPr="003A137D" w:rsidDel="00CB2CC4">
          <w:rPr>
            <w:i/>
            <w:iCs/>
            <w:color w:val="000000" w:themeColor="text1"/>
          </w:rPr>
          <w:delText>Bordetella bronchiseptica</w:delText>
        </w:r>
        <w:r w:rsidR="006464C5" w:rsidRPr="003A137D" w:rsidDel="00CB2CC4">
          <w:rPr>
            <w:color w:val="000000" w:themeColor="text1"/>
          </w:rPr>
          <w:delText xml:space="preserve">, </w:delText>
        </w:r>
        <w:r w:rsidR="00B90087" w:rsidRPr="003A137D" w:rsidDel="00CB2CC4">
          <w:rPr>
            <w:color w:val="000000" w:themeColor="text1"/>
          </w:rPr>
          <w:delText xml:space="preserve">and </w:delText>
        </w:r>
        <w:r w:rsidR="006464C5" w:rsidRPr="003A137D" w:rsidDel="00CB2CC4">
          <w:rPr>
            <w:i/>
            <w:iCs/>
            <w:color w:val="000000" w:themeColor="text1"/>
          </w:rPr>
          <w:delText>Bacteroides uniformis</w:delText>
        </w:r>
        <w:r w:rsidR="006464C5" w:rsidRPr="003A137D" w:rsidDel="00CB2CC4">
          <w:rPr>
            <w:color w:val="000000" w:themeColor="text1"/>
          </w:rPr>
          <w:delText>)</w:delText>
        </w:r>
      </w:del>
      <w:ins w:id="2176" w:author="Ruijie Xu" w:date="2022-02-03T12:34:00Z">
        <w:r w:rsidR="005901EC">
          <w:rPr>
            <w:color w:val="000000" w:themeColor="text1"/>
          </w:rPr>
          <w:t xml:space="preserve"> (Table SII.8</w:t>
        </w:r>
        <w:commentRangeStart w:id="2177"/>
        <w:r w:rsidR="005901EC">
          <w:rPr>
            <w:color w:val="000000" w:themeColor="text1"/>
          </w:rPr>
          <w:t>)</w:t>
        </w:r>
      </w:ins>
      <w:r w:rsidR="00904E62" w:rsidRPr="003A137D">
        <w:rPr>
          <w:color w:val="000000" w:themeColor="text1"/>
        </w:rPr>
        <w:t>,</w:t>
      </w:r>
      <w:ins w:id="2178" w:author="Liliana Salvador" w:date="2022-02-26T18:45:00Z">
        <w:r w:rsidR="00CB2CC4">
          <w:rPr>
            <w:color w:val="000000" w:themeColor="text1"/>
          </w:rPr>
          <w:t xml:space="preserve"> and</w:t>
        </w:r>
      </w:ins>
      <w:r w:rsidR="00904E62" w:rsidRPr="003A137D">
        <w:rPr>
          <w:color w:val="000000" w:themeColor="text1"/>
        </w:rPr>
        <w:t xml:space="preserve"> three of the</w:t>
      </w:r>
      <w:ins w:id="2179" w:author="Liliana Salvador" w:date="2022-02-26T18:46:00Z">
        <w:r w:rsidR="00CB2CC4">
          <w:rPr>
            <w:color w:val="000000" w:themeColor="text1"/>
          </w:rPr>
          <w:t>se</w:t>
        </w:r>
      </w:ins>
      <w:r w:rsidR="00904E62" w:rsidRPr="003A137D">
        <w:rPr>
          <w:color w:val="000000" w:themeColor="text1"/>
        </w:rPr>
        <w:t xml:space="preserve"> </w:t>
      </w:r>
      <w:del w:id="2180" w:author="Liliana Salvador" w:date="2022-02-26T18:46:00Z">
        <w:r w:rsidR="00904E62" w:rsidRPr="003A137D" w:rsidDel="00CB2CC4">
          <w:rPr>
            <w:color w:val="000000" w:themeColor="text1"/>
          </w:rPr>
          <w:delText xml:space="preserve">overlapping species </w:delText>
        </w:r>
      </w:del>
      <w:r w:rsidR="00904E62" w:rsidRPr="003A137D">
        <w:rPr>
          <w:color w:val="000000" w:themeColor="text1"/>
        </w:rPr>
        <w:t xml:space="preserve">were </w:t>
      </w:r>
      <w:del w:id="2181" w:author="Liliana Salvador" w:date="2022-02-26T18:46:00Z">
        <w:r w:rsidR="00904E62" w:rsidRPr="003A137D" w:rsidDel="00CB2CC4">
          <w:rPr>
            <w:color w:val="000000" w:themeColor="text1"/>
          </w:rPr>
          <w:delText xml:space="preserve">also </w:delText>
        </w:r>
      </w:del>
      <w:r w:rsidR="00904E62" w:rsidRPr="003A137D">
        <w:rPr>
          <w:color w:val="000000" w:themeColor="text1"/>
        </w:rPr>
        <w:t xml:space="preserve">identified as </w:t>
      </w:r>
      <w:r w:rsidR="00315E9F" w:rsidRPr="003A137D">
        <w:rPr>
          <w:color w:val="000000" w:themeColor="text1"/>
        </w:rPr>
        <w:t>DA</w:t>
      </w:r>
      <w:r w:rsidR="00904E62" w:rsidRPr="003A137D">
        <w:rPr>
          <w:color w:val="000000" w:themeColor="text1"/>
        </w:rPr>
        <w:t xml:space="preserve"> species </w:t>
      </w:r>
      <w:del w:id="2182" w:author="Liliana Salvador" w:date="2022-02-26T18:46:00Z">
        <w:r w:rsidR="00904E62" w:rsidRPr="003A137D" w:rsidDel="00CB2CC4">
          <w:rPr>
            <w:color w:val="000000" w:themeColor="text1"/>
          </w:rPr>
          <w:delText>overlapped among all</w:delText>
        </w:r>
      </w:del>
      <w:ins w:id="2183" w:author="Liliana Salvador" w:date="2022-02-26T18:46:00Z">
        <w:r w:rsidR="00CB2CC4">
          <w:rPr>
            <w:color w:val="000000" w:themeColor="text1"/>
          </w:rPr>
          <w:t>by all</w:t>
        </w:r>
      </w:ins>
      <w:r w:rsidR="00904E62" w:rsidRPr="003A137D">
        <w:rPr>
          <w:color w:val="000000" w:themeColor="text1"/>
        </w:rPr>
        <w:t xml:space="preserve"> software during Lung vs. Kidney </w:t>
      </w:r>
      <w:r w:rsidR="009E5428" w:rsidRPr="003A137D">
        <w:rPr>
          <w:color w:val="000000" w:themeColor="text1"/>
        </w:rPr>
        <w:t xml:space="preserve">samples </w:t>
      </w:r>
      <w:r w:rsidR="00904E62" w:rsidRPr="003A137D">
        <w:rPr>
          <w:color w:val="000000" w:themeColor="text1"/>
        </w:rPr>
        <w:t>comparison</w:t>
      </w:r>
      <w:ins w:id="2184" w:author="Ruijie Xu" w:date="2022-02-03T12:34:00Z">
        <w:r w:rsidR="005901EC">
          <w:rPr>
            <w:color w:val="000000" w:themeColor="text1"/>
          </w:rPr>
          <w:t xml:space="preserve"> (Table SII.7)</w:t>
        </w:r>
      </w:ins>
      <w:commentRangeEnd w:id="2177"/>
      <w:r w:rsidR="00CB2CC4">
        <w:rPr>
          <w:rStyle w:val="CommentReference"/>
        </w:rPr>
        <w:commentReference w:id="2177"/>
      </w:r>
      <w:r w:rsidR="00A9558B" w:rsidRPr="003A137D">
        <w:rPr>
          <w:color w:val="000000" w:themeColor="text1"/>
        </w:rPr>
        <w:t xml:space="preserve">. </w:t>
      </w:r>
      <w:r w:rsidR="0061783E" w:rsidRPr="003A137D">
        <w:rPr>
          <w:color w:val="000000" w:themeColor="text1"/>
        </w:rPr>
        <w:t xml:space="preserve">Kaiju </w:t>
      </w:r>
      <w:del w:id="2185" w:author="Liliana Salvador" w:date="2022-02-26T18:48:00Z">
        <w:r w:rsidR="0061783E" w:rsidRPr="003A137D" w:rsidDel="00CB2CC4">
          <w:rPr>
            <w:color w:val="000000" w:themeColor="text1"/>
          </w:rPr>
          <w:delText xml:space="preserve">still </w:delText>
        </w:r>
      </w:del>
      <w:r w:rsidR="0061783E" w:rsidRPr="003A137D">
        <w:rPr>
          <w:color w:val="000000" w:themeColor="text1"/>
        </w:rPr>
        <w:t xml:space="preserve">has the </w:t>
      </w:r>
      <w:del w:id="2186" w:author="Liliana Salvador" w:date="2022-02-26T18:48:00Z">
        <w:r w:rsidR="0061783E" w:rsidRPr="003A137D" w:rsidDel="00CB2CC4">
          <w:rPr>
            <w:color w:val="000000" w:themeColor="text1"/>
          </w:rPr>
          <w:delText xml:space="preserve">most </w:delText>
        </w:r>
      </w:del>
      <w:ins w:id="2187" w:author="Liliana Salvador" w:date="2022-02-26T18:48:00Z">
        <w:r w:rsidR="00CB2CC4">
          <w:rPr>
            <w:color w:val="000000" w:themeColor="text1"/>
          </w:rPr>
          <w:t>highest</w:t>
        </w:r>
        <w:r w:rsidR="00CB2CC4" w:rsidRPr="003A137D">
          <w:rPr>
            <w:color w:val="000000" w:themeColor="text1"/>
          </w:rPr>
          <w:t xml:space="preserve"> </w:t>
        </w:r>
      </w:ins>
      <w:r w:rsidR="0061783E" w:rsidRPr="003A137D">
        <w:rPr>
          <w:color w:val="000000" w:themeColor="text1"/>
        </w:rPr>
        <w:t xml:space="preserve">number of distinct </w:t>
      </w:r>
      <w:r w:rsidR="00315E9F" w:rsidRPr="003A137D">
        <w:rPr>
          <w:color w:val="000000" w:themeColor="text1"/>
        </w:rPr>
        <w:t>DA</w:t>
      </w:r>
      <w:r w:rsidR="0061783E" w:rsidRPr="003A137D">
        <w:rPr>
          <w:color w:val="000000" w:themeColor="text1"/>
        </w:rPr>
        <w:t xml:space="preserve"> species taxa (335</w:t>
      </w:r>
      <w:del w:id="2188" w:author="Liliana Salvador" w:date="2022-02-26T18:48:00Z">
        <w:r w:rsidR="0061783E" w:rsidRPr="003A137D" w:rsidDel="00CB2CC4">
          <w:rPr>
            <w:color w:val="000000" w:themeColor="text1"/>
          </w:rPr>
          <w:delText xml:space="preserve"> taxa</w:delText>
        </w:r>
      </w:del>
      <w:r w:rsidR="0061783E" w:rsidRPr="003A137D">
        <w:rPr>
          <w:color w:val="000000" w:themeColor="text1"/>
        </w:rPr>
        <w:t>)</w:t>
      </w:r>
      <w:r w:rsidR="003E69BC" w:rsidRPr="003A137D">
        <w:rPr>
          <w:color w:val="000000" w:themeColor="text1"/>
        </w:rPr>
        <w:t>, followed by centrifuge (268</w:t>
      </w:r>
      <w:del w:id="2189" w:author="Liliana Salvador" w:date="2022-02-26T18:48:00Z">
        <w:r w:rsidR="003E69BC" w:rsidRPr="003A137D" w:rsidDel="00CB2CC4">
          <w:rPr>
            <w:color w:val="000000" w:themeColor="text1"/>
          </w:rPr>
          <w:delText xml:space="preserve"> taxa</w:delText>
        </w:r>
      </w:del>
      <w:r w:rsidR="003E69BC" w:rsidRPr="003A137D">
        <w:rPr>
          <w:color w:val="000000" w:themeColor="text1"/>
        </w:rPr>
        <w:t xml:space="preserve">), and </w:t>
      </w:r>
      <w:del w:id="2190" w:author="Ruijie Xu" w:date="2022-02-01T13:44:00Z">
        <w:r w:rsidR="003E69BC" w:rsidRPr="003A137D" w:rsidDel="00537B08">
          <w:rPr>
            <w:color w:val="000000" w:themeColor="text1"/>
          </w:rPr>
          <w:delText>Blastn</w:delText>
        </w:r>
      </w:del>
      <w:ins w:id="2191" w:author="Ruijie Xu" w:date="2022-02-01T13:44:00Z">
        <w:r w:rsidR="00537B08">
          <w:rPr>
            <w:color w:val="000000" w:themeColor="text1"/>
          </w:rPr>
          <w:t>BLASTN</w:t>
        </w:r>
      </w:ins>
      <w:r w:rsidR="003E69BC" w:rsidRPr="003A137D">
        <w:rPr>
          <w:color w:val="000000" w:themeColor="text1"/>
        </w:rPr>
        <w:t xml:space="preserve"> (46</w:t>
      </w:r>
      <w:del w:id="2192" w:author="Liliana Salvador" w:date="2022-02-26T18:48:00Z">
        <w:r w:rsidR="003E69BC" w:rsidRPr="003A137D" w:rsidDel="00CB2CC4">
          <w:rPr>
            <w:color w:val="000000" w:themeColor="text1"/>
          </w:rPr>
          <w:delText xml:space="preserve"> taxa</w:delText>
        </w:r>
      </w:del>
      <w:r w:rsidR="003E69BC" w:rsidRPr="003A137D">
        <w:rPr>
          <w:color w:val="000000" w:themeColor="text1"/>
        </w:rPr>
        <w:t>)</w:t>
      </w:r>
      <w:r w:rsidR="00B5581D" w:rsidRPr="003A137D">
        <w:rPr>
          <w:color w:val="000000" w:themeColor="text1"/>
        </w:rPr>
        <w:t xml:space="preserve"> (Figure </w:t>
      </w:r>
      <w:del w:id="2193" w:author="Ruijie Xu" w:date="2022-02-03T12:35:00Z">
        <w:r w:rsidR="00B5581D" w:rsidRPr="003A137D" w:rsidDel="005901EC">
          <w:rPr>
            <w:color w:val="000000" w:themeColor="text1"/>
          </w:rPr>
          <w:delText>S10</w:delText>
        </w:r>
      </w:del>
      <w:ins w:id="2194" w:author="Ruijie Xu" w:date="2022-02-03T12:35:00Z">
        <w:r w:rsidR="005901EC" w:rsidRPr="003A137D">
          <w:rPr>
            <w:color w:val="000000" w:themeColor="text1"/>
          </w:rPr>
          <w:t>S</w:t>
        </w:r>
        <w:r w:rsidR="005901EC">
          <w:rPr>
            <w:color w:val="000000" w:themeColor="text1"/>
          </w:rPr>
          <w:t>2a</w:t>
        </w:r>
      </w:ins>
      <w:r w:rsidR="00B5581D" w:rsidRPr="003A137D">
        <w:rPr>
          <w:color w:val="000000" w:themeColor="text1"/>
        </w:rPr>
        <w:t>)</w:t>
      </w:r>
      <w:r w:rsidR="003E69BC" w:rsidRPr="003A137D">
        <w:rPr>
          <w:color w:val="000000" w:themeColor="text1"/>
        </w:rPr>
        <w:t xml:space="preserve">. </w:t>
      </w:r>
    </w:p>
    <w:p w14:paraId="0AC602A8" w14:textId="3B92B7FF" w:rsidR="00CB2CC4" w:rsidRPr="00CB2CC4" w:rsidRDefault="00CB2CC4" w:rsidP="00CB2CC4">
      <w:pPr>
        <w:spacing w:line="480" w:lineRule="auto"/>
        <w:rPr>
          <w:ins w:id="2195" w:author="Liliana Salvador" w:date="2022-02-26T18:50:00Z"/>
          <w:i/>
          <w:color w:val="000000" w:themeColor="text1"/>
          <w:rPrChange w:id="2196" w:author="Liliana Salvador" w:date="2022-02-26T18:51:00Z">
            <w:rPr>
              <w:ins w:id="2197" w:author="Liliana Salvador" w:date="2022-02-26T18:50:00Z"/>
              <w:color w:val="000000" w:themeColor="text1"/>
            </w:rPr>
          </w:rPrChange>
        </w:rPr>
        <w:pPrChange w:id="2198" w:author="Liliana Salvador" w:date="2022-02-26T18:50:00Z">
          <w:pPr>
            <w:spacing w:line="480" w:lineRule="auto"/>
            <w:ind w:firstLine="720"/>
          </w:pPr>
        </w:pPrChange>
      </w:pPr>
      <w:ins w:id="2199" w:author="Liliana Salvador" w:date="2022-02-26T18:50:00Z">
        <w:r w:rsidRPr="00CB2CC4">
          <w:rPr>
            <w:i/>
            <w:color w:val="000000" w:themeColor="text1"/>
            <w:rPrChange w:id="2200" w:author="Liliana Salvador" w:date="2022-02-26T18:51:00Z">
              <w:rPr>
                <w:color w:val="000000" w:themeColor="text1"/>
              </w:rPr>
            </w:rPrChange>
          </w:rPr>
          <w:t>Phylum level</w:t>
        </w:r>
      </w:ins>
    </w:p>
    <w:p w14:paraId="2EF46696" w14:textId="0138011E" w:rsidR="002F6659" w:rsidRPr="003A137D" w:rsidRDefault="00CB2CC4">
      <w:pPr>
        <w:spacing w:line="480" w:lineRule="auto"/>
        <w:ind w:firstLine="720"/>
        <w:rPr>
          <w:color w:val="000000" w:themeColor="text1"/>
        </w:rPr>
        <w:pPrChange w:id="2201" w:author="Ruijie Xu" w:date="2022-02-03T12:33:00Z">
          <w:pPr>
            <w:spacing w:line="480" w:lineRule="auto"/>
          </w:pPr>
        </w:pPrChange>
      </w:pPr>
      <w:ins w:id="2202" w:author="Liliana Salvador" w:date="2022-02-26T18:50:00Z">
        <w:r>
          <w:rPr>
            <w:color w:val="000000" w:themeColor="text1"/>
          </w:rPr>
          <w:t>At</w:t>
        </w:r>
      </w:ins>
      <w:del w:id="2203" w:author="Liliana Salvador" w:date="2022-02-26T18:50:00Z">
        <w:r w:rsidR="00E923F1" w:rsidRPr="003A137D" w:rsidDel="00CB2CC4">
          <w:rPr>
            <w:color w:val="000000" w:themeColor="text1"/>
          </w:rPr>
          <w:delText>On</w:delText>
        </w:r>
      </w:del>
      <w:r w:rsidR="00E923F1" w:rsidRPr="003A137D">
        <w:rPr>
          <w:color w:val="000000" w:themeColor="text1"/>
        </w:rPr>
        <w:t xml:space="preserve"> the Phylum level, “p__</w:t>
      </w:r>
      <w:proofErr w:type="spellStart"/>
      <w:r w:rsidR="00E923F1" w:rsidRPr="003A137D">
        <w:rPr>
          <w:color w:val="000000" w:themeColor="text1"/>
        </w:rPr>
        <w:t>Bacterodietes</w:t>
      </w:r>
      <w:proofErr w:type="spellEnd"/>
      <w:r w:rsidR="00E923F1" w:rsidRPr="003A137D">
        <w:rPr>
          <w:color w:val="000000" w:themeColor="text1"/>
        </w:rPr>
        <w:t>”, “p__</w:t>
      </w:r>
      <w:proofErr w:type="spellStart"/>
      <w:r w:rsidR="00E923F1" w:rsidRPr="003A137D">
        <w:rPr>
          <w:color w:val="000000" w:themeColor="text1"/>
        </w:rPr>
        <w:t>Tenericutes</w:t>
      </w:r>
      <w:proofErr w:type="spellEnd"/>
      <w:r w:rsidR="00E923F1" w:rsidRPr="003A137D">
        <w:rPr>
          <w:color w:val="000000" w:themeColor="text1"/>
        </w:rPr>
        <w:t>”, “</w:t>
      </w:r>
      <w:proofErr w:type="spellStart"/>
      <w:r w:rsidR="00E923F1" w:rsidRPr="003A137D">
        <w:rPr>
          <w:color w:val="000000" w:themeColor="text1"/>
        </w:rPr>
        <w:t>p__Cyanobacteria</w:t>
      </w:r>
      <w:proofErr w:type="spellEnd"/>
      <w:proofErr w:type="gramStart"/>
      <w:r w:rsidR="00E923F1" w:rsidRPr="003A137D">
        <w:rPr>
          <w:color w:val="000000" w:themeColor="text1"/>
        </w:rPr>
        <w:t>” ,</w:t>
      </w:r>
      <w:proofErr w:type="gramEnd"/>
      <w:r w:rsidR="00E923F1" w:rsidRPr="003A137D">
        <w:rPr>
          <w:color w:val="000000" w:themeColor="text1"/>
        </w:rPr>
        <w:t>“p__</w:t>
      </w:r>
      <w:proofErr w:type="spellStart"/>
      <w:r w:rsidR="00E923F1" w:rsidRPr="003A137D">
        <w:rPr>
          <w:color w:val="000000" w:themeColor="text1"/>
        </w:rPr>
        <w:t>Protebacteria</w:t>
      </w:r>
      <w:proofErr w:type="spellEnd"/>
      <w:r w:rsidR="00E923F1" w:rsidRPr="003A137D">
        <w:rPr>
          <w:color w:val="000000" w:themeColor="text1"/>
        </w:rPr>
        <w:t>”, and “</w:t>
      </w:r>
      <w:proofErr w:type="spellStart"/>
      <w:r w:rsidR="00E923F1" w:rsidRPr="003A137D">
        <w:rPr>
          <w:color w:val="000000" w:themeColor="text1"/>
        </w:rPr>
        <w:t>p__Firmicutes</w:t>
      </w:r>
      <w:proofErr w:type="spellEnd"/>
      <w:r w:rsidR="00E923F1" w:rsidRPr="003A137D">
        <w:rPr>
          <w:color w:val="000000" w:themeColor="text1"/>
        </w:rPr>
        <w:t>” w</w:t>
      </w:r>
      <w:ins w:id="2204" w:author="Liliana Salvador" w:date="2022-02-26T18:51:00Z">
        <w:r>
          <w:rPr>
            <w:color w:val="000000" w:themeColor="text1"/>
          </w:rPr>
          <w:t>ere as DA</w:t>
        </w:r>
      </w:ins>
      <w:del w:id="2205" w:author="Liliana Salvador" w:date="2022-02-26T18:51:00Z">
        <w:r w:rsidR="00E923F1" w:rsidRPr="003A137D" w:rsidDel="00CB2CC4">
          <w:rPr>
            <w:color w:val="000000" w:themeColor="text1"/>
          </w:rPr>
          <w:delText>as</w:delText>
        </w:r>
      </w:del>
      <w:r w:rsidR="00E923F1" w:rsidRPr="003A137D">
        <w:rPr>
          <w:color w:val="000000" w:themeColor="text1"/>
        </w:rPr>
        <w:t xml:space="preserve"> identified by all </w:t>
      </w:r>
      <w:ins w:id="2206" w:author="Liliana Salvador" w:date="2022-02-26T18:51:00Z">
        <w:r>
          <w:rPr>
            <w:color w:val="000000" w:themeColor="text1"/>
          </w:rPr>
          <w:t xml:space="preserve">the </w:t>
        </w:r>
      </w:ins>
      <w:r w:rsidR="00E923F1" w:rsidRPr="003A137D">
        <w:rPr>
          <w:color w:val="000000" w:themeColor="text1"/>
        </w:rPr>
        <w:t xml:space="preserve">software </w:t>
      </w:r>
      <w:del w:id="2207" w:author="Liliana Salvador" w:date="2022-02-26T18:51:00Z">
        <w:r w:rsidR="00E923F1" w:rsidRPr="003A137D" w:rsidDel="00CB2CC4">
          <w:rPr>
            <w:color w:val="000000" w:themeColor="text1"/>
          </w:rPr>
          <w:delText xml:space="preserve">as </w:delText>
        </w:r>
        <w:r w:rsidR="00315E9F" w:rsidRPr="003A137D" w:rsidDel="00CB2CC4">
          <w:rPr>
            <w:color w:val="000000" w:themeColor="text1"/>
          </w:rPr>
          <w:delText>DA</w:delText>
        </w:r>
      </w:del>
      <w:ins w:id="2208" w:author="Ruijie Xu" w:date="2022-02-03T12:35:00Z">
        <w:del w:id="2209" w:author="Liliana Salvador" w:date="2022-02-26T18:51:00Z">
          <w:r w:rsidR="005901EC" w:rsidDel="00CB2CC4">
            <w:rPr>
              <w:color w:val="000000" w:themeColor="text1"/>
            </w:rPr>
            <w:delText xml:space="preserve"> </w:delText>
          </w:r>
        </w:del>
        <w:r w:rsidR="005901EC">
          <w:rPr>
            <w:color w:val="000000" w:themeColor="text1"/>
          </w:rPr>
          <w:t>(Figure S2c)</w:t>
        </w:r>
      </w:ins>
      <w:r w:rsidR="00E923F1" w:rsidRPr="003A137D">
        <w:rPr>
          <w:color w:val="000000" w:themeColor="text1"/>
        </w:rPr>
        <w:t>. Taxa "p__</w:t>
      </w:r>
      <w:proofErr w:type="spellStart"/>
      <w:r w:rsidR="00E923F1" w:rsidRPr="003A137D">
        <w:rPr>
          <w:color w:val="000000" w:themeColor="text1"/>
        </w:rPr>
        <w:t>Aquificae</w:t>
      </w:r>
      <w:proofErr w:type="spellEnd"/>
      <w:r w:rsidR="00E923F1" w:rsidRPr="003A137D">
        <w:rPr>
          <w:color w:val="000000" w:themeColor="text1"/>
        </w:rPr>
        <w:t>”, "</w:t>
      </w:r>
      <w:proofErr w:type="spellStart"/>
      <w:r w:rsidR="00E923F1" w:rsidRPr="003A137D">
        <w:rPr>
          <w:color w:val="000000" w:themeColor="text1"/>
        </w:rPr>
        <w:t>p__Actinobacteria</w:t>
      </w:r>
      <w:proofErr w:type="gramStart"/>
      <w:r w:rsidR="00E923F1" w:rsidRPr="003A137D">
        <w:rPr>
          <w:color w:val="000000" w:themeColor="text1"/>
        </w:rPr>
        <w:t>”,and</w:t>
      </w:r>
      <w:proofErr w:type="spellEnd"/>
      <w:proofErr w:type="gramEnd"/>
      <w:r w:rsidR="00E923F1" w:rsidRPr="003A137D">
        <w:rPr>
          <w:color w:val="000000" w:themeColor="text1"/>
        </w:rPr>
        <w:t xml:space="preserve"> “</w:t>
      </w:r>
      <w:proofErr w:type="spellStart"/>
      <w:r w:rsidR="00E923F1" w:rsidRPr="003A137D">
        <w:rPr>
          <w:color w:val="000000" w:themeColor="text1"/>
        </w:rPr>
        <w:t>p__Fusobacteria</w:t>
      </w:r>
      <w:proofErr w:type="spellEnd"/>
      <w:r w:rsidR="00E923F1" w:rsidRPr="003A137D">
        <w:rPr>
          <w:color w:val="000000" w:themeColor="text1"/>
        </w:rPr>
        <w:t xml:space="preserve">” were identified </w:t>
      </w:r>
      <w:del w:id="2210" w:author="Liliana Salvador" w:date="2022-02-26T18:52:00Z">
        <w:r w:rsidR="00E923F1" w:rsidRPr="003A137D" w:rsidDel="00DF51F9">
          <w:rPr>
            <w:color w:val="000000" w:themeColor="text1"/>
          </w:rPr>
          <w:delText xml:space="preserve">in </w:delText>
        </w:r>
      </w:del>
      <w:r w:rsidR="00E923F1" w:rsidRPr="003A137D">
        <w:rPr>
          <w:color w:val="000000" w:themeColor="text1"/>
        </w:rPr>
        <w:t>by all software except for Diamond. Archaea phylum, "p__</w:t>
      </w:r>
      <w:proofErr w:type="spellStart"/>
      <w:r w:rsidR="00E923F1" w:rsidRPr="003A137D">
        <w:rPr>
          <w:color w:val="000000" w:themeColor="text1"/>
        </w:rPr>
        <w:t>Euryarchaeota</w:t>
      </w:r>
      <w:proofErr w:type="spellEnd"/>
      <w:r w:rsidR="00E923F1" w:rsidRPr="003A137D">
        <w:rPr>
          <w:color w:val="000000" w:themeColor="text1"/>
        </w:rPr>
        <w:t xml:space="preserve">”, was still the Archaea </w:t>
      </w:r>
      <w:r w:rsidR="00E923F1" w:rsidRPr="003A137D">
        <w:rPr>
          <w:color w:val="000000" w:themeColor="text1"/>
        </w:rPr>
        <w:lastRenderedPageBreak/>
        <w:t xml:space="preserve">taxon identified by </w:t>
      </w:r>
      <w:del w:id="2211" w:author="Ruijie Xu" w:date="2022-02-01T13:44:00Z">
        <w:r w:rsidR="00E923F1" w:rsidRPr="003A137D" w:rsidDel="00537B08">
          <w:rPr>
            <w:color w:val="000000" w:themeColor="text1"/>
          </w:rPr>
          <w:delText>Blastn</w:delText>
        </w:r>
      </w:del>
      <w:ins w:id="2212" w:author="Ruijie Xu" w:date="2022-02-01T13:44:00Z">
        <w:r w:rsidR="00537B08">
          <w:rPr>
            <w:color w:val="000000" w:themeColor="text1"/>
          </w:rPr>
          <w:t>BLASTN</w:t>
        </w:r>
      </w:ins>
      <w:r w:rsidR="00E923F1" w:rsidRPr="003A137D">
        <w:rPr>
          <w:color w:val="000000" w:themeColor="text1"/>
        </w:rPr>
        <w:t>, Centrifuge, and Kaiju</w:t>
      </w:r>
      <w:r w:rsidR="00A34273" w:rsidRPr="003A137D">
        <w:rPr>
          <w:color w:val="000000" w:themeColor="text1"/>
        </w:rPr>
        <w:t xml:space="preserve">, </w:t>
      </w:r>
      <w:ins w:id="2213" w:author="Liliana Salvador" w:date="2022-02-26T19:04:00Z">
        <w:r w:rsidR="007564EF">
          <w:rPr>
            <w:color w:val="000000" w:themeColor="text1"/>
          </w:rPr>
          <w:t xml:space="preserve">however, </w:t>
        </w:r>
      </w:ins>
      <w:ins w:id="2214" w:author="Liliana Salvador" w:date="2022-02-26T19:05:00Z">
        <w:r w:rsidR="007564EF">
          <w:rPr>
            <w:color w:val="000000" w:themeColor="text1"/>
          </w:rPr>
          <w:t xml:space="preserve">the </w:t>
        </w:r>
      </w:ins>
      <w:r w:rsidR="00A34273" w:rsidRPr="003A137D">
        <w:rPr>
          <w:color w:val="000000" w:themeColor="text1"/>
        </w:rPr>
        <w:t>rest of the Archaea taxa were either only identified by Kaiju and Centrifuge, or Kaiju alone. Virus taxon, “p__</w:t>
      </w:r>
      <w:proofErr w:type="spellStart"/>
      <w:r w:rsidR="00A34273" w:rsidRPr="003A137D">
        <w:rPr>
          <w:color w:val="000000" w:themeColor="text1"/>
        </w:rPr>
        <w:t>Negarnaviricota</w:t>
      </w:r>
      <w:proofErr w:type="spellEnd"/>
      <w:r w:rsidR="00A34273" w:rsidRPr="003A137D">
        <w:rPr>
          <w:color w:val="000000" w:themeColor="text1"/>
        </w:rPr>
        <w:t xml:space="preserve">”, was only identified by Centrifuge as differentially abundant, while Kaiju </w:t>
      </w:r>
      <w:ins w:id="2215" w:author="Liliana Salvador" w:date="2022-02-26T19:05:00Z">
        <w:r w:rsidR="00E205F0">
          <w:rPr>
            <w:color w:val="000000" w:themeColor="text1"/>
          </w:rPr>
          <w:t xml:space="preserve">only </w:t>
        </w:r>
      </w:ins>
      <w:r w:rsidR="00A34273" w:rsidRPr="003A137D">
        <w:rPr>
          <w:color w:val="000000" w:themeColor="text1"/>
        </w:rPr>
        <w:t xml:space="preserve">identified </w:t>
      </w:r>
      <w:ins w:id="2216" w:author="Liliana Salvador" w:date="2022-02-26T19:05:00Z">
        <w:r w:rsidR="00E205F0">
          <w:rPr>
            <w:color w:val="000000" w:themeColor="text1"/>
          </w:rPr>
          <w:t xml:space="preserve">the </w:t>
        </w:r>
      </w:ins>
      <w:r w:rsidR="00A34273" w:rsidRPr="003A137D">
        <w:rPr>
          <w:color w:val="000000" w:themeColor="text1"/>
        </w:rPr>
        <w:t xml:space="preserve">virus taxa </w:t>
      </w:r>
      <w:del w:id="2217" w:author="Liliana Salvador" w:date="2022-02-26T19:05:00Z">
        <w:r w:rsidR="00A34273" w:rsidRPr="003A137D" w:rsidDel="00E205F0">
          <w:rPr>
            <w:color w:val="000000" w:themeColor="text1"/>
          </w:rPr>
          <w:delText xml:space="preserve">only reported </w:delText>
        </w:r>
      </w:del>
      <w:r w:rsidR="00A34273" w:rsidRPr="003A137D">
        <w:rPr>
          <w:color w:val="000000" w:themeColor="text1"/>
        </w:rPr>
        <w:t>“p__</w:t>
      </w:r>
      <w:proofErr w:type="spellStart"/>
      <w:r w:rsidR="00A34273" w:rsidRPr="003A137D">
        <w:rPr>
          <w:color w:val="000000" w:themeColor="text1"/>
        </w:rPr>
        <w:t>Nucleocytoviricota</w:t>
      </w:r>
      <w:proofErr w:type="spellEnd"/>
      <w:r w:rsidR="00A34273" w:rsidRPr="003A137D">
        <w:rPr>
          <w:color w:val="000000" w:themeColor="text1"/>
        </w:rPr>
        <w:t>” and “p__</w:t>
      </w:r>
      <w:proofErr w:type="spellStart"/>
      <w:r w:rsidR="00A34273" w:rsidRPr="003A137D">
        <w:rPr>
          <w:color w:val="000000" w:themeColor="text1"/>
        </w:rPr>
        <w:t>Uroviricota</w:t>
      </w:r>
      <w:proofErr w:type="spellEnd"/>
      <w:r w:rsidR="00A34273" w:rsidRPr="003A137D">
        <w:rPr>
          <w:color w:val="000000" w:themeColor="text1"/>
        </w:rPr>
        <w:t xml:space="preserve">”. </w:t>
      </w:r>
      <w:proofErr w:type="spellStart"/>
      <w:r w:rsidR="00A34273" w:rsidRPr="003A137D">
        <w:rPr>
          <w:color w:val="000000" w:themeColor="text1"/>
        </w:rPr>
        <w:t>Morever</w:t>
      </w:r>
      <w:proofErr w:type="spellEnd"/>
      <w:r w:rsidR="00A34273" w:rsidRPr="003A137D">
        <w:rPr>
          <w:color w:val="000000" w:themeColor="text1"/>
        </w:rPr>
        <w:t xml:space="preserve">, </w:t>
      </w:r>
      <w:del w:id="2218" w:author="Liliana Salvador" w:date="2022-02-26T19:06:00Z">
        <w:r w:rsidR="00A34273" w:rsidRPr="003A137D" w:rsidDel="00E205F0">
          <w:rPr>
            <w:color w:val="000000" w:themeColor="text1"/>
          </w:rPr>
          <w:delText xml:space="preserve">in this comparison, </w:delText>
        </w:r>
      </w:del>
      <w:r w:rsidR="00A34273" w:rsidRPr="003A137D">
        <w:rPr>
          <w:color w:val="000000" w:themeColor="text1"/>
        </w:rPr>
        <w:t>CLARK</w:t>
      </w:r>
      <w:ins w:id="2219" w:author="Liliana Salvador" w:date="2022-02-26T19:06:00Z">
        <w:r w:rsidR="00E205F0">
          <w:rPr>
            <w:color w:val="000000" w:themeColor="text1"/>
          </w:rPr>
          <w:t xml:space="preserve"> </w:t>
        </w:r>
      </w:ins>
      <w:del w:id="2220" w:author="Liliana Salvador" w:date="2022-02-26T19:06:00Z">
        <w:r w:rsidR="00A34273" w:rsidRPr="003A137D" w:rsidDel="00E205F0">
          <w:rPr>
            <w:color w:val="000000" w:themeColor="text1"/>
          </w:rPr>
          <w:delText xml:space="preserve"> has </w:delText>
        </w:r>
      </w:del>
      <w:r w:rsidR="00A34273" w:rsidRPr="003A137D">
        <w:rPr>
          <w:color w:val="000000" w:themeColor="text1"/>
        </w:rPr>
        <w:t xml:space="preserve">also reported </w:t>
      </w:r>
      <w:ins w:id="2221" w:author="Liliana Salvador" w:date="2022-02-26T19:06:00Z">
        <w:r w:rsidR="00E205F0">
          <w:rPr>
            <w:color w:val="000000" w:themeColor="text1"/>
          </w:rPr>
          <w:t xml:space="preserve">the </w:t>
        </w:r>
      </w:ins>
      <w:r w:rsidR="00A34273" w:rsidRPr="003A137D">
        <w:rPr>
          <w:color w:val="000000" w:themeColor="text1"/>
        </w:rPr>
        <w:t xml:space="preserve">virus </w:t>
      </w:r>
      <w:proofErr w:type="gramStart"/>
      <w:r w:rsidR="00A34273" w:rsidRPr="003A137D">
        <w:rPr>
          <w:color w:val="000000" w:themeColor="text1"/>
        </w:rPr>
        <w:t>taxon,  “</w:t>
      </w:r>
      <w:proofErr w:type="gramEnd"/>
      <w:r w:rsidR="00A34273" w:rsidRPr="003A137D">
        <w:rPr>
          <w:color w:val="000000" w:themeColor="text1"/>
        </w:rPr>
        <w:t>p__</w:t>
      </w:r>
      <w:proofErr w:type="spellStart"/>
      <w:r w:rsidR="00A34273" w:rsidRPr="003A137D">
        <w:rPr>
          <w:color w:val="000000" w:themeColor="text1"/>
        </w:rPr>
        <w:t>Uroviricota</w:t>
      </w:r>
      <w:proofErr w:type="spellEnd"/>
      <w:r w:rsidR="00A34273" w:rsidRPr="003A137D">
        <w:rPr>
          <w:color w:val="000000" w:themeColor="text1"/>
        </w:rPr>
        <w:t xml:space="preserve">”, as significantly abundant. </w:t>
      </w:r>
    </w:p>
    <w:p w14:paraId="5E6B7AF2" w14:textId="637D1811" w:rsidR="00E205F0" w:rsidRDefault="00E205F0">
      <w:pPr>
        <w:spacing w:line="480" w:lineRule="auto"/>
        <w:rPr>
          <w:ins w:id="2222" w:author="Liliana Salvador" w:date="2022-02-26T19:07:00Z"/>
          <w:color w:val="000000" w:themeColor="text1"/>
        </w:rPr>
      </w:pPr>
    </w:p>
    <w:p w14:paraId="5111261B" w14:textId="6795E7E9" w:rsidR="00E205F0" w:rsidRDefault="00E205F0">
      <w:pPr>
        <w:spacing w:line="480" w:lineRule="auto"/>
        <w:rPr>
          <w:ins w:id="2223" w:author="Liliana Salvador" w:date="2022-02-26T19:10:00Z"/>
          <w:color w:val="000000" w:themeColor="text1"/>
          <w:u w:val="single"/>
        </w:rPr>
      </w:pPr>
      <w:ins w:id="2224" w:author="Liliana Salvador" w:date="2022-02-26T19:07:00Z">
        <w:r w:rsidRPr="00E205F0">
          <w:rPr>
            <w:color w:val="000000" w:themeColor="text1"/>
            <w:u w:val="single"/>
            <w:rPrChange w:id="2225" w:author="Liliana Salvador" w:date="2022-02-26T19:07:00Z">
              <w:rPr>
                <w:color w:val="000000" w:themeColor="text1"/>
              </w:rPr>
            </w:rPrChange>
          </w:rPr>
          <w:t>Kidney and Spleen sample comparison</w:t>
        </w:r>
      </w:ins>
    </w:p>
    <w:p w14:paraId="52E3A079" w14:textId="77777777" w:rsidR="00E205F0" w:rsidRDefault="002A610A">
      <w:pPr>
        <w:spacing w:line="480" w:lineRule="auto"/>
        <w:rPr>
          <w:ins w:id="2226" w:author="Liliana Salvador" w:date="2022-02-26T19:11:00Z"/>
          <w:color w:val="000000" w:themeColor="text1"/>
        </w:rPr>
      </w:pPr>
      <w:r w:rsidRPr="003A137D">
        <w:rPr>
          <w:color w:val="000000" w:themeColor="text1"/>
        </w:rPr>
        <w:t>Finally, w</w:t>
      </w:r>
      <w:r w:rsidR="002F6659" w:rsidRPr="003A137D">
        <w:rPr>
          <w:color w:val="000000" w:themeColor="text1"/>
        </w:rPr>
        <w:t xml:space="preserve">e </w:t>
      </w:r>
      <w:proofErr w:type="spellStart"/>
      <w:r w:rsidR="002F6659" w:rsidRPr="003A137D">
        <w:rPr>
          <w:color w:val="000000" w:themeColor="text1"/>
        </w:rPr>
        <w:t>futher</w:t>
      </w:r>
      <w:proofErr w:type="spellEnd"/>
      <w:r w:rsidR="002F6659" w:rsidRPr="003A137D">
        <w:rPr>
          <w:color w:val="000000" w:themeColor="text1"/>
        </w:rPr>
        <w:t xml:space="preserve"> identified the </w:t>
      </w:r>
      <w:r w:rsidR="00315E9F" w:rsidRPr="003A137D">
        <w:rPr>
          <w:color w:val="000000" w:themeColor="text1"/>
        </w:rPr>
        <w:t>DA</w:t>
      </w:r>
      <w:r w:rsidR="002F6659" w:rsidRPr="003A137D">
        <w:rPr>
          <w:color w:val="000000" w:themeColor="text1"/>
        </w:rPr>
        <w:t xml:space="preserve"> </w:t>
      </w:r>
      <w:del w:id="2227" w:author="Liliana Salvador" w:date="2022-02-26T19:11:00Z">
        <w:r w:rsidR="002F6659" w:rsidRPr="003A137D" w:rsidDel="00E205F0">
          <w:rPr>
            <w:color w:val="000000" w:themeColor="text1"/>
          </w:rPr>
          <w:delText xml:space="preserve">species </w:delText>
        </w:r>
      </w:del>
      <w:ins w:id="2228" w:author="Liliana Salvador" w:date="2022-02-26T19:11:00Z">
        <w:r w:rsidR="00E205F0">
          <w:rPr>
            <w:color w:val="000000" w:themeColor="text1"/>
          </w:rPr>
          <w:t>taxa</w:t>
        </w:r>
        <w:r w:rsidR="00E205F0" w:rsidRPr="003A137D">
          <w:rPr>
            <w:color w:val="000000" w:themeColor="text1"/>
          </w:rPr>
          <w:t xml:space="preserve"> </w:t>
        </w:r>
      </w:ins>
      <w:r w:rsidR="002F6659" w:rsidRPr="003A137D">
        <w:rPr>
          <w:color w:val="000000" w:themeColor="text1"/>
        </w:rPr>
        <w:t>between Kidney and Spleen samples</w:t>
      </w:r>
      <w:ins w:id="2229" w:author="Ruijie Xu" w:date="2022-02-03T12:35:00Z">
        <w:r w:rsidR="005901EC">
          <w:rPr>
            <w:color w:val="000000" w:themeColor="text1"/>
          </w:rPr>
          <w:t xml:space="preserve"> (Table SII.9, Figure S3)</w:t>
        </w:r>
      </w:ins>
      <w:r w:rsidR="002F6659" w:rsidRPr="003A137D">
        <w:rPr>
          <w:color w:val="000000" w:themeColor="text1"/>
        </w:rPr>
        <w:t xml:space="preserve">. </w:t>
      </w:r>
    </w:p>
    <w:p w14:paraId="15E8F32B" w14:textId="77777777" w:rsidR="00E205F0" w:rsidRDefault="00E205F0" w:rsidP="00E205F0">
      <w:pPr>
        <w:spacing w:line="480" w:lineRule="auto"/>
        <w:rPr>
          <w:ins w:id="2230" w:author="Liliana Salvador" w:date="2022-02-26T19:11:00Z"/>
          <w:i/>
          <w:color w:val="000000" w:themeColor="text1"/>
          <w:u w:val="single"/>
        </w:rPr>
      </w:pPr>
    </w:p>
    <w:p w14:paraId="014B30A2" w14:textId="1DD52B40" w:rsidR="00E205F0" w:rsidRPr="0094704F" w:rsidRDefault="00E205F0" w:rsidP="00E205F0">
      <w:pPr>
        <w:spacing w:line="480" w:lineRule="auto"/>
        <w:rPr>
          <w:ins w:id="2231" w:author="Liliana Salvador" w:date="2022-02-26T19:11:00Z"/>
          <w:i/>
          <w:color w:val="000000" w:themeColor="text1"/>
          <w:u w:val="single"/>
        </w:rPr>
      </w:pPr>
      <w:ins w:id="2232" w:author="Liliana Salvador" w:date="2022-02-26T19:11:00Z">
        <w:r w:rsidRPr="0094704F">
          <w:rPr>
            <w:i/>
            <w:color w:val="000000" w:themeColor="text1"/>
            <w:u w:val="single"/>
          </w:rPr>
          <w:t>Species level</w:t>
        </w:r>
      </w:ins>
    </w:p>
    <w:p w14:paraId="3078883E" w14:textId="17980FA4" w:rsidR="00E205F0" w:rsidRDefault="002F6659">
      <w:pPr>
        <w:spacing w:line="480" w:lineRule="auto"/>
        <w:rPr>
          <w:ins w:id="2233" w:author="Liliana Salvador" w:date="2022-02-26T19:10:00Z"/>
          <w:color w:val="000000" w:themeColor="text1"/>
        </w:rPr>
      </w:pPr>
      <w:r w:rsidRPr="003A137D">
        <w:rPr>
          <w:color w:val="000000" w:themeColor="text1"/>
        </w:rPr>
        <w:t xml:space="preserve">The number of species identified ranges from 6 by Diamond and 57 by </w:t>
      </w:r>
      <w:del w:id="2234" w:author="Ruijie Xu" w:date="2022-02-01T13:44:00Z">
        <w:r w:rsidRPr="003A137D" w:rsidDel="00537B08">
          <w:rPr>
            <w:color w:val="000000" w:themeColor="text1"/>
          </w:rPr>
          <w:delText>Blastn</w:delText>
        </w:r>
      </w:del>
      <w:ins w:id="2235" w:author="Ruijie Xu" w:date="2022-02-01T13:44:00Z">
        <w:r w:rsidR="00537B08">
          <w:rPr>
            <w:color w:val="000000" w:themeColor="text1"/>
          </w:rPr>
          <w:t>BLASTN</w:t>
        </w:r>
      </w:ins>
      <w:r w:rsidR="008B3EF9" w:rsidRPr="003A137D">
        <w:rPr>
          <w:color w:val="000000" w:themeColor="text1"/>
        </w:rPr>
        <w:t xml:space="preserve"> (</w:t>
      </w:r>
      <w:ins w:id="2236" w:author="Ruijie Xu" w:date="2022-02-03T12:36:00Z">
        <w:r w:rsidR="00B27320">
          <w:rPr>
            <w:color w:val="000000" w:themeColor="text1"/>
          </w:rPr>
          <w:t>Figure S</w:t>
        </w:r>
      </w:ins>
      <w:ins w:id="2237" w:author="Ruijie Xu" w:date="2022-02-03T12:37:00Z">
        <w:r w:rsidR="00B27320">
          <w:rPr>
            <w:color w:val="000000" w:themeColor="text1"/>
          </w:rPr>
          <w:t>3a</w:t>
        </w:r>
      </w:ins>
      <w:del w:id="2238" w:author="Ruijie Xu" w:date="2022-02-03T12:36:00Z">
        <w:r w:rsidR="00C33259" w:rsidRPr="003A137D" w:rsidDel="00B27320">
          <w:rPr>
            <w:color w:val="000000" w:themeColor="text1"/>
          </w:rPr>
          <w:delText>Table II.8</w:delText>
        </w:r>
      </w:del>
      <w:r w:rsidR="008B3EF9" w:rsidRPr="003A137D">
        <w:rPr>
          <w:color w:val="000000" w:themeColor="text1"/>
        </w:rPr>
        <w:t>)</w:t>
      </w:r>
      <w:r w:rsidR="00780BEC" w:rsidRPr="003A137D">
        <w:rPr>
          <w:color w:val="000000" w:themeColor="text1"/>
        </w:rPr>
        <w:t>.</w:t>
      </w:r>
      <w:r w:rsidR="00C33259" w:rsidRPr="003A137D">
        <w:rPr>
          <w:color w:val="000000" w:themeColor="text1"/>
        </w:rPr>
        <w:t xml:space="preserve"> </w:t>
      </w:r>
      <w:r w:rsidR="00C66531" w:rsidRPr="003A137D">
        <w:rPr>
          <w:color w:val="000000" w:themeColor="text1"/>
        </w:rPr>
        <w:t>More taxa w</w:t>
      </w:r>
      <w:ins w:id="2239" w:author="Liliana Salvador" w:date="2022-02-26T19:07:00Z">
        <w:r w:rsidR="00E205F0">
          <w:rPr>
            <w:color w:val="000000" w:themeColor="text1"/>
          </w:rPr>
          <w:t>ere</w:t>
        </w:r>
      </w:ins>
      <w:del w:id="2240" w:author="Liliana Salvador" w:date="2022-02-26T19:07:00Z">
        <w:r w:rsidR="00C66531" w:rsidRPr="003A137D" w:rsidDel="00E205F0">
          <w:rPr>
            <w:color w:val="000000" w:themeColor="text1"/>
          </w:rPr>
          <w:delText>as</w:delText>
        </w:r>
      </w:del>
      <w:r w:rsidR="00C66531" w:rsidRPr="003A137D">
        <w:rPr>
          <w:color w:val="000000" w:themeColor="text1"/>
        </w:rPr>
        <w:t xml:space="preserve"> identified significantly abundant in the Kidney samples </w:t>
      </w:r>
      <w:del w:id="2241" w:author="Liliana Salvador" w:date="2022-02-26T19:07:00Z">
        <w:r w:rsidR="00C66531" w:rsidRPr="003A137D" w:rsidDel="00E205F0">
          <w:rPr>
            <w:color w:val="000000" w:themeColor="text1"/>
          </w:rPr>
          <w:delText>compare to</w:delText>
        </w:r>
      </w:del>
      <w:ins w:id="2242" w:author="Liliana Salvador" w:date="2022-02-26T19:07:00Z">
        <w:r w:rsidR="00E205F0">
          <w:rPr>
            <w:color w:val="000000" w:themeColor="text1"/>
          </w:rPr>
          <w:t>than in</w:t>
        </w:r>
      </w:ins>
      <w:r w:rsidR="00C66531" w:rsidRPr="003A137D">
        <w:rPr>
          <w:color w:val="000000" w:themeColor="text1"/>
        </w:rPr>
        <w:t xml:space="preserve"> the Spleen samples</w:t>
      </w:r>
      <w:r w:rsidR="009A450C" w:rsidRPr="003A137D">
        <w:rPr>
          <w:color w:val="000000" w:themeColor="text1"/>
        </w:rPr>
        <w:t xml:space="preserve">, especially </w:t>
      </w:r>
      <w:ins w:id="2243" w:author="Liliana Salvador" w:date="2022-02-26T19:08:00Z">
        <w:r w:rsidR="00E205F0">
          <w:rPr>
            <w:color w:val="000000" w:themeColor="text1"/>
          </w:rPr>
          <w:t>at</w:t>
        </w:r>
      </w:ins>
      <w:del w:id="2244" w:author="Liliana Salvador" w:date="2022-02-26T19:08:00Z">
        <w:r w:rsidR="00C66531" w:rsidRPr="003A137D" w:rsidDel="00E205F0">
          <w:rPr>
            <w:color w:val="000000" w:themeColor="text1"/>
          </w:rPr>
          <w:delText>in</w:delText>
        </w:r>
      </w:del>
      <w:r w:rsidR="00C66531" w:rsidRPr="003A137D">
        <w:rPr>
          <w:color w:val="000000" w:themeColor="text1"/>
        </w:rPr>
        <w:t xml:space="preserve"> the genus level</w:t>
      </w:r>
      <w:r w:rsidR="00E96CAD" w:rsidRPr="003A137D">
        <w:rPr>
          <w:color w:val="000000" w:themeColor="text1"/>
        </w:rPr>
        <w:t xml:space="preserve"> (Figure S</w:t>
      </w:r>
      <w:ins w:id="2245" w:author="Ruijie Xu" w:date="2022-02-03T12:37:00Z">
        <w:r w:rsidR="00B27320">
          <w:rPr>
            <w:color w:val="000000" w:themeColor="text1"/>
          </w:rPr>
          <w:t>3b</w:t>
        </w:r>
      </w:ins>
      <w:del w:id="2246" w:author="Ruijie Xu" w:date="2022-02-03T12:37:00Z">
        <w:r w:rsidR="00E96CAD" w:rsidRPr="003A137D" w:rsidDel="00B27320">
          <w:rPr>
            <w:color w:val="000000" w:themeColor="text1"/>
          </w:rPr>
          <w:delText>8</w:delText>
        </w:r>
      </w:del>
      <w:r w:rsidR="00E96CAD" w:rsidRPr="003A137D">
        <w:rPr>
          <w:color w:val="000000" w:themeColor="text1"/>
        </w:rPr>
        <w:t>)</w:t>
      </w:r>
      <w:r w:rsidR="009A450C" w:rsidRPr="003A137D">
        <w:rPr>
          <w:color w:val="000000" w:themeColor="text1"/>
        </w:rPr>
        <w:t>.</w:t>
      </w:r>
      <w:r w:rsidR="00C66531" w:rsidRPr="003A137D">
        <w:rPr>
          <w:color w:val="000000" w:themeColor="text1"/>
        </w:rPr>
        <w:t xml:space="preserve"> </w:t>
      </w:r>
      <w:r w:rsidR="00B81751" w:rsidRPr="003A137D">
        <w:rPr>
          <w:color w:val="000000" w:themeColor="text1"/>
        </w:rPr>
        <w:t xml:space="preserve">Kaiju, the software </w:t>
      </w:r>
      <w:ins w:id="2247" w:author="Liliana Salvador" w:date="2022-02-26T19:08:00Z">
        <w:r w:rsidR="00E205F0">
          <w:rPr>
            <w:color w:val="000000" w:themeColor="text1"/>
          </w:rPr>
          <w:t xml:space="preserve">that </w:t>
        </w:r>
      </w:ins>
      <w:r w:rsidR="00B81751" w:rsidRPr="003A137D">
        <w:rPr>
          <w:color w:val="000000" w:themeColor="text1"/>
        </w:rPr>
        <w:t xml:space="preserve">identified the second highest number of distinct </w:t>
      </w:r>
      <w:r w:rsidR="00315E9F" w:rsidRPr="003A137D">
        <w:rPr>
          <w:color w:val="000000" w:themeColor="text1"/>
        </w:rPr>
        <w:t>DA</w:t>
      </w:r>
      <w:r w:rsidR="00B81751" w:rsidRPr="003A137D">
        <w:rPr>
          <w:color w:val="000000" w:themeColor="text1"/>
        </w:rPr>
        <w:t xml:space="preserve"> taxa at the species level, has five out of ten distinct taxa reported as </w:t>
      </w:r>
      <w:ins w:id="2248" w:author="Ruijie Xu" w:date="2022-02-03T12:37:00Z">
        <w:r w:rsidR="00B27320">
          <w:rPr>
            <w:color w:val="000000" w:themeColor="text1"/>
          </w:rPr>
          <w:t>viru</w:t>
        </w:r>
        <w:del w:id="2249" w:author="Liliana Salvador" w:date="2022-02-26T19:08:00Z">
          <w:r w:rsidR="00B27320" w:rsidDel="00E205F0">
            <w:rPr>
              <w:color w:val="000000" w:themeColor="text1"/>
            </w:rPr>
            <w:delText>e</w:delText>
          </w:r>
        </w:del>
        <w:r w:rsidR="00B27320">
          <w:rPr>
            <w:color w:val="000000" w:themeColor="text1"/>
          </w:rPr>
          <w:t>ses</w:t>
        </w:r>
      </w:ins>
      <w:del w:id="2250" w:author="Ruijie Xu" w:date="2022-02-03T12:37:00Z">
        <w:r w:rsidR="00B81751" w:rsidRPr="003A137D" w:rsidDel="00B27320">
          <w:rPr>
            <w:color w:val="000000" w:themeColor="text1"/>
          </w:rPr>
          <w:delText>Viruese</w:delText>
        </w:r>
      </w:del>
      <w:r w:rsidR="00B81751" w:rsidRPr="003A137D">
        <w:rPr>
          <w:color w:val="000000" w:themeColor="text1"/>
        </w:rPr>
        <w:t xml:space="preserve"> (Figure S</w:t>
      </w:r>
      <w:ins w:id="2251" w:author="Ruijie Xu" w:date="2022-02-03T12:37:00Z">
        <w:r w:rsidR="00B27320">
          <w:rPr>
            <w:color w:val="000000" w:themeColor="text1"/>
          </w:rPr>
          <w:t>3a</w:t>
        </w:r>
      </w:ins>
      <w:del w:id="2252" w:author="Ruijie Xu" w:date="2022-02-03T12:37:00Z">
        <w:r w:rsidR="00B81751" w:rsidRPr="003A137D" w:rsidDel="00B27320">
          <w:rPr>
            <w:color w:val="000000" w:themeColor="text1"/>
          </w:rPr>
          <w:delText>5</w:delText>
        </w:r>
      </w:del>
      <w:r w:rsidR="00B81751" w:rsidRPr="003A137D">
        <w:rPr>
          <w:color w:val="000000" w:themeColor="text1"/>
        </w:rPr>
        <w:t xml:space="preserve">). In general, </w:t>
      </w:r>
      <w:ins w:id="2253" w:author="Liliana Salvador" w:date="2022-02-26T19:08:00Z">
        <w:r w:rsidR="00E205F0">
          <w:rPr>
            <w:color w:val="000000" w:themeColor="text1"/>
          </w:rPr>
          <w:t>o</w:t>
        </w:r>
      </w:ins>
      <w:del w:id="2254" w:author="Liliana Salvador" w:date="2022-02-26T19:08:00Z">
        <w:r w:rsidR="00780BEC" w:rsidRPr="003A137D" w:rsidDel="00E205F0">
          <w:rPr>
            <w:color w:val="000000" w:themeColor="text1"/>
          </w:rPr>
          <w:delText>O</w:delText>
        </w:r>
      </w:del>
      <w:r w:rsidR="00780BEC" w:rsidRPr="003A137D">
        <w:rPr>
          <w:color w:val="000000" w:themeColor="text1"/>
        </w:rPr>
        <w:t>nly</w:t>
      </w:r>
      <w:r w:rsidRPr="003A137D">
        <w:rPr>
          <w:color w:val="000000" w:themeColor="text1"/>
        </w:rPr>
        <w:t xml:space="preserve"> 1 species </w:t>
      </w:r>
      <w:r w:rsidR="007E081C" w:rsidRPr="003A137D">
        <w:rPr>
          <w:color w:val="000000" w:themeColor="text1"/>
        </w:rPr>
        <w:t>(</w:t>
      </w:r>
      <w:del w:id="2255" w:author="Ruijie Xu" w:date="2022-02-02T11:02:00Z">
        <w:r w:rsidR="007E081C" w:rsidRPr="003A137D" w:rsidDel="00463AA7">
          <w:rPr>
            <w:i/>
            <w:iCs/>
            <w:color w:val="000000" w:themeColor="text1"/>
          </w:rPr>
          <w:delText>Leptospira</w:delText>
        </w:r>
      </w:del>
      <w:ins w:id="2256" w:author="Ruijie Xu" w:date="2022-02-02T11:02:00Z">
        <w:r w:rsidR="00463AA7">
          <w:rPr>
            <w:i/>
            <w:iCs/>
            <w:color w:val="000000" w:themeColor="text1"/>
          </w:rPr>
          <w:t>Leptospira</w:t>
        </w:r>
      </w:ins>
      <w:r w:rsidR="007E081C" w:rsidRPr="003A137D">
        <w:rPr>
          <w:i/>
          <w:iCs/>
          <w:color w:val="000000" w:themeColor="text1"/>
        </w:rPr>
        <w:t xml:space="preserve"> </w:t>
      </w:r>
      <w:proofErr w:type="spellStart"/>
      <w:r w:rsidR="007E081C" w:rsidRPr="003A137D">
        <w:rPr>
          <w:i/>
          <w:iCs/>
          <w:color w:val="000000" w:themeColor="text1"/>
        </w:rPr>
        <w:t>interrogans</w:t>
      </w:r>
      <w:proofErr w:type="spellEnd"/>
      <w:r w:rsidR="007E081C" w:rsidRPr="003A137D">
        <w:rPr>
          <w:color w:val="000000" w:themeColor="text1"/>
        </w:rPr>
        <w:t xml:space="preserve">) </w:t>
      </w:r>
      <w:r w:rsidR="00FB5CC4" w:rsidRPr="003A137D">
        <w:rPr>
          <w:color w:val="000000" w:themeColor="text1"/>
        </w:rPr>
        <w:t>and 4 phylum taxa (“p__</w:t>
      </w:r>
      <w:proofErr w:type="spellStart"/>
      <w:r w:rsidR="00FB5CC4" w:rsidRPr="003A137D">
        <w:rPr>
          <w:color w:val="000000" w:themeColor="text1"/>
        </w:rPr>
        <w:t>Spirochaetes</w:t>
      </w:r>
      <w:proofErr w:type="spellEnd"/>
      <w:r w:rsidR="00FB5CC4" w:rsidRPr="003A137D">
        <w:rPr>
          <w:color w:val="000000" w:themeColor="text1"/>
        </w:rPr>
        <w:t>”, “</w:t>
      </w:r>
      <w:proofErr w:type="spellStart"/>
      <w:r w:rsidR="00FB5CC4" w:rsidRPr="003A137D">
        <w:rPr>
          <w:color w:val="000000" w:themeColor="text1"/>
        </w:rPr>
        <w:t>p__Bacteroidetes</w:t>
      </w:r>
      <w:proofErr w:type="spellEnd"/>
      <w:r w:rsidR="00FB5CC4" w:rsidRPr="003A137D">
        <w:rPr>
          <w:color w:val="000000" w:themeColor="text1"/>
        </w:rPr>
        <w:t>", "</w:t>
      </w:r>
      <w:proofErr w:type="spellStart"/>
      <w:r w:rsidR="00FB5CC4" w:rsidRPr="003A137D">
        <w:rPr>
          <w:color w:val="000000" w:themeColor="text1"/>
        </w:rPr>
        <w:t>p__Cyanobacteria</w:t>
      </w:r>
      <w:proofErr w:type="spellEnd"/>
      <w:r w:rsidR="00FB5CC4" w:rsidRPr="003A137D">
        <w:rPr>
          <w:color w:val="000000" w:themeColor="text1"/>
        </w:rPr>
        <w:t xml:space="preserve">”, </w:t>
      </w:r>
      <w:r w:rsidR="00DF554B" w:rsidRPr="003A137D">
        <w:rPr>
          <w:color w:val="000000" w:themeColor="text1"/>
        </w:rPr>
        <w:t>and “</w:t>
      </w:r>
      <w:proofErr w:type="spellStart"/>
      <w:r w:rsidR="00DF554B" w:rsidRPr="003A137D">
        <w:rPr>
          <w:color w:val="000000" w:themeColor="text1"/>
        </w:rPr>
        <w:t>p__Proteobacteria</w:t>
      </w:r>
      <w:proofErr w:type="spellEnd"/>
      <w:r w:rsidR="00DF554B" w:rsidRPr="003A137D">
        <w:rPr>
          <w:color w:val="000000" w:themeColor="text1"/>
        </w:rPr>
        <w:t>”</w:t>
      </w:r>
      <w:r w:rsidR="00FB5CC4" w:rsidRPr="003A137D">
        <w:rPr>
          <w:color w:val="000000" w:themeColor="text1"/>
        </w:rPr>
        <w:t xml:space="preserve">) </w:t>
      </w:r>
      <w:r w:rsidRPr="003A137D">
        <w:rPr>
          <w:color w:val="000000" w:themeColor="text1"/>
        </w:rPr>
        <w:t>w</w:t>
      </w:r>
      <w:ins w:id="2257" w:author="Liliana Salvador" w:date="2022-02-26T19:08:00Z">
        <w:r w:rsidR="00E205F0">
          <w:rPr>
            <w:color w:val="000000" w:themeColor="text1"/>
          </w:rPr>
          <w:t>ere</w:t>
        </w:r>
      </w:ins>
      <w:del w:id="2258" w:author="Liliana Salvador" w:date="2022-02-26T19:08:00Z">
        <w:r w:rsidRPr="003A137D" w:rsidDel="00E205F0">
          <w:rPr>
            <w:color w:val="000000" w:themeColor="text1"/>
          </w:rPr>
          <w:delText>as</w:delText>
        </w:r>
      </w:del>
      <w:r w:rsidRPr="003A137D">
        <w:rPr>
          <w:color w:val="000000" w:themeColor="text1"/>
        </w:rPr>
        <w:t xml:space="preserve"> </w:t>
      </w:r>
      <w:del w:id="2259" w:author="Liliana Salvador" w:date="2022-02-26T19:09:00Z">
        <w:r w:rsidRPr="003A137D" w:rsidDel="00E205F0">
          <w:rPr>
            <w:color w:val="000000" w:themeColor="text1"/>
          </w:rPr>
          <w:delText xml:space="preserve">found overlapping </w:delText>
        </w:r>
        <w:r w:rsidR="00A443E2" w:rsidRPr="003A137D" w:rsidDel="00E205F0">
          <w:rPr>
            <w:color w:val="000000" w:themeColor="text1"/>
          </w:rPr>
          <w:delText xml:space="preserve">with </w:delText>
        </w:r>
        <w:r w:rsidRPr="003A137D" w:rsidDel="00E205F0">
          <w:rPr>
            <w:color w:val="000000" w:themeColor="text1"/>
          </w:rPr>
          <w:delText xml:space="preserve">all </w:delText>
        </w:r>
      </w:del>
      <w:ins w:id="2260" w:author="Liliana Salvador" w:date="2022-02-26T19:09:00Z">
        <w:r w:rsidR="00E205F0">
          <w:rPr>
            <w:color w:val="000000" w:themeColor="text1"/>
          </w:rPr>
          <w:t xml:space="preserve">classified by all </w:t>
        </w:r>
      </w:ins>
      <w:r w:rsidRPr="003A137D">
        <w:rPr>
          <w:color w:val="000000" w:themeColor="text1"/>
        </w:rPr>
        <w:t>software</w:t>
      </w:r>
      <w:ins w:id="2261" w:author="Liliana Salvador" w:date="2022-02-26T19:09:00Z">
        <w:r w:rsidR="00E205F0">
          <w:rPr>
            <w:color w:val="000000" w:themeColor="text1"/>
          </w:rPr>
          <w:t xml:space="preserve"> </w:t>
        </w:r>
      </w:ins>
      <w:del w:id="2262" w:author="Liliana Salvador" w:date="2022-02-26T19:09:00Z">
        <w:r w:rsidRPr="003A137D" w:rsidDel="00E205F0">
          <w:rPr>
            <w:color w:val="000000" w:themeColor="text1"/>
          </w:rPr>
          <w:delText>’s classification</w:delText>
        </w:r>
        <w:r w:rsidR="001F642F" w:rsidRPr="003A137D" w:rsidDel="00E205F0">
          <w:rPr>
            <w:color w:val="000000" w:themeColor="text1"/>
          </w:rPr>
          <w:delText>s</w:delText>
        </w:r>
        <w:r w:rsidR="002B1E77" w:rsidRPr="003A137D" w:rsidDel="00E205F0">
          <w:rPr>
            <w:color w:val="000000" w:themeColor="text1"/>
          </w:rPr>
          <w:delText xml:space="preserve"> </w:delText>
        </w:r>
      </w:del>
      <w:r w:rsidR="002B1E77" w:rsidRPr="003A137D">
        <w:rPr>
          <w:color w:val="000000" w:themeColor="text1"/>
        </w:rPr>
        <w:t>(</w:t>
      </w:r>
      <w:bookmarkStart w:id="2263" w:name="OLE_LINK189"/>
      <w:bookmarkStart w:id="2264" w:name="OLE_LINK190"/>
      <w:ins w:id="2265" w:author="Ruijie Xu" w:date="2022-02-03T12:38:00Z">
        <w:r w:rsidR="00B27320">
          <w:rPr>
            <w:color w:val="000000" w:themeColor="text1"/>
          </w:rPr>
          <w:t>Table</w:t>
        </w:r>
      </w:ins>
      <w:del w:id="2266" w:author="Ruijie Xu" w:date="2022-02-03T12:38:00Z">
        <w:r w:rsidR="002B1E77" w:rsidRPr="003A137D" w:rsidDel="00B27320">
          <w:rPr>
            <w:color w:val="000000" w:themeColor="text1"/>
          </w:rPr>
          <w:delText>Figure</w:delText>
        </w:r>
      </w:del>
      <w:r w:rsidR="002B1E77" w:rsidRPr="003A137D">
        <w:rPr>
          <w:color w:val="000000" w:themeColor="text1"/>
        </w:rPr>
        <w:t xml:space="preserve"> S</w:t>
      </w:r>
      <w:ins w:id="2267" w:author="Ruijie Xu" w:date="2022-02-03T12:37:00Z">
        <w:r w:rsidR="00B27320">
          <w:rPr>
            <w:color w:val="000000" w:themeColor="text1"/>
          </w:rPr>
          <w:t>II.9</w:t>
        </w:r>
      </w:ins>
      <w:del w:id="2268" w:author="Ruijie Xu" w:date="2022-02-03T12:37:00Z">
        <w:r w:rsidR="002B1E77" w:rsidRPr="003A137D" w:rsidDel="00B27320">
          <w:rPr>
            <w:color w:val="000000" w:themeColor="text1"/>
          </w:rPr>
          <w:delText>5</w:delText>
        </w:r>
      </w:del>
      <w:bookmarkEnd w:id="2263"/>
      <w:bookmarkEnd w:id="2264"/>
      <w:r w:rsidR="0045640F" w:rsidRPr="003A137D">
        <w:rPr>
          <w:color w:val="000000" w:themeColor="text1"/>
        </w:rPr>
        <w:t>, Figure S</w:t>
      </w:r>
      <w:ins w:id="2269" w:author="Ruijie Xu" w:date="2022-02-03T12:38:00Z">
        <w:r w:rsidR="00B27320">
          <w:rPr>
            <w:color w:val="000000" w:themeColor="text1"/>
          </w:rPr>
          <w:t>3c</w:t>
        </w:r>
      </w:ins>
      <w:del w:id="2270" w:author="Ruijie Xu" w:date="2022-02-03T12:38:00Z">
        <w:r w:rsidR="0045640F" w:rsidRPr="003A137D" w:rsidDel="00B27320">
          <w:rPr>
            <w:color w:val="000000" w:themeColor="text1"/>
          </w:rPr>
          <w:delText>6</w:delText>
        </w:r>
      </w:del>
      <w:r w:rsidR="002B1E77" w:rsidRPr="003A137D">
        <w:rPr>
          <w:color w:val="000000" w:themeColor="text1"/>
        </w:rPr>
        <w:t>)</w:t>
      </w:r>
      <w:r w:rsidRPr="003A137D">
        <w:rPr>
          <w:color w:val="000000" w:themeColor="text1"/>
        </w:rPr>
        <w:t xml:space="preserve">. </w:t>
      </w:r>
    </w:p>
    <w:p w14:paraId="259E22D1" w14:textId="77777777" w:rsidR="00E205F0" w:rsidRDefault="00E205F0">
      <w:pPr>
        <w:spacing w:line="480" w:lineRule="auto"/>
        <w:rPr>
          <w:ins w:id="2271" w:author="Liliana Salvador" w:date="2022-02-26T19:10:00Z"/>
          <w:color w:val="000000" w:themeColor="text1"/>
        </w:rPr>
      </w:pPr>
    </w:p>
    <w:p w14:paraId="2E0D70AA" w14:textId="26DEEAE5" w:rsidR="00E205F0" w:rsidRPr="00E205F0" w:rsidRDefault="00E205F0">
      <w:pPr>
        <w:spacing w:line="480" w:lineRule="auto"/>
        <w:rPr>
          <w:ins w:id="2272" w:author="Liliana Salvador" w:date="2022-02-26T19:10:00Z"/>
          <w:i/>
          <w:color w:val="000000" w:themeColor="text1"/>
          <w:rPrChange w:id="2273" w:author="Liliana Salvador" w:date="2022-02-26T19:10:00Z">
            <w:rPr>
              <w:ins w:id="2274" w:author="Liliana Salvador" w:date="2022-02-26T19:10:00Z"/>
              <w:color w:val="000000" w:themeColor="text1"/>
            </w:rPr>
          </w:rPrChange>
        </w:rPr>
      </w:pPr>
      <w:ins w:id="2275" w:author="Liliana Salvador" w:date="2022-02-26T19:10:00Z">
        <w:r w:rsidRPr="00E205F0">
          <w:rPr>
            <w:i/>
            <w:color w:val="000000" w:themeColor="text1"/>
            <w:rPrChange w:id="2276" w:author="Liliana Salvador" w:date="2022-02-26T19:10:00Z">
              <w:rPr>
                <w:color w:val="000000" w:themeColor="text1"/>
              </w:rPr>
            </w:rPrChange>
          </w:rPr>
          <w:t>Phylum level</w:t>
        </w:r>
      </w:ins>
    </w:p>
    <w:p w14:paraId="75BC9D26" w14:textId="1EB88FE2" w:rsidR="00E7377F" w:rsidRPr="003A137D" w:rsidRDefault="00BE21E4">
      <w:pPr>
        <w:spacing w:line="480" w:lineRule="auto"/>
        <w:rPr>
          <w:color w:val="000000" w:themeColor="text1"/>
        </w:rPr>
      </w:pPr>
      <w:r w:rsidRPr="003A137D">
        <w:rPr>
          <w:color w:val="000000" w:themeColor="text1"/>
        </w:rPr>
        <w:t>The Phylum tax</w:t>
      </w:r>
      <w:r w:rsidR="00815126" w:rsidRPr="003A137D">
        <w:rPr>
          <w:color w:val="000000" w:themeColor="text1"/>
        </w:rPr>
        <w:t>on</w:t>
      </w:r>
      <w:r w:rsidRPr="003A137D">
        <w:rPr>
          <w:color w:val="000000" w:themeColor="text1"/>
        </w:rPr>
        <w:t xml:space="preserve"> “</w:t>
      </w:r>
      <w:proofErr w:type="spellStart"/>
      <w:r w:rsidRPr="003A137D">
        <w:rPr>
          <w:color w:val="000000" w:themeColor="text1"/>
        </w:rPr>
        <w:t>p__Firmicutes</w:t>
      </w:r>
      <w:proofErr w:type="spellEnd"/>
      <w:r w:rsidRPr="003A137D">
        <w:rPr>
          <w:color w:val="000000" w:themeColor="text1"/>
        </w:rPr>
        <w:t xml:space="preserve">” was identified </w:t>
      </w:r>
      <w:ins w:id="2277" w:author="Liliana Salvador" w:date="2022-02-26T19:12:00Z">
        <w:r w:rsidR="00E205F0">
          <w:rPr>
            <w:color w:val="000000" w:themeColor="text1"/>
          </w:rPr>
          <w:t xml:space="preserve">as </w:t>
        </w:r>
        <w:r w:rsidR="00E205F0" w:rsidRPr="003A137D">
          <w:rPr>
            <w:color w:val="000000" w:themeColor="text1"/>
          </w:rPr>
          <w:t xml:space="preserve">the DA taxon </w:t>
        </w:r>
      </w:ins>
      <w:del w:id="2278" w:author="Liliana Salvador" w:date="2022-02-26T19:12:00Z">
        <w:r w:rsidRPr="003A137D" w:rsidDel="00E205F0">
          <w:rPr>
            <w:color w:val="000000" w:themeColor="text1"/>
          </w:rPr>
          <w:delText>from the classifications of</w:delText>
        </w:r>
      </w:del>
      <w:ins w:id="2279" w:author="Liliana Salvador" w:date="2022-02-26T19:12:00Z">
        <w:r w:rsidR="00E205F0">
          <w:rPr>
            <w:color w:val="000000" w:themeColor="text1"/>
          </w:rPr>
          <w:t>by</w:t>
        </w:r>
      </w:ins>
      <w:r w:rsidRPr="003A137D">
        <w:rPr>
          <w:color w:val="000000" w:themeColor="text1"/>
        </w:rPr>
        <w:t xml:space="preserve"> all software </w:t>
      </w:r>
      <w:del w:id="2280" w:author="Liliana Salvador" w:date="2022-02-26T19:12:00Z">
        <w:r w:rsidRPr="003A137D" w:rsidDel="00E205F0">
          <w:rPr>
            <w:color w:val="000000" w:themeColor="text1"/>
          </w:rPr>
          <w:delText xml:space="preserve">as the </w:delText>
        </w:r>
        <w:r w:rsidR="00315E9F" w:rsidRPr="003A137D" w:rsidDel="00E205F0">
          <w:rPr>
            <w:color w:val="000000" w:themeColor="text1"/>
          </w:rPr>
          <w:delText>DA</w:delText>
        </w:r>
        <w:r w:rsidRPr="003A137D" w:rsidDel="00E205F0">
          <w:rPr>
            <w:color w:val="000000" w:themeColor="text1"/>
          </w:rPr>
          <w:delText xml:space="preserve"> taxon </w:delText>
        </w:r>
      </w:del>
      <w:r w:rsidRPr="003A137D">
        <w:rPr>
          <w:color w:val="000000" w:themeColor="text1"/>
        </w:rPr>
        <w:t xml:space="preserve">except for </w:t>
      </w:r>
      <w:r w:rsidR="00F854D6" w:rsidRPr="003A137D">
        <w:rPr>
          <w:color w:val="000000" w:themeColor="text1"/>
        </w:rPr>
        <w:t>Diamond</w:t>
      </w:r>
      <w:r w:rsidRPr="003A137D">
        <w:rPr>
          <w:color w:val="000000" w:themeColor="text1"/>
        </w:rPr>
        <w:t xml:space="preserve">. Kaiju </w:t>
      </w:r>
      <w:del w:id="2281" w:author="Liliana Salvador" w:date="2022-02-26T19:12:00Z">
        <w:r w:rsidRPr="003A137D" w:rsidDel="00E205F0">
          <w:rPr>
            <w:color w:val="000000" w:themeColor="text1"/>
          </w:rPr>
          <w:delText xml:space="preserve">has </w:delText>
        </w:r>
      </w:del>
      <w:r w:rsidRPr="003A137D">
        <w:rPr>
          <w:color w:val="000000" w:themeColor="text1"/>
        </w:rPr>
        <w:t xml:space="preserve">identified </w:t>
      </w:r>
      <w:ins w:id="2282" w:author="Liliana Salvador" w:date="2022-02-26T19:12:00Z">
        <w:r w:rsidR="00E205F0" w:rsidRPr="003A137D">
          <w:rPr>
            <w:color w:val="000000" w:themeColor="text1"/>
          </w:rPr>
          <w:t xml:space="preserve">as a DA </w:t>
        </w:r>
        <w:proofErr w:type="spellStart"/>
        <w:r w:rsidR="00E205F0" w:rsidRPr="003A137D">
          <w:rPr>
            <w:color w:val="000000" w:themeColor="text1"/>
          </w:rPr>
          <w:t>taxon</w:t>
        </w:r>
        <w:proofErr w:type="spellEnd"/>
        <w:r w:rsidR="00E205F0" w:rsidRPr="003A137D">
          <w:rPr>
            <w:color w:val="000000" w:themeColor="text1"/>
          </w:rPr>
          <w:t xml:space="preserve"> </w:t>
        </w:r>
      </w:ins>
      <w:r w:rsidRPr="003A137D">
        <w:rPr>
          <w:color w:val="000000" w:themeColor="text1"/>
        </w:rPr>
        <w:t xml:space="preserve">the </w:t>
      </w:r>
      <w:del w:id="2283" w:author="Liliana Salvador" w:date="2022-02-26T19:13:00Z">
        <w:r w:rsidRPr="003A137D" w:rsidDel="00E205F0">
          <w:rPr>
            <w:color w:val="000000" w:themeColor="text1"/>
          </w:rPr>
          <w:delText xml:space="preserve">only </w:delText>
        </w:r>
      </w:del>
      <w:r w:rsidRPr="003A137D">
        <w:rPr>
          <w:color w:val="000000" w:themeColor="text1"/>
        </w:rPr>
        <w:t>virus taxon, “p__</w:t>
      </w:r>
      <w:proofErr w:type="spellStart"/>
      <w:r w:rsidRPr="003A137D">
        <w:rPr>
          <w:color w:val="000000" w:themeColor="text1"/>
        </w:rPr>
        <w:t>Negarnaviricota</w:t>
      </w:r>
      <w:proofErr w:type="spellEnd"/>
      <w:r w:rsidRPr="003A137D">
        <w:rPr>
          <w:color w:val="000000" w:themeColor="text1"/>
        </w:rPr>
        <w:t>”</w:t>
      </w:r>
      <w:del w:id="2284" w:author="Liliana Salvador" w:date="2022-02-26T19:13:00Z">
        <w:r w:rsidRPr="003A137D" w:rsidDel="00E205F0">
          <w:rPr>
            <w:color w:val="000000" w:themeColor="text1"/>
          </w:rPr>
          <w:delText>,</w:delText>
        </w:r>
      </w:del>
      <w:del w:id="2285" w:author="Liliana Salvador" w:date="2022-02-26T19:12:00Z">
        <w:r w:rsidRPr="003A137D" w:rsidDel="00E205F0">
          <w:rPr>
            <w:color w:val="000000" w:themeColor="text1"/>
          </w:rPr>
          <w:delText xml:space="preserve"> as a </w:delText>
        </w:r>
        <w:r w:rsidR="00315E9F" w:rsidRPr="003A137D" w:rsidDel="00E205F0">
          <w:rPr>
            <w:color w:val="000000" w:themeColor="text1"/>
          </w:rPr>
          <w:delText>DA</w:delText>
        </w:r>
        <w:r w:rsidRPr="003A137D" w:rsidDel="00E205F0">
          <w:rPr>
            <w:color w:val="000000" w:themeColor="text1"/>
          </w:rPr>
          <w:delText xml:space="preserve"> taxon</w:delText>
        </w:r>
      </w:del>
      <w:r w:rsidRPr="003A137D">
        <w:rPr>
          <w:color w:val="000000" w:themeColor="text1"/>
        </w:rPr>
        <w:t xml:space="preserve">. </w:t>
      </w:r>
    </w:p>
    <w:p w14:paraId="166B5E34" w14:textId="77777777" w:rsidR="00E205F0" w:rsidRDefault="00E205F0" w:rsidP="00537A4F">
      <w:pPr>
        <w:spacing w:line="480" w:lineRule="auto"/>
        <w:rPr>
          <w:ins w:id="2286" w:author="Liliana Salvador" w:date="2022-02-26T19:11:00Z"/>
          <w:b/>
          <w:i/>
          <w:color w:val="000000" w:themeColor="text1"/>
        </w:rPr>
      </w:pPr>
    </w:p>
    <w:p w14:paraId="176098EB" w14:textId="64DDCC2B" w:rsidR="00D47D9F" w:rsidRDefault="004635B1" w:rsidP="00537A4F">
      <w:pPr>
        <w:spacing w:line="480" w:lineRule="auto"/>
        <w:rPr>
          <w:ins w:id="2287" w:author="Liliana Salvador" w:date="2022-02-26T19:23:00Z"/>
          <w:b/>
          <w:color w:val="000000" w:themeColor="text1"/>
        </w:rPr>
      </w:pPr>
      <w:del w:id="2288" w:author="Ruijie Xu" w:date="2022-02-02T11:02:00Z">
        <w:r w:rsidRPr="003A137D" w:rsidDel="00463AA7">
          <w:rPr>
            <w:b/>
            <w:i/>
            <w:color w:val="000000" w:themeColor="text1"/>
          </w:rPr>
          <w:delText>Leptospira</w:delText>
        </w:r>
      </w:del>
      <w:ins w:id="2289" w:author="Ruijie Xu" w:date="2022-02-02T11:02:00Z">
        <w:r w:rsidR="00463AA7">
          <w:rPr>
            <w:b/>
            <w:i/>
            <w:color w:val="000000" w:themeColor="text1"/>
          </w:rPr>
          <w:t>Leptospira</w:t>
        </w:r>
      </w:ins>
      <w:r w:rsidRPr="003A137D">
        <w:rPr>
          <w:b/>
          <w:color w:val="000000" w:themeColor="text1"/>
        </w:rPr>
        <w:t xml:space="preserve"> detection. </w:t>
      </w:r>
    </w:p>
    <w:p w14:paraId="2BEE6CA2" w14:textId="5880477A" w:rsidR="00592CFC" w:rsidRPr="00592CFC" w:rsidRDefault="00592CFC" w:rsidP="00537A4F">
      <w:pPr>
        <w:spacing w:line="480" w:lineRule="auto"/>
        <w:rPr>
          <w:i/>
          <w:color w:val="000000" w:themeColor="text1"/>
          <w:rPrChange w:id="2290" w:author="Liliana Salvador" w:date="2022-02-26T19:24:00Z">
            <w:rPr>
              <w:b/>
              <w:color w:val="000000" w:themeColor="text1"/>
            </w:rPr>
          </w:rPrChange>
        </w:rPr>
      </w:pPr>
      <w:ins w:id="2291" w:author="Liliana Salvador" w:date="2022-02-26T19:24:00Z">
        <w:r w:rsidRPr="00592CFC">
          <w:rPr>
            <w:i/>
            <w:color w:val="000000" w:themeColor="text1"/>
            <w:rPrChange w:id="2292" w:author="Liliana Salvador" w:date="2022-02-26T19:24:00Z">
              <w:rPr>
                <w:b/>
                <w:color w:val="000000" w:themeColor="text1"/>
              </w:rPr>
            </w:rPrChange>
          </w:rPr>
          <w:lastRenderedPageBreak/>
          <w:t>Different software</w:t>
        </w:r>
      </w:ins>
    </w:p>
    <w:p w14:paraId="58C78A2C" w14:textId="17DAD9C0" w:rsidR="00592CFC" w:rsidRDefault="00D47D9F" w:rsidP="00537A4F">
      <w:pPr>
        <w:spacing w:line="480" w:lineRule="auto"/>
        <w:rPr>
          <w:ins w:id="2293" w:author="Liliana Salvador" w:date="2022-02-26T19:24:00Z"/>
          <w:bCs/>
          <w:color w:val="000000" w:themeColor="text1"/>
        </w:rPr>
      </w:pPr>
      <w:del w:id="2294" w:author="Liliana Salvador" w:date="2022-02-26T19:13:00Z">
        <w:r w:rsidRPr="003A137D" w:rsidDel="00E205F0">
          <w:rPr>
            <w:bCs/>
            <w:color w:val="000000" w:themeColor="text1"/>
          </w:rPr>
          <w:delText xml:space="preserve">With the use of the nine software, </w:delText>
        </w:r>
      </w:del>
      <w:r w:rsidRPr="00495AE6">
        <w:rPr>
          <w:bCs/>
          <w:i/>
          <w:iCs/>
          <w:color w:val="000000" w:themeColor="text1"/>
          <w:rPrChange w:id="2295" w:author="Ruijie Xu" w:date="2022-02-03T12:38:00Z">
            <w:rPr>
              <w:bCs/>
              <w:color w:val="000000" w:themeColor="text1"/>
            </w:rPr>
          </w:rPrChange>
        </w:rPr>
        <w:t>Leptospira</w:t>
      </w:r>
      <w:r w:rsidRPr="003A137D">
        <w:rPr>
          <w:bCs/>
          <w:color w:val="000000" w:themeColor="text1"/>
        </w:rPr>
        <w:t xml:space="preserve"> was identified in the three tissues of all four subjects</w:t>
      </w:r>
      <w:ins w:id="2296" w:author="Liliana Salvador" w:date="2022-02-26T19:13:00Z">
        <w:r w:rsidR="00E205F0">
          <w:rPr>
            <w:bCs/>
            <w:color w:val="000000" w:themeColor="text1"/>
          </w:rPr>
          <w:t xml:space="preserve"> </w:t>
        </w:r>
      </w:ins>
      <w:ins w:id="2297" w:author="Liliana Salvador" w:date="2022-02-26T19:14:00Z">
        <w:r w:rsidR="00E205F0">
          <w:rPr>
            <w:bCs/>
            <w:color w:val="000000" w:themeColor="text1"/>
          </w:rPr>
          <w:t>by</w:t>
        </w:r>
        <w:r w:rsidR="00E205F0" w:rsidRPr="003A137D">
          <w:rPr>
            <w:bCs/>
            <w:color w:val="000000" w:themeColor="text1"/>
          </w:rPr>
          <w:t xml:space="preserve"> the nine software</w:t>
        </w:r>
      </w:ins>
      <w:r w:rsidRPr="003A137D">
        <w:rPr>
          <w:bCs/>
          <w:color w:val="000000" w:themeColor="text1"/>
        </w:rPr>
        <w:t xml:space="preserve">, </w:t>
      </w:r>
      <w:del w:id="2298" w:author="Liliana Salvador" w:date="2022-02-26T19:14:00Z">
        <w:r w:rsidRPr="003A137D" w:rsidDel="00E205F0">
          <w:rPr>
            <w:bCs/>
            <w:color w:val="000000" w:themeColor="text1"/>
          </w:rPr>
          <w:delText xml:space="preserve">but </w:delText>
        </w:r>
      </w:del>
      <w:ins w:id="2299" w:author="Liliana Salvador" w:date="2022-02-26T19:14:00Z">
        <w:r w:rsidR="00E205F0">
          <w:rPr>
            <w:bCs/>
            <w:color w:val="000000" w:themeColor="text1"/>
          </w:rPr>
          <w:t xml:space="preserve">however, </w:t>
        </w:r>
      </w:ins>
      <w:r w:rsidRPr="003A137D">
        <w:rPr>
          <w:bCs/>
          <w:color w:val="000000" w:themeColor="text1"/>
        </w:rPr>
        <w:t>each software</w:t>
      </w:r>
      <w:del w:id="2300" w:author="Liliana Salvador" w:date="2022-02-26T19:14:00Z">
        <w:r w:rsidRPr="003A137D" w:rsidDel="00E205F0">
          <w:rPr>
            <w:bCs/>
            <w:color w:val="000000" w:themeColor="text1"/>
          </w:rPr>
          <w:delText xml:space="preserve"> has</w:delText>
        </w:r>
      </w:del>
      <w:r w:rsidRPr="003A137D">
        <w:rPr>
          <w:bCs/>
          <w:color w:val="000000" w:themeColor="text1"/>
        </w:rPr>
        <w:t xml:space="preserve"> reported </w:t>
      </w:r>
      <w:r w:rsidRPr="009006DB">
        <w:rPr>
          <w:bCs/>
          <w:i/>
          <w:iCs/>
          <w:color w:val="000000" w:themeColor="text1"/>
          <w:rPrChange w:id="2301" w:author="Ruijie Xu" w:date="2022-02-03T12:38:00Z">
            <w:rPr>
              <w:bCs/>
              <w:color w:val="000000" w:themeColor="text1"/>
            </w:rPr>
          </w:rPrChange>
        </w:rPr>
        <w:t>Leptospira</w:t>
      </w:r>
      <w:r w:rsidRPr="003A137D">
        <w:rPr>
          <w:bCs/>
          <w:color w:val="000000" w:themeColor="text1"/>
        </w:rPr>
        <w:t xml:space="preserve"> in different samples</w:t>
      </w:r>
      <w:r w:rsidR="003A5584" w:rsidRPr="003A137D">
        <w:rPr>
          <w:bCs/>
          <w:color w:val="000000" w:themeColor="text1"/>
        </w:rPr>
        <w:t xml:space="preserve"> (Table I</w:t>
      </w:r>
      <w:ins w:id="2302" w:author="Ruijie Xu" w:date="2022-02-03T12:38:00Z">
        <w:r w:rsidR="006E787C">
          <w:rPr>
            <w:bCs/>
            <w:color w:val="000000" w:themeColor="text1"/>
          </w:rPr>
          <w:t>I</w:t>
        </w:r>
      </w:ins>
      <w:r w:rsidR="003A5584" w:rsidRPr="003A137D">
        <w:rPr>
          <w:bCs/>
          <w:color w:val="000000" w:themeColor="text1"/>
        </w:rPr>
        <w:t>)</w:t>
      </w:r>
      <w:r w:rsidRPr="003A137D">
        <w:rPr>
          <w:bCs/>
          <w:color w:val="000000" w:themeColor="text1"/>
        </w:rPr>
        <w:t xml:space="preserve">. </w:t>
      </w:r>
      <w:r w:rsidR="0004003B" w:rsidRPr="003A137D">
        <w:rPr>
          <w:bCs/>
          <w:color w:val="000000" w:themeColor="text1"/>
        </w:rPr>
        <w:t xml:space="preserve"> Centrifuge is the only software </w:t>
      </w:r>
      <w:ins w:id="2303" w:author="Liliana Salvador" w:date="2022-02-26T19:14:00Z">
        <w:r w:rsidR="00E205F0">
          <w:rPr>
            <w:bCs/>
            <w:color w:val="000000" w:themeColor="text1"/>
          </w:rPr>
          <w:t xml:space="preserve">that </w:t>
        </w:r>
      </w:ins>
      <w:r w:rsidR="0004003B" w:rsidRPr="003A137D">
        <w:rPr>
          <w:bCs/>
          <w:color w:val="000000" w:themeColor="text1"/>
        </w:rPr>
        <w:t xml:space="preserve">reported </w:t>
      </w:r>
      <w:r w:rsidR="0004003B" w:rsidRPr="00E205F0">
        <w:rPr>
          <w:bCs/>
          <w:i/>
          <w:color w:val="000000" w:themeColor="text1"/>
          <w:rPrChange w:id="2304" w:author="Liliana Salvador" w:date="2022-02-26T19:14:00Z">
            <w:rPr>
              <w:bCs/>
              <w:color w:val="000000" w:themeColor="text1"/>
            </w:rPr>
          </w:rPrChange>
        </w:rPr>
        <w:t>Leptospira</w:t>
      </w:r>
      <w:r w:rsidR="0004003B" w:rsidRPr="003A137D">
        <w:rPr>
          <w:bCs/>
          <w:color w:val="000000" w:themeColor="text1"/>
        </w:rPr>
        <w:t xml:space="preserve"> in all </w:t>
      </w:r>
      <w:ins w:id="2305" w:author="Liliana Salvador" w:date="2022-02-26T19:14:00Z">
        <w:r w:rsidR="00E205F0">
          <w:rPr>
            <w:bCs/>
            <w:color w:val="000000" w:themeColor="text1"/>
          </w:rPr>
          <w:t xml:space="preserve">of the </w:t>
        </w:r>
      </w:ins>
      <w:r w:rsidR="008477F1" w:rsidRPr="003A137D">
        <w:rPr>
          <w:bCs/>
          <w:color w:val="000000" w:themeColor="text1"/>
        </w:rPr>
        <w:t>12</w:t>
      </w:r>
      <w:r w:rsidR="0004003B" w:rsidRPr="003A137D">
        <w:rPr>
          <w:bCs/>
          <w:color w:val="000000" w:themeColor="text1"/>
        </w:rPr>
        <w:t xml:space="preserve"> Rattus sample</w:t>
      </w:r>
      <w:ins w:id="2306" w:author="Liliana Salvador" w:date="2022-02-26T19:14:00Z">
        <w:r w:rsidR="00E205F0">
          <w:rPr>
            <w:bCs/>
            <w:color w:val="000000" w:themeColor="text1"/>
          </w:rPr>
          <w:t>s</w:t>
        </w:r>
      </w:ins>
      <w:r w:rsidR="003C1945" w:rsidRPr="003A137D">
        <w:rPr>
          <w:bCs/>
          <w:color w:val="000000" w:themeColor="text1"/>
        </w:rPr>
        <w:t xml:space="preserve">, where </w:t>
      </w:r>
      <w:commentRangeStart w:id="2307"/>
      <w:r w:rsidR="008477F1" w:rsidRPr="003A137D">
        <w:rPr>
          <w:bCs/>
          <w:color w:val="000000" w:themeColor="text1"/>
        </w:rPr>
        <w:t>8</w:t>
      </w:r>
      <w:commentRangeEnd w:id="2307"/>
      <w:r w:rsidR="00592CFC">
        <w:rPr>
          <w:rStyle w:val="CommentReference"/>
        </w:rPr>
        <w:commentReference w:id="2307"/>
      </w:r>
      <w:r w:rsidR="003C1945" w:rsidRPr="003A137D">
        <w:rPr>
          <w:bCs/>
          <w:color w:val="000000" w:themeColor="text1"/>
        </w:rPr>
        <w:t xml:space="preserve"> unique </w:t>
      </w:r>
      <w:r w:rsidR="003C1945" w:rsidRPr="006E787C">
        <w:rPr>
          <w:bCs/>
          <w:i/>
          <w:iCs/>
          <w:color w:val="000000" w:themeColor="text1"/>
          <w:rPrChange w:id="2308" w:author="Ruijie Xu" w:date="2022-02-03T12:39:00Z">
            <w:rPr>
              <w:bCs/>
              <w:color w:val="000000" w:themeColor="text1"/>
            </w:rPr>
          </w:rPrChange>
        </w:rPr>
        <w:t>Leptospira</w:t>
      </w:r>
      <w:r w:rsidR="003C1945" w:rsidRPr="003A137D">
        <w:rPr>
          <w:bCs/>
          <w:color w:val="000000" w:themeColor="text1"/>
        </w:rPr>
        <w:t xml:space="preserve"> species </w:t>
      </w:r>
      <w:del w:id="2309" w:author="Liliana Salvador" w:date="2022-02-26T19:14:00Z">
        <w:r w:rsidR="003C1945" w:rsidRPr="003A137D" w:rsidDel="00E205F0">
          <w:rPr>
            <w:bCs/>
            <w:color w:val="000000" w:themeColor="text1"/>
          </w:rPr>
          <w:delText xml:space="preserve">has been </w:delText>
        </w:r>
      </w:del>
      <w:ins w:id="2310" w:author="Liliana Salvador" w:date="2022-02-26T19:14:00Z">
        <w:r w:rsidR="00E205F0">
          <w:rPr>
            <w:bCs/>
            <w:color w:val="000000" w:themeColor="text1"/>
          </w:rPr>
          <w:t>were</w:t>
        </w:r>
      </w:ins>
      <w:ins w:id="2311" w:author="Liliana Salvador" w:date="2022-02-26T19:15:00Z">
        <w:r w:rsidR="00592CFC">
          <w:rPr>
            <w:bCs/>
            <w:color w:val="000000" w:themeColor="text1"/>
          </w:rPr>
          <w:t xml:space="preserve"> </w:t>
        </w:r>
      </w:ins>
      <w:r w:rsidR="003C1945" w:rsidRPr="003A137D">
        <w:rPr>
          <w:bCs/>
          <w:color w:val="000000" w:themeColor="text1"/>
        </w:rPr>
        <w:t>identified</w:t>
      </w:r>
      <w:r w:rsidR="00D07276" w:rsidRPr="003A137D">
        <w:rPr>
          <w:bCs/>
          <w:color w:val="000000" w:themeColor="text1"/>
        </w:rPr>
        <w:t xml:space="preserve"> </w:t>
      </w:r>
      <w:bookmarkStart w:id="2312" w:name="OLE_LINK205"/>
      <w:bookmarkStart w:id="2313" w:name="OLE_LINK206"/>
      <w:r w:rsidR="003F2918" w:rsidRPr="003A137D">
        <w:rPr>
          <w:bCs/>
          <w:color w:val="000000" w:themeColor="text1"/>
        </w:rPr>
        <w:t>(8 from the pathogenic group, 1 from the saprophytic group)</w:t>
      </w:r>
      <w:bookmarkEnd w:id="2312"/>
      <w:bookmarkEnd w:id="2313"/>
      <w:ins w:id="2314" w:author="Ruijie Xu" w:date="2022-02-03T12:40:00Z">
        <w:r w:rsidR="006E787C">
          <w:rPr>
            <w:bCs/>
            <w:color w:val="000000" w:themeColor="text1"/>
          </w:rPr>
          <w:t xml:space="preserve"> </w:t>
        </w:r>
        <w:bookmarkStart w:id="2315" w:name="OLE_LINK241"/>
        <w:bookmarkStart w:id="2316" w:name="OLE_LINK242"/>
        <w:bookmarkStart w:id="2317" w:name="OLE_LINK243"/>
        <w:r w:rsidR="006E787C">
          <w:rPr>
            <w:bCs/>
            <w:color w:val="000000" w:themeColor="text1"/>
          </w:rPr>
          <w:t>(Table SIII.1)</w:t>
        </w:r>
      </w:ins>
      <w:r w:rsidR="003C1945" w:rsidRPr="003A137D">
        <w:rPr>
          <w:bCs/>
          <w:color w:val="000000" w:themeColor="text1"/>
        </w:rPr>
        <w:t xml:space="preserve">. </w:t>
      </w:r>
      <w:r w:rsidR="0004003B" w:rsidRPr="003A137D">
        <w:rPr>
          <w:bCs/>
          <w:color w:val="000000" w:themeColor="text1"/>
        </w:rPr>
        <w:t xml:space="preserve"> </w:t>
      </w:r>
      <w:bookmarkEnd w:id="2315"/>
      <w:bookmarkEnd w:id="2316"/>
      <w:bookmarkEnd w:id="2317"/>
      <w:r w:rsidR="008477F1" w:rsidRPr="003A137D">
        <w:rPr>
          <w:bCs/>
          <w:color w:val="000000" w:themeColor="text1"/>
        </w:rPr>
        <w:t xml:space="preserve">Kaiju </w:t>
      </w:r>
      <w:del w:id="2318" w:author="Liliana Salvador" w:date="2022-02-26T19:15:00Z">
        <w:r w:rsidR="008477F1" w:rsidRPr="003A137D" w:rsidDel="00592CFC">
          <w:rPr>
            <w:bCs/>
            <w:color w:val="000000" w:themeColor="text1"/>
          </w:rPr>
          <w:delText xml:space="preserve">has </w:delText>
        </w:r>
      </w:del>
      <w:r w:rsidR="008477F1" w:rsidRPr="003A137D">
        <w:rPr>
          <w:bCs/>
          <w:color w:val="000000" w:themeColor="text1"/>
        </w:rPr>
        <w:t xml:space="preserve">also identified </w:t>
      </w:r>
      <w:r w:rsidR="008477F1" w:rsidRPr="00592CFC">
        <w:rPr>
          <w:bCs/>
          <w:i/>
          <w:color w:val="000000" w:themeColor="text1"/>
          <w:rPrChange w:id="2319" w:author="Liliana Salvador" w:date="2022-02-26T19:15:00Z">
            <w:rPr>
              <w:bCs/>
              <w:color w:val="000000" w:themeColor="text1"/>
            </w:rPr>
          </w:rPrChange>
        </w:rPr>
        <w:t>Leptospira</w:t>
      </w:r>
      <w:r w:rsidR="008477F1" w:rsidRPr="003A137D">
        <w:rPr>
          <w:bCs/>
          <w:color w:val="000000" w:themeColor="text1"/>
        </w:rPr>
        <w:t xml:space="preserve"> from 9 out of 12 samples</w:t>
      </w:r>
      <w:r w:rsidR="00142F3A" w:rsidRPr="003A137D">
        <w:rPr>
          <w:bCs/>
          <w:color w:val="000000" w:themeColor="text1"/>
        </w:rPr>
        <w:t xml:space="preserve"> </w:t>
      </w:r>
      <w:r w:rsidR="008477F1" w:rsidRPr="003A137D">
        <w:rPr>
          <w:bCs/>
          <w:color w:val="000000" w:themeColor="text1"/>
        </w:rPr>
        <w:t>with 8 unique species (7 from the pathogenic group, 1 from the saprophytic group)</w:t>
      </w:r>
      <w:ins w:id="2320" w:author="Ruijie Xu" w:date="2022-02-03T12:41:00Z">
        <w:r w:rsidR="006E787C">
          <w:rPr>
            <w:bCs/>
            <w:color w:val="000000" w:themeColor="text1"/>
          </w:rPr>
          <w:t xml:space="preserve"> (Table SIII.1)</w:t>
        </w:r>
        <w:r w:rsidR="006E787C" w:rsidRPr="003A137D">
          <w:rPr>
            <w:bCs/>
            <w:color w:val="000000" w:themeColor="text1"/>
          </w:rPr>
          <w:t>.</w:t>
        </w:r>
      </w:ins>
      <w:del w:id="2321" w:author="Ruijie Xu" w:date="2022-02-03T12:41:00Z">
        <w:r w:rsidR="008477F1" w:rsidRPr="003A137D" w:rsidDel="006E787C">
          <w:rPr>
            <w:bCs/>
            <w:color w:val="000000" w:themeColor="text1"/>
          </w:rPr>
          <w:delText>.</w:delText>
        </w:r>
      </w:del>
      <w:r w:rsidR="008477F1" w:rsidRPr="003A137D">
        <w:rPr>
          <w:bCs/>
          <w:color w:val="000000" w:themeColor="text1"/>
        </w:rPr>
        <w:t xml:space="preserve"> </w:t>
      </w:r>
      <w:r w:rsidR="00563D5B" w:rsidRPr="003A137D">
        <w:rPr>
          <w:bCs/>
          <w:color w:val="000000" w:themeColor="text1"/>
        </w:rPr>
        <w:t xml:space="preserve">Kraken2, following Centrifuge and Kaiju, </w:t>
      </w:r>
      <w:del w:id="2322" w:author="Liliana Salvador" w:date="2022-02-26T19:16:00Z">
        <w:r w:rsidR="00563D5B" w:rsidRPr="003A137D" w:rsidDel="00592CFC">
          <w:rPr>
            <w:bCs/>
            <w:color w:val="000000" w:themeColor="text1"/>
          </w:rPr>
          <w:delText xml:space="preserve">has </w:delText>
        </w:r>
      </w:del>
      <w:r w:rsidR="00563D5B" w:rsidRPr="003A137D">
        <w:rPr>
          <w:bCs/>
          <w:color w:val="000000" w:themeColor="text1"/>
        </w:rPr>
        <w:t xml:space="preserve">classified 6 </w:t>
      </w:r>
      <w:r w:rsidR="00563D5B" w:rsidRPr="006E787C">
        <w:rPr>
          <w:bCs/>
          <w:i/>
          <w:iCs/>
          <w:color w:val="000000" w:themeColor="text1"/>
          <w:rPrChange w:id="2323" w:author="Ruijie Xu" w:date="2022-02-03T12:39:00Z">
            <w:rPr>
              <w:bCs/>
              <w:color w:val="000000" w:themeColor="text1"/>
            </w:rPr>
          </w:rPrChange>
        </w:rPr>
        <w:t>Leptospira</w:t>
      </w:r>
      <w:r w:rsidR="00563D5B" w:rsidRPr="003A137D">
        <w:rPr>
          <w:bCs/>
          <w:color w:val="000000" w:themeColor="text1"/>
        </w:rPr>
        <w:t xml:space="preserve"> in 6 samples with </w:t>
      </w:r>
      <w:r w:rsidR="00DF32A0" w:rsidRPr="003A137D">
        <w:rPr>
          <w:bCs/>
          <w:color w:val="000000" w:themeColor="text1"/>
        </w:rPr>
        <w:t>3 unique species all from the pathogenic group</w:t>
      </w:r>
      <w:ins w:id="2324" w:author="Ruijie Xu" w:date="2022-02-03T12:41:00Z">
        <w:r w:rsidR="006E787C">
          <w:rPr>
            <w:bCs/>
            <w:color w:val="000000" w:themeColor="text1"/>
          </w:rPr>
          <w:t xml:space="preserve"> (Table SIII.1)</w:t>
        </w:r>
      </w:ins>
      <w:r w:rsidR="00DF32A0" w:rsidRPr="003A137D">
        <w:rPr>
          <w:bCs/>
          <w:color w:val="000000" w:themeColor="text1"/>
        </w:rPr>
        <w:t xml:space="preserve">. </w:t>
      </w:r>
      <w:r w:rsidR="00E937A4" w:rsidRPr="003A137D">
        <w:rPr>
          <w:bCs/>
          <w:color w:val="000000" w:themeColor="text1"/>
        </w:rPr>
        <w:t xml:space="preserve">Except for Metaphlan3, </w:t>
      </w:r>
      <w:r w:rsidR="00BD72D1" w:rsidRPr="003A137D">
        <w:rPr>
          <w:bCs/>
          <w:color w:val="000000" w:themeColor="text1"/>
        </w:rPr>
        <w:t>a</w:t>
      </w:r>
      <w:r w:rsidR="00E8325F" w:rsidRPr="003A137D">
        <w:rPr>
          <w:bCs/>
          <w:color w:val="000000" w:themeColor="text1"/>
        </w:rPr>
        <w:t xml:space="preserve">ll software </w:t>
      </w:r>
      <w:del w:id="2325" w:author="Liliana Salvador" w:date="2022-02-26T19:16:00Z">
        <w:r w:rsidR="00E8325F" w:rsidRPr="003A137D" w:rsidDel="00592CFC">
          <w:rPr>
            <w:bCs/>
            <w:color w:val="000000" w:themeColor="text1"/>
          </w:rPr>
          <w:delText>has</w:delText>
        </w:r>
        <w:r w:rsidR="00416993" w:rsidRPr="003A137D" w:rsidDel="00592CFC">
          <w:rPr>
            <w:bCs/>
            <w:color w:val="000000" w:themeColor="text1"/>
          </w:rPr>
          <w:delText xml:space="preserve"> </w:delText>
        </w:r>
      </w:del>
      <w:r w:rsidR="00645C23" w:rsidRPr="003A137D">
        <w:rPr>
          <w:bCs/>
          <w:color w:val="000000" w:themeColor="text1"/>
        </w:rPr>
        <w:t xml:space="preserve">identified </w:t>
      </w:r>
      <w:r w:rsidR="00645C23" w:rsidRPr="006E787C">
        <w:rPr>
          <w:bCs/>
          <w:i/>
          <w:iCs/>
          <w:color w:val="000000" w:themeColor="text1"/>
          <w:rPrChange w:id="2326" w:author="Ruijie Xu" w:date="2022-02-03T12:39:00Z">
            <w:rPr>
              <w:bCs/>
              <w:color w:val="000000" w:themeColor="text1"/>
            </w:rPr>
          </w:rPrChange>
        </w:rPr>
        <w:t>Leptospira</w:t>
      </w:r>
      <w:r w:rsidR="00645C23" w:rsidRPr="003A137D">
        <w:rPr>
          <w:bCs/>
          <w:color w:val="000000" w:themeColor="text1"/>
        </w:rPr>
        <w:t xml:space="preserve"> from </w:t>
      </w:r>
      <w:ins w:id="2327" w:author="Liliana Salvador" w:date="2022-02-26T19:17:00Z">
        <w:r w:rsidR="00592CFC">
          <w:rPr>
            <w:bCs/>
            <w:color w:val="000000" w:themeColor="text1"/>
          </w:rPr>
          <w:t>two of the kidney samples (</w:t>
        </w:r>
      </w:ins>
      <w:r w:rsidR="00645C23" w:rsidRPr="003A137D">
        <w:rPr>
          <w:bCs/>
          <w:color w:val="000000" w:themeColor="text1"/>
        </w:rPr>
        <w:t>R22.K and R2</w:t>
      </w:r>
      <w:r w:rsidR="00416993" w:rsidRPr="003A137D">
        <w:rPr>
          <w:bCs/>
          <w:color w:val="000000" w:themeColor="text1"/>
        </w:rPr>
        <w:t>8</w:t>
      </w:r>
      <w:r w:rsidR="00645C23" w:rsidRPr="003A137D">
        <w:rPr>
          <w:bCs/>
          <w:color w:val="000000" w:themeColor="text1"/>
        </w:rPr>
        <w:t>.</w:t>
      </w:r>
      <w:r w:rsidR="00416993" w:rsidRPr="003A137D">
        <w:rPr>
          <w:bCs/>
          <w:color w:val="000000" w:themeColor="text1"/>
        </w:rPr>
        <w:t>K</w:t>
      </w:r>
      <w:ins w:id="2328" w:author="Liliana Salvador" w:date="2022-02-26T19:17:00Z">
        <w:r w:rsidR="00592CFC">
          <w:rPr>
            <w:bCs/>
            <w:color w:val="000000" w:themeColor="text1"/>
          </w:rPr>
          <w:t>)</w:t>
        </w:r>
      </w:ins>
      <w:r w:rsidR="00DB434A" w:rsidRPr="003A137D">
        <w:rPr>
          <w:bCs/>
          <w:color w:val="000000" w:themeColor="text1"/>
        </w:rPr>
        <w:t>, which ha</w:t>
      </w:r>
      <w:ins w:id="2329" w:author="Liliana Salvador" w:date="2022-02-26T19:17:00Z">
        <w:r w:rsidR="00592CFC">
          <w:rPr>
            <w:bCs/>
            <w:color w:val="000000" w:themeColor="text1"/>
          </w:rPr>
          <w:t>ve on average</w:t>
        </w:r>
      </w:ins>
      <w:del w:id="2330" w:author="Liliana Salvador" w:date="2022-02-26T19:17:00Z">
        <w:r w:rsidR="00DB434A" w:rsidRPr="003A137D" w:rsidDel="00592CFC">
          <w:rPr>
            <w:bCs/>
            <w:color w:val="000000" w:themeColor="text1"/>
          </w:rPr>
          <w:delText>s</w:delText>
        </w:r>
      </w:del>
      <w:r w:rsidR="00DB434A" w:rsidRPr="003A137D">
        <w:rPr>
          <w:bCs/>
          <w:color w:val="000000" w:themeColor="text1"/>
        </w:rPr>
        <w:t xml:space="preserve"> 31 (SD: 3) and 84,344 (SD: 2.2) reads classified under </w:t>
      </w:r>
      <w:r w:rsidR="00DB434A" w:rsidRPr="006E787C">
        <w:rPr>
          <w:bCs/>
          <w:i/>
          <w:iCs/>
          <w:color w:val="000000" w:themeColor="text1"/>
          <w:rPrChange w:id="2331" w:author="Ruijie Xu" w:date="2022-02-03T12:39:00Z">
            <w:rPr>
              <w:bCs/>
              <w:color w:val="000000" w:themeColor="text1"/>
            </w:rPr>
          </w:rPrChange>
        </w:rPr>
        <w:t>Leptospira</w:t>
      </w:r>
      <w:r w:rsidR="00DB434A" w:rsidRPr="003A137D">
        <w:rPr>
          <w:bCs/>
          <w:color w:val="000000" w:themeColor="text1"/>
        </w:rPr>
        <w:t xml:space="preserve"> </w:t>
      </w:r>
      <w:del w:id="2332" w:author="Liliana Salvador" w:date="2022-02-26T19:17:00Z">
        <w:r w:rsidR="00DB434A" w:rsidRPr="003A137D" w:rsidDel="00592CFC">
          <w:rPr>
            <w:bCs/>
            <w:color w:val="000000" w:themeColor="text1"/>
          </w:rPr>
          <w:delText>on average</w:delText>
        </w:r>
      </w:del>
      <w:ins w:id="2333" w:author="Ruijie Xu" w:date="2022-02-03T12:41:00Z">
        <w:del w:id="2334" w:author="Liliana Salvador" w:date="2022-02-26T19:17:00Z">
          <w:r w:rsidR="006E787C" w:rsidDel="00592CFC">
            <w:rPr>
              <w:bCs/>
              <w:color w:val="000000" w:themeColor="text1"/>
            </w:rPr>
            <w:delText xml:space="preserve"> </w:delText>
          </w:r>
        </w:del>
        <w:r w:rsidR="006E787C">
          <w:rPr>
            <w:bCs/>
            <w:color w:val="000000" w:themeColor="text1"/>
          </w:rPr>
          <w:t>(Table SIII.2)</w:t>
        </w:r>
      </w:ins>
      <w:r w:rsidR="00DB434A" w:rsidRPr="003A137D">
        <w:rPr>
          <w:bCs/>
          <w:color w:val="000000" w:themeColor="text1"/>
        </w:rPr>
        <w:t>, respe</w:t>
      </w:r>
      <w:r w:rsidR="00CE794C" w:rsidRPr="003A137D">
        <w:rPr>
          <w:bCs/>
          <w:color w:val="000000" w:themeColor="text1"/>
        </w:rPr>
        <w:t>c</w:t>
      </w:r>
      <w:r w:rsidR="00DB434A" w:rsidRPr="003A137D">
        <w:rPr>
          <w:bCs/>
          <w:color w:val="000000" w:themeColor="text1"/>
        </w:rPr>
        <w:t>tively</w:t>
      </w:r>
      <w:r w:rsidR="00645C23" w:rsidRPr="003A137D">
        <w:rPr>
          <w:bCs/>
          <w:color w:val="000000" w:themeColor="text1"/>
        </w:rPr>
        <w:t>.</w:t>
      </w:r>
      <w:r w:rsidR="00E8325F" w:rsidRPr="003A137D">
        <w:rPr>
          <w:bCs/>
          <w:color w:val="000000" w:themeColor="text1"/>
        </w:rPr>
        <w:t xml:space="preserve"> </w:t>
      </w:r>
      <w:commentRangeStart w:id="2335"/>
      <w:del w:id="2336" w:author="Ruijie Xu" w:date="2022-02-01T13:44:00Z">
        <w:r w:rsidR="00955866" w:rsidRPr="003A137D" w:rsidDel="00537B08">
          <w:rPr>
            <w:bCs/>
            <w:color w:val="000000" w:themeColor="text1"/>
          </w:rPr>
          <w:delText>Blastn</w:delText>
        </w:r>
      </w:del>
      <w:ins w:id="2337" w:author="Ruijie Xu" w:date="2022-02-01T13:44:00Z">
        <w:r w:rsidR="00537B08">
          <w:rPr>
            <w:bCs/>
            <w:color w:val="000000" w:themeColor="text1"/>
          </w:rPr>
          <w:t>BLASTN</w:t>
        </w:r>
      </w:ins>
      <w:r w:rsidR="00955866" w:rsidRPr="003A137D">
        <w:rPr>
          <w:bCs/>
          <w:color w:val="000000" w:themeColor="text1"/>
        </w:rPr>
        <w:t xml:space="preserve"> and CLARK</w:t>
      </w:r>
      <w:r w:rsidR="00BD72D1" w:rsidRPr="003A137D">
        <w:rPr>
          <w:bCs/>
          <w:color w:val="000000" w:themeColor="text1"/>
        </w:rPr>
        <w:t xml:space="preserve"> </w:t>
      </w:r>
      <w:del w:id="2338" w:author="Liliana Salvador" w:date="2022-02-26T19:18:00Z">
        <w:r w:rsidR="00BD72D1" w:rsidRPr="003A137D" w:rsidDel="00592CFC">
          <w:rPr>
            <w:bCs/>
            <w:color w:val="000000" w:themeColor="text1"/>
          </w:rPr>
          <w:delText xml:space="preserve">has </w:delText>
        </w:r>
        <w:r w:rsidR="00955866" w:rsidRPr="003A137D" w:rsidDel="00592CFC">
          <w:rPr>
            <w:bCs/>
            <w:color w:val="000000" w:themeColor="text1"/>
          </w:rPr>
          <w:delText xml:space="preserve">also </w:delText>
        </w:r>
      </w:del>
      <w:r w:rsidR="00955866" w:rsidRPr="003A137D">
        <w:rPr>
          <w:bCs/>
          <w:color w:val="000000" w:themeColor="text1"/>
        </w:rPr>
        <w:t xml:space="preserve">identified </w:t>
      </w:r>
      <w:r w:rsidR="00955866" w:rsidRPr="006E787C">
        <w:rPr>
          <w:bCs/>
          <w:i/>
          <w:iCs/>
          <w:color w:val="000000" w:themeColor="text1"/>
          <w:rPrChange w:id="2339" w:author="Ruijie Xu" w:date="2022-02-03T12:39:00Z">
            <w:rPr>
              <w:bCs/>
              <w:color w:val="000000" w:themeColor="text1"/>
            </w:rPr>
          </w:rPrChange>
        </w:rPr>
        <w:t>Leptospira</w:t>
      </w:r>
      <w:r w:rsidR="00955866" w:rsidRPr="003A137D">
        <w:rPr>
          <w:bCs/>
          <w:color w:val="000000" w:themeColor="text1"/>
        </w:rPr>
        <w:t xml:space="preserve"> from </w:t>
      </w:r>
      <w:ins w:id="2340" w:author="Liliana Salvador" w:date="2022-02-26T19:18:00Z">
        <w:r w:rsidR="00592CFC">
          <w:rPr>
            <w:bCs/>
            <w:color w:val="000000" w:themeColor="text1"/>
          </w:rPr>
          <w:t>a lung sample (</w:t>
        </w:r>
      </w:ins>
      <w:r w:rsidR="00955866" w:rsidRPr="003A137D">
        <w:rPr>
          <w:bCs/>
          <w:color w:val="000000" w:themeColor="text1"/>
        </w:rPr>
        <w:t>R22.L</w:t>
      </w:r>
      <w:ins w:id="2341" w:author="Liliana Salvador" w:date="2022-02-26T19:18:00Z">
        <w:r w:rsidR="00592CFC">
          <w:rPr>
            <w:bCs/>
            <w:color w:val="000000" w:themeColor="text1"/>
          </w:rPr>
          <w:t>)</w:t>
        </w:r>
      </w:ins>
      <w:r w:rsidR="00955866" w:rsidRPr="003A137D">
        <w:rPr>
          <w:bCs/>
          <w:color w:val="000000" w:themeColor="text1"/>
        </w:rPr>
        <w:t>, which was also identified by Centrifuge, Kaiju, and Kraken2</w:t>
      </w:r>
      <w:commentRangeEnd w:id="2335"/>
      <w:r w:rsidR="00592CFC">
        <w:rPr>
          <w:rStyle w:val="CommentReference"/>
        </w:rPr>
        <w:commentReference w:id="2335"/>
      </w:r>
      <w:r w:rsidR="00955866" w:rsidRPr="003A137D">
        <w:rPr>
          <w:bCs/>
          <w:color w:val="000000" w:themeColor="text1"/>
        </w:rPr>
        <w:t xml:space="preserve">. </w:t>
      </w:r>
      <w:r w:rsidR="00645C23" w:rsidRPr="003A137D">
        <w:rPr>
          <w:bCs/>
          <w:color w:val="000000" w:themeColor="text1"/>
        </w:rPr>
        <w:t xml:space="preserve">Metaphlan3 </w:t>
      </w:r>
      <w:del w:id="2342" w:author="Liliana Salvador" w:date="2022-02-26T19:21:00Z">
        <w:r w:rsidR="00645C23" w:rsidRPr="003A137D" w:rsidDel="00592CFC">
          <w:rPr>
            <w:bCs/>
            <w:color w:val="000000" w:themeColor="text1"/>
          </w:rPr>
          <w:delText xml:space="preserve">has </w:delText>
        </w:r>
      </w:del>
      <w:r w:rsidR="00645C23" w:rsidRPr="003A137D">
        <w:rPr>
          <w:bCs/>
          <w:color w:val="000000" w:themeColor="text1"/>
        </w:rPr>
        <w:t xml:space="preserve">only identified </w:t>
      </w:r>
      <w:r w:rsidR="00645C23" w:rsidRPr="00592CFC">
        <w:rPr>
          <w:bCs/>
          <w:i/>
          <w:color w:val="000000" w:themeColor="text1"/>
          <w:rPrChange w:id="2343" w:author="Liliana Salvador" w:date="2022-02-26T19:21:00Z">
            <w:rPr>
              <w:bCs/>
              <w:color w:val="000000" w:themeColor="text1"/>
            </w:rPr>
          </w:rPrChange>
        </w:rPr>
        <w:t>Leptospira</w:t>
      </w:r>
      <w:r w:rsidR="00645C23" w:rsidRPr="003A137D">
        <w:rPr>
          <w:bCs/>
          <w:color w:val="000000" w:themeColor="text1"/>
        </w:rPr>
        <w:t xml:space="preserve"> in</w:t>
      </w:r>
      <w:ins w:id="2344" w:author="Liliana Salvador" w:date="2022-02-26T19:21:00Z">
        <w:r w:rsidR="00592CFC">
          <w:rPr>
            <w:bCs/>
            <w:color w:val="000000" w:themeColor="text1"/>
          </w:rPr>
          <w:t xml:space="preserve"> one of the kidney samples</w:t>
        </w:r>
      </w:ins>
      <w:r w:rsidR="00645C23" w:rsidRPr="003A137D">
        <w:rPr>
          <w:bCs/>
          <w:color w:val="000000" w:themeColor="text1"/>
        </w:rPr>
        <w:t xml:space="preserve"> </w:t>
      </w:r>
      <w:ins w:id="2345" w:author="Liliana Salvador" w:date="2022-02-26T19:21:00Z">
        <w:r w:rsidR="00592CFC">
          <w:rPr>
            <w:bCs/>
            <w:color w:val="000000" w:themeColor="text1"/>
          </w:rPr>
          <w:t>(</w:t>
        </w:r>
      </w:ins>
      <w:r w:rsidR="00645C23" w:rsidRPr="003A137D">
        <w:rPr>
          <w:bCs/>
          <w:color w:val="000000" w:themeColor="text1"/>
        </w:rPr>
        <w:t>R2</w:t>
      </w:r>
      <w:r w:rsidR="00416993" w:rsidRPr="003A137D">
        <w:rPr>
          <w:bCs/>
          <w:color w:val="000000" w:themeColor="text1"/>
        </w:rPr>
        <w:t>8</w:t>
      </w:r>
      <w:r w:rsidR="00645C23" w:rsidRPr="003A137D">
        <w:rPr>
          <w:bCs/>
          <w:color w:val="000000" w:themeColor="text1"/>
        </w:rPr>
        <w:t>.K</w:t>
      </w:r>
      <w:ins w:id="2346" w:author="Liliana Salvador" w:date="2022-02-26T19:21:00Z">
        <w:r w:rsidR="00592CFC">
          <w:rPr>
            <w:bCs/>
            <w:color w:val="000000" w:themeColor="text1"/>
          </w:rPr>
          <w:t>)</w:t>
        </w:r>
      </w:ins>
      <w:r w:rsidR="00E8325F" w:rsidRPr="003A137D">
        <w:rPr>
          <w:bCs/>
          <w:color w:val="000000" w:themeColor="text1"/>
        </w:rPr>
        <w:t>.</w:t>
      </w:r>
      <w:r w:rsidR="00D0654F" w:rsidRPr="003A137D">
        <w:rPr>
          <w:bCs/>
          <w:color w:val="000000" w:themeColor="text1"/>
        </w:rPr>
        <w:t xml:space="preserve"> </w:t>
      </w:r>
      <w:r w:rsidR="00142F3A" w:rsidRPr="003A137D">
        <w:rPr>
          <w:bCs/>
          <w:color w:val="000000" w:themeColor="text1"/>
        </w:rPr>
        <w:t>All samples identified by at least three software ha</w:t>
      </w:r>
      <w:ins w:id="2347" w:author="Liliana Salvador" w:date="2022-02-26T19:21:00Z">
        <w:r w:rsidR="00592CFC">
          <w:rPr>
            <w:bCs/>
            <w:color w:val="000000" w:themeColor="text1"/>
          </w:rPr>
          <w:t>ve</w:t>
        </w:r>
      </w:ins>
      <w:del w:id="2348" w:author="Liliana Salvador" w:date="2022-02-26T19:21:00Z">
        <w:r w:rsidR="00142F3A" w:rsidRPr="003A137D" w:rsidDel="00592CFC">
          <w:rPr>
            <w:bCs/>
            <w:color w:val="000000" w:themeColor="text1"/>
          </w:rPr>
          <w:delText>s</w:delText>
        </w:r>
      </w:del>
      <w:r w:rsidR="00142F3A" w:rsidRPr="003A137D">
        <w:rPr>
          <w:bCs/>
          <w:color w:val="000000" w:themeColor="text1"/>
        </w:rPr>
        <w:t xml:space="preserve"> at least</w:t>
      </w:r>
      <w:ins w:id="2349" w:author="Liliana Salvador" w:date="2022-02-26T19:21:00Z">
        <w:r w:rsidR="00592CFC">
          <w:rPr>
            <w:bCs/>
            <w:color w:val="000000" w:themeColor="text1"/>
          </w:rPr>
          <w:t xml:space="preserve"> a total of</w:t>
        </w:r>
      </w:ins>
      <w:r w:rsidR="00142F3A" w:rsidRPr="003A137D">
        <w:rPr>
          <w:bCs/>
          <w:color w:val="000000" w:themeColor="text1"/>
        </w:rPr>
        <w:t xml:space="preserve"> </w:t>
      </w:r>
      <w:r w:rsidR="004F10F4" w:rsidRPr="003A137D">
        <w:rPr>
          <w:bCs/>
          <w:color w:val="000000" w:themeColor="text1"/>
        </w:rPr>
        <w:t xml:space="preserve">30 reads classified under </w:t>
      </w:r>
      <w:r w:rsidR="004F10F4" w:rsidRPr="00592CFC">
        <w:rPr>
          <w:bCs/>
          <w:i/>
          <w:color w:val="000000" w:themeColor="text1"/>
          <w:rPrChange w:id="2350" w:author="Liliana Salvador" w:date="2022-02-26T19:21:00Z">
            <w:rPr>
              <w:bCs/>
              <w:color w:val="000000" w:themeColor="text1"/>
            </w:rPr>
          </w:rPrChange>
        </w:rPr>
        <w:t xml:space="preserve">Leptospira </w:t>
      </w:r>
      <w:del w:id="2351" w:author="Liliana Salvador" w:date="2022-02-26T19:21:00Z">
        <w:r w:rsidR="004F10F4" w:rsidRPr="003A137D" w:rsidDel="00592CFC">
          <w:rPr>
            <w:bCs/>
            <w:color w:val="000000" w:themeColor="text1"/>
          </w:rPr>
          <w:delText xml:space="preserve">in total </w:delText>
        </w:r>
      </w:del>
      <w:r w:rsidR="004F10F4" w:rsidRPr="003A137D">
        <w:rPr>
          <w:bCs/>
          <w:color w:val="000000" w:themeColor="text1"/>
        </w:rPr>
        <w:t>(Table SIII.</w:t>
      </w:r>
      <w:ins w:id="2352" w:author="Ruijie Xu" w:date="2022-02-03T12:42:00Z">
        <w:r w:rsidR="006E787C">
          <w:rPr>
            <w:bCs/>
            <w:color w:val="000000" w:themeColor="text1"/>
          </w:rPr>
          <w:t>2</w:t>
        </w:r>
      </w:ins>
      <w:del w:id="2353" w:author="Ruijie Xu" w:date="2022-02-03T12:42:00Z">
        <w:r w:rsidR="004F10F4" w:rsidRPr="003A137D" w:rsidDel="006E787C">
          <w:rPr>
            <w:bCs/>
            <w:color w:val="000000" w:themeColor="text1"/>
          </w:rPr>
          <w:delText>3</w:delText>
        </w:r>
      </w:del>
      <w:r w:rsidR="004F10F4" w:rsidRPr="003A137D">
        <w:rPr>
          <w:bCs/>
          <w:color w:val="000000" w:themeColor="text1"/>
        </w:rPr>
        <w:t>).</w:t>
      </w:r>
      <w:r w:rsidR="0099483B" w:rsidRPr="003A137D">
        <w:rPr>
          <w:bCs/>
          <w:color w:val="000000" w:themeColor="text1"/>
        </w:rPr>
        <w:t xml:space="preserve"> Samples that were only identified by Kaiju or Centrifuge ha</w:t>
      </w:r>
      <w:ins w:id="2354" w:author="Liliana Salvador" w:date="2022-02-26T19:22:00Z">
        <w:r w:rsidR="00592CFC">
          <w:rPr>
            <w:bCs/>
            <w:color w:val="000000" w:themeColor="text1"/>
          </w:rPr>
          <w:t>ve on average</w:t>
        </w:r>
      </w:ins>
      <w:del w:id="2355" w:author="Liliana Salvador" w:date="2022-02-26T19:22:00Z">
        <w:r w:rsidR="0099483B" w:rsidRPr="003A137D" w:rsidDel="00592CFC">
          <w:rPr>
            <w:bCs/>
            <w:color w:val="000000" w:themeColor="text1"/>
          </w:rPr>
          <w:delText>s</w:delText>
        </w:r>
      </w:del>
      <w:r w:rsidR="0099483B" w:rsidRPr="003A137D">
        <w:rPr>
          <w:bCs/>
          <w:color w:val="000000" w:themeColor="text1"/>
        </w:rPr>
        <w:t xml:space="preserve"> only 2 (R27.K</w:t>
      </w:r>
      <w:r w:rsidR="00A73910" w:rsidRPr="003A137D">
        <w:rPr>
          <w:bCs/>
          <w:color w:val="000000" w:themeColor="text1"/>
        </w:rPr>
        <w:t>, SD: 1</w:t>
      </w:r>
      <w:r w:rsidR="0099483B" w:rsidRPr="003A137D">
        <w:rPr>
          <w:bCs/>
          <w:color w:val="000000" w:themeColor="text1"/>
        </w:rPr>
        <w:t>) to 15 (R26.L</w:t>
      </w:r>
      <w:r w:rsidR="00A73910" w:rsidRPr="003A137D">
        <w:rPr>
          <w:bCs/>
          <w:color w:val="000000" w:themeColor="text1"/>
        </w:rPr>
        <w:t>, SD: 2</w:t>
      </w:r>
      <w:r w:rsidR="0099483B" w:rsidRPr="003A137D">
        <w:rPr>
          <w:bCs/>
          <w:color w:val="000000" w:themeColor="text1"/>
        </w:rPr>
        <w:t xml:space="preserve">) reads classified under </w:t>
      </w:r>
      <w:r w:rsidR="0099483B" w:rsidRPr="00592CFC">
        <w:rPr>
          <w:bCs/>
          <w:i/>
          <w:color w:val="000000" w:themeColor="text1"/>
          <w:rPrChange w:id="2356" w:author="Liliana Salvador" w:date="2022-02-26T19:22:00Z">
            <w:rPr>
              <w:bCs/>
              <w:color w:val="000000" w:themeColor="text1"/>
            </w:rPr>
          </w:rPrChange>
        </w:rPr>
        <w:t>Leptospira</w:t>
      </w:r>
      <w:r w:rsidR="0099483B" w:rsidRPr="003A137D">
        <w:rPr>
          <w:bCs/>
          <w:color w:val="000000" w:themeColor="text1"/>
        </w:rPr>
        <w:t xml:space="preserve"> </w:t>
      </w:r>
      <w:del w:id="2357" w:author="Liliana Salvador" w:date="2022-02-26T19:22:00Z">
        <w:r w:rsidR="0099483B" w:rsidRPr="003A137D" w:rsidDel="00592CFC">
          <w:rPr>
            <w:bCs/>
            <w:color w:val="000000" w:themeColor="text1"/>
          </w:rPr>
          <w:delText>on average</w:delText>
        </w:r>
      </w:del>
      <w:ins w:id="2358" w:author="Ruijie Xu" w:date="2022-02-03T12:42:00Z">
        <w:del w:id="2359" w:author="Liliana Salvador" w:date="2022-02-26T19:22:00Z">
          <w:r w:rsidR="006E787C" w:rsidDel="00592CFC">
            <w:rPr>
              <w:bCs/>
              <w:color w:val="000000" w:themeColor="text1"/>
            </w:rPr>
            <w:delText xml:space="preserve"> </w:delText>
          </w:r>
        </w:del>
        <w:r w:rsidR="006E787C">
          <w:rPr>
            <w:bCs/>
            <w:color w:val="000000" w:themeColor="text1"/>
          </w:rPr>
          <w:t>(Table SIII.2)</w:t>
        </w:r>
      </w:ins>
      <w:r w:rsidR="0099483B" w:rsidRPr="003A137D">
        <w:rPr>
          <w:bCs/>
          <w:color w:val="000000" w:themeColor="text1"/>
        </w:rPr>
        <w:t>.</w:t>
      </w:r>
      <w:r w:rsidR="004F10F4" w:rsidRPr="003A137D">
        <w:rPr>
          <w:bCs/>
          <w:color w:val="000000" w:themeColor="text1"/>
        </w:rPr>
        <w:t xml:space="preserve"> </w:t>
      </w:r>
    </w:p>
    <w:p w14:paraId="41E047C8" w14:textId="77777777" w:rsidR="00592CFC" w:rsidRDefault="00592CFC" w:rsidP="00537A4F">
      <w:pPr>
        <w:spacing w:line="480" w:lineRule="auto"/>
        <w:rPr>
          <w:ins w:id="2360" w:author="Liliana Salvador" w:date="2022-02-26T19:24:00Z"/>
          <w:bCs/>
          <w:color w:val="000000" w:themeColor="text1"/>
        </w:rPr>
      </w:pPr>
    </w:p>
    <w:p w14:paraId="7DB250FE" w14:textId="29150BD7" w:rsidR="00592CFC" w:rsidRPr="00592CFC" w:rsidRDefault="00592CFC" w:rsidP="00537A4F">
      <w:pPr>
        <w:spacing w:line="480" w:lineRule="auto"/>
        <w:rPr>
          <w:ins w:id="2361" w:author="Liliana Salvador" w:date="2022-02-26T19:24:00Z"/>
          <w:bCs/>
          <w:i/>
          <w:color w:val="000000" w:themeColor="text1"/>
          <w:rPrChange w:id="2362" w:author="Liliana Salvador" w:date="2022-02-26T19:24:00Z">
            <w:rPr>
              <w:ins w:id="2363" w:author="Liliana Salvador" w:date="2022-02-26T19:24:00Z"/>
              <w:bCs/>
              <w:color w:val="000000" w:themeColor="text1"/>
            </w:rPr>
          </w:rPrChange>
        </w:rPr>
      </w:pPr>
      <w:ins w:id="2364" w:author="Liliana Salvador" w:date="2022-02-26T19:24:00Z">
        <w:r w:rsidRPr="00592CFC">
          <w:rPr>
            <w:bCs/>
            <w:i/>
            <w:color w:val="000000" w:themeColor="text1"/>
            <w:rPrChange w:id="2365" w:author="Liliana Salvador" w:date="2022-02-26T19:24:00Z">
              <w:rPr>
                <w:bCs/>
                <w:color w:val="000000" w:themeColor="text1"/>
              </w:rPr>
            </w:rPrChange>
          </w:rPr>
          <w:t>Different Kraken2 databases</w:t>
        </w:r>
      </w:ins>
    </w:p>
    <w:p w14:paraId="167B58FF" w14:textId="53E7A517" w:rsidR="005912FB" w:rsidRPr="003A137D" w:rsidRDefault="00DC6C02" w:rsidP="00537A4F">
      <w:pPr>
        <w:spacing w:line="480" w:lineRule="auto"/>
        <w:rPr>
          <w:bCs/>
          <w:color w:val="000000" w:themeColor="text1"/>
        </w:rPr>
      </w:pPr>
      <w:r w:rsidRPr="003A137D">
        <w:rPr>
          <w:bCs/>
          <w:color w:val="000000" w:themeColor="text1"/>
        </w:rPr>
        <w:t xml:space="preserve">In addition to </w:t>
      </w:r>
      <w:ins w:id="2366" w:author="Liliana Salvador" w:date="2022-02-26T19:22:00Z">
        <w:r w:rsidR="00592CFC">
          <w:rPr>
            <w:bCs/>
            <w:color w:val="000000" w:themeColor="text1"/>
          </w:rPr>
          <w:t xml:space="preserve">the </w:t>
        </w:r>
      </w:ins>
      <w:r w:rsidRPr="003A137D">
        <w:rPr>
          <w:bCs/>
          <w:color w:val="000000" w:themeColor="text1"/>
        </w:rPr>
        <w:t xml:space="preserve">differences in </w:t>
      </w:r>
      <w:r w:rsidRPr="00592CFC">
        <w:rPr>
          <w:bCs/>
          <w:i/>
          <w:color w:val="000000" w:themeColor="text1"/>
          <w:rPrChange w:id="2367" w:author="Liliana Salvador" w:date="2022-02-26T19:22:00Z">
            <w:rPr>
              <w:bCs/>
              <w:color w:val="000000" w:themeColor="text1"/>
            </w:rPr>
          </w:rPrChange>
        </w:rPr>
        <w:t>Leptospira</w:t>
      </w:r>
      <w:r w:rsidRPr="003A137D">
        <w:rPr>
          <w:bCs/>
          <w:color w:val="000000" w:themeColor="text1"/>
        </w:rPr>
        <w:t xml:space="preserve"> </w:t>
      </w:r>
      <w:del w:id="2368" w:author="Liliana Salvador" w:date="2022-02-26T19:22:00Z">
        <w:r w:rsidR="006E6B86" w:rsidRPr="003A137D" w:rsidDel="00592CFC">
          <w:rPr>
            <w:bCs/>
            <w:color w:val="000000" w:themeColor="text1"/>
          </w:rPr>
          <w:delText xml:space="preserve">diagnosis </w:delText>
        </w:r>
      </w:del>
      <w:ins w:id="2369" w:author="Liliana Salvador" w:date="2022-02-26T19:22:00Z">
        <w:r w:rsidR="00592CFC">
          <w:rPr>
            <w:bCs/>
            <w:color w:val="000000" w:themeColor="text1"/>
          </w:rPr>
          <w:t>detection</w:t>
        </w:r>
        <w:r w:rsidR="00592CFC" w:rsidRPr="003A137D">
          <w:rPr>
            <w:bCs/>
            <w:color w:val="000000" w:themeColor="text1"/>
          </w:rPr>
          <w:t xml:space="preserve"> </w:t>
        </w:r>
      </w:ins>
      <w:del w:id="2370" w:author="Liliana Salvador" w:date="2022-02-26T19:22:00Z">
        <w:r w:rsidRPr="003A137D" w:rsidDel="00592CFC">
          <w:rPr>
            <w:bCs/>
            <w:color w:val="000000" w:themeColor="text1"/>
          </w:rPr>
          <w:delText xml:space="preserve">caused </w:delText>
        </w:r>
      </w:del>
      <w:r w:rsidRPr="003A137D">
        <w:rPr>
          <w:bCs/>
          <w:color w:val="000000" w:themeColor="text1"/>
        </w:rPr>
        <w:t xml:space="preserve">by the </w:t>
      </w:r>
      <w:del w:id="2371" w:author="Liliana Salvador" w:date="2022-02-26T19:22:00Z">
        <w:r w:rsidRPr="003A137D" w:rsidDel="00592CFC">
          <w:rPr>
            <w:bCs/>
            <w:color w:val="000000" w:themeColor="text1"/>
          </w:rPr>
          <w:delText xml:space="preserve">use of </w:delText>
        </w:r>
      </w:del>
      <w:r w:rsidRPr="003A137D">
        <w:rPr>
          <w:bCs/>
          <w:color w:val="000000" w:themeColor="text1"/>
        </w:rPr>
        <w:t xml:space="preserve">different software, </w:t>
      </w:r>
      <w:ins w:id="2372" w:author="Liliana Salvador" w:date="2022-02-26T19:23:00Z">
        <w:r w:rsidR="00592CFC">
          <w:rPr>
            <w:bCs/>
            <w:color w:val="000000" w:themeColor="text1"/>
          </w:rPr>
          <w:t xml:space="preserve">the </w:t>
        </w:r>
      </w:ins>
      <w:r w:rsidRPr="003A137D">
        <w:rPr>
          <w:bCs/>
          <w:color w:val="000000" w:themeColor="text1"/>
        </w:rPr>
        <w:t xml:space="preserve">diagnosis of </w:t>
      </w:r>
      <w:r w:rsidRPr="00592CFC">
        <w:rPr>
          <w:bCs/>
          <w:i/>
          <w:color w:val="000000" w:themeColor="text1"/>
          <w:rPrChange w:id="2373" w:author="Liliana Salvador" w:date="2022-02-26T19:23:00Z">
            <w:rPr>
              <w:bCs/>
              <w:color w:val="000000" w:themeColor="text1"/>
            </w:rPr>
          </w:rPrChange>
        </w:rPr>
        <w:t>Leptospira</w:t>
      </w:r>
      <w:r w:rsidRPr="003A137D">
        <w:rPr>
          <w:bCs/>
          <w:color w:val="000000" w:themeColor="text1"/>
        </w:rPr>
        <w:t xml:space="preserve"> was </w:t>
      </w:r>
      <w:del w:id="2374" w:author="Liliana Salvador" w:date="2022-02-26T19:23:00Z">
        <w:r w:rsidRPr="003A137D" w:rsidDel="00592CFC">
          <w:rPr>
            <w:bCs/>
            <w:color w:val="000000" w:themeColor="text1"/>
          </w:rPr>
          <w:delText xml:space="preserve">different </w:delText>
        </w:r>
      </w:del>
      <w:ins w:id="2375"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when different databases were used for Kraken2’s classification</w:t>
      </w:r>
      <w:r w:rsidR="006E6B86" w:rsidRPr="003A137D">
        <w:rPr>
          <w:bCs/>
          <w:color w:val="000000" w:themeColor="text1"/>
        </w:rPr>
        <w:t xml:space="preserve"> (Table SI</w:t>
      </w:r>
      <w:ins w:id="2376" w:author="Ruijie Xu" w:date="2022-02-03T12:42:00Z">
        <w:r w:rsidR="006E787C">
          <w:rPr>
            <w:bCs/>
            <w:color w:val="000000" w:themeColor="text1"/>
          </w:rPr>
          <w:t>V</w:t>
        </w:r>
      </w:ins>
      <w:del w:id="2377"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xml:space="preserve">. Kraken2’s analyses with the </w:t>
      </w:r>
      <w:proofErr w:type="spellStart"/>
      <w:r w:rsidRPr="003A137D">
        <w:rPr>
          <w:bCs/>
          <w:color w:val="000000" w:themeColor="text1"/>
        </w:rPr>
        <w:t>maxikraken</w:t>
      </w:r>
      <w:proofErr w:type="spellEnd"/>
      <w:r w:rsidRPr="003A137D">
        <w:rPr>
          <w:bCs/>
          <w:color w:val="000000" w:themeColor="text1"/>
        </w:rPr>
        <w:t xml:space="preserve"> DB</w:t>
      </w:r>
      <w:del w:id="2378"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2379" w:author="Liliana Salvador" w:date="2022-02-26T19:24:00Z">
            <w:rPr>
              <w:bCs/>
              <w:color w:val="000000" w:themeColor="text1"/>
            </w:rPr>
          </w:rPrChange>
        </w:rPr>
        <w:t>Leptospira</w:t>
      </w:r>
      <w:r w:rsidRPr="003A137D">
        <w:rPr>
          <w:bCs/>
          <w:color w:val="000000" w:themeColor="text1"/>
        </w:rPr>
        <w:t xml:space="preserve"> in all samples, while standard and customized DB </w:t>
      </w:r>
      <w:del w:id="2380"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2381" w:author="Liliana Salvador" w:date="2022-02-26T19:24:00Z">
            <w:rPr>
              <w:bCs/>
              <w:color w:val="000000" w:themeColor="text1"/>
            </w:rPr>
          </w:rPrChange>
        </w:rPr>
        <w:t>Leptospira</w:t>
      </w:r>
      <w:r w:rsidRPr="003A137D">
        <w:rPr>
          <w:bCs/>
          <w:color w:val="000000" w:themeColor="text1"/>
        </w:rPr>
        <w:t xml:space="preserve"> in two Lung samples (R22.L and R27.L)</w:t>
      </w:r>
      <w:r w:rsidR="00012BED" w:rsidRPr="003A137D">
        <w:rPr>
          <w:bCs/>
          <w:color w:val="000000" w:themeColor="text1"/>
        </w:rPr>
        <w:t xml:space="preserve">. Standard DB </w:t>
      </w:r>
      <w:del w:id="2382"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2383" w:author="Liliana Salvador" w:date="2022-02-26T19:25:00Z">
            <w:rPr>
              <w:bCs/>
              <w:color w:val="000000" w:themeColor="text1"/>
            </w:rPr>
          </w:rPrChange>
        </w:rPr>
        <w:t>Leptospira</w:t>
      </w:r>
      <w:r w:rsidR="00012BED" w:rsidRPr="003A137D">
        <w:rPr>
          <w:bCs/>
          <w:color w:val="000000" w:themeColor="text1"/>
        </w:rPr>
        <w:t xml:space="preserve"> in the three Spleen samples (R22.S, </w:t>
      </w:r>
      <w:r w:rsidR="00012BED" w:rsidRPr="003A137D">
        <w:rPr>
          <w:bCs/>
          <w:color w:val="000000" w:themeColor="text1"/>
        </w:rPr>
        <w:lastRenderedPageBreak/>
        <w:t>R27.S and R28.S).</w:t>
      </w:r>
      <w:r w:rsidRPr="003A137D">
        <w:rPr>
          <w:bCs/>
          <w:color w:val="000000" w:themeColor="text1"/>
        </w:rPr>
        <w:t xml:space="preserve"> </w:t>
      </w:r>
      <w:r w:rsidR="00C9192C" w:rsidRPr="003A137D">
        <w:rPr>
          <w:bCs/>
          <w:color w:val="000000" w:themeColor="text1"/>
        </w:rPr>
        <w:t xml:space="preserve">In addition to the metagenomics approaches, </w:t>
      </w:r>
      <w:r w:rsidR="003061D9" w:rsidRPr="003A137D">
        <w:rPr>
          <w:bCs/>
          <w:color w:val="000000" w:themeColor="text1"/>
        </w:rPr>
        <w:t xml:space="preserve">the diagnosis of </w:t>
      </w:r>
      <w:r w:rsidR="003061D9" w:rsidRPr="00CE098C">
        <w:rPr>
          <w:bCs/>
          <w:i/>
          <w:color w:val="000000" w:themeColor="text1"/>
          <w:rPrChange w:id="2384" w:author="Liliana Salvador" w:date="2022-02-26T19:25:00Z">
            <w:rPr>
              <w:bCs/>
              <w:color w:val="000000" w:themeColor="text1"/>
            </w:rPr>
          </w:rPrChange>
        </w:rPr>
        <w:t>Leptospira</w:t>
      </w:r>
      <w:r w:rsidR="003061D9" w:rsidRPr="003A137D">
        <w:rPr>
          <w:bCs/>
          <w:color w:val="000000" w:themeColor="text1"/>
        </w:rPr>
        <w:t xml:space="preserve"> </w:t>
      </w:r>
      <w:r w:rsidR="00D56F6B" w:rsidRPr="003A137D">
        <w:rPr>
          <w:bCs/>
          <w:color w:val="000000" w:themeColor="text1"/>
        </w:rPr>
        <w:t xml:space="preserve">in the kidney samples </w:t>
      </w:r>
      <w:r w:rsidR="00C9192C" w:rsidRPr="003A137D">
        <w:rPr>
          <w:bCs/>
          <w:color w:val="000000" w:themeColor="text1"/>
        </w:rPr>
        <w:t xml:space="preserve">was validated </w:t>
      </w:r>
      <w:r w:rsidR="003061D9" w:rsidRPr="003A137D">
        <w:rPr>
          <w:bCs/>
          <w:color w:val="000000" w:themeColor="text1"/>
        </w:rPr>
        <w:t xml:space="preserve">using three traditional methods </w:t>
      </w:r>
      <w:commentRangeStart w:id="2385"/>
      <w:r w:rsidR="003061D9" w:rsidRPr="003A137D">
        <w:rPr>
          <w:bCs/>
          <w:color w:val="000000" w:themeColor="text1"/>
        </w:rPr>
        <w:t xml:space="preserve">(PCR/DFA/Culture), </w:t>
      </w:r>
      <w:commentRangeEnd w:id="2385"/>
      <w:r w:rsidR="00CE098C">
        <w:rPr>
          <w:rStyle w:val="CommentReference"/>
        </w:rPr>
        <w:commentReference w:id="2385"/>
      </w:r>
      <w:proofErr w:type="spellStart"/>
      <w:r w:rsidR="003061D9" w:rsidRPr="00CE098C">
        <w:rPr>
          <w:bCs/>
          <w:i/>
          <w:color w:val="000000" w:themeColor="text1"/>
          <w:rPrChange w:id="2386" w:author="Liliana Salvador" w:date="2022-02-26T19:26:00Z">
            <w:rPr>
              <w:bCs/>
              <w:color w:val="000000" w:themeColor="text1"/>
            </w:rPr>
          </w:rPrChange>
        </w:rPr>
        <w:t>Leptopsira</w:t>
      </w:r>
      <w:proofErr w:type="spellEnd"/>
      <w:r w:rsidR="003061D9" w:rsidRPr="003A137D">
        <w:rPr>
          <w:bCs/>
          <w:color w:val="000000" w:themeColor="text1"/>
        </w:rPr>
        <w:t xml:space="preserve"> was identified in </w:t>
      </w:r>
      <w:ins w:id="2387" w:author="Liliana Salvador" w:date="2022-02-26T19:25:00Z">
        <w:r w:rsidR="00CE098C">
          <w:rPr>
            <w:bCs/>
            <w:color w:val="000000" w:themeColor="text1"/>
          </w:rPr>
          <w:t>two kid</w:t>
        </w:r>
      </w:ins>
      <w:ins w:id="2388" w:author="Liliana Salvador" w:date="2022-02-26T19:26:00Z">
        <w:r w:rsidR="00CE098C">
          <w:rPr>
            <w:bCs/>
            <w:color w:val="000000" w:themeColor="text1"/>
          </w:rPr>
          <w:t xml:space="preserve">ney </w:t>
        </w:r>
      </w:ins>
      <w:r w:rsidR="003061D9" w:rsidRPr="003A137D">
        <w:rPr>
          <w:bCs/>
          <w:color w:val="000000" w:themeColor="text1"/>
        </w:rPr>
        <w:t xml:space="preserve">samples </w:t>
      </w:r>
      <w:ins w:id="2389" w:author="Liliana Salvador" w:date="2022-02-26T19:26:00Z">
        <w:r w:rsidR="00CE098C">
          <w:rPr>
            <w:bCs/>
            <w:color w:val="000000" w:themeColor="text1"/>
          </w:rPr>
          <w:t>(</w:t>
        </w:r>
      </w:ins>
      <w:r w:rsidR="003061D9" w:rsidRPr="003A137D">
        <w:rPr>
          <w:bCs/>
          <w:color w:val="000000" w:themeColor="text1"/>
        </w:rPr>
        <w:t>R22.K and R28K</w:t>
      </w:r>
      <w:ins w:id="2390" w:author="Liliana Salvador" w:date="2022-02-26T19:26:00Z">
        <w:r w:rsidR="00CE098C">
          <w:rPr>
            <w:bCs/>
            <w:color w:val="000000" w:themeColor="text1"/>
          </w:rPr>
          <w:t>)</w:t>
        </w:r>
      </w:ins>
      <w:r w:rsidR="003061D9" w:rsidRPr="003A137D">
        <w:rPr>
          <w:bCs/>
          <w:color w:val="000000" w:themeColor="text1"/>
        </w:rPr>
        <w:t xml:space="preserve"> by all three methods, but only identified by PCR in </w:t>
      </w:r>
      <w:ins w:id="2391" w:author="Liliana Salvador" w:date="2022-02-26T19:26:00Z">
        <w:r w:rsidR="00CE098C">
          <w:rPr>
            <w:bCs/>
            <w:color w:val="000000" w:themeColor="text1"/>
          </w:rPr>
          <w:t xml:space="preserve">the third kidney </w:t>
        </w:r>
      </w:ins>
      <w:r w:rsidR="003061D9" w:rsidRPr="003A137D">
        <w:rPr>
          <w:bCs/>
          <w:color w:val="000000" w:themeColor="text1"/>
        </w:rPr>
        <w:t>sample</w:t>
      </w:r>
      <w:del w:id="2392" w:author="Liliana Salvador" w:date="2022-02-26T19:26:00Z">
        <w:r w:rsidR="003061D9" w:rsidRPr="003A137D" w:rsidDel="00CE098C">
          <w:rPr>
            <w:bCs/>
            <w:color w:val="000000" w:themeColor="text1"/>
          </w:rPr>
          <w:delText>s</w:delText>
        </w:r>
      </w:del>
      <w:r w:rsidR="003061D9" w:rsidRPr="003A137D">
        <w:rPr>
          <w:bCs/>
          <w:color w:val="000000" w:themeColor="text1"/>
        </w:rPr>
        <w:t xml:space="preserve"> </w:t>
      </w:r>
      <w:ins w:id="2393" w:author="Liliana Salvador" w:date="2022-02-26T19:26:00Z">
        <w:r w:rsidR="00CE098C">
          <w:rPr>
            <w:bCs/>
            <w:color w:val="000000" w:themeColor="text1"/>
          </w:rPr>
          <w:t>(</w:t>
        </w:r>
      </w:ins>
      <w:r w:rsidR="003061D9" w:rsidRPr="003A137D">
        <w:rPr>
          <w:bCs/>
          <w:color w:val="000000" w:themeColor="text1"/>
        </w:rPr>
        <w:t>R26.K</w:t>
      </w:r>
      <w:ins w:id="2394" w:author="Liliana Salvador" w:date="2022-02-26T19:26:00Z">
        <w:r w:rsidR="00CE098C">
          <w:rPr>
            <w:bCs/>
            <w:color w:val="000000" w:themeColor="text1"/>
          </w:rPr>
          <w:t>)</w:t>
        </w:r>
      </w:ins>
      <w:ins w:id="2395" w:author="Ruijie Xu" w:date="2022-02-03T12:43:00Z">
        <w:r w:rsidR="00C8225D">
          <w:rPr>
            <w:bCs/>
            <w:color w:val="000000" w:themeColor="text1"/>
          </w:rPr>
          <w:t xml:space="preserve"> (Table </w:t>
        </w:r>
        <w:r w:rsidR="000064A9">
          <w:rPr>
            <w:bCs/>
            <w:color w:val="000000" w:themeColor="text1"/>
          </w:rPr>
          <w:t>II</w:t>
        </w:r>
        <w:r w:rsidR="00C8225D">
          <w:rPr>
            <w:bCs/>
            <w:color w:val="000000" w:themeColor="text1"/>
          </w:rPr>
          <w:t>)</w:t>
        </w:r>
      </w:ins>
      <w:r w:rsidR="003061D9" w:rsidRPr="003A137D">
        <w:rPr>
          <w:bCs/>
          <w:color w:val="000000" w:themeColor="text1"/>
        </w:rPr>
        <w:t>.</w:t>
      </w:r>
      <w:r w:rsidRPr="003A137D">
        <w:rPr>
          <w:bCs/>
          <w:color w:val="000000" w:themeColor="text1"/>
        </w:rPr>
        <w:t xml:space="preserve"> </w:t>
      </w:r>
      <w:bookmarkEnd w:id="1832"/>
      <w:bookmarkEnd w:id="1833"/>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52005FC6" w:rsidR="00234370" w:rsidRPr="003A137D" w:rsidRDefault="00234370" w:rsidP="0046408A">
      <w:pPr>
        <w:spacing w:line="480" w:lineRule="auto"/>
        <w:ind w:right="480" w:firstLine="720"/>
        <w:rPr>
          <w:color w:val="000000" w:themeColor="text1"/>
        </w:rPr>
      </w:pPr>
      <w:commentRangeStart w:id="2396"/>
      <w:r w:rsidRPr="003A137D">
        <w:rPr>
          <w:color w:val="000000" w:themeColor="text1"/>
        </w:rPr>
        <w:t xml:space="preserve">Profiling the microbial taxonomies from </w:t>
      </w:r>
      <w:r w:rsidR="00BB44A9" w:rsidRPr="003A137D">
        <w:rPr>
          <w:color w:val="000000" w:themeColor="text1"/>
        </w:rPr>
        <w:t>biological specimen</w:t>
      </w:r>
      <w:r w:rsidR="00276C32" w:rsidRPr="003A137D">
        <w:rPr>
          <w:color w:val="000000" w:themeColor="text1"/>
        </w:rPr>
        <w:t>s</w:t>
      </w:r>
      <w:r w:rsidRPr="003A137D">
        <w:rPr>
          <w:color w:val="000000" w:themeColor="text1"/>
        </w:rPr>
        <w:t xml:space="preserve"> allows a better understanding of the microbi</w:t>
      </w:r>
      <w:r w:rsidR="00255E5F" w:rsidRPr="003A137D">
        <w:rPr>
          <w:color w:val="000000" w:themeColor="text1"/>
        </w:rPr>
        <w:t>al communities</w:t>
      </w:r>
      <w:r w:rsidRPr="003A137D">
        <w:rPr>
          <w:color w:val="000000" w:themeColor="text1"/>
        </w:rPr>
        <w:t xml:space="preserve"> of </w:t>
      </w:r>
      <w:del w:id="2397" w:author="Liliana Salvador" w:date="2022-02-26T19:32:00Z">
        <w:r w:rsidR="00315E9F" w:rsidRPr="003A137D" w:rsidDel="00CE098C">
          <w:rPr>
            <w:color w:val="000000" w:themeColor="text1"/>
          </w:rPr>
          <w:delText xml:space="preserve">the </w:delText>
        </w:r>
      </w:del>
      <w:r w:rsidRPr="003A137D">
        <w:rPr>
          <w:color w:val="000000" w:themeColor="text1"/>
        </w:rPr>
        <w:t xml:space="preserve">samples collected </w:t>
      </w:r>
      <w:r w:rsidR="00255E5F" w:rsidRPr="003A137D">
        <w:rPr>
          <w:color w:val="000000" w:themeColor="text1"/>
        </w:rPr>
        <w:t>for different field</w:t>
      </w:r>
      <w:r w:rsidR="00366132" w:rsidRPr="003A137D">
        <w:rPr>
          <w:color w:val="000000" w:themeColor="text1"/>
        </w:rPr>
        <w:t>s</w:t>
      </w:r>
      <w:r w:rsidR="00255E5F" w:rsidRPr="003A137D">
        <w:rPr>
          <w:color w:val="000000" w:themeColor="text1"/>
        </w:rPr>
        <w:t xml:space="preserve"> of studies </w:t>
      </w:r>
      <w:commentRangeEnd w:id="2396"/>
      <w:r w:rsidR="00CE098C">
        <w:rPr>
          <w:rStyle w:val="CommentReference"/>
        </w:rPr>
        <w:commentReference w:id="2396"/>
      </w:r>
      <w:r w:rsidR="0083285D" w:rsidRPr="003A137D">
        <w:rPr>
          <w:color w:val="000000" w:themeColor="text1"/>
        </w:rPr>
        <w:fldChar w:fldCharType="begin"/>
      </w:r>
      <w:r w:rsidR="00506F24" w:rsidRPr="003A137D">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2019)","noteIndex":0},"citationItems":[{"id":"y7Rngnif/MxPlEJmo","uris":["http://zotero.org/users/local/YOB362yk/items/NJKU9NXW"],"uri":["http://zotero.org/users/local/YOB362yk/items/NJKU9NXW"],"itemData":{"id":1738,"type":"article-journal","abstract":"The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y7Rngnif/pWekl5cr","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3A137D">
        <w:rPr>
          <w:color w:val="000000" w:themeColor="text1"/>
        </w:rPr>
        <w:fldChar w:fldCharType="separate"/>
      </w:r>
      <w:r w:rsidR="00447B1E" w:rsidRPr="003A137D">
        <w:rPr>
          <w:color w:val="000000"/>
        </w:rPr>
        <w:t>(</w:t>
      </w:r>
      <w:proofErr w:type="spellStart"/>
      <w:r w:rsidR="00447B1E" w:rsidRPr="003A137D">
        <w:rPr>
          <w:color w:val="000000"/>
        </w:rPr>
        <w:t>Coyte</w:t>
      </w:r>
      <w:proofErr w:type="spellEnd"/>
      <w:r w:rsidR="00447B1E" w:rsidRPr="003A137D">
        <w:rPr>
          <w:color w:val="000000"/>
        </w:rPr>
        <w:t>, Schluter and Foster, 2015; Gilbert and Lynch, 2019)</w:t>
      </w:r>
      <w:r w:rsidR="0083285D" w:rsidRPr="003A137D">
        <w:rPr>
          <w:color w:val="000000" w:themeColor="text1"/>
        </w:rPr>
        <w:fldChar w:fldCharType="end"/>
      </w:r>
      <w:r w:rsidRPr="003A137D">
        <w:rPr>
          <w:color w:val="000000" w:themeColor="text1"/>
        </w:rPr>
        <w:t xml:space="preserve">. 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r w:rsidRPr="003A137D">
        <w:rPr>
          <w:color w:val="000000" w:themeColor="text1"/>
        </w:rPr>
        <w:t xml:space="preserve"> 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r w:rsidR="00447B1E" w:rsidRPr="003A137D">
        <w:rPr>
          <w:color w:val="000000" w:themeColor="text1"/>
        </w:rPr>
        <w:t>ir</w:t>
      </w:r>
      <w:r w:rsidRPr="003A137D">
        <w:rPr>
          <w:color w:val="000000" w:themeColor="text1"/>
        </w:rPr>
        <w:t xml:space="preserve"> </w:t>
      </w:r>
      <w:del w:id="2398" w:author="Liliana Salvador" w:date="2022-02-26T19:36:00Z">
        <w:r w:rsidRPr="003A137D" w:rsidDel="00E90B78">
          <w:rPr>
            <w:color w:val="000000" w:themeColor="text1"/>
          </w:rPr>
          <w:delText xml:space="preserve">target </w:delText>
        </w:r>
      </w:del>
      <w:ins w:id="2399"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506F24" w:rsidRPr="003A137D">
        <w:rPr>
          <w:color w:val="000000" w:themeColor="text1"/>
        </w:rPr>
        <w:instrText xml:space="preserve"> ADDIN ZOTERO_ITEM CSL_CITATION {"citationID":"YK6gKwS8","properties":{"formattedCitation":"(Jovel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w:t>
      </w:r>
      <w:proofErr w:type="spellStart"/>
      <w:r w:rsidR="00350DBF" w:rsidRPr="003A137D">
        <w:rPr>
          <w:color w:val="000000"/>
        </w:rPr>
        <w:t>Jovel</w:t>
      </w:r>
      <w:proofErr w:type="spellEnd"/>
      <w:r w:rsidR="00350DBF" w:rsidRPr="003A137D">
        <w:rPr>
          <w:color w:val="000000"/>
        </w:rPr>
        <w:t xml:space="preserve">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xml:space="preserve">. These metagenomic profiles can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506F24" w:rsidRPr="003A137D">
        <w:rPr>
          <w:color w:val="000000" w:themeColor="text1"/>
        </w:rPr>
        <w:instrText xml:space="preserve"> ADDIN ZOTERO_ITEM CSL_CITATION {"citationID":"Qa8msalE","properties":{"formattedCitation":"(Qin {\\i{}et al.}, 2012; Knights, Lassen and Xavier, 2013)","plainCitation":"(Qin et al., 2012; Knights, Lassen and Xavier, 2013)","noteIndex":0},"citationItems":[{"id":"y7Rngnif/81xdvmxA","uris":["http://zotero.org/users/local/YOB362yk/items/T9BMSHEK"],"uri":["http://zotero.org/users/local/YOB362yk/items/T9BMSHEK"],"itemData":{"id":1748,"type":"article-journal","abstract":"Studies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J."}],"issued":{"date-parts":[["2013",10]]}}},{"id":"y7Rngnif/vbC7fy1e","uris":["http://zotero.org/users/local/YOB362yk/items/3NGSNMB9"],"uri":["http://zotero.org/users/local/YOB362yk/items/3NGSNMB9"],"itemData":{"id":1751,"type":"article-journal","abstract":"Assessment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2400" w:author="Liliana Salvador" w:date="2022-02-26T19:39:00Z">
        <w:r w:rsidRPr="003A137D" w:rsidDel="00E90B78">
          <w:rPr>
            <w:color w:val="000000" w:themeColor="text1"/>
          </w:rPr>
          <w:delText xml:space="preserve">a </w:delText>
        </w:r>
      </w:del>
      <w:r w:rsidRPr="003A137D">
        <w:rPr>
          <w:color w:val="000000" w:themeColor="text1"/>
        </w:rPr>
        <w:t>micro-ecosystem</w:t>
      </w:r>
      <w:ins w:id="2401" w:author="Liliana Salvador" w:date="2022-02-26T19:39:00Z">
        <w:r w:rsidR="00E90B78">
          <w:rPr>
            <w:color w:val="000000" w:themeColor="text1"/>
          </w:rPr>
          <w:t>s</w:t>
        </w:r>
      </w:ins>
      <w:r w:rsidRPr="003A137D">
        <w:rPr>
          <w:color w:val="000000" w:themeColor="text1"/>
        </w:rPr>
        <w:t xml:space="preserve"> and </w:t>
      </w:r>
      <w:del w:id="2402" w:author="Liliana Salvador" w:date="2022-02-26T19:39:00Z">
        <w:r w:rsidRPr="003A137D" w:rsidDel="00E90B78">
          <w:rPr>
            <w:color w:val="000000" w:themeColor="text1"/>
          </w:rPr>
          <w:delText xml:space="preserve">its </w:delText>
        </w:r>
      </w:del>
      <w:ins w:id="2403"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2404" w:author="Liliana Salvador" w:date="2022-02-26T19:39:00Z">
        <w:r w:rsidR="00E90B78">
          <w:rPr>
            <w:color w:val="000000" w:themeColor="text1"/>
          </w:rPr>
          <w:t>s</w:t>
        </w:r>
      </w:ins>
      <w:r w:rsidRPr="003A137D">
        <w:rPr>
          <w:color w:val="000000" w:themeColor="text1"/>
        </w:rPr>
        <w:t xml:space="preserve"> </w:t>
      </w:r>
      <w:del w:id="2405" w:author="Liliana Salvador" w:date="2022-02-26T19:39:00Z">
        <w:r w:rsidRPr="003A137D" w:rsidDel="00E90B78">
          <w:rPr>
            <w:color w:val="000000" w:themeColor="text1"/>
          </w:rPr>
          <w:delText xml:space="preserve">in </w:delText>
        </w:r>
      </w:del>
      <w:ins w:id="2406" w:author="Ruijie Xu" w:date="2022-01-30T14:05:00Z">
        <w:del w:id="2407" w:author="Liliana Salvador" w:date="2022-02-26T19:37:00Z">
          <w:r w:rsidR="00AF0DC6" w:rsidRPr="003A137D" w:rsidDel="00E90B78">
            <w:rPr>
              <w:color w:val="000000" w:themeColor="text1"/>
            </w:rPr>
            <w:delText xml:space="preserve">the </w:delText>
          </w:r>
        </w:del>
      </w:ins>
      <w:del w:id="2408"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506F24" w:rsidRPr="003A137D">
        <w:rPr>
          <w:color w:val="000000" w:themeColor="text1"/>
        </w:rPr>
        <w:instrText xml:space="preserve"> ADDIN ZOTERO_ITEM CSL_CITATION {"citationID":"o1e2pFST","properties":{"formattedCitation":"(Handley, 2019)","plainCitation":"(Handley, 2019)","noteIndex":0},"citationItems":[{"id":"y7Rngnif/9i35mDOQ","uris":["http://zotero.org/users/local/YOB362yk/items/YFDMMKQZ"],"uri":["http://zotero.org/users/local/YOB362yk/items/YFDMMKQZ"],"itemData":{"id":1755,"type":"article-journal","abstract":"Microorganisms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p>
    <w:p w14:paraId="77FA915C" w14:textId="3266257A" w:rsidR="00234370" w:rsidRPr="003A137D" w:rsidRDefault="00234370" w:rsidP="0046408A">
      <w:pPr>
        <w:spacing w:line="480" w:lineRule="auto"/>
        <w:ind w:right="480" w:firstLine="720"/>
        <w:rPr>
          <w:color w:val="000000" w:themeColor="text1"/>
        </w:rPr>
      </w:pPr>
      <w:r w:rsidRPr="003A137D">
        <w:rPr>
          <w:color w:val="000000" w:themeColor="text1"/>
        </w:rPr>
        <w:t xml:space="preserve">In this study, </w:t>
      </w:r>
      <w:ins w:id="2409" w:author="Liliana Salvador" w:date="2022-02-26T19:43:00Z">
        <w:r w:rsidR="00E90B78">
          <w:rPr>
            <w:color w:val="000000" w:themeColor="text1"/>
          </w:rPr>
          <w:t xml:space="preserve">we classified </w:t>
        </w:r>
      </w:ins>
      <w:ins w:id="2410" w:author="Liliana Salvador" w:date="2022-02-26T19:39:00Z">
        <w:r w:rsidR="00E90B78">
          <w:rPr>
            <w:color w:val="000000" w:themeColor="text1"/>
          </w:rPr>
          <w:t xml:space="preserve">the </w:t>
        </w:r>
      </w:ins>
      <w:r w:rsidRPr="003A137D">
        <w:rPr>
          <w:color w:val="000000" w:themeColor="text1"/>
        </w:rPr>
        <w:t xml:space="preserve">microbial profiles of </w:t>
      </w:r>
      <w:r w:rsidR="00E91EA3" w:rsidRPr="003A137D">
        <w:rPr>
          <w:color w:val="000000" w:themeColor="text1"/>
        </w:rPr>
        <w:t>twelve</w:t>
      </w:r>
      <w:r w:rsidRPr="003A137D">
        <w:rPr>
          <w:color w:val="000000" w:themeColor="text1"/>
        </w:rPr>
        <w:t xml:space="preserve"> samples collected from </w:t>
      </w:r>
      <w:del w:id="2411" w:author="Ruijie Xu" w:date="2022-01-28T14:00:00Z">
        <w:r w:rsidRPr="003A137D" w:rsidDel="00FC577E">
          <w:rPr>
            <w:color w:val="000000" w:themeColor="text1"/>
          </w:rPr>
          <w:delText>two rat</w:delText>
        </w:r>
        <w:r w:rsidR="00923730" w:rsidRPr="003A137D" w:rsidDel="00FC577E">
          <w:rPr>
            <w:color w:val="000000" w:themeColor="text1"/>
          </w:rPr>
          <w:delText xml:space="preserve"> species</w:delText>
        </w:r>
      </w:del>
      <w:ins w:id="2412" w:author="Liliana Salvador" w:date="2022-02-26T19:39:00Z">
        <w:r w:rsidR="00E90B78">
          <w:rPr>
            <w:color w:val="000000" w:themeColor="text1"/>
          </w:rPr>
          <w:t>four</w:t>
        </w:r>
      </w:ins>
      <w:ins w:id="2413" w:author="Ruijie Xu" w:date="2022-01-28T14:00:00Z">
        <w:del w:id="2414" w:author="Liliana Salvador" w:date="2022-02-26T19:39:00Z">
          <w:r w:rsidR="00FC577E" w:rsidRPr="003A137D" w:rsidDel="00E90B78">
            <w:rPr>
              <w:color w:val="000000" w:themeColor="text1"/>
            </w:rPr>
            <w:delText>4</w:delText>
          </w:r>
        </w:del>
        <w:r w:rsidR="00FC577E" w:rsidRPr="003A137D">
          <w:rPr>
            <w:color w:val="000000" w:themeColor="text1"/>
          </w:rPr>
          <w:t xml:space="preserve"> wild rat subjects</w:t>
        </w:r>
      </w:ins>
      <w:del w:id="2415" w:author="Liliana Salvador" w:date="2022-02-26T19:43:00Z">
        <w:r w:rsidR="00310031" w:rsidRPr="003A137D" w:rsidDel="00E90B78">
          <w:rPr>
            <w:color w:val="000000" w:themeColor="text1"/>
          </w:rPr>
          <w:delText xml:space="preserve"> </w:delText>
        </w:r>
      </w:del>
      <w:del w:id="2416" w:author="Ruijie Xu" w:date="2022-01-28T14:01:00Z">
        <w:r w:rsidRPr="003A137D" w:rsidDel="00FC577E">
          <w:rPr>
            <w:color w:val="000000" w:themeColor="text1"/>
          </w:rPr>
          <w:delText>(</w:delText>
        </w:r>
        <w:r w:rsidRPr="003A137D" w:rsidDel="00FC577E">
          <w:rPr>
            <w:i/>
            <w:color w:val="000000" w:themeColor="text1"/>
          </w:rPr>
          <w:delText>Rattus rattus</w:delText>
        </w:r>
        <w:r w:rsidRPr="003A137D" w:rsidDel="00FC577E">
          <w:rPr>
            <w:color w:val="000000" w:themeColor="text1"/>
          </w:rPr>
          <w:delText xml:space="preserve"> and </w:delText>
        </w:r>
        <w:r w:rsidRPr="003A137D" w:rsidDel="00FC577E">
          <w:rPr>
            <w:i/>
            <w:color w:val="000000" w:themeColor="text1"/>
          </w:rPr>
          <w:delText>Rattus norvegicus</w:delText>
        </w:r>
        <w:r w:rsidRPr="003A137D" w:rsidDel="00FC577E">
          <w:rPr>
            <w:color w:val="000000" w:themeColor="text1"/>
          </w:rPr>
          <w:delText>)</w:delText>
        </w:r>
      </w:del>
      <w:del w:id="2417" w:author="Liliana Salvador" w:date="2022-02-26T19:43:00Z">
        <w:r w:rsidR="00F717C1" w:rsidRPr="003A137D" w:rsidDel="00E90B78">
          <w:rPr>
            <w:color w:val="000000" w:themeColor="text1"/>
          </w:rPr>
          <w:delText xml:space="preserve"> were classified</w:delText>
        </w:r>
      </w:del>
      <w:r w:rsidR="003A5F39" w:rsidRPr="003A137D">
        <w:rPr>
          <w:color w:val="000000" w:themeColor="text1"/>
        </w:rPr>
        <w:t>.</w:t>
      </w:r>
      <w:ins w:id="2418" w:author="Ruijie Xu" w:date="2022-01-28T14:01:00Z">
        <w:r w:rsidR="00FC577E" w:rsidRPr="003A137D">
          <w:rPr>
            <w:color w:val="000000" w:themeColor="text1"/>
          </w:rPr>
          <w:t xml:space="preserve"> </w:t>
        </w:r>
        <w:commentRangeStart w:id="2419"/>
        <w:r w:rsidR="00FC577E" w:rsidRPr="003A137D">
          <w:rPr>
            <w:color w:val="000000" w:themeColor="text1"/>
          </w:rPr>
          <w:t xml:space="preserve">These rats were captured in the </w:t>
        </w:r>
      </w:ins>
      <w:ins w:id="2420" w:author="Ruijie Xu" w:date="2022-01-28T14:02:00Z">
        <w:r w:rsidR="00FC577E" w:rsidRPr="003A137D">
          <w:rPr>
            <w:color w:val="000000" w:themeColor="text1"/>
          </w:rPr>
          <w:t xml:space="preserve">Caribbean island of </w:t>
        </w:r>
        <w:proofErr w:type="spellStart"/>
        <w:r w:rsidR="00FC577E" w:rsidRPr="003A137D">
          <w:rPr>
            <w:color w:val="000000" w:themeColor="text1"/>
          </w:rPr>
          <w:t>St.Kitts</w:t>
        </w:r>
        <w:proofErr w:type="spellEnd"/>
        <w:r w:rsidR="00FC577E" w:rsidRPr="003A137D">
          <w:rPr>
            <w:color w:val="000000" w:themeColor="text1"/>
          </w:rPr>
          <w:t xml:space="preserve">, and </w:t>
        </w:r>
      </w:ins>
      <w:del w:id="2421" w:author="Ruijie Xu" w:date="2022-01-28T14:02:00Z">
        <w:r w:rsidR="00366132" w:rsidRPr="003A137D" w:rsidDel="00FC577E">
          <w:rPr>
            <w:color w:val="000000" w:themeColor="text1"/>
          </w:rPr>
          <w:delText xml:space="preserve"> </w:delText>
        </w:r>
        <w:r w:rsidR="00F717C1" w:rsidRPr="003A137D" w:rsidDel="00FC577E">
          <w:rPr>
            <w:color w:val="000000" w:themeColor="text1"/>
          </w:rPr>
          <w:delText xml:space="preserve">These two rat species </w:delText>
        </w:r>
      </w:del>
      <w:r w:rsidR="00F717C1" w:rsidRPr="003A137D">
        <w:rPr>
          <w:color w:val="000000" w:themeColor="text1"/>
        </w:rPr>
        <w:t>are the major reservoir</w:t>
      </w:r>
      <w:ins w:id="2422" w:author="Liliana Salvador" w:date="2022-02-26T19:40:00Z">
        <w:r w:rsidR="00E90B78">
          <w:rPr>
            <w:color w:val="000000" w:themeColor="text1"/>
          </w:rPr>
          <w:t xml:space="preserve"> species for </w:t>
        </w:r>
        <w:r w:rsidR="00E90B78" w:rsidRPr="00E90B78">
          <w:rPr>
            <w:i/>
            <w:color w:val="000000" w:themeColor="text1"/>
            <w:rPrChange w:id="2423" w:author="Liliana Salvador" w:date="2022-02-26T19:40:00Z">
              <w:rPr>
                <w:color w:val="000000" w:themeColor="text1"/>
              </w:rPr>
            </w:rPrChange>
          </w:rPr>
          <w:t>Leptospira</w:t>
        </w:r>
        <w:r w:rsidR="00E90B78">
          <w:rPr>
            <w:color w:val="000000" w:themeColor="text1"/>
          </w:rPr>
          <w:t>,</w:t>
        </w:r>
      </w:ins>
      <w:del w:id="2424" w:author="Liliana Salvador" w:date="2022-02-26T19:40:00Z">
        <w:r w:rsidR="00E35960" w:rsidRPr="003A137D" w:rsidDel="00E90B78">
          <w:rPr>
            <w:color w:val="000000" w:themeColor="text1"/>
          </w:rPr>
          <w:delText>s</w:delText>
        </w:r>
      </w:del>
      <w:r w:rsidR="00F717C1" w:rsidRPr="003A137D">
        <w:rPr>
          <w:color w:val="000000" w:themeColor="text1"/>
        </w:rPr>
        <w:t xml:space="preserve"> </w:t>
      </w:r>
      <w:del w:id="2425" w:author="Ruijie Xu" w:date="2022-01-28T14:03:00Z">
        <w:r w:rsidR="00E35960" w:rsidRPr="003A137D" w:rsidDel="00FC577E">
          <w:rPr>
            <w:color w:val="000000" w:themeColor="text1"/>
          </w:rPr>
          <w:delText xml:space="preserve">of </w:delText>
        </w:r>
      </w:del>
      <w:ins w:id="2426" w:author="Ruijie Xu" w:date="2022-01-28T14:03:00Z">
        <w:r w:rsidR="00FC577E" w:rsidRPr="003A137D">
          <w:rPr>
            <w:color w:val="000000" w:themeColor="text1"/>
          </w:rPr>
          <w:t xml:space="preserve">contributing to the </w:t>
        </w:r>
      </w:ins>
      <w:ins w:id="2427" w:author="Ruijie Xu" w:date="2022-01-28T14:04:00Z">
        <w:r w:rsidR="00FC577E" w:rsidRPr="003A137D">
          <w:rPr>
            <w:color w:val="000000" w:themeColor="text1"/>
          </w:rPr>
          <w:t xml:space="preserve">transmission </w:t>
        </w:r>
      </w:ins>
      <w:ins w:id="2428" w:author="Liliana Salvador" w:date="2022-02-26T19:41:00Z">
        <w:r w:rsidR="00E90B78">
          <w:rPr>
            <w:color w:val="000000" w:themeColor="text1"/>
          </w:rPr>
          <w:t xml:space="preserve">and maintenance </w:t>
        </w:r>
      </w:ins>
      <w:ins w:id="2429" w:author="Ruijie Xu" w:date="2022-01-28T14:04:00Z">
        <w:r w:rsidR="00FC577E" w:rsidRPr="003A137D">
          <w:rPr>
            <w:color w:val="000000" w:themeColor="text1"/>
          </w:rPr>
          <w:t>of th</w:t>
        </w:r>
      </w:ins>
      <w:ins w:id="2430" w:author="Liliana Salvador" w:date="2022-02-26T19:41:00Z">
        <w:r w:rsidR="00E90B78">
          <w:rPr>
            <w:color w:val="000000" w:themeColor="text1"/>
          </w:rPr>
          <w:t>is</w:t>
        </w:r>
      </w:ins>
      <w:ins w:id="2431" w:author="Ruijie Xu" w:date="2022-01-28T14:04:00Z">
        <w:del w:id="2432" w:author="Liliana Salvador" w:date="2022-02-26T19:41:00Z">
          <w:r w:rsidR="00FC577E" w:rsidRPr="003A137D" w:rsidDel="00E90B78">
            <w:rPr>
              <w:color w:val="000000" w:themeColor="text1"/>
            </w:rPr>
            <w:delText>e</w:delText>
          </w:r>
        </w:del>
      </w:ins>
      <w:ins w:id="2433" w:author="Ruijie Xu" w:date="2022-01-28T14:03:00Z">
        <w:r w:rsidR="00FC577E" w:rsidRPr="003A137D">
          <w:rPr>
            <w:color w:val="000000" w:themeColor="text1"/>
          </w:rPr>
          <w:t xml:space="preserve"> </w:t>
        </w:r>
      </w:ins>
      <w:r w:rsidR="00E35960" w:rsidRPr="003A137D">
        <w:rPr>
          <w:color w:val="000000" w:themeColor="text1"/>
        </w:rPr>
        <w:t>pathogenic</w:t>
      </w:r>
      <w:r w:rsidR="00366132" w:rsidRPr="003A137D">
        <w:rPr>
          <w:color w:val="000000" w:themeColor="text1"/>
        </w:rPr>
        <w:t xml:space="preserve"> </w:t>
      </w:r>
      <w:del w:id="2434" w:author="Ruijie Xu" w:date="2022-02-02T11:02:00Z">
        <w:r w:rsidR="00366132" w:rsidRPr="00E90B78" w:rsidDel="00463AA7">
          <w:rPr>
            <w:color w:val="000000" w:themeColor="text1"/>
            <w:rPrChange w:id="2435" w:author="Liliana Salvador" w:date="2022-02-26T19:41:00Z">
              <w:rPr>
                <w:i/>
                <w:color w:val="000000" w:themeColor="text1"/>
              </w:rPr>
            </w:rPrChange>
          </w:rPr>
          <w:delText>Leptospira</w:delText>
        </w:r>
      </w:del>
      <w:ins w:id="2436" w:author="Ruijie Xu" w:date="2022-02-02T11:02:00Z">
        <w:del w:id="2437" w:author="Liliana Salvador" w:date="2022-02-26T19:41:00Z">
          <w:r w:rsidR="00463AA7" w:rsidRPr="00E90B78" w:rsidDel="00E90B78">
            <w:rPr>
              <w:color w:val="000000" w:themeColor="text1"/>
              <w:rPrChange w:id="2438" w:author="Liliana Salvador" w:date="2022-02-26T19:41:00Z">
                <w:rPr>
                  <w:i/>
                  <w:color w:val="000000" w:themeColor="text1"/>
                </w:rPr>
              </w:rPrChange>
            </w:rPr>
            <w:delText>Leptospira</w:delText>
          </w:r>
        </w:del>
      </w:ins>
      <w:del w:id="2439" w:author="Liliana Salvador" w:date="2022-02-26T19:41:00Z">
        <w:r w:rsidR="00E35960" w:rsidRPr="00E90B78" w:rsidDel="00E90B78">
          <w:rPr>
            <w:color w:val="000000" w:themeColor="text1"/>
          </w:rPr>
          <w:delText xml:space="preserve"> </w:delText>
        </w:r>
      </w:del>
      <w:ins w:id="2440" w:author="Ruijie Xu" w:date="2022-01-28T14:04:00Z">
        <w:del w:id="2441" w:author="Liliana Salvador" w:date="2022-02-26T19:41:00Z">
          <w:r w:rsidR="00FC577E" w:rsidRPr="00E90B78" w:rsidDel="00E90B78">
            <w:rPr>
              <w:color w:val="000000" w:themeColor="text1"/>
            </w:rPr>
            <w:delText>on the Leptospirosis endemic island</w:delText>
          </w:r>
        </w:del>
      </w:ins>
      <w:ins w:id="2442" w:author="Liliana Salvador" w:date="2022-02-26T19:41:00Z">
        <w:r w:rsidR="00E90B78" w:rsidRPr="00E90B78">
          <w:rPr>
            <w:color w:val="000000" w:themeColor="text1"/>
            <w:rPrChange w:id="2443" w:author="Liliana Salvador" w:date="2022-02-26T19:41:00Z">
              <w:rPr>
                <w:i/>
                <w:color w:val="000000" w:themeColor="text1"/>
              </w:rPr>
            </w:rPrChange>
          </w:rPr>
          <w:t>bacteria</w:t>
        </w:r>
        <w:r w:rsidR="00E90B78">
          <w:rPr>
            <w:color w:val="000000" w:themeColor="text1"/>
          </w:rPr>
          <w:t xml:space="preserve"> in the island</w:t>
        </w:r>
      </w:ins>
      <w:ins w:id="2444" w:author="Ruijie Xu" w:date="2022-01-30T14:05:00Z">
        <w:r w:rsidR="00AF0DC6" w:rsidRPr="003A137D">
          <w:rPr>
            <w:color w:val="000000" w:themeColor="text1"/>
          </w:rPr>
          <w:t xml:space="preserve"> </w:t>
        </w:r>
      </w:ins>
      <w:r w:rsidR="00AF0DC6" w:rsidRPr="00E90B78">
        <w:rPr>
          <w:rFonts w:ascii="Calibri" w:hAnsi="Calibri" w:cs="Calibri"/>
          <w:color w:val="000000" w:themeColor="text1"/>
          <w:rPrChange w:id="2445" w:author="Liliana Salvador" w:date="2022-02-26T19:41:00Z">
            <w:rPr>
              <w:color w:val="000000" w:themeColor="text1"/>
            </w:rPr>
          </w:rPrChange>
        </w:rPr>
        <w:fldChar w:fldCharType="begin"/>
      </w:r>
      <w:r w:rsidR="00AF0DC6" w:rsidRPr="00E90B78">
        <w:rPr>
          <w:rFonts w:ascii="Calibri" w:hAnsi="Calibri" w:cs="Calibri"/>
          <w:color w:val="000000" w:themeColor="text1"/>
          <w:rPrChange w:id="2446" w:author="Liliana Salvador" w:date="2022-02-26T19:41:00Z">
            <w:rPr>
              <w:color w:val="000000" w:themeColor="text1"/>
            </w:rPr>
          </w:rPrChange>
        </w:rPr>
        <w:instrText xml:space="preserve"> ADDIN ZOTERO_ITEM CSL_CITATION {"citationID":"PAMIrNlN","properties":{"formattedCitation":"(Boey {\\i{}et al.}, 2019)","plainCitation":"(Boey et al., 2019)","noteIndex":0},"citationItems":[{"id":467,"uris":["http://zotero.org/users/8256916/items/GB4T3DN9"],"uri":["http://zotero.org/users/8256916/items/GB4T3DN9"],"itemData":{"id":467,"type":"article-journal","abstract":"A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E90B78">
        <w:rPr>
          <w:rFonts w:ascii="Calibri" w:hAnsi="Calibri" w:cs="Calibri"/>
          <w:color w:val="000000" w:themeColor="text1"/>
          <w:rPrChange w:id="2447" w:author="Liliana Salvador" w:date="2022-02-26T19:41:00Z">
            <w:rPr>
              <w:color w:val="000000" w:themeColor="text1"/>
            </w:rPr>
          </w:rPrChange>
        </w:rPr>
        <w:fldChar w:fldCharType="separate"/>
      </w:r>
      <w:r w:rsidR="00AF0DC6" w:rsidRPr="00E90B78">
        <w:rPr>
          <w:rFonts w:ascii="Calibri" w:hAnsi="Calibri" w:cs="Calibri"/>
          <w:color w:val="000000"/>
          <w:rPrChange w:id="2448" w:author="Liliana Salvador" w:date="2022-02-26T19:41:00Z">
            <w:rPr>
              <w:rFonts w:ascii="Calibri" w:cs="Calibri"/>
              <w:color w:val="000000"/>
            </w:rPr>
          </w:rPrChange>
        </w:rPr>
        <w:t xml:space="preserve">(Boey </w:t>
      </w:r>
      <w:r w:rsidR="00AF0DC6" w:rsidRPr="00E90B78">
        <w:rPr>
          <w:rFonts w:ascii="Calibri" w:hAnsi="Calibri" w:cs="Calibri"/>
          <w:i/>
          <w:iCs/>
          <w:color w:val="000000"/>
          <w:rPrChange w:id="2449" w:author="Liliana Salvador" w:date="2022-02-26T19:41:00Z">
            <w:rPr>
              <w:rFonts w:ascii="Calibri" w:cs="Calibri"/>
              <w:i/>
              <w:iCs/>
              <w:color w:val="000000"/>
            </w:rPr>
          </w:rPrChange>
        </w:rPr>
        <w:t>et al.</w:t>
      </w:r>
      <w:r w:rsidR="00AF0DC6" w:rsidRPr="00E90B78">
        <w:rPr>
          <w:rFonts w:ascii="Calibri" w:hAnsi="Calibri" w:cs="Calibri"/>
          <w:color w:val="000000"/>
          <w:rPrChange w:id="2450" w:author="Liliana Salvador" w:date="2022-02-26T19:41:00Z">
            <w:rPr>
              <w:rFonts w:ascii="Calibri" w:cs="Calibri"/>
              <w:color w:val="000000"/>
            </w:rPr>
          </w:rPrChange>
        </w:rPr>
        <w:t>, 2019)</w:t>
      </w:r>
      <w:r w:rsidR="00AF0DC6" w:rsidRPr="00E90B78">
        <w:rPr>
          <w:rFonts w:ascii="Calibri" w:hAnsi="Calibri" w:cs="Calibri"/>
          <w:color w:val="000000" w:themeColor="text1"/>
          <w:rPrChange w:id="2451" w:author="Liliana Salvador" w:date="2022-02-26T19:41:00Z">
            <w:rPr>
              <w:color w:val="000000" w:themeColor="text1"/>
            </w:rPr>
          </w:rPrChange>
        </w:rPr>
        <w:fldChar w:fldCharType="end"/>
      </w:r>
      <w:del w:id="2452" w:author="Ruijie Xu" w:date="2022-01-28T14:04:00Z">
        <w:r w:rsidR="00E35960" w:rsidRPr="00E90B78" w:rsidDel="00FC577E">
          <w:rPr>
            <w:rFonts w:ascii="Calibri" w:hAnsi="Calibri" w:cs="Calibri"/>
            <w:color w:val="000000" w:themeColor="text1"/>
            <w:rPrChange w:id="2453" w:author="Liliana Salvador" w:date="2022-02-26T19:41:00Z">
              <w:rPr>
                <w:color w:val="000000" w:themeColor="text1"/>
              </w:rPr>
            </w:rPrChange>
          </w:rPr>
          <w:delText xml:space="preserve">and contribute to </w:delText>
        </w:r>
        <w:r w:rsidR="00366132" w:rsidRPr="00E90B78" w:rsidDel="00FC577E">
          <w:rPr>
            <w:rFonts w:ascii="Calibri" w:hAnsi="Calibri" w:cs="Calibri"/>
            <w:color w:val="000000" w:themeColor="text1"/>
            <w:rPrChange w:id="2454" w:author="Liliana Salvador" w:date="2022-02-26T19:41:00Z">
              <w:rPr>
                <w:color w:val="000000" w:themeColor="text1"/>
              </w:rPr>
            </w:rPrChange>
          </w:rPr>
          <w:delText xml:space="preserve">its epidemiology and </w:delText>
        </w:r>
        <w:r w:rsidR="00E35960" w:rsidRPr="00E90B78" w:rsidDel="00FC577E">
          <w:rPr>
            <w:rFonts w:ascii="Calibri" w:hAnsi="Calibri" w:cs="Calibri"/>
            <w:color w:val="000000" w:themeColor="text1"/>
            <w:rPrChange w:id="2455" w:author="Liliana Salvador" w:date="2022-02-26T19:41:00Z">
              <w:rPr>
                <w:color w:val="000000" w:themeColor="text1"/>
              </w:rPr>
            </w:rPrChange>
          </w:rPr>
          <w:delText>transmission</w:delText>
        </w:r>
        <w:r w:rsidR="00F717C1" w:rsidRPr="00E90B78" w:rsidDel="00FC577E">
          <w:rPr>
            <w:rFonts w:ascii="Calibri" w:hAnsi="Calibri" w:cs="Calibri"/>
            <w:i/>
            <w:iCs/>
            <w:color w:val="000000" w:themeColor="text1"/>
            <w:rPrChange w:id="2456" w:author="Liliana Salvador" w:date="2022-02-26T19:41:00Z">
              <w:rPr>
                <w:i/>
                <w:iCs/>
                <w:color w:val="000000" w:themeColor="text1"/>
              </w:rPr>
            </w:rPrChange>
          </w:rPr>
          <w:delText xml:space="preserve"> </w:delText>
        </w:r>
        <w:r w:rsidR="00F717C1" w:rsidRPr="00E90B78" w:rsidDel="00FC577E">
          <w:rPr>
            <w:rFonts w:ascii="Calibri" w:hAnsi="Calibri" w:cs="Calibri"/>
            <w:iCs/>
            <w:color w:val="000000" w:themeColor="text1"/>
            <w:rPrChange w:id="2457" w:author="Liliana Salvador" w:date="2022-02-26T19:41:00Z">
              <w:rPr>
                <w:iCs/>
                <w:color w:val="000000" w:themeColor="text1"/>
              </w:rPr>
            </w:rPrChange>
          </w:rPr>
          <w:delText>to human</w:delText>
        </w:r>
        <w:r w:rsidR="00E35960" w:rsidRPr="00E90B78" w:rsidDel="00FC577E">
          <w:rPr>
            <w:rFonts w:ascii="Calibri" w:hAnsi="Calibri" w:cs="Calibri"/>
            <w:iCs/>
            <w:color w:val="000000" w:themeColor="text1"/>
            <w:rPrChange w:id="2458" w:author="Liliana Salvador" w:date="2022-02-26T19:41:00Z">
              <w:rPr>
                <w:iCs/>
                <w:color w:val="000000" w:themeColor="text1"/>
              </w:rPr>
            </w:rPrChange>
          </w:rPr>
          <w:delText>s</w:delText>
        </w:r>
        <w:r w:rsidR="00E35960" w:rsidRPr="00E90B78" w:rsidDel="00FC577E">
          <w:rPr>
            <w:rFonts w:ascii="Calibri" w:hAnsi="Calibri" w:cs="Calibri"/>
            <w:color w:val="000000" w:themeColor="text1"/>
            <w:rPrChange w:id="2459" w:author="Liliana Salvador" w:date="2022-02-26T19:41:00Z">
              <w:rPr>
                <w:color w:val="000000" w:themeColor="text1"/>
              </w:rPr>
            </w:rPrChange>
          </w:rPr>
          <w:delText xml:space="preserve"> and animals</w:delText>
        </w:r>
      </w:del>
      <w:r w:rsidR="00E35960" w:rsidRPr="00E90B78">
        <w:rPr>
          <w:rFonts w:ascii="Calibri" w:hAnsi="Calibri" w:cs="Calibri"/>
          <w:color w:val="000000" w:themeColor="text1"/>
          <w:rPrChange w:id="2460" w:author="Liliana Salvador" w:date="2022-02-26T19:41:00Z">
            <w:rPr>
              <w:color w:val="000000" w:themeColor="text1"/>
            </w:rPr>
          </w:rPrChange>
        </w:rPr>
        <w:t>.</w:t>
      </w:r>
      <w:r w:rsidR="00F717C1" w:rsidRPr="00E90B78">
        <w:rPr>
          <w:rFonts w:ascii="Calibri" w:hAnsi="Calibri" w:cs="Calibri"/>
          <w:color w:val="000000" w:themeColor="text1"/>
          <w:rPrChange w:id="2461" w:author="Liliana Salvador" w:date="2022-02-26T19:41:00Z">
            <w:rPr>
              <w:color w:val="000000" w:themeColor="text1"/>
            </w:rPr>
          </w:rPrChange>
        </w:rPr>
        <w:t xml:space="preserve"> </w:t>
      </w:r>
      <w:r w:rsidR="00E35960" w:rsidRPr="00E90B78">
        <w:rPr>
          <w:rFonts w:ascii="Calibri" w:hAnsi="Calibri" w:cs="Calibri"/>
          <w:color w:val="000000" w:themeColor="text1"/>
          <w:rPrChange w:id="2462" w:author="Liliana Salvador" w:date="2022-02-26T19:41:00Z">
            <w:rPr>
              <w:color w:val="000000" w:themeColor="text1"/>
            </w:rPr>
          </w:rPrChange>
        </w:rPr>
        <w:t xml:space="preserve">Rats harbor </w:t>
      </w:r>
      <w:del w:id="2463" w:author="Liliana Salvador" w:date="2022-02-26T19:42:00Z">
        <w:r w:rsidR="00E35960" w:rsidRPr="00E90B78" w:rsidDel="00E90B78">
          <w:rPr>
            <w:rFonts w:ascii="Calibri" w:hAnsi="Calibri" w:cs="Calibri"/>
            <w:i/>
            <w:color w:val="000000" w:themeColor="text1"/>
            <w:rPrChange w:id="2464" w:author="Liliana Salvador" w:date="2022-02-26T19:42:00Z">
              <w:rPr>
                <w:color w:val="000000" w:themeColor="text1"/>
              </w:rPr>
            </w:rPrChange>
          </w:rPr>
          <w:delText>this bacteria</w:delText>
        </w:r>
      </w:del>
      <w:ins w:id="2465" w:author="Liliana Salvador" w:date="2022-02-26T19:42:00Z">
        <w:r w:rsidR="00E90B78" w:rsidRPr="00E90B78">
          <w:rPr>
            <w:rFonts w:ascii="Calibri" w:hAnsi="Calibri" w:cs="Calibri"/>
            <w:i/>
            <w:color w:val="000000" w:themeColor="text1"/>
            <w:rPrChange w:id="2466" w:author="Liliana Salvador" w:date="2022-02-26T19:42:00Z">
              <w:rPr>
                <w:rFonts w:ascii="Calibri" w:hAnsi="Calibri" w:cs="Calibri"/>
                <w:color w:val="000000" w:themeColor="text1"/>
              </w:rPr>
            </w:rPrChange>
          </w:rPr>
          <w:t>Leptospira</w:t>
        </w:r>
      </w:ins>
      <w:r w:rsidR="00E35960" w:rsidRPr="00E90B78">
        <w:rPr>
          <w:rFonts w:ascii="Calibri" w:hAnsi="Calibri" w:cs="Calibri"/>
          <w:color w:val="000000" w:themeColor="text1"/>
          <w:rPrChange w:id="2467" w:author="Liliana Salvador" w:date="2022-02-26T19:41:00Z">
            <w:rPr>
              <w:color w:val="000000" w:themeColor="text1"/>
            </w:rPr>
          </w:rPrChange>
        </w:rPr>
        <w:t xml:space="preserve"> in their kidney</w:t>
      </w:r>
      <w:r w:rsidR="00FA60E2" w:rsidRPr="00E90B78">
        <w:rPr>
          <w:rFonts w:ascii="Calibri" w:hAnsi="Calibri" w:cs="Calibri"/>
          <w:color w:val="000000" w:themeColor="text1"/>
          <w:rPrChange w:id="2468" w:author="Liliana Salvador" w:date="2022-02-26T19:41:00Z">
            <w:rPr>
              <w:color w:val="000000" w:themeColor="text1"/>
            </w:rPr>
          </w:rPrChange>
        </w:rPr>
        <w:t>s</w:t>
      </w:r>
      <w:r w:rsidR="00E35960" w:rsidRPr="00E90B78">
        <w:rPr>
          <w:rFonts w:ascii="Calibri" w:hAnsi="Calibri" w:cs="Calibri"/>
          <w:color w:val="000000" w:themeColor="text1"/>
          <w:rPrChange w:id="2469" w:author="Liliana Salvador" w:date="2022-02-26T19:41:00Z">
            <w:rPr>
              <w:color w:val="000000" w:themeColor="text1"/>
            </w:rPr>
          </w:rPrChange>
        </w:rPr>
        <w:t xml:space="preserve"> </w:t>
      </w:r>
      <w:ins w:id="2470" w:author="Liliana Salvador" w:date="2022-02-26T19:42:00Z">
        <w:r w:rsidR="00E90B78">
          <w:rPr>
            <w:rFonts w:ascii="Calibri" w:hAnsi="Calibri" w:cs="Calibri"/>
            <w:color w:val="000000" w:themeColor="text1"/>
          </w:rPr>
          <w:t xml:space="preserve">and </w:t>
        </w:r>
      </w:ins>
      <w:del w:id="2471" w:author="Ruijie Xu" w:date="2022-01-30T14:10:00Z">
        <w:r w:rsidR="00E35960" w:rsidRPr="00E90B78" w:rsidDel="009923DA">
          <w:rPr>
            <w:rFonts w:ascii="Calibri" w:hAnsi="Calibri" w:cs="Calibri"/>
            <w:color w:val="000000" w:themeColor="text1"/>
            <w:rPrChange w:id="2472" w:author="Liliana Salvador" w:date="2022-02-26T19:41:00Z">
              <w:rPr>
                <w:color w:val="000000" w:themeColor="text1"/>
              </w:rPr>
            </w:rPrChange>
          </w:rPr>
          <w:delText>and are a</w:delText>
        </w:r>
      </w:del>
      <w:ins w:id="2473" w:author="Ruijie Xu" w:date="2022-01-30T14:10:00Z">
        <w:r w:rsidR="009923DA" w:rsidRPr="00E90B78">
          <w:rPr>
            <w:rFonts w:ascii="Calibri" w:hAnsi="Calibri" w:cs="Calibri"/>
            <w:color w:val="000000" w:themeColor="text1"/>
            <w:rPrChange w:id="2474" w:author="Liliana Salvador" w:date="2022-02-26T19:41:00Z">
              <w:rPr>
                <w:color w:val="000000" w:themeColor="text1"/>
              </w:rPr>
            </w:rPrChange>
          </w:rPr>
          <w:t>are</w:t>
        </w:r>
      </w:ins>
      <w:ins w:id="2475" w:author="Ruijie Xu" w:date="2022-01-28T14:04:00Z">
        <w:r w:rsidR="00657989" w:rsidRPr="00E90B78">
          <w:rPr>
            <w:rFonts w:ascii="Calibri" w:hAnsi="Calibri" w:cs="Calibri"/>
            <w:color w:val="000000" w:themeColor="text1"/>
            <w:rPrChange w:id="2476" w:author="Liliana Salvador" w:date="2022-02-26T19:41:00Z">
              <w:rPr>
                <w:color w:val="000000" w:themeColor="text1"/>
              </w:rPr>
            </w:rPrChange>
          </w:rPr>
          <w:t xml:space="preserve"> a</w:t>
        </w:r>
      </w:ins>
      <w:r w:rsidR="00E35960" w:rsidRPr="00E90B78">
        <w:rPr>
          <w:rFonts w:ascii="Calibri" w:hAnsi="Calibri" w:cs="Calibri"/>
          <w:color w:val="000000" w:themeColor="text1"/>
          <w:rPrChange w:id="2477" w:author="Liliana Salvador" w:date="2022-02-26T19:41:00Z">
            <w:rPr>
              <w:color w:val="000000" w:themeColor="text1"/>
            </w:rPr>
          </w:rPrChange>
        </w:rPr>
        <w:t xml:space="preserve"> </w:t>
      </w:r>
      <w:r w:rsidR="00366132" w:rsidRPr="00E90B78">
        <w:rPr>
          <w:rFonts w:ascii="Calibri" w:hAnsi="Calibri" w:cs="Calibri"/>
          <w:color w:val="000000" w:themeColor="text1"/>
          <w:rPrChange w:id="2478" w:author="Liliana Salvador" w:date="2022-02-26T19:41:00Z">
            <w:rPr>
              <w:color w:val="000000" w:themeColor="text1"/>
            </w:rPr>
          </w:rPrChange>
        </w:rPr>
        <w:t>significant</w:t>
      </w:r>
      <w:r w:rsidR="00E35960" w:rsidRPr="00E90B78">
        <w:rPr>
          <w:rFonts w:ascii="Calibri" w:hAnsi="Calibri" w:cs="Calibri"/>
          <w:color w:val="000000" w:themeColor="text1"/>
          <w:rPrChange w:id="2479" w:author="Liliana Salvador" w:date="2022-02-26T19:41:00Z">
            <w:rPr>
              <w:color w:val="000000" w:themeColor="text1"/>
            </w:rPr>
          </w:rPrChange>
        </w:rPr>
        <w:t xml:space="preserve"> source of environmental contamination</w:t>
      </w:r>
      <w:ins w:id="2480" w:author="Ruijie Xu" w:date="2022-01-28T14:05:00Z">
        <w:del w:id="2481" w:author="Liliana Salvador" w:date="2022-02-26T19:42:00Z">
          <w:r w:rsidR="00657989" w:rsidRPr="00E90B78" w:rsidDel="00E90B78">
            <w:rPr>
              <w:rFonts w:ascii="Calibri" w:hAnsi="Calibri" w:cs="Calibri"/>
              <w:color w:val="000000" w:themeColor="text1"/>
              <w:rPrChange w:id="2482" w:author="Liliana Salvador" w:date="2022-02-26T19:41:00Z">
                <w:rPr>
                  <w:color w:val="000000" w:themeColor="text1"/>
                </w:rPr>
              </w:rPrChange>
            </w:rPr>
            <w:delText>s</w:delText>
          </w:r>
        </w:del>
      </w:ins>
      <w:r w:rsidR="00E35960" w:rsidRPr="00E90B78">
        <w:rPr>
          <w:rFonts w:ascii="Calibri" w:hAnsi="Calibri" w:cs="Calibri"/>
          <w:color w:val="000000" w:themeColor="text1"/>
          <w:rPrChange w:id="2483" w:author="Liliana Salvador" w:date="2022-02-26T19:41:00Z">
            <w:rPr>
              <w:color w:val="000000" w:themeColor="text1"/>
            </w:rPr>
          </w:rPrChange>
        </w:rPr>
        <w:t xml:space="preserve"> </w:t>
      </w:r>
      <w:r w:rsidR="00F717C1" w:rsidRPr="00E90B78">
        <w:rPr>
          <w:rFonts w:ascii="Calibri" w:hAnsi="Calibri" w:cs="Calibri"/>
          <w:color w:val="000000" w:themeColor="text1"/>
          <w:rPrChange w:id="2484" w:author="Liliana Salvador" w:date="2022-02-26T19:41:00Z">
            <w:rPr>
              <w:color w:val="000000" w:themeColor="text1"/>
            </w:rPr>
          </w:rPrChange>
        </w:rPr>
        <w:t xml:space="preserve"> </w:t>
      </w:r>
      <w:r w:rsidR="00F717C1" w:rsidRPr="00E90B78">
        <w:rPr>
          <w:rFonts w:ascii="Calibri" w:hAnsi="Calibri" w:cs="Calibri"/>
          <w:color w:val="000000" w:themeColor="text1"/>
          <w:rPrChange w:id="2485" w:author="Liliana Salvador" w:date="2022-02-26T19:41:00Z">
            <w:rPr>
              <w:color w:val="000000" w:themeColor="text1"/>
            </w:rPr>
          </w:rPrChange>
        </w:rPr>
        <w:fldChar w:fldCharType="begin"/>
      </w:r>
      <w:r w:rsidR="009923DA" w:rsidRPr="00E90B78">
        <w:rPr>
          <w:rFonts w:ascii="Calibri" w:hAnsi="Calibri" w:cs="Calibri"/>
          <w:color w:val="000000" w:themeColor="text1"/>
          <w:rPrChange w:id="2486" w:author="Liliana Salvador" w:date="2022-02-26T19:41:00Z">
            <w:rPr>
              <w:color w:val="000000" w:themeColor="text1"/>
            </w:rPr>
          </w:rPrChange>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2020)","noteIndex":0},"citationItems":[{"id":2375,"uris":["http://zotero.org/users/8256916/items/YV9MTVFU"],"uri":["http://zotero.org/users/8256916/items/YV9MTVFU"],"itemData":{"id":2375,"type":"article-journal","abstract":"There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uri":["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uri":["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y7Rngnif/PtI6PK7d","uris":["http://zotero.org/users/local/YOB362yk/items/GPJ72UIF"],"uri":["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E90B78">
        <w:rPr>
          <w:rFonts w:ascii="Calibri" w:hAnsi="Calibri" w:cs="Calibri"/>
          <w:color w:val="000000" w:themeColor="text1"/>
          <w:rPrChange w:id="2487" w:author="Liliana Salvador" w:date="2022-02-26T19:41:00Z">
            <w:rPr>
              <w:color w:val="000000" w:themeColor="text1"/>
            </w:rPr>
          </w:rPrChange>
        </w:rPr>
        <w:fldChar w:fldCharType="separate"/>
      </w:r>
      <w:r w:rsidR="009923DA" w:rsidRPr="00E90B78">
        <w:rPr>
          <w:rFonts w:ascii="Calibri" w:hAnsi="Calibri" w:cs="Calibri"/>
          <w:color w:val="000000"/>
          <w:rPrChange w:id="2488" w:author="Liliana Salvador" w:date="2022-02-26T19:41:00Z">
            <w:rPr>
              <w:rFonts w:ascii="Calibri" w:cs="Calibri"/>
              <w:color w:val="000000"/>
            </w:rPr>
          </w:rPrChange>
        </w:rPr>
        <w:t xml:space="preserve">(Saito </w:t>
      </w:r>
      <w:r w:rsidR="009923DA" w:rsidRPr="00E90B78">
        <w:rPr>
          <w:rFonts w:ascii="Calibri" w:hAnsi="Calibri" w:cs="Calibri"/>
          <w:i/>
          <w:iCs/>
          <w:color w:val="000000"/>
          <w:rPrChange w:id="2489" w:author="Liliana Salvador" w:date="2022-02-26T19:41:00Z">
            <w:rPr>
              <w:rFonts w:ascii="Calibri" w:cs="Calibri"/>
              <w:i/>
              <w:iCs/>
              <w:color w:val="000000"/>
            </w:rPr>
          </w:rPrChange>
        </w:rPr>
        <w:t>et al.</w:t>
      </w:r>
      <w:r w:rsidR="009923DA" w:rsidRPr="00E90B78">
        <w:rPr>
          <w:rFonts w:ascii="Calibri" w:hAnsi="Calibri" w:cs="Calibri"/>
          <w:color w:val="000000"/>
          <w:rPrChange w:id="2490" w:author="Liliana Salvador" w:date="2022-02-26T19:41:00Z">
            <w:rPr>
              <w:rFonts w:ascii="Calibri" w:cs="Calibri"/>
              <w:color w:val="000000"/>
            </w:rPr>
          </w:rPrChange>
        </w:rPr>
        <w:t xml:space="preserve">, 2013; Rawlins </w:t>
      </w:r>
      <w:r w:rsidR="009923DA" w:rsidRPr="00E90B78">
        <w:rPr>
          <w:rFonts w:ascii="Calibri" w:hAnsi="Calibri" w:cs="Calibri"/>
          <w:i/>
          <w:iCs/>
          <w:color w:val="000000"/>
          <w:rPrChange w:id="2491" w:author="Liliana Salvador" w:date="2022-02-26T19:41:00Z">
            <w:rPr>
              <w:rFonts w:ascii="Calibri" w:cs="Calibri"/>
              <w:i/>
              <w:iCs/>
              <w:color w:val="000000"/>
            </w:rPr>
          </w:rPrChange>
        </w:rPr>
        <w:t>et al.</w:t>
      </w:r>
      <w:r w:rsidR="009923DA" w:rsidRPr="00E90B78">
        <w:rPr>
          <w:rFonts w:ascii="Calibri" w:hAnsi="Calibri" w:cs="Calibri"/>
          <w:color w:val="000000"/>
          <w:rPrChange w:id="2492" w:author="Liliana Salvador" w:date="2022-02-26T19:41:00Z">
            <w:rPr>
              <w:rFonts w:ascii="Calibri" w:cs="Calibri"/>
              <w:color w:val="000000"/>
            </w:rPr>
          </w:rPrChange>
        </w:rPr>
        <w:t xml:space="preserve">, 2014; Costa </w:t>
      </w:r>
      <w:r w:rsidR="009923DA" w:rsidRPr="00E90B78">
        <w:rPr>
          <w:rFonts w:ascii="Calibri" w:hAnsi="Calibri" w:cs="Calibri"/>
          <w:i/>
          <w:iCs/>
          <w:color w:val="000000"/>
          <w:rPrChange w:id="2493" w:author="Liliana Salvador" w:date="2022-02-26T19:41:00Z">
            <w:rPr>
              <w:rFonts w:ascii="Calibri" w:cs="Calibri"/>
              <w:i/>
              <w:iCs/>
              <w:color w:val="000000"/>
            </w:rPr>
          </w:rPrChange>
        </w:rPr>
        <w:t>et al.</w:t>
      </w:r>
      <w:r w:rsidR="009923DA" w:rsidRPr="00E90B78">
        <w:rPr>
          <w:rFonts w:ascii="Calibri" w:hAnsi="Calibri" w:cs="Calibri"/>
          <w:color w:val="000000"/>
          <w:rPrChange w:id="2494" w:author="Liliana Salvador" w:date="2022-02-26T19:41:00Z">
            <w:rPr>
              <w:rFonts w:ascii="Calibri" w:cs="Calibri"/>
              <w:color w:val="000000"/>
            </w:rPr>
          </w:rPrChange>
        </w:rPr>
        <w:t xml:space="preserve">, 2015; Boey, Shiokawa and Rajeev, 2019; Rajeev </w:t>
      </w:r>
      <w:r w:rsidR="009923DA" w:rsidRPr="00E90B78">
        <w:rPr>
          <w:rFonts w:ascii="Calibri" w:hAnsi="Calibri" w:cs="Calibri"/>
          <w:i/>
          <w:iCs/>
          <w:color w:val="000000"/>
          <w:rPrChange w:id="2495" w:author="Liliana Salvador" w:date="2022-02-26T19:41:00Z">
            <w:rPr>
              <w:rFonts w:ascii="Calibri" w:cs="Calibri"/>
              <w:i/>
              <w:iCs/>
              <w:color w:val="000000"/>
            </w:rPr>
          </w:rPrChange>
        </w:rPr>
        <w:t>et al.</w:t>
      </w:r>
      <w:r w:rsidR="009923DA" w:rsidRPr="00E90B78">
        <w:rPr>
          <w:rFonts w:ascii="Calibri" w:hAnsi="Calibri" w:cs="Calibri"/>
          <w:color w:val="000000"/>
          <w:rPrChange w:id="2496" w:author="Liliana Salvador" w:date="2022-02-26T19:41:00Z">
            <w:rPr>
              <w:rFonts w:ascii="Calibri" w:cs="Calibri"/>
              <w:color w:val="000000"/>
            </w:rPr>
          </w:rPrChange>
        </w:rPr>
        <w:t>, 2020)</w:t>
      </w:r>
      <w:r w:rsidR="00F717C1" w:rsidRPr="00E90B78">
        <w:rPr>
          <w:rFonts w:ascii="Calibri" w:hAnsi="Calibri" w:cs="Calibri"/>
          <w:color w:val="000000" w:themeColor="text1"/>
          <w:rPrChange w:id="2497" w:author="Liliana Salvador" w:date="2022-02-26T19:41:00Z">
            <w:rPr>
              <w:color w:val="000000" w:themeColor="text1"/>
            </w:rPr>
          </w:rPrChange>
        </w:rPr>
        <w:fldChar w:fldCharType="end"/>
      </w:r>
      <w:r w:rsidR="00F717C1" w:rsidRPr="00E90B78">
        <w:rPr>
          <w:rFonts w:ascii="Calibri" w:hAnsi="Calibri" w:cs="Calibri"/>
          <w:color w:val="000000" w:themeColor="text1"/>
          <w:rPrChange w:id="2498" w:author="Liliana Salvador" w:date="2022-02-26T19:41:00Z">
            <w:rPr>
              <w:color w:val="000000" w:themeColor="text1"/>
            </w:rPr>
          </w:rPrChange>
        </w:rPr>
        <w:t>.</w:t>
      </w:r>
      <w:commentRangeEnd w:id="2419"/>
      <w:r w:rsidR="00E90B78">
        <w:rPr>
          <w:rStyle w:val="CommentReference"/>
        </w:rPr>
        <w:commentReference w:id="2419"/>
      </w:r>
      <w:r w:rsidR="00F717C1" w:rsidRPr="00E90B78">
        <w:rPr>
          <w:rFonts w:ascii="Calibri" w:hAnsi="Calibri" w:cs="Calibri"/>
          <w:color w:val="000000" w:themeColor="text1"/>
          <w:rPrChange w:id="2499" w:author="Liliana Salvador" w:date="2022-02-26T19:41:00Z">
            <w:rPr>
              <w:color w:val="000000" w:themeColor="text1"/>
            </w:rPr>
          </w:rPrChange>
        </w:rPr>
        <w:t xml:space="preserve"> </w:t>
      </w:r>
      <w:r w:rsidR="00FA60E2" w:rsidRPr="00E90B78">
        <w:rPr>
          <w:rFonts w:ascii="Calibri" w:hAnsi="Calibri" w:cs="Calibri"/>
          <w:color w:val="000000" w:themeColor="text1"/>
          <w:rPrChange w:id="2500" w:author="Liliana Salvador" w:date="2022-02-26T19:41:00Z">
            <w:rPr>
              <w:color w:val="000000" w:themeColor="text1"/>
            </w:rPr>
          </w:rPrChange>
        </w:rPr>
        <w:t xml:space="preserve"> In addition to kidney </w:t>
      </w:r>
      <w:r w:rsidR="00FA60E2" w:rsidRPr="003A137D">
        <w:rPr>
          <w:color w:val="000000" w:themeColor="text1"/>
        </w:rPr>
        <w:t xml:space="preserve">samples,  </w:t>
      </w:r>
      <w:r w:rsidR="00F717C1" w:rsidRPr="003A137D">
        <w:rPr>
          <w:color w:val="000000" w:themeColor="text1"/>
        </w:rPr>
        <w:t xml:space="preserve">we </w:t>
      </w:r>
      <w:r w:rsidR="00FA60E2" w:rsidRPr="003A137D">
        <w:rPr>
          <w:color w:val="000000" w:themeColor="text1"/>
        </w:rPr>
        <w:t xml:space="preserve">also </w:t>
      </w:r>
      <w:r w:rsidR="00F717C1" w:rsidRPr="003A137D">
        <w:rPr>
          <w:color w:val="000000" w:themeColor="text1"/>
        </w:rPr>
        <w:t xml:space="preserve">classified the microbial profiles of samples from </w:t>
      </w:r>
      <w:del w:id="2501" w:author="Liliana Salvador" w:date="2022-02-26T19:44:00Z">
        <w:r w:rsidR="00FA60E2" w:rsidRPr="003A137D" w:rsidDel="00E90B78">
          <w:rPr>
            <w:color w:val="000000" w:themeColor="text1"/>
          </w:rPr>
          <w:delText>rat</w:delText>
        </w:r>
        <w:r w:rsidR="00F717C1" w:rsidRPr="003A137D" w:rsidDel="00E90B78">
          <w:rPr>
            <w:color w:val="000000" w:themeColor="text1"/>
          </w:rPr>
          <w:delText xml:space="preserve"> </w:delText>
        </w:r>
      </w:del>
      <w:r w:rsidR="00F717C1" w:rsidRPr="003A137D">
        <w:rPr>
          <w:color w:val="000000" w:themeColor="text1"/>
        </w:rPr>
        <w:t>lung</w:t>
      </w:r>
      <w:r w:rsidR="00FA60E2" w:rsidRPr="003A137D">
        <w:rPr>
          <w:color w:val="000000" w:themeColor="text1"/>
        </w:rPr>
        <w:t>s</w:t>
      </w:r>
      <w:r w:rsidR="00F717C1" w:rsidRPr="003A137D">
        <w:rPr>
          <w:color w:val="000000" w:themeColor="text1"/>
        </w:rPr>
        <w:t xml:space="preserve"> and spleen</w:t>
      </w:r>
      <w:r w:rsidR="00FA60E2" w:rsidRPr="003A137D">
        <w:rPr>
          <w:color w:val="000000" w:themeColor="text1"/>
        </w:rPr>
        <w:t xml:space="preserve">. We identified </w:t>
      </w:r>
      <w:r w:rsidR="003D0213" w:rsidRPr="003A137D">
        <w:rPr>
          <w:color w:val="000000" w:themeColor="text1"/>
        </w:rPr>
        <w:t>t</w:t>
      </w:r>
      <w:r w:rsidR="00F717C1" w:rsidRPr="003A137D">
        <w:rPr>
          <w:color w:val="000000" w:themeColor="text1"/>
        </w:rPr>
        <w:t xml:space="preserve">he microbial </w:t>
      </w:r>
      <w:r w:rsidR="00F717C1" w:rsidRPr="003A137D">
        <w:rPr>
          <w:color w:val="000000" w:themeColor="text1"/>
        </w:rPr>
        <w:lastRenderedPageBreak/>
        <w:t>profiles of these samples</w:t>
      </w:r>
      <w:r w:rsidR="00B67F65" w:rsidRPr="003A137D">
        <w:rPr>
          <w:color w:val="000000" w:themeColor="text1"/>
        </w:rPr>
        <w:t>,</w:t>
      </w:r>
      <w:r w:rsidR="00F717C1" w:rsidRPr="003A137D">
        <w:rPr>
          <w:color w:val="000000" w:themeColor="text1"/>
        </w:rPr>
        <w:t xml:space="preserve"> </w:t>
      </w:r>
      <w:r w:rsidR="00B67F65" w:rsidRPr="003A137D">
        <w:rPr>
          <w:color w:val="000000" w:themeColor="text1"/>
        </w:rPr>
        <w:t>which</w:t>
      </w:r>
      <w:r w:rsidR="003D0213" w:rsidRPr="003A137D">
        <w:rPr>
          <w:color w:val="000000" w:themeColor="text1"/>
        </w:rPr>
        <w:t xml:space="preserve"> </w:t>
      </w:r>
      <w:ins w:id="2502" w:author="Liliana Salvador" w:date="2022-02-26T19:44:00Z">
        <w:r w:rsidR="00E90B78">
          <w:rPr>
            <w:color w:val="000000" w:themeColor="text1"/>
          </w:rPr>
          <w:t xml:space="preserve">might </w:t>
        </w:r>
      </w:ins>
      <w:r w:rsidR="003D0213" w:rsidRPr="003A137D">
        <w:rPr>
          <w:color w:val="000000" w:themeColor="text1"/>
        </w:rPr>
        <w:t>contain many potential rodent pathogen</w:t>
      </w:r>
      <w:del w:id="2503" w:author="Liliana Salvador" w:date="2022-02-26T19:44:00Z">
        <w:r w:rsidR="00366132" w:rsidRPr="003A137D" w:rsidDel="00E90B78">
          <w:rPr>
            <w:color w:val="000000" w:themeColor="text1"/>
          </w:rPr>
          <w:delText xml:space="preserve"> sequence</w:delText>
        </w:r>
      </w:del>
      <w:r w:rsidR="00366132" w:rsidRPr="003A137D">
        <w:rPr>
          <w:color w:val="000000" w:themeColor="text1"/>
        </w:rPr>
        <w:t>s</w:t>
      </w:r>
      <w:r w:rsidR="00585EA1" w:rsidRPr="003A137D">
        <w:rPr>
          <w:color w:val="000000" w:themeColor="text1"/>
        </w:rPr>
        <w:t xml:space="preserve">, </w:t>
      </w:r>
      <w:r w:rsidR="00F717C1" w:rsidRPr="003A137D">
        <w:rPr>
          <w:color w:val="000000" w:themeColor="text1"/>
        </w:rPr>
        <w:t xml:space="preserve">using </w:t>
      </w:r>
      <w:r w:rsidR="005923C5" w:rsidRPr="003A137D">
        <w:rPr>
          <w:color w:val="000000" w:themeColor="text1"/>
        </w:rPr>
        <w:t>nine different</w:t>
      </w:r>
      <w:r w:rsidR="00F717C1" w:rsidRPr="003A137D">
        <w:rPr>
          <w:color w:val="000000" w:themeColor="text1"/>
        </w:rPr>
        <w:t xml:space="preserve"> shotgun metagenom</w:t>
      </w:r>
      <w:ins w:id="2504" w:author="Ruijie Xu" w:date="2022-01-30T14:11:00Z">
        <w:r w:rsidR="009923DA" w:rsidRPr="003A137D">
          <w:rPr>
            <w:color w:val="000000" w:themeColor="text1"/>
          </w:rPr>
          <w:t>ics</w:t>
        </w:r>
      </w:ins>
      <w:del w:id="2505" w:author="Ruijie Xu" w:date="2022-01-30T14:11:00Z">
        <w:r w:rsidR="00F717C1" w:rsidRPr="003A137D" w:rsidDel="009923DA">
          <w:rPr>
            <w:color w:val="000000" w:themeColor="text1"/>
          </w:rPr>
          <w:delText>e</w:delText>
        </w:r>
      </w:del>
      <w:r w:rsidR="00F717C1" w:rsidRPr="003A137D">
        <w:rPr>
          <w:color w:val="000000" w:themeColor="text1"/>
        </w:rPr>
        <w:t xml:space="preserve"> sequencing taxonomic classification </w:t>
      </w:r>
      <w:r w:rsidR="008524D8" w:rsidRPr="003A137D">
        <w:rPr>
          <w:color w:val="000000" w:themeColor="text1"/>
        </w:rPr>
        <w:t>software</w:t>
      </w:r>
      <w:r w:rsidR="00F717C1" w:rsidRPr="003A137D">
        <w:rPr>
          <w:color w:val="000000" w:themeColor="text1"/>
        </w:rPr>
        <w:t xml:space="preserve">. </w:t>
      </w:r>
      <w:r w:rsidRPr="003A137D">
        <w:rPr>
          <w:color w:val="000000" w:themeColor="text1"/>
        </w:rPr>
        <w:t xml:space="preserve">The differences in the classification outputs were compared and analyzed to address how the use of different taxonomical profiling </w:t>
      </w:r>
      <w:r w:rsidR="00E91EA3" w:rsidRPr="003A137D">
        <w:rPr>
          <w:color w:val="000000" w:themeColor="text1"/>
        </w:rPr>
        <w:t xml:space="preserve">software </w:t>
      </w:r>
      <w:r w:rsidRPr="003A137D">
        <w:rPr>
          <w:color w:val="000000" w:themeColor="text1"/>
        </w:rPr>
        <w:t xml:space="preserve">on the same dataset could </w:t>
      </w:r>
      <w:ins w:id="2506" w:author="Ruijie Xu" w:date="2022-01-28T14:05:00Z">
        <w:del w:id="2507" w:author="Liliana Salvador" w:date="2022-02-26T19:46:00Z">
          <w:r w:rsidR="00466B6D" w:rsidRPr="003A137D" w:rsidDel="004B4B3C">
            <w:rPr>
              <w:color w:val="000000" w:themeColor="text1"/>
            </w:rPr>
            <w:delText>lead to diverge</w:delText>
          </w:r>
        </w:del>
        <w:del w:id="2508" w:author="Liliana Salvador" w:date="2022-02-26T19:45:00Z">
          <w:r w:rsidR="00466B6D" w:rsidRPr="003A137D" w:rsidDel="004B4B3C">
            <w:rPr>
              <w:color w:val="000000" w:themeColor="text1"/>
            </w:rPr>
            <w:delText>d</w:delText>
          </w:r>
        </w:del>
        <w:del w:id="2509" w:author="Liliana Salvador" w:date="2022-02-26T19:46:00Z">
          <w:r w:rsidR="00466B6D" w:rsidRPr="003A137D" w:rsidDel="004B4B3C">
            <w:rPr>
              <w:color w:val="000000" w:themeColor="text1"/>
            </w:rPr>
            <w:delText xml:space="preserve"> </w:delText>
          </w:r>
          <w:r w:rsidR="00003AC5" w:rsidRPr="003A137D" w:rsidDel="004B4B3C">
            <w:rPr>
              <w:color w:val="000000" w:themeColor="text1"/>
            </w:rPr>
            <w:delText>d</w:delText>
          </w:r>
        </w:del>
      </w:ins>
      <w:ins w:id="2510" w:author="Ruijie Xu" w:date="2022-01-28T14:06:00Z">
        <w:del w:id="2511" w:author="Liliana Salvador" w:date="2022-02-26T19:46:00Z">
          <w:r w:rsidR="00003AC5" w:rsidRPr="003A137D" w:rsidDel="004B4B3C">
            <w:rPr>
              <w:color w:val="000000" w:themeColor="text1"/>
            </w:rPr>
            <w:delText xml:space="preserve">iagnosis </w:delText>
          </w:r>
        </w:del>
        <w:del w:id="2512" w:author="Liliana Salvador" w:date="2022-02-26T19:45:00Z">
          <w:r w:rsidR="00003AC5" w:rsidRPr="003A137D" w:rsidDel="004B4B3C">
            <w:rPr>
              <w:color w:val="000000" w:themeColor="text1"/>
            </w:rPr>
            <w:delText>in</w:delText>
          </w:r>
        </w:del>
        <w:del w:id="2513" w:author="Liliana Salvador" w:date="2022-02-26T19:46:00Z">
          <w:r w:rsidR="00003AC5" w:rsidRPr="003A137D" w:rsidDel="004B4B3C">
            <w:rPr>
              <w:color w:val="000000" w:themeColor="text1"/>
            </w:rPr>
            <w:delText xml:space="preserve"> </w:delText>
          </w:r>
        </w:del>
      </w:ins>
      <w:ins w:id="2514" w:author="Ruijie Xu" w:date="2022-02-02T11:02:00Z">
        <w:del w:id="2515" w:author="Liliana Salvador" w:date="2022-02-26T19:46:00Z">
          <w:r w:rsidR="00463AA7" w:rsidDel="004B4B3C">
            <w:rPr>
              <w:i/>
              <w:iCs/>
              <w:color w:val="000000" w:themeColor="text1"/>
            </w:rPr>
            <w:delText>Leptospira</w:delText>
          </w:r>
        </w:del>
      </w:ins>
      <w:ins w:id="2516" w:author="Ruijie Xu" w:date="2022-01-28T14:06:00Z">
        <w:del w:id="2517" w:author="Liliana Salvador" w:date="2022-02-26T19:46:00Z">
          <w:r w:rsidR="00003AC5" w:rsidRPr="003A137D" w:rsidDel="004B4B3C">
            <w:rPr>
              <w:color w:val="000000" w:themeColor="text1"/>
            </w:rPr>
            <w:delText xml:space="preserve"> pathogen, and also </w:delText>
          </w:r>
        </w:del>
      </w:ins>
      <w:r w:rsidRPr="003A137D">
        <w:rPr>
          <w:color w:val="000000" w:themeColor="text1"/>
        </w:rPr>
        <w:t xml:space="preserve">affect the results </w:t>
      </w:r>
      <w:r w:rsidR="00585EA1" w:rsidRPr="003A137D">
        <w:rPr>
          <w:color w:val="000000" w:themeColor="text1"/>
        </w:rPr>
        <w:t xml:space="preserve">of </w:t>
      </w:r>
      <w:del w:id="2518" w:author="Ruijie Xu" w:date="2022-01-28T14:06:00Z">
        <w:r w:rsidR="00585EA1" w:rsidRPr="003A137D" w:rsidDel="00E85771">
          <w:rPr>
            <w:color w:val="000000" w:themeColor="text1"/>
          </w:rPr>
          <w:delText>the analysis</w:delText>
        </w:r>
      </w:del>
      <w:ins w:id="2519" w:author="Ruijie Xu" w:date="2022-01-28T14:06:00Z">
        <w:r w:rsidR="00E85771" w:rsidRPr="003A137D">
          <w:rPr>
            <w:color w:val="000000" w:themeColor="text1"/>
          </w:rPr>
          <w:t>microbiome characterization</w:t>
        </w:r>
      </w:ins>
      <w:ins w:id="2520" w:author="Ruijie Xu" w:date="2022-01-30T14:11:00Z">
        <w:r w:rsidR="009923DA" w:rsidRPr="003A137D">
          <w:rPr>
            <w:color w:val="000000" w:themeColor="text1"/>
          </w:rPr>
          <w:t>, which</w:t>
        </w:r>
      </w:ins>
      <w:del w:id="2521"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r w:rsidRPr="003A137D">
        <w:rPr>
          <w:color w:val="000000" w:themeColor="text1"/>
        </w:rPr>
        <w:t xml:space="preserve"> </w:t>
      </w:r>
      <w:ins w:id="2522"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2523" w:author="Ruijie Xu" w:date="2022-01-28T14:06:00Z">
        <w:r w:rsidR="00E85771" w:rsidRPr="003A137D">
          <w:rPr>
            <w:color w:val="000000" w:themeColor="text1"/>
          </w:rPr>
          <w:t xml:space="preserve"> in the down</w:t>
        </w:r>
      </w:ins>
      <w:ins w:id="2524" w:author="Ruijie Xu" w:date="2022-01-28T14:07:00Z">
        <w:r w:rsidR="00E85771" w:rsidRPr="003A137D">
          <w:rPr>
            <w:color w:val="000000" w:themeColor="text1"/>
          </w:rPr>
          <w:t>stream analyses</w:t>
        </w:r>
      </w:ins>
      <w:ins w:id="2525" w:author="Liliana Salvador" w:date="2022-02-26T19:46:00Z">
        <w:r w:rsidR="004B4B3C">
          <w:rPr>
            <w:color w:val="000000" w:themeColor="text1"/>
          </w:rPr>
          <w:t xml:space="preserve">, </w:t>
        </w:r>
      </w:ins>
      <w:ins w:id="2526" w:author="Liliana Salvador" w:date="2022-02-26T19:47:00Z">
        <w:r w:rsidR="004B4B3C">
          <w:rPr>
            <w:color w:val="000000" w:themeColor="text1"/>
          </w:rPr>
          <w:t xml:space="preserve">as well as </w:t>
        </w:r>
      </w:ins>
      <w:ins w:id="2527" w:author="Liliana Salvador" w:date="2022-02-26T19:46:00Z">
        <w:r w:rsidR="004B4B3C" w:rsidRPr="003A137D">
          <w:rPr>
            <w:color w:val="000000" w:themeColor="text1"/>
          </w:rPr>
          <w:t>to diverge</w:t>
        </w:r>
        <w:r w:rsidR="004B4B3C">
          <w:rPr>
            <w:color w:val="000000" w:themeColor="text1"/>
          </w:rPr>
          <w:t>nt</w:t>
        </w:r>
        <w:r w:rsidR="004B4B3C" w:rsidRPr="003A137D">
          <w:rPr>
            <w:color w:val="000000" w:themeColor="text1"/>
          </w:rPr>
          <w:t xml:space="preserve"> diagnosis </w:t>
        </w:r>
        <w:r w:rsidR="004B4B3C">
          <w:rPr>
            <w:color w:val="000000" w:themeColor="text1"/>
          </w:rPr>
          <w:t>of the pathogen</w:t>
        </w:r>
        <w:r w:rsidR="004B4B3C" w:rsidRPr="003A137D">
          <w:rPr>
            <w:color w:val="000000" w:themeColor="text1"/>
          </w:rPr>
          <w:t xml:space="preserve"> </w:t>
        </w:r>
        <w:r w:rsidR="004B4B3C">
          <w:rPr>
            <w:i/>
            <w:iCs/>
            <w:color w:val="000000" w:themeColor="text1"/>
          </w:rPr>
          <w:t>Leptospira</w:t>
        </w:r>
      </w:ins>
      <w:r w:rsidRPr="003A137D">
        <w:rPr>
          <w:color w:val="000000" w:themeColor="text1"/>
        </w:rPr>
        <w:t xml:space="preserve">. </w:t>
      </w:r>
    </w:p>
    <w:p w14:paraId="62A75BA6" w14:textId="63176270" w:rsidR="00234370" w:rsidRDefault="00234370" w:rsidP="0046408A">
      <w:pPr>
        <w:spacing w:line="480" w:lineRule="auto"/>
        <w:ind w:right="480" w:firstLine="720"/>
        <w:rPr>
          <w:ins w:id="2528" w:author="Liliana Salvador" w:date="2022-02-26T19:49:00Z"/>
          <w:color w:val="000000" w:themeColor="text1"/>
        </w:rPr>
      </w:pPr>
      <w:r w:rsidRPr="003A137D">
        <w:rPr>
          <w:color w:val="000000" w:themeColor="text1"/>
        </w:rPr>
        <w:t xml:space="preserve">Previous benchmarking studies </w:t>
      </w:r>
      <w:r w:rsidRPr="003A137D">
        <w:rPr>
          <w:color w:val="000000" w:themeColor="text1"/>
        </w:rPr>
        <w:fldChar w:fldCharType="begin" w:fldLock="1"/>
      </w:r>
      <w:r w:rsidR="00CB52B4">
        <w:rPr>
          <w:color w:val="000000" w:themeColor="text1"/>
        </w:rPr>
        <w:instrText xml:space="preserve"> ADDIN ZOTERO_ITEM CSL_CITATION {"citationID":"iOJ0BwbW","properties":{"formattedCitation":"(Escobar-Zepeda {\\i{}et al.}, 2018; Ye {\\i{}et al.}, 2019)","plainCitation":"(Escobar-Zepeda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Pr="003A137D">
        <w:rPr>
          <w:color w:val="000000" w:themeColor="text1"/>
        </w:rPr>
        <w:t xml:space="preserve"> have performed comprehensive analyses on the</w:t>
      </w:r>
      <w:r w:rsidR="00585EA1" w:rsidRPr="003A137D">
        <w:rPr>
          <w:color w:val="000000" w:themeColor="text1"/>
        </w:rPr>
        <w:t>se software</w:t>
      </w:r>
      <w:ins w:id="2529" w:author="Ruijie Xu" w:date="2022-01-30T14:12:00Z">
        <w:r w:rsidR="00851952" w:rsidRPr="003A137D">
          <w:rPr>
            <w:color w:val="000000" w:themeColor="text1"/>
          </w:rPr>
          <w:t>’</w:t>
        </w:r>
        <w:del w:id="2530" w:author="Liliana Salvador" w:date="2022-02-26T19:47:00Z">
          <w:r w:rsidR="00851952" w:rsidRPr="003A137D" w:rsidDel="004B4B3C">
            <w:rPr>
              <w:color w:val="000000" w:themeColor="text1"/>
            </w:rPr>
            <w:delText>s</w:delText>
          </w:r>
        </w:del>
      </w:ins>
      <w:r w:rsidR="00585EA1" w:rsidRPr="003A137D">
        <w:rPr>
          <w:color w:val="000000" w:themeColor="text1"/>
        </w:rPr>
        <w:t xml:space="preserve"> </w:t>
      </w:r>
      <w:r w:rsidRPr="003A137D">
        <w:rPr>
          <w:color w:val="000000" w:themeColor="text1"/>
        </w:rPr>
        <w:t>speed and performance</w:t>
      </w:r>
      <w:ins w:id="2531" w:author="Ruijie Xu" w:date="2022-01-30T14:12:00Z">
        <w:del w:id="2532" w:author="Liliana Salvador" w:date="2022-02-26T19:47:00Z">
          <w:r w:rsidR="00851952" w:rsidRPr="003A137D" w:rsidDel="004B4B3C">
            <w:rPr>
              <w:color w:val="000000" w:themeColor="text1"/>
            </w:rPr>
            <w:delText>s</w:delText>
          </w:r>
        </w:del>
      </w:ins>
      <w:r w:rsidRPr="003A137D">
        <w:rPr>
          <w:color w:val="000000" w:themeColor="text1"/>
        </w:rPr>
        <w:t xml:space="preserve"> (sensitivity, specificity, precision, and accuracy). However, these benchmarks have been </w:t>
      </w:r>
      <w:r w:rsidR="00310031" w:rsidRPr="003A137D">
        <w:rPr>
          <w:color w:val="000000" w:themeColor="text1"/>
        </w:rPr>
        <w:t>g</w:t>
      </w:r>
      <w:r w:rsidR="004D24F3" w:rsidRPr="003A137D">
        <w:rPr>
          <w:color w:val="000000" w:themeColor="text1"/>
        </w:rPr>
        <w:t xml:space="preserve">enerally </w:t>
      </w:r>
      <w:r w:rsidRPr="003A137D">
        <w:rPr>
          <w:color w:val="000000" w:themeColor="text1"/>
        </w:rPr>
        <w:t xml:space="preserve">based on </w:t>
      </w:r>
      <w:r w:rsidRPr="003A137D">
        <w:rPr>
          <w:i/>
          <w:iCs/>
          <w:color w:val="000000" w:themeColor="text1"/>
        </w:rPr>
        <w:t>in silico</w:t>
      </w:r>
      <w:r w:rsidRPr="003A137D">
        <w:rPr>
          <w:color w:val="000000" w:themeColor="text1"/>
        </w:rPr>
        <w:t xml:space="preserve"> datasets or with the support of laboratory synthetic samples</w:t>
      </w:r>
      <w:r w:rsidR="004D24F3" w:rsidRPr="003A137D">
        <w:rPr>
          <w:color w:val="000000" w:themeColor="text1"/>
        </w:rPr>
        <w:t xml:space="preserve">. </w:t>
      </w:r>
      <w:r w:rsidRPr="003A137D">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3A137D">
        <w:rPr>
          <w:color w:val="000000" w:themeColor="text1"/>
        </w:rPr>
        <w:t>DB</w:t>
      </w:r>
      <w:r w:rsidRPr="003A137D">
        <w:rPr>
          <w:color w:val="000000" w:themeColor="text1"/>
        </w:rPr>
        <w:t xml:space="preserve">s, or </w:t>
      </w:r>
      <w:r w:rsidR="00E91EA3" w:rsidRPr="003A137D">
        <w:rPr>
          <w:color w:val="000000" w:themeColor="text1"/>
        </w:rPr>
        <w:t>software</w:t>
      </w:r>
      <w:r w:rsidRPr="003A137D">
        <w:rPr>
          <w:color w:val="000000" w:themeColor="text1"/>
        </w:rPr>
        <w:t xml:space="preserve">. These differences sometimes seem negligible in </w:t>
      </w:r>
      <w:ins w:id="2533" w:author="Ruijie Xu" w:date="2022-01-30T14:12:00Z">
        <w:r w:rsidR="00851952" w:rsidRPr="003A137D">
          <w:rPr>
            <w:color w:val="000000" w:themeColor="text1"/>
          </w:rPr>
          <w:t xml:space="preserve">the </w:t>
        </w:r>
      </w:ins>
      <w:r w:rsidRPr="003A137D">
        <w:rPr>
          <w:color w:val="000000" w:themeColor="text1"/>
        </w:rPr>
        <w:t xml:space="preserve">benchmarking studies for tools with similar algorithms but can lead </w:t>
      </w:r>
      <w:ins w:id="2534" w:author="Liliana Salvador" w:date="2022-02-26T19:48:00Z">
        <w:r w:rsidR="004B4B3C">
          <w:rPr>
            <w:color w:val="000000" w:themeColor="text1"/>
          </w:rPr>
          <w:t xml:space="preserve">to </w:t>
        </w:r>
      </w:ins>
      <w:ins w:id="2535" w:author="Ruijie Xu" w:date="2022-01-28T14:08:00Z">
        <w:r w:rsidR="00BC2B38" w:rsidRPr="003A137D">
          <w:rPr>
            <w:color w:val="000000" w:themeColor="text1"/>
          </w:rPr>
          <w:t>diverging</w:t>
        </w:r>
      </w:ins>
      <w:del w:id="2536" w:author="Ruijie Xu" w:date="2022-01-28T14:08:00Z">
        <w:r w:rsidRPr="003A137D" w:rsidDel="00BC2B38">
          <w:rPr>
            <w:color w:val="000000" w:themeColor="text1"/>
          </w:rPr>
          <w:delText>to diverging</w:delText>
        </w:r>
      </w:del>
      <w:r w:rsidRPr="003A137D">
        <w:rPr>
          <w:color w:val="000000" w:themeColor="text1"/>
        </w:rPr>
        <w:t xml:space="preserve"> biological conclusions </w:t>
      </w:r>
      <w:r w:rsidR="00AF0037" w:rsidRPr="003A137D">
        <w:rPr>
          <w:color w:val="000000" w:themeColor="text1"/>
        </w:rPr>
        <w:t xml:space="preserve">in the downstream analyses </w:t>
      </w:r>
      <w:r w:rsidRPr="003A137D">
        <w:rPr>
          <w:color w:val="000000" w:themeColor="text1"/>
        </w:rPr>
        <w:t>depending on the question</w:t>
      </w:r>
      <w:r w:rsidR="00FF02F4" w:rsidRPr="003A137D">
        <w:rPr>
          <w:color w:val="000000" w:themeColor="text1"/>
        </w:rPr>
        <w:t>s</w:t>
      </w:r>
      <w:r w:rsidRPr="003A137D">
        <w:rPr>
          <w:color w:val="000000" w:themeColor="text1"/>
        </w:rPr>
        <w:t xml:space="preserve"> </w:t>
      </w:r>
      <w:r w:rsidR="00E91EA3" w:rsidRPr="003A137D">
        <w:rPr>
          <w:color w:val="000000" w:themeColor="text1"/>
        </w:rPr>
        <w:t xml:space="preserve">being </w:t>
      </w:r>
      <w:r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2537" w:author="Ruijie Xu" w:date="2022-01-28T14:08:00Z">
        <w:r w:rsidR="00DA4B29" w:rsidRPr="003A137D">
          <w:rPr>
            <w:color w:val="000000" w:themeColor="text1"/>
          </w:rPr>
          <w:t>se</w:t>
        </w:r>
      </w:ins>
      <w:r w:rsidR="00AF0037" w:rsidRPr="003A137D">
        <w:rPr>
          <w:color w:val="000000" w:themeColor="text1"/>
        </w:rPr>
        <w:t xml:space="preserve"> biases</w:t>
      </w:r>
      <w:r w:rsidR="00E91EA3" w:rsidRPr="003A137D">
        <w:rPr>
          <w:color w:val="000000" w:themeColor="text1"/>
        </w:rPr>
        <w:t xml:space="preserve"> originated </w:t>
      </w:r>
      <w:r w:rsidR="00366132" w:rsidRPr="003A137D">
        <w:rPr>
          <w:color w:val="000000" w:themeColor="text1"/>
        </w:rPr>
        <w:t xml:space="preserve">from </w:t>
      </w:r>
      <w:r w:rsidR="00E91EA3" w:rsidRPr="003A137D">
        <w:rPr>
          <w:color w:val="000000" w:themeColor="text1"/>
        </w:rPr>
        <w:t xml:space="preserve">these </w:t>
      </w:r>
      <w:del w:id="2538" w:author="Ruijie Xu" w:date="2022-01-28T14:08:00Z">
        <w:r w:rsidR="00E91EA3" w:rsidRPr="003A137D" w:rsidDel="00DA4B29">
          <w:rPr>
            <w:color w:val="000000" w:themeColor="text1"/>
          </w:rPr>
          <w:delText>analyses</w:delText>
        </w:r>
        <w:r w:rsidR="00AF0037" w:rsidRPr="003A137D" w:rsidDel="00DA4B29">
          <w:rPr>
            <w:color w:val="000000" w:themeColor="text1"/>
          </w:rPr>
          <w:delText xml:space="preserve"> </w:delText>
        </w:r>
      </w:del>
      <w:ins w:id="2539" w:author="Ruijie Xu" w:date="2022-01-28T14:08:00Z">
        <w:r w:rsidR="00DA4B29" w:rsidRPr="003A137D">
          <w:rPr>
            <w:color w:val="000000" w:themeColor="text1"/>
          </w:rPr>
          <w:t>diffe</w:t>
        </w:r>
      </w:ins>
      <w:ins w:id="2540" w:author="Ruijie Xu" w:date="2022-01-28T14:11:00Z">
        <w:r w:rsidR="00F81854" w:rsidRPr="003A137D">
          <w:rPr>
            <w:color w:val="000000" w:themeColor="text1"/>
          </w:rPr>
          <w:t>rences</w:t>
        </w:r>
      </w:ins>
      <w:ins w:id="2541" w:author="Ruijie Xu" w:date="2022-01-28T14:08:00Z">
        <w:r w:rsidR="00DA4B29" w:rsidRPr="003A137D">
          <w:rPr>
            <w:color w:val="000000" w:themeColor="text1"/>
          </w:rPr>
          <w:t xml:space="preserve"> </w:t>
        </w:r>
      </w:ins>
      <w:r w:rsidR="00AF0037" w:rsidRPr="003A137D">
        <w:rPr>
          <w:color w:val="000000" w:themeColor="text1"/>
        </w:rPr>
        <w:t>have been understudied</w:t>
      </w:r>
      <w:r w:rsidR="00366132" w:rsidRPr="003A137D">
        <w:rPr>
          <w:color w:val="000000" w:themeColor="text1"/>
        </w:rPr>
        <w:t xml:space="preserve">; </w:t>
      </w:r>
      <w:r w:rsidR="00E91EA3" w:rsidRPr="003A137D">
        <w:rPr>
          <w:color w:val="000000" w:themeColor="text1"/>
        </w:rPr>
        <w:t>t</w:t>
      </w:r>
      <w:r w:rsidRPr="003A137D">
        <w:rPr>
          <w:color w:val="000000" w:themeColor="text1"/>
        </w:rPr>
        <w:t xml:space="preserve">herefore, it is crucial to </w:t>
      </w:r>
      <w:ins w:id="2542" w:author="Ruijie Xu" w:date="2022-01-28T14:11:00Z">
        <w:r w:rsidR="005F4BB6" w:rsidRPr="003A137D">
          <w:rPr>
            <w:color w:val="000000" w:themeColor="text1"/>
          </w:rPr>
          <w:t>demonstrate the</w:t>
        </w:r>
      </w:ins>
      <w:ins w:id="2543" w:author="Liliana Salvador" w:date="2022-02-26T19:48:00Z">
        <w:r w:rsidR="004B4B3C">
          <w:rPr>
            <w:color w:val="000000" w:themeColor="text1"/>
          </w:rPr>
          <w:t xml:space="preserve"> effect of the</w:t>
        </w:r>
      </w:ins>
      <w:ins w:id="2544" w:author="Ruijie Xu" w:date="2022-01-28T14:11:00Z">
        <w:r w:rsidR="005F4BB6" w:rsidRPr="003A137D">
          <w:rPr>
            <w:color w:val="000000" w:themeColor="text1"/>
          </w:rPr>
          <w:t>se biases with real biological data</w:t>
        </w:r>
      </w:ins>
      <w:ins w:id="2545" w:author="Ruijie Xu" w:date="2022-01-28T14:12:00Z">
        <w:r w:rsidR="00057AD3" w:rsidRPr="003A137D">
          <w:rPr>
            <w:color w:val="000000" w:themeColor="text1"/>
          </w:rPr>
          <w:t>,</w:t>
        </w:r>
      </w:ins>
      <w:ins w:id="2546" w:author="Ruijie Xu" w:date="2022-01-28T14:11:00Z">
        <w:r w:rsidR="005F4BB6" w:rsidRPr="003A137D">
          <w:rPr>
            <w:color w:val="000000" w:themeColor="text1"/>
          </w:rPr>
          <w:t xml:space="preserve"> to </w:t>
        </w:r>
      </w:ins>
      <w:r w:rsidRPr="003A137D">
        <w:rPr>
          <w:color w:val="000000" w:themeColor="text1"/>
        </w:rPr>
        <w:t xml:space="preserve">raise awareness </w:t>
      </w:r>
      <w:r w:rsidR="0031189D" w:rsidRPr="003A137D">
        <w:rPr>
          <w:color w:val="000000" w:themeColor="text1"/>
        </w:rPr>
        <w:t xml:space="preserve">for </w:t>
      </w:r>
      <w:r w:rsidR="00D40405" w:rsidRPr="003A137D">
        <w:rPr>
          <w:color w:val="000000" w:themeColor="text1"/>
        </w:rPr>
        <w:t>their existence</w:t>
      </w:r>
      <w:ins w:id="2547" w:author="Ruijie Xu" w:date="2022-01-28T14:12:00Z">
        <w:del w:id="2548" w:author="Liliana Salvador" w:date="2022-02-26T19:48:00Z">
          <w:r w:rsidR="00B22286" w:rsidRPr="003A137D" w:rsidDel="004B4B3C">
            <w:rPr>
              <w:color w:val="000000" w:themeColor="text1"/>
            </w:rPr>
            <w:delText>s</w:delText>
          </w:r>
        </w:del>
      </w:ins>
      <w:r w:rsidR="0031189D" w:rsidRPr="003A137D">
        <w:rPr>
          <w:color w:val="000000" w:themeColor="text1"/>
        </w:rPr>
        <w:t xml:space="preserve"> </w:t>
      </w:r>
      <w:r w:rsidRPr="003A137D">
        <w:rPr>
          <w:color w:val="000000" w:themeColor="text1"/>
        </w:rPr>
        <w:t xml:space="preserve">and </w:t>
      </w:r>
      <w:del w:id="2549" w:author="Ruijie Xu" w:date="2022-01-28T14:12:00Z">
        <w:r w:rsidR="00D40405" w:rsidRPr="003A137D" w:rsidDel="00F1531E">
          <w:rPr>
            <w:color w:val="000000" w:themeColor="text1"/>
          </w:rPr>
          <w:delText xml:space="preserve">for </w:delText>
        </w:r>
      </w:del>
      <w:ins w:id="2550" w:author="Ruijie Xu" w:date="2022-01-28T14:12:00Z">
        <w:del w:id="2551"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2552" w:author="Ruijie Xu" w:date="2022-01-30T14:13:00Z">
        <w:r w:rsidR="00D40405" w:rsidRPr="003A137D" w:rsidDel="00851952">
          <w:rPr>
            <w:color w:val="000000" w:themeColor="text1"/>
          </w:rPr>
          <w:delText>the</w:delText>
        </w:r>
      </w:del>
      <w:r w:rsidRPr="003A137D">
        <w:rPr>
          <w:color w:val="000000" w:themeColor="text1"/>
        </w:rPr>
        <w:t xml:space="preserve"> factors that </w:t>
      </w:r>
      <w:r w:rsidR="00D40405" w:rsidRPr="003A137D">
        <w:rPr>
          <w:color w:val="000000" w:themeColor="text1"/>
        </w:rPr>
        <w:t>lead to</w:t>
      </w:r>
      <w:r w:rsidRPr="003A137D">
        <w:rPr>
          <w:color w:val="000000" w:themeColor="text1"/>
        </w:rPr>
        <w:t xml:space="preserve"> </w:t>
      </w:r>
      <w:ins w:id="2553" w:author="Ruijie Xu" w:date="2022-01-30T14:13:00Z">
        <w:del w:id="2554" w:author="Liliana Salvador" w:date="2022-02-26T19:49:00Z">
          <w:r w:rsidR="00851952" w:rsidRPr="003A137D" w:rsidDel="004B4B3C">
            <w:rPr>
              <w:color w:val="000000" w:themeColor="text1"/>
            </w:rPr>
            <w:delText xml:space="preserve">the </w:delText>
          </w:r>
        </w:del>
      </w:ins>
      <w:r w:rsidRPr="003A137D">
        <w:rPr>
          <w:color w:val="000000" w:themeColor="text1"/>
        </w:rPr>
        <w:t>incorrect biological conclusions</w:t>
      </w:r>
      <w:ins w:id="2555" w:author="Ruijie Xu" w:date="2022-01-28T14:12:00Z">
        <w:r w:rsidR="00F1531E" w:rsidRPr="003A137D">
          <w:rPr>
            <w:color w:val="000000" w:themeColor="text1"/>
          </w:rPr>
          <w:t xml:space="preserve"> in a metagenomics study</w:t>
        </w:r>
      </w:ins>
      <w:r w:rsidRPr="003A137D">
        <w:rPr>
          <w:color w:val="000000" w:themeColor="text1"/>
        </w:rPr>
        <w:t xml:space="preserve">. </w:t>
      </w:r>
    </w:p>
    <w:p w14:paraId="13284C90" w14:textId="77777777" w:rsidR="004B4B3C" w:rsidRPr="003A137D" w:rsidRDefault="004B4B3C" w:rsidP="0046408A">
      <w:pPr>
        <w:spacing w:line="480" w:lineRule="auto"/>
        <w:ind w:right="480" w:firstLine="720"/>
        <w:rPr>
          <w:color w:val="000000" w:themeColor="text1"/>
        </w:rPr>
      </w:pPr>
    </w:p>
    <w:p w14:paraId="43706948" w14:textId="0C9E393A" w:rsidR="00692C29" w:rsidRPr="003A137D" w:rsidRDefault="00D82CA4" w:rsidP="0046408A">
      <w:pPr>
        <w:spacing w:line="480" w:lineRule="auto"/>
        <w:rPr>
          <w:color w:val="000000" w:themeColor="text1"/>
        </w:rPr>
      </w:pPr>
      <w:ins w:id="2556" w:author="Ruijie Xu" w:date="2022-01-30T12:36:00Z">
        <w:r w:rsidRPr="003A137D">
          <w:rPr>
            <w:b/>
            <w:bCs/>
            <w:color w:val="000000" w:themeColor="text1"/>
          </w:rPr>
          <w:t xml:space="preserve">Biases </w:t>
        </w:r>
      </w:ins>
      <w:ins w:id="2557" w:author="Liliana Salvador" w:date="2022-02-26T19:49:00Z">
        <w:r w:rsidR="004B4B3C">
          <w:rPr>
            <w:b/>
            <w:bCs/>
            <w:color w:val="000000" w:themeColor="text1"/>
          </w:rPr>
          <w:t>i</w:t>
        </w:r>
      </w:ins>
      <w:ins w:id="2558" w:author="Ruijie Xu" w:date="2022-01-30T12:36:00Z">
        <w:del w:id="2559" w:author="Liliana Salvador" w:date="2022-02-26T19:49:00Z">
          <w:r w:rsidRPr="003A137D" w:rsidDel="004B4B3C">
            <w:rPr>
              <w:b/>
              <w:bCs/>
              <w:color w:val="000000" w:themeColor="text1"/>
            </w:rPr>
            <w:delText>I</w:delText>
          </w:r>
        </w:del>
        <w:r w:rsidRPr="003A137D">
          <w:rPr>
            <w:b/>
            <w:bCs/>
            <w:color w:val="000000" w:themeColor="text1"/>
          </w:rPr>
          <w:t>ntrod</w:t>
        </w:r>
      </w:ins>
      <w:ins w:id="2560" w:author="Ruijie Xu" w:date="2022-01-30T14:13:00Z">
        <w:r w:rsidR="00851952" w:rsidRPr="003A137D">
          <w:rPr>
            <w:b/>
            <w:bCs/>
            <w:color w:val="000000" w:themeColor="text1"/>
          </w:rPr>
          <w:t>u</w:t>
        </w:r>
      </w:ins>
      <w:ins w:id="2561" w:author="Ruijie Xu" w:date="2022-01-30T12:36:00Z">
        <w:r w:rsidRPr="003A137D">
          <w:rPr>
            <w:b/>
            <w:bCs/>
            <w:color w:val="000000" w:themeColor="text1"/>
          </w:rPr>
          <w:t xml:space="preserve">ced by DB </w:t>
        </w:r>
      </w:ins>
      <w:ins w:id="2562" w:author="Liliana Salvador" w:date="2022-02-26T19:49:00Z">
        <w:r w:rsidR="004B4B3C">
          <w:rPr>
            <w:b/>
            <w:bCs/>
            <w:color w:val="000000" w:themeColor="text1"/>
          </w:rPr>
          <w:t>s</w:t>
        </w:r>
      </w:ins>
      <w:ins w:id="2563" w:author="Ruijie Xu" w:date="2022-01-30T12:36:00Z">
        <w:del w:id="2564"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2565"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033B6C4F" w:rsidR="00234370" w:rsidDel="003E13CF" w:rsidRDefault="00234370" w:rsidP="00271EA9">
      <w:pPr>
        <w:spacing w:line="480" w:lineRule="auto"/>
        <w:rPr>
          <w:del w:id="2566"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2567" w:author="Liliana Salvador" w:date="2022-02-26T19:51:00Z">
        <w:r w:rsidR="00366132" w:rsidRPr="003A137D" w:rsidDel="004B4B3C">
          <w:rPr>
            <w:color w:val="000000" w:themeColor="text1"/>
          </w:rPr>
          <w:delText>s</w:delText>
        </w:r>
      </w:del>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w:t>
      </w:r>
      <w:r w:rsidRPr="003A137D">
        <w:rPr>
          <w:color w:val="000000" w:themeColor="text1"/>
        </w:rPr>
        <w:lastRenderedPageBreak/>
        <w:t xml:space="preserve">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2568"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2569"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2570" w:author="Ruijie Xu" w:date="2022-01-28T14:16:00Z">
        <w:r w:rsidRPr="003A137D" w:rsidDel="00AE61DD">
          <w:rPr>
            <w:color w:val="000000" w:themeColor="text1"/>
          </w:rPr>
          <w:delText>down-sampled</w:delText>
        </w:r>
      </w:del>
      <w:ins w:id="2571"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2572" w:author="Ruijie Xu" w:date="2022-01-28T14:16:00Z">
        <w:r w:rsidRPr="003A137D" w:rsidDel="00331DC5">
          <w:rPr>
            <w:color w:val="000000" w:themeColor="text1"/>
          </w:rPr>
          <w:delText>RAM</w:delText>
        </w:r>
      </w:del>
      <w:ins w:id="2573" w:author="Ruijie Xu" w:date="2022-01-28T14:16:00Z">
        <w:r w:rsidR="00331DC5" w:rsidRPr="003A137D">
          <w:rPr>
            <w:color w:val="000000" w:themeColor="text1"/>
          </w:rPr>
          <w:t>RAM</w:t>
        </w:r>
      </w:ins>
      <w:del w:id="2574" w:author="Ruijie Xu" w:date="2022-01-28T14:16:00Z">
        <w:r w:rsidRPr="003A137D" w:rsidDel="00331DC5">
          <w:rPr>
            <w:color w:val="000000" w:themeColor="text1"/>
          </w:rPr>
          <w:delText xml:space="preserve"> </w:delText>
        </w:r>
      </w:del>
      <w:ins w:id="2575"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r w:rsidRPr="003A137D">
        <w:rPr>
          <w:color w:val="000000" w:themeColor="text1"/>
        </w:rPr>
        <w:t xml:space="preserve">This </w:t>
      </w:r>
      <w:r w:rsidR="00FE5C5D" w:rsidRPr="003A137D">
        <w:rPr>
          <w:color w:val="000000" w:themeColor="text1"/>
        </w:rPr>
        <w:t>DB</w:t>
      </w:r>
      <w:r w:rsidRPr="003A137D">
        <w:rPr>
          <w:color w:val="000000" w:themeColor="text1"/>
        </w:rPr>
        <w:t xml:space="preserve"> </w:t>
      </w:r>
      <w:r w:rsidR="00D40405" w:rsidRPr="003A137D">
        <w:rPr>
          <w:color w:val="000000" w:themeColor="text1"/>
        </w:rPr>
        <w:t xml:space="preserve">is </w:t>
      </w:r>
      <w:r w:rsidRPr="003A137D">
        <w:rPr>
          <w:color w:val="000000" w:themeColor="text1"/>
        </w:rPr>
        <w:t xml:space="preserve">built with all libraries included within the standard Kraken2 </w:t>
      </w:r>
      <w:r w:rsidR="00FE5C5D" w:rsidRPr="003A137D">
        <w:rPr>
          <w:color w:val="000000" w:themeColor="text1"/>
        </w:rPr>
        <w:t>DB</w:t>
      </w:r>
      <w:r w:rsidRPr="003A137D">
        <w:rPr>
          <w:color w:val="000000" w:themeColor="text1"/>
        </w:rPr>
        <w:t xml:space="preserve">s </w:t>
      </w:r>
      <w:commentRangeStart w:id="2576"/>
      <w:r w:rsidRPr="003A137D">
        <w:rPr>
          <w:color w:val="000000" w:themeColor="text1"/>
        </w:rPr>
        <w:t xml:space="preserve">but </w:t>
      </w:r>
      <w:ins w:id="2577" w:author="Liliana Salvador" w:date="2022-02-26T19:50:00Z">
        <w:r w:rsidR="004B4B3C">
          <w:rPr>
            <w:color w:val="000000" w:themeColor="text1"/>
          </w:rPr>
          <w:t xml:space="preserve">it </w:t>
        </w:r>
      </w:ins>
      <w:r w:rsidRPr="003A137D">
        <w:rPr>
          <w:color w:val="000000" w:themeColor="text1"/>
        </w:rPr>
        <w:t xml:space="preserve">down samples </w:t>
      </w:r>
      <w:del w:id="2578"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ins w:id="2579" w:author="Ruijie Xu" w:date="2022-01-30T14:14:00Z">
        <w:r w:rsidR="00711005" w:rsidRPr="003A137D">
          <w:rPr>
            <w:color w:val="000000" w:themeColor="text1"/>
          </w:rPr>
          <w:t>the size of the</w:t>
        </w:r>
      </w:ins>
      <w:r w:rsidRPr="003A137D">
        <w:rPr>
          <w:color w:val="000000" w:themeColor="text1"/>
        </w:rPr>
        <w:t xml:space="preserve"> sequences </w:t>
      </w:r>
      <w:ins w:id="2580" w:author="Ruijie Xu" w:date="2022-01-30T14:14:00Z">
        <w:r w:rsidR="00711005" w:rsidRPr="003A137D">
          <w:rPr>
            <w:color w:val="000000" w:themeColor="text1"/>
          </w:rPr>
          <w:t xml:space="preserve">included </w:t>
        </w:r>
      </w:ins>
      <w:r w:rsidRPr="003A137D">
        <w:rPr>
          <w:color w:val="000000" w:themeColor="text1"/>
        </w:rPr>
        <w:t>using a hash function</w:t>
      </w:r>
      <w:commentRangeEnd w:id="2576"/>
      <w:r w:rsidR="004B4B3C">
        <w:rPr>
          <w:rStyle w:val="CommentReference"/>
        </w:rPr>
        <w:commentReference w:id="2576"/>
      </w:r>
      <w:r w:rsidRPr="003A137D">
        <w:rPr>
          <w:color w:val="000000" w:themeColor="text1"/>
        </w:rPr>
        <w:t xml:space="preserve">. </w:t>
      </w:r>
      <w:r w:rsidR="00E31C9C" w:rsidRPr="003A137D">
        <w:rPr>
          <w:color w:val="000000" w:themeColor="text1"/>
        </w:rPr>
        <w:t>There were also multiple versions of Kraken2’s DBs provided by the science community that can be easily downloaded</w:t>
      </w:r>
      <w:ins w:id="2581" w:author="Ruijie Xu" w:date="2022-01-28T14:16:00Z">
        <w:r w:rsidR="00E11384" w:rsidRPr="003A137D">
          <w:rPr>
            <w:color w:val="000000" w:themeColor="text1"/>
          </w:rPr>
          <w:t xml:space="preserve"> and </w:t>
        </w:r>
        <w:r w:rsidR="00743BDB" w:rsidRPr="003A137D">
          <w:rPr>
            <w:color w:val="000000" w:themeColor="text1"/>
          </w:rPr>
          <w:t>updated freq</w:t>
        </w:r>
      </w:ins>
      <w:ins w:id="2582" w:author="Ruijie Xu" w:date="2022-01-28T14:17:00Z">
        <w:r w:rsidR="00743BDB" w:rsidRPr="003A137D">
          <w:rPr>
            <w:color w:val="000000" w:themeColor="text1"/>
          </w:rPr>
          <w:t>uently</w:t>
        </w:r>
      </w:ins>
      <w:r w:rsidR="00E31C9C" w:rsidRPr="003A137D">
        <w:rPr>
          <w:color w:val="000000" w:themeColor="text1"/>
        </w:rPr>
        <w:t xml:space="preserve">. For example, </w:t>
      </w:r>
      <w:ins w:id="2583" w:author="Ruijie Xu" w:date="2022-01-28T14:17:00Z">
        <w:r w:rsidR="00361AB1" w:rsidRPr="003A137D">
          <w:rPr>
            <w:color w:val="000000" w:themeColor="text1"/>
          </w:rPr>
          <w:t xml:space="preserve">the </w:t>
        </w:r>
      </w:ins>
      <w:ins w:id="2584" w:author="Ruijie Xu" w:date="2022-01-28T14:18:00Z">
        <w:r w:rsidR="00361AB1" w:rsidRPr="003A137D">
          <w:rPr>
            <w:color w:val="000000" w:themeColor="text1"/>
          </w:rPr>
          <w:t>Langmead lab buil</w:t>
        </w:r>
      </w:ins>
      <w:ins w:id="2585" w:author="Ruijie Xu" w:date="2022-01-30T14:15:00Z">
        <w:r w:rsidR="00711005" w:rsidRPr="003A137D">
          <w:rPr>
            <w:color w:val="000000" w:themeColor="text1"/>
          </w:rPr>
          <w:t>ds</w:t>
        </w:r>
      </w:ins>
      <w:ins w:id="2586" w:author="Ruijie Xu" w:date="2022-01-28T14:19:00Z">
        <w:r w:rsidR="00361AB1" w:rsidRPr="003A137D">
          <w:rPr>
            <w:color w:val="000000" w:themeColor="text1"/>
          </w:rPr>
          <w:t xml:space="preserve"> </w:t>
        </w:r>
      </w:ins>
      <w:ins w:id="2587" w:author="Ruijie Xu" w:date="2022-01-28T14:18:00Z">
        <w:r w:rsidR="00361AB1" w:rsidRPr="003A137D">
          <w:rPr>
            <w:color w:val="000000" w:themeColor="text1"/>
          </w:rPr>
          <w:t xml:space="preserve">the most recent version of Kraken2’s standard database </w:t>
        </w:r>
      </w:ins>
      <w:ins w:id="2588"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2589" w:author="Ruijie Xu" w:date="2022-01-28T14:20:00Z">
        <w:r w:rsidR="00361AB1" w:rsidRPr="003A137D">
          <w:rPr>
            <w:color w:val="000000" w:themeColor="text1"/>
          </w:rPr>
          <w:t xml:space="preserve">routinely. In addition, the Loman lab </w:t>
        </w:r>
      </w:ins>
      <w:ins w:id="2590" w:author="Ruijie Xu" w:date="2022-01-28T14:22:00Z">
        <w:r w:rsidR="00D42670" w:rsidRPr="003A137D">
          <w:rPr>
            <w:color w:val="000000" w:themeColor="text1"/>
          </w:rPr>
          <w:t xml:space="preserve">has </w:t>
        </w:r>
      </w:ins>
      <w:ins w:id="2591" w:author="Ruijie Xu" w:date="2022-01-28T14:20:00Z">
        <w:r w:rsidR="00361AB1" w:rsidRPr="003A137D">
          <w:rPr>
            <w:color w:val="000000" w:themeColor="text1"/>
          </w:rPr>
          <w:t>buil</w:t>
        </w:r>
      </w:ins>
      <w:ins w:id="2592" w:author="Ruijie Xu" w:date="2022-01-28T14:21:00Z">
        <w:r w:rsidR="00D42670" w:rsidRPr="003A137D">
          <w:rPr>
            <w:color w:val="000000" w:themeColor="text1"/>
          </w:rPr>
          <w:t>t</w:t>
        </w:r>
      </w:ins>
      <w:ins w:id="2593" w:author="Ruijie Xu" w:date="2022-01-28T14:20:00Z">
        <w:r w:rsidR="00361AB1" w:rsidRPr="003A137D">
          <w:rPr>
            <w:color w:val="000000" w:themeColor="text1"/>
          </w:rPr>
          <w:t xml:space="preserve"> </w:t>
        </w:r>
      </w:ins>
      <w:ins w:id="2594" w:author="Ruijie Xu" w:date="2022-01-28T14:22:00Z">
        <w:r w:rsidR="00CA640D" w:rsidRPr="003A137D">
          <w:rPr>
            <w:color w:val="000000" w:themeColor="text1"/>
          </w:rPr>
          <w:t xml:space="preserve">a </w:t>
        </w:r>
      </w:ins>
      <w:ins w:id="2595" w:author="Ruijie Xu" w:date="2022-01-28T14:20:00Z">
        <w:r w:rsidR="00361AB1" w:rsidRPr="003A137D">
          <w:rPr>
            <w:color w:val="000000" w:themeColor="text1"/>
          </w:rPr>
          <w:t>Kraken2</w:t>
        </w:r>
      </w:ins>
      <w:ins w:id="2596" w:author="Ruijie Xu" w:date="2022-01-28T14:22:00Z">
        <w:r w:rsidR="00CA640D" w:rsidRPr="003A137D">
          <w:rPr>
            <w:color w:val="000000" w:themeColor="text1"/>
          </w:rPr>
          <w:t xml:space="preserve"> DB</w:t>
        </w:r>
      </w:ins>
      <w:ins w:id="2597" w:author="Ruijie Xu" w:date="2022-01-28T14:20:00Z">
        <w:r w:rsidR="00361AB1" w:rsidRPr="003A137D">
          <w:rPr>
            <w:color w:val="000000" w:themeColor="text1"/>
          </w:rPr>
          <w:t xml:space="preserve"> w</w:t>
        </w:r>
      </w:ins>
      <w:ins w:id="2598" w:author="Ruijie Xu" w:date="2022-01-28T14:21:00Z">
        <w:r w:rsidR="00361AB1" w:rsidRPr="003A137D">
          <w:rPr>
            <w:color w:val="000000" w:themeColor="text1"/>
          </w:rPr>
          <w:t xml:space="preserve">ith the inclusion of </w:t>
        </w:r>
        <w:del w:id="2599" w:author="Liliana Salvador" w:date="2022-02-26T19:53:00Z">
          <w:r w:rsidR="00361AB1" w:rsidRPr="003A137D" w:rsidDel="004B4B3C">
            <w:rPr>
              <w:color w:val="000000" w:themeColor="text1"/>
            </w:rPr>
            <w:delText xml:space="preserve">the </w:delText>
          </w:r>
        </w:del>
        <w:r w:rsidR="00361AB1" w:rsidRPr="003A137D">
          <w:rPr>
            <w:color w:val="000000" w:themeColor="text1"/>
          </w:rPr>
          <w:t xml:space="preserve">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2600" w:author="Ruijie Xu" w:date="2022-01-28T14:17:00Z">
        <w:r w:rsidR="00361AB1" w:rsidRPr="003A137D">
          <w:rPr>
            <w:color w:val="000000" w:themeColor="text1"/>
          </w:rPr>
          <w:t xml:space="preserve"> </w:t>
        </w:r>
      </w:ins>
      <w:ins w:id="2601" w:author="Ruijie Xu" w:date="2022-01-28T14:22:00Z">
        <w:r w:rsidR="00580E1E" w:rsidRPr="003A137D">
          <w:rPr>
            <w:color w:val="000000" w:themeColor="text1"/>
          </w:rPr>
          <w:t xml:space="preserve">Both of these two Kraken2 </w:t>
        </w:r>
        <w:del w:id="2602" w:author="Liliana Salvador" w:date="2022-02-26T19:53:00Z">
          <w:r w:rsidR="00580E1E" w:rsidRPr="003A137D" w:rsidDel="004B4B3C">
            <w:rPr>
              <w:color w:val="000000" w:themeColor="text1"/>
            </w:rPr>
            <w:delText>database</w:delText>
          </w:r>
        </w:del>
      </w:ins>
      <w:ins w:id="2603" w:author="Liliana Salvador" w:date="2022-02-26T19:53:00Z">
        <w:r w:rsidR="004B4B3C">
          <w:rPr>
            <w:color w:val="000000" w:themeColor="text1"/>
          </w:rPr>
          <w:t>DBs</w:t>
        </w:r>
      </w:ins>
      <w:ins w:id="2604" w:author="Ruijie Xu" w:date="2022-01-28T14:22:00Z">
        <w:r w:rsidR="00580E1E" w:rsidRPr="003A137D">
          <w:rPr>
            <w:color w:val="000000" w:themeColor="text1"/>
          </w:rPr>
          <w:t xml:space="preserve"> </w:t>
        </w:r>
        <w:del w:id="2605" w:author="Liliana Salvador" w:date="2022-02-26T19:53:00Z">
          <w:r w:rsidR="00580E1E" w:rsidRPr="003A137D" w:rsidDel="004B4B3C">
            <w:rPr>
              <w:color w:val="000000" w:themeColor="text1"/>
            </w:rPr>
            <w:delText>were</w:delText>
          </w:r>
        </w:del>
      </w:ins>
      <w:ins w:id="2606" w:author="Liliana Salvador" w:date="2022-02-26T19:53:00Z">
        <w:r w:rsidR="004B4B3C">
          <w:rPr>
            <w:color w:val="000000" w:themeColor="text1"/>
          </w:rPr>
          <w:t>are</w:t>
        </w:r>
      </w:ins>
      <w:ins w:id="2607" w:author="Ruijie Xu" w:date="2022-01-28T14:22:00Z">
        <w:r w:rsidR="00580E1E" w:rsidRPr="003A137D">
          <w:rPr>
            <w:color w:val="000000" w:themeColor="text1"/>
          </w:rPr>
          <w:t xml:space="preserve"> </w:t>
        </w:r>
      </w:ins>
      <w:ins w:id="2608" w:author="Liliana Salvador" w:date="2022-02-26T19:53:00Z">
        <w:r w:rsidR="004B4B3C">
          <w:rPr>
            <w:color w:val="000000" w:themeColor="text1"/>
          </w:rPr>
          <w:t xml:space="preserve">freely </w:t>
        </w:r>
      </w:ins>
      <w:ins w:id="2609" w:author="Ruijie Xu" w:date="2022-01-28T14:22:00Z">
        <w:r w:rsidR="00580E1E" w:rsidRPr="003A137D">
          <w:rPr>
            <w:color w:val="000000" w:themeColor="text1"/>
          </w:rPr>
          <w:t xml:space="preserve">available </w:t>
        </w:r>
        <w:del w:id="2610" w:author="Liliana Salvador" w:date="2022-02-26T19:53:00Z">
          <w:r w:rsidR="00580E1E" w:rsidRPr="003A137D" w:rsidDel="004B4B3C">
            <w:rPr>
              <w:color w:val="000000" w:themeColor="text1"/>
            </w:rPr>
            <w:delText xml:space="preserve">freely </w:delText>
          </w:r>
        </w:del>
        <w:r w:rsidR="00580E1E" w:rsidRPr="003A137D">
          <w:rPr>
            <w:color w:val="000000" w:themeColor="text1"/>
          </w:rPr>
          <w:t>to use online</w:t>
        </w:r>
      </w:ins>
      <w:ins w:id="2611" w:author="Ruijie Xu" w:date="2022-01-28T14:23:00Z">
        <w:r w:rsidR="00580E1E" w:rsidRPr="003A137D">
          <w:rPr>
            <w:color w:val="000000" w:themeColor="text1"/>
          </w:rPr>
          <w:t xml:space="preserve">, </w:t>
        </w:r>
        <w:del w:id="2612" w:author="Liliana Salvador" w:date="2022-02-26T19:53:00Z">
          <w:r w:rsidR="00580E1E" w:rsidRPr="003A137D" w:rsidDel="004B4B3C">
            <w:rPr>
              <w:color w:val="000000" w:themeColor="text1"/>
            </w:rPr>
            <w:delText xml:space="preserve">and </w:delText>
          </w:r>
        </w:del>
        <w:r w:rsidR="00580E1E" w:rsidRPr="003A137D">
          <w:rPr>
            <w:color w:val="000000" w:themeColor="text1"/>
          </w:rPr>
          <w:t>replacing the workload of building a database from scratch. However, all three databases mentioned above</w:t>
        </w:r>
        <w:del w:id="2613"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2614" w:author="Liliana Salvador" w:date="2022-02-26T19:54:00Z">
        <w:r w:rsidR="004B4B3C">
          <w:rPr>
            <w:color w:val="000000" w:themeColor="text1"/>
          </w:rPr>
          <w:t xml:space="preserve">the </w:t>
        </w:r>
      </w:ins>
      <w:ins w:id="2615" w:author="Ruijie Xu" w:date="2022-01-28T14:24:00Z">
        <w:r w:rsidR="00580E1E" w:rsidRPr="003A137D">
          <w:rPr>
            <w:color w:val="000000" w:themeColor="text1"/>
          </w:rPr>
          <w:t xml:space="preserve">human genome as the only Eukaryotic genome in the database, which </w:t>
        </w:r>
        <w:del w:id="2616" w:author="Liliana Salvador" w:date="2022-02-26T19:54:00Z">
          <w:r w:rsidR="00580E1E" w:rsidRPr="003A137D" w:rsidDel="004B4B3C">
            <w:rPr>
              <w:color w:val="000000" w:themeColor="text1"/>
            </w:rPr>
            <w:delText>are</w:delText>
          </w:r>
        </w:del>
      </w:ins>
      <w:ins w:id="2617" w:author="Liliana Salvador" w:date="2022-02-26T19:54:00Z">
        <w:r w:rsidR="004B4B3C">
          <w:rPr>
            <w:color w:val="000000" w:themeColor="text1"/>
          </w:rPr>
          <w:t>is</w:t>
        </w:r>
      </w:ins>
      <w:ins w:id="2618" w:author="Ruijie Xu" w:date="2022-01-28T14:24:00Z">
        <w:r w:rsidR="00580E1E" w:rsidRPr="003A137D">
          <w:rPr>
            <w:color w:val="000000" w:themeColor="text1"/>
          </w:rPr>
          <w:t xml:space="preserve"> not the host of our dataset. </w:t>
        </w:r>
      </w:ins>
      <w:ins w:id="2619" w:author="Ruijie Xu" w:date="2022-01-28T14:25:00Z">
        <w:r w:rsidR="00580E1E" w:rsidRPr="003A137D">
          <w:rPr>
            <w:color w:val="000000" w:themeColor="text1"/>
          </w:rPr>
          <w:t xml:space="preserve">The biases introduced from host genomes included in the </w:t>
        </w:r>
        <w:del w:id="2620" w:author="Liliana Salvador" w:date="2022-02-26T19:54:00Z">
          <w:r w:rsidR="00580E1E" w:rsidRPr="003A137D" w:rsidDel="004B4B3C">
            <w:rPr>
              <w:color w:val="000000" w:themeColor="text1"/>
            </w:rPr>
            <w:delText>database</w:delText>
          </w:r>
        </w:del>
      </w:ins>
      <w:ins w:id="2621" w:author="Liliana Salvador" w:date="2022-02-26T19:54:00Z">
        <w:r w:rsidR="004B4B3C">
          <w:rPr>
            <w:color w:val="000000" w:themeColor="text1"/>
          </w:rPr>
          <w:t>DB</w:t>
        </w:r>
      </w:ins>
      <w:ins w:id="2622" w:author="Ruijie Xu" w:date="2022-01-28T14:25:00Z">
        <w:r w:rsidR="00580E1E" w:rsidRPr="003A137D">
          <w:rPr>
            <w:color w:val="000000" w:themeColor="text1"/>
          </w:rPr>
          <w:t xml:space="preserve"> for metagenomics analysis ha</w:t>
        </w:r>
      </w:ins>
      <w:ins w:id="2623" w:author="Liliana Salvador" w:date="2022-02-26T19:54:00Z">
        <w:r w:rsidR="004B4B3C">
          <w:rPr>
            <w:color w:val="000000" w:themeColor="text1"/>
          </w:rPr>
          <w:t>ve</w:t>
        </w:r>
      </w:ins>
      <w:ins w:id="2624" w:author="Ruijie Xu" w:date="2022-01-28T14:25:00Z">
        <w:del w:id="2625"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 previously</w:t>
        </w:r>
      </w:ins>
      <w:ins w:id="2626" w:author="Ruijie Xu" w:date="2022-01-28T14:26:00Z">
        <w:r w:rsidR="00580E1E" w:rsidRPr="003A137D">
          <w:rPr>
            <w:color w:val="000000" w:themeColor="text1"/>
          </w:rPr>
          <w:t xml:space="preserve"> </w:t>
        </w:r>
      </w:ins>
      <w:ins w:id="2627" w:author="Ruijie Xu" w:date="2022-01-28T14:36:00Z">
        <w:r w:rsidR="005E1269" w:rsidRPr="003A137D">
          <w:rPr>
            <w:color w:val="000000" w:themeColor="text1"/>
          </w:rPr>
          <w:fldChar w:fldCharType="begin"/>
        </w:r>
      </w:ins>
      <w:r w:rsidR="00506F24" w:rsidRPr="003A137D">
        <w:rPr>
          <w:color w:val="000000" w:themeColor="text1"/>
        </w:rPr>
        <w:instrText xml:space="preserve"> ADDIN ZOTERO_ITEM CSL_CITATION {"citationID":"o3yQWZkx","properties":{"formattedCitation":"(Pereira-Marques {\\i{}et al.}, 2019)","plainCitation":"(Pereira-Marques et al., 2019)","noteIndex":0},"citationItems":[{"id":"y7Rngnif/3JbvBRJz","uris":["http://zotero.org/users/local/YOB362yk/items/E9KC5QJH"],"uri":["http://zotero.org/users/local/YOB362yk/items/E9KC5QJH"],"itemData":{"id":1735,"type":"article-journal","abstract":"The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2628"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2629" w:author="Ruijie Xu" w:date="2022-01-28T14:26:00Z">
        <w:r w:rsidR="00580E1E" w:rsidRPr="003A137D">
          <w:rPr>
            <w:color w:val="000000" w:themeColor="text1"/>
          </w:rPr>
          <w:t xml:space="preserve"> Therefore, we</w:t>
        </w:r>
        <w:del w:id="2630" w:author="Liliana Salvador" w:date="2022-02-26T19:54:00Z">
          <w:r w:rsidR="00580E1E" w:rsidRPr="003A137D" w:rsidDel="004B4B3C">
            <w:rPr>
              <w:color w:val="000000" w:themeColor="text1"/>
            </w:rPr>
            <w:delText xml:space="preserve"> have</w:delText>
          </w:r>
        </w:del>
        <w:r w:rsidR="00580E1E" w:rsidRPr="003A137D">
          <w:rPr>
            <w:color w:val="000000" w:themeColor="text1"/>
          </w:rPr>
          <w:t xml:space="preserve"> built a separate </w:t>
        </w:r>
        <w:del w:id="2631" w:author="Liliana Salvador" w:date="2022-02-26T19:55:00Z">
          <w:r w:rsidR="00580E1E" w:rsidRPr="003A137D" w:rsidDel="004B4B3C">
            <w:rPr>
              <w:color w:val="000000" w:themeColor="text1"/>
            </w:rPr>
            <w:delText>database</w:delText>
          </w:r>
        </w:del>
      </w:ins>
      <w:ins w:id="2632" w:author="Liliana Salvador" w:date="2022-02-26T19:55:00Z">
        <w:r w:rsidR="004B4B3C">
          <w:rPr>
            <w:color w:val="000000" w:themeColor="text1"/>
          </w:rPr>
          <w:t>DB</w:t>
        </w:r>
      </w:ins>
      <w:ins w:id="2633" w:author="Ruijie Xu" w:date="2022-01-28T14:26:00Z">
        <w:r w:rsidR="00580E1E" w:rsidRPr="003A137D">
          <w:rPr>
            <w:color w:val="000000" w:themeColor="text1"/>
          </w:rPr>
          <w:t xml:space="preserve"> </w:t>
        </w:r>
      </w:ins>
      <w:ins w:id="2634"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2635" w:author="Ruijie Xu" w:date="2022-01-28T14:26:00Z">
        <w:r w:rsidR="00580E1E" w:rsidRPr="003A137D">
          <w:rPr>
            <w:color w:val="000000" w:themeColor="text1"/>
          </w:rPr>
          <w:t>with the inclusion of the two R</w:t>
        </w:r>
      </w:ins>
      <w:ins w:id="2636" w:author="Ruijie Xu" w:date="2022-01-28T14:27:00Z">
        <w:r w:rsidR="00580E1E" w:rsidRPr="003A137D">
          <w:rPr>
            <w:color w:val="000000" w:themeColor="text1"/>
          </w:rPr>
          <w:t>attus hosts genomes</w:t>
        </w:r>
      </w:ins>
      <w:ins w:id="2637" w:author="Ruijie Xu" w:date="2022-01-28T14:28:00Z">
        <w:r w:rsidR="00501658" w:rsidRPr="003A137D">
          <w:rPr>
            <w:color w:val="000000" w:themeColor="text1"/>
          </w:rPr>
          <w:t xml:space="preserve"> on top of the standard </w:t>
        </w:r>
      </w:ins>
      <w:ins w:id="2638" w:author="Liliana Salvador" w:date="2022-02-26T19:55:00Z">
        <w:r w:rsidR="004B4B3C">
          <w:rPr>
            <w:color w:val="000000" w:themeColor="text1"/>
          </w:rPr>
          <w:t>DB</w:t>
        </w:r>
      </w:ins>
      <w:ins w:id="2639" w:author="Ruijie Xu" w:date="2022-01-28T14:28:00Z">
        <w:del w:id="2640" w:author="Liliana Salvador" w:date="2022-02-26T19:55:00Z">
          <w:r w:rsidR="00501658" w:rsidRPr="003A137D" w:rsidDel="004B4B3C">
            <w:rPr>
              <w:color w:val="000000" w:themeColor="text1"/>
            </w:rPr>
            <w:delText>database</w:delText>
          </w:r>
        </w:del>
      </w:ins>
      <w:ins w:id="2641" w:author="Ruijie Xu" w:date="2022-01-28T14:27:00Z">
        <w:del w:id="2642"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2643" w:author="Ruijie Xu" w:date="2022-01-28T14:30:00Z">
        <w:r w:rsidR="00231F8D" w:rsidRPr="003A137D">
          <w:rPr>
            <w:color w:val="000000" w:themeColor="text1"/>
          </w:rPr>
          <w:t xml:space="preserve">We found that although the number of reads classified </w:t>
        </w:r>
      </w:ins>
      <w:ins w:id="2644" w:author="Ruijie Xu" w:date="2022-01-30T14:16:00Z">
        <w:r w:rsidR="00711005" w:rsidRPr="003A137D">
          <w:rPr>
            <w:color w:val="000000" w:themeColor="text1"/>
          </w:rPr>
          <w:t xml:space="preserve">using different </w:t>
        </w:r>
        <w:del w:id="2645" w:author="Liliana Salvador" w:date="2022-02-26T19:55:00Z">
          <w:r w:rsidR="00711005" w:rsidRPr="003A137D" w:rsidDel="003E13CF">
            <w:rPr>
              <w:color w:val="000000" w:themeColor="text1"/>
            </w:rPr>
            <w:delText>databases</w:delText>
          </w:r>
        </w:del>
      </w:ins>
      <w:ins w:id="2646" w:author="Liliana Salvador" w:date="2022-02-26T19:55:00Z">
        <w:r w:rsidR="003E13CF">
          <w:rPr>
            <w:color w:val="000000" w:themeColor="text1"/>
          </w:rPr>
          <w:t>DBs</w:t>
        </w:r>
      </w:ins>
      <w:ins w:id="2647" w:author="Ruijie Xu" w:date="2022-01-30T14:16:00Z">
        <w:r w:rsidR="00711005" w:rsidRPr="003A137D">
          <w:rPr>
            <w:color w:val="000000" w:themeColor="text1"/>
          </w:rPr>
          <w:t xml:space="preserve"> </w:t>
        </w:r>
      </w:ins>
      <w:ins w:id="2648" w:author="Ruijie Xu" w:date="2022-01-28T14:31:00Z">
        <w:r w:rsidR="00231F8D" w:rsidRPr="003A137D">
          <w:rPr>
            <w:color w:val="000000" w:themeColor="text1"/>
          </w:rPr>
          <w:t>differ</w:t>
        </w:r>
        <w:del w:id="2649"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2650" w:author="Liliana Salvador" w:date="2022-02-26T19:55:00Z">
        <w:r w:rsidR="003E13CF">
          <w:rPr>
            <w:color w:val="000000" w:themeColor="text1"/>
          </w:rPr>
          <w:t xml:space="preserve"> </w:t>
        </w:r>
      </w:ins>
      <w:ins w:id="2651" w:author="Liliana Salvador" w:date="2022-02-26T19:56:00Z">
        <w:r w:rsidR="003E13CF">
          <w:rPr>
            <w:color w:val="000000" w:themeColor="text1"/>
          </w:rPr>
          <w:t>from each other</w:t>
        </w:r>
      </w:ins>
      <w:ins w:id="2652" w:author="Ruijie Xu" w:date="2022-01-28T14:31:00Z">
        <w:r w:rsidR="00231F8D" w:rsidRPr="003A137D">
          <w:rPr>
            <w:color w:val="000000" w:themeColor="text1"/>
          </w:rPr>
          <w:t xml:space="preserve">, the </w:t>
        </w:r>
      </w:ins>
      <w:ins w:id="2653" w:author="Ruijie Xu" w:date="2022-01-28T14:39:00Z">
        <w:r w:rsidR="00041873" w:rsidRPr="003A137D">
          <w:rPr>
            <w:color w:val="000000" w:themeColor="text1"/>
          </w:rPr>
          <w:t>characterization</w:t>
        </w:r>
      </w:ins>
      <w:ins w:id="2654"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2655" w:author="Ruijie Xu" w:date="2022-01-28T14:39:00Z">
        <w:del w:id="2656" w:author="Liliana Salvador" w:date="2022-02-26T19:56:00Z">
          <w:r w:rsidR="003E2F03" w:rsidRPr="003A137D" w:rsidDel="003E13CF">
            <w:rPr>
              <w:color w:val="000000" w:themeColor="text1"/>
            </w:rPr>
            <w:delText>won’t</w:delText>
          </w:r>
        </w:del>
      </w:ins>
      <w:ins w:id="2657" w:author="Liliana Salvador" w:date="2022-02-26T19:56:00Z">
        <w:r w:rsidR="003E13CF">
          <w:rPr>
            <w:color w:val="000000" w:themeColor="text1"/>
          </w:rPr>
          <w:t>will not</w:t>
        </w:r>
      </w:ins>
      <w:ins w:id="2658" w:author="Ruijie Xu" w:date="2022-01-28T14:39:00Z">
        <w:r w:rsidR="003E2F03" w:rsidRPr="003A137D">
          <w:rPr>
            <w:color w:val="000000" w:themeColor="text1"/>
          </w:rPr>
          <w:t xml:space="preserve"> be largely biased by the </w:t>
        </w:r>
      </w:ins>
      <w:ins w:id="2659" w:author="Ruijie Xu" w:date="2022-01-28T14:33:00Z">
        <w:r w:rsidR="002C6C2D" w:rsidRPr="003A137D">
          <w:rPr>
            <w:color w:val="000000" w:themeColor="text1"/>
          </w:rPr>
          <w:t>us</w:t>
        </w:r>
      </w:ins>
      <w:ins w:id="2660" w:author="Ruijie Xu" w:date="2022-01-28T14:39:00Z">
        <w:r w:rsidR="003E2F03" w:rsidRPr="003A137D">
          <w:rPr>
            <w:color w:val="000000" w:themeColor="text1"/>
          </w:rPr>
          <w:t>e</w:t>
        </w:r>
      </w:ins>
      <w:ins w:id="2661" w:author="Ruijie Xu" w:date="2022-01-28T14:33:00Z">
        <w:r w:rsidR="002C6C2D" w:rsidRPr="003A137D">
          <w:rPr>
            <w:color w:val="000000" w:themeColor="text1"/>
          </w:rPr>
          <w:t xml:space="preserve"> </w:t>
        </w:r>
      </w:ins>
      <w:ins w:id="2662" w:author="Liliana Salvador" w:date="2022-02-26T19:56:00Z">
        <w:r w:rsidR="003E13CF">
          <w:rPr>
            <w:color w:val="000000" w:themeColor="text1"/>
          </w:rPr>
          <w:t xml:space="preserve">of </w:t>
        </w:r>
      </w:ins>
      <w:ins w:id="2663" w:author="Ruijie Xu" w:date="2022-01-28T14:33:00Z">
        <w:r w:rsidR="002C6C2D" w:rsidRPr="003A137D">
          <w:rPr>
            <w:color w:val="000000" w:themeColor="text1"/>
          </w:rPr>
          <w:t xml:space="preserve">different </w:t>
        </w:r>
        <w:del w:id="2664" w:author="Liliana Salvador" w:date="2022-02-26T19:56:00Z">
          <w:r w:rsidR="002C6C2D" w:rsidRPr="003A137D" w:rsidDel="003E13CF">
            <w:rPr>
              <w:color w:val="000000" w:themeColor="text1"/>
            </w:rPr>
            <w:delText>databases</w:delText>
          </w:r>
        </w:del>
      </w:ins>
      <w:proofErr w:type="spellStart"/>
      <w:ins w:id="2665" w:author="Liliana Salvador" w:date="2022-02-26T19:56:00Z">
        <w:r w:rsidR="003E13CF">
          <w:rPr>
            <w:color w:val="000000" w:themeColor="text1"/>
          </w:rPr>
          <w:t>DBs</w:t>
        </w:r>
      </w:ins>
      <w:ins w:id="2666" w:author="Ruijie Xu" w:date="2022-01-28T14:33:00Z">
        <w:r w:rsidR="002C6C2D" w:rsidRPr="003A137D">
          <w:rPr>
            <w:color w:val="000000" w:themeColor="text1"/>
          </w:rPr>
          <w:t>.</w:t>
        </w:r>
        <w:proofErr w:type="spellEnd"/>
        <w:r w:rsidR="002C6C2D" w:rsidRPr="003A137D">
          <w:rPr>
            <w:color w:val="000000" w:themeColor="text1"/>
          </w:rPr>
          <w:t xml:space="preserve"> </w:t>
        </w:r>
      </w:ins>
      <w:ins w:id="2667" w:author="Ruijie Xu" w:date="2022-01-28T14:39:00Z">
        <w:r w:rsidR="00346254" w:rsidRPr="003A137D">
          <w:rPr>
            <w:color w:val="000000" w:themeColor="text1"/>
          </w:rPr>
          <w:t>I</w:t>
        </w:r>
      </w:ins>
      <w:ins w:id="2668" w:author="Ruijie Xu" w:date="2022-01-28T14:40:00Z">
        <w:r w:rsidR="00346254" w:rsidRPr="003A137D">
          <w:rPr>
            <w:color w:val="000000" w:themeColor="text1"/>
          </w:rPr>
          <w:t>n our analyses, o</w:t>
        </w:r>
      </w:ins>
      <w:ins w:id="2669" w:author="Ruijie Xu" w:date="2022-01-28T14:33:00Z">
        <w:r w:rsidR="002C6C2D" w:rsidRPr="003A137D">
          <w:rPr>
            <w:color w:val="000000" w:themeColor="text1"/>
          </w:rPr>
          <w:t xml:space="preserve">nly the </w:t>
        </w:r>
      </w:ins>
      <w:proofErr w:type="spellStart"/>
      <w:ins w:id="2670"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2671" w:author="Ruijie Xu" w:date="2022-01-28T14:33:00Z">
        <w:r w:rsidR="002C6C2D" w:rsidRPr="003A137D">
          <w:rPr>
            <w:color w:val="000000" w:themeColor="text1"/>
          </w:rPr>
          <w:t>Shannon ind</w:t>
        </w:r>
      </w:ins>
      <w:ins w:id="2672" w:author="Liliana Salvador" w:date="2022-02-26T19:56:00Z">
        <w:r w:rsidR="003E13CF">
          <w:rPr>
            <w:color w:val="000000" w:themeColor="text1"/>
          </w:rPr>
          <w:t>exes</w:t>
        </w:r>
      </w:ins>
      <w:ins w:id="2673" w:author="Ruijie Xu" w:date="2022-01-28T14:33:00Z">
        <w:del w:id="2674" w:author="Liliana Salvador" w:date="2022-02-26T19:56:00Z">
          <w:r w:rsidR="002C6C2D" w:rsidRPr="003A137D" w:rsidDel="003E13CF">
            <w:rPr>
              <w:color w:val="000000" w:themeColor="text1"/>
            </w:rPr>
            <w:delText>ices</w:delText>
          </w:r>
        </w:del>
      </w:ins>
      <w:ins w:id="2675" w:author="Ruijie Xu" w:date="2022-01-28T14:40:00Z">
        <w:r w:rsidR="00346254" w:rsidRPr="003A137D">
          <w:rPr>
            <w:color w:val="000000" w:themeColor="text1"/>
          </w:rPr>
          <w:t>)</w:t>
        </w:r>
      </w:ins>
      <w:ins w:id="2676" w:author="Ruijie Xu" w:date="2022-02-11T09:36:00Z">
        <w:r w:rsidR="00AE3AD8">
          <w:rPr>
            <w:color w:val="000000" w:themeColor="text1"/>
          </w:rPr>
          <w:t>, which accounts for the rare species within the community,</w:t>
        </w:r>
      </w:ins>
      <w:ins w:id="2677" w:author="Ruijie Xu" w:date="2022-01-28T14:33:00Z">
        <w:r w:rsidR="002C6C2D" w:rsidRPr="003A137D">
          <w:rPr>
            <w:color w:val="000000" w:themeColor="text1"/>
          </w:rPr>
          <w:t xml:space="preserve"> obtained from </w:t>
        </w:r>
      </w:ins>
      <w:ins w:id="2678" w:author="Ruijie Xu" w:date="2022-01-28T14:40:00Z">
        <w:r w:rsidR="00441098" w:rsidRPr="003A137D">
          <w:rPr>
            <w:color w:val="000000" w:themeColor="text1"/>
          </w:rPr>
          <w:t xml:space="preserve">the </w:t>
        </w:r>
      </w:ins>
      <w:proofErr w:type="spellStart"/>
      <w:ins w:id="2679" w:author="Ruijie Xu" w:date="2022-01-28T14:33:00Z">
        <w:r w:rsidR="002C6C2D" w:rsidRPr="003A137D">
          <w:rPr>
            <w:color w:val="000000" w:themeColor="text1"/>
          </w:rPr>
          <w:t>miniKraken</w:t>
        </w:r>
        <w:proofErr w:type="spellEnd"/>
        <w:r w:rsidR="002C6C2D" w:rsidRPr="003A137D">
          <w:rPr>
            <w:color w:val="000000" w:themeColor="text1"/>
          </w:rPr>
          <w:t xml:space="preserve"> DB were </w:t>
        </w:r>
        <w:del w:id="2680"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2681" w:author="Liliana Salvador" w:date="2022-02-26T19:56:00Z">
        <w:r w:rsidR="003E13CF" w:rsidRPr="003A137D">
          <w:rPr>
            <w:color w:val="000000" w:themeColor="text1"/>
          </w:rPr>
          <w:t xml:space="preserve">different </w:t>
        </w:r>
      </w:ins>
      <w:ins w:id="2682" w:author="Ruijie Xu" w:date="2022-01-28T14:33:00Z">
        <w:del w:id="2683" w:author="Liliana Salvador" w:date="2022-02-26T19:57:00Z">
          <w:r w:rsidR="002C6C2D" w:rsidRPr="003A137D" w:rsidDel="003E13CF">
            <w:rPr>
              <w:color w:val="000000" w:themeColor="text1"/>
            </w:rPr>
            <w:delText>with that of other</w:delText>
          </w:r>
        </w:del>
      </w:ins>
      <w:ins w:id="2684" w:author="Liliana Salvador" w:date="2022-02-26T19:57:00Z">
        <w:r w:rsidR="003E13CF">
          <w:rPr>
            <w:color w:val="000000" w:themeColor="text1"/>
          </w:rPr>
          <w:t>when compared to other</w:t>
        </w:r>
      </w:ins>
      <w:ins w:id="2685" w:author="Ruijie Xu" w:date="2022-01-28T14:33:00Z">
        <w:r w:rsidR="002C6C2D" w:rsidRPr="003A137D">
          <w:rPr>
            <w:color w:val="000000" w:themeColor="text1"/>
          </w:rPr>
          <w:t xml:space="preserve"> software</w:t>
        </w:r>
      </w:ins>
      <w:ins w:id="2686" w:author="Ruijie Xu" w:date="2022-01-28T14:34:00Z">
        <w:r w:rsidR="002C6C2D" w:rsidRPr="003A137D">
          <w:rPr>
            <w:color w:val="000000" w:themeColor="text1"/>
          </w:rPr>
          <w:t xml:space="preserve">. </w:t>
        </w:r>
      </w:ins>
      <w:ins w:id="2687" w:author="Ruijie Xu" w:date="2022-02-11T09:37:00Z">
        <w:r w:rsidR="00D0170E">
          <w:rPr>
            <w:color w:val="000000" w:themeColor="text1"/>
          </w:rPr>
          <w:t>On the other hand, t</w:t>
        </w:r>
      </w:ins>
      <w:ins w:id="2688" w:author="Ruijie Xu" w:date="2022-01-28T14:34:00Z">
        <w:r w:rsidR="002C6C2D" w:rsidRPr="003A137D">
          <w:rPr>
            <w:color w:val="000000" w:themeColor="text1"/>
          </w:rPr>
          <w:t xml:space="preserve">he </w:t>
        </w:r>
      </w:ins>
      <w:proofErr w:type="spellStart"/>
      <w:ins w:id="2689" w:author="Ruijie Xu" w:date="2022-02-11T09:26:00Z">
        <w:r w:rsidR="00770C48">
          <w:rPr>
            <w:color w:val="000000" w:themeColor="text1"/>
          </w:rPr>
          <w:t>evene</w:t>
        </w:r>
      </w:ins>
      <w:ins w:id="2690" w:author="Ruijie Xu" w:date="2022-02-11T09:27:00Z">
        <w:r w:rsidR="00770C48">
          <w:rPr>
            <w:color w:val="000000" w:themeColor="text1"/>
          </w:rPr>
          <w:t>ss</w:t>
        </w:r>
        <w:proofErr w:type="spellEnd"/>
        <w:r w:rsidR="00770C48">
          <w:rPr>
            <w:color w:val="000000" w:themeColor="text1"/>
          </w:rPr>
          <w:t xml:space="preserve"> of each sample</w:t>
        </w:r>
      </w:ins>
      <w:ins w:id="2691" w:author="Liliana Salvador" w:date="2022-02-26T19:57:00Z">
        <w:r w:rsidR="003E13CF">
          <w:rPr>
            <w:color w:val="000000" w:themeColor="text1"/>
          </w:rPr>
          <w:t>’</w:t>
        </w:r>
      </w:ins>
      <w:ins w:id="2692" w:author="Ruijie Xu" w:date="2022-02-11T09:27:00Z">
        <w:r w:rsidR="00770C48">
          <w:rPr>
            <w:color w:val="000000" w:themeColor="text1"/>
          </w:rPr>
          <w:t>s</w:t>
        </w:r>
        <w:del w:id="2693" w:author="Liliana Salvador" w:date="2022-02-26T19:57:00Z">
          <w:r w:rsidR="00770C48" w:rsidDel="003E13CF">
            <w:rPr>
              <w:color w:val="000000" w:themeColor="text1"/>
            </w:rPr>
            <w:delText>’</w:delText>
          </w:r>
        </w:del>
        <w:r w:rsidR="00770C48">
          <w:rPr>
            <w:color w:val="000000" w:themeColor="text1"/>
          </w:rPr>
          <w:t xml:space="preserve"> microbial community </w:t>
        </w:r>
      </w:ins>
      <w:ins w:id="2694" w:author="Ruijie Xu" w:date="2022-02-11T09:25:00Z">
        <w:r w:rsidR="00B45467">
          <w:rPr>
            <w:color w:val="000000" w:themeColor="text1"/>
          </w:rPr>
          <w:t>measured</w:t>
        </w:r>
      </w:ins>
      <w:ins w:id="2695" w:author="Ruijie Xu" w:date="2022-01-28T14:40:00Z">
        <w:r w:rsidR="00ED79D7" w:rsidRPr="003A137D">
          <w:rPr>
            <w:color w:val="000000" w:themeColor="text1"/>
          </w:rPr>
          <w:t xml:space="preserve"> </w:t>
        </w:r>
      </w:ins>
      <w:ins w:id="2696" w:author="Ruijie Xu" w:date="2022-02-11T09:26:00Z">
        <w:r w:rsidR="00B45467">
          <w:rPr>
            <w:color w:val="000000" w:themeColor="text1"/>
          </w:rPr>
          <w:t xml:space="preserve">with Simpson’s index </w:t>
        </w:r>
      </w:ins>
      <w:ins w:id="2697" w:author="Ruijie Xu" w:date="2022-01-28T14:34:00Z">
        <w:r w:rsidR="002C6C2D" w:rsidRPr="003A137D">
          <w:rPr>
            <w:color w:val="000000" w:themeColor="text1"/>
          </w:rPr>
          <w:t>w</w:t>
        </w:r>
      </w:ins>
      <w:ins w:id="2698" w:author="Liliana Salvador" w:date="2022-02-26T19:57:00Z">
        <w:r w:rsidR="003E13CF">
          <w:rPr>
            <w:color w:val="000000" w:themeColor="text1"/>
          </w:rPr>
          <w:t>as</w:t>
        </w:r>
      </w:ins>
      <w:ins w:id="2699" w:author="Ruijie Xu" w:date="2022-01-28T14:34:00Z">
        <w:del w:id="2700"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2701" w:author="Ruijie Xu" w:date="2022-01-28T14:35:00Z">
        <w:r w:rsidR="002C6C2D" w:rsidRPr="003A137D">
          <w:rPr>
            <w:color w:val="000000" w:themeColor="text1"/>
          </w:rPr>
          <w:t xml:space="preserve">mostly consistent across </w:t>
        </w:r>
      </w:ins>
      <w:ins w:id="2702" w:author="Liliana Salvador" w:date="2022-02-26T19:57:00Z">
        <w:r w:rsidR="003E13CF">
          <w:rPr>
            <w:color w:val="000000" w:themeColor="text1"/>
          </w:rPr>
          <w:t xml:space="preserve">the </w:t>
        </w:r>
      </w:ins>
      <w:ins w:id="2703" w:author="Ruijie Xu" w:date="2022-01-28T14:35:00Z">
        <w:r w:rsidR="002C6C2D" w:rsidRPr="003A137D">
          <w:rPr>
            <w:color w:val="000000" w:themeColor="text1"/>
          </w:rPr>
          <w:t xml:space="preserve">classifications </w:t>
        </w:r>
        <w:del w:id="2704" w:author="Liliana Salvador" w:date="2022-02-26T19:58:00Z">
          <w:r w:rsidR="002C6C2D" w:rsidRPr="003A137D" w:rsidDel="003E13CF">
            <w:rPr>
              <w:color w:val="000000" w:themeColor="text1"/>
            </w:rPr>
            <w:delText>of</w:delText>
          </w:r>
        </w:del>
      </w:ins>
      <w:ins w:id="2705" w:author="Liliana Salvador" w:date="2022-02-26T19:58:00Z">
        <w:r w:rsidR="003E13CF">
          <w:rPr>
            <w:color w:val="000000" w:themeColor="text1"/>
          </w:rPr>
          <w:t>with</w:t>
        </w:r>
      </w:ins>
      <w:ins w:id="2706" w:author="Ruijie Xu" w:date="2022-01-28T14:35:00Z">
        <w:r w:rsidR="002C6C2D" w:rsidRPr="003A137D">
          <w:rPr>
            <w:color w:val="000000" w:themeColor="text1"/>
          </w:rPr>
          <w:t xml:space="preserve"> different </w:t>
        </w:r>
        <w:proofErr w:type="spellStart"/>
        <w:r w:rsidR="002C6C2D" w:rsidRPr="003A137D">
          <w:rPr>
            <w:color w:val="000000" w:themeColor="text1"/>
          </w:rPr>
          <w:t>DBs</w:t>
        </w:r>
      </w:ins>
      <w:ins w:id="2707" w:author="Ruijie Xu" w:date="2022-01-28T14:36:00Z">
        <w:r w:rsidR="002C6C2D" w:rsidRPr="003A137D">
          <w:rPr>
            <w:color w:val="000000" w:themeColor="text1"/>
          </w:rPr>
          <w:t>.</w:t>
        </w:r>
      </w:ins>
      <w:proofErr w:type="spellEnd"/>
      <w:ins w:id="2708" w:author="Ruijie Xu" w:date="2022-01-28T14:38:00Z">
        <w:r w:rsidR="00041873" w:rsidRPr="003A137D">
          <w:rPr>
            <w:color w:val="000000" w:themeColor="text1"/>
          </w:rPr>
          <w:t xml:space="preserve"> </w:t>
        </w:r>
      </w:ins>
      <w:ins w:id="2709" w:author="Ruijie Xu" w:date="2022-02-02T13:40:00Z">
        <w:r w:rsidR="008D59B2">
          <w:rPr>
            <w:color w:val="000000" w:themeColor="text1"/>
          </w:rPr>
          <w:t>For microbial communitie</w:t>
        </w:r>
        <w:del w:id="2710" w:author="Liliana Salvador" w:date="2022-02-26T19:58:00Z">
          <w:r w:rsidR="008D59B2" w:rsidDel="003E13CF">
            <w:rPr>
              <w:color w:val="000000" w:themeColor="text1"/>
            </w:rPr>
            <w:delText>i</w:delText>
          </w:r>
        </w:del>
        <w:r w:rsidR="008D59B2">
          <w:rPr>
            <w:color w:val="000000" w:themeColor="text1"/>
          </w:rPr>
          <w:t>s between sample</w:t>
        </w:r>
      </w:ins>
      <w:ins w:id="2711" w:author="Ruijie Xu" w:date="2022-02-02T13:41:00Z">
        <w:r w:rsidR="008D59B2">
          <w:rPr>
            <w:color w:val="000000" w:themeColor="text1"/>
          </w:rPr>
          <w:t>s</w:t>
        </w:r>
      </w:ins>
      <w:ins w:id="2712" w:author="Ruijie Xu" w:date="2022-01-28T14:44:00Z">
        <w:r w:rsidR="00290E6E" w:rsidRPr="003A137D">
          <w:rPr>
            <w:color w:val="000000" w:themeColor="text1"/>
          </w:rPr>
          <w:t xml:space="preserve">, we found that only the </w:t>
        </w:r>
        <w:proofErr w:type="gramStart"/>
        <w:r w:rsidR="00290E6E" w:rsidRPr="003A137D">
          <w:rPr>
            <w:color w:val="000000" w:themeColor="text1"/>
          </w:rPr>
          <w:t>higher level</w:t>
        </w:r>
        <w:proofErr w:type="gramEnd"/>
        <w:r w:rsidR="00290E6E" w:rsidRPr="003A137D">
          <w:rPr>
            <w:color w:val="000000" w:themeColor="text1"/>
          </w:rPr>
          <w:t xml:space="preserve"> clusters </w:t>
        </w:r>
        <w:r w:rsidR="00290E6E" w:rsidRPr="003A137D">
          <w:rPr>
            <w:color w:val="000000" w:themeColor="text1"/>
          </w:rPr>
          <w:lastRenderedPageBreak/>
          <w:t>des</w:t>
        </w:r>
      </w:ins>
      <w:ins w:id="2713" w:author="Ruijie Xu" w:date="2022-01-28T14:45:00Z">
        <w:r w:rsidR="00290E6E" w:rsidRPr="003A137D">
          <w:rPr>
            <w:color w:val="000000" w:themeColor="text1"/>
          </w:rPr>
          <w:t>cr</w:t>
        </w:r>
      </w:ins>
      <w:ins w:id="2714" w:author="Liliana Salvador" w:date="2022-02-26T19:58:00Z">
        <w:r w:rsidR="003E13CF">
          <w:rPr>
            <w:color w:val="000000" w:themeColor="text1"/>
          </w:rPr>
          <w:t>i</w:t>
        </w:r>
      </w:ins>
      <w:ins w:id="2715" w:author="Ruijie Xu" w:date="2022-01-28T14:45:00Z">
        <w:r w:rsidR="00290E6E" w:rsidRPr="003A137D">
          <w:rPr>
            <w:color w:val="000000" w:themeColor="text1"/>
          </w:rPr>
          <w:t xml:space="preserve">bing the </w:t>
        </w:r>
      </w:ins>
      <w:ins w:id="2716" w:author="Ruijie Xu" w:date="2022-01-30T14:17:00Z">
        <w:r w:rsidR="00711005" w:rsidRPr="003A137D">
          <w:rPr>
            <w:color w:val="000000" w:themeColor="text1"/>
          </w:rPr>
          <w:t>most distincti</w:t>
        </w:r>
      </w:ins>
      <w:ins w:id="2717" w:author="Ruijie Xu" w:date="2022-01-30T14:18:00Z">
        <w:r w:rsidR="00711005" w:rsidRPr="003A137D">
          <w:rPr>
            <w:color w:val="000000" w:themeColor="text1"/>
          </w:rPr>
          <w:t xml:space="preserve">ve </w:t>
        </w:r>
      </w:ins>
      <w:ins w:id="2718" w:author="Ruijie Xu" w:date="2022-01-28T14:44:00Z">
        <w:r w:rsidR="00290E6E" w:rsidRPr="003A137D">
          <w:rPr>
            <w:color w:val="000000" w:themeColor="text1"/>
          </w:rPr>
          <w:t xml:space="preserve">relationships between samples </w:t>
        </w:r>
      </w:ins>
      <w:ins w:id="2719" w:author="Ruijie Xu" w:date="2022-01-28T14:45:00Z">
        <w:r w:rsidR="00290E6E" w:rsidRPr="003A137D">
          <w:rPr>
            <w:color w:val="000000" w:themeColor="text1"/>
          </w:rPr>
          <w:t xml:space="preserve">were consistent across the </w:t>
        </w:r>
      </w:ins>
      <w:proofErr w:type="spellStart"/>
      <w:ins w:id="2720" w:author="Liliana Salvador" w:date="2022-02-26T19:58:00Z">
        <w:r w:rsidR="003E13CF">
          <w:rPr>
            <w:color w:val="000000" w:themeColor="text1"/>
          </w:rPr>
          <w:t>the</w:t>
        </w:r>
        <w:proofErr w:type="spellEnd"/>
        <w:r w:rsidR="003E13CF">
          <w:rPr>
            <w:color w:val="000000" w:themeColor="text1"/>
          </w:rPr>
          <w:t xml:space="preserve"> </w:t>
        </w:r>
      </w:ins>
      <w:ins w:id="2721" w:author="Ruijie Xu" w:date="2022-01-28T14:45:00Z">
        <w:r w:rsidR="00290E6E" w:rsidRPr="003A137D">
          <w:rPr>
            <w:color w:val="000000" w:themeColor="text1"/>
          </w:rPr>
          <w:t xml:space="preserve">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ins w:id="2722" w:author="Ruijie Xu" w:date="2022-01-28T14:46:00Z">
        <w:r w:rsidR="00290E6E" w:rsidRPr="003A137D">
          <w:rPr>
            <w:color w:val="000000" w:themeColor="text1"/>
          </w:rPr>
          <w:t>Sophis</w:t>
        </w:r>
      </w:ins>
      <w:ins w:id="2723" w:author="Liliana Salvador" w:date="2022-02-26T19:58:00Z">
        <w:r w:rsidR="003E13CF">
          <w:rPr>
            <w:color w:val="000000" w:themeColor="text1"/>
          </w:rPr>
          <w:t>ti</w:t>
        </w:r>
      </w:ins>
      <w:ins w:id="2724" w:author="Ruijie Xu" w:date="2022-01-28T14:46:00Z">
        <w:r w:rsidR="00290E6E" w:rsidRPr="003A137D">
          <w:rPr>
            <w:color w:val="000000" w:themeColor="text1"/>
          </w:rPr>
          <w:t xml:space="preserve">cated relationships between samples were altered by </w:t>
        </w:r>
      </w:ins>
      <w:ins w:id="2725" w:author="Ruijie Xu" w:date="2022-01-28T14:47:00Z">
        <w:r w:rsidR="00290E6E" w:rsidRPr="003A137D">
          <w:rPr>
            <w:color w:val="000000" w:themeColor="text1"/>
          </w:rPr>
          <w:t xml:space="preserve">the biases introduced from DB selection. </w:t>
        </w:r>
      </w:ins>
      <w:del w:id="2726"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2727"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2728" w:name="OLE_LINK207"/>
        <w:bookmarkStart w:id="2729"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2728"/>
      <w:bookmarkEnd w:id="2729"/>
    </w:p>
    <w:p w14:paraId="19B6D191" w14:textId="77777777" w:rsidR="003E13CF" w:rsidRPr="003A137D" w:rsidRDefault="003E13CF" w:rsidP="0046408A">
      <w:pPr>
        <w:spacing w:line="480" w:lineRule="auto"/>
        <w:rPr>
          <w:ins w:id="2730"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2731" w:author="Ruijie Xu" w:date="2022-01-28T14:47:00Z"/>
          <w:color w:val="000000" w:themeColor="text1"/>
        </w:rPr>
      </w:pPr>
      <w:del w:id="2732"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RDefault="005912FB" w:rsidP="00271EA9">
      <w:pPr>
        <w:spacing w:line="480" w:lineRule="auto"/>
        <w:rPr>
          <w:b/>
          <w:bCs/>
          <w:color w:val="000000" w:themeColor="text1"/>
        </w:rPr>
      </w:pPr>
    </w:p>
    <w:p w14:paraId="25BF079E" w14:textId="771AA7CB" w:rsidR="00B26496" w:rsidRPr="001E3899" w:rsidRDefault="00B26496" w:rsidP="00271EA9">
      <w:pPr>
        <w:spacing w:line="480" w:lineRule="auto"/>
        <w:rPr>
          <w:ins w:id="2733" w:author="Ruijie Xu" w:date="2022-01-30T12:35:00Z"/>
          <w:b/>
          <w:bCs/>
          <w:color w:val="000000" w:themeColor="text1"/>
          <w:rPrChange w:id="2734" w:author="Ruijie Xu" w:date="2022-01-31T16:48:00Z">
            <w:rPr>
              <w:ins w:id="2735" w:author="Ruijie Xu" w:date="2022-01-30T12:35:00Z"/>
              <w:color w:val="000000" w:themeColor="text1"/>
            </w:rPr>
          </w:rPrChange>
        </w:rPr>
      </w:pPr>
      <w:ins w:id="2736" w:author="Ruijie Xu" w:date="2022-01-30T12:35:00Z">
        <w:r w:rsidRPr="001E3899">
          <w:rPr>
            <w:b/>
            <w:bCs/>
            <w:color w:val="000000" w:themeColor="text1"/>
            <w:rPrChange w:id="2737" w:author="Ruijie Xu" w:date="2022-01-31T16:48:00Z">
              <w:rPr>
                <w:color w:val="000000" w:themeColor="text1"/>
              </w:rPr>
            </w:rPrChange>
          </w:rPr>
          <w:t xml:space="preserve">Resources </w:t>
        </w:r>
      </w:ins>
      <w:ins w:id="2738" w:author="Liliana Salvador" w:date="2022-02-26T19:58:00Z">
        <w:r w:rsidR="003E13CF">
          <w:rPr>
            <w:b/>
            <w:bCs/>
            <w:color w:val="000000" w:themeColor="text1"/>
          </w:rPr>
          <w:t>r</w:t>
        </w:r>
      </w:ins>
      <w:ins w:id="2739" w:author="Ruijie Xu" w:date="2022-01-30T12:35:00Z">
        <w:del w:id="2740" w:author="Liliana Salvador" w:date="2022-02-26T19:58:00Z">
          <w:r w:rsidRPr="001E3899" w:rsidDel="003E13CF">
            <w:rPr>
              <w:b/>
              <w:bCs/>
              <w:color w:val="000000" w:themeColor="text1"/>
              <w:rPrChange w:id="2741" w:author="Ruijie Xu" w:date="2022-01-31T16:48:00Z">
                <w:rPr>
                  <w:color w:val="000000" w:themeColor="text1"/>
                </w:rPr>
              </w:rPrChange>
            </w:rPr>
            <w:delText>R</w:delText>
          </w:r>
        </w:del>
        <w:r w:rsidRPr="001E3899">
          <w:rPr>
            <w:b/>
            <w:bCs/>
            <w:color w:val="000000" w:themeColor="text1"/>
            <w:rPrChange w:id="2742" w:author="Ruijie Xu" w:date="2022-01-31T16:48:00Z">
              <w:rPr>
                <w:color w:val="000000" w:themeColor="text1"/>
              </w:rPr>
            </w:rPrChange>
          </w:rPr>
          <w:t xml:space="preserve">equired to </w:t>
        </w:r>
      </w:ins>
      <w:ins w:id="2743" w:author="Liliana Salvador" w:date="2022-02-26T19:58:00Z">
        <w:r w:rsidR="003E13CF">
          <w:rPr>
            <w:b/>
            <w:bCs/>
            <w:color w:val="000000" w:themeColor="text1"/>
          </w:rPr>
          <w:t>u</w:t>
        </w:r>
      </w:ins>
      <w:ins w:id="2744" w:author="Ruijie Xu" w:date="2022-01-30T12:35:00Z">
        <w:del w:id="2745" w:author="Liliana Salvador" w:date="2022-02-26T19:58:00Z">
          <w:r w:rsidRPr="001E3899" w:rsidDel="003E13CF">
            <w:rPr>
              <w:b/>
              <w:bCs/>
              <w:color w:val="000000" w:themeColor="text1"/>
              <w:rPrChange w:id="2746" w:author="Ruijie Xu" w:date="2022-01-31T16:48:00Z">
                <w:rPr>
                  <w:color w:val="000000" w:themeColor="text1"/>
                </w:rPr>
              </w:rPrChange>
            </w:rPr>
            <w:delText>U</w:delText>
          </w:r>
        </w:del>
        <w:r w:rsidRPr="001E3899">
          <w:rPr>
            <w:b/>
            <w:bCs/>
            <w:color w:val="000000" w:themeColor="text1"/>
            <w:rPrChange w:id="2747" w:author="Ruijie Xu" w:date="2022-01-31T16:48:00Z">
              <w:rPr>
                <w:color w:val="000000" w:themeColor="text1"/>
              </w:rPr>
            </w:rPrChange>
          </w:rPr>
          <w:t xml:space="preserve">se </w:t>
        </w:r>
      </w:ins>
      <w:ins w:id="2748" w:author="Liliana Salvador" w:date="2022-02-26T19:58:00Z">
        <w:r w:rsidR="003E13CF">
          <w:rPr>
            <w:b/>
            <w:bCs/>
            <w:color w:val="000000" w:themeColor="text1"/>
          </w:rPr>
          <w:t>d</w:t>
        </w:r>
      </w:ins>
      <w:ins w:id="2749" w:author="Ruijie Xu" w:date="2022-01-30T12:35:00Z">
        <w:del w:id="2750" w:author="Liliana Salvador" w:date="2022-02-26T19:58:00Z">
          <w:r w:rsidRPr="001E3899" w:rsidDel="003E13CF">
            <w:rPr>
              <w:b/>
              <w:bCs/>
              <w:color w:val="000000" w:themeColor="text1"/>
              <w:rPrChange w:id="2751" w:author="Ruijie Xu" w:date="2022-01-31T16:48:00Z">
                <w:rPr>
                  <w:color w:val="000000" w:themeColor="text1"/>
                </w:rPr>
              </w:rPrChange>
            </w:rPr>
            <w:delText>D</w:delText>
          </w:r>
        </w:del>
        <w:r w:rsidRPr="001E3899">
          <w:rPr>
            <w:b/>
            <w:bCs/>
            <w:color w:val="000000" w:themeColor="text1"/>
            <w:rPrChange w:id="2752" w:author="Ruijie Xu" w:date="2022-01-31T16:48:00Z">
              <w:rPr>
                <w:color w:val="000000" w:themeColor="text1"/>
              </w:rPr>
            </w:rPrChange>
          </w:rPr>
          <w:t xml:space="preserve">ifferent </w:t>
        </w:r>
      </w:ins>
      <w:ins w:id="2753" w:author="Liliana Salvador" w:date="2022-02-26T19:58:00Z">
        <w:r w:rsidR="003E13CF">
          <w:rPr>
            <w:b/>
            <w:bCs/>
            <w:color w:val="000000" w:themeColor="text1"/>
          </w:rPr>
          <w:t>s</w:t>
        </w:r>
      </w:ins>
      <w:ins w:id="2754" w:author="Ruijie Xu" w:date="2022-01-30T12:36:00Z">
        <w:del w:id="2755" w:author="Liliana Salvador" w:date="2022-02-26T19:58:00Z">
          <w:r w:rsidRPr="001E3899" w:rsidDel="003E13CF">
            <w:rPr>
              <w:b/>
              <w:bCs/>
              <w:color w:val="000000" w:themeColor="text1"/>
              <w:rPrChange w:id="2756" w:author="Ruijie Xu" w:date="2022-01-31T16:48:00Z">
                <w:rPr>
                  <w:color w:val="000000" w:themeColor="text1"/>
                </w:rPr>
              </w:rPrChange>
            </w:rPr>
            <w:delText>S</w:delText>
          </w:r>
        </w:del>
        <w:r w:rsidRPr="001E3899">
          <w:rPr>
            <w:b/>
            <w:bCs/>
            <w:color w:val="000000" w:themeColor="text1"/>
            <w:rPrChange w:id="2757" w:author="Ruijie Xu" w:date="2022-01-31T16:48:00Z">
              <w:rPr>
                <w:color w:val="000000" w:themeColor="text1"/>
              </w:rPr>
            </w:rPrChange>
          </w:rPr>
          <w:t>oftware</w:t>
        </w:r>
      </w:ins>
    </w:p>
    <w:p w14:paraId="2517E80D" w14:textId="4B32E82B" w:rsidR="00234370" w:rsidRPr="003A137D" w:rsidRDefault="006A2765" w:rsidP="00271EA9">
      <w:pPr>
        <w:spacing w:line="480" w:lineRule="auto"/>
        <w:rPr>
          <w:ins w:id="2758" w:author="Ruijie Xu" w:date="2022-01-28T15:46:00Z"/>
          <w:color w:val="000000" w:themeColor="text1"/>
        </w:rPr>
      </w:pPr>
      <w:ins w:id="2759" w:author="Ruijie Xu" w:date="2022-01-28T14:52:00Z">
        <w:del w:id="2760" w:author="Liliana Salvador" w:date="2022-02-26T19:59:00Z">
          <w:r w:rsidRPr="001E3899" w:rsidDel="001C0737">
            <w:rPr>
              <w:color w:val="000000" w:themeColor="text1"/>
              <w:rPrChange w:id="2761" w:author="Ruijie Xu" w:date="2022-01-31T16:48:00Z">
                <w:rPr>
                  <w:b/>
                  <w:bCs/>
                  <w:color w:val="000000" w:themeColor="text1"/>
                </w:rPr>
              </w:rPrChange>
            </w:rPr>
            <w:delText>The m</w:delText>
          </w:r>
        </w:del>
      </w:ins>
      <w:ins w:id="2762" w:author="Liliana Salvador" w:date="2022-02-26T19:59:00Z">
        <w:r w:rsidR="001C0737">
          <w:rPr>
            <w:color w:val="000000" w:themeColor="text1"/>
          </w:rPr>
          <w:t>M</w:t>
        </w:r>
      </w:ins>
      <w:ins w:id="2763" w:author="Ruijie Xu" w:date="2022-01-28T14:52:00Z">
        <w:r w:rsidRPr="001E3899">
          <w:rPr>
            <w:color w:val="000000" w:themeColor="text1"/>
            <w:rPrChange w:id="2764" w:author="Ruijie Xu" w:date="2022-01-31T16:48:00Z">
              <w:rPr>
                <w:b/>
                <w:bCs/>
                <w:color w:val="000000" w:themeColor="text1"/>
              </w:rPr>
            </w:rPrChange>
          </w:rPr>
          <w:t>etagenomics software can be classified into two different categories, alignment-based and alignment</w:t>
        </w:r>
      </w:ins>
      <w:ins w:id="2765" w:author="Ruijie Xu" w:date="2022-01-30T14:18:00Z">
        <w:r w:rsidR="00711005" w:rsidRPr="003A137D">
          <w:rPr>
            <w:color w:val="000000" w:themeColor="text1"/>
          </w:rPr>
          <w:t>-</w:t>
        </w:r>
      </w:ins>
      <w:ins w:id="2766" w:author="Ruijie Xu" w:date="2022-01-28T14:52:00Z">
        <w:r w:rsidRPr="001E3899">
          <w:rPr>
            <w:color w:val="000000" w:themeColor="text1"/>
            <w:rPrChange w:id="2767" w:author="Ruijie Xu" w:date="2022-01-31T16:48:00Z">
              <w:rPr>
                <w:b/>
                <w:bCs/>
                <w:color w:val="000000" w:themeColor="text1"/>
              </w:rPr>
            </w:rPrChange>
          </w:rPr>
          <w:t xml:space="preserve">free. The </w:t>
        </w:r>
      </w:ins>
      <w:proofErr w:type="gramStart"/>
      <w:ins w:id="2768" w:author="Ruijie Xu" w:date="2022-02-02T13:42:00Z">
        <w:r w:rsidR="00576784">
          <w:rPr>
            <w:color w:val="000000" w:themeColor="text1"/>
          </w:rPr>
          <w:t>alignment based</w:t>
        </w:r>
        <w:proofErr w:type="gramEnd"/>
        <w:r w:rsidR="00576784">
          <w:rPr>
            <w:color w:val="000000" w:themeColor="text1"/>
          </w:rPr>
          <w:t xml:space="preserve"> software, </w:t>
        </w:r>
      </w:ins>
      <w:ins w:id="2769" w:author="Liliana Salvador" w:date="2022-02-26T20:00:00Z">
        <w:r w:rsidR="001C0737">
          <w:rPr>
            <w:color w:val="000000" w:themeColor="text1"/>
          </w:rPr>
          <w:t xml:space="preserve">which </w:t>
        </w:r>
      </w:ins>
      <w:ins w:id="2770" w:author="Ruijie Xu" w:date="2022-02-02T13:42:00Z">
        <w:r w:rsidR="00576784">
          <w:rPr>
            <w:color w:val="000000" w:themeColor="text1"/>
          </w:rPr>
          <w:t>suffers gre</w:t>
        </w:r>
      </w:ins>
      <w:ins w:id="2771" w:author="Ruijie Xu" w:date="2022-02-02T13:43:00Z">
        <w:r w:rsidR="00576784">
          <w:rPr>
            <w:color w:val="000000" w:themeColor="text1"/>
          </w:rPr>
          <w:t>atly from</w:t>
        </w:r>
        <w:del w:id="2772"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2773" w:author="Liliana Salvador" w:date="2022-02-26T19:59:00Z">
        <w:r w:rsidR="001C0737">
          <w:rPr>
            <w:color w:val="000000" w:themeColor="text1"/>
          </w:rPr>
          <w:t xml:space="preserve"> need of</w:t>
        </w:r>
      </w:ins>
      <w:ins w:id="2774" w:author="Ruijie Xu" w:date="2022-02-02T13:43:00Z">
        <w:r w:rsidR="00576784">
          <w:rPr>
            <w:color w:val="000000" w:themeColor="text1"/>
          </w:rPr>
          <w:t xml:space="preserve"> large resources, were generally thought</w:t>
        </w:r>
      </w:ins>
      <w:ins w:id="2775" w:author="Liliana Salvador" w:date="2022-02-26T20:00:00Z">
        <w:r w:rsidR="001C0737">
          <w:rPr>
            <w:color w:val="000000" w:themeColor="text1"/>
          </w:rPr>
          <w:t xml:space="preserve"> to have</w:t>
        </w:r>
      </w:ins>
      <w:ins w:id="2776" w:author="Ruijie Xu" w:date="2022-02-02T13:43:00Z">
        <w:r w:rsidR="00576784">
          <w:rPr>
            <w:color w:val="000000" w:themeColor="text1"/>
          </w:rPr>
          <w:t xml:space="preserve"> high</w:t>
        </w:r>
        <w:del w:id="2777" w:author="Liliana Salvador" w:date="2022-02-26T20:00:00Z">
          <w:r w:rsidR="00576784" w:rsidDel="001C0737">
            <w:rPr>
              <w:color w:val="000000" w:themeColor="text1"/>
            </w:rPr>
            <w:delText>er in</w:delText>
          </w:r>
        </w:del>
        <w:r w:rsidR="00576784">
          <w:rPr>
            <w:color w:val="000000" w:themeColor="text1"/>
          </w:rPr>
          <w:t xml:space="preserve"> sensitivity</w:t>
        </w:r>
      </w:ins>
      <w:ins w:id="2778" w:author="Ruijie Xu" w:date="2022-01-28T14:58:00Z">
        <w:r w:rsidR="00F722E8" w:rsidRPr="001E3899">
          <w:rPr>
            <w:color w:val="000000" w:themeColor="text1"/>
            <w:rPrChange w:id="2779" w:author="Ruijie Xu" w:date="2022-01-31T16:48:00Z">
              <w:rPr>
                <w:b/>
                <w:bCs/>
                <w:color w:val="000000" w:themeColor="text1"/>
              </w:rPr>
            </w:rPrChange>
          </w:rPr>
          <w:t xml:space="preserve">. </w:t>
        </w:r>
      </w:ins>
      <w:ins w:id="2780" w:author="Ruijie Xu" w:date="2022-02-02T13:44:00Z">
        <w:r w:rsidR="00576784">
          <w:rPr>
            <w:color w:val="000000" w:themeColor="text1"/>
          </w:rPr>
          <w:t xml:space="preserve">On the other hand, the </w:t>
        </w:r>
      </w:ins>
      <w:ins w:id="2781" w:author="Ruijie Xu" w:date="2022-01-28T15:00:00Z">
        <w:r w:rsidR="005565FD" w:rsidRPr="001E3899">
          <w:rPr>
            <w:color w:val="000000" w:themeColor="text1"/>
            <w:rPrChange w:id="2782" w:author="Ruijie Xu" w:date="2022-01-31T16:48:00Z">
              <w:rPr>
                <w:b/>
                <w:bCs/>
                <w:color w:val="000000" w:themeColor="text1"/>
              </w:rPr>
            </w:rPrChange>
          </w:rPr>
          <w:t>ali</w:t>
        </w:r>
      </w:ins>
      <w:ins w:id="2783" w:author="Ruijie Xu" w:date="2022-01-28T15:01:00Z">
        <w:r w:rsidR="005565FD" w:rsidRPr="001E3899">
          <w:rPr>
            <w:color w:val="000000" w:themeColor="text1"/>
            <w:rPrChange w:id="2784" w:author="Ruijie Xu" w:date="2022-01-31T16:48:00Z">
              <w:rPr>
                <w:b/>
                <w:bCs/>
                <w:color w:val="000000" w:themeColor="text1"/>
              </w:rPr>
            </w:rPrChange>
          </w:rPr>
          <w:t>gnment-free</w:t>
        </w:r>
      </w:ins>
      <w:ins w:id="2785" w:author="Ruijie Xu" w:date="2022-02-02T13:44:00Z">
        <w:r w:rsidR="00576784">
          <w:rPr>
            <w:color w:val="000000" w:themeColor="text1"/>
          </w:rPr>
          <w:t xml:space="preserve"> software </w:t>
        </w:r>
        <w:proofErr w:type="gramStart"/>
        <w:r w:rsidR="00576784">
          <w:rPr>
            <w:color w:val="000000" w:themeColor="text1"/>
          </w:rPr>
          <w:t>utilize</w:t>
        </w:r>
        <w:proofErr w:type="gramEnd"/>
        <w:del w:id="2786" w:author="Liliana Salvador" w:date="2022-02-26T20:00:00Z">
          <w:r w:rsidR="00576784" w:rsidDel="001C0737">
            <w:rPr>
              <w:color w:val="000000" w:themeColor="text1"/>
            </w:rPr>
            <w:delText>s</w:delText>
          </w:r>
        </w:del>
        <w:r w:rsidR="00576784">
          <w:rPr>
            <w:color w:val="000000" w:themeColor="text1"/>
          </w:rPr>
          <w:t xml:space="preserve"> relatively</w:t>
        </w:r>
      </w:ins>
      <w:ins w:id="2787" w:author="Ruijie Xu" w:date="2022-01-28T15:01:00Z">
        <w:r w:rsidR="005565FD" w:rsidRPr="001E3899">
          <w:rPr>
            <w:color w:val="000000" w:themeColor="text1"/>
            <w:rPrChange w:id="2788" w:author="Ruijie Xu" w:date="2022-01-31T16:48:00Z">
              <w:rPr>
                <w:b/>
                <w:bCs/>
                <w:color w:val="000000" w:themeColor="text1"/>
              </w:rPr>
            </w:rPrChange>
          </w:rPr>
          <w:t xml:space="preserve"> </w:t>
        </w:r>
      </w:ins>
      <w:ins w:id="2789" w:author="Ruijie Xu" w:date="2022-02-02T13:44:00Z">
        <w:r w:rsidR="00576784">
          <w:rPr>
            <w:color w:val="000000" w:themeColor="text1"/>
          </w:rPr>
          <w:t>small</w:t>
        </w:r>
        <w:del w:id="2790" w:author="Liliana Salvador" w:date="2022-02-26T20:01:00Z">
          <w:r w:rsidR="00576784" w:rsidDel="001C0737">
            <w:rPr>
              <w:color w:val="000000" w:themeColor="text1"/>
            </w:rPr>
            <w:delText>er</w:delText>
          </w:r>
        </w:del>
        <w:r w:rsidR="00576784">
          <w:rPr>
            <w:color w:val="000000" w:themeColor="text1"/>
          </w:rPr>
          <w:t xml:space="preserve"> </w:t>
        </w:r>
      </w:ins>
      <w:ins w:id="2791" w:author="Ruijie Xu" w:date="2022-01-28T15:01:00Z">
        <w:r w:rsidR="005565FD" w:rsidRPr="001E3899">
          <w:rPr>
            <w:color w:val="000000" w:themeColor="text1"/>
            <w:rPrChange w:id="2792" w:author="Ruijie Xu" w:date="2022-01-31T16:48:00Z">
              <w:rPr>
                <w:b/>
                <w:bCs/>
                <w:color w:val="000000" w:themeColor="text1"/>
              </w:rPr>
            </w:rPrChange>
          </w:rPr>
          <w:t xml:space="preserve">computational resources and </w:t>
        </w:r>
      </w:ins>
      <w:ins w:id="2793" w:author="Ruijie Xu" w:date="2022-02-02T13:45:00Z">
        <w:del w:id="2794" w:author="Liliana Salvador" w:date="2022-02-26T20:01:00Z">
          <w:r w:rsidR="00576784" w:rsidDel="001C0737">
            <w:rPr>
              <w:color w:val="000000" w:themeColor="text1"/>
            </w:rPr>
            <w:delText xml:space="preserve">improve </w:delText>
          </w:r>
        </w:del>
        <w:r w:rsidR="00576784">
          <w:rPr>
            <w:color w:val="000000" w:themeColor="text1"/>
          </w:rPr>
          <w:t>significant</w:t>
        </w:r>
      </w:ins>
      <w:ins w:id="2795" w:author="Liliana Salvador" w:date="2022-02-26T20:01:00Z">
        <w:r w:rsidR="001C0737">
          <w:rPr>
            <w:color w:val="000000" w:themeColor="text1"/>
          </w:rPr>
          <w:t xml:space="preserve"> improvement</w:t>
        </w:r>
      </w:ins>
      <w:ins w:id="2796" w:author="Ruijie Xu" w:date="2022-02-02T13:45:00Z">
        <w:del w:id="2797"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2798" w:author="Ruijie Xu" w:date="2022-01-28T15:01:00Z">
        <w:r w:rsidR="005565FD" w:rsidRPr="001E3899">
          <w:rPr>
            <w:color w:val="000000" w:themeColor="text1"/>
            <w:rPrChange w:id="2799" w:author="Ruijie Xu" w:date="2022-01-31T16:48:00Z">
              <w:rPr>
                <w:b/>
                <w:bCs/>
                <w:color w:val="000000" w:themeColor="text1"/>
              </w:rPr>
            </w:rPrChange>
          </w:rPr>
          <w:t>.</w:t>
        </w:r>
      </w:ins>
      <w:ins w:id="2800" w:author="Ruijie Xu" w:date="2022-01-28T15:03:00Z">
        <w:r w:rsidR="00023F7A" w:rsidRPr="003A137D">
          <w:rPr>
            <w:b/>
            <w:bCs/>
            <w:color w:val="000000" w:themeColor="text1"/>
          </w:rPr>
          <w:t xml:space="preserve"> </w:t>
        </w:r>
        <w:r w:rsidR="00023F7A" w:rsidRPr="003A137D">
          <w:rPr>
            <w:color w:val="000000" w:themeColor="text1"/>
          </w:rPr>
          <w:t xml:space="preserve">In our </w:t>
        </w:r>
      </w:ins>
      <w:ins w:id="2801" w:author="Ruijie Xu" w:date="2022-02-02T13:45:00Z">
        <w:r w:rsidR="00576784">
          <w:rPr>
            <w:color w:val="000000" w:themeColor="text1"/>
          </w:rPr>
          <w:t>study</w:t>
        </w:r>
      </w:ins>
      <w:ins w:id="2802" w:author="Ruijie Xu" w:date="2022-01-28T15:03:00Z">
        <w:r w:rsidR="00023F7A" w:rsidRPr="003A137D">
          <w:rPr>
            <w:color w:val="000000" w:themeColor="text1"/>
          </w:rPr>
          <w:t xml:space="preserve">, </w:t>
        </w:r>
      </w:ins>
      <w:ins w:id="2803" w:author="Ruijie Xu" w:date="2022-02-01T13:44:00Z">
        <w:r w:rsidR="00537B08">
          <w:rPr>
            <w:color w:val="000000" w:themeColor="text1"/>
          </w:rPr>
          <w:t>BLASTN</w:t>
        </w:r>
      </w:ins>
      <w:ins w:id="2804" w:author="Ruijie Xu" w:date="2022-01-28T15:03:00Z">
        <w:r w:rsidR="00023F7A" w:rsidRPr="003A137D">
          <w:rPr>
            <w:color w:val="000000" w:themeColor="text1"/>
          </w:rPr>
          <w:t xml:space="preserve"> and Diamond, were the two most time </w:t>
        </w:r>
        <w:del w:id="2805" w:author="Liliana Salvador" w:date="2022-02-26T20:02:00Z">
          <w:r w:rsidR="00023F7A" w:rsidRPr="003A137D" w:rsidDel="001C0737">
            <w:rPr>
              <w:color w:val="000000" w:themeColor="text1"/>
            </w:rPr>
            <w:delText>expensive</w:delText>
          </w:r>
        </w:del>
      </w:ins>
      <w:ins w:id="2806" w:author="Liliana Salvador" w:date="2022-02-26T20:02:00Z">
        <w:r w:rsidR="001C0737">
          <w:rPr>
            <w:color w:val="000000" w:themeColor="text1"/>
          </w:rPr>
          <w:t>intensive</w:t>
        </w:r>
      </w:ins>
      <w:ins w:id="2807" w:author="Ruijie Xu" w:date="2022-01-28T15:04:00Z">
        <w:r w:rsidR="00023F7A" w:rsidRPr="003A137D">
          <w:rPr>
            <w:color w:val="000000" w:themeColor="text1"/>
          </w:rPr>
          <w:t xml:space="preserve"> software</w:t>
        </w:r>
        <w:del w:id="2808"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2809" w:author="Liliana Salvador" w:date="2022-02-26T20:02:00Z">
          <w:r w:rsidR="00023F7A" w:rsidRPr="003A137D" w:rsidDel="001C0737">
            <w:rPr>
              <w:color w:val="000000" w:themeColor="text1"/>
            </w:rPr>
            <w:delText xml:space="preserve">se two software </w:delText>
          </w:r>
        </w:del>
      </w:ins>
      <w:ins w:id="2810" w:author="Liliana Salvador" w:date="2022-02-26T20:02:00Z">
        <w:r w:rsidR="001C0737">
          <w:rPr>
            <w:color w:val="000000" w:themeColor="text1"/>
          </w:rPr>
          <w:t xml:space="preserve">y </w:t>
        </w:r>
      </w:ins>
      <w:ins w:id="2811" w:author="Ruijie Xu" w:date="2022-01-28T15:04:00Z">
        <w:r w:rsidR="00023F7A" w:rsidRPr="003A137D">
          <w:rPr>
            <w:color w:val="000000" w:themeColor="text1"/>
          </w:rPr>
          <w:t xml:space="preserve">took </w:t>
        </w:r>
      </w:ins>
      <w:ins w:id="2812" w:author="Liliana Salvador" w:date="2022-02-26T20:02:00Z">
        <w:r w:rsidR="001C0737">
          <w:rPr>
            <w:color w:val="000000" w:themeColor="text1"/>
          </w:rPr>
          <w:t>two</w:t>
        </w:r>
      </w:ins>
      <w:ins w:id="2813" w:author="Ruijie Xu" w:date="2022-01-28T15:04:00Z">
        <w:del w:id="2814"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2815" w:author="Liliana Salvador" w:date="2022-02-26T20:02:00Z">
          <w:r w:rsidR="00FC7384" w:rsidRPr="003A137D" w:rsidDel="001C0737">
            <w:rPr>
              <w:color w:val="000000" w:themeColor="text1"/>
            </w:rPr>
            <w:delText>h</w:delText>
          </w:r>
        </w:del>
      </w:ins>
      <w:ins w:id="2816" w:author="Ruijie Xu" w:date="2022-01-28T15:05:00Z">
        <w:del w:id="2817" w:author="Liliana Salvador" w:date="2022-02-26T20:02:00Z">
          <w:r w:rsidR="00FC7384" w:rsidRPr="003A137D" w:rsidDel="001C0737">
            <w:rPr>
              <w:color w:val="000000" w:themeColor="text1"/>
            </w:rPr>
            <w:delText>ours</w:delText>
          </w:r>
        </w:del>
      </w:ins>
      <w:ins w:id="2818" w:author="Ruijie Xu" w:date="2022-01-28T15:04:00Z">
        <w:del w:id="2819"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2820" w:author="Liliana Salvador" w:date="2022-02-26T20:02:00Z">
        <w:r w:rsidR="001C0737">
          <w:rPr>
            <w:color w:val="000000" w:themeColor="text1"/>
          </w:rPr>
          <w:t>five</w:t>
        </w:r>
      </w:ins>
      <w:ins w:id="2821" w:author="Ruijie Xu" w:date="2022-01-28T15:04:00Z">
        <w:del w:id="2822" w:author="Liliana Salvador" w:date="2022-02-26T20:02:00Z">
          <w:r w:rsidR="00FC7384" w:rsidRPr="003A137D" w:rsidDel="001C0737">
            <w:rPr>
              <w:color w:val="000000" w:themeColor="text1"/>
            </w:rPr>
            <w:delText>5</w:delText>
          </w:r>
        </w:del>
      </w:ins>
      <w:ins w:id="2823" w:author="Ruijie Xu" w:date="2022-01-28T15:05:00Z">
        <w:r w:rsidR="00FC7384" w:rsidRPr="003A137D">
          <w:rPr>
            <w:color w:val="000000" w:themeColor="text1"/>
          </w:rPr>
          <w:t xml:space="preserve"> hours</w:t>
        </w:r>
      </w:ins>
      <w:ins w:id="2824" w:author="Liliana Salvador" w:date="2022-02-26T20:02:00Z">
        <w:r w:rsidR="001C0737">
          <w:rPr>
            <w:color w:val="000000" w:themeColor="text1"/>
          </w:rPr>
          <w:t>, respectively,</w:t>
        </w:r>
      </w:ins>
      <w:ins w:id="2825" w:author="Ruijie Xu" w:date="2022-01-28T15:05:00Z">
        <w:r w:rsidR="00FC7384" w:rsidRPr="003A137D">
          <w:rPr>
            <w:color w:val="000000" w:themeColor="text1"/>
          </w:rPr>
          <w:t xml:space="preserve"> on average to complete the analysis for one sample, while o</w:t>
        </w:r>
      </w:ins>
      <w:ins w:id="2826" w:author="Ruijie Xu" w:date="2022-01-28T15:06:00Z">
        <w:r w:rsidR="00FC7384" w:rsidRPr="003A137D">
          <w:rPr>
            <w:color w:val="000000" w:themeColor="text1"/>
          </w:rPr>
          <w:t xml:space="preserve">ther software took </w:t>
        </w:r>
      </w:ins>
      <w:bookmarkStart w:id="2827" w:name="OLE_LINK235"/>
      <w:bookmarkStart w:id="2828" w:name="OLE_LINK236"/>
      <w:ins w:id="2829" w:author="Ruijie Xu" w:date="2022-02-02T13:46:00Z">
        <w:r w:rsidR="00576784">
          <w:rPr>
            <w:color w:val="000000" w:themeColor="text1"/>
          </w:rPr>
          <w:t xml:space="preserve">at most </w:t>
        </w:r>
      </w:ins>
      <w:ins w:id="2830" w:author="Liliana Salvador" w:date="2022-02-26T20:03:00Z">
        <w:r w:rsidR="001C0737">
          <w:rPr>
            <w:color w:val="000000" w:themeColor="text1"/>
          </w:rPr>
          <w:t>three</w:t>
        </w:r>
      </w:ins>
      <w:ins w:id="2831" w:author="Ruijie Xu" w:date="2022-02-02T13:46:00Z">
        <w:del w:id="2832" w:author="Liliana Salvador" w:date="2022-02-26T20:03:00Z">
          <w:r w:rsidR="00576784" w:rsidDel="001C0737">
            <w:rPr>
              <w:color w:val="000000" w:themeColor="text1"/>
            </w:rPr>
            <w:delText>3</w:delText>
          </w:r>
        </w:del>
        <w:r w:rsidR="00576784">
          <w:rPr>
            <w:color w:val="000000" w:themeColor="text1"/>
          </w:rPr>
          <w:t xml:space="preserve"> </w:t>
        </w:r>
      </w:ins>
      <w:ins w:id="2833" w:author="Ruijie Xu" w:date="2022-01-28T15:06:00Z">
        <w:r w:rsidR="00FC7384" w:rsidRPr="003A137D">
          <w:rPr>
            <w:color w:val="000000" w:themeColor="text1"/>
          </w:rPr>
          <w:t xml:space="preserve"> </w:t>
        </w:r>
        <w:bookmarkEnd w:id="2827"/>
        <w:bookmarkEnd w:id="2828"/>
        <w:r w:rsidR="00FC7384" w:rsidRPr="003A137D">
          <w:rPr>
            <w:color w:val="000000" w:themeColor="text1"/>
          </w:rPr>
          <w:t xml:space="preserve">minutes for </w:t>
        </w:r>
        <w:del w:id="2834"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2835" w:author="Liliana Salvador" w:date="2022-02-26T20:03:00Z">
          <w:r w:rsidR="00FC7384" w:rsidRPr="003A137D" w:rsidDel="001C0737">
            <w:rPr>
              <w:color w:val="000000" w:themeColor="text1"/>
            </w:rPr>
            <w:delText>However, t</w:delText>
          </w:r>
        </w:del>
      </w:ins>
      <w:ins w:id="2836" w:author="Liliana Salvador" w:date="2022-02-26T20:03:00Z">
        <w:r w:rsidR="001C0737">
          <w:rPr>
            <w:color w:val="000000" w:themeColor="text1"/>
          </w:rPr>
          <w:t>T</w:t>
        </w:r>
      </w:ins>
      <w:ins w:id="2837" w:author="Ruijie Xu" w:date="2022-01-28T15:06:00Z">
        <w:r w:rsidR="00FC7384" w:rsidRPr="003A137D">
          <w:rPr>
            <w:color w:val="000000" w:themeColor="text1"/>
          </w:rPr>
          <w:t xml:space="preserve">he time and </w:t>
        </w:r>
      </w:ins>
      <w:ins w:id="2838" w:author="Ruijie Xu" w:date="2022-01-28T15:07:00Z">
        <w:r w:rsidR="00FC7384" w:rsidRPr="003A137D">
          <w:rPr>
            <w:color w:val="000000" w:themeColor="text1"/>
          </w:rPr>
          <w:t xml:space="preserve">resources required to </w:t>
        </w:r>
      </w:ins>
      <w:ins w:id="2839" w:author="Ruijie Xu" w:date="2022-01-28T15:06:00Z">
        <w:r w:rsidR="00FC7384" w:rsidRPr="003A137D">
          <w:rPr>
            <w:color w:val="000000" w:themeColor="text1"/>
          </w:rPr>
          <w:t>build</w:t>
        </w:r>
      </w:ins>
      <w:ins w:id="2840" w:author="Ruijie Xu" w:date="2022-01-28T15:07:00Z">
        <w:r w:rsidR="00FC7384" w:rsidRPr="003A137D">
          <w:rPr>
            <w:color w:val="000000" w:themeColor="text1"/>
          </w:rPr>
          <w:t xml:space="preserve"> the DBs</w:t>
        </w:r>
      </w:ins>
      <w:ins w:id="2841" w:author="Ruijie Xu" w:date="2022-01-28T15:06:00Z">
        <w:r w:rsidR="00FC7384" w:rsidRPr="003A137D">
          <w:rPr>
            <w:color w:val="000000" w:themeColor="text1"/>
          </w:rPr>
          <w:t xml:space="preserve"> </w:t>
        </w:r>
      </w:ins>
      <w:ins w:id="2842" w:author="Liliana Salvador" w:date="2022-02-26T20:04:00Z">
        <w:r w:rsidR="001C0737">
          <w:rPr>
            <w:color w:val="000000" w:themeColor="text1"/>
          </w:rPr>
          <w:t>for</w:t>
        </w:r>
      </w:ins>
      <w:ins w:id="2843" w:author="Ruijie Xu" w:date="2022-01-28T15:06:00Z">
        <w:del w:id="2844" w:author="Liliana Salvador" w:date="2022-02-26T20:03:00Z">
          <w:r w:rsidR="00FC7384" w:rsidRPr="003A137D" w:rsidDel="001C0737">
            <w:rPr>
              <w:color w:val="000000" w:themeColor="text1"/>
            </w:rPr>
            <w:delText>of</w:delText>
          </w:r>
        </w:del>
      </w:ins>
      <w:ins w:id="2845" w:author="Ruijie Xu" w:date="2022-01-28T15:07:00Z">
        <w:r w:rsidR="00FC7384" w:rsidRPr="003A137D">
          <w:rPr>
            <w:color w:val="000000" w:themeColor="text1"/>
          </w:rPr>
          <w:t xml:space="preserve"> the</w:t>
        </w:r>
      </w:ins>
      <w:ins w:id="2846" w:author="Ruijie Xu" w:date="2022-01-28T15:06:00Z">
        <w:r w:rsidR="00FC7384" w:rsidRPr="003A137D">
          <w:rPr>
            <w:color w:val="000000" w:themeColor="text1"/>
          </w:rPr>
          <w:t xml:space="preserve"> alignment-free </w:t>
        </w:r>
      </w:ins>
      <w:ins w:id="2847" w:author="Ruijie Xu" w:date="2022-01-28T15:07:00Z">
        <w:r w:rsidR="00FC7384" w:rsidRPr="003A137D">
          <w:rPr>
            <w:color w:val="000000" w:themeColor="text1"/>
          </w:rPr>
          <w:t>software became the trade-off for the speed of the analysis itself. For example, the buil</w:t>
        </w:r>
      </w:ins>
      <w:ins w:id="2848" w:author="Ruijie Xu" w:date="2022-01-28T15:08:00Z">
        <w:r w:rsidR="00FC7384" w:rsidRPr="003A137D">
          <w:rPr>
            <w:color w:val="000000" w:themeColor="text1"/>
          </w:rPr>
          <w:t xml:space="preserve">ding of CLARK’s </w:t>
        </w:r>
        <w:del w:id="2849" w:author="Liliana Salvador" w:date="2022-02-26T20:04:00Z">
          <w:r w:rsidR="00FC7384" w:rsidRPr="003A137D" w:rsidDel="001C0737">
            <w:rPr>
              <w:color w:val="000000" w:themeColor="text1"/>
            </w:rPr>
            <w:delText>database</w:delText>
          </w:r>
        </w:del>
      </w:ins>
      <w:ins w:id="2850" w:author="Liliana Salvador" w:date="2022-02-26T20:04:00Z">
        <w:r w:rsidR="001C0737">
          <w:rPr>
            <w:color w:val="000000" w:themeColor="text1"/>
          </w:rPr>
          <w:t>DB</w:t>
        </w:r>
      </w:ins>
      <w:ins w:id="2851" w:author="Ruijie Xu" w:date="2022-01-28T15:08:00Z">
        <w:r w:rsidR="00FC7384" w:rsidRPr="003A137D">
          <w:rPr>
            <w:color w:val="000000" w:themeColor="text1"/>
          </w:rPr>
          <w:t xml:space="preserve"> took almost </w:t>
        </w:r>
      </w:ins>
      <w:ins w:id="2852" w:author="Liliana Salvador" w:date="2022-02-26T20:04:00Z">
        <w:r w:rsidR="001C0737">
          <w:rPr>
            <w:color w:val="000000" w:themeColor="text1"/>
          </w:rPr>
          <w:t>two</w:t>
        </w:r>
      </w:ins>
      <w:ins w:id="2853" w:author="Ruijie Xu" w:date="2022-01-28T15:09:00Z">
        <w:del w:id="2854"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2855" w:author="Liliana Salvador" w:date="2022-02-26T20:04:00Z">
        <w:r w:rsidR="001C0737">
          <w:rPr>
            <w:color w:val="000000" w:themeColor="text1"/>
          </w:rPr>
          <w:t>t</w:t>
        </w:r>
      </w:ins>
      <w:ins w:id="2856"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2857" w:author="Liliana Salvador" w:date="2022-02-26T20:04:00Z">
        <w:r w:rsidR="001C0737">
          <w:rPr>
            <w:color w:val="000000" w:themeColor="text1"/>
          </w:rPr>
          <w:t>ve</w:t>
        </w:r>
      </w:ins>
      <w:ins w:id="2858" w:author="Ruijie Xu" w:date="2022-01-28T15:09:00Z">
        <w:del w:id="2859" w:author="Liliana Salvador" w:date="2022-02-26T20:04:00Z">
          <w:r w:rsidR="00CD7AB6" w:rsidRPr="003A137D" w:rsidDel="001C0737">
            <w:rPr>
              <w:color w:val="000000" w:themeColor="text1"/>
            </w:rPr>
            <w:delText>s</w:delText>
          </w:r>
        </w:del>
        <w:r w:rsidR="00CD7AB6" w:rsidRPr="003A137D">
          <w:rPr>
            <w:color w:val="000000" w:themeColor="text1"/>
          </w:rPr>
          <w:t xml:space="preserve"> pr</w:t>
        </w:r>
      </w:ins>
      <w:ins w:id="2860" w:author="Ruijie Xu" w:date="2022-01-28T15:10:00Z">
        <w:r w:rsidR="00CD7AB6" w:rsidRPr="003A137D">
          <w:rPr>
            <w:color w:val="000000" w:themeColor="text1"/>
          </w:rPr>
          <w:t>e-built DBs distributed with the release of the software</w:t>
        </w:r>
      </w:ins>
      <w:ins w:id="2861" w:author="Ruijie Xu" w:date="2022-01-28T15:35:00Z">
        <w:r w:rsidR="00B20DDB" w:rsidRPr="003A137D">
          <w:rPr>
            <w:color w:val="000000" w:themeColor="text1"/>
          </w:rPr>
          <w:t xml:space="preserve"> (except for CLARK, CLARK-s, Diamond, and Kaiju)</w:t>
        </w:r>
      </w:ins>
      <w:ins w:id="2862" w:author="Ruijie Xu" w:date="2022-01-28T15:36:00Z">
        <w:r w:rsidR="00212623" w:rsidRPr="003A137D">
          <w:rPr>
            <w:color w:val="000000" w:themeColor="text1"/>
          </w:rPr>
          <w:t>.</w:t>
        </w:r>
      </w:ins>
      <w:ins w:id="2863" w:author="Ruijie Xu" w:date="2022-01-28T15:10:00Z">
        <w:r w:rsidR="00CD7AB6" w:rsidRPr="003A137D">
          <w:rPr>
            <w:color w:val="000000" w:themeColor="text1"/>
          </w:rPr>
          <w:t xml:space="preserve"> However, if the analysis requires the identification of taxa </w:t>
        </w:r>
      </w:ins>
      <w:ins w:id="2864"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2865"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2866"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2867"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2868"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2869"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RDefault="009F7FE4" w:rsidP="00271EA9">
      <w:pPr>
        <w:spacing w:line="480" w:lineRule="auto"/>
        <w:rPr>
          <w:ins w:id="2870" w:author="Liliana Salvador" w:date="2022-02-26T20:54:00Z"/>
          <w:color w:val="000000" w:themeColor="text1"/>
        </w:rPr>
      </w:pPr>
      <w:ins w:id="2871" w:author="Ruijie Xu" w:date="2022-01-28T15:46:00Z">
        <w:r w:rsidRPr="003A137D">
          <w:rPr>
            <w:color w:val="000000" w:themeColor="text1"/>
          </w:rPr>
          <w:tab/>
        </w:r>
      </w:ins>
      <w:ins w:id="2872" w:author="Ruijie Xu" w:date="2022-01-28T15:49:00Z">
        <w:r w:rsidR="00AD3393" w:rsidRPr="003A137D">
          <w:rPr>
            <w:color w:val="000000" w:themeColor="text1"/>
          </w:rPr>
          <w:t xml:space="preserve">To compare </w:t>
        </w:r>
      </w:ins>
      <w:ins w:id="2873" w:author="Liliana Salvador" w:date="2022-02-26T20:05:00Z">
        <w:r w:rsidR="001C0737">
          <w:rPr>
            <w:color w:val="000000" w:themeColor="text1"/>
          </w:rPr>
          <w:t xml:space="preserve">the </w:t>
        </w:r>
      </w:ins>
      <w:ins w:id="2874" w:author="Ruijie Xu" w:date="2022-01-28T15:49:00Z">
        <w:del w:id="2875"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2876" w:author="Ruijie Xu" w:date="2022-01-28T15:50:00Z">
        <w:r w:rsidR="00AD3393" w:rsidRPr="003A137D">
          <w:rPr>
            <w:color w:val="000000" w:themeColor="text1"/>
          </w:rPr>
          <w:t>chose the standard DBs provided by the developers of these software. If the standard DBs w</w:t>
        </w:r>
      </w:ins>
      <w:ins w:id="2877" w:author="Liliana Salvador" w:date="2022-02-26T20:05:00Z">
        <w:r w:rsidR="005B4B4F">
          <w:rPr>
            <w:color w:val="000000" w:themeColor="text1"/>
          </w:rPr>
          <w:t>ere</w:t>
        </w:r>
      </w:ins>
      <w:ins w:id="2878" w:author="Ruijie Xu" w:date="2022-01-28T15:50:00Z">
        <w:del w:id="2879" w:author="Liliana Salvador" w:date="2022-02-26T20:05:00Z">
          <w:r w:rsidR="00AD3393" w:rsidRPr="003A137D" w:rsidDel="005B4B4F">
            <w:rPr>
              <w:color w:val="000000" w:themeColor="text1"/>
            </w:rPr>
            <w:delText>as</w:delText>
          </w:r>
        </w:del>
        <w:r w:rsidR="00AD3393" w:rsidRPr="003A137D">
          <w:rPr>
            <w:color w:val="000000" w:themeColor="text1"/>
          </w:rPr>
          <w:t xml:space="preserve"> not indicated, we buil</w:t>
        </w:r>
      </w:ins>
      <w:ins w:id="2880" w:author="Ruijie Xu" w:date="2022-01-30T14:21:00Z">
        <w:r w:rsidR="00B9270D" w:rsidRPr="003A137D">
          <w:rPr>
            <w:color w:val="000000" w:themeColor="text1"/>
          </w:rPr>
          <w:t>t</w:t>
        </w:r>
      </w:ins>
      <w:ins w:id="2881" w:author="Ruijie Xu" w:date="2022-01-28T15:50:00Z">
        <w:r w:rsidR="00AD3393" w:rsidRPr="003A137D">
          <w:rPr>
            <w:color w:val="000000" w:themeColor="text1"/>
          </w:rPr>
          <w:t xml:space="preserve"> the D</w:t>
        </w:r>
      </w:ins>
      <w:ins w:id="2882"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w:t>
        </w:r>
      </w:ins>
      <w:ins w:id="2883" w:author="Liliana Salvador" w:date="2022-02-26T20:06:00Z">
        <w:r w:rsidR="005B4B4F">
          <w:rPr>
            <w:color w:val="000000" w:themeColor="text1"/>
          </w:rPr>
          <w:t>are</w:t>
        </w:r>
      </w:ins>
      <w:ins w:id="2884" w:author="Ruijie Xu" w:date="2022-01-28T15:51:00Z">
        <w:del w:id="2885"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2886" w:author="Liliana Salvador" w:date="2022-02-26T20:53:00Z">
          <w:r w:rsidR="00AD3393" w:rsidRPr="003A137D" w:rsidDel="00053141">
            <w:rPr>
              <w:color w:val="000000" w:themeColor="text1"/>
            </w:rPr>
            <w:delText xml:space="preserve">of the </w:delText>
          </w:r>
        </w:del>
        <w:del w:id="2887" w:author="Liliana Salvador" w:date="2022-02-26T20:06:00Z">
          <w:r w:rsidR="00AD3393" w:rsidRPr="003A137D" w:rsidDel="005B4B4F">
            <w:rPr>
              <w:color w:val="000000" w:themeColor="text1"/>
            </w:rPr>
            <w:delText>databa</w:delText>
          </w:r>
        </w:del>
      </w:ins>
      <w:ins w:id="2888" w:author="Ruijie Xu" w:date="2022-01-28T15:52:00Z">
        <w:del w:id="2889" w:author="Liliana Salvador" w:date="2022-02-26T20:06:00Z">
          <w:r w:rsidR="00AD3393" w:rsidRPr="003A137D" w:rsidDel="005B4B4F">
            <w:rPr>
              <w:color w:val="000000" w:themeColor="text1"/>
            </w:rPr>
            <w:delText>ses</w:delText>
          </w:r>
        </w:del>
        <w:del w:id="2890"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lastRenderedPageBreak/>
          <w:t xml:space="preserve">CLARK-s’ DB was required to </w:t>
        </w:r>
      </w:ins>
      <w:ins w:id="2891" w:author="Liliana Salvador" w:date="2022-02-26T20:06:00Z">
        <w:r w:rsidR="005B4B4F">
          <w:rPr>
            <w:color w:val="000000" w:themeColor="text1"/>
          </w:rPr>
          <w:t xml:space="preserve">be </w:t>
        </w:r>
      </w:ins>
      <w:ins w:id="2892" w:author="Ruijie Xu" w:date="2022-01-28T15:53:00Z">
        <w:r w:rsidR="00CA5231" w:rsidRPr="003A137D">
          <w:rPr>
            <w:color w:val="000000" w:themeColor="text1"/>
          </w:rPr>
          <w:t xml:space="preserve">built on top of a CLARK DB of the same composition, </w:t>
        </w:r>
        <w:commentRangeStart w:id="2893"/>
        <w:r w:rsidR="00CA5231" w:rsidRPr="003A137D">
          <w:rPr>
            <w:color w:val="000000" w:themeColor="text1"/>
          </w:rPr>
          <w:t xml:space="preserve">but when the </w:t>
        </w:r>
        <w:del w:id="2894"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2895" w:author="Liliana Salvador" w:date="2022-02-26T20:19:00Z">
          <w:r w:rsidR="00CA5231" w:rsidRPr="003A137D" w:rsidDel="00767935">
            <w:rPr>
              <w:color w:val="000000" w:themeColor="text1"/>
            </w:rPr>
            <w:delText>was</w:delText>
          </w:r>
        </w:del>
      </w:ins>
      <w:ins w:id="2896" w:author="Ruijie Xu" w:date="2022-01-28T15:54:00Z">
        <w:del w:id="2897" w:author="Liliana Salvador" w:date="2022-02-26T20:19:00Z">
          <w:r w:rsidR="00BC53B2" w:rsidRPr="003A137D" w:rsidDel="00767935">
            <w:rPr>
              <w:color w:val="000000" w:themeColor="text1"/>
            </w:rPr>
            <w:delText xml:space="preserve"> intended to build on top of the CLARK DB</w:delText>
          </w:r>
        </w:del>
      </w:ins>
      <w:ins w:id="2898" w:author="Liliana Salvador" w:date="2022-02-26T20:19:00Z">
        <w:r w:rsidR="00767935">
          <w:rPr>
            <w:color w:val="000000" w:themeColor="text1"/>
          </w:rPr>
          <w:t>was built</w:t>
        </w:r>
      </w:ins>
      <w:ins w:id="2899" w:author="Ruijie Xu" w:date="2022-01-28T15:54:00Z">
        <w:r w:rsidR="00BC53B2" w:rsidRPr="003A137D">
          <w:rPr>
            <w:color w:val="000000" w:themeColor="text1"/>
          </w:rPr>
          <w:t xml:space="preserve"> with the </w:t>
        </w:r>
      </w:ins>
      <w:commentRangeEnd w:id="2893"/>
      <w:r w:rsidR="00406A09">
        <w:rPr>
          <w:rStyle w:val="CommentReference"/>
        </w:rPr>
        <w:commentReference w:id="2893"/>
      </w:r>
      <w:ins w:id="2900" w:author="Ruijie Xu" w:date="2022-01-28T15:54:00Z">
        <w:r w:rsidR="00BC53B2" w:rsidRPr="003A137D">
          <w:rPr>
            <w:color w:val="000000" w:themeColor="text1"/>
          </w:rPr>
          <w:t xml:space="preserve">genomes of Bacteria, Archaea, Viruses, and Human, the building was </w:t>
        </w:r>
      </w:ins>
      <w:ins w:id="2901" w:author="Ruijie Xu" w:date="2022-01-28T15:55:00Z">
        <w:r w:rsidR="00BC53B2" w:rsidRPr="003A137D">
          <w:rPr>
            <w:color w:val="000000" w:themeColor="text1"/>
          </w:rPr>
          <w:t>suspended</w:t>
        </w:r>
      </w:ins>
      <w:ins w:id="2902" w:author="Ruijie Xu" w:date="2022-01-28T15:54:00Z">
        <w:r w:rsidR="00BC53B2" w:rsidRPr="003A137D">
          <w:rPr>
            <w:color w:val="000000" w:themeColor="text1"/>
          </w:rPr>
          <w:t xml:space="preserve"> </w:t>
        </w:r>
      </w:ins>
      <w:ins w:id="2903" w:author="Ruijie Xu" w:date="2022-01-28T15:55:00Z">
        <w:r w:rsidR="00BC53B2" w:rsidRPr="003A137D">
          <w:rPr>
            <w:color w:val="000000" w:themeColor="text1"/>
          </w:rPr>
          <w:t xml:space="preserve">by the software </w:t>
        </w:r>
      </w:ins>
      <w:ins w:id="2904" w:author="Ruijie Xu" w:date="2022-01-28T15:56:00Z">
        <w:r w:rsidR="00BC53B2" w:rsidRPr="003A137D">
          <w:rPr>
            <w:color w:val="000000" w:themeColor="text1"/>
          </w:rPr>
          <w:t>with the error message “</w:t>
        </w:r>
      </w:ins>
      <w:ins w:id="2905" w:author="Ruijie Xu" w:date="2022-01-28T15:57:00Z">
        <w:r w:rsidR="00BC53B2" w:rsidRPr="003A137D">
          <w:rPr>
            <w:color w:val="000000" w:themeColor="text1"/>
          </w:rPr>
          <w:t>t</w:t>
        </w:r>
      </w:ins>
      <w:ins w:id="2906" w:author="Ruijie Xu" w:date="2022-01-28T15:56:00Z">
        <w:r w:rsidR="00BC53B2" w:rsidRPr="003A137D">
          <w:rPr>
            <w:color w:val="000000" w:themeColor="text1"/>
          </w:rPr>
          <w:t>he number of targets exceeds the limit (16383)”</w:t>
        </w:r>
      </w:ins>
      <w:ins w:id="2907" w:author="Ruijie Xu" w:date="2022-01-28T15:57:00Z">
        <w:r w:rsidR="00BC53B2" w:rsidRPr="003A137D">
          <w:rPr>
            <w:color w:val="000000" w:themeColor="text1"/>
          </w:rPr>
          <w:t xml:space="preserve">. This limitation was reported to the developer of CLARK-s, but </w:t>
        </w:r>
        <w:del w:id="2908" w:author="Liliana Salvador" w:date="2022-02-26T20:48:00Z">
          <w:r w:rsidR="00BC53B2" w:rsidRPr="003A137D" w:rsidDel="00053141">
            <w:rPr>
              <w:color w:val="000000" w:themeColor="text1"/>
            </w:rPr>
            <w:delText>was</w:delText>
          </w:r>
        </w:del>
      </w:ins>
      <w:ins w:id="2909" w:author="Liliana Salvador" w:date="2022-02-26T20:48:00Z">
        <w:r w:rsidR="00053141">
          <w:rPr>
            <w:color w:val="000000" w:themeColor="text1"/>
          </w:rPr>
          <w:t>it</w:t>
        </w:r>
      </w:ins>
      <w:ins w:id="2910" w:author="Ruijie Xu" w:date="2022-01-28T15:57:00Z">
        <w:r w:rsidR="00BC53B2" w:rsidRPr="003A137D">
          <w:rPr>
            <w:color w:val="000000" w:themeColor="text1"/>
          </w:rPr>
          <w:t xml:space="preserve"> has not been resolved </w:t>
        </w:r>
        <w:del w:id="2911" w:author="Liliana Salvador" w:date="2022-02-26T20:20:00Z">
          <w:r w:rsidR="00BC53B2" w:rsidRPr="003A137D" w:rsidDel="00406A09">
            <w:rPr>
              <w:color w:val="000000" w:themeColor="text1"/>
            </w:rPr>
            <w:delText>yet</w:delText>
          </w:r>
        </w:del>
      </w:ins>
      <w:ins w:id="2912" w:author="Ruijie Xu" w:date="2022-01-30T14:22:00Z">
        <w:del w:id="2913"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2914" w:author="Ruijie Xu" w:date="2022-01-28T15:57:00Z">
        <w:r w:rsidR="00BC53B2" w:rsidRPr="003A137D">
          <w:rPr>
            <w:color w:val="000000" w:themeColor="text1"/>
          </w:rPr>
          <w:t>. We bypass</w:t>
        </w:r>
      </w:ins>
      <w:ins w:id="2915" w:author="Ruijie Xu" w:date="2022-01-28T15:59:00Z">
        <w:r w:rsidR="00564D93" w:rsidRPr="003A137D">
          <w:rPr>
            <w:color w:val="000000" w:themeColor="text1"/>
          </w:rPr>
          <w:t>ed</w:t>
        </w:r>
      </w:ins>
      <w:ins w:id="2916" w:author="Ruijie Xu" w:date="2022-01-28T15:57:00Z">
        <w:r w:rsidR="00BC53B2" w:rsidRPr="003A137D">
          <w:rPr>
            <w:color w:val="000000" w:themeColor="text1"/>
          </w:rPr>
          <w:t xml:space="preserve"> the limitati</w:t>
        </w:r>
      </w:ins>
      <w:ins w:id="2917" w:author="Ruijie Xu" w:date="2022-01-28T15:58:00Z">
        <w:r w:rsidR="00BC53B2" w:rsidRPr="003A137D">
          <w:rPr>
            <w:color w:val="000000" w:themeColor="text1"/>
          </w:rPr>
          <w:t xml:space="preserve">on by building the DB with Bacteria, Archaea, </w:t>
        </w:r>
      </w:ins>
      <w:ins w:id="2918" w:author="Ruijie Xu" w:date="2022-01-28T15:59:00Z">
        <w:r w:rsidR="00A31E40" w:rsidRPr="003A137D">
          <w:rPr>
            <w:color w:val="000000" w:themeColor="text1"/>
          </w:rPr>
          <w:t xml:space="preserve">and </w:t>
        </w:r>
      </w:ins>
      <w:ins w:id="2919" w:author="Ruijie Xu" w:date="2022-01-28T15:58:00Z">
        <w:r w:rsidR="00BC53B2" w:rsidRPr="003A137D">
          <w:rPr>
            <w:color w:val="000000" w:themeColor="text1"/>
          </w:rPr>
          <w:t>Vir</w:t>
        </w:r>
        <w:del w:id="2920" w:author="Liliana Salvador" w:date="2022-02-26T20:49:00Z">
          <w:r w:rsidR="00BC53B2" w:rsidRPr="003A137D" w:rsidDel="00053141">
            <w:rPr>
              <w:color w:val="000000" w:themeColor="text1"/>
            </w:rPr>
            <w:delText>s</w:delText>
          </w:r>
        </w:del>
        <w:r w:rsidR="00BC53B2" w:rsidRPr="003A137D">
          <w:rPr>
            <w:color w:val="000000" w:themeColor="text1"/>
          </w:rPr>
          <w:t>u</w:t>
        </w:r>
      </w:ins>
      <w:ins w:id="2921" w:author="Liliana Salvador" w:date="2022-02-26T20:49:00Z">
        <w:r w:rsidR="00053141">
          <w:rPr>
            <w:color w:val="000000" w:themeColor="text1"/>
          </w:rPr>
          <w:t>s</w:t>
        </w:r>
      </w:ins>
      <w:ins w:id="2922" w:author="Ruijie Xu" w:date="2022-01-28T15:58:00Z">
        <w:r w:rsidR="00BC53B2" w:rsidRPr="003A137D">
          <w:rPr>
            <w:color w:val="000000" w:themeColor="text1"/>
          </w:rPr>
          <w:t>es genomes separately, and combin</w:t>
        </w:r>
      </w:ins>
      <w:ins w:id="2923" w:author="Liliana Salvador" w:date="2022-02-26T20:53:00Z">
        <w:r w:rsidR="00053141">
          <w:rPr>
            <w:color w:val="000000" w:themeColor="text1"/>
          </w:rPr>
          <w:t>ing</w:t>
        </w:r>
      </w:ins>
      <w:ins w:id="2924" w:author="Ruijie Xu" w:date="2022-01-28T15:58:00Z">
        <w:del w:id="2925"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2926"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2927" w:author="Ruijie Xu" w:date="2022-01-28T15:59:00Z">
        <w:r w:rsidR="00BC53B2" w:rsidRPr="003A137D">
          <w:rPr>
            <w:color w:val="000000" w:themeColor="text1"/>
          </w:rPr>
          <w:t xml:space="preserve">sis. </w:t>
        </w:r>
      </w:ins>
      <w:ins w:id="2928" w:author="Ruijie Xu" w:date="2022-01-28T16:00:00Z">
        <w:r w:rsidR="005E7952" w:rsidRPr="003A137D">
          <w:rPr>
            <w:color w:val="000000" w:themeColor="text1"/>
          </w:rPr>
          <w:t xml:space="preserve">In addition, Metaphlan3, which </w:t>
        </w:r>
      </w:ins>
      <w:ins w:id="2929" w:author="Ruijie Xu" w:date="2022-01-28T16:01:00Z">
        <w:r w:rsidR="005E7952" w:rsidRPr="003A137D">
          <w:rPr>
            <w:color w:val="000000" w:themeColor="text1"/>
          </w:rPr>
          <w:t xml:space="preserve">identifies </w:t>
        </w:r>
      </w:ins>
      <w:ins w:id="2930" w:author="Ruijie Xu" w:date="2022-01-30T14:23:00Z">
        <w:r w:rsidR="00B9270D" w:rsidRPr="003A137D">
          <w:rPr>
            <w:color w:val="000000" w:themeColor="text1"/>
          </w:rPr>
          <w:t xml:space="preserve">the </w:t>
        </w:r>
      </w:ins>
      <w:ins w:id="2931" w:author="Ruijie Xu" w:date="2022-01-28T16:01:00Z">
        <w:r w:rsidR="005E7952" w:rsidRPr="003A137D">
          <w:rPr>
            <w:color w:val="000000" w:themeColor="text1"/>
          </w:rPr>
          <w:t xml:space="preserve">microbial taxon with </w:t>
        </w:r>
      </w:ins>
      <w:ins w:id="2932" w:author="Ruijie Xu" w:date="2022-01-28T16:02:00Z">
        <w:r w:rsidR="005E7952" w:rsidRPr="003A137D">
          <w:rPr>
            <w:color w:val="000000" w:themeColor="text1"/>
          </w:rPr>
          <w:t>marker genes, does not have an option to build a customized DB</w:t>
        </w:r>
        <w:del w:id="2933" w:author="Liliana Salvador" w:date="2022-02-26T20:54:00Z">
          <w:r w:rsidR="005E7952" w:rsidRPr="003A137D" w:rsidDel="00053141">
            <w:rPr>
              <w:color w:val="000000" w:themeColor="text1"/>
            </w:rPr>
            <w:delText>s</w:delText>
          </w:r>
        </w:del>
      </w:ins>
      <w:ins w:id="2934"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2935" w:author="Ruijie Xu" w:date="2022-01-28T16:03:00Z"/>
          <w:color w:val="000000" w:themeColor="text1"/>
        </w:rPr>
      </w:pPr>
    </w:p>
    <w:p w14:paraId="6A3884CF" w14:textId="7AEA53AE" w:rsidR="00F472E4" w:rsidRPr="003A137D" w:rsidDel="00765778" w:rsidRDefault="00F472E4" w:rsidP="00D33126">
      <w:pPr>
        <w:spacing w:line="480" w:lineRule="auto"/>
        <w:rPr>
          <w:del w:id="2936" w:author="Ruijie Xu" w:date="2022-01-28T16:11:00Z"/>
          <w:color w:val="000000" w:themeColor="text1"/>
        </w:rPr>
      </w:pPr>
    </w:p>
    <w:p w14:paraId="3EE4F7C9" w14:textId="4F5A2C50" w:rsidR="00765778" w:rsidRPr="001E3899" w:rsidRDefault="00765778" w:rsidP="00D33126">
      <w:pPr>
        <w:spacing w:line="480" w:lineRule="auto"/>
        <w:rPr>
          <w:ins w:id="2937" w:author="Ruijie Xu" w:date="2022-01-30T12:35:00Z"/>
          <w:b/>
          <w:bCs/>
          <w:color w:val="000000" w:themeColor="text1"/>
          <w:rPrChange w:id="2938" w:author="Ruijie Xu" w:date="2022-01-31T16:48:00Z">
            <w:rPr>
              <w:ins w:id="2939" w:author="Ruijie Xu" w:date="2022-01-30T12:35:00Z"/>
              <w:color w:val="000000" w:themeColor="text1"/>
            </w:rPr>
          </w:rPrChange>
        </w:rPr>
      </w:pPr>
      <w:ins w:id="2940" w:author="Ruijie Xu" w:date="2022-01-30T12:35:00Z">
        <w:r w:rsidRPr="003A137D">
          <w:rPr>
            <w:b/>
            <w:bCs/>
            <w:color w:val="000000" w:themeColor="text1"/>
          </w:rPr>
          <w:t xml:space="preserve">Biases in </w:t>
        </w:r>
      </w:ins>
      <w:ins w:id="2941" w:author="Liliana Salvador" w:date="2022-02-26T20:54:00Z">
        <w:r w:rsidR="00053141">
          <w:rPr>
            <w:b/>
            <w:bCs/>
            <w:color w:val="000000" w:themeColor="text1"/>
          </w:rPr>
          <w:t>m</w:t>
        </w:r>
      </w:ins>
      <w:ins w:id="2942" w:author="Ruijie Xu" w:date="2022-01-30T12:35:00Z">
        <w:del w:id="2943" w:author="Liliana Salvador" w:date="2022-02-26T20:54:00Z">
          <w:r w:rsidRPr="003A137D" w:rsidDel="00053141">
            <w:rPr>
              <w:b/>
              <w:bCs/>
              <w:color w:val="000000" w:themeColor="text1"/>
            </w:rPr>
            <w:delText>M</w:delText>
          </w:r>
        </w:del>
        <w:r w:rsidRPr="003A137D">
          <w:rPr>
            <w:b/>
            <w:bCs/>
            <w:color w:val="000000" w:themeColor="text1"/>
          </w:rPr>
          <w:t>ic</w:t>
        </w:r>
        <w:del w:id="2944" w:author="Liliana Salvador" w:date="2022-02-26T20:54:00Z">
          <w:r w:rsidRPr="003A137D" w:rsidDel="00053141">
            <w:rPr>
              <w:b/>
              <w:bCs/>
              <w:color w:val="000000" w:themeColor="text1"/>
            </w:rPr>
            <w:delText>o</w:delText>
          </w:r>
        </w:del>
        <w:r w:rsidRPr="003A137D">
          <w:rPr>
            <w:b/>
            <w:bCs/>
            <w:color w:val="000000" w:themeColor="text1"/>
          </w:rPr>
          <w:t>r</w:t>
        </w:r>
      </w:ins>
      <w:ins w:id="2945" w:author="Liliana Salvador" w:date="2022-02-26T20:54:00Z">
        <w:r w:rsidR="00053141">
          <w:rPr>
            <w:b/>
            <w:bCs/>
            <w:color w:val="000000" w:themeColor="text1"/>
          </w:rPr>
          <w:t>o</w:t>
        </w:r>
      </w:ins>
      <w:ins w:id="2946" w:author="Ruijie Xu" w:date="2022-01-30T12:35:00Z">
        <w:r w:rsidRPr="003A137D">
          <w:rPr>
            <w:b/>
            <w:bCs/>
            <w:color w:val="000000" w:themeColor="text1"/>
          </w:rPr>
          <w:t xml:space="preserve">bial </w:t>
        </w:r>
      </w:ins>
      <w:ins w:id="2947" w:author="Liliana Salvador" w:date="2022-02-26T20:54:00Z">
        <w:r w:rsidR="00053141">
          <w:rPr>
            <w:b/>
            <w:bCs/>
            <w:color w:val="000000" w:themeColor="text1"/>
          </w:rPr>
          <w:t>p</w:t>
        </w:r>
      </w:ins>
      <w:ins w:id="2948" w:author="Ruijie Xu" w:date="2022-01-30T12:35:00Z">
        <w:del w:id="2949"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2950" w:author="Liliana Salvador" w:date="2022-02-26T20:54:00Z">
        <w:r w:rsidR="00053141">
          <w:rPr>
            <w:b/>
            <w:bCs/>
            <w:color w:val="000000" w:themeColor="text1"/>
          </w:rPr>
          <w:t>i</w:t>
        </w:r>
      </w:ins>
      <w:ins w:id="2951" w:author="Ruijie Xu" w:date="2022-01-30T12:35:00Z">
        <w:del w:id="2952" w:author="Liliana Salvador" w:date="2022-02-26T20:54:00Z">
          <w:r w:rsidRPr="003A137D" w:rsidDel="00053141">
            <w:rPr>
              <w:b/>
              <w:bCs/>
              <w:color w:val="000000" w:themeColor="text1"/>
            </w:rPr>
            <w:delText>I</w:delText>
          </w:r>
        </w:del>
        <w:r w:rsidRPr="003A137D">
          <w:rPr>
            <w:b/>
            <w:bCs/>
            <w:color w:val="000000" w:themeColor="text1"/>
          </w:rPr>
          <w:t>ntroduced from</w:t>
        </w:r>
      </w:ins>
      <w:ins w:id="2953" w:author="Ruijie Xu" w:date="2022-01-30T14:23:00Z">
        <w:r w:rsidR="0027369C" w:rsidRPr="003A137D">
          <w:rPr>
            <w:b/>
            <w:bCs/>
            <w:color w:val="000000" w:themeColor="text1"/>
          </w:rPr>
          <w:t xml:space="preserve"> </w:t>
        </w:r>
      </w:ins>
      <w:ins w:id="2954" w:author="Liliana Salvador" w:date="2022-02-26T20:54:00Z">
        <w:r w:rsidR="00053141">
          <w:rPr>
            <w:b/>
            <w:bCs/>
            <w:color w:val="000000" w:themeColor="text1"/>
          </w:rPr>
          <w:t>s</w:t>
        </w:r>
      </w:ins>
      <w:ins w:id="2955" w:author="Ruijie Xu" w:date="2022-01-30T12:35:00Z">
        <w:del w:id="2956"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2957" w:author="Liliana Salvador" w:date="2022-02-26T20:54:00Z">
        <w:r w:rsidR="00053141">
          <w:rPr>
            <w:b/>
            <w:bCs/>
            <w:color w:val="000000" w:themeColor="text1"/>
          </w:rPr>
          <w:t>s</w:t>
        </w:r>
      </w:ins>
      <w:ins w:id="2958" w:author="Ruijie Xu" w:date="2022-01-30T12:35:00Z">
        <w:del w:id="2959"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3C1FA197" w:rsidR="00D33126" w:rsidRPr="003A137D" w:rsidDel="00CF41AB" w:rsidRDefault="00994E86" w:rsidP="00D33126">
      <w:pPr>
        <w:spacing w:line="480" w:lineRule="auto"/>
        <w:rPr>
          <w:ins w:id="2960" w:author="Ruijie Xu" w:date="2022-01-30T11:17:00Z"/>
          <w:del w:id="2961" w:author="Liliana Salvador" w:date="2022-02-26T21:05:00Z"/>
          <w:color w:val="000000" w:themeColor="text1"/>
        </w:rPr>
      </w:pPr>
      <w:ins w:id="2962" w:author="Ruijie Xu" w:date="2022-01-30T10:57:00Z">
        <w:r w:rsidRPr="003A137D">
          <w:rPr>
            <w:color w:val="000000" w:themeColor="text1"/>
          </w:rPr>
          <w:t xml:space="preserve">At the Domain level, </w:t>
        </w:r>
      </w:ins>
      <w:proofErr w:type="spellStart"/>
      <w:ins w:id="2963"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w:t>
        </w:r>
      </w:ins>
      <w:ins w:id="2964" w:author="Liliana Salvador" w:date="2022-02-26T20:55:00Z">
        <w:r w:rsidR="00053141">
          <w:rPr>
            <w:color w:val="000000" w:themeColor="text1"/>
          </w:rPr>
          <w:t xml:space="preserve">the </w:t>
        </w:r>
      </w:ins>
      <w:ins w:id="2965" w:author="Ruijie Xu" w:date="2022-01-28T16:16:00Z">
        <w:r w:rsidR="00DF1F2D" w:rsidRPr="003A137D">
          <w:rPr>
            <w:color w:val="000000" w:themeColor="text1"/>
          </w:rPr>
          <w:t xml:space="preserve">most </w:t>
        </w:r>
        <w:del w:id="2966"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2967" w:author="Liliana Salvador" w:date="2022-02-26T20:55:00Z">
          <w:r w:rsidR="00DF1F2D" w:rsidRPr="003A137D" w:rsidDel="00053141">
            <w:rPr>
              <w:color w:val="000000" w:themeColor="text1"/>
            </w:rPr>
            <w:delText>differences</w:delText>
          </w:r>
        </w:del>
      </w:ins>
      <w:proofErr w:type="spellStart"/>
      <w:ins w:id="2968" w:author="Liliana Salvador" w:date="2022-02-26T20:55:00Z">
        <w:r w:rsidR="00053141">
          <w:rPr>
            <w:color w:val="000000" w:themeColor="text1"/>
          </w:rPr>
          <w:t>dissmimilarities</w:t>
        </w:r>
      </w:ins>
      <w:proofErr w:type="spellEnd"/>
      <w:ins w:id="2969" w:author="Ruijie Xu" w:date="2022-01-30T10:57:00Z">
        <w:r w:rsidRPr="003A137D">
          <w:rPr>
            <w:color w:val="000000" w:themeColor="text1"/>
          </w:rPr>
          <w:t xml:space="preserve"> between the </w:t>
        </w:r>
        <w:del w:id="2970"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2971" w:author="Liliana Salvador" w:date="2022-02-26T20:55:00Z">
        <w:r w:rsidR="00053141">
          <w:rPr>
            <w:color w:val="000000" w:themeColor="text1"/>
          </w:rPr>
          <w:t xml:space="preserve"> classifications</w:t>
        </w:r>
      </w:ins>
      <w:ins w:id="2972" w:author="Ruijie Xu" w:date="2022-01-28T16:16:00Z">
        <w:r w:rsidR="00DF1F2D" w:rsidRPr="003A137D">
          <w:rPr>
            <w:color w:val="000000" w:themeColor="text1"/>
          </w:rPr>
          <w:t xml:space="preserve">. </w:t>
        </w:r>
        <w:r w:rsidR="00BE1CE7" w:rsidRPr="003A137D">
          <w:rPr>
            <w:color w:val="000000" w:themeColor="text1"/>
          </w:rPr>
          <w:t xml:space="preserve">Almost </w:t>
        </w:r>
      </w:ins>
      <w:ins w:id="2973" w:author="Ruijie Xu" w:date="2022-01-28T16:17:00Z">
        <w:r w:rsidR="00BE1CE7" w:rsidRPr="003A137D">
          <w:rPr>
            <w:color w:val="000000" w:themeColor="text1"/>
          </w:rPr>
          <w:t>all</w:t>
        </w:r>
      </w:ins>
      <w:ins w:id="2974" w:author="Ruijie Xu" w:date="2022-01-28T16:16:00Z">
        <w:r w:rsidR="00BE1CE7" w:rsidRPr="003A137D">
          <w:rPr>
            <w:color w:val="000000" w:themeColor="text1"/>
          </w:rPr>
          <w:t xml:space="preserve"> pairwise comparison</w:t>
        </w:r>
      </w:ins>
      <w:ins w:id="2975" w:author="Ruijie Xu" w:date="2022-01-30T14:23:00Z">
        <w:r w:rsidR="0027369C" w:rsidRPr="003A137D">
          <w:rPr>
            <w:color w:val="000000" w:themeColor="text1"/>
          </w:rPr>
          <w:t>s</w:t>
        </w:r>
      </w:ins>
      <w:ins w:id="2976" w:author="Ruijie Xu" w:date="2022-01-28T16:16:00Z">
        <w:r w:rsidR="00BE1CE7" w:rsidRPr="003A137D">
          <w:rPr>
            <w:color w:val="000000" w:themeColor="text1"/>
          </w:rPr>
          <w:t xml:space="preserve"> betwee</w:t>
        </w:r>
      </w:ins>
      <w:ins w:id="2977" w:author="Ruijie Xu" w:date="2022-01-28T16:17:00Z">
        <w:r w:rsidR="00BE1CE7" w:rsidRPr="003A137D">
          <w:rPr>
            <w:color w:val="000000" w:themeColor="text1"/>
          </w:rPr>
          <w:t>n the</w:t>
        </w:r>
      </w:ins>
      <w:ins w:id="2978" w:author="Liliana Salvador" w:date="2022-02-26T20:56:00Z">
        <w:r w:rsidR="00053141">
          <w:rPr>
            <w:color w:val="000000" w:themeColor="text1"/>
          </w:rPr>
          <w:t xml:space="preserve"> </w:t>
        </w:r>
      </w:ins>
      <w:ins w:id="2979" w:author="Ruijie Xu" w:date="2022-01-28T16:17:00Z">
        <w:del w:id="2980" w:author="Liliana Salvador" w:date="2022-02-26T21:00:00Z">
          <w:r w:rsidR="00BE1CE7" w:rsidRPr="003A137D" w:rsidDel="00CF41AB">
            <w:rPr>
              <w:color w:val="000000" w:themeColor="text1"/>
            </w:rPr>
            <w:delText xml:space="preserve"> </w:delText>
          </w:r>
        </w:del>
        <w:proofErr w:type="spellStart"/>
        <w:r w:rsidR="00BE1CE7" w:rsidRPr="003A137D">
          <w:rPr>
            <w:color w:val="000000" w:themeColor="text1"/>
          </w:rPr>
          <w:t>Eukaryota</w:t>
        </w:r>
        <w:proofErr w:type="spellEnd"/>
        <w:r w:rsidR="00BE1CE7" w:rsidRPr="003A137D">
          <w:rPr>
            <w:color w:val="000000" w:themeColor="text1"/>
          </w:rPr>
          <w:t xml:space="preserve"> profiles </w:t>
        </w:r>
      </w:ins>
      <w:ins w:id="2981" w:author="Liliana Salvador" w:date="2022-02-26T21:00:00Z">
        <w:r w:rsidR="00CF41AB">
          <w:rPr>
            <w:color w:val="000000" w:themeColor="text1"/>
          </w:rPr>
          <w:t xml:space="preserve">classified by each software </w:t>
        </w:r>
      </w:ins>
      <w:ins w:id="2982" w:author="Ruijie Xu" w:date="2022-01-28T16:17:00Z">
        <w:del w:id="2983"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2984" w:author="Ruijie Xu" w:date="2022-01-28T16:19:00Z">
        <w:r w:rsidR="00BD122C" w:rsidRPr="003A137D">
          <w:rPr>
            <w:color w:val="000000" w:themeColor="text1"/>
          </w:rPr>
          <w:t>Compare</w:t>
        </w:r>
      </w:ins>
      <w:ins w:id="2985" w:author="Liliana Salvador" w:date="2022-02-26T20:57:00Z">
        <w:r w:rsidR="00053141">
          <w:rPr>
            <w:color w:val="000000" w:themeColor="text1"/>
          </w:rPr>
          <w:t>d</w:t>
        </w:r>
      </w:ins>
      <w:ins w:id="2986" w:author="Ruijie Xu" w:date="2022-01-28T16:19:00Z">
        <w:r w:rsidR="00BD122C" w:rsidRPr="003A137D">
          <w:rPr>
            <w:color w:val="000000" w:themeColor="text1"/>
          </w:rPr>
          <w:t xml:space="preserve"> to</w:t>
        </w:r>
      </w:ins>
      <w:ins w:id="2987" w:author="Liliana Salvador" w:date="2022-02-26T20:57:00Z">
        <w:r w:rsidR="00053141">
          <w:rPr>
            <w:color w:val="000000" w:themeColor="text1"/>
          </w:rPr>
          <w:t xml:space="preserve"> the number of</w:t>
        </w:r>
      </w:ins>
      <w:ins w:id="2988" w:author="Ruijie Xu" w:date="2022-01-28T16:19:00Z">
        <w:r w:rsidR="00BD122C" w:rsidRPr="003A137D">
          <w:rPr>
            <w:color w:val="000000" w:themeColor="text1"/>
          </w:rPr>
          <w:t xml:space="preserve">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2989" w:author="Ruijie Xu" w:date="2022-01-28T16:17:00Z">
        <w:r w:rsidR="00BE1CE7" w:rsidRPr="003A137D">
          <w:rPr>
            <w:color w:val="000000" w:themeColor="text1"/>
          </w:rPr>
          <w:t xml:space="preserve">the </w:t>
        </w:r>
      </w:ins>
      <w:ins w:id="2990" w:author="Ruijie Xu" w:date="2022-01-28T16:18:00Z">
        <w:r w:rsidR="00BD122C" w:rsidRPr="003A137D">
          <w:rPr>
            <w:color w:val="000000" w:themeColor="text1"/>
          </w:rPr>
          <w:t>number of reads classified under Bacteria</w:t>
        </w:r>
      </w:ins>
      <w:ins w:id="2991" w:author="Ruijie Xu" w:date="2022-01-30T10:52:00Z">
        <w:r w:rsidR="00D33126" w:rsidRPr="003A137D">
          <w:rPr>
            <w:color w:val="000000" w:themeColor="text1"/>
          </w:rPr>
          <w:t>, Viruses</w:t>
        </w:r>
      </w:ins>
      <w:ins w:id="2992" w:author="Ruijie Xu" w:date="2022-01-28T16:18:00Z">
        <w:r w:rsidR="00BD122C" w:rsidRPr="003A137D">
          <w:rPr>
            <w:color w:val="000000" w:themeColor="text1"/>
          </w:rPr>
          <w:t xml:space="preserve"> </w:t>
        </w:r>
      </w:ins>
      <w:ins w:id="2993" w:author="Ruijie Xu" w:date="2022-01-28T16:23:00Z">
        <w:r w:rsidR="002125A9" w:rsidRPr="003A137D">
          <w:rPr>
            <w:color w:val="000000" w:themeColor="text1"/>
          </w:rPr>
          <w:t xml:space="preserve">and Archaea </w:t>
        </w:r>
      </w:ins>
      <w:ins w:id="2994" w:author="Ruijie Xu" w:date="2022-01-28T16:19:00Z">
        <w:r w:rsidR="00BD122C" w:rsidRPr="003A137D">
          <w:rPr>
            <w:color w:val="000000" w:themeColor="text1"/>
          </w:rPr>
          <w:t>tax</w:t>
        </w:r>
      </w:ins>
      <w:ins w:id="2995" w:author="Ruijie Xu" w:date="2022-01-28T16:23:00Z">
        <w:r w:rsidR="002125A9" w:rsidRPr="003A137D">
          <w:rPr>
            <w:color w:val="000000" w:themeColor="text1"/>
          </w:rPr>
          <w:t>a</w:t>
        </w:r>
      </w:ins>
      <w:ins w:id="2996" w:author="Ruijie Xu" w:date="2022-01-28T16:19:00Z">
        <w:r w:rsidR="00BD122C" w:rsidRPr="003A137D">
          <w:rPr>
            <w:color w:val="000000" w:themeColor="text1"/>
          </w:rPr>
          <w:t xml:space="preserve"> </w:t>
        </w:r>
      </w:ins>
      <w:ins w:id="2997" w:author="Ruijie Xu" w:date="2022-01-28T16:20:00Z">
        <w:r w:rsidR="00BD122C" w:rsidRPr="003A137D">
          <w:rPr>
            <w:color w:val="000000" w:themeColor="text1"/>
          </w:rPr>
          <w:t>by different software w</w:t>
        </w:r>
      </w:ins>
      <w:ins w:id="2998" w:author="Liliana Salvador" w:date="2022-02-26T21:01:00Z">
        <w:r w:rsidR="00CF41AB">
          <w:rPr>
            <w:color w:val="000000" w:themeColor="text1"/>
          </w:rPr>
          <w:t>ere</w:t>
        </w:r>
      </w:ins>
      <w:ins w:id="2999" w:author="Ruijie Xu" w:date="2022-01-28T16:20:00Z">
        <w:del w:id="3000"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 between</w:t>
        </w:r>
        <w:del w:id="3001" w:author="Liliana Salvador" w:date="2022-02-26T21:02:00Z">
          <w:r w:rsidR="00BD122C" w:rsidRPr="003A137D" w:rsidDel="00CF41AB">
            <w:rPr>
              <w:color w:val="000000" w:themeColor="text1"/>
            </w:rPr>
            <w:delText xml:space="preserve"> </w:delText>
          </w:r>
        </w:del>
      </w:ins>
      <w:ins w:id="3002" w:author="Ruijie Xu" w:date="2022-01-28T16:23:00Z">
        <w:del w:id="3003" w:author="Liliana Salvador" w:date="2022-02-26T21:01:00Z">
          <w:r w:rsidR="002125A9" w:rsidRPr="003A137D" w:rsidDel="00CF41AB">
            <w:rPr>
              <w:color w:val="000000" w:themeColor="text1"/>
            </w:rPr>
            <w:delText>software</w:delText>
          </w:r>
        </w:del>
      </w:ins>
      <w:ins w:id="3004" w:author="Ruijie Xu" w:date="2022-01-30T10:59:00Z">
        <w:r w:rsidR="00CC6280" w:rsidRPr="003A137D">
          <w:rPr>
            <w:color w:val="000000" w:themeColor="text1"/>
          </w:rPr>
          <w:t xml:space="preserve">. The classifications of Centrifuge, CLARK, and CLARK-s were frequently identified significantly different from </w:t>
        </w:r>
      </w:ins>
      <w:ins w:id="3005" w:author="Liliana Salvador" w:date="2022-02-26T21:02:00Z">
        <w:r w:rsidR="00CF41AB">
          <w:rPr>
            <w:color w:val="000000" w:themeColor="text1"/>
          </w:rPr>
          <w:t xml:space="preserve">the ones </w:t>
        </w:r>
      </w:ins>
      <w:ins w:id="3006" w:author="Liliana Salvador" w:date="2022-02-26T21:03:00Z">
        <w:r w:rsidR="00CF41AB">
          <w:rPr>
            <w:color w:val="000000" w:themeColor="text1"/>
          </w:rPr>
          <w:t>of</w:t>
        </w:r>
      </w:ins>
      <w:ins w:id="3007" w:author="Liliana Salvador" w:date="2022-02-26T21:02:00Z">
        <w:r w:rsidR="00CF41AB">
          <w:rPr>
            <w:color w:val="000000" w:themeColor="text1"/>
          </w:rPr>
          <w:t xml:space="preserve"> </w:t>
        </w:r>
      </w:ins>
      <w:ins w:id="3008" w:author="Ruijie Xu" w:date="2022-01-30T10:59:00Z">
        <w:r w:rsidR="00CC6280" w:rsidRPr="003A137D">
          <w:rPr>
            <w:color w:val="000000" w:themeColor="text1"/>
          </w:rPr>
          <w:t>other software</w:t>
        </w:r>
        <w:del w:id="3009"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3010" w:author="Liliana Salvador" w:date="2022-02-26T21:02:00Z">
        <w:r w:rsidR="00CF41AB">
          <w:rPr>
            <w:color w:val="000000" w:themeColor="text1"/>
          </w:rPr>
          <w:t xml:space="preserve">regarding </w:t>
        </w:r>
      </w:ins>
      <w:ins w:id="3011" w:author="Ruijie Xu" w:date="2022-01-30T10:59:00Z">
        <w:del w:id="3012" w:author="Liliana Salvador" w:date="2022-02-26T21:02:00Z">
          <w:r w:rsidR="00CC6280" w:rsidRPr="003A137D" w:rsidDel="00CF41AB">
            <w:rPr>
              <w:color w:val="000000" w:themeColor="text1"/>
            </w:rPr>
            <w:delText xml:space="preserve">in </w:delText>
          </w:r>
        </w:del>
        <w:del w:id="3013" w:author="Liliana Salvador" w:date="2022-02-26T21:03:00Z">
          <w:r w:rsidR="00CC6280" w:rsidRPr="003A137D" w:rsidDel="00CF41AB">
            <w:rPr>
              <w:color w:val="000000" w:themeColor="text1"/>
            </w:rPr>
            <w:delText>comparison</w:delText>
          </w:r>
        </w:del>
      </w:ins>
      <w:ins w:id="3014" w:author="Ruijie Xu" w:date="2022-01-30T11:00:00Z">
        <w:del w:id="3015" w:author="Liliana Salvador" w:date="2022-02-26T21:03:00Z">
          <w:r w:rsidR="00CC6280" w:rsidRPr="003A137D" w:rsidDel="00CF41AB">
            <w:rPr>
              <w:color w:val="000000" w:themeColor="text1"/>
            </w:rPr>
            <w:delText xml:space="preserve">s for </w:delText>
          </w:r>
        </w:del>
      </w:ins>
      <w:ins w:id="3016" w:author="Liliana Salvador" w:date="2022-02-26T21:02:00Z">
        <w:r w:rsidR="00CF41AB">
          <w:rPr>
            <w:color w:val="000000" w:themeColor="text1"/>
          </w:rPr>
          <w:t xml:space="preserve">the </w:t>
        </w:r>
      </w:ins>
      <w:ins w:id="3017" w:author="Ruijie Xu" w:date="2022-01-30T11:00:00Z">
        <w:r w:rsidR="00CC6280" w:rsidRPr="003A137D">
          <w:rPr>
            <w:color w:val="000000" w:themeColor="text1"/>
          </w:rPr>
          <w:t xml:space="preserve">number of reads mapped to </w:t>
        </w:r>
      </w:ins>
      <w:ins w:id="3018" w:author="Ruijie Xu" w:date="2022-01-30T11:01:00Z">
        <w:r w:rsidR="00CC6280" w:rsidRPr="003A137D">
          <w:rPr>
            <w:color w:val="000000" w:themeColor="text1"/>
          </w:rPr>
          <w:t>Bacteria and Archaea</w:t>
        </w:r>
      </w:ins>
      <w:ins w:id="3019" w:author="Ruijie Xu" w:date="2022-01-30T11:11:00Z">
        <w:r w:rsidR="009D4EA3" w:rsidRPr="003A137D">
          <w:rPr>
            <w:color w:val="000000" w:themeColor="text1"/>
          </w:rPr>
          <w:t>.</w:t>
        </w:r>
      </w:ins>
      <w:ins w:id="3020" w:author="Ruijie Xu" w:date="2022-01-30T11:03:00Z">
        <w:r w:rsidR="00CC6280" w:rsidRPr="003A137D">
          <w:rPr>
            <w:color w:val="000000" w:themeColor="text1"/>
          </w:rPr>
          <w:t xml:space="preserve"> </w:t>
        </w:r>
      </w:ins>
      <w:ins w:id="3021" w:author="Ruijie Xu" w:date="2022-01-30T11:12:00Z">
        <w:r w:rsidR="002F185E" w:rsidRPr="003A137D">
          <w:rPr>
            <w:color w:val="000000" w:themeColor="text1"/>
          </w:rPr>
          <w:t>T</w:t>
        </w:r>
      </w:ins>
      <w:ins w:id="3022" w:author="Ruijie Xu" w:date="2022-01-30T11:03:00Z">
        <w:r w:rsidR="00CC6280" w:rsidRPr="003A137D">
          <w:rPr>
            <w:color w:val="000000" w:themeColor="text1"/>
          </w:rPr>
          <w:t>he classifications of Viruses</w:t>
        </w:r>
      </w:ins>
      <w:ins w:id="3023" w:author="Ruijie Xu" w:date="2022-01-30T11:12:00Z">
        <w:r w:rsidR="002F185E" w:rsidRPr="003A137D">
          <w:rPr>
            <w:color w:val="000000" w:themeColor="text1"/>
          </w:rPr>
          <w:t>, on the other hand,</w:t>
        </w:r>
      </w:ins>
      <w:ins w:id="3024" w:author="Ruijie Xu" w:date="2022-01-30T11:03:00Z">
        <w:r w:rsidR="00CC6280" w:rsidRPr="003A137D">
          <w:rPr>
            <w:color w:val="000000" w:themeColor="text1"/>
          </w:rPr>
          <w:t xml:space="preserve"> </w:t>
        </w:r>
      </w:ins>
      <w:ins w:id="3025" w:author="Ruijie Xu" w:date="2022-01-30T11:05:00Z">
        <w:r w:rsidR="00354455" w:rsidRPr="003A137D">
          <w:rPr>
            <w:color w:val="000000" w:themeColor="text1"/>
          </w:rPr>
          <w:t>w</w:t>
        </w:r>
      </w:ins>
      <w:ins w:id="3026" w:author="Liliana Salvador" w:date="2022-02-26T21:03:00Z">
        <w:r w:rsidR="00CF41AB">
          <w:rPr>
            <w:color w:val="000000" w:themeColor="text1"/>
          </w:rPr>
          <w:t>as</w:t>
        </w:r>
      </w:ins>
      <w:ins w:id="3027" w:author="Ruijie Xu" w:date="2022-01-30T11:05:00Z">
        <w:del w:id="3028"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3029" w:author="Ruijie Xu" w:date="2022-01-30T11:13:00Z">
        <w:r w:rsidR="002F185E" w:rsidRPr="003A137D">
          <w:rPr>
            <w:color w:val="000000" w:themeColor="text1"/>
          </w:rPr>
          <w:t>separated into two groups</w:t>
        </w:r>
        <w:del w:id="3030"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3031" w:author="Ruijie Xu" w:date="2022-01-30T14:24:00Z">
        <w:r w:rsidR="0027369C" w:rsidRPr="003A137D">
          <w:rPr>
            <w:color w:val="000000" w:themeColor="text1"/>
          </w:rPr>
          <w:t xml:space="preserve"> </w:t>
        </w:r>
        <w:del w:id="3032" w:author="Liliana Salvador" w:date="2022-02-26T21:04:00Z">
          <w:r w:rsidR="0027369C" w:rsidRPr="003A137D" w:rsidDel="00CF41AB">
            <w:rPr>
              <w:color w:val="000000" w:themeColor="text1"/>
            </w:rPr>
            <w:delText>of software</w:delText>
          </w:r>
        </w:del>
      </w:ins>
      <w:ins w:id="3033" w:author="Ruijie Xu" w:date="2022-01-30T11:13:00Z">
        <w:del w:id="3034" w:author="Liliana Salvador" w:date="2022-02-26T21:04:00Z">
          <w:r w:rsidR="002F185E" w:rsidRPr="003A137D" w:rsidDel="00CF41AB">
            <w:rPr>
              <w:color w:val="000000" w:themeColor="text1"/>
            </w:rPr>
            <w:delText xml:space="preserve"> </w:delText>
          </w:r>
        </w:del>
      </w:ins>
      <w:ins w:id="3035" w:author="Ruijie Xu" w:date="2022-01-30T11:14:00Z">
        <w:r w:rsidR="004D1EC1" w:rsidRPr="003A137D">
          <w:rPr>
            <w:color w:val="000000" w:themeColor="text1"/>
          </w:rPr>
          <w:t>within a group were similar</w:t>
        </w:r>
      </w:ins>
      <w:ins w:id="3036" w:author="Ruijie Xu" w:date="2022-01-30T14:25:00Z">
        <w:r w:rsidR="0027369C" w:rsidRPr="003A137D">
          <w:rPr>
            <w:color w:val="000000" w:themeColor="text1"/>
          </w:rPr>
          <w:t xml:space="preserve"> </w:t>
        </w:r>
      </w:ins>
      <w:ins w:id="3037" w:author="Ruijie Xu" w:date="2022-01-30T11:14:00Z">
        <w:r w:rsidR="004D1EC1" w:rsidRPr="003A137D">
          <w:rPr>
            <w:color w:val="000000" w:themeColor="text1"/>
          </w:rPr>
          <w:t xml:space="preserve">(group1: </w:t>
        </w:r>
      </w:ins>
      <w:ins w:id="3038" w:author="Ruijie Xu" w:date="2022-02-01T13:44:00Z">
        <w:r w:rsidR="00537B08">
          <w:rPr>
            <w:color w:val="000000" w:themeColor="text1"/>
          </w:rPr>
          <w:t>BLASTN</w:t>
        </w:r>
      </w:ins>
      <w:ins w:id="3039" w:author="Ruijie Xu" w:date="2022-01-30T11:14:00Z">
        <w:r w:rsidR="004D1EC1" w:rsidRPr="003A137D">
          <w:rPr>
            <w:color w:val="000000" w:themeColor="text1"/>
          </w:rPr>
          <w:t xml:space="preserve">, </w:t>
        </w:r>
      </w:ins>
      <w:ins w:id="3040" w:author="Ruijie Xu" w:date="2022-01-30T11:12:00Z">
        <w:r w:rsidR="002F185E" w:rsidRPr="003A137D">
          <w:rPr>
            <w:color w:val="000000" w:themeColor="text1"/>
          </w:rPr>
          <w:t xml:space="preserve">CLARK, CLARK-s, </w:t>
        </w:r>
      </w:ins>
      <w:ins w:id="3041" w:author="Ruijie Xu" w:date="2022-01-30T11:15:00Z">
        <w:r w:rsidR="004D1EC1" w:rsidRPr="003A137D">
          <w:rPr>
            <w:color w:val="000000" w:themeColor="text1"/>
          </w:rPr>
          <w:t xml:space="preserve">Metaphlan3 </w:t>
        </w:r>
      </w:ins>
      <w:ins w:id="3042" w:author="Ruijie Xu" w:date="2022-01-30T11:12:00Z">
        <w:r w:rsidR="002F185E" w:rsidRPr="003A137D">
          <w:rPr>
            <w:color w:val="000000" w:themeColor="text1"/>
          </w:rPr>
          <w:t xml:space="preserve">and </w:t>
        </w:r>
      </w:ins>
      <w:ins w:id="3043" w:author="Ruijie Xu" w:date="2022-01-30T11:15:00Z">
        <w:r w:rsidR="004D1EC1" w:rsidRPr="003A137D">
          <w:rPr>
            <w:color w:val="000000" w:themeColor="text1"/>
          </w:rPr>
          <w:t>Kaiju</w:t>
        </w:r>
      </w:ins>
      <w:ins w:id="3044" w:author="Ruijie Xu" w:date="2022-01-30T11:14:00Z">
        <w:r w:rsidR="004D1EC1" w:rsidRPr="003A137D">
          <w:rPr>
            <w:color w:val="000000" w:themeColor="text1"/>
          </w:rPr>
          <w:t xml:space="preserve">; group2: </w:t>
        </w:r>
      </w:ins>
      <w:ins w:id="3045" w:author="Ruijie Xu" w:date="2022-01-30T11:05:00Z">
        <w:r w:rsidR="00354455" w:rsidRPr="003A137D">
          <w:rPr>
            <w:color w:val="000000" w:themeColor="text1"/>
          </w:rPr>
          <w:t xml:space="preserve">Kraken2, </w:t>
        </w:r>
      </w:ins>
      <w:ins w:id="3046" w:author="Ruijie Xu" w:date="2022-01-30T11:15:00Z">
        <w:r w:rsidR="004D1EC1" w:rsidRPr="003A137D">
          <w:rPr>
            <w:color w:val="000000" w:themeColor="text1"/>
          </w:rPr>
          <w:t>Bracken</w:t>
        </w:r>
      </w:ins>
      <w:ins w:id="3047" w:author="Ruijie Xu" w:date="2022-01-30T11:16:00Z">
        <w:r w:rsidR="004D1EC1" w:rsidRPr="003A137D">
          <w:rPr>
            <w:color w:val="000000" w:themeColor="text1"/>
          </w:rPr>
          <w:t xml:space="preserve"> </w:t>
        </w:r>
      </w:ins>
      <w:ins w:id="3048" w:author="Ruijie Xu" w:date="2022-01-30T11:06:00Z">
        <w:r w:rsidR="00354455" w:rsidRPr="003A137D">
          <w:rPr>
            <w:color w:val="000000" w:themeColor="text1"/>
          </w:rPr>
          <w:t xml:space="preserve">and </w:t>
        </w:r>
      </w:ins>
      <w:ins w:id="3049" w:author="Ruijie Xu" w:date="2022-01-30T11:16:00Z">
        <w:r w:rsidR="004D1EC1" w:rsidRPr="003A137D">
          <w:rPr>
            <w:color w:val="000000" w:themeColor="text1"/>
          </w:rPr>
          <w:t>Centrifuge)</w:t>
        </w:r>
      </w:ins>
      <w:ins w:id="3050" w:author="Ruijie Xu" w:date="2022-01-30T11:05:00Z">
        <w:r w:rsidR="00354455" w:rsidRPr="003A137D">
          <w:rPr>
            <w:color w:val="000000" w:themeColor="text1"/>
          </w:rPr>
          <w:t>.</w:t>
        </w:r>
      </w:ins>
      <w:ins w:id="3051" w:author="Ruijie Xu" w:date="2022-01-30T11:16:00Z">
        <w:r w:rsidR="004D1EC1" w:rsidRPr="003A137D">
          <w:rPr>
            <w:color w:val="000000" w:themeColor="text1"/>
          </w:rPr>
          <w:t xml:space="preserve"> Diamond did</w:t>
        </w:r>
      </w:ins>
      <w:ins w:id="3052" w:author="Liliana Salvador" w:date="2022-02-26T21:05:00Z">
        <w:r w:rsidR="00CF41AB">
          <w:rPr>
            <w:color w:val="000000" w:themeColor="text1"/>
          </w:rPr>
          <w:t xml:space="preserve"> not</w:t>
        </w:r>
      </w:ins>
      <w:ins w:id="3053" w:author="Ruijie Xu" w:date="2022-01-30T11:16:00Z">
        <w:del w:id="3054"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3055" w:author="Liliana Salvador" w:date="2022-02-26T21:05:00Z">
        <w:r w:rsidR="00CF41AB">
          <w:rPr>
            <w:color w:val="000000" w:themeColor="text1"/>
          </w:rPr>
          <w:t>.</w:t>
        </w:r>
      </w:ins>
      <w:ins w:id="3056" w:author="Ruijie Xu" w:date="2022-01-30T11:16:00Z">
        <w:del w:id="3057" w:author="Liliana Salvador" w:date="2022-02-26T21:05:00Z">
          <w:r w:rsidR="004D1EC1" w:rsidRPr="003A137D" w:rsidDel="00CF41AB">
            <w:rPr>
              <w:color w:val="000000" w:themeColor="text1"/>
            </w:rPr>
            <w:delText xml:space="preserve"> from the Rattus dataset.</w:delText>
          </w:r>
        </w:del>
      </w:ins>
      <w:ins w:id="3058" w:author="Ruijie Xu" w:date="2022-01-30T11:07:00Z">
        <w:del w:id="3059" w:author="Liliana Salvador" w:date="2022-02-26T21:05:00Z">
          <w:r w:rsidR="0084098D" w:rsidRPr="003A137D" w:rsidDel="00CF41AB">
            <w:rPr>
              <w:color w:val="000000" w:themeColor="text1"/>
            </w:rPr>
            <w:delText xml:space="preserve"> </w:delText>
          </w:r>
        </w:del>
      </w:ins>
      <w:ins w:id="3060"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3061" w:author="Ruijie Xu" w:date="2022-01-30T11:54:00Z"/>
          <w:color w:val="000000" w:themeColor="text1"/>
        </w:rPr>
      </w:pPr>
      <w:ins w:id="3062" w:author="Ruijie Xu" w:date="2022-01-30T11:17:00Z">
        <w:r w:rsidRPr="003A137D">
          <w:rPr>
            <w:color w:val="000000" w:themeColor="text1"/>
          </w:rPr>
          <w:t>Th</w:t>
        </w:r>
      </w:ins>
      <w:ins w:id="3063" w:author="Ruijie Xu" w:date="2022-01-30T11:27:00Z">
        <w:r w:rsidR="00E9791D" w:rsidRPr="003A137D">
          <w:rPr>
            <w:color w:val="000000" w:themeColor="text1"/>
          </w:rPr>
          <w:t>is</w:t>
        </w:r>
      </w:ins>
      <w:ins w:id="3064" w:author="Ruijie Xu" w:date="2022-01-30T11:17:00Z">
        <w:r w:rsidRPr="003A137D">
          <w:rPr>
            <w:color w:val="000000" w:themeColor="text1"/>
          </w:rPr>
          <w:t xml:space="preserve"> </w:t>
        </w:r>
      </w:ins>
      <w:ins w:id="3065" w:author="Ruijie Xu" w:date="2022-01-30T11:27:00Z">
        <w:r w:rsidR="00E9791D" w:rsidRPr="003A137D">
          <w:rPr>
            <w:color w:val="000000" w:themeColor="text1"/>
          </w:rPr>
          <w:t>division</w:t>
        </w:r>
      </w:ins>
      <w:ins w:id="3066" w:author="Ruijie Xu" w:date="2022-01-30T11:17:00Z">
        <w:r w:rsidRPr="003A137D">
          <w:rPr>
            <w:color w:val="000000" w:themeColor="text1"/>
          </w:rPr>
          <w:t xml:space="preserve"> </w:t>
        </w:r>
      </w:ins>
      <w:ins w:id="3067" w:author="Ruijie Xu" w:date="2022-01-30T11:27:00Z">
        <w:r w:rsidR="00E9791D" w:rsidRPr="003A137D">
          <w:rPr>
            <w:color w:val="000000" w:themeColor="text1"/>
          </w:rPr>
          <w:t>in</w:t>
        </w:r>
      </w:ins>
      <w:ins w:id="3068" w:author="Ruijie Xu" w:date="2022-01-30T11:17:00Z">
        <w:r w:rsidRPr="003A137D">
          <w:rPr>
            <w:color w:val="000000" w:themeColor="text1"/>
          </w:rPr>
          <w:t xml:space="preserve"> </w:t>
        </w:r>
      </w:ins>
      <w:ins w:id="3069" w:author="Ruijie Xu" w:date="2022-01-30T14:25:00Z">
        <w:r w:rsidR="0027369C" w:rsidRPr="003A137D">
          <w:rPr>
            <w:color w:val="000000" w:themeColor="text1"/>
          </w:rPr>
          <w:t>virus</w:t>
        </w:r>
      </w:ins>
      <w:ins w:id="3070" w:author="Ruijie Xu" w:date="2022-01-30T11:17:00Z">
        <w:r w:rsidRPr="003A137D">
          <w:rPr>
            <w:color w:val="000000" w:themeColor="text1"/>
          </w:rPr>
          <w:t xml:space="preserve"> classifications was further validated </w:t>
        </w:r>
      </w:ins>
      <w:ins w:id="3071" w:author="Ruijie Xu" w:date="2022-01-30T11:33:00Z">
        <w:r w:rsidR="005B1C20" w:rsidRPr="003A137D">
          <w:rPr>
            <w:color w:val="000000" w:themeColor="text1"/>
          </w:rPr>
          <w:t>by</w:t>
        </w:r>
      </w:ins>
      <w:ins w:id="3072" w:author="Ruijie Xu" w:date="2022-01-30T11:18:00Z">
        <w:r w:rsidRPr="003A137D">
          <w:rPr>
            <w:color w:val="000000" w:themeColor="text1"/>
          </w:rPr>
          <w:t xml:space="preserve"> the </w:t>
        </w:r>
      </w:ins>
      <w:ins w:id="3073" w:author="Ruijie Xu" w:date="2022-01-30T11:34:00Z">
        <w:r w:rsidR="005B1C20" w:rsidRPr="003A137D">
          <w:rPr>
            <w:color w:val="000000" w:themeColor="text1"/>
          </w:rPr>
          <w:t>viru</w:t>
        </w:r>
      </w:ins>
      <w:ins w:id="3074" w:author="Ruijie Xu" w:date="2022-01-30T14:25:00Z">
        <w:r w:rsidR="0027369C" w:rsidRPr="003A137D">
          <w:rPr>
            <w:color w:val="000000" w:themeColor="text1"/>
          </w:rPr>
          <w:t>s</w:t>
        </w:r>
      </w:ins>
      <w:ins w:id="3075" w:author="Ruijie Xu" w:date="2022-01-30T11:34:00Z">
        <w:r w:rsidR="005B1C20" w:rsidRPr="003A137D">
          <w:rPr>
            <w:color w:val="000000" w:themeColor="text1"/>
          </w:rPr>
          <w:t xml:space="preserve"> </w:t>
        </w:r>
      </w:ins>
      <w:ins w:id="3076" w:author="Ruijie Xu" w:date="2022-01-30T11:18:00Z">
        <w:r w:rsidRPr="003A137D">
          <w:rPr>
            <w:color w:val="000000" w:themeColor="text1"/>
          </w:rPr>
          <w:t>classifications</w:t>
        </w:r>
      </w:ins>
      <w:ins w:id="3077" w:author="Ruijie Xu" w:date="2022-01-30T11:34:00Z">
        <w:r w:rsidR="00756031" w:rsidRPr="003A137D">
          <w:rPr>
            <w:color w:val="000000" w:themeColor="text1"/>
          </w:rPr>
          <w:t xml:space="preserve"> at the</w:t>
        </w:r>
      </w:ins>
      <w:ins w:id="3078" w:author="Ruijie Xu" w:date="2022-01-30T11:18:00Z">
        <w:r w:rsidRPr="003A137D">
          <w:rPr>
            <w:color w:val="000000" w:themeColor="text1"/>
          </w:rPr>
          <w:t xml:space="preserve"> lower taxonomy levels</w:t>
        </w:r>
      </w:ins>
      <w:ins w:id="3079" w:author="Ruijie Xu" w:date="2022-01-30T11:19:00Z">
        <w:r w:rsidR="00E33333" w:rsidRPr="003A137D">
          <w:rPr>
            <w:color w:val="000000" w:themeColor="text1"/>
          </w:rPr>
          <w:t xml:space="preserve">. </w:t>
        </w:r>
      </w:ins>
      <w:ins w:id="3080" w:author="Ruijie Xu" w:date="2022-01-30T11:31:00Z">
        <w:r w:rsidR="00991599" w:rsidRPr="003A137D">
          <w:rPr>
            <w:color w:val="000000" w:themeColor="text1"/>
          </w:rPr>
          <w:t xml:space="preserve">The samples with </w:t>
        </w:r>
      </w:ins>
      <w:ins w:id="3081" w:author="Ruijie Xu" w:date="2022-02-02T13:53:00Z">
        <w:r w:rsidR="00710530">
          <w:rPr>
            <w:color w:val="000000" w:themeColor="text1"/>
          </w:rPr>
          <w:t xml:space="preserve">large percentage of </w:t>
        </w:r>
      </w:ins>
      <w:ins w:id="3082" w:author="Ruijie Xu" w:date="2022-01-30T11:31:00Z">
        <w:r w:rsidR="00991599" w:rsidRPr="003A137D">
          <w:rPr>
            <w:color w:val="000000" w:themeColor="text1"/>
          </w:rPr>
          <w:t>reads classified under vi</w:t>
        </w:r>
      </w:ins>
      <w:ins w:id="3083" w:author="Ruijie Xu" w:date="2022-01-30T11:30:00Z">
        <w:r w:rsidR="00991599" w:rsidRPr="003A137D">
          <w:rPr>
            <w:color w:val="000000" w:themeColor="text1"/>
          </w:rPr>
          <w:t>rus</w:t>
        </w:r>
      </w:ins>
      <w:ins w:id="3084" w:author="Ruijie Xu" w:date="2022-01-30T11:31:00Z">
        <w:r w:rsidR="00991599" w:rsidRPr="003A137D">
          <w:rPr>
            <w:color w:val="000000" w:themeColor="text1"/>
          </w:rPr>
          <w:t xml:space="preserve"> taxa by group1 software </w:t>
        </w:r>
        <w:r w:rsidR="00991599" w:rsidRPr="003A137D">
          <w:rPr>
            <w:color w:val="000000" w:themeColor="text1"/>
          </w:rPr>
          <w:lastRenderedPageBreak/>
          <w:t xml:space="preserve">were not </w:t>
        </w:r>
      </w:ins>
      <w:ins w:id="3085" w:author="Ruijie Xu" w:date="2022-01-30T11:32:00Z">
        <w:r w:rsidR="00991599" w:rsidRPr="003A137D">
          <w:rPr>
            <w:color w:val="000000" w:themeColor="text1"/>
          </w:rPr>
          <w:t>profiled by software</w:t>
        </w:r>
      </w:ins>
      <w:ins w:id="3086" w:author="Ruijie Xu" w:date="2022-01-30T14:26:00Z">
        <w:r w:rsidR="004005F4" w:rsidRPr="003A137D">
          <w:rPr>
            <w:color w:val="000000" w:themeColor="text1"/>
          </w:rPr>
          <w:t xml:space="preserve"> in group2</w:t>
        </w:r>
      </w:ins>
      <w:ins w:id="3087" w:author="Ruijie Xu" w:date="2022-01-30T11:32:00Z">
        <w:r w:rsidR="00991599" w:rsidRPr="003A137D">
          <w:rPr>
            <w:color w:val="000000" w:themeColor="text1"/>
          </w:rPr>
          <w:t>.</w:t>
        </w:r>
      </w:ins>
      <w:ins w:id="3088" w:author="Ruijie Xu" w:date="2022-01-30T11:38:00Z">
        <w:r w:rsidR="003B13B2" w:rsidRPr="003A137D">
          <w:rPr>
            <w:color w:val="000000" w:themeColor="text1"/>
          </w:rPr>
          <w:t xml:space="preserve"> Although software in group1 were more sensitive in virus identification than </w:t>
        </w:r>
        <w:del w:id="3089"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3090" w:author="Ruijie Xu" w:date="2022-01-30T11:39:00Z">
        <w:r w:rsidR="003B13B2" w:rsidRPr="003A137D">
          <w:rPr>
            <w:color w:val="000000" w:themeColor="text1"/>
          </w:rPr>
          <w:t xml:space="preserve">virus </w:t>
        </w:r>
      </w:ins>
      <w:ins w:id="3091" w:author="Ruijie Xu" w:date="2022-01-30T11:38:00Z">
        <w:r w:rsidR="003B13B2" w:rsidRPr="003A137D">
          <w:rPr>
            <w:color w:val="000000" w:themeColor="text1"/>
          </w:rPr>
          <w:t xml:space="preserve">taxa and the </w:t>
        </w:r>
      </w:ins>
      <w:ins w:id="3092" w:author="Liliana Salvador" w:date="2022-02-26T21:06:00Z">
        <w:r w:rsidR="00CF41AB">
          <w:rPr>
            <w:color w:val="000000" w:themeColor="text1"/>
          </w:rPr>
          <w:t xml:space="preserve">correspondent </w:t>
        </w:r>
      </w:ins>
      <w:ins w:id="3093" w:author="Ruijie Xu" w:date="2022-01-30T11:38:00Z">
        <w:r w:rsidR="003B13B2" w:rsidRPr="003A137D">
          <w:rPr>
            <w:color w:val="000000" w:themeColor="text1"/>
          </w:rPr>
          <w:t>num</w:t>
        </w:r>
      </w:ins>
      <w:ins w:id="3094" w:author="Ruijie Xu" w:date="2022-01-30T11:39:00Z">
        <w:r w:rsidR="003B13B2" w:rsidRPr="003A137D">
          <w:rPr>
            <w:color w:val="000000" w:themeColor="text1"/>
          </w:rPr>
          <w:t xml:space="preserve">ber of reads </w:t>
        </w:r>
        <w:del w:id="3095" w:author="Liliana Salvador" w:date="2022-02-26T21:06:00Z">
          <w:r w:rsidR="003B13B2" w:rsidRPr="003A137D" w:rsidDel="00CF41AB">
            <w:rPr>
              <w:color w:val="000000" w:themeColor="text1"/>
            </w:rPr>
            <w:delText xml:space="preserve">classified under each virues taxa </w:delText>
          </w:r>
        </w:del>
      </w:ins>
      <w:ins w:id="3096" w:author="Ruijie Xu" w:date="2022-01-30T14:27:00Z">
        <w:r w:rsidR="0019346C" w:rsidRPr="003A137D">
          <w:rPr>
            <w:color w:val="000000" w:themeColor="text1"/>
          </w:rPr>
          <w:t xml:space="preserve">using different group1 software </w:t>
        </w:r>
      </w:ins>
      <w:ins w:id="3097" w:author="Ruijie Xu" w:date="2022-01-30T11:39:00Z">
        <w:r w:rsidR="003B13B2" w:rsidRPr="003A137D">
          <w:rPr>
            <w:color w:val="000000" w:themeColor="text1"/>
          </w:rPr>
          <w:t>were not consistent.</w:t>
        </w:r>
        <w:r w:rsidR="00EF6BF9" w:rsidRPr="003A137D">
          <w:rPr>
            <w:color w:val="000000" w:themeColor="text1"/>
          </w:rPr>
          <w:t xml:space="preserve"> </w:t>
        </w:r>
      </w:ins>
      <w:ins w:id="3098" w:author="Ruijie Xu" w:date="2022-01-30T11:40:00Z">
        <w:r w:rsidR="00EF6BF9" w:rsidRPr="003A137D">
          <w:rPr>
            <w:color w:val="000000" w:themeColor="text1"/>
          </w:rPr>
          <w:t xml:space="preserve">The virus taxon identified by </w:t>
        </w:r>
      </w:ins>
      <w:ins w:id="3099" w:author="Ruijie Xu" w:date="2022-02-01T13:44:00Z">
        <w:r w:rsidR="00537B08">
          <w:rPr>
            <w:color w:val="000000" w:themeColor="text1"/>
          </w:rPr>
          <w:t>BLASTN</w:t>
        </w:r>
      </w:ins>
      <w:ins w:id="3100" w:author="Ruijie Xu" w:date="2022-01-30T11:40:00Z">
        <w:r w:rsidR="00EF6BF9" w:rsidRPr="003A137D">
          <w:rPr>
            <w:color w:val="000000" w:themeColor="text1"/>
          </w:rPr>
          <w:t xml:space="preserve"> in high abundance was not identified by any other software included in the analysis.</w:t>
        </w:r>
      </w:ins>
      <w:ins w:id="3101"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3102" w:author="Liliana Salvador" w:date="2022-02-26T21:08:00Z">
        <w:r w:rsidR="00CF41AB">
          <w:rPr>
            <w:color w:val="000000" w:themeColor="text1"/>
          </w:rPr>
          <w:t>B</w:t>
        </w:r>
      </w:ins>
      <w:ins w:id="3103" w:author="Ruijie Xu" w:date="2022-01-30T11:43:00Z">
        <w:del w:id="3104"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3105" w:author="Liliana Salvador" w:date="2022-02-26T21:07:00Z">
        <w:r w:rsidR="00CF41AB">
          <w:rPr>
            <w:color w:val="000000" w:themeColor="text1"/>
          </w:rPr>
          <w:t>as</w:t>
        </w:r>
      </w:ins>
      <w:ins w:id="3106" w:author="Ruijie Xu" w:date="2022-01-30T11:43:00Z">
        <w:del w:id="3107"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3108" w:author="Ruijie Xu" w:date="2022-01-30T11:44:00Z">
        <w:r w:rsidR="00850555" w:rsidRPr="003A137D">
          <w:rPr>
            <w:color w:val="000000" w:themeColor="text1"/>
          </w:rPr>
          <w:t>tent across the software at both Phylum and Genus level.</w:t>
        </w:r>
      </w:ins>
      <w:ins w:id="3109" w:author="Ruijie Xu" w:date="2022-01-30T11:45:00Z">
        <w:r w:rsidR="00A30F89" w:rsidRPr="003A137D">
          <w:rPr>
            <w:color w:val="000000" w:themeColor="text1"/>
          </w:rPr>
          <w:t xml:space="preserve"> Only </w:t>
        </w:r>
      </w:ins>
      <w:ins w:id="3110" w:author="Ruijie Xu" w:date="2022-01-30T11:49:00Z">
        <w:r w:rsidR="00835FEC" w:rsidRPr="003A137D">
          <w:rPr>
            <w:color w:val="000000" w:themeColor="text1"/>
          </w:rPr>
          <w:t xml:space="preserve">the classifications of </w:t>
        </w:r>
      </w:ins>
      <w:ins w:id="3111" w:author="Ruijie Xu" w:date="2022-01-30T11:45:00Z">
        <w:r w:rsidR="00A30F89" w:rsidRPr="003A137D">
          <w:rPr>
            <w:color w:val="000000" w:themeColor="text1"/>
          </w:rPr>
          <w:t>Metaphlan3, which could on</w:t>
        </w:r>
      </w:ins>
      <w:ins w:id="3112" w:author="Ruijie Xu" w:date="2022-01-30T11:46:00Z">
        <w:r w:rsidR="00A30F89" w:rsidRPr="003A137D">
          <w:rPr>
            <w:color w:val="000000" w:themeColor="text1"/>
          </w:rPr>
          <w:t xml:space="preserve">ly identify </w:t>
        </w:r>
      </w:ins>
      <w:ins w:id="3113" w:author="Ruijie Xu" w:date="2022-01-30T11:48:00Z">
        <w:r w:rsidR="004F6BB0" w:rsidRPr="003A137D">
          <w:rPr>
            <w:color w:val="000000" w:themeColor="text1"/>
          </w:rPr>
          <w:t xml:space="preserve">a few </w:t>
        </w:r>
      </w:ins>
      <w:ins w:id="3114" w:author="Ruijie Xu" w:date="2022-01-30T11:46:00Z">
        <w:r w:rsidR="00A30F89" w:rsidRPr="003A137D">
          <w:rPr>
            <w:color w:val="000000" w:themeColor="text1"/>
          </w:rPr>
          <w:t>taxa</w:t>
        </w:r>
      </w:ins>
      <w:ins w:id="3115" w:author="Ruijie Xu" w:date="2022-01-30T11:48:00Z">
        <w:r w:rsidR="004F6BB0" w:rsidRPr="003A137D">
          <w:rPr>
            <w:color w:val="000000" w:themeColor="text1"/>
          </w:rPr>
          <w:t xml:space="preserve"> from each sample</w:t>
        </w:r>
      </w:ins>
      <w:ins w:id="3116" w:author="Ruijie Xu" w:date="2022-01-30T11:46:00Z">
        <w:r w:rsidR="00A30F89" w:rsidRPr="003A137D">
          <w:rPr>
            <w:color w:val="000000" w:themeColor="text1"/>
          </w:rPr>
          <w:t xml:space="preserve"> </w:t>
        </w:r>
      </w:ins>
      <w:ins w:id="3117" w:author="Ruijie Xu" w:date="2022-01-30T11:48:00Z">
        <w:r w:rsidR="004F6BB0" w:rsidRPr="003A137D">
          <w:rPr>
            <w:color w:val="000000" w:themeColor="text1"/>
          </w:rPr>
          <w:t>with high abundance</w:t>
        </w:r>
      </w:ins>
      <w:ins w:id="3118" w:author="Ruijie Xu" w:date="2022-01-30T11:46:00Z">
        <w:r w:rsidR="00A30F89" w:rsidRPr="003A137D">
          <w:rPr>
            <w:color w:val="000000" w:themeColor="text1"/>
          </w:rPr>
          <w:t xml:space="preserve">, and Diamond, which </w:t>
        </w:r>
      </w:ins>
      <w:ins w:id="3119" w:author="Ruijie Xu" w:date="2022-01-30T11:49:00Z">
        <w:r w:rsidR="00835FEC" w:rsidRPr="003A137D">
          <w:rPr>
            <w:color w:val="000000" w:themeColor="text1"/>
          </w:rPr>
          <w:t>report</w:t>
        </w:r>
      </w:ins>
      <w:ins w:id="3120" w:author="Ruijie Xu" w:date="2022-01-30T11:50:00Z">
        <w:r w:rsidR="00835FEC" w:rsidRPr="003A137D">
          <w:rPr>
            <w:color w:val="000000" w:themeColor="text1"/>
          </w:rPr>
          <w:t>ed</w:t>
        </w:r>
      </w:ins>
      <w:ins w:id="3121" w:author="Ruijie Xu" w:date="2022-01-30T11:49:00Z">
        <w:r w:rsidR="00835FEC" w:rsidRPr="003A137D">
          <w:rPr>
            <w:color w:val="000000" w:themeColor="text1"/>
          </w:rPr>
          <w:t xml:space="preserve"> conflicting profiles in Firmicutes </w:t>
        </w:r>
      </w:ins>
      <w:ins w:id="3122" w:author="Ruijie Xu" w:date="2022-01-30T11:50:00Z">
        <w:r w:rsidR="00835FEC" w:rsidRPr="003A137D">
          <w:rPr>
            <w:color w:val="000000" w:themeColor="text1"/>
          </w:rPr>
          <w:t xml:space="preserve">identification </w:t>
        </w:r>
      </w:ins>
      <w:ins w:id="3123" w:author="Ruijie Xu" w:date="2022-01-30T11:51:00Z">
        <w:r w:rsidR="00835FEC" w:rsidRPr="003A137D">
          <w:rPr>
            <w:color w:val="000000" w:themeColor="text1"/>
          </w:rPr>
          <w:t xml:space="preserve">at </w:t>
        </w:r>
      </w:ins>
      <w:ins w:id="3124" w:author="Ruijie Xu" w:date="2022-01-30T14:28:00Z">
        <w:r w:rsidR="0019346C" w:rsidRPr="003A137D">
          <w:rPr>
            <w:color w:val="000000" w:themeColor="text1"/>
          </w:rPr>
          <w:t xml:space="preserve">the </w:t>
        </w:r>
      </w:ins>
      <w:ins w:id="3125" w:author="Ruijie Xu" w:date="2022-01-30T11:51:00Z">
        <w:r w:rsidR="00835FEC" w:rsidRPr="003A137D">
          <w:rPr>
            <w:color w:val="000000" w:themeColor="text1"/>
          </w:rPr>
          <w:t xml:space="preserve">Phylum level </w:t>
        </w:r>
      </w:ins>
      <w:ins w:id="3126" w:author="Ruijie Xu" w:date="2022-01-30T11:50:00Z">
        <w:r w:rsidR="00835FEC" w:rsidRPr="003A137D">
          <w:rPr>
            <w:color w:val="000000" w:themeColor="text1"/>
          </w:rPr>
          <w:t xml:space="preserve">(Bacillus at Genus level) </w:t>
        </w:r>
      </w:ins>
      <w:ins w:id="3127" w:author="Ruijie Xu" w:date="2022-01-30T11:51:00Z">
        <w:r w:rsidR="00835FEC" w:rsidRPr="003A137D">
          <w:rPr>
            <w:color w:val="000000" w:themeColor="text1"/>
          </w:rPr>
          <w:t>with the classification of all the other software</w:t>
        </w:r>
      </w:ins>
      <w:ins w:id="3128" w:author="Ruijie Xu" w:date="2022-01-30T11:49:00Z">
        <w:r w:rsidR="00835FEC" w:rsidRPr="003A137D">
          <w:rPr>
            <w:color w:val="000000" w:themeColor="text1"/>
          </w:rPr>
          <w:t xml:space="preserve">, </w:t>
        </w:r>
      </w:ins>
      <w:ins w:id="3129" w:author="Ruijie Xu" w:date="2022-01-30T11:51:00Z">
        <w:r w:rsidR="00E97862" w:rsidRPr="003A137D">
          <w:rPr>
            <w:color w:val="000000" w:themeColor="text1"/>
          </w:rPr>
          <w:t>were</w:t>
        </w:r>
      </w:ins>
      <w:ins w:id="3130" w:author="Ruijie Xu" w:date="2022-01-30T11:52:00Z">
        <w:r w:rsidR="00E97862" w:rsidRPr="003A137D">
          <w:rPr>
            <w:color w:val="000000" w:themeColor="text1"/>
          </w:rPr>
          <w:t xml:space="preserve"> different</w:t>
        </w:r>
      </w:ins>
      <w:ins w:id="3131" w:author="Ruijie Xu" w:date="2022-01-30T14:28:00Z">
        <w:r w:rsidR="0019346C" w:rsidRPr="003A137D">
          <w:rPr>
            <w:color w:val="000000" w:themeColor="text1"/>
          </w:rPr>
          <w:t xml:space="preserve"> </w:t>
        </w:r>
      </w:ins>
      <w:ins w:id="3132" w:author="Ruijie Xu" w:date="2022-02-02T13:54:00Z">
        <w:r w:rsidR="00276EE5">
          <w:rPr>
            <w:color w:val="000000" w:themeColor="text1"/>
          </w:rPr>
          <w:t>from other software in Bacteria classification</w:t>
        </w:r>
      </w:ins>
      <w:ins w:id="3133" w:author="Ruijie Xu" w:date="2022-01-30T11:52:00Z">
        <w:r w:rsidR="00E97862" w:rsidRPr="003A137D">
          <w:rPr>
            <w:color w:val="000000" w:themeColor="text1"/>
          </w:rPr>
          <w:t>.</w:t>
        </w:r>
      </w:ins>
      <w:ins w:id="3134" w:author="Ruijie Xu" w:date="2022-01-30T11:53:00Z">
        <w:r w:rsidR="00702D65" w:rsidRPr="003A137D">
          <w:rPr>
            <w:color w:val="000000" w:themeColor="text1"/>
          </w:rPr>
          <w:t xml:space="preserve"> </w:t>
        </w:r>
      </w:ins>
    </w:p>
    <w:p w14:paraId="0D012B48" w14:textId="77777777" w:rsidR="0032111B" w:rsidRDefault="00702D65" w:rsidP="00D33126">
      <w:pPr>
        <w:spacing w:line="480" w:lineRule="auto"/>
        <w:rPr>
          <w:ins w:id="3135" w:author="Liliana Salvador" w:date="2022-02-26T21:10:00Z"/>
          <w:color w:val="000000" w:themeColor="text1"/>
        </w:rPr>
      </w:pPr>
      <w:ins w:id="3136" w:author="Ruijie Xu" w:date="2022-01-30T11:54:00Z">
        <w:r w:rsidRPr="003A137D">
          <w:rPr>
            <w:color w:val="000000" w:themeColor="text1"/>
          </w:rPr>
          <w:t>Compare</w:t>
        </w:r>
      </w:ins>
      <w:ins w:id="3137" w:author="Liliana Salvador" w:date="2022-02-26T21:08:00Z">
        <w:r w:rsidR="00CF41AB">
          <w:rPr>
            <w:color w:val="000000" w:themeColor="text1"/>
          </w:rPr>
          <w:t>d</w:t>
        </w:r>
      </w:ins>
      <w:ins w:id="3138" w:author="Ruijie Xu" w:date="2022-01-30T11:54:00Z">
        <w:r w:rsidRPr="003A137D">
          <w:rPr>
            <w:color w:val="000000" w:themeColor="text1"/>
          </w:rPr>
          <w:t xml:space="preserve"> to </w:t>
        </w:r>
      </w:ins>
      <w:ins w:id="3139" w:author="Liliana Salvador" w:date="2022-02-26T21:08:00Z">
        <w:r w:rsidR="0032111B">
          <w:rPr>
            <w:color w:val="000000" w:themeColor="text1"/>
          </w:rPr>
          <w:t>P</w:t>
        </w:r>
      </w:ins>
      <w:ins w:id="3140" w:author="Ruijie Xu" w:date="2022-01-30T11:54:00Z">
        <w:del w:id="3141" w:author="Liliana Salvador" w:date="2022-02-26T21:08:00Z">
          <w:r w:rsidRPr="003A137D" w:rsidDel="0032111B">
            <w:rPr>
              <w:color w:val="000000" w:themeColor="text1"/>
            </w:rPr>
            <w:delText>p</w:delText>
          </w:r>
        </w:del>
        <w:r w:rsidRPr="003A137D">
          <w:rPr>
            <w:color w:val="000000" w:themeColor="text1"/>
          </w:rPr>
          <w:t>hylum and Genus level</w:t>
        </w:r>
      </w:ins>
      <w:ins w:id="3142" w:author="Liliana Salvador" w:date="2022-02-26T21:08:00Z">
        <w:r w:rsidR="0032111B">
          <w:rPr>
            <w:color w:val="000000" w:themeColor="text1"/>
          </w:rPr>
          <w:t>s</w:t>
        </w:r>
      </w:ins>
      <w:ins w:id="3143" w:author="Ruijie Xu" w:date="2022-01-30T11:54:00Z">
        <w:r w:rsidRPr="003A137D">
          <w:rPr>
            <w:color w:val="000000" w:themeColor="text1"/>
          </w:rPr>
          <w:t>, the classification</w:t>
        </w:r>
      </w:ins>
      <w:ins w:id="3144" w:author="Ruijie Xu" w:date="2022-01-30T14:28:00Z">
        <w:r w:rsidR="00B344E0" w:rsidRPr="003A137D">
          <w:rPr>
            <w:color w:val="000000" w:themeColor="text1"/>
          </w:rPr>
          <w:t>s</w:t>
        </w:r>
      </w:ins>
      <w:ins w:id="3145" w:author="Ruijie Xu" w:date="2022-01-30T11:54:00Z">
        <w:r w:rsidRPr="003A137D">
          <w:rPr>
            <w:color w:val="000000" w:themeColor="text1"/>
          </w:rPr>
          <w:t xml:space="preserve"> at the Species level </w:t>
        </w:r>
      </w:ins>
      <w:ins w:id="3146" w:author="Ruijie Xu" w:date="2022-01-30T14:28:00Z">
        <w:r w:rsidR="00B344E0" w:rsidRPr="003A137D">
          <w:rPr>
            <w:color w:val="000000" w:themeColor="text1"/>
          </w:rPr>
          <w:t>were</w:t>
        </w:r>
      </w:ins>
      <w:ins w:id="3147" w:author="Ruijie Xu" w:date="2022-01-30T11:54:00Z">
        <w:r w:rsidRPr="003A137D">
          <w:rPr>
            <w:color w:val="000000" w:themeColor="text1"/>
          </w:rPr>
          <w:t xml:space="preserve"> more diverge</w:t>
        </w:r>
      </w:ins>
      <w:ins w:id="3148" w:author="Liliana Salvador" w:date="2022-02-26T21:08:00Z">
        <w:r w:rsidR="0032111B">
          <w:rPr>
            <w:color w:val="000000" w:themeColor="text1"/>
          </w:rPr>
          <w:t>nt</w:t>
        </w:r>
      </w:ins>
      <w:ins w:id="3149" w:author="Ruijie Xu" w:date="2022-01-30T11:54:00Z">
        <w:del w:id="3150"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3151" w:author="Ruijie Xu" w:date="2022-01-30T11:55:00Z">
        <w:r w:rsidR="003C6D3F" w:rsidRPr="003A137D">
          <w:rPr>
            <w:color w:val="000000" w:themeColor="text1"/>
          </w:rPr>
          <w:t>most software ha</w:t>
        </w:r>
      </w:ins>
      <w:ins w:id="3152" w:author="Liliana Salvador" w:date="2022-02-26T21:08:00Z">
        <w:r w:rsidR="0032111B">
          <w:rPr>
            <w:color w:val="000000" w:themeColor="text1"/>
          </w:rPr>
          <w:t>ve</w:t>
        </w:r>
      </w:ins>
      <w:ins w:id="3153" w:author="Ruijie Xu" w:date="2022-01-30T11:55:00Z">
        <w:del w:id="3154" w:author="Liliana Salvador" w:date="2022-02-26T21:08:00Z">
          <w:r w:rsidR="003C6D3F" w:rsidRPr="003A137D" w:rsidDel="0032111B">
            <w:rPr>
              <w:color w:val="000000" w:themeColor="text1"/>
            </w:rPr>
            <w:delText>s</w:delText>
          </w:r>
        </w:del>
        <w:r w:rsidR="003C6D3F" w:rsidRPr="003A137D">
          <w:rPr>
            <w:color w:val="000000" w:themeColor="text1"/>
          </w:rPr>
          <w:t xml:space="preserve"> reported more than 1,000</w:t>
        </w:r>
      </w:ins>
      <w:ins w:id="3155" w:author="Ruijie Xu" w:date="2022-01-30T11:56:00Z">
        <w:r w:rsidR="003C6D3F" w:rsidRPr="003A137D">
          <w:rPr>
            <w:color w:val="000000" w:themeColor="text1"/>
          </w:rPr>
          <w:t xml:space="preserve"> unique Species taxa from the Rattus profiles (except for Bracken and Metaphlan3), only </w:t>
        </w:r>
      </w:ins>
      <w:ins w:id="3156" w:author="Liliana Salvador" w:date="2022-02-26T21:09:00Z">
        <w:r w:rsidR="0032111B">
          <w:rPr>
            <w:color w:val="000000" w:themeColor="text1"/>
          </w:rPr>
          <w:t>nine</w:t>
        </w:r>
      </w:ins>
      <w:ins w:id="3157" w:author="Ruijie Xu" w:date="2022-01-30T11:56:00Z">
        <w:del w:id="3158"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3159" w:author="Ruijie Xu" w:date="2022-01-30T11:57:00Z">
        <w:r w:rsidR="003C6D3F" w:rsidRPr="003A137D">
          <w:rPr>
            <w:color w:val="000000" w:themeColor="text1"/>
          </w:rPr>
          <w:t xml:space="preserve">species were </w:t>
        </w:r>
        <w:del w:id="3160"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3161" w:author="Ruijie Xu" w:date="2022-01-30T11:58:00Z">
        <w:r w:rsidR="00D3791F" w:rsidRPr="003A137D">
          <w:rPr>
            <w:color w:val="000000" w:themeColor="text1"/>
          </w:rPr>
          <w:t xml:space="preserve"> </w:t>
        </w:r>
      </w:ins>
      <w:ins w:id="3162" w:author="Ruijie Xu" w:date="2022-01-30T11:59:00Z">
        <w:r w:rsidR="00EB1840" w:rsidRPr="003A137D">
          <w:rPr>
            <w:color w:val="000000" w:themeColor="text1"/>
          </w:rPr>
          <w:t xml:space="preserve">included in this analysis, </w:t>
        </w:r>
      </w:ins>
      <w:ins w:id="3163" w:author="Ruijie Xu" w:date="2022-01-30T11:58:00Z">
        <w:r w:rsidR="00D3791F" w:rsidRPr="003A137D">
          <w:rPr>
            <w:color w:val="000000" w:themeColor="text1"/>
          </w:rPr>
          <w:t>and only 2 species were found overlapp</w:t>
        </w:r>
      </w:ins>
      <w:ins w:id="3164" w:author="Liliana Salvador" w:date="2022-02-26T21:09:00Z">
        <w:r w:rsidR="0032111B">
          <w:rPr>
            <w:color w:val="000000" w:themeColor="text1"/>
          </w:rPr>
          <w:t>ing</w:t>
        </w:r>
      </w:ins>
      <w:ins w:id="3165" w:author="Ruijie Xu" w:date="2022-01-30T11:58:00Z">
        <w:del w:id="3166"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3167"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3168" w:author="Ruijie Xu" w:date="2022-01-30T14:29:00Z">
        <w:r w:rsidR="00B344E0" w:rsidRPr="003A137D">
          <w:rPr>
            <w:color w:val="000000" w:themeColor="text1"/>
          </w:rPr>
          <w:t>taxa with at least 10% in relative abundance</w:t>
        </w:r>
      </w:ins>
      <w:ins w:id="3169" w:author="Ruijie Xu" w:date="2022-01-30T11:58:00Z">
        <w:del w:id="3170" w:author="Liliana Salvador" w:date="2022-02-26T21:10:00Z">
          <w:r w:rsidR="009A621C" w:rsidRPr="003A137D" w:rsidDel="0032111B">
            <w:rPr>
              <w:color w:val="000000" w:themeColor="text1"/>
            </w:rPr>
            <w:delText xml:space="preserve"> identified </w:delText>
          </w:r>
        </w:del>
      </w:ins>
      <w:ins w:id="3171" w:author="Ruijie Xu" w:date="2022-01-30T11:59:00Z">
        <w:del w:id="3172"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3173" w:author="Ruijie Xu" w:date="2022-01-30T11:58:00Z">
        <w:del w:id="3174"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RDefault="00D3791F" w:rsidP="00D33126">
      <w:pPr>
        <w:spacing w:line="480" w:lineRule="auto"/>
        <w:rPr>
          <w:ins w:id="3175" w:author="Ruijie Xu" w:date="2022-01-30T12:06:00Z"/>
          <w:color w:val="000000" w:themeColor="text1"/>
        </w:rPr>
      </w:pPr>
      <w:ins w:id="3176" w:author="Ruijie Xu" w:date="2022-01-30T11:58:00Z">
        <w:r w:rsidRPr="003A137D">
          <w:rPr>
            <w:color w:val="000000" w:themeColor="text1"/>
          </w:rPr>
          <w:t xml:space="preserve"> </w:t>
        </w:r>
      </w:ins>
      <w:ins w:id="3177"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3178" w:author="Ruijie Xu" w:date="2022-01-30T12:06:00Z"/>
          <w:b/>
          <w:bCs/>
          <w:color w:val="000000" w:themeColor="text1"/>
        </w:rPr>
      </w:pPr>
      <w:ins w:id="3179" w:author="Ruijie Xu" w:date="2022-01-30T12:06:00Z">
        <w:r w:rsidRPr="001E3899">
          <w:rPr>
            <w:b/>
            <w:bCs/>
            <w:color w:val="000000" w:themeColor="text1"/>
            <w:rPrChange w:id="3180" w:author="Ruijie Xu" w:date="2022-01-31T16:48:00Z">
              <w:rPr>
                <w:color w:val="000000" w:themeColor="text1"/>
              </w:rPr>
            </w:rPrChange>
          </w:rPr>
          <w:t xml:space="preserve">Microbial </w:t>
        </w:r>
      </w:ins>
      <w:ins w:id="3181" w:author="Liliana Salvador" w:date="2022-02-26T21:10:00Z">
        <w:r w:rsidR="0032111B">
          <w:rPr>
            <w:b/>
            <w:bCs/>
            <w:color w:val="000000" w:themeColor="text1"/>
          </w:rPr>
          <w:t>c</w:t>
        </w:r>
      </w:ins>
      <w:ins w:id="3182" w:author="Ruijie Xu" w:date="2022-01-30T12:06:00Z">
        <w:del w:id="3183" w:author="Liliana Salvador" w:date="2022-02-26T21:10:00Z">
          <w:r w:rsidRPr="001E3899" w:rsidDel="0032111B">
            <w:rPr>
              <w:b/>
              <w:bCs/>
              <w:color w:val="000000" w:themeColor="text1"/>
              <w:rPrChange w:id="3184" w:author="Ruijie Xu" w:date="2022-01-31T16:48:00Z">
                <w:rPr>
                  <w:color w:val="000000" w:themeColor="text1"/>
                </w:rPr>
              </w:rPrChange>
            </w:rPr>
            <w:delText>C</w:delText>
          </w:r>
        </w:del>
        <w:r w:rsidRPr="001E3899">
          <w:rPr>
            <w:b/>
            <w:bCs/>
            <w:color w:val="000000" w:themeColor="text1"/>
            <w:rPrChange w:id="3185" w:author="Ruijie Xu" w:date="2022-01-31T16:48:00Z">
              <w:rPr>
                <w:color w:val="000000" w:themeColor="text1"/>
              </w:rPr>
            </w:rPrChange>
          </w:rPr>
          <w:t xml:space="preserve">ommunity </w:t>
        </w:r>
      </w:ins>
      <w:ins w:id="3186" w:author="Liliana Salvador" w:date="2022-02-26T21:10:00Z">
        <w:r w:rsidR="0032111B">
          <w:rPr>
            <w:b/>
            <w:bCs/>
            <w:color w:val="000000" w:themeColor="text1"/>
          </w:rPr>
          <w:t>c</w:t>
        </w:r>
      </w:ins>
      <w:ins w:id="3187" w:author="Ruijie Xu" w:date="2022-01-30T12:06:00Z">
        <w:del w:id="3188" w:author="Liliana Salvador" w:date="2022-02-26T21:10:00Z">
          <w:r w:rsidRPr="001E3899" w:rsidDel="0032111B">
            <w:rPr>
              <w:b/>
              <w:bCs/>
              <w:color w:val="000000" w:themeColor="text1"/>
              <w:rPrChange w:id="3189" w:author="Ruijie Xu" w:date="2022-01-31T16:48:00Z">
                <w:rPr>
                  <w:color w:val="000000" w:themeColor="text1"/>
                </w:rPr>
              </w:rPrChange>
            </w:rPr>
            <w:delText>C</w:delText>
          </w:r>
        </w:del>
        <w:r w:rsidRPr="001E3899">
          <w:rPr>
            <w:b/>
            <w:bCs/>
            <w:color w:val="000000" w:themeColor="text1"/>
            <w:rPrChange w:id="3190" w:author="Ruijie Xu" w:date="2022-01-31T16:48:00Z">
              <w:rPr>
                <w:color w:val="000000" w:themeColor="text1"/>
              </w:rPr>
            </w:rPrChange>
          </w:rPr>
          <w:t>haracterization</w:t>
        </w:r>
      </w:ins>
    </w:p>
    <w:p w14:paraId="1CD9868B" w14:textId="5D74D1DC" w:rsidR="00D51460" w:rsidRPr="003A137D" w:rsidDel="00B00FC0" w:rsidRDefault="00276EE5" w:rsidP="00D33126">
      <w:pPr>
        <w:spacing w:line="480" w:lineRule="auto"/>
        <w:rPr>
          <w:ins w:id="3191" w:author="Ruijie Xu" w:date="2022-01-30T13:10:00Z"/>
          <w:del w:id="3192" w:author="Liliana Salvador" w:date="2022-02-26T21:23:00Z"/>
          <w:color w:val="000000" w:themeColor="text1"/>
        </w:rPr>
      </w:pPr>
      <w:ins w:id="3193" w:author="Ruijie Xu" w:date="2022-02-02T13:55:00Z">
        <w:r>
          <w:rPr>
            <w:color w:val="000000" w:themeColor="text1"/>
          </w:rPr>
          <w:t>In addition</w:t>
        </w:r>
      </w:ins>
      <w:ins w:id="3194" w:author="Ruijie Xu" w:date="2022-01-30T13:06:00Z">
        <w:r w:rsidR="00027FC0" w:rsidRPr="003A137D">
          <w:rPr>
            <w:color w:val="000000" w:themeColor="text1"/>
          </w:rPr>
          <w:t xml:space="preserve"> </w:t>
        </w:r>
      </w:ins>
      <w:ins w:id="3195" w:author="Liliana Salvador" w:date="2022-02-26T21:17:00Z">
        <w:r w:rsidR="006A5920">
          <w:rPr>
            <w:color w:val="000000" w:themeColor="text1"/>
          </w:rPr>
          <w:t xml:space="preserve">to </w:t>
        </w:r>
      </w:ins>
      <w:ins w:id="3196" w:author="Ruijie Xu" w:date="2022-01-30T13:06:00Z">
        <w:r w:rsidR="00027FC0" w:rsidRPr="003A137D">
          <w:rPr>
            <w:color w:val="000000" w:themeColor="text1"/>
          </w:rPr>
          <w:t>the differences in microbial profiles classified by different software</w:t>
        </w:r>
      </w:ins>
      <w:ins w:id="3197" w:author="Ruijie Xu" w:date="2022-02-02T13:55:00Z">
        <w:r>
          <w:rPr>
            <w:color w:val="000000" w:themeColor="text1"/>
          </w:rPr>
          <w:t>, t</w:t>
        </w:r>
      </w:ins>
      <w:ins w:id="3198" w:author="Ruijie Xu" w:date="2022-01-30T12:10:00Z">
        <w:r w:rsidR="0084123C" w:rsidRPr="003A137D">
          <w:rPr>
            <w:color w:val="000000" w:themeColor="text1"/>
          </w:rPr>
          <w:t>he differences across the r</w:t>
        </w:r>
      </w:ins>
      <w:ins w:id="3199" w:author="Ruijie Xu" w:date="2022-01-30T12:09:00Z">
        <w:r w:rsidR="0084123C" w:rsidRPr="003A137D">
          <w:rPr>
            <w:color w:val="000000" w:themeColor="text1"/>
          </w:rPr>
          <w:t xml:space="preserve">ichness of each samples’ microbial community </w:t>
        </w:r>
      </w:ins>
      <w:ins w:id="3200" w:author="Ruijie Xu" w:date="2022-01-30T12:10:00Z">
        <w:r w:rsidR="0084123C" w:rsidRPr="003A137D">
          <w:rPr>
            <w:color w:val="000000" w:themeColor="text1"/>
          </w:rPr>
          <w:t xml:space="preserve">were </w:t>
        </w:r>
      </w:ins>
      <w:ins w:id="3201" w:author="Ruijie Xu" w:date="2022-01-30T12:11:00Z">
        <w:r w:rsidR="008E7151" w:rsidRPr="003A137D">
          <w:rPr>
            <w:color w:val="000000" w:themeColor="text1"/>
          </w:rPr>
          <w:t xml:space="preserve">significant in </w:t>
        </w:r>
      </w:ins>
      <w:ins w:id="3202" w:author="Ruijie Xu" w:date="2022-01-30T14:31:00Z">
        <w:r w:rsidR="00A97576" w:rsidRPr="003A137D">
          <w:rPr>
            <w:color w:val="000000" w:themeColor="text1"/>
          </w:rPr>
          <w:t xml:space="preserve">the </w:t>
        </w:r>
      </w:ins>
      <w:ins w:id="3203" w:author="Ruijie Xu" w:date="2022-01-30T12:11:00Z">
        <w:r w:rsidR="008E7151" w:rsidRPr="003A137D">
          <w:rPr>
            <w:color w:val="000000" w:themeColor="text1"/>
          </w:rPr>
          <w:t xml:space="preserve">majority of the comparisons </w:t>
        </w:r>
        <w:del w:id="3204" w:author="Liliana Salvador" w:date="2022-02-26T21:19:00Z">
          <w:r w:rsidR="008E7151" w:rsidRPr="003A137D" w:rsidDel="006A5920">
            <w:rPr>
              <w:color w:val="000000" w:themeColor="text1"/>
            </w:rPr>
            <w:delText>between</w:delText>
          </w:r>
        </w:del>
      </w:ins>
      <w:ins w:id="3205" w:author="Liliana Salvador" w:date="2022-02-26T21:20:00Z">
        <w:r w:rsidR="006A5920">
          <w:rPr>
            <w:color w:val="000000" w:themeColor="text1"/>
          </w:rPr>
          <w:t>across</w:t>
        </w:r>
      </w:ins>
      <w:ins w:id="3206" w:author="Ruijie Xu" w:date="2022-01-30T12:11:00Z">
        <w:r w:rsidR="008E7151" w:rsidRPr="003A137D">
          <w:rPr>
            <w:color w:val="000000" w:themeColor="text1"/>
          </w:rPr>
          <w:t xml:space="preserve"> software. Most </w:t>
        </w:r>
      </w:ins>
      <w:ins w:id="3207" w:author="Ruijie Xu" w:date="2022-01-30T14:31:00Z">
        <w:r w:rsidR="00A97576" w:rsidRPr="003A137D">
          <w:rPr>
            <w:color w:val="000000" w:themeColor="text1"/>
          </w:rPr>
          <w:t>of the</w:t>
        </w:r>
      </w:ins>
      <w:ins w:id="3208" w:author="Liliana Salvador" w:date="2022-02-26T21:20:00Z">
        <w:r w:rsidR="00B00FC0">
          <w:rPr>
            <w:color w:val="000000" w:themeColor="text1"/>
          </w:rPr>
          <w:t xml:space="preserve">se </w:t>
        </w:r>
      </w:ins>
      <w:ins w:id="3209" w:author="Ruijie Xu" w:date="2022-01-30T14:31:00Z">
        <w:del w:id="3210" w:author="Liliana Salvador" w:date="2022-02-26T21:20:00Z">
          <w:r w:rsidR="00A97576" w:rsidRPr="003A137D" w:rsidDel="00B00FC0">
            <w:rPr>
              <w:color w:val="000000" w:themeColor="text1"/>
            </w:rPr>
            <w:delText xml:space="preserve"> </w:delText>
          </w:r>
        </w:del>
      </w:ins>
      <w:ins w:id="3211" w:author="Ruijie Xu" w:date="2022-01-30T12:11:00Z">
        <w:del w:id="3212" w:author="Liliana Salvador" w:date="2022-02-26T21:20:00Z">
          <w:r w:rsidR="008E7151" w:rsidRPr="003A137D" w:rsidDel="00B00FC0">
            <w:rPr>
              <w:color w:val="000000" w:themeColor="text1"/>
            </w:rPr>
            <w:delText>significant</w:delText>
          </w:r>
        </w:del>
      </w:ins>
      <w:ins w:id="3213" w:author="Ruijie Xu" w:date="2022-02-02T13:56:00Z">
        <w:del w:id="3214" w:author="Liliana Salvador" w:date="2022-02-26T21:20:00Z">
          <w:r w:rsidDel="00B00FC0">
            <w:rPr>
              <w:color w:val="000000" w:themeColor="text1"/>
            </w:rPr>
            <w:delText>ly</w:delText>
          </w:r>
        </w:del>
      </w:ins>
      <w:ins w:id="3215" w:author="Ruijie Xu" w:date="2022-01-30T12:11:00Z">
        <w:del w:id="3216" w:author="Liliana Salvador" w:date="2022-02-26T21:20:00Z">
          <w:r w:rsidR="008E7151" w:rsidRPr="003A137D" w:rsidDel="00B00FC0">
            <w:rPr>
              <w:color w:val="000000" w:themeColor="text1"/>
            </w:rPr>
            <w:delText xml:space="preserve"> </w:delText>
          </w:r>
        </w:del>
      </w:ins>
      <w:ins w:id="3217" w:author="Ruijie Xu" w:date="2022-01-30T12:12:00Z">
        <w:del w:id="3218" w:author="Liliana Salvador" w:date="2022-02-26T21:20:00Z">
          <w:r w:rsidR="008E7151" w:rsidRPr="003A137D" w:rsidDel="00B00FC0">
            <w:rPr>
              <w:color w:val="000000" w:themeColor="text1"/>
            </w:rPr>
            <w:delText>differen</w:delText>
          </w:r>
        </w:del>
      </w:ins>
      <w:ins w:id="3219" w:author="Ruijie Xu" w:date="2022-01-30T14:31:00Z">
        <w:del w:id="3220" w:author="Liliana Salvador" w:date="2022-02-26T21:20:00Z">
          <w:r w:rsidR="00A97576" w:rsidRPr="003A137D" w:rsidDel="00B00FC0">
            <w:rPr>
              <w:color w:val="000000" w:themeColor="text1"/>
            </w:rPr>
            <w:delText xml:space="preserve">t comparisons </w:delText>
          </w:r>
        </w:del>
      </w:ins>
      <w:ins w:id="3221" w:author="Ruijie Xu" w:date="2022-01-30T12:12:00Z">
        <w:r w:rsidR="008E7151" w:rsidRPr="003A137D">
          <w:rPr>
            <w:color w:val="000000" w:themeColor="text1"/>
          </w:rPr>
          <w:t xml:space="preserve">were found between the classifications of Kraken2, Metaphlan3, </w:t>
        </w:r>
      </w:ins>
      <w:ins w:id="3222" w:author="Ruijie Xu" w:date="2022-01-30T12:13:00Z">
        <w:r w:rsidR="008E7151" w:rsidRPr="003A137D">
          <w:rPr>
            <w:color w:val="000000" w:themeColor="text1"/>
          </w:rPr>
          <w:t xml:space="preserve">Centrifuge, and Kaiju with </w:t>
        </w:r>
      </w:ins>
      <w:ins w:id="3223" w:author="Ruijie Xu" w:date="2022-01-30T14:32:00Z">
        <w:r w:rsidR="00A97576" w:rsidRPr="003A137D">
          <w:rPr>
            <w:color w:val="000000" w:themeColor="text1"/>
          </w:rPr>
          <w:t>other</w:t>
        </w:r>
      </w:ins>
      <w:ins w:id="3224" w:author="Ruijie Xu" w:date="2022-01-30T12:16:00Z">
        <w:r w:rsidR="009651E9" w:rsidRPr="003A137D">
          <w:rPr>
            <w:color w:val="000000" w:themeColor="text1"/>
          </w:rPr>
          <w:t xml:space="preserve"> </w:t>
        </w:r>
      </w:ins>
      <w:ins w:id="3225" w:author="Ruijie Xu" w:date="2022-01-30T12:13:00Z">
        <w:r w:rsidR="008E7151" w:rsidRPr="003A137D">
          <w:rPr>
            <w:color w:val="000000" w:themeColor="text1"/>
          </w:rPr>
          <w:t xml:space="preserve">software. </w:t>
        </w:r>
      </w:ins>
      <w:ins w:id="3226" w:author="Ruijie Xu" w:date="2022-02-11T09:37:00Z">
        <w:r w:rsidR="00F92B48">
          <w:rPr>
            <w:color w:val="000000" w:themeColor="text1"/>
          </w:rPr>
          <w:t xml:space="preserve">However, </w:t>
        </w:r>
        <w:del w:id="3227" w:author="Liliana Salvador" w:date="2022-02-26T21:23:00Z">
          <w:r w:rsidR="00F92B48" w:rsidDel="00B00FC0">
            <w:rPr>
              <w:color w:val="000000" w:themeColor="text1"/>
            </w:rPr>
            <w:delText>when the abundance of each species w</w:delText>
          </w:r>
        </w:del>
        <w:del w:id="3228" w:author="Liliana Salvador" w:date="2022-02-26T21:21:00Z">
          <w:r w:rsidR="00F92B48" w:rsidDel="00B00FC0">
            <w:rPr>
              <w:color w:val="000000" w:themeColor="text1"/>
            </w:rPr>
            <w:delText>ere</w:delText>
          </w:r>
        </w:del>
        <w:del w:id="3229" w:author="Liliana Salvador" w:date="2022-02-26T21:23:00Z">
          <w:r w:rsidR="00F92B48" w:rsidDel="00B00FC0">
            <w:rPr>
              <w:color w:val="000000" w:themeColor="text1"/>
            </w:rPr>
            <w:delText xml:space="preserve"> added into the characterization</w:delText>
          </w:r>
        </w:del>
      </w:ins>
      <w:ins w:id="3230" w:author="Ruijie Xu" w:date="2022-02-11T09:38:00Z">
        <w:del w:id="3231" w:author="Liliana Salvador" w:date="2022-02-26T21:23:00Z">
          <w:r w:rsidR="00F92B48" w:rsidDel="00B00FC0">
            <w:rPr>
              <w:color w:val="000000" w:themeColor="text1"/>
            </w:rPr>
            <w:delText xml:space="preserve"> of the </w:delText>
          </w:r>
        </w:del>
      </w:ins>
      <w:ins w:id="3232" w:author="Ruijie Xu" w:date="2022-02-11T09:39:00Z">
        <w:del w:id="3233" w:author="Liliana Salvador" w:date="2022-02-26T21:23:00Z">
          <w:r w:rsidR="00DE165C" w:rsidDel="00B00FC0">
            <w:rPr>
              <w:color w:val="000000" w:themeColor="text1"/>
            </w:rPr>
            <w:delText>communities</w:delText>
          </w:r>
        </w:del>
      </w:ins>
      <w:ins w:id="3234" w:author="Ruijie Xu" w:date="2022-01-30T12:23:00Z">
        <w:del w:id="3235" w:author="Liliana Salvador" w:date="2022-02-26T21:23:00Z">
          <w:r w:rsidR="00650528" w:rsidRPr="003A137D" w:rsidDel="00B00FC0">
            <w:rPr>
              <w:color w:val="000000" w:themeColor="text1"/>
            </w:rPr>
            <w:delText>,</w:delText>
          </w:r>
        </w:del>
      </w:ins>
      <w:ins w:id="3236" w:author="Ruijie Xu" w:date="2022-02-11T09:38:00Z">
        <w:del w:id="3237" w:author="Liliana Salvador" w:date="2022-02-26T21:23:00Z">
          <w:r w:rsidR="00F92B48" w:rsidDel="00B00FC0">
            <w:rPr>
              <w:color w:val="000000" w:themeColor="text1"/>
            </w:rPr>
            <w:delText xml:space="preserve"> </w:delText>
          </w:r>
        </w:del>
        <w:del w:id="3238" w:author="Liliana Salvador" w:date="2022-02-26T21:22:00Z">
          <w:r w:rsidR="00F92B48" w:rsidDel="00B00FC0">
            <w:rPr>
              <w:color w:val="000000" w:themeColor="text1"/>
            </w:rPr>
            <w:delText xml:space="preserve">the </w:delText>
          </w:r>
        </w:del>
      </w:ins>
      <w:ins w:id="3239" w:author="Liliana Salvador" w:date="2022-02-26T21:22:00Z">
        <w:r w:rsidR="00B00FC0">
          <w:rPr>
            <w:color w:val="000000" w:themeColor="text1"/>
          </w:rPr>
          <w:t xml:space="preserve">species </w:t>
        </w:r>
      </w:ins>
      <w:ins w:id="3240" w:author="Liliana Salvador" w:date="2022-02-26T21:23:00Z">
        <w:r w:rsidR="00B00FC0">
          <w:rPr>
            <w:color w:val="000000" w:themeColor="text1"/>
          </w:rPr>
          <w:t xml:space="preserve">abundance </w:t>
        </w:r>
      </w:ins>
      <w:ins w:id="3241" w:author="Ruijie Xu" w:date="2022-02-11T09:38:00Z">
        <w:r w:rsidR="00F92B48">
          <w:rPr>
            <w:color w:val="000000" w:themeColor="text1"/>
          </w:rPr>
          <w:t>measurements</w:t>
        </w:r>
      </w:ins>
      <w:ins w:id="3242" w:author="Ruijie Xu" w:date="2022-01-30T12:23:00Z">
        <w:r w:rsidR="00650528" w:rsidRPr="003A137D">
          <w:rPr>
            <w:color w:val="000000" w:themeColor="text1"/>
          </w:rPr>
          <w:t xml:space="preserve"> </w:t>
        </w:r>
      </w:ins>
      <w:ins w:id="3243" w:author="Ruijie Xu" w:date="2022-02-11T09:39:00Z">
        <w:r w:rsidR="001A1200">
          <w:rPr>
            <w:color w:val="000000" w:themeColor="text1"/>
          </w:rPr>
          <w:t xml:space="preserve">(Simpson’s index) </w:t>
        </w:r>
      </w:ins>
      <w:ins w:id="3244" w:author="Ruijie Xu" w:date="2022-01-30T12:23:00Z">
        <w:r w:rsidR="00650528" w:rsidRPr="003A137D">
          <w:rPr>
            <w:color w:val="000000" w:themeColor="text1"/>
          </w:rPr>
          <w:t xml:space="preserve">were mostly </w:t>
        </w:r>
      </w:ins>
      <w:ins w:id="3245" w:author="Ruijie Xu" w:date="2022-01-30T12:24:00Z">
        <w:r w:rsidR="00650528" w:rsidRPr="003A137D">
          <w:rPr>
            <w:color w:val="000000" w:themeColor="text1"/>
          </w:rPr>
          <w:t>not affected by use of different software.</w:t>
        </w:r>
      </w:ins>
      <w:ins w:id="3246" w:author="Ruijie Xu" w:date="2022-01-30T12:25:00Z">
        <w:r w:rsidR="00257F75" w:rsidRPr="003A137D">
          <w:rPr>
            <w:color w:val="000000" w:themeColor="text1"/>
          </w:rPr>
          <w:t xml:space="preserve"> </w:t>
        </w:r>
      </w:ins>
    </w:p>
    <w:p w14:paraId="10407B6F" w14:textId="158D4DDB" w:rsidR="005B3384" w:rsidRPr="003A137D" w:rsidRDefault="00276EE5" w:rsidP="00D33126">
      <w:pPr>
        <w:spacing w:line="480" w:lineRule="auto"/>
        <w:rPr>
          <w:ins w:id="3247" w:author="Ruijie Xu" w:date="2022-01-30T12:40:00Z"/>
          <w:color w:val="000000" w:themeColor="text1"/>
        </w:rPr>
      </w:pPr>
      <w:ins w:id="3248" w:author="Ruijie Xu" w:date="2022-02-02T13:58:00Z">
        <w:r>
          <w:rPr>
            <w:color w:val="000000" w:themeColor="text1"/>
          </w:rPr>
          <w:t>T</w:t>
        </w:r>
      </w:ins>
      <w:ins w:id="3249" w:author="Ruijie Xu" w:date="2022-01-30T12:25:00Z">
        <w:r w:rsidR="00257F75" w:rsidRPr="003A137D">
          <w:rPr>
            <w:color w:val="000000" w:themeColor="text1"/>
          </w:rPr>
          <w:t xml:space="preserve">he </w:t>
        </w:r>
      </w:ins>
      <w:ins w:id="3250" w:author="Ruijie Xu" w:date="2022-02-02T13:56:00Z">
        <w:r>
          <w:rPr>
            <w:color w:val="000000" w:themeColor="text1"/>
          </w:rPr>
          <w:t xml:space="preserve">characterizations of </w:t>
        </w:r>
      </w:ins>
      <w:ins w:id="3251" w:author="Liliana Salvador" w:date="2022-02-26T21:23:00Z">
        <w:r w:rsidR="00B00FC0">
          <w:rPr>
            <w:color w:val="000000" w:themeColor="text1"/>
          </w:rPr>
          <w:t xml:space="preserve">the </w:t>
        </w:r>
      </w:ins>
      <w:ins w:id="3252" w:author="Ruijie Xu" w:date="2022-01-30T12:25:00Z">
        <w:r w:rsidR="00257F75" w:rsidRPr="003A137D">
          <w:rPr>
            <w:color w:val="000000" w:themeColor="text1"/>
          </w:rPr>
          <w:t>relationships betwe</w:t>
        </w:r>
      </w:ins>
      <w:ins w:id="3253" w:author="Ruijie Xu" w:date="2022-01-30T12:26:00Z">
        <w:r w:rsidR="00257F75" w:rsidRPr="003A137D">
          <w:rPr>
            <w:color w:val="000000" w:themeColor="text1"/>
          </w:rPr>
          <w:t>en</w:t>
        </w:r>
      </w:ins>
      <w:ins w:id="3254" w:author="Ruijie Xu" w:date="2022-02-02T13:56:00Z">
        <w:r>
          <w:rPr>
            <w:color w:val="000000" w:themeColor="text1"/>
          </w:rPr>
          <w:t>-</w:t>
        </w:r>
      </w:ins>
      <w:ins w:id="3255" w:author="Ruijie Xu" w:date="2022-01-30T12:26:00Z">
        <w:r w:rsidR="00257F75" w:rsidRPr="003A137D">
          <w:rPr>
            <w:color w:val="000000" w:themeColor="text1"/>
          </w:rPr>
          <w:t xml:space="preserve">samples </w:t>
        </w:r>
      </w:ins>
      <w:ins w:id="3256" w:author="Ruijie Xu" w:date="2022-02-02T13:56:00Z">
        <w:r>
          <w:rPr>
            <w:color w:val="000000" w:themeColor="text1"/>
          </w:rPr>
          <w:t>were diverge</w:t>
        </w:r>
      </w:ins>
      <w:ins w:id="3257" w:author="Liliana Salvador" w:date="2022-02-26T21:23:00Z">
        <w:r w:rsidR="00B00FC0">
          <w:rPr>
            <w:color w:val="000000" w:themeColor="text1"/>
          </w:rPr>
          <w:t>nt</w:t>
        </w:r>
      </w:ins>
      <w:ins w:id="3258" w:author="Ruijie Xu" w:date="2022-02-02T13:56:00Z">
        <w:del w:id="3259" w:author="Liliana Salvador" w:date="2022-02-26T21:23:00Z">
          <w:r w:rsidDel="00B00FC0">
            <w:rPr>
              <w:color w:val="000000" w:themeColor="text1"/>
            </w:rPr>
            <w:delText>d</w:delText>
          </w:r>
        </w:del>
        <w:r>
          <w:rPr>
            <w:color w:val="000000" w:themeColor="text1"/>
          </w:rPr>
          <w:t xml:space="preserve"> </w:t>
        </w:r>
        <w:del w:id="3260" w:author="Liliana Salvador" w:date="2022-02-26T21:25:00Z">
          <w:r w:rsidDel="00B00FC0">
            <w:rPr>
              <w:color w:val="000000" w:themeColor="text1"/>
            </w:rPr>
            <w:delText>betwee</w:delText>
          </w:r>
        </w:del>
      </w:ins>
      <w:ins w:id="3261" w:author="Ruijie Xu" w:date="2022-02-02T13:57:00Z">
        <w:del w:id="3262" w:author="Liliana Salvador" w:date="2022-02-26T21:25:00Z">
          <w:r w:rsidDel="00B00FC0">
            <w:rPr>
              <w:color w:val="000000" w:themeColor="text1"/>
            </w:rPr>
            <w:delText xml:space="preserve">n </w:delText>
          </w:r>
        </w:del>
      </w:ins>
      <w:ins w:id="3263" w:author="Ruijie Xu" w:date="2022-01-30T12:27:00Z">
        <w:del w:id="3264" w:author="Liliana Salvador" w:date="2022-02-26T21:25:00Z">
          <w:r w:rsidR="005B3384" w:rsidRPr="003A137D" w:rsidDel="00B00FC0">
            <w:rPr>
              <w:color w:val="000000" w:themeColor="text1"/>
            </w:rPr>
            <w:delText xml:space="preserve">most of software’s </w:delText>
          </w:r>
        </w:del>
      </w:ins>
      <w:ins w:id="3265" w:author="Ruijie Xu" w:date="2022-02-02T13:57:00Z">
        <w:del w:id="3266" w:author="Liliana Salvador" w:date="2022-02-26T21:25:00Z">
          <w:r w:rsidDel="00B00FC0">
            <w:rPr>
              <w:color w:val="000000" w:themeColor="text1"/>
            </w:rPr>
            <w:delText>results</w:delText>
          </w:r>
        </w:del>
      </w:ins>
      <w:ins w:id="3267" w:author="Liliana Salvador" w:date="2022-02-26T21:25:00Z">
        <w:r w:rsidR="00B00FC0">
          <w:rPr>
            <w:color w:val="000000" w:themeColor="text1"/>
          </w:rPr>
          <w:t>across software</w:t>
        </w:r>
      </w:ins>
      <w:ins w:id="3268" w:author="Ruijie Xu" w:date="2022-01-30T12:27:00Z">
        <w:r w:rsidR="005B3384" w:rsidRPr="003A137D">
          <w:rPr>
            <w:color w:val="000000" w:themeColor="text1"/>
          </w:rPr>
          <w:t xml:space="preserve">. </w:t>
        </w:r>
      </w:ins>
      <w:ins w:id="3269" w:author="Ruijie Xu" w:date="2022-01-30T12:29:00Z">
        <w:r w:rsidR="005B3384" w:rsidRPr="003A137D">
          <w:rPr>
            <w:color w:val="000000" w:themeColor="text1"/>
          </w:rPr>
          <w:t>However,</w:t>
        </w:r>
      </w:ins>
      <w:ins w:id="3270" w:author="Ruijie Xu" w:date="2022-01-30T12:27:00Z">
        <w:r w:rsidR="005B3384" w:rsidRPr="003A137D">
          <w:rPr>
            <w:color w:val="000000" w:themeColor="text1"/>
          </w:rPr>
          <w:t xml:space="preserve"> the </w:t>
        </w:r>
      </w:ins>
      <w:ins w:id="3271" w:author="Ruijie Xu" w:date="2022-01-30T12:29:00Z">
        <w:r w:rsidR="005B3384" w:rsidRPr="003A137D">
          <w:rPr>
            <w:color w:val="000000" w:themeColor="text1"/>
          </w:rPr>
          <w:t xml:space="preserve">most </w:t>
        </w:r>
      </w:ins>
      <w:ins w:id="3272" w:author="Ruijie Xu" w:date="2022-02-02T13:57:00Z">
        <w:r>
          <w:rPr>
            <w:color w:val="000000" w:themeColor="text1"/>
          </w:rPr>
          <w:t>discriminatory relationship</w:t>
        </w:r>
      </w:ins>
      <w:ins w:id="3273" w:author="Liliana Salvador" w:date="2022-02-26T21:25:00Z">
        <w:r w:rsidR="00B00FC0">
          <w:rPr>
            <w:color w:val="000000" w:themeColor="text1"/>
          </w:rPr>
          <w:t>s</w:t>
        </w:r>
      </w:ins>
      <w:ins w:id="3274" w:author="Ruijie Xu" w:date="2022-02-02T13:57:00Z">
        <w:r>
          <w:rPr>
            <w:color w:val="000000" w:themeColor="text1"/>
          </w:rPr>
          <w:t xml:space="preserve"> within the rat </w:t>
        </w:r>
        <w:r>
          <w:rPr>
            <w:color w:val="000000" w:themeColor="text1"/>
          </w:rPr>
          <w:lastRenderedPageBreak/>
          <w:t>samples</w:t>
        </w:r>
      </w:ins>
      <w:ins w:id="3275" w:author="Ruijie Xu" w:date="2022-01-30T14:32:00Z">
        <w:r w:rsidR="00A97576" w:rsidRPr="003A137D">
          <w:rPr>
            <w:color w:val="000000" w:themeColor="text1"/>
          </w:rPr>
          <w:t xml:space="preserve"> </w:t>
        </w:r>
      </w:ins>
      <w:ins w:id="3276" w:author="Ruijie Xu" w:date="2022-02-02T13:58:00Z">
        <w:r>
          <w:rPr>
            <w:color w:val="000000" w:themeColor="text1"/>
          </w:rPr>
          <w:t xml:space="preserve">(between lung and other samples) </w:t>
        </w:r>
      </w:ins>
      <w:ins w:id="3277" w:author="Ruijie Xu" w:date="2022-01-30T12:30:00Z">
        <w:r w:rsidR="005B3384" w:rsidRPr="003A137D">
          <w:rPr>
            <w:color w:val="000000" w:themeColor="text1"/>
          </w:rPr>
          <w:t xml:space="preserve">were captured by most </w:t>
        </w:r>
      </w:ins>
      <w:ins w:id="3278" w:author="Liliana Salvador" w:date="2022-02-26T21:26:00Z">
        <w:r w:rsidR="00B00FC0">
          <w:rPr>
            <w:color w:val="000000" w:themeColor="text1"/>
          </w:rPr>
          <w:t xml:space="preserve">of the </w:t>
        </w:r>
      </w:ins>
      <w:ins w:id="3279" w:author="Ruijie Xu" w:date="2022-01-30T12:30:00Z">
        <w:r w:rsidR="005B3384" w:rsidRPr="003A137D">
          <w:rPr>
            <w:color w:val="000000" w:themeColor="text1"/>
          </w:rPr>
          <w:t>software (except for Metaphlan3)</w:t>
        </w:r>
      </w:ins>
      <w:ins w:id="3280" w:author="Ruijie Xu" w:date="2022-01-30T12:31:00Z">
        <w:r w:rsidR="000D1630" w:rsidRPr="003A137D">
          <w:rPr>
            <w:color w:val="000000" w:themeColor="text1"/>
          </w:rPr>
          <w:t xml:space="preserve">, </w:t>
        </w:r>
        <w:commentRangeStart w:id="3281"/>
        <w:r w:rsidR="000D1630" w:rsidRPr="003A137D">
          <w:rPr>
            <w:color w:val="000000" w:themeColor="text1"/>
          </w:rPr>
          <w:t xml:space="preserve">but the </w:t>
        </w:r>
      </w:ins>
      <w:ins w:id="3282" w:author="Ruijie Xu" w:date="2022-01-30T12:33:00Z">
        <w:r w:rsidR="006B2DD5" w:rsidRPr="003A137D">
          <w:rPr>
            <w:color w:val="000000" w:themeColor="text1"/>
          </w:rPr>
          <w:t>description</w:t>
        </w:r>
      </w:ins>
      <w:ins w:id="3283" w:author="Ruijie Xu" w:date="2022-01-30T14:33:00Z">
        <w:r w:rsidR="00A97576" w:rsidRPr="003A137D">
          <w:rPr>
            <w:color w:val="000000" w:themeColor="text1"/>
          </w:rPr>
          <w:t>s</w:t>
        </w:r>
      </w:ins>
      <w:ins w:id="3284" w:author="Ruijie Xu" w:date="2022-01-30T12:33:00Z">
        <w:r w:rsidR="006B2DD5" w:rsidRPr="003A137D">
          <w:rPr>
            <w:color w:val="000000" w:themeColor="text1"/>
          </w:rPr>
          <w:t xml:space="preserve"> of the </w:t>
        </w:r>
      </w:ins>
      <w:proofErr w:type="gramStart"/>
      <w:ins w:id="3285" w:author="Ruijie Xu" w:date="2022-01-30T12:31:00Z">
        <w:r w:rsidR="000D1630" w:rsidRPr="003A137D">
          <w:rPr>
            <w:color w:val="000000" w:themeColor="text1"/>
          </w:rPr>
          <w:t xml:space="preserve">more </w:t>
        </w:r>
      </w:ins>
      <w:ins w:id="3286" w:author="Ruijie Xu" w:date="2022-01-30T12:32:00Z">
        <w:r w:rsidR="000D1630" w:rsidRPr="003A137D">
          <w:rPr>
            <w:color w:val="000000" w:themeColor="text1"/>
          </w:rPr>
          <w:t>subtle</w:t>
        </w:r>
        <w:proofErr w:type="gramEnd"/>
        <w:r w:rsidR="000D1630" w:rsidRPr="003A137D">
          <w:rPr>
            <w:color w:val="000000" w:themeColor="text1"/>
          </w:rPr>
          <w:t xml:space="preserve"> </w:t>
        </w:r>
        <w:r w:rsidR="006B2DD5" w:rsidRPr="003A137D">
          <w:rPr>
            <w:color w:val="000000" w:themeColor="text1"/>
          </w:rPr>
          <w:t xml:space="preserve">relationships </w:t>
        </w:r>
      </w:ins>
      <w:ins w:id="3287" w:author="Ruijie Xu" w:date="2022-01-30T12:33:00Z">
        <w:r w:rsidR="006B2DD5" w:rsidRPr="003A137D">
          <w:rPr>
            <w:color w:val="000000" w:themeColor="text1"/>
          </w:rPr>
          <w:t>between samples were not reporte</w:t>
        </w:r>
      </w:ins>
      <w:ins w:id="3288" w:author="Ruijie Xu" w:date="2022-01-30T14:33:00Z">
        <w:r w:rsidR="00A97576" w:rsidRPr="003A137D">
          <w:rPr>
            <w:color w:val="000000" w:themeColor="text1"/>
          </w:rPr>
          <w:t xml:space="preserve">d </w:t>
        </w:r>
      </w:ins>
      <w:ins w:id="3289" w:author="Ruijie Xu" w:date="2022-01-30T12:33:00Z">
        <w:r w:rsidR="006B2DD5" w:rsidRPr="003A137D">
          <w:rPr>
            <w:color w:val="000000" w:themeColor="text1"/>
          </w:rPr>
          <w:t>consistent</w:t>
        </w:r>
      </w:ins>
      <w:ins w:id="3290" w:author="Ruijie Xu" w:date="2022-01-30T12:34:00Z">
        <w:r w:rsidR="006B2DD5" w:rsidRPr="003A137D">
          <w:rPr>
            <w:color w:val="000000" w:themeColor="text1"/>
          </w:rPr>
          <w:t xml:space="preserve">ly across software. </w:t>
        </w:r>
      </w:ins>
      <w:ins w:id="3291" w:author="Ruijie Xu" w:date="2022-01-30T12:33:00Z">
        <w:r w:rsidR="006B2DD5" w:rsidRPr="003A137D">
          <w:rPr>
            <w:color w:val="000000" w:themeColor="text1"/>
          </w:rPr>
          <w:t xml:space="preserve"> </w:t>
        </w:r>
      </w:ins>
      <w:commentRangeEnd w:id="3281"/>
      <w:r w:rsidR="00B00FC0">
        <w:rPr>
          <w:rStyle w:val="CommentReference"/>
        </w:rPr>
        <w:commentReference w:id="3281"/>
      </w:r>
    </w:p>
    <w:p w14:paraId="4CA95F26" w14:textId="77777777" w:rsidR="00B00FC0" w:rsidRDefault="00B00FC0" w:rsidP="00D33126">
      <w:pPr>
        <w:spacing w:line="480" w:lineRule="auto"/>
        <w:rPr>
          <w:ins w:id="3292" w:author="Liliana Salvador" w:date="2022-02-26T21:30:00Z"/>
          <w:b/>
          <w:bCs/>
          <w:color w:val="000000" w:themeColor="text1"/>
        </w:rPr>
      </w:pPr>
    </w:p>
    <w:p w14:paraId="7871FD84" w14:textId="6816C5A6" w:rsidR="00A12E2F" w:rsidRPr="001E3899" w:rsidRDefault="00A97576" w:rsidP="00D33126">
      <w:pPr>
        <w:spacing w:line="480" w:lineRule="auto"/>
        <w:rPr>
          <w:ins w:id="3293" w:author="Ruijie Xu" w:date="2022-01-30T12:41:00Z"/>
          <w:b/>
          <w:bCs/>
          <w:color w:val="000000" w:themeColor="text1"/>
          <w:rPrChange w:id="3294" w:author="Ruijie Xu" w:date="2022-01-31T16:48:00Z">
            <w:rPr>
              <w:ins w:id="3295" w:author="Ruijie Xu" w:date="2022-01-30T12:41:00Z"/>
              <w:color w:val="000000" w:themeColor="text1"/>
            </w:rPr>
          </w:rPrChange>
        </w:rPr>
      </w:pPr>
      <w:ins w:id="3296" w:author="Ruijie Xu" w:date="2022-01-30T14:33:00Z">
        <w:r w:rsidRPr="003A137D">
          <w:rPr>
            <w:b/>
            <w:bCs/>
            <w:color w:val="000000" w:themeColor="text1"/>
          </w:rPr>
          <w:t xml:space="preserve">Differences in </w:t>
        </w:r>
      </w:ins>
      <w:ins w:id="3297" w:author="Liliana Salvador" w:date="2022-02-26T21:26:00Z">
        <w:r w:rsidR="00B00FC0">
          <w:rPr>
            <w:b/>
            <w:bCs/>
            <w:color w:val="000000" w:themeColor="text1"/>
          </w:rPr>
          <w:t>d</w:t>
        </w:r>
      </w:ins>
      <w:ins w:id="3298" w:author="Ruijie Xu" w:date="2022-01-30T12:40:00Z">
        <w:del w:id="3299" w:author="Liliana Salvador" w:date="2022-02-26T21:26:00Z">
          <w:r w:rsidR="00CA2776" w:rsidRPr="001E3899" w:rsidDel="00B00FC0">
            <w:rPr>
              <w:b/>
              <w:bCs/>
              <w:color w:val="000000" w:themeColor="text1"/>
              <w:rPrChange w:id="3300" w:author="Ruijie Xu" w:date="2022-01-31T16:48:00Z">
                <w:rPr>
                  <w:color w:val="000000" w:themeColor="text1"/>
                </w:rPr>
              </w:rPrChange>
            </w:rPr>
            <w:delText>D</w:delText>
          </w:r>
        </w:del>
        <w:r w:rsidR="00CA2776" w:rsidRPr="001E3899">
          <w:rPr>
            <w:b/>
            <w:bCs/>
            <w:color w:val="000000" w:themeColor="text1"/>
            <w:rPrChange w:id="3301" w:author="Ruijie Xu" w:date="2022-01-31T16:48:00Z">
              <w:rPr>
                <w:color w:val="000000" w:themeColor="text1"/>
              </w:rPr>
            </w:rPrChange>
          </w:rPr>
          <w:t xml:space="preserve">ifferential </w:t>
        </w:r>
      </w:ins>
      <w:ins w:id="3302" w:author="Liliana Salvador" w:date="2022-02-26T21:26:00Z">
        <w:r w:rsidR="00B00FC0">
          <w:rPr>
            <w:b/>
            <w:bCs/>
            <w:color w:val="000000" w:themeColor="text1"/>
          </w:rPr>
          <w:t>a</w:t>
        </w:r>
      </w:ins>
      <w:ins w:id="3303" w:author="Ruijie Xu" w:date="2022-01-30T12:40:00Z">
        <w:del w:id="3304" w:author="Liliana Salvador" w:date="2022-02-26T21:26:00Z">
          <w:r w:rsidR="00CA2776" w:rsidRPr="001E3899" w:rsidDel="00B00FC0">
            <w:rPr>
              <w:b/>
              <w:bCs/>
              <w:color w:val="000000" w:themeColor="text1"/>
              <w:rPrChange w:id="3305" w:author="Ruijie Xu" w:date="2022-01-31T16:48:00Z">
                <w:rPr>
                  <w:color w:val="000000" w:themeColor="text1"/>
                </w:rPr>
              </w:rPrChange>
            </w:rPr>
            <w:delText>A</w:delText>
          </w:r>
        </w:del>
        <w:r w:rsidR="00CA2776" w:rsidRPr="001E3899">
          <w:rPr>
            <w:b/>
            <w:bCs/>
            <w:color w:val="000000" w:themeColor="text1"/>
            <w:rPrChange w:id="3306" w:author="Ruijie Xu" w:date="2022-01-31T16:48:00Z">
              <w:rPr>
                <w:color w:val="000000" w:themeColor="text1"/>
              </w:rPr>
            </w:rPrChange>
          </w:rPr>
          <w:t xml:space="preserve">bundant </w:t>
        </w:r>
      </w:ins>
      <w:ins w:id="3307" w:author="Liliana Salvador" w:date="2022-02-26T21:26:00Z">
        <w:r w:rsidR="00B00FC0">
          <w:rPr>
            <w:b/>
            <w:bCs/>
            <w:color w:val="000000" w:themeColor="text1"/>
          </w:rPr>
          <w:t>t</w:t>
        </w:r>
      </w:ins>
      <w:ins w:id="3308" w:author="Ruijie Xu" w:date="2022-01-30T12:40:00Z">
        <w:del w:id="3309" w:author="Liliana Salvador" w:date="2022-02-26T21:26:00Z">
          <w:r w:rsidR="00CA2776" w:rsidRPr="001E3899" w:rsidDel="00B00FC0">
            <w:rPr>
              <w:b/>
              <w:bCs/>
              <w:color w:val="000000" w:themeColor="text1"/>
              <w:rPrChange w:id="3310" w:author="Ruijie Xu" w:date="2022-01-31T16:48:00Z">
                <w:rPr>
                  <w:color w:val="000000" w:themeColor="text1"/>
                </w:rPr>
              </w:rPrChange>
            </w:rPr>
            <w:delText>T</w:delText>
          </w:r>
        </w:del>
        <w:r w:rsidR="00CA2776" w:rsidRPr="001E3899">
          <w:rPr>
            <w:b/>
            <w:bCs/>
            <w:color w:val="000000" w:themeColor="text1"/>
            <w:rPrChange w:id="3311" w:author="Ruijie Xu" w:date="2022-01-31T16:48:00Z">
              <w:rPr>
                <w:color w:val="000000" w:themeColor="text1"/>
              </w:rPr>
            </w:rPrChange>
          </w:rPr>
          <w:t xml:space="preserve">axa </w:t>
        </w:r>
      </w:ins>
    </w:p>
    <w:p w14:paraId="40887671" w14:textId="7C113F51" w:rsidR="00A5417D" w:rsidRDefault="00233154" w:rsidP="00D33126">
      <w:pPr>
        <w:spacing w:line="480" w:lineRule="auto"/>
        <w:rPr>
          <w:ins w:id="3312" w:author="Liliana Salvador" w:date="2022-02-26T21:29:00Z"/>
          <w:color w:val="000000" w:themeColor="text1"/>
        </w:rPr>
      </w:pPr>
      <w:ins w:id="3313" w:author="Ruijie Xu" w:date="2022-01-30T12:58:00Z">
        <w:r w:rsidRPr="003A137D">
          <w:rPr>
            <w:color w:val="000000" w:themeColor="text1"/>
          </w:rPr>
          <w:t>In order to address potential biases introduced from software selection with b</w:t>
        </w:r>
      </w:ins>
      <w:ins w:id="3314" w:author="Ruijie Xu" w:date="2022-01-30T12:59:00Z">
        <w:r w:rsidRPr="003A137D">
          <w:rPr>
            <w:color w:val="000000" w:themeColor="text1"/>
          </w:rPr>
          <w:t xml:space="preserve">iological </w:t>
        </w:r>
        <w:r w:rsidR="00A93C4F" w:rsidRPr="003A137D">
          <w:rPr>
            <w:color w:val="000000" w:themeColor="text1"/>
          </w:rPr>
          <w:t xml:space="preserve">significance, we </w:t>
        </w:r>
        <w:del w:id="3315"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3316" w:author="Ruijie Xu" w:date="2022-01-30T13:04:00Z">
        <w:r w:rsidR="00E76F07" w:rsidRPr="003A137D">
          <w:rPr>
            <w:color w:val="000000" w:themeColor="text1"/>
          </w:rPr>
          <w:t xml:space="preserve">From the between-sample relationship analyses, all software </w:t>
        </w:r>
        <w:del w:id="3317"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3318" w:author="Liliana Salvador" w:date="2022-02-26T21:27:00Z">
        <w:r w:rsidR="00B00FC0">
          <w:rPr>
            <w:color w:val="000000" w:themeColor="text1"/>
          </w:rPr>
          <w:t>r</w:t>
        </w:r>
      </w:ins>
      <w:ins w:id="3319" w:author="Ruijie Xu" w:date="2022-01-30T13:04:00Z">
        <w:r w:rsidR="00E76F07" w:rsidRPr="003A137D">
          <w:rPr>
            <w:color w:val="000000" w:themeColor="text1"/>
          </w:rPr>
          <w:t>obial communit</w:t>
        </w:r>
      </w:ins>
      <w:ins w:id="3320" w:author="Ruijie Xu" w:date="2022-01-30T14:34:00Z">
        <w:r w:rsidR="00A97576" w:rsidRPr="003A137D">
          <w:rPr>
            <w:color w:val="000000" w:themeColor="text1"/>
          </w:rPr>
          <w:t>ies</w:t>
        </w:r>
      </w:ins>
      <w:ins w:id="3321" w:author="Ruijie Xu" w:date="2022-01-30T13:04:00Z">
        <w:r w:rsidR="00E76F07" w:rsidRPr="003A137D">
          <w:rPr>
            <w:color w:val="000000" w:themeColor="text1"/>
          </w:rPr>
          <w:t xml:space="preserve"> of l</w:t>
        </w:r>
      </w:ins>
      <w:ins w:id="3322" w:author="Ruijie Xu" w:date="2022-01-30T13:05:00Z">
        <w:r w:rsidR="00E76F07" w:rsidRPr="003A137D">
          <w:rPr>
            <w:color w:val="000000" w:themeColor="text1"/>
          </w:rPr>
          <w:t xml:space="preserve">ung samples were distinct from </w:t>
        </w:r>
      </w:ins>
      <w:ins w:id="3323" w:author="Liliana Salvador" w:date="2022-02-26T21:27:00Z">
        <w:r w:rsidR="00B00FC0">
          <w:rPr>
            <w:color w:val="000000" w:themeColor="text1"/>
          </w:rPr>
          <w:t xml:space="preserve">the </w:t>
        </w:r>
      </w:ins>
      <w:ins w:id="3324" w:author="Ruijie Xu" w:date="2022-01-30T13:05:00Z">
        <w:del w:id="3325"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3326" w:author="Liliana Salvador" w:date="2022-02-26T21:27:00Z">
        <w:r w:rsidR="00B00FC0">
          <w:rPr>
            <w:color w:val="000000" w:themeColor="text1"/>
          </w:rPr>
          <w:t xml:space="preserve"> ones</w:t>
        </w:r>
      </w:ins>
      <w:ins w:id="3327" w:author="Ruijie Xu" w:date="2022-01-30T13:05:00Z">
        <w:r w:rsidR="00E76F07" w:rsidRPr="003A137D">
          <w:rPr>
            <w:color w:val="000000" w:themeColor="text1"/>
          </w:rPr>
          <w:t>. Following this ob</w:t>
        </w:r>
      </w:ins>
      <w:ins w:id="3328" w:author="Liliana Salvador" w:date="2022-02-26T21:27:00Z">
        <w:r w:rsidR="00B00FC0">
          <w:rPr>
            <w:color w:val="000000" w:themeColor="text1"/>
          </w:rPr>
          <w:t>s</w:t>
        </w:r>
      </w:ins>
      <w:ins w:id="3329" w:author="Ruijie Xu" w:date="2022-01-30T13:05:00Z">
        <w:r w:rsidR="00E76F07" w:rsidRPr="003A137D">
          <w:rPr>
            <w:color w:val="000000" w:themeColor="text1"/>
          </w:rPr>
          <w:t>er</w:t>
        </w:r>
        <w:del w:id="3330" w:author="Liliana Salvador" w:date="2022-02-26T21:27:00Z">
          <w:r w:rsidR="00E76F07" w:rsidRPr="003A137D" w:rsidDel="00B00FC0">
            <w:rPr>
              <w:color w:val="000000" w:themeColor="text1"/>
            </w:rPr>
            <w:delText>se</w:delText>
          </w:r>
        </w:del>
        <w:r w:rsidR="00E76F07" w:rsidRPr="003A137D">
          <w:rPr>
            <w:color w:val="000000" w:themeColor="text1"/>
          </w:rPr>
          <w:t>vation, w</w:t>
        </w:r>
      </w:ins>
      <w:ins w:id="3331" w:author="Ruijie Xu" w:date="2022-01-30T13:00:00Z">
        <w:r w:rsidR="00781F71" w:rsidRPr="003A137D">
          <w:rPr>
            <w:color w:val="000000" w:themeColor="text1"/>
          </w:rPr>
          <w:t xml:space="preserve">e </w:t>
        </w:r>
        <w:del w:id="3332" w:author="Liliana Salvador" w:date="2022-02-26T21:28:00Z">
          <w:r w:rsidR="00781F71" w:rsidRPr="003A137D" w:rsidDel="00B00FC0">
            <w:rPr>
              <w:color w:val="000000" w:themeColor="text1"/>
            </w:rPr>
            <w:delText>want</w:delText>
          </w:r>
        </w:del>
      </w:ins>
      <w:ins w:id="3333" w:author="Ruijie Xu" w:date="2022-01-30T13:01:00Z">
        <w:del w:id="3334" w:author="Liliana Salvador" w:date="2022-02-26T21:28:00Z">
          <w:r w:rsidR="00781F71" w:rsidRPr="003A137D" w:rsidDel="00B00FC0">
            <w:rPr>
              <w:color w:val="000000" w:themeColor="text1"/>
            </w:rPr>
            <w:delText>ed to know</w:delText>
          </w:r>
        </w:del>
      </w:ins>
      <w:ins w:id="3335" w:author="Liliana Salvador" w:date="2022-02-26T21:30:00Z">
        <w:r w:rsidR="00FA738B">
          <w:rPr>
            <w:color w:val="000000" w:themeColor="text1"/>
          </w:rPr>
          <w:t>performed analyses to answer the follow</w:t>
        </w:r>
      </w:ins>
      <w:ins w:id="3336" w:author="Liliana Salvador" w:date="2022-02-26T21:31:00Z">
        <w:r w:rsidR="00FA738B">
          <w:rPr>
            <w:color w:val="000000" w:themeColor="text1"/>
          </w:rPr>
          <w:t>ing</w:t>
        </w:r>
      </w:ins>
      <w:ins w:id="3337" w:author="Liliana Salvador" w:date="2022-02-26T21:28:00Z">
        <w:r w:rsidR="00B00FC0">
          <w:rPr>
            <w:color w:val="000000" w:themeColor="text1"/>
          </w:rPr>
          <w:t xml:space="preserve"> questions:</w:t>
        </w:r>
      </w:ins>
      <w:ins w:id="3338" w:author="Ruijie Xu" w:date="2022-01-30T13:01:00Z">
        <w:r w:rsidR="00781F71" w:rsidRPr="003A137D">
          <w:rPr>
            <w:color w:val="000000" w:themeColor="text1"/>
          </w:rPr>
          <w:t xml:space="preserve"> </w:t>
        </w:r>
      </w:ins>
      <w:ins w:id="3339" w:author="Liliana Salvador" w:date="2022-02-26T21:28:00Z">
        <w:r w:rsidR="00B00FC0">
          <w:rPr>
            <w:color w:val="000000" w:themeColor="text1"/>
          </w:rPr>
          <w:t>W</w:t>
        </w:r>
      </w:ins>
      <w:ins w:id="3340" w:author="Ruijie Xu" w:date="2022-01-30T13:01:00Z">
        <w:del w:id="3341" w:author="Liliana Salvador" w:date="2022-02-26T21:28:00Z">
          <w:r w:rsidR="00781F71" w:rsidRPr="003A137D" w:rsidDel="00B00FC0">
            <w:rPr>
              <w:color w:val="000000" w:themeColor="text1"/>
            </w:rPr>
            <w:delText>w</w:delText>
          </w:r>
        </w:del>
        <w:r w:rsidR="00781F71" w:rsidRPr="003A137D">
          <w:rPr>
            <w:color w:val="000000" w:themeColor="text1"/>
          </w:rPr>
          <w:t xml:space="preserve">hat are the taxa that contributed </w:t>
        </w:r>
      </w:ins>
      <w:ins w:id="3342" w:author="Liliana Salvador" w:date="2022-02-26T21:31:00Z">
        <w:r w:rsidR="00FA738B">
          <w:rPr>
            <w:color w:val="000000" w:themeColor="text1"/>
          </w:rPr>
          <w:t xml:space="preserve">the </w:t>
        </w:r>
      </w:ins>
      <w:ins w:id="3343" w:author="Ruijie Xu" w:date="2022-01-30T13:01:00Z">
        <w:r w:rsidR="00781F71" w:rsidRPr="003A137D">
          <w:rPr>
            <w:color w:val="000000" w:themeColor="text1"/>
          </w:rPr>
          <w:t>most to the differences in the microbial profiles between different rat tissues</w:t>
        </w:r>
      </w:ins>
      <w:ins w:id="3344" w:author="Ruijie Xu" w:date="2022-01-30T13:03:00Z">
        <w:r w:rsidR="004666A6" w:rsidRPr="003A137D">
          <w:rPr>
            <w:color w:val="000000" w:themeColor="text1"/>
          </w:rPr>
          <w:t>?</w:t>
        </w:r>
      </w:ins>
      <w:ins w:id="3345" w:author="Ruijie Xu" w:date="2022-01-30T13:01:00Z">
        <w:r w:rsidR="004666A6" w:rsidRPr="003A137D">
          <w:rPr>
            <w:color w:val="000000" w:themeColor="text1"/>
          </w:rPr>
          <w:t xml:space="preserve"> Were </w:t>
        </w:r>
      </w:ins>
      <w:ins w:id="3346" w:author="Ruijie Xu" w:date="2022-01-30T13:02:00Z">
        <w:r w:rsidR="004666A6" w:rsidRPr="003A137D">
          <w:rPr>
            <w:color w:val="000000" w:themeColor="text1"/>
          </w:rPr>
          <w:t>DA taxa identified from lung vs. kidney and lung vs. spleen samples sim</w:t>
        </w:r>
      </w:ins>
      <w:ins w:id="3347" w:author="Ruijie Xu" w:date="2022-01-30T13:03:00Z">
        <w:r w:rsidR="004666A6" w:rsidRPr="003A137D">
          <w:rPr>
            <w:color w:val="000000" w:themeColor="text1"/>
          </w:rPr>
          <w:t xml:space="preserve">ilar to each other? </w:t>
        </w:r>
        <w:r w:rsidR="00B35869" w:rsidRPr="003A137D">
          <w:rPr>
            <w:color w:val="000000" w:themeColor="text1"/>
          </w:rPr>
          <w:t>Were the number of DA taxa reported from kidney vs. lung samples comparison less than those reported when compared to the lung samples?</w:t>
        </w:r>
      </w:ins>
      <w:ins w:id="3348" w:author="Ruijie Xu" w:date="2022-01-30T13:01:00Z">
        <w:r w:rsidR="00781F71" w:rsidRPr="003A137D">
          <w:rPr>
            <w:color w:val="000000" w:themeColor="text1"/>
          </w:rPr>
          <w:t xml:space="preserve"> </w:t>
        </w:r>
      </w:ins>
      <w:ins w:id="3349" w:author="Ruijie Xu" w:date="2022-01-30T12:59:00Z">
        <w:r w:rsidR="00A93C4F" w:rsidRPr="003A137D">
          <w:rPr>
            <w:color w:val="000000" w:themeColor="text1"/>
          </w:rPr>
          <w:t>Metaphlan3 w</w:t>
        </w:r>
        <w:del w:id="3350" w:author="Liliana Salvador" w:date="2022-02-26T21:32:00Z">
          <w:r w:rsidR="00A93C4F" w:rsidRPr="003A137D" w:rsidDel="00FA738B">
            <w:rPr>
              <w:color w:val="000000" w:themeColor="text1"/>
            </w:rPr>
            <w:delText>ere</w:delText>
          </w:r>
        </w:del>
      </w:ins>
      <w:ins w:id="3351" w:author="Liliana Salvador" w:date="2022-02-26T21:32:00Z">
        <w:r w:rsidR="00FA738B">
          <w:rPr>
            <w:color w:val="000000" w:themeColor="text1"/>
          </w:rPr>
          <w:t>as</w:t>
        </w:r>
      </w:ins>
      <w:ins w:id="3352" w:author="Ruijie Xu" w:date="2022-01-30T12:59:00Z">
        <w:r w:rsidR="00A93C4F" w:rsidRPr="003A137D">
          <w:rPr>
            <w:color w:val="000000" w:themeColor="text1"/>
          </w:rPr>
          <w:t xml:space="preserve"> excluded from this analy</w:t>
        </w:r>
      </w:ins>
      <w:ins w:id="3353" w:author="Ruijie Xu" w:date="2022-01-30T14:35:00Z">
        <w:r w:rsidR="00A97576" w:rsidRPr="003A137D">
          <w:rPr>
            <w:color w:val="000000" w:themeColor="text1"/>
          </w:rPr>
          <w:t>s</w:t>
        </w:r>
      </w:ins>
      <w:ins w:id="3354" w:author="Liliana Salvador" w:date="2022-02-26T21:32:00Z">
        <w:r w:rsidR="00FA738B">
          <w:rPr>
            <w:color w:val="000000" w:themeColor="text1"/>
          </w:rPr>
          <w:t>i</w:t>
        </w:r>
      </w:ins>
      <w:ins w:id="3355" w:author="Ruijie Xu" w:date="2022-01-30T14:35:00Z">
        <w:del w:id="3356" w:author="Liliana Salvador" w:date="2022-02-26T21:32:00Z">
          <w:r w:rsidR="00A97576" w:rsidRPr="003A137D" w:rsidDel="00FA738B">
            <w:rPr>
              <w:color w:val="000000" w:themeColor="text1"/>
            </w:rPr>
            <w:delText>e</w:delText>
          </w:r>
        </w:del>
        <w:r w:rsidR="00A97576" w:rsidRPr="003A137D">
          <w:rPr>
            <w:color w:val="000000" w:themeColor="text1"/>
          </w:rPr>
          <w:t>s</w:t>
        </w:r>
      </w:ins>
      <w:ins w:id="3357" w:author="Ruijie Xu" w:date="2022-01-30T12:59:00Z">
        <w:r w:rsidR="00A93C4F" w:rsidRPr="003A137D">
          <w:rPr>
            <w:color w:val="000000" w:themeColor="text1"/>
          </w:rPr>
          <w:t xml:space="preserve"> due t</w:t>
        </w:r>
      </w:ins>
      <w:ins w:id="3358" w:author="Ruijie Xu" w:date="2022-01-30T13:00:00Z">
        <w:r w:rsidR="00A93C4F" w:rsidRPr="003A137D">
          <w:rPr>
            <w:color w:val="000000" w:themeColor="text1"/>
          </w:rPr>
          <w:t xml:space="preserve">o </w:t>
        </w:r>
      </w:ins>
      <w:ins w:id="3359" w:author="Liliana Salvador" w:date="2022-02-26T21:32:00Z">
        <w:r w:rsidR="00FA738B">
          <w:rPr>
            <w:color w:val="000000" w:themeColor="text1"/>
          </w:rPr>
          <w:t xml:space="preserve">the fact of </w:t>
        </w:r>
      </w:ins>
      <w:ins w:id="3360" w:author="Ruijie Xu" w:date="2022-01-30T13:00:00Z">
        <w:r w:rsidR="00A93C4F" w:rsidRPr="003A137D">
          <w:rPr>
            <w:color w:val="000000" w:themeColor="text1"/>
          </w:rPr>
          <w:t xml:space="preserve">not </w:t>
        </w:r>
        <w:proofErr w:type="spellStart"/>
        <w:r w:rsidR="00A93C4F" w:rsidRPr="003A137D">
          <w:rPr>
            <w:color w:val="000000" w:themeColor="text1"/>
          </w:rPr>
          <w:t>classifiying</w:t>
        </w:r>
        <w:proofErr w:type="spellEnd"/>
        <w:r w:rsidR="00A93C4F" w:rsidRPr="003A137D">
          <w:rPr>
            <w:color w:val="000000" w:themeColor="text1"/>
          </w:rPr>
          <w:t xml:space="preserve"> 5 out of 12 samples in the dataset.</w:t>
        </w:r>
      </w:ins>
      <w:ins w:id="3361" w:author="Ruijie Xu" w:date="2022-01-30T12:59:00Z">
        <w:r w:rsidR="00A93C4F" w:rsidRPr="003A137D">
          <w:rPr>
            <w:color w:val="000000" w:themeColor="text1"/>
          </w:rPr>
          <w:t xml:space="preserve"> </w:t>
        </w:r>
      </w:ins>
      <w:ins w:id="3362" w:author="Ruijie Xu" w:date="2022-01-30T14:35:00Z">
        <w:r w:rsidR="00A97576" w:rsidRPr="003A137D">
          <w:rPr>
            <w:color w:val="000000" w:themeColor="text1"/>
          </w:rPr>
          <w:t>T</w:t>
        </w:r>
      </w:ins>
      <w:ins w:id="3363" w:author="Ruijie Xu" w:date="2022-01-30T13:05:00Z">
        <w:r w:rsidR="00750D11" w:rsidRPr="003A137D">
          <w:rPr>
            <w:color w:val="000000" w:themeColor="text1"/>
          </w:rPr>
          <w:t xml:space="preserve">he </w:t>
        </w:r>
      </w:ins>
      <w:ins w:id="3364" w:author="Ruijie Xu" w:date="2022-01-30T13:06:00Z">
        <w:r w:rsidR="00750D11" w:rsidRPr="003A137D">
          <w:rPr>
            <w:color w:val="000000" w:themeColor="text1"/>
          </w:rPr>
          <w:t xml:space="preserve">classifications of all </w:t>
        </w:r>
      </w:ins>
      <w:ins w:id="3365" w:author="Ruijie Xu" w:date="2022-01-30T14:35:00Z">
        <w:r w:rsidR="00A97576" w:rsidRPr="003A137D">
          <w:rPr>
            <w:color w:val="000000" w:themeColor="text1"/>
          </w:rPr>
          <w:t>DA</w:t>
        </w:r>
      </w:ins>
      <w:ins w:id="3366" w:author="Ruijie Xu" w:date="2022-01-30T12:41:00Z">
        <w:r w:rsidR="00A5417D" w:rsidRPr="003A137D">
          <w:rPr>
            <w:color w:val="000000" w:themeColor="text1"/>
          </w:rPr>
          <w:t xml:space="preserve"> taxa </w:t>
        </w:r>
      </w:ins>
      <w:ins w:id="3367" w:author="Ruijie Xu" w:date="2022-01-30T12:42:00Z">
        <w:r w:rsidR="00A5417D" w:rsidRPr="003A137D">
          <w:rPr>
            <w:color w:val="000000" w:themeColor="text1"/>
          </w:rPr>
          <w:t xml:space="preserve">reported at the species level were largely different </w:t>
        </w:r>
        <w:del w:id="3368" w:author="Liliana Salvador" w:date="2022-02-26T21:33:00Z">
          <w:r w:rsidR="00A5417D" w:rsidRPr="003A137D" w:rsidDel="00FA738B">
            <w:rPr>
              <w:color w:val="000000" w:themeColor="text1"/>
            </w:rPr>
            <w:delText xml:space="preserve">when the profiles of different </w:delText>
          </w:r>
        </w:del>
      </w:ins>
      <w:ins w:id="3369" w:author="Liliana Salvador" w:date="2022-02-26T21:33:00Z">
        <w:r w:rsidR="00FA738B">
          <w:rPr>
            <w:color w:val="000000" w:themeColor="text1"/>
          </w:rPr>
          <w:t xml:space="preserve">across </w:t>
        </w:r>
      </w:ins>
      <w:ins w:id="3370" w:author="Ruijie Xu" w:date="2022-01-30T12:42:00Z">
        <w:r w:rsidR="00A5417D" w:rsidRPr="003A137D">
          <w:rPr>
            <w:color w:val="000000" w:themeColor="text1"/>
          </w:rPr>
          <w:t>software</w:t>
        </w:r>
        <w:del w:id="3371" w:author="Liliana Salvador" w:date="2022-02-26T21:33:00Z">
          <w:r w:rsidR="00A5417D" w:rsidRPr="003A137D" w:rsidDel="00FA738B">
            <w:rPr>
              <w:color w:val="000000" w:themeColor="text1"/>
            </w:rPr>
            <w:delText xml:space="preserve"> </w:delText>
          </w:r>
        </w:del>
      </w:ins>
      <w:ins w:id="3372" w:author="Ruijie Xu" w:date="2022-01-30T12:43:00Z">
        <w:del w:id="3373"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3374" w:author="Ruijie Xu" w:date="2022-01-30T12:44:00Z">
        <w:r w:rsidR="00826D02" w:rsidRPr="003A137D">
          <w:rPr>
            <w:color w:val="000000" w:themeColor="text1"/>
          </w:rPr>
          <w:t xml:space="preserve">The </w:t>
        </w:r>
      </w:ins>
      <w:ins w:id="3375" w:author="Ruijie Xu" w:date="2022-01-30T12:45:00Z">
        <w:r w:rsidR="00826D02" w:rsidRPr="003A137D">
          <w:rPr>
            <w:color w:val="000000" w:themeColor="text1"/>
          </w:rPr>
          <w:t xml:space="preserve">largest range in the </w:t>
        </w:r>
      </w:ins>
      <w:ins w:id="3376" w:author="Ruijie Xu" w:date="2022-01-30T12:44:00Z">
        <w:r w:rsidR="00826D02" w:rsidRPr="003A137D">
          <w:rPr>
            <w:color w:val="000000" w:themeColor="text1"/>
          </w:rPr>
          <w:t xml:space="preserve">number of differentially abundant taxa reported </w:t>
        </w:r>
      </w:ins>
      <w:ins w:id="3377" w:author="Ruijie Xu" w:date="2022-01-30T12:45:00Z">
        <w:r w:rsidR="00826D02" w:rsidRPr="003A137D">
          <w:rPr>
            <w:color w:val="000000" w:themeColor="text1"/>
          </w:rPr>
          <w:t xml:space="preserve">by different </w:t>
        </w:r>
      </w:ins>
      <w:ins w:id="3378" w:author="Ruijie Xu" w:date="2022-01-30T12:46:00Z">
        <w:r w:rsidR="00826D02" w:rsidRPr="003A137D">
          <w:rPr>
            <w:color w:val="000000" w:themeColor="text1"/>
          </w:rPr>
          <w:t xml:space="preserve">software were found in </w:t>
        </w:r>
      </w:ins>
      <w:ins w:id="3379" w:author="Ruijie Xu" w:date="2022-01-30T14:35:00Z">
        <w:r w:rsidR="00A97576" w:rsidRPr="003A137D">
          <w:rPr>
            <w:color w:val="000000" w:themeColor="text1"/>
          </w:rPr>
          <w:t>the an</w:t>
        </w:r>
      </w:ins>
      <w:ins w:id="3380" w:author="Liliana Salvador" w:date="2022-02-26T21:33:00Z">
        <w:r w:rsidR="00FA738B">
          <w:rPr>
            <w:color w:val="000000" w:themeColor="text1"/>
          </w:rPr>
          <w:t>a</w:t>
        </w:r>
      </w:ins>
      <w:ins w:id="3381" w:author="Ruijie Xu" w:date="2022-01-30T14:35:00Z">
        <w:r w:rsidR="00A97576" w:rsidRPr="003A137D">
          <w:rPr>
            <w:color w:val="000000" w:themeColor="text1"/>
          </w:rPr>
          <w:t>lysis</w:t>
        </w:r>
      </w:ins>
      <w:ins w:id="3382" w:author="Ruijie Xu" w:date="2022-01-30T12:46:00Z">
        <w:r w:rsidR="00826D02" w:rsidRPr="003A137D">
          <w:rPr>
            <w:color w:val="000000" w:themeColor="text1"/>
          </w:rPr>
          <w:t xml:space="preserve"> between lung and kidney samples</w:t>
        </w:r>
        <w:r w:rsidR="007A0414" w:rsidRPr="003A137D">
          <w:rPr>
            <w:color w:val="000000" w:themeColor="text1"/>
          </w:rPr>
          <w:t xml:space="preserve">, </w:t>
        </w:r>
      </w:ins>
      <w:ins w:id="3383" w:author="Ruijie Xu" w:date="2022-01-30T12:47:00Z">
        <w:r w:rsidR="007A0414" w:rsidRPr="003A137D">
          <w:rPr>
            <w:color w:val="000000" w:themeColor="text1"/>
          </w:rPr>
          <w:t xml:space="preserve">where the </w:t>
        </w:r>
      </w:ins>
      <w:ins w:id="3384" w:author="Ruijie Xu" w:date="2022-01-30T14:36:00Z">
        <w:r w:rsidR="00A97576" w:rsidRPr="003A137D">
          <w:rPr>
            <w:color w:val="000000" w:themeColor="text1"/>
          </w:rPr>
          <w:t xml:space="preserve">software with </w:t>
        </w:r>
      </w:ins>
      <w:ins w:id="3385" w:author="Liliana Salvador" w:date="2022-02-26T21:33:00Z">
        <w:r w:rsidR="00FA738B">
          <w:rPr>
            <w:color w:val="000000" w:themeColor="text1"/>
          </w:rPr>
          <w:t xml:space="preserve">the </w:t>
        </w:r>
      </w:ins>
      <w:ins w:id="3386" w:author="Ruijie Xu" w:date="2022-01-30T14:36:00Z">
        <w:r w:rsidR="00A97576" w:rsidRPr="003A137D">
          <w:rPr>
            <w:color w:val="000000" w:themeColor="text1"/>
          </w:rPr>
          <w:t>least DA taxa identified</w:t>
        </w:r>
      </w:ins>
      <w:ins w:id="3387" w:author="Ruijie Xu" w:date="2022-01-30T12:48:00Z">
        <w:r w:rsidR="001E3000" w:rsidRPr="003A137D">
          <w:rPr>
            <w:color w:val="000000" w:themeColor="text1"/>
          </w:rPr>
          <w:t xml:space="preserve">, </w:t>
        </w:r>
        <w:commentRangeStart w:id="3388"/>
        <w:r w:rsidR="001E3000" w:rsidRPr="003A137D">
          <w:rPr>
            <w:color w:val="000000" w:themeColor="text1"/>
          </w:rPr>
          <w:t xml:space="preserve">Diamond, reported 10, and </w:t>
        </w:r>
      </w:ins>
      <w:ins w:id="3389" w:author="Ruijie Xu" w:date="2022-01-30T14:36:00Z">
        <w:r w:rsidR="00A97576" w:rsidRPr="003A137D">
          <w:rPr>
            <w:color w:val="000000" w:themeColor="text1"/>
          </w:rPr>
          <w:t xml:space="preserve">the software identified </w:t>
        </w:r>
      </w:ins>
      <w:ins w:id="3390" w:author="Ruijie Xu" w:date="2022-01-30T12:49:00Z">
        <w:r w:rsidR="001E3000" w:rsidRPr="003A137D">
          <w:rPr>
            <w:color w:val="000000" w:themeColor="text1"/>
          </w:rPr>
          <w:t xml:space="preserve">most </w:t>
        </w:r>
      </w:ins>
      <w:ins w:id="3391" w:author="Ruijie Xu" w:date="2022-01-30T14:36:00Z">
        <w:r w:rsidR="00A97576" w:rsidRPr="003A137D">
          <w:rPr>
            <w:color w:val="000000" w:themeColor="text1"/>
          </w:rPr>
          <w:t>DA taxa</w:t>
        </w:r>
      </w:ins>
      <w:ins w:id="3392" w:author="Ruijie Xu" w:date="2022-01-30T12:49:00Z">
        <w:r w:rsidR="001E3000" w:rsidRPr="003A137D">
          <w:rPr>
            <w:color w:val="000000" w:themeColor="text1"/>
          </w:rPr>
          <w:t>, Centrifuge, reported 596</w:t>
        </w:r>
      </w:ins>
      <w:commentRangeEnd w:id="3388"/>
      <w:r w:rsidR="00FA738B">
        <w:rPr>
          <w:rStyle w:val="CommentReference"/>
        </w:rPr>
        <w:commentReference w:id="3388"/>
      </w:r>
      <w:ins w:id="3393" w:author="Ruijie Xu" w:date="2022-01-30T12:49:00Z">
        <w:r w:rsidR="001E3000" w:rsidRPr="003A137D">
          <w:rPr>
            <w:color w:val="000000" w:themeColor="text1"/>
          </w:rPr>
          <w:t xml:space="preserve">. </w:t>
        </w:r>
      </w:ins>
      <w:ins w:id="3394" w:author="Ruijie Xu" w:date="2022-01-30T13:10:00Z">
        <w:r w:rsidR="006123C3" w:rsidRPr="003A137D">
          <w:rPr>
            <w:color w:val="000000" w:themeColor="text1"/>
          </w:rPr>
          <w:t xml:space="preserve">Despite the large differences in the number of taxa identified, </w:t>
        </w:r>
      </w:ins>
      <w:ins w:id="3395" w:author="Ruijie Xu" w:date="2022-01-30T13:11:00Z">
        <w:r w:rsidR="006123C3" w:rsidRPr="003A137D">
          <w:rPr>
            <w:color w:val="000000" w:themeColor="text1"/>
          </w:rPr>
          <w:t xml:space="preserve">there were still </w:t>
        </w:r>
      </w:ins>
      <w:ins w:id="3396" w:author="Liliana Salvador" w:date="2022-02-26T21:35:00Z">
        <w:r w:rsidR="00FA738B">
          <w:rPr>
            <w:color w:val="000000" w:themeColor="text1"/>
          </w:rPr>
          <w:t xml:space="preserve">a </w:t>
        </w:r>
      </w:ins>
      <w:ins w:id="3397" w:author="Ruijie Xu" w:date="2022-01-30T13:11:00Z">
        <w:r w:rsidR="00A86965" w:rsidRPr="003A137D">
          <w:rPr>
            <w:color w:val="000000" w:themeColor="text1"/>
          </w:rPr>
          <w:t>smal</w:t>
        </w:r>
      </w:ins>
      <w:ins w:id="3398" w:author="Ruijie Xu" w:date="2022-01-30T13:12:00Z">
        <w:r w:rsidR="00A86965" w:rsidRPr="003A137D">
          <w:rPr>
            <w:color w:val="000000" w:themeColor="text1"/>
          </w:rPr>
          <w:t xml:space="preserve">l </w:t>
        </w:r>
        <w:r w:rsidR="00C25F66" w:rsidRPr="003A137D">
          <w:rPr>
            <w:color w:val="000000" w:themeColor="text1"/>
          </w:rPr>
          <w:t>number</w:t>
        </w:r>
      </w:ins>
      <w:ins w:id="3399" w:author="Liliana Salvador" w:date="2022-02-26T21:34:00Z">
        <w:r w:rsidR="00FA738B">
          <w:rPr>
            <w:color w:val="000000" w:themeColor="text1"/>
          </w:rPr>
          <w:t xml:space="preserve"> of</w:t>
        </w:r>
      </w:ins>
      <w:ins w:id="3400" w:author="Ruijie Xu" w:date="2022-01-30T13:12:00Z">
        <w:r w:rsidR="00C25F66" w:rsidRPr="003A137D">
          <w:rPr>
            <w:color w:val="000000" w:themeColor="text1"/>
          </w:rPr>
          <w:t xml:space="preserve"> </w:t>
        </w:r>
      </w:ins>
      <w:ins w:id="3401" w:author="Ruijie Xu" w:date="2022-01-30T13:11:00Z">
        <w:r w:rsidR="006123C3" w:rsidRPr="003A137D">
          <w:rPr>
            <w:color w:val="000000" w:themeColor="text1"/>
          </w:rPr>
          <w:t xml:space="preserve">overlapping species identified across the results of all software. </w:t>
        </w:r>
      </w:ins>
      <w:ins w:id="3402" w:author="Ruijie Xu" w:date="2022-01-30T13:12:00Z">
        <w:r w:rsidR="00054C07" w:rsidRPr="003A137D">
          <w:rPr>
            <w:color w:val="000000" w:themeColor="text1"/>
          </w:rPr>
          <w:t xml:space="preserve">We </w:t>
        </w:r>
      </w:ins>
      <w:ins w:id="3403" w:author="Ruijie Xu" w:date="2022-01-30T13:13:00Z">
        <w:del w:id="3404"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3405" w:author="Ruijie Xu" w:date="2022-01-30T13:14:00Z">
        <w:r w:rsidR="00054C07" w:rsidRPr="003A137D">
          <w:rPr>
            <w:color w:val="000000" w:themeColor="text1"/>
          </w:rPr>
          <w:t>similarities in the software</w:t>
        </w:r>
      </w:ins>
      <w:ins w:id="3406" w:author="Ruijie Xu" w:date="2022-01-30T14:37:00Z">
        <w:r w:rsidR="00692F00" w:rsidRPr="003A137D">
          <w:rPr>
            <w:color w:val="000000" w:themeColor="text1"/>
          </w:rPr>
          <w:t>-</w:t>
        </w:r>
      </w:ins>
      <w:ins w:id="3407" w:author="Ruijie Xu" w:date="2022-01-30T13:14:00Z">
        <w:r w:rsidR="00054C07" w:rsidRPr="003A137D">
          <w:rPr>
            <w:color w:val="000000" w:themeColor="text1"/>
          </w:rPr>
          <w:t>overlapp</w:t>
        </w:r>
      </w:ins>
      <w:ins w:id="3408" w:author="Ruijie Xu" w:date="2022-01-30T14:37:00Z">
        <w:r w:rsidR="00A97576" w:rsidRPr="003A137D">
          <w:rPr>
            <w:color w:val="000000" w:themeColor="text1"/>
          </w:rPr>
          <w:t>ed</w:t>
        </w:r>
      </w:ins>
      <w:ins w:id="3409" w:author="Ruijie Xu" w:date="2022-01-30T13:14:00Z">
        <w:r w:rsidR="00054C07" w:rsidRPr="003A137D">
          <w:rPr>
            <w:color w:val="000000" w:themeColor="text1"/>
          </w:rPr>
          <w:t xml:space="preserve"> DA taxa </w:t>
        </w:r>
      </w:ins>
      <w:ins w:id="3410" w:author="Ruijie Xu" w:date="2022-01-30T13:15:00Z">
        <w:r w:rsidR="00054C07" w:rsidRPr="003A137D">
          <w:rPr>
            <w:color w:val="000000" w:themeColor="text1"/>
          </w:rPr>
          <w:t>between</w:t>
        </w:r>
      </w:ins>
      <w:ins w:id="3411" w:author="Ruijie Xu" w:date="2022-01-30T13:14:00Z">
        <w:r w:rsidR="00054C07" w:rsidRPr="003A137D">
          <w:rPr>
            <w:color w:val="000000" w:themeColor="text1"/>
          </w:rPr>
          <w:t xml:space="preserve"> lung vs kidney and lung vs. spleen </w:t>
        </w:r>
      </w:ins>
      <w:ins w:id="3412" w:author="Ruijie Xu" w:date="2022-01-30T13:15:00Z">
        <w:r w:rsidR="009F7B67" w:rsidRPr="003A137D">
          <w:rPr>
            <w:color w:val="000000" w:themeColor="text1"/>
          </w:rPr>
          <w:t>analyses</w:t>
        </w:r>
      </w:ins>
      <w:ins w:id="3413" w:author="Ruijie Xu" w:date="2022-01-30T14:38:00Z">
        <w:r w:rsidR="00692F00" w:rsidRPr="003A137D">
          <w:rPr>
            <w:color w:val="000000" w:themeColor="text1"/>
          </w:rPr>
          <w:t>, where</w:t>
        </w:r>
      </w:ins>
      <w:ins w:id="3414" w:author="Ruijie Xu" w:date="2022-01-30T13:17:00Z">
        <w:r w:rsidR="009F7B67" w:rsidRPr="003A137D">
          <w:rPr>
            <w:color w:val="000000" w:themeColor="text1"/>
          </w:rPr>
          <w:t xml:space="preserve"> two </w:t>
        </w:r>
        <w:r w:rsidR="009F7B67" w:rsidRPr="001E3899">
          <w:rPr>
            <w:i/>
            <w:iCs/>
            <w:color w:val="000000" w:themeColor="text1"/>
            <w:rPrChange w:id="3415" w:author="Ruijie Xu" w:date="2022-01-31T16:48:00Z">
              <w:rPr>
                <w:color w:val="000000" w:themeColor="text1"/>
              </w:rPr>
            </w:rPrChange>
          </w:rPr>
          <w:t>Bor</w:t>
        </w:r>
        <w:r w:rsidR="00E9134F" w:rsidRPr="001E3899">
          <w:rPr>
            <w:i/>
            <w:iCs/>
            <w:color w:val="000000" w:themeColor="text1"/>
            <w:rPrChange w:id="3416"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3417" w:author="Ruijie Xu" w:date="2022-01-31T16:48:00Z">
              <w:rPr>
                <w:color w:val="000000" w:themeColor="text1"/>
              </w:rPr>
            </w:rPrChange>
          </w:rPr>
          <w:t>Mycoplasm</w:t>
        </w:r>
        <w:proofErr w:type="spellEnd"/>
        <w:r w:rsidR="00E9134F" w:rsidRPr="003A137D">
          <w:rPr>
            <w:color w:val="000000" w:themeColor="text1"/>
          </w:rPr>
          <w:t xml:space="preserve"> species</w:t>
        </w:r>
      </w:ins>
      <w:ins w:id="3418" w:author="Ruijie Xu" w:date="2022-01-30T14:38:00Z">
        <w:r w:rsidR="00692F00" w:rsidRPr="003A137D">
          <w:rPr>
            <w:color w:val="000000" w:themeColor="text1"/>
          </w:rPr>
          <w:t xml:space="preserve"> were </w:t>
        </w:r>
        <w:del w:id="3419"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 xml:space="preserve">reported by all software in both </w:t>
        </w:r>
        <w:r w:rsidR="00692F00" w:rsidRPr="003A137D">
          <w:rPr>
            <w:color w:val="000000" w:themeColor="text1"/>
          </w:rPr>
          <w:lastRenderedPageBreak/>
          <w:t>analyses</w:t>
        </w:r>
      </w:ins>
      <w:ins w:id="3420" w:author="Ruijie Xu" w:date="2022-01-30T13:17:00Z">
        <w:r w:rsidR="00E9134F" w:rsidRPr="003A137D">
          <w:rPr>
            <w:color w:val="000000" w:themeColor="text1"/>
          </w:rPr>
          <w:t xml:space="preserve">. </w:t>
        </w:r>
      </w:ins>
      <w:ins w:id="3421" w:author="Ruijie Xu" w:date="2022-01-30T14:38:00Z">
        <w:r w:rsidR="00692F00" w:rsidRPr="003A137D">
          <w:rPr>
            <w:color w:val="000000" w:themeColor="text1"/>
          </w:rPr>
          <w:t>More</w:t>
        </w:r>
      </w:ins>
      <w:ins w:id="3422" w:author="Ruijie Xu" w:date="2022-01-30T13:18:00Z">
        <w:r w:rsidR="008F7F79" w:rsidRPr="003A137D">
          <w:rPr>
            <w:color w:val="000000" w:themeColor="text1"/>
          </w:rPr>
          <w:t xml:space="preserve"> </w:t>
        </w:r>
      </w:ins>
      <w:ins w:id="3423" w:author="Ruijie Xu" w:date="2022-01-30T13:19:00Z">
        <w:r w:rsidR="0044658C" w:rsidRPr="003A137D">
          <w:rPr>
            <w:color w:val="000000" w:themeColor="text1"/>
          </w:rPr>
          <w:t xml:space="preserve">DA identified were overlapped </w:t>
        </w:r>
      </w:ins>
      <w:ins w:id="3424" w:author="Ruijie Xu" w:date="2022-01-30T14:39:00Z">
        <w:r w:rsidR="00692F00" w:rsidRPr="003A137D">
          <w:rPr>
            <w:color w:val="000000" w:themeColor="text1"/>
          </w:rPr>
          <w:t xml:space="preserve">across software </w:t>
        </w:r>
      </w:ins>
      <w:ins w:id="3425" w:author="Ruijie Xu" w:date="2022-01-30T13:19:00Z">
        <w:r w:rsidR="0044658C" w:rsidRPr="003A137D">
          <w:rPr>
            <w:color w:val="000000" w:themeColor="text1"/>
          </w:rPr>
          <w:t>at the Phylum level</w:t>
        </w:r>
      </w:ins>
      <w:ins w:id="3426" w:author="Ruijie Xu" w:date="2022-01-30T13:21:00Z">
        <w:r w:rsidR="0044658C" w:rsidRPr="003A137D">
          <w:rPr>
            <w:color w:val="000000" w:themeColor="text1"/>
          </w:rPr>
          <w:t xml:space="preserve">. </w:t>
        </w:r>
      </w:ins>
      <w:ins w:id="3427" w:author="Ruijie Xu" w:date="2022-01-30T14:39:00Z">
        <w:r w:rsidR="00692F00" w:rsidRPr="003A137D">
          <w:rPr>
            <w:color w:val="000000" w:themeColor="text1"/>
          </w:rPr>
          <w:t xml:space="preserve">In addition to the overlapped DA taxa, </w:t>
        </w:r>
      </w:ins>
      <w:ins w:id="3428" w:author="Ruijie Xu" w:date="2022-01-30T13:21:00Z">
        <w:r w:rsidR="0044658C" w:rsidRPr="003A137D">
          <w:rPr>
            <w:color w:val="000000" w:themeColor="text1"/>
          </w:rPr>
          <w:t xml:space="preserve">Kaiju and Centrifuge </w:t>
        </w:r>
      </w:ins>
      <w:ins w:id="3429" w:author="Ruijie Xu" w:date="2022-01-30T13:22:00Z">
        <w:r w:rsidR="0044658C" w:rsidRPr="003A137D">
          <w:rPr>
            <w:color w:val="000000" w:themeColor="text1"/>
          </w:rPr>
          <w:t xml:space="preserve">were more likely to report more taxa as differentially abundant </w:t>
        </w:r>
        <w:del w:id="3430" w:author="Liliana Salvador" w:date="2022-02-26T21:37:00Z">
          <w:r w:rsidR="0044658C" w:rsidRPr="003A137D" w:rsidDel="00FA738B">
            <w:rPr>
              <w:color w:val="000000" w:themeColor="text1"/>
            </w:rPr>
            <w:delText>compare to the analyses of</w:delText>
          </w:r>
        </w:del>
      </w:ins>
      <w:ins w:id="3431" w:author="Liliana Salvador" w:date="2022-02-26T21:37:00Z">
        <w:r w:rsidR="00FA738B">
          <w:rPr>
            <w:color w:val="000000" w:themeColor="text1"/>
          </w:rPr>
          <w:t>than the</w:t>
        </w:r>
      </w:ins>
      <w:ins w:id="3432"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3433"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3434" w:author="Ruijie Xu" w:date="2022-01-30T13:24:00Z">
        <w:r w:rsidR="007C054E" w:rsidRPr="003A137D">
          <w:rPr>
            <w:color w:val="000000" w:themeColor="text1"/>
          </w:rPr>
          <w:t xml:space="preserve">only </w:t>
        </w:r>
      </w:ins>
      <w:ins w:id="3435" w:author="Ruijie Xu" w:date="2022-01-30T13:23:00Z">
        <w:r w:rsidR="007C054E" w:rsidRPr="003A137D">
          <w:rPr>
            <w:color w:val="000000" w:themeColor="text1"/>
          </w:rPr>
          <w:t xml:space="preserve">two </w:t>
        </w:r>
        <w:del w:id="3436" w:author="Liliana Salvador" w:date="2022-02-26T21:37:00Z">
          <w:r w:rsidR="007C054E" w:rsidRPr="003A137D" w:rsidDel="00FA738B">
            <w:rPr>
              <w:color w:val="000000" w:themeColor="text1"/>
            </w:rPr>
            <w:delText>software</w:delText>
          </w:r>
        </w:del>
      </w:ins>
      <w:ins w:id="3437" w:author="Liliana Salvador" w:date="2022-02-26T21:37:00Z">
        <w:r w:rsidR="00FA738B">
          <w:rPr>
            <w:color w:val="000000" w:themeColor="text1"/>
          </w:rPr>
          <w:t>that</w:t>
        </w:r>
      </w:ins>
      <w:ins w:id="3438" w:author="Ruijie Xu" w:date="2022-01-30T13:23:00Z">
        <w:r w:rsidR="007C054E" w:rsidRPr="003A137D">
          <w:rPr>
            <w:color w:val="000000" w:themeColor="text1"/>
          </w:rPr>
          <w:t xml:space="preserve"> reported </w:t>
        </w:r>
      </w:ins>
      <w:ins w:id="3439" w:author="Ruijie Xu" w:date="2022-01-30T13:24:00Z">
        <w:r w:rsidR="007C054E" w:rsidRPr="003A137D">
          <w:rPr>
            <w:color w:val="000000" w:themeColor="text1"/>
          </w:rPr>
          <w:t xml:space="preserve">both </w:t>
        </w:r>
      </w:ins>
      <w:ins w:id="3440" w:author="Ruijie Xu" w:date="2022-01-30T13:25:00Z">
        <w:r w:rsidR="007C054E" w:rsidRPr="003A137D">
          <w:rPr>
            <w:color w:val="000000" w:themeColor="text1"/>
          </w:rPr>
          <w:t xml:space="preserve">viruses and archaea taxa as DA </w:t>
        </w:r>
      </w:ins>
      <w:ins w:id="3441" w:author="Ruijie Xu" w:date="2022-01-30T14:40:00Z">
        <w:r w:rsidR="00692F00" w:rsidRPr="003A137D">
          <w:rPr>
            <w:color w:val="000000" w:themeColor="text1"/>
          </w:rPr>
          <w:t xml:space="preserve">taxa </w:t>
        </w:r>
      </w:ins>
      <w:ins w:id="3442" w:author="Ruijie Xu" w:date="2022-01-30T13:25:00Z">
        <w:r w:rsidR="007C054E" w:rsidRPr="003A137D">
          <w:rPr>
            <w:color w:val="000000" w:themeColor="text1"/>
          </w:rPr>
          <w:t>(</w:t>
        </w:r>
      </w:ins>
      <w:ins w:id="3443" w:author="Ruijie Xu" w:date="2022-02-01T13:44:00Z">
        <w:r w:rsidR="00537B08">
          <w:rPr>
            <w:color w:val="000000" w:themeColor="text1"/>
          </w:rPr>
          <w:t>BLASTN</w:t>
        </w:r>
      </w:ins>
      <w:ins w:id="3444" w:author="Ruijie Xu" w:date="2022-01-30T13:25:00Z">
        <w:r w:rsidR="007C054E" w:rsidRPr="003A137D">
          <w:rPr>
            <w:color w:val="000000" w:themeColor="text1"/>
          </w:rPr>
          <w:t xml:space="preserve"> only reported Archaea</w:t>
        </w:r>
        <w:del w:id="3445"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3446"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3447" w:author="Ruijie Xu" w:date="2022-01-30T12:50:00Z">
        <w:r w:rsidR="00BE5DC0" w:rsidRPr="003A137D">
          <w:rPr>
            <w:color w:val="000000" w:themeColor="text1"/>
          </w:rPr>
          <w:t xml:space="preserve">Diamond was found least sensitive in differentially abundant analyses for </w:t>
        </w:r>
      </w:ins>
      <w:ins w:id="3448" w:author="Ruijie Xu" w:date="2022-01-30T12:51:00Z">
        <w:r w:rsidR="00BE5DC0" w:rsidRPr="003A137D">
          <w:rPr>
            <w:color w:val="000000" w:themeColor="text1"/>
          </w:rPr>
          <w:t>all three comparisons between tissue samples</w:t>
        </w:r>
      </w:ins>
      <w:ins w:id="3449" w:author="Ruijie Xu" w:date="2022-01-30T13:26:00Z">
        <w:r w:rsidR="008E222E" w:rsidRPr="003A137D">
          <w:rPr>
            <w:color w:val="000000" w:themeColor="text1"/>
          </w:rPr>
          <w:t xml:space="preserve">, </w:t>
        </w:r>
      </w:ins>
      <w:ins w:id="3450" w:author="Ruijie Xu" w:date="2022-01-30T12:51:00Z">
        <w:r w:rsidR="00BE5DC0" w:rsidRPr="003A137D">
          <w:rPr>
            <w:color w:val="000000" w:themeColor="text1"/>
          </w:rPr>
          <w:t xml:space="preserve">where phylum taxa </w:t>
        </w:r>
      </w:ins>
      <w:ins w:id="3451" w:author="Ruijie Xu" w:date="2022-01-30T12:52:00Z">
        <w:r w:rsidR="00BE5DC0" w:rsidRPr="003A137D">
          <w:rPr>
            <w:color w:val="000000" w:themeColor="text1"/>
          </w:rPr>
          <w:t>identified by all the other software were</w:t>
        </w:r>
      </w:ins>
      <w:ins w:id="3452" w:author="Ruijie Xu" w:date="2022-01-30T14:40:00Z">
        <w:r w:rsidR="00692F00" w:rsidRPr="003A137D">
          <w:rPr>
            <w:color w:val="000000" w:themeColor="text1"/>
          </w:rPr>
          <w:t xml:space="preserve"> </w:t>
        </w:r>
      </w:ins>
      <w:ins w:id="3453" w:author="Ruijie Xu" w:date="2022-01-30T12:53:00Z">
        <w:r w:rsidR="00BE5DC0" w:rsidRPr="003A137D">
          <w:rPr>
            <w:color w:val="000000" w:themeColor="text1"/>
          </w:rPr>
          <w:t xml:space="preserve">frequently not </w:t>
        </w:r>
      </w:ins>
      <w:ins w:id="3454" w:author="Ruijie Xu" w:date="2022-01-30T12:52:00Z">
        <w:r w:rsidR="00BE5DC0" w:rsidRPr="003A137D">
          <w:rPr>
            <w:color w:val="000000" w:themeColor="text1"/>
          </w:rPr>
          <w:t xml:space="preserve">identified </w:t>
        </w:r>
      </w:ins>
      <w:ins w:id="3455" w:author="Ruijie Xu" w:date="2022-01-30T12:53:00Z">
        <w:r w:rsidR="00BE5DC0" w:rsidRPr="003A137D">
          <w:rPr>
            <w:color w:val="000000" w:themeColor="text1"/>
          </w:rPr>
          <w:t xml:space="preserve">by Diamond. </w:t>
        </w:r>
      </w:ins>
    </w:p>
    <w:p w14:paraId="33D67570" w14:textId="77777777" w:rsidR="00B00FC0" w:rsidRPr="003A137D" w:rsidRDefault="00B00FC0" w:rsidP="00D33126">
      <w:pPr>
        <w:spacing w:line="480" w:lineRule="auto"/>
        <w:rPr>
          <w:ins w:id="3456" w:author="Ruijie Xu" w:date="2022-01-30T14:40:00Z"/>
          <w:color w:val="000000" w:themeColor="text1"/>
        </w:rPr>
      </w:pPr>
    </w:p>
    <w:p w14:paraId="6FF1911F" w14:textId="2FE3CE9E" w:rsidR="00692F00" w:rsidRPr="003A137D" w:rsidRDefault="00692F00" w:rsidP="00D33126">
      <w:pPr>
        <w:spacing w:line="480" w:lineRule="auto"/>
        <w:rPr>
          <w:ins w:id="3457" w:author="Ruijie Xu" w:date="2022-01-30T12:30:00Z"/>
          <w:color w:val="000000" w:themeColor="text1"/>
        </w:rPr>
      </w:pPr>
      <w:ins w:id="3458" w:author="Ruijie Xu" w:date="2022-01-30T14:40:00Z">
        <w:r w:rsidRPr="004B0E83">
          <w:rPr>
            <w:i/>
            <w:iCs/>
            <w:color w:val="000000" w:themeColor="text1"/>
            <w:rPrChange w:id="3459" w:author="Ruijie Xu" w:date="2022-02-02T14:40:00Z">
              <w:rPr>
                <w:color w:val="000000" w:themeColor="text1"/>
              </w:rPr>
            </w:rPrChange>
          </w:rPr>
          <w:t>Leptospira</w:t>
        </w:r>
        <w:r w:rsidRPr="003A137D">
          <w:rPr>
            <w:color w:val="000000" w:themeColor="text1"/>
          </w:rPr>
          <w:t xml:space="preserve"> </w:t>
        </w:r>
      </w:ins>
      <w:ins w:id="3460" w:author="Liliana Salvador" w:date="2022-02-26T21:29:00Z">
        <w:r w:rsidR="00B00FC0">
          <w:rPr>
            <w:color w:val="000000" w:themeColor="text1"/>
          </w:rPr>
          <w:t>d</w:t>
        </w:r>
      </w:ins>
      <w:ins w:id="3461" w:author="Ruijie Xu" w:date="2022-01-30T14:40:00Z">
        <w:del w:id="3462" w:author="Liliana Salvador" w:date="2022-02-26T21:29:00Z">
          <w:r w:rsidRPr="003A137D" w:rsidDel="00B00FC0">
            <w:rPr>
              <w:color w:val="000000" w:themeColor="text1"/>
            </w:rPr>
            <w:delText>D</w:delText>
          </w:r>
        </w:del>
        <w:r w:rsidRPr="003A137D">
          <w:rPr>
            <w:color w:val="000000" w:themeColor="text1"/>
          </w:rPr>
          <w:t xml:space="preserve">iagnostic </w:t>
        </w:r>
      </w:ins>
      <w:ins w:id="3463" w:author="Liliana Salvador" w:date="2022-02-26T21:29:00Z">
        <w:r w:rsidR="00B00FC0">
          <w:rPr>
            <w:color w:val="000000" w:themeColor="text1"/>
          </w:rPr>
          <w:t>s</w:t>
        </w:r>
      </w:ins>
      <w:ins w:id="3464" w:author="Ruijie Xu" w:date="2022-01-30T14:40:00Z">
        <w:del w:id="3465" w:author="Liliana Salvador" w:date="2022-02-26T21:29:00Z">
          <w:r w:rsidRPr="003A137D" w:rsidDel="00B00FC0">
            <w:rPr>
              <w:color w:val="000000" w:themeColor="text1"/>
            </w:rPr>
            <w:delText>S</w:delText>
          </w:r>
        </w:del>
        <w:r w:rsidRPr="003A137D">
          <w:rPr>
            <w:color w:val="000000" w:themeColor="text1"/>
          </w:rPr>
          <w:t xml:space="preserve">ensitivity </w:t>
        </w:r>
      </w:ins>
      <w:ins w:id="3466" w:author="Liliana Salvador" w:date="2022-02-26T21:29:00Z">
        <w:r w:rsidR="00B00FC0">
          <w:rPr>
            <w:color w:val="000000" w:themeColor="text1"/>
          </w:rPr>
          <w:t>c</w:t>
        </w:r>
      </w:ins>
      <w:ins w:id="3467" w:author="Ruijie Xu" w:date="2022-01-30T14:40:00Z">
        <w:del w:id="3468" w:author="Liliana Salvador" w:date="2022-02-26T21:29:00Z">
          <w:r w:rsidRPr="003A137D" w:rsidDel="00B00FC0">
            <w:rPr>
              <w:color w:val="000000" w:themeColor="text1"/>
            </w:rPr>
            <w:delText>C</w:delText>
          </w:r>
        </w:del>
        <w:r w:rsidRPr="003A137D">
          <w:rPr>
            <w:color w:val="000000" w:themeColor="text1"/>
          </w:rPr>
          <w:t>omparison</w:t>
        </w:r>
      </w:ins>
    </w:p>
    <w:p w14:paraId="42640277" w14:textId="2C69B07A" w:rsidR="00254DB1" w:rsidRPr="003A137D" w:rsidRDefault="000C30C5">
      <w:pPr>
        <w:spacing w:line="480" w:lineRule="auto"/>
        <w:rPr>
          <w:color w:val="000000" w:themeColor="text1"/>
        </w:rPr>
        <w:pPrChange w:id="3469"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3470" w:author="Ruijie Xu" w:date="2022-02-02T11:02:00Z">
        <w:r w:rsidRPr="003A137D" w:rsidDel="00463AA7">
          <w:rPr>
            <w:i/>
            <w:color w:val="000000" w:themeColor="text1"/>
          </w:rPr>
          <w:delText>Leptospira</w:delText>
        </w:r>
      </w:del>
      <w:ins w:id="3471"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3472" w:author="Ruijie Xu" w:date="2022-01-30T13:27:00Z">
        <w:r w:rsidR="002B7BBF" w:rsidRPr="003A137D">
          <w:rPr>
            <w:color w:val="000000" w:themeColor="text1"/>
          </w:rPr>
          <w:t xml:space="preserve">. </w:t>
        </w:r>
      </w:ins>
      <w:del w:id="3473"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3474" w:author="Ruijie Xu" w:date="2022-01-30T13:28:00Z">
        <w:r w:rsidR="00380B0E" w:rsidRPr="003A137D">
          <w:rPr>
            <w:color w:val="000000" w:themeColor="text1"/>
          </w:rPr>
          <w:t>Centrifuge</w:t>
        </w:r>
      </w:ins>
      <w:ins w:id="3475" w:author="Ruijie Xu" w:date="2022-01-30T13:51:00Z">
        <w:r w:rsidR="006C43DC" w:rsidRPr="003A137D">
          <w:rPr>
            <w:color w:val="000000" w:themeColor="text1"/>
          </w:rPr>
          <w:t xml:space="preserve"> and</w:t>
        </w:r>
      </w:ins>
      <w:ins w:id="3476" w:author="Ruijie Xu" w:date="2022-01-30T13:28:00Z">
        <w:r w:rsidR="00380B0E" w:rsidRPr="003A137D">
          <w:rPr>
            <w:color w:val="000000" w:themeColor="text1"/>
          </w:rPr>
          <w:t xml:space="preserve"> Kaiju</w:t>
        </w:r>
      </w:ins>
      <w:ins w:id="3477" w:author="Ruijie Xu" w:date="2022-01-30T13:51:00Z">
        <w:r w:rsidR="006C43DC" w:rsidRPr="003A137D">
          <w:rPr>
            <w:color w:val="000000" w:themeColor="text1"/>
          </w:rPr>
          <w:t xml:space="preserve"> </w:t>
        </w:r>
      </w:ins>
      <w:ins w:id="3478" w:author="Ruijie Xu" w:date="2022-01-30T13:28:00Z">
        <w:r w:rsidR="00380B0E" w:rsidRPr="003A137D">
          <w:rPr>
            <w:color w:val="000000" w:themeColor="text1"/>
          </w:rPr>
          <w:t xml:space="preserve">were found </w:t>
        </w:r>
      </w:ins>
      <w:ins w:id="3479" w:author="Ruijie Xu" w:date="2022-01-30T13:29:00Z">
        <w:r w:rsidR="00380B0E" w:rsidRPr="003A137D">
          <w:rPr>
            <w:color w:val="000000" w:themeColor="text1"/>
          </w:rPr>
          <w:t>most sensitive in diagno</w:t>
        </w:r>
        <w:del w:id="3480"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3481" w:author="Ruijie Xu" w:date="2022-02-02T14:40:00Z">
              <w:rPr>
                <w:color w:val="000000" w:themeColor="text1"/>
              </w:rPr>
            </w:rPrChange>
          </w:rPr>
          <w:t>Leptospira</w:t>
        </w:r>
        <w:r w:rsidR="00380B0E" w:rsidRPr="003A137D">
          <w:rPr>
            <w:color w:val="000000" w:themeColor="text1"/>
          </w:rPr>
          <w:t>, where Cent</w:t>
        </w:r>
      </w:ins>
      <w:ins w:id="3482" w:author="Ruijie Xu" w:date="2022-01-30T13:30:00Z">
        <w:r w:rsidR="00380B0E" w:rsidRPr="003A137D">
          <w:rPr>
            <w:color w:val="000000" w:themeColor="text1"/>
          </w:rPr>
          <w:t xml:space="preserve">rifuge </w:t>
        </w:r>
        <w:del w:id="3483" w:author="Liliana Salvador" w:date="2022-02-26T21:38:00Z">
          <w:r w:rsidR="00380B0E" w:rsidRPr="003A137D" w:rsidDel="00FA738B">
            <w:rPr>
              <w:color w:val="000000" w:themeColor="text1"/>
            </w:rPr>
            <w:delText xml:space="preserve">has </w:delText>
          </w:r>
        </w:del>
        <w:r w:rsidR="00380B0E" w:rsidRPr="003A137D">
          <w:rPr>
            <w:color w:val="000000" w:themeColor="text1"/>
          </w:rPr>
          <w:t xml:space="preserve">reported the presence of </w:t>
        </w:r>
        <w:proofErr w:type="spellStart"/>
        <w:r w:rsidR="00380B0E" w:rsidRPr="004B0E83">
          <w:rPr>
            <w:i/>
            <w:iCs/>
            <w:color w:val="000000" w:themeColor="text1"/>
            <w:rPrChange w:id="3484" w:author="Ruijie Xu" w:date="2022-02-02T14:41:00Z">
              <w:rPr>
                <w:color w:val="000000" w:themeColor="text1"/>
              </w:rPr>
            </w:rPrChange>
          </w:rPr>
          <w:t>Leptospria</w:t>
        </w:r>
        <w:proofErr w:type="spellEnd"/>
        <w:r w:rsidR="00380B0E" w:rsidRPr="003A137D">
          <w:rPr>
            <w:color w:val="000000" w:themeColor="text1"/>
          </w:rPr>
          <w:t xml:space="preserve"> in all </w:t>
        </w:r>
        <w:del w:id="3485" w:author="Liliana Salvador" w:date="2022-02-26T21:38:00Z">
          <w:r w:rsidR="00380B0E" w:rsidRPr="003A137D" w:rsidDel="00FA738B">
            <w:rPr>
              <w:color w:val="000000" w:themeColor="text1"/>
            </w:rPr>
            <w:delText>12</w:delText>
          </w:r>
        </w:del>
      </w:ins>
      <w:ins w:id="3486" w:author="Liliana Salvador" w:date="2022-02-26T21:38:00Z">
        <w:r w:rsidR="00FA738B">
          <w:rPr>
            <w:color w:val="000000" w:themeColor="text1"/>
          </w:rPr>
          <w:t>the</w:t>
        </w:r>
      </w:ins>
      <w:ins w:id="3487" w:author="Ruijie Xu" w:date="2022-01-30T13:30:00Z">
        <w:r w:rsidR="00380B0E" w:rsidRPr="003A137D">
          <w:rPr>
            <w:color w:val="000000" w:themeColor="text1"/>
          </w:rPr>
          <w:t xml:space="preserve"> samples.</w:t>
        </w:r>
      </w:ins>
      <w:ins w:id="3488" w:author="Ruijie Xu" w:date="2022-01-30T13:31:00Z">
        <w:r w:rsidR="00380B0E" w:rsidRPr="003A137D">
          <w:rPr>
            <w:color w:val="000000" w:themeColor="text1"/>
          </w:rPr>
          <w:t xml:space="preserve"> Except for </w:t>
        </w:r>
      </w:ins>
      <w:ins w:id="3489" w:author="Ruijie Xu" w:date="2022-01-30T13:51:00Z">
        <w:r w:rsidR="00AD5224" w:rsidRPr="003A137D">
          <w:rPr>
            <w:color w:val="000000" w:themeColor="text1"/>
          </w:rPr>
          <w:t>Centrifuge and Kaiju</w:t>
        </w:r>
      </w:ins>
      <w:ins w:id="3490" w:author="Ruijie Xu" w:date="2022-01-30T13:31:00Z">
        <w:r w:rsidR="00380B0E" w:rsidRPr="003A137D">
          <w:rPr>
            <w:color w:val="000000" w:themeColor="text1"/>
          </w:rPr>
          <w:t xml:space="preserve">, </w:t>
        </w:r>
      </w:ins>
      <w:ins w:id="3491" w:author="Liliana Salvador" w:date="2022-02-26T21:38:00Z">
        <w:r w:rsidR="00FA738B">
          <w:rPr>
            <w:color w:val="000000" w:themeColor="text1"/>
          </w:rPr>
          <w:t xml:space="preserve">the </w:t>
        </w:r>
      </w:ins>
      <w:ins w:id="3492" w:author="Ruijie Xu" w:date="2022-01-30T13:31:00Z">
        <w:r w:rsidR="00380B0E" w:rsidRPr="003A137D">
          <w:rPr>
            <w:color w:val="000000" w:themeColor="text1"/>
          </w:rPr>
          <w:t xml:space="preserve">rest of the software were consistent in </w:t>
        </w:r>
        <w:r w:rsidR="00380B0E" w:rsidRPr="00FA738B">
          <w:rPr>
            <w:i/>
            <w:color w:val="000000" w:themeColor="text1"/>
            <w:rPrChange w:id="3493" w:author="Liliana Salvador" w:date="2022-02-26T21:39:00Z">
              <w:rPr>
                <w:color w:val="000000" w:themeColor="text1"/>
              </w:rPr>
            </w:rPrChange>
          </w:rPr>
          <w:t>Leptosp</w:t>
        </w:r>
      </w:ins>
      <w:ins w:id="3494" w:author="Liliana Salvador" w:date="2022-02-26T21:39:00Z">
        <w:r w:rsidR="00FA738B" w:rsidRPr="00FA738B">
          <w:rPr>
            <w:i/>
            <w:color w:val="000000" w:themeColor="text1"/>
            <w:rPrChange w:id="3495" w:author="Liliana Salvador" w:date="2022-02-26T21:39:00Z">
              <w:rPr>
                <w:color w:val="000000" w:themeColor="text1"/>
              </w:rPr>
            </w:rPrChange>
          </w:rPr>
          <w:t>i</w:t>
        </w:r>
      </w:ins>
      <w:ins w:id="3496" w:author="Ruijie Xu" w:date="2022-01-30T13:31:00Z">
        <w:r w:rsidR="00380B0E" w:rsidRPr="00FA738B">
          <w:rPr>
            <w:i/>
            <w:color w:val="000000" w:themeColor="text1"/>
            <w:rPrChange w:id="3497" w:author="Liliana Salvador" w:date="2022-02-26T21:39:00Z">
              <w:rPr>
                <w:color w:val="000000" w:themeColor="text1"/>
              </w:rPr>
            </w:rPrChange>
          </w:rPr>
          <w:t>r</w:t>
        </w:r>
        <w:del w:id="3498" w:author="Liliana Salvador" w:date="2022-02-26T21:39:00Z">
          <w:r w:rsidR="00380B0E" w:rsidRPr="00FA738B" w:rsidDel="00FA738B">
            <w:rPr>
              <w:i/>
              <w:color w:val="000000" w:themeColor="text1"/>
              <w:rPrChange w:id="3499" w:author="Liliana Salvador" w:date="2022-02-26T21:39:00Z">
                <w:rPr>
                  <w:color w:val="000000" w:themeColor="text1"/>
                </w:rPr>
              </w:rPrChange>
            </w:rPr>
            <w:delText>i</w:delText>
          </w:r>
        </w:del>
        <w:r w:rsidR="00380B0E" w:rsidRPr="00FA738B">
          <w:rPr>
            <w:i/>
            <w:color w:val="000000" w:themeColor="text1"/>
            <w:rPrChange w:id="3500" w:author="Liliana Salvador" w:date="2022-02-26T21:39:00Z">
              <w:rPr>
                <w:color w:val="000000" w:themeColor="text1"/>
              </w:rPr>
            </w:rPrChange>
          </w:rPr>
          <w:t>a</w:t>
        </w:r>
        <w:r w:rsidR="00380B0E" w:rsidRPr="003A137D">
          <w:rPr>
            <w:color w:val="000000" w:themeColor="text1"/>
          </w:rPr>
          <w:t xml:space="preserve"> identification in </w:t>
        </w:r>
      </w:ins>
      <w:ins w:id="3501" w:author="Ruijie Xu" w:date="2022-01-30T13:32:00Z">
        <w:r w:rsidR="00380B0E" w:rsidRPr="003A137D">
          <w:rPr>
            <w:color w:val="000000" w:themeColor="text1"/>
          </w:rPr>
          <w:t xml:space="preserve">only </w:t>
        </w:r>
      </w:ins>
      <w:ins w:id="3502" w:author="Ruijie Xu" w:date="2022-01-30T13:31:00Z">
        <w:r w:rsidR="00380B0E" w:rsidRPr="003A137D">
          <w:rPr>
            <w:color w:val="000000" w:themeColor="text1"/>
          </w:rPr>
          <w:t>two of the kidney samples (</w:t>
        </w:r>
      </w:ins>
      <w:ins w:id="3503" w:author="Ruijie Xu" w:date="2022-01-30T13:32:00Z">
        <w:r w:rsidR="00EE31AA" w:rsidRPr="003A137D">
          <w:rPr>
            <w:color w:val="000000" w:themeColor="text1"/>
          </w:rPr>
          <w:t>R22.K and R28.K</w:t>
        </w:r>
      </w:ins>
      <w:ins w:id="3504" w:author="Ruijie Xu" w:date="2022-01-30T13:31:00Z">
        <w:r w:rsidR="00380B0E" w:rsidRPr="003A137D">
          <w:rPr>
            <w:color w:val="000000" w:themeColor="text1"/>
          </w:rPr>
          <w:t>)</w:t>
        </w:r>
      </w:ins>
      <w:ins w:id="3505" w:author="Ruijie Xu" w:date="2022-01-30T14:41:00Z">
        <w:r w:rsidR="00692F00" w:rsidRPr="003A137D">
          <w:rPr>
            <w:color w:val="000000" w:themeColor="text1"/>
          </w:rPr>
          <w:t xml:space="preserve"> and </w:t>
        </w:r>
      </w:ins>
      <w:ins w:id="3506" w:author="Liliana Salvador" w:date="2022-02-26T21:39:00Z">
        <w:r w:rsidR="00FA738B">
          <w:rPr>
            <w:color w:val="000000" w:themeColor="text1"/>
          </w:rPr>
          <w:t xml:space="preserve">in </w:t>
        </w:r>
      </w:ins>
      <w:ins w:id="3507" w:author="Ruijie Xu" w:date="2022-01-30T14:41:00Z">
        <w:r w:rsidR="00692F00" w:rsidRPr="003A137D">
          <w:rPr>
            <w:color w:val="000000" w:themeColor="text1"/>
          </w:rPr>
          <w:t>one Lung sample (R22.L)</w:t>
        </w:r>
      </w:ins>
      <w:ins w:id="3508" w:author="Ruijie Xu" w:date="2022-01-30T13:51:00Z">
        <w:r w:rsidR="00417B80" w:rsidRPr="003A137D">
          <w:rPr>
            <w:color w:val="000000" w:themeColor="text1"/>
          </w:rPr>
          <w:t>,</w:t>
        </w:r>
      </w:ins>
      <w:ins w:id="3509" w:author="Ruijie Xu" w:date="2022-01-30T13:32:00Z">
        <w:r w:rsidR="00EE31AA" w:rsidRPr="003A137D">
          <w:rPr>
            <w:color w:val="000000" w:themeColor="text1"/>
          </w:rPr>
          <w:t xml:space="preserve"> where the reads classified under </w:t>
        </w:r>
        <w:r w:rsidR="00EE31AA" w:rsidRPr="00FA738B">
          <w:rPr>
            <w:i/>
            <w:color w:val="000000" w:themeColor="text1"/>
            <w:rPrChange w:id="3510" w:author="Liliana Salvador" w:date="2022-02-26T21:39:00Z">
              <w:rPr>
                <w:color w:val="000000" w:themeColor="text1"/>
              </w:rPr>
            </w:rPrChange>
          </w:rPr>
          <w:t>Leptospira</w:t>
        </w:r>
        <w:r w:rsidR="00EE31AA" w:rsidRPr="003A137D">
          <w:rPr>
            <w:color w:val="000000" w:themeColor="text1"/>
          </w:rPr>
          <w:t xml:space="preserve"> were </w:t>
        </w:r>
      </w:ins>
      <w:ins w:id="3511" w:author="Ruijie Xu" w:date="2022-01-30T14:42:00Z">
        <w:r w:rsidR="00692F00" w:rsidRPr="003A137D">
          <w:rPr>
            <w:color w:val="000000" w:themeColor="text1"/>
          </w:rPr>
          <w:t xml:space="preserve">relatively </w:t>
        </w:r>
      </w:ins>
      <w:commentRangeStart w:id="3512"/>
      <w:ins w:id="3513" w:author="Ruijie Xu" w:date="2022-01-30T13:32:00Z">
        <w:r w:rsidR="00EE31AA" w:rsidRPr="003A137D">
          <w:rPr>
            <w:color w:val="000000" w:themeColor="text1"/>
          </w:rPr>
          <w:t>more abundant</w:t>
        </w:r>
      </w:ins>
      <w:commentRangeEnd w:id="3512"/>
      <w:r w:rsidR="00FA738B">
        <w:rPr>
          <w:rStyle w:val="CommentReference"/>
        </w:rPr>
        <w:commentReference w:id="3512"/>
      </w:r>
      <w:ins w:id="3514" w:author="Ruijie Xu" w:date="2022-01-30T13:32:00Z">
        <w:r w:rsidR="00EE31AA" w:rsidRPr="003A137D">
          <w:rPr>
            <w:color w:val="000000" w:themeColor="text1"/>
          </w:rPr>
          <w:t>.</w:t>
        </w:r>
      </w:ins>
      <w:del w:id="3515"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r w:rsidR="00234370" w:rsidRPr="003A137D">
        <w:rPr>
          <w:color w:val="000000" w:themeColor="text1"/>
        </w:rPr>
        <w:t xml:space="preserve"> </w:t>
      </w:r>
      <w:ins w:id="3516" w:author="Ruijie Xu" w:date="2022-01-30T13:33:00Z">
        <w:r w:rsidR="00506F24" w:rsidRPr="003A137D">
          <w:rPr>
            <w:color w:val="000000" w:themeColor="text1"/>
          </w:rPr>
          <w:t xml:space="preserve">Since </w:t>
        </w:r>
        <w:r w:rsidR="00506F24" w:rsidRPr="00FA738B">
          <w:rPr>
            <w:i/>
            <w:color w:val="000000" w:themeColor="text1"/>
            <w:rPrChange w:id="3517" w:author="Liliana Salvador" w:date="2022-02-26T21:39:00Z">
              <w:rPr>
                <w:color w:val="000000" w:themeColor="text1"/>
              </w:rPr>
            </w:rPrChange>
          </w:rPr>
          <w:t>Leptospira</w:t>
        </w:r>
        <w:r w:rsidR="00506F24" w:rsidRPr="003A137D">
          <w:rPr>
            <w:color w:val="000000" w:themeColor="text1"/>
          </w:rPr>
          <w:t xml:space="preserve"> </w:t>
        </w:r>
      </w:ins>
      <w:commentRangeStart w:id="3518"/>
      <w:ins w:id="3519" w:author="Ruijie Xu" w:date="2022-01-30T14:42:00Z">
        <w:del w:id="3520" w:author="Liliana Salvador" w:date="2022-02-26T21:40:00Z">
          <w:r w:rsidR="00B352B9" w:rsidRPr="003A137D" w:rsidDel="00FA738B">
            <w:rPr>
              <w:color w:val="000000" w:themeColor="text1"/>
            </w:rPr>
            <w:delText xml:space="preserve">pathogens </w:delText>
          </w:r>
        </w:del>
      </w:ins>
      <w:ins w:id="3521" w:author="Ruijie Xu" w:date="2022-01-30T13:33:00Z">
        <w:r w:rsidR="00506F24" w:rsidRPr="003A137D">
          <w:rPr>
            <w:color w:val="000000" w:themeColor="text1"/>
          </w:rPr>
          <w:t xml:space="preserve">were mainly </w:t>
        </w:r>
        <w:proofErr w:type="spellStart"/>
        <w:r w:rsidR="00506F24" w:rsidRPr="003A137D">
          <w:rPr>
            <w:color w:val="000000" w:themeColor="text1"/>
          </w:rPr>
          <w:t>deposit</w:t>
        </w:r>
      </w:ins>
      <w:ins w:id="3522" w:author="Liliana Salvador" w:date="2022-02-26T21:40:00Z">
        <w:r w:rsidR="00FA738B">
          <w:rPr>
            <w:color w:val="000000" w:themeColor="text1"/>
          </w:rPr>
          <w:t>ted</w:t>
        </w:r>
      </w:ins>
      <w:proofErr w:type="spellEnd"/>
      <w:ins w:id="3523" w:author="Ruijie Xu" w:date="2022-01-30T13:33:00Z">
        <w:r w:rsidR="00506F24" w:rsidRPr="003A137D">
          <w:rPr>
            <w:color w:val="000000" w:themeColor="text1"/>
          </w:rPr>
          <w:t xml:space="preserve"> in the </w:t>
        </w:r>
      </w:ins>
      <w:commentRangeEnd w:id="3518"/>
      <w:r w:rsidR="00123495">
        <w:rPr>
          <w:rStyle w:val="CommentReference"/>
        </w:rPr>
        <w:commentReference w:id="3518"/>
      </w:r>
      <w:ins w:id="3524" w:author="Ruijie Xu" w:date="2022-01-30T13:52:00Z">
        <w:r w:rsidR="00417B80" w:rsidRPr="003A137D">
          <w:rPr>
            <w:color w:val="000000" w:themeColor="text1"/>
          </w:rPr>
          <w:t>kidney</w:t>
        </w:r>
      </w:ins>
      <w:ins w:id="3525" w:author="Ruijie Xu" w:date="2022-01-30T13:33:00Z">
        <w:r w:rsidR="00506F24" w:rsidRPr="003A137D">
          <w:rPr>
            <w:color w:val="000000" w:themeColor="text1"/>
          </w:rPr>
          <w:t xml:space="preserve"> of rats before </w:t>
        </w:r>
      </w:ins>
      <w:ins w:id="3526" w:author="Ruijie Xu" w:date="2022-01-30T13:34:00Z">
        <w:r w:rsidR="00506F24" w:rsidRPr="003A137D">
          <w:rPr>
            <w:color w:val="000000" w:themeColor="text1"/>
          </w:rPr>
          <w:t xml:space="preserve">infecting or contaminating other </w:t>
        </w:r>
      </w:ins>
      <w:ins w:id="3527" w:author="Ruijie Xu" w:date="2022-01-30T14:42:00Z">
        <w:r w:rsidR="00B352B9" w:rsidRPr="003A137D">
          <w:rPr>
            <w:color w:val="000000" w:themeColor="text1"/>
          </w:rPr>
          <w:t>mammals</w:t>
        </w:r>
      </w:ins>
      <w:ins w:id="3528" w:author="Ruijie Xu" w:date="2022-01-30T13:34:00Z">
        <w:r w:rsidR="00506F24" w:rsidRPr="003A137D">
          <w:rPr>
            <w:color w:val="000000" w:themeColor="text1"/>
          </w:rPr>
          <w:t xml:space="preserve"> or environment through ur</w:t>
        </w:r>
      </w:ins>
      <w:ins w:id="3529" w:author="Ruijie Xu" w:date="2022-01-30T13:35:00Z">
        <w:r w:rsidR="00506F24" w:rsidRPr="003A137D">
          <w:rPr>
            <w:color w:val="000000" w:themeColor="text1"/>
          </w:rPr>
          <w:t>i</w:t>
        </w:r>
      </w:ins>
      <w:ins w:id="3530" w:author="Ruijie Xu" w:date="2022-01-30T13:34:00Z">
        <w:r w:rsidR="00506F24" w:rsidRPr="003A137D">
          <w:rPr>
            <w:color w:val="000000" w:themeColor="text1"/>
          </w:rPr>
          <w:t>nation</w:t>
        </w:r>
      </w:ins>
      <w:ins w:id="3531" w:author="Ruijie Xu" w:date="2022-01-30T13:35:00Z">
        <w:r w:rsidR="00506F24" w:rsidRPr="003A137D">
          <w:rPr>
            <w:color w:val="000000" w:themeColor="text1"/>
          </w:rPr>
          <w:t xml:space="preserve"> </w:t>
        </w:r>
      </w:ins>
      <w:r w:rsidR="00506F24" w:rsidRPr="00123495">
        <w:rPr>
          <w:rFonts w:ascii="Calibri" w:hAnsi="Calibri" w:cs="Calibri"/>
          <w:color w:val="000000" w:themeColor="text1"/>
          <w:rPrChange w:id="3532" w:author="Liliana Salvador" w:date="2022-02-26T21:40:00Z">
            <w:rPr>
              <w:color w:val="000000" w:themeColor="text1"/>
            </w:rPr>
          </w:rPrChange>
        </w:rPr>
        <w:fldChar w:fldCharType="begin"/>
      </w:r>
      <w:r w:rsidR="00506F24" w:rsidRPr="00123495">
        <w:rPr>
          <w:rFonts w:ascii="Calibri" w:hAnsi="Calibri" w:cs="Calibri"/>
          <w:color w:val="000000" w:themeColor="text1"/>
          <w:rPrChange w:id="3533" w:author="Liliana Salvador" w:date="2022-02-26T21:40:00Z">
            <w:rPr>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2015)","noteIndex":0},"citationItems":[{"id":675,"uris":["http://zotero.org/users/8256916/items/MUAQXBPW"],"uri":["http://zotero.org/users/8256916/items/MUAQXBPW"],"itemData":{"id":675,"type":"article-journal","abstract":"This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3534" w:author="Liliana Salvador" w:date="2022-02-26T21:40:00Z">
            <w:rPr>
              <w:color w:val="000000" w:themeColor="text1"/>
            </w:rPr>
          </w:rPrChange>
        </w:rPr>
        <w:fldChar w:fldCharType="separate"/>
      </w:r>
      <w:r w:rsidR="00506F24" w:rsidRPr="00123495">
        <w:rPr>
          <w:rFonts w:ascii="Calibri" w:hAnsi="Calibri" w:cs="Calibri"/>
          <w:color w:val="000000"/>
          <w:rPrChange w:id="3535"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3536" w:author="Liliana Salvador" w:date="2022-02-26T21:40:00Z">
            <w:rPr>
              <w:color w:val="000000" w:themeColor="text1"/>
            </w:rPr>
          </w:rPrChange>
        </w:rPr>
        <w:fldChar w:fldCharType="end"/>
      </w:r>
      <w:ins w:id="3537" w:author="Ruijie Xu" w:date="2022-01-30T14:42:00Z">
        <w:r w:rsidR="00B352B9" w:rsidRPr="00123495">
          <w:rPr>
            <w:rFonts w:ascii="Calibri" w:hAnsi="Calibri" w:cs="Calibri"/>
            <w:color w:val="000000" w:themeColor="text1"/>
            <w:rPrChange w:id="3538" w:author="Liliana Salvador" w:date="2022-02-26T21:40:00Z">
              <w:rPr>
                <w:color w:val="000000" w:themeColor="text1"/>
              </w:rPr>
            </w:rPrChange>
          </w:rPr>
          <w:t>,</w:t>
        </w:r>
      </w:ins>
      <w:ins w:id="3539" w:author="Ruijie Xu" w:date="2022-01-30T13:34:00Z">
        <w:r w:rsidR="00506F24" w:rsidRPr="00123495">
          <w:rPr>
            <w:rFonts w:ascii="Calibri" w:hAnsi="Calibri" w:cs="Calibri"/>
            <w:color w:val="000000" w:themeColor="text1"/>
            <w:rPrChange w:id="3540" w:author="Liliana Salvador" w:date="2022-02-26T21:40:00Z">
              <w:rPr>
                <w:color w:val="000000" w:themeColor="text1"/>
              </w:rPr>
            </w:rPrChange>
          </w:rPr>
          <w:t xml:space="preserve"> </w:t>
        </w:r>
      </w:ins>
      <w:moveFromRangeStart w:id="3541" w:author="Ruijie Xu" w:date="2022-01-30T13:36:00Z" w:name="move94442189"/>
      <w:moveFrom w:id="3542" w:author="Ruijie Xu" w:date="2022-01-30T13:36:00Z">
        <w:r w:rsidR="00254DB1" w:rsidRPr="00123495" w:rsidDel="00506F24">
          <w:rPr>
            <w:rFonts w:ascii="Calibri" w:hAnsi="Calibri" w:cs="Calibri"/>
            <w:color w:val="000000" w:themeColor="text1"/>
            <w:rPrChange w:id="3543"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3544"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3545"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3546"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3547" w:author="Liliana Salvador" w:date="2022-02-26T21:40:00Z">
              <w:rPr>
                <w:color w:val="000000" w:themeColor="text1"/>
              </w:rPr>
            </w:rPrChange>
          </w:rPr>
          <w:fldChar w:fldCharType="separate"/>
        </w:r>
        <w:r w:rsidR="00350DBF" w:rsidRPr="00123495" w:rsidDel="00506F24">
          <w:rPr>
            <w:rFonts w:ascii="Calibri" w:hAnsi="Calibri" w:cs="Calibri"/>
            <w:color w:val="000000"/>
            <w:rPrChange w:id="3548" w:author="Liliana Salvador" w:date="2022-02-26T21:40:00Z">
              <w:rPr>
                <w:color w:val="000000"/>
              </w:rPr>
            </w:rPrChange>
          </w:rPr>
          <w:t xml:space="preserve">(Rajeev </w:t>
        </w:r>
        <w:r w:rsidR="00350DBF" w:rsidRPr="00123495" w:rsidDel="00506F24">
          <w:rPr>
            <w:rFonts w:ascii="Calibri" w:hAnsi="Calibri" w:cs="Calibri"/>
            <w:i/>
            <w:iCs/>
            <w:color w:val="000000"/>
            <w:rPrChange w:id="3549" w:author="Liliana Salvador" w:date="2022-02-26T21:40:00Z">
              <w:rPr>
                <w:i/>
                <w:iCs/>
                <w:color w:val="000000"/>
              </w:rPr>
            </w:rPrChange>
          </w:rPr>
          <w:t>et al.</w:t>
        </w:r>
        <w:r w:rsidR="00350DBF" w:rsidRPr="00123495" w:rsidDel="00506F24">
          <w:rPr>
            <w:rFonts w:ascii="Calibri" w:hAnsi="Calibri" w:cs="Calibri"/>
            <w:color w:val="000000"/>
            <w:rPrChange w:id="3550" w:author="Liliana Salvador" w:date="2022-02-26T21:40:00Z">
              <w:rPr>
                <w:color w:val="000000"/>
              </w:rPr>
            </w:rPrChange>
          </w:rPr>
          <w:t>, 2020)</w:t>
        </w:r>
        <w:r w:rsidR="002A18C6" w:rsidRPr="00123495" w:rsidDel="00506F24">
          <w:rPr>
            <w:rFonts w:ascii="Calibri" w:hAnsi="Calibri" w:cs="Calibri"/>
            <w:color w:val="000000" w:themeColor="text1"/>
            <w:rPrChange w:id="3551"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3552" w:author="Liliana Salvador" w:date="2022-02-26T21:40:00Z">
              <w:rPr>
                <w:color w:val="000000" w:themeColor="text1"/>
              </w:rPr>
            </w:rPrChange>
          </w:rPr>
          <w:t xml:space="preserve">, </w:t>
        </w:r>
      </w:moveFrom>
      <w:moveFromRangeEnd w:id="3541"/>
      <w:ins w:id="3553" w:author="Ruijie Xu" w:date="2022-01-30T14:42:00Z">
        <w:r w:rsidR="00B352B9" w:rsidRPr="00123495">
          <w:rPr>
            <w:rFonts w:ascii="Calibri" w:hAnsi="Calibri" w:cs="Calibri"/>
            <w:color w:val="000000" w:themeColor="text1"/>
            <w:rPrChange w:id="3554" w:author="Liliana Salvador" w:date="2022-02-26T21:40:00Z">
              <w:rPr>
                <w:color w:val="000000" w:themeColor="text1"/>
              </w:rPr>
            </w:rPrChange>
          </w:rPr>
          <w:t>w</w:t>
        </w:r>
      </w:ins>
      <w:del w:id="3555" w:author="Ruijie Xu" w:date="2022-01-30T13:36:00Z">
        <w:r w:rsidR="00254DB1" w:rsidRPr="00123495" w:rsidDel="00506F24">
          <w:rPr>
            <w:rFonts w:ascii="Calibri" w:hAnsi="Calibri" w:cs="Calibri"/>
            <w:color w:val="000000" w:themeColor="text1"/>
            <w:rPrChange w:id="3556" w:author="Liliana Salvador" w:date="2022-02-26T21:40:00Z">
              <w:rPr>
                <w:color w:val="000000" w:themeColor="text1"/>
              </w:rPr>
            </w:rPrChange>
          </w:rPr>
          <w:delText>w</w:delText>
        </w:r>
      </w:del>
      <w:r w:rsidR="00254DB1" w:rsidRPr="00123495">
        <w:rPr>
          <w:rFonts w:ascii="Calibri" w:hAnsi="Calibri" w:cs="Calibri"/>
          <w:color w:val="000000" w:themeColor="text1"/>
          <w:rPrChange w:id="3557" w:author="Liliana Salvador" w:date="2022-02-26T21:40:00Z">
            <w:rPr>
              <w:color w:val="000000" w:themeColor="text1"/>
            </w:rPr>
          </w:rPrChange>
        </w:rPr>
        <w:t xml:space="preserve">e </w:t>
      </w:r>
      <w:ins w:id="3558" w:author="Ruijie Xu" w:date="2022-01-30T13:37:00Z">
        <w:r w:rsidR="00506F24" w:rsidRPr="00123495">
          <w:rPr>
            <w:rFonts w:ascii="Calibri" w:hAnsi="Calibri" w:cs="Calibri"/>
            <w:color w:val="000000" w:themeColor="text1"/>
            <w:rPrChange w:id="3559" w:author="Liliana Salvador" w:date="2022-02-26T21:40:00Z">
              <w:rPr>
                <w:color w:val="000000" w:themeColor="text1"/>
              </w:rPr>
            </w:rPrChange>
          </w:rPr>
          <w:t>diag</w:t>
        </w:r>
        <w:r w:rsidR="00506F24" w:rsidRPr="003A137D">
          <w:rPr>
            <w:color w:val="000000" w:themeColor="text1"/>
          </w:rPr>
          <w:t>nosed</w:t>
        </w:r>
      </w:ins>
      <w:del w:id="3560" w:author="Ruijie Xu" w:date="2022-01-30T13:37:00Z">
        <w:r w:rsidR="00254DB1" w:rsidRPr="003A137D" w:rsidDel="00506F24">
          <w:rPr>
            <w:color w:val="000000" w:themeColor="text1"/>
          </w:rPr>
          <w:delText>identified</w:delText>
        </w:r>
      </w:del>
      <w:r w:rsidR="00254DB1" w:rsidRPr="003A137D">
        <w:rPr>
          <w:color w:val="000000" w:themeColor="text1"/>
        </w:rPr>
        <w:t xml:space="preserve"> the presence of </w:t>
      </w:r>
      <w:del w:id="3561" w:author="Ruijie Xu" w:date="2022-02-02T11:02:00Z">
        <w:r w:rsidR="00254DB1" w:rsidRPr="003A137D" w:rsidDel="00463AA7">
          <w:rPr>
            <w:i/>
            <w:color w:val="000000" w:themeColor="text1"/>
          </w:rPr>
          <w:delText>Leptospira</w:delText>
        </w:r>
      </w:del>
      <w:ins w:id="3562" w:author="Ruijie Xu" w:date="2022-02-02T11:02:00Z">
        <w:r w:rsidR="00463AA7">
          <w:rPr>
            <w:i/>
            <w:color w:val="000000" w:themeColor="text1"/>
          </w:rPr>
          <w:t>Leptospira</w:t>
        </w:r>
      </w:ins>
      <w:r w:rsidR="00254DB1" w:rsidRPr="003A137D">
        <w:rPr>
          <w:color w:val="000000" w:themeColor="text1"/>
        </w:rPr>
        <w:t xml:space="preserve"> using </w:t>
      </w:r>
      <w:ins w:id="3563" w:author="Ruijie Xu" w:date="2022-01-30T13:37:00Z">
        <w:r w:rsidR="00506F24" w:rsidRPr="003A137D">
          <w:rPr>
            <w:color w:val="000000" w:themeColor="text1"/>
          </w:rPr>
          <w:t xml:space="preserve">three </w:t>
        </w:r>
      </w:ins>
      <w:r w:rsidR="00254DB1" w:rsidRPr="003A137D">
        <w:rPr>
          <w:color w:val="000000" w:themeColor="text1"/>
        </w:rPr>
        <w:t xml:space="preserve">traditional methodologies </w:t>
      </w:r>
      <w:ins w:id="3564" w:author="Ruijie Xu" w:date="2022-01-30T13:38:00Z">
        <w:r w:rsidR="00304715" w:rsidRPr="003A137D">
          <w:rPr>
            <w:color w:val="000000" w:themeColor="text1"/>
          </w:rPr>
          <w:t xml:space="preserve">(PCR/DFA/Culture) </w:t>
        </w:r>
      </w:ins>
      <w:r w:rsidR="00254DB1" w:rsidRPr="003A137D">
        <w:rPr>
          <w:color w:val="000000" w:themeColor="text1"/>
        </w:rPr>
        <w:t xml:space="preserve">in </w:t>
      </w:r>
      <w:r w:rsidR="003A5F39" w:rsidRPr="003A137D">
        <w:rPr>
          <w:color w:val="000000" w:themeColor="text1"/>
        </w:rPr>
        <w:t xml:space="preserve">the kidney </w:t>
      </w:r>
      <w:r w:rsidR="00254DB1" w:rsidRPr="003A137D">
        <w:rPr>
          <w:color w:val="000000" w:themeColor="text1"/>
        </w:rPr>
        <w:t>sample</w:t>
      </w:r>
      <w:ins w:id="3565" w:author="Ruijie Xu" w:date="2022-01-30T13:37:00Z">
        <w:r w:rsidR="00506F24" w:rsidRPr="003A137D">
          <w:rPr>
            <w:color w:val="000000" w:themeColor="text1"/>
          </w:rPr>
          <w:t>s</w:t>
        </w:r>
      </w:ins>
      <w:del w:id="3566"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3567" w:author="Ruijie Xu" w:date="2022-01-30T14:42:00Z">
        <w:r w:rsidR="00B352B9" w:rsidRPr="003A137D">
          <w:rPr>
            <w:color w:val="000000" w:themeColor="text1"/>
          </w:rPr>
          <w:t xml:space="preserve">alone </w:t>
        </w:r>
      </w:ins>
      <w:del w:id="3568" w:author="Ruijie Xu" w:date="2022-01-30T13:36:00Z">
        <w:r w:rsidR="00254DB1" w:rsidRPr="003A137D" w:rsidDel="00506F24">
          <w:rPr>
            <w:color w:val="000000" w:themeColor="text1"/>
          </w:rPr>
          <w:delText>R22, R27, and R28</w:delText>
        </w:r>
      </w:del>
      <w:ins w:id="3569" w:author="Ruijie Xu" w:date="2022-01-30T13:36:00Z">
        <w:r w:rsidR="00506F24" w:rsidRPr="003A137D">
          <w:rPr>
            <w:color w:val="000000" w:themeColor="text1"/>
          </w:rPr>
          <w:t>i</w:t>
        </w:r>
      </w:ins>
      <w:moveToRangeStart w:id="3570" w:author="Ruijie Xu" w:date="2022-01-30T13:36:00Z" w:name="move94442189"/>
      <w:moveTo w:id="3571" w:author="Ruijie Xu" w:date="2022-01-30T13:36:00Z">
        <w:del w:id="3572" w:author="Ruijie Xu" w:date="2022-01-30T13:36:00Z">
          <w:r w:rsidR="00506F24" w:rsidRPr="003A137D" w:rsidDel="00506F24">
            <w:rPr>
              <w:color w:val="000000" w:themeColor="text1"/>
            </w:rPr>
            <w:delText>I</w:delText>
          </w:r>
        </w:del>
        <w:r w:rsidR="00506F24" w:rsidRPr="003A137D">
          <w:rPr>
            <w:color w:val="000000" w:themeColor="text1"/>
          </w:rPr>
          <w:t xml:space="preserve">n a previous study </w:t>
        </w:r>
        <w:r w:rsidR="00506F24" w:rsidRPr="003A137D">
          <w:rPr>
            <w:color w:val="000000" w:themeColor="text1"/>
          </w:rPr>
          <w:fldChar w:fldCharType="begin"/>
        </w:r>
        <w:r w:rsidR="00506F24" w:rsidRPr="003A137D">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3573" w:author="Ruijie Xu" w:date="2022-01-30T13:36:00Z">
          <w:r w:rsidR="00506F24" w:rsidRPr="003A137D" w:rsidDel="00506F24">
            <w:rPr>
              <w:color w:val="000000" w:themeColor="text1"/>
            </w:rPr>
            <w:delText xml:space="preserve">, </w:delText>
          </w:r>
        </w:del>
      </w:moveTo>
      <w:moveToRangeEnd w:id="3570"/>
      <w:r w:rsidR="002A18C6" w:rsidRPr="003A137D">
        <w:rPr>
          <w:color w:val="000000" w:themeColor="text1"/>
        </w:rPr>
        <w:t>.</w:t>
      </w:r>
      <w:r w:rsidR="00254DB1" w:rsidRPr="003A137D">
        <w:rPr>
          <w:color w:val="000000" w:themeColor="text1"/>
        </w:rPr>
        <w:t xml:space="preserve"> </w:t>
      </w:r>
      <w:ins w:id="3574" w:author="Ruijie Xu" w:date="2022-02-02T14:41:00Z">
        <w:r w:rsidR="004B0E83">
          <w:rPr>
            <w:color w:val="000000" w:themeColor="text1"/>
          </w:rPr>
          <w:t>We found tha</w:t>
        </w:r>
      </w:ins>
      <w:ins w:id="3575" w:author="Ruijie Xu" w:date="2022-02-02T14:42:00Z">
        <w:r w:rsidR="004B0E83">
          <w:rPr>
            <w:color w:val="000000" w:themeColor="text1"/>
          </w:rPr>
          <w:t>t m</w:t>
        </w:r>
      </w:ins>
      <w:del w:id="3576"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3577" w:author="Ruijie Xu" w:date="2022-01-30T13:39:00Z">
        <w:r w:rsidR="00FC259F" w:rsidRPr="003A137D">
          <w:rPr>
            <w:color w:val="000000" w:themeColor="text1"/>
          </w:rPr>
          <w:t>ost software inc</w:t>
        </w:r>
      </w:ins>
      <w:ins w:id="3578" w:author="Ruijie Xu" w:date="2022-01-30T13:40:00Z">
        <w:r w:rsidR="00FC259F" w:rsidRPr="003A137D">
          <w:rPr>
            <w:color w:val="000000" w:themeColor="text1"/>
          </w:rPr>
          <w:t>luded in our analysis has</w:t>
        </w:r>
      </w:ins>
      <w:ins w:id="3579" w:author="Ruijie Xu" w:date="2022-01-30T13:41:00Z">
        <w:r w:rsidR="00FC259F" w:rsidRPr="003A137D">
          <w:rPr>
            <w:color w:val="000000" w:themeColor="text1"/>
          </w:rPr>
          <w:t xml:space="preserve"> similar sensitivity in </w:t>
        </w:r>
        <w:r w:rsidR="00FC259F" w:rsidRPr="004B0E83">
          <w:rPr>
            <w:i/>
            <w:iCs/>
            <w:color w:val="000000" w:themeColor="text1"/>
            <w:rPrChange w:id="3580"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3581" w:author="Ruijie Xu" w:date="2022-02-02T14:42:00Z">
        <w:r w:rsidR="004B0E83">
          <w:rPr>
            <w:color w:val="000000" w:themeColor="text1"/>
          </w:rPr>
          <w:t>.</w:t>
        </w:r>
      </w:ins>
      <w:ins w:id="3582" w:author="Ruijie Xu" w:date="2022-01-30T13:41:00Z">
        <w:r w:rsidR="00FC259F" w:rsidRPr="003A137D">
          <w:rPr>
            <w:color w:val="000000" w:themeColor="text1"/>
          </w:rPr>
          <w:t xml:space="preserve"> </w:t>
        </w:r>
      </w:ins>
      <w:ins w:id="3583" w:author="Ruijie Xu" w:date="2022-01-30T13:45:00Z">
        <w:r w:rsidR="001305E1" w:rsidRPr="003A137D">
          <w:rPr>
            <w:color w:val="000000" w:themeColor="text1"/>
          </w:rPr>
          <w:t>In addition</w:t>
        </w:r>
      </w:ins>
      <w:ins w:id="3584" w:author="Ruijie Xu" w:date="2022-01-30T13:41:00Z">
        <w:r w:rsidR="00FC259F" w:rsidRPr="003A137D">
          <w:rPr>
            <w:color w:val="000000" w:themeColor="text1"/>
          </w:rPr>
          <w:t xml:space="preserve">, </w:t>
        </w:r>
      </w:ins>
      <w:ins w:id="3585" w:author="Ruijie Xu" w:date="2022-01-30T13:45:00Z">
        <w:r w:rsidR="001305E1" w:rsidRPr="003A137D">
          <w:rPr>
            <w:color w:val="000000" w:themeColor="text1"/>
          </w:rPr>
          <w:t xml:space="preserve">Centrifuge </w:t>
        </w:r>
        <w:del w:id="3586"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3587" w:author="Ruijie Xu" w:date="2022-01-30T13:42:00Z">
        <w:r w:rsidR="00FC259F" w:rsidRPr="003A137D">
          <w:rPr>
            <w:color w:val="000000" w:themeColor="text1"/>
          </w:rPr>
          <w:t xml:space="preserve"> presence of </w:t>
        </w:r>
        <w:r w:rsidR="00FC259F" w:rsidRPr="00123495">
          <w:rPr>
            <w:i/>
            <w:color w:val="000000" w:themeColor="text1"/>
            <w:rPrChange w:id="3588" w:author="Liliana Salvador" w:date="2022-02-26T21:41:00Z">
              <w:rPr>
                <w:color w:val="000000" w:themeColor="text1"/>
              </w:rPr>
            </w:rPrChange>
          </w:rPr>
          <w:t>Leptospira</w:t>
        </w:r>
        <w:r w:rsidR="00FC259F" w:rsidRPr="003A137D">
          <w:rPr>
            <w:color w:val="000000" w:themeColor="text1"/>
          </w:rPr>
          <w:t xml:space="preserve"> </w:t>
        </w:r>
      </w:ins>
      <w:ins w:id="3589" w:author="Ruijie Xu" w:date="2022-02-02T14:42:00Z">
        <w:r w:rsidR="004B0E83">
          <w:rPr>
            <w:color w:val="000000" w:themeColor="text1"/>
          </w:rPr>
          <w:t>in sample</w:t>
        </w:r>
      </w:ins>
      <w:ins w:id="3590" w:author="Liliana Salvador" w:date="2022-02-26T21:41:00Z">
        <w:r w:rsidR="00123495">
          <w:rPr>
            <w:color w:val="000000" w:themeColor="text1"/>
          </w:rPr>
          <w:t>s</w:t>
        </w:r>
      </w:ins>
      <w:ins w:id="3591" w:author="Ruijie Xu" w:date="2022-02-02T14:42:00Z">
        <w:r w:rsidR="004B0E83">
          <w:rPr>
            <w:color w:val="000000" w:themeColor="text1"/>
          </w:rPr>
          <w:t xml:space="preserve"> that </w:t>
        </w:r>
      </w:ins>
      <w:ins w:id="3592" w:author="Ruijie Xu" w:date="2022-02-02T14:43:00Z">
        <w:r w:rsidR="004B0E83">
          <w:rPr>
            <w:color w:val="000000" w:themeColor="text1"/>
          </w:rPr>
          <w:t xml:space="preserve">were not reported </w:t>
        </w:r>
      </w:ins>
      <w:ins w:id="3593" w:author="Ruijie Xu" w:date="2022-01-30T13:43:00Z">
        <w:r w:rsidR="00FC259F" w:rsidRPr="003A137D">
          <w:rPr>
            <w:color w:val="000000" w:themeColor="text1"/>
          </w:rPr>
          <w:t xml:space="preserve">by any other software or a traditional method. This </w:t>
        </w:r>
      </w:ins>
      <w:ins w:id="3594" w:author="Ruijie Xu" w:date="2022-01-30T13:44:00Z">
        <w:r w:rsidR="00FC259F" w:rsidRPr="003A137D">
          <w:rPr>
            <w:color w:val="000000" w:themeColor="text1"/>
          </w:rPr>
          <w:t>identification could be</w:t>
        </w:r>
      </w:ins>
      <w:ins w:id="3595" w:author="Ruijie Xu" w:date="2022-01-30T13:52:00Z">
        <w:r w:rsidR="00417B80" w:rsidRPr="003A137D">
          <w:rPr>
            <w:color w:val="000000" w:themeColor="text1"/>
          </w:rPr>
          <w:t xml:space="preserve"> due to</w:t>
        </w:r>
      </w:ins>
      <w:ins w:id="3596" w:author="Ruijie Xu" w:date="2022-01-30T13:44:00Z">
        <w:r w:rsidR="00FC259F" w:rsidRPr="003A137D">
          <w:rPr>
            <w:color w:val="000000" w:themeColor="text1"/>
          </w:rPr>
          <w:t xml:space="preserve"> </w:t>
        </w:r>
        <w:r w:rsidR="001305E1" w:rsidRPr="003A137D">
          <w:rPr>
            <w:color w:val="000000" w:themeColor="text1"/>
          </w:rPr>
          <w:t>Centrifuge’s better performance</w:t>
        </w:r>
      </w:ins>
      <w:ins w:id="3597" w:author="Ruijie Xu" w:date="2022-01-30T14:43:00Z">
        <w:del w:id="3598" w:author="Liliana Salvador" w:date="2022-02-26T21:41:00Z">
          <w:r w:rsidR="007E08EA" w:rsidRPr="003A137D" w:rsidDel="00123495">
            <w:rPr>
              <w:color w:val="000000" w:themeColor="text1"/>
            </w:rPr>
            <w:delText>s</w:delText>
          </w:r>
        </w:del>
      </w:ins>
      <w:ins w:id="3599" w:author="Ruijie Xu" w:date="2022-01-30T13:44:00Z">
        <w:r w:rsidR="001305E1" w:rsidRPr="003A137D">
          <w:rPr>
            <w:color w:val="000000" w:themeColor="text1"/>
          </w:rPr>
          <w:t xml:space="preserve"> in s</w:t>
        </w:r>
      </w:ins>
      <w:ins w:id="3600" w:author="Ruijie Xu" w:date="2022-01-30T13:45:00Z">
        <w:r w:rsidR="001305E1" w:rsidRPr="003A137D">
          <w:rPr>
            <w:color w:val="000000" w:themeColor="text1"/>
          </w:rPr>
          <w:t>ensitivity, or a</w:t>
        </w:r>
      </w:ins>
      <w:ins w:id="3601" w:author="Ruijie Xu" w:date="2022-01-30T13:46:00Z">
        <w:r w:rsidR="009254B2" w:rsidRPr="003A137D">
          <w:rPr>
            <w:color w:val="000000" w:themeColor="text1"/>
          </w:rPr>
          <w:t>s a</w:t>
        </w:r>
      </w:ins>
      <w:ins w:id="3602" w:author="Ruijie Xu" w:date="2022-01-30T13:45:00Z">
        <w:r w:rsidR="001305E1" w:rsidRPr="003A137D">
          <w:rPr>
            <w:color w:val="000000" w:themeColor="text1"/>
          </w:rPr>
          <w:t xml:space="preserve"> result of false positive reporting. </w:t>
        </w:r>
      </w:ins>
      <w:ins w:id="3603" w:author="Ruijie Xu" w:date="2022-01-30T13:46:00Z">
        <w:r w:rsidR="009254B2" w:rsidRPr="003A137D">
          <w:rPr>
            <w:color w:val="000000" w:themeColor="text1"/>
          </w:rPr>
          <w:lastRenderedPageBreak/>
          <w:t xml:space="preserve">Furthermore, we found </w:t>
        </w:r>
      </w:ins>
      <w:ins w:id="3604" w:author="Liliana Salvador" w:date="2022-02-26T21:42:00Z">
        <w:r w:rsidR="00123495">
          <w:rPr>
            <w:color w:val="000000" w:themeColor="text1"/>
          </w:rPr>
          <w:t xml:space="preserve">that </w:t>
        </w:r>
      </w:ins>
      <w:ins w:id="3605" w:author="Ruijie Xu" w:date="2022-01-30T13:47:00Z">
        <w:r w:rsidR="009254B2" w:rsidRPr="00123495">
          <w:rPr>
            <w:i/>
            <w:color w:val="000000" w:themeColor="text1"/>
            <w:rPrChange w:id="3606" w:author="Liliana Salvador" w:date="2022-02-26T21:42:00Z">
              <w:rPr>
                <w:color w:val="000000" w:themeColor="text1"/>
              </w:rPr>
            </w:rPrChange>
          </w:rPr>
          <w:t>Leptospira</w:t>
        </w:r>
        <w:r w:rsidR="009254B2" w:rsidRPr="003A137D">
          <w:rPr>
            <w:color w:val="000000" w:themeColor="text1"/>
          </w:rPr>
          <w:t xml:space="preserve"> was in</w:t>
        </w:r>
      </w:ins>
      <w:ins w:id="3607" w:author="Ruijie Xu" w:date="2022-02-02T14:43:00Z">
        <w:r w:rsidR="004B0E83">
          <w:rPr>
            <w:color w:val="000000" w:themeColor="text1"/>
          </w:rPr>
          <w:t xml:space="preserve"> the same kidney</w:t>
        </w:r>
      </w:ins>
      <w:ins w:id="3608" w:author="Ruijie Xu" w:date="2022-01-30T13:47:00Z">
        <w:r w:rsidR="009254B2" w:rsidRPr="003A137D">
          <w:rPr>
            <w:color w:val="000000" w:themeColor="text1"/>
          </w:rPr>
          <w:t xml:space="preserve"> sample if </w:t>
        </w:r>
        <w:proofErr w:type="spellStart"/>
        <w:r w:rsidR="009254B2" w:rsidRPr="003A137D">
          <w:rPr>
            <w:color w:val="000000" w:themeColor="text1"/>
          </w:rPr>
          <w:t>maxikraken</w:t>
        </w:r>
        <w:proofErr w:type="spellEnd"/>
        <w:r w:rsidR="009254B2" w:rsidRPr="003A137D">
          <w:rPr>
            <w:color w:val="000000" w:themeColor="text1"/>
          </w:rPr>
          <w:t xml:space="preserve"> DB was used for Kraken2’s analyses. </w:t>
        </w:r>
      </w:ins>
      <w:ins w:id="3609"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3610" w:author="Ruijie Xu" w:date="2022-01-30T13:47:00Z">
        <w:r w:rsidR="009254B2" w:rsidRPr="003A137D">
          <w:rPr>
            <w:color w:val="000000" w:themeColor="text1"/>
          </w:rPr>
          <w:t>axikraken</w:t>
        </w:r>
      </w:ins>
      <w:proofErr w:type="spellEnd"/>
      <w:ins w:id="3611" w:author="Ruijie Xu" w:date="2022-01-30T13:48:00Z">
        <w:r w:rsidR="009254B2" w:rsidRPr="003A137D">
          <w:rPr>
            <w:color w:val="000000" w:themeColor="text1"/>
          </w:rPr>
          <w:t xml:space="preserve"> DB</w:t>
        </w:r>
      </w:ins>
      <w:ins w:id="3612" w:author="Ruijie Xu" w:date="2022-01-30T13:47:00Z">
        <w:r w:rsidR="009254B2" w:rsidRPr="003A137D">
          <w:rPr>
            <w:color w:val="000000" w:themeColor="text1"/>
          </w:rPr>
          <w:t xml:space="preserve"> </w:t>
        </w:r>
      </w:ins>
      <w:ins w:id="3613" w:author="Ruijie Xu" w:date="2022-01-30T13:48:00Z">
        <w:del w:id="3614"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3615" w:author="Ruijie Xu" w:date="2022-02-02T11:02:00Z">
        <w:r w:rsidR="00463AA7">
          <w:rPr>
            <w:i/>
            <w:iCs/>
            <w:color w:val="000000" w:themeColor="text1"/>
          </w:rPr>
          <w:t>Leptospira</w:t>
        </w:r>
      </w:ins>
      <w:ins w:id="3616" w:author="Ruijie Xu" w:date="2022-01-30T14:44:00Z">
        <w:r w:rsidR="007E08EA" w:rsidRPr="003A137D">
          <w:rPr>
            <w:color w:val="000000" w:themeColor="text1"/>
          </w:rPr>
          <w:t xml:space="preserve">’s </w:t>
        </w:r>
      </w:ins>
      <w:ins w:id="3617" w:author="Ruijie Xu" w:date="2022-01-30T13:48:00Z">
        <w:r w:rsidR="009254B2" w:rsidRPr="003A137D">
          <w:rPr>
            <w:color w:val="000000" w:themeColor="text1"/>
          </w:rPr>
          <w:t xml:space="preserve">presence in all </w:t>
        </w:r>
        <w:del w:id="3618"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3619" w:author="Ruijie Xu" w:date="2022-01-30T13:53:00Z">
        <w:r w:rsidR="00417B80" w:rsidRPr="003A137D">
          <w:rPr>
            <w:color w:val="000000" w:themeColor="text1"/>
          </w:rPr>
          <w:t xml:space="preserve">. We hypothesize that </w:t>
        </w:r>
      </w:ins>
      <w:ins w:id="3620" w:author="Liliana Salvador" w:date="2022-02-26T21:42:00Z">
        <w:r w:rsidR="00123495">
          <w:rPr>
            <w:color w:val="000000" w:themeColor="text1"/>
          </w:rPr>
          <w:t xml:space="preserve">the </w:t>
        </w:r>
      </w:ins>
      <w:ins w:id="3621" w:author="Ruijie Xu" w:date="2022-01-30T13:53:00Z">
        <w:r w:rsidR="00417B80" w:rsidRPr="003A137D">
          <w:rPr>
            <w:color w:val="000000" w:themeColor="text1"/>
          </w:rPr>
          <w:t xml:space="preserve">sensitivity of </w:t>
        </w:r>
        <w:r w:rsidR="00417B80" w:rsidRPr="00123495">
          <w:rPr>
            <w:i/>
            <w:color w:val="000000" w:themeColor="text1"/>
            <w:rPrChange w:id="3622" w:author="Liliana Salvador" w:date="2022-02-26T21:42:00Z">
              <w:rPr>
                <w:color w:val="000000" w:themeColor="text1"/>
              </w:rPr>
            </w:rPrChange>
          </w:rPr>
          <w:t>Leptospira</w:t>
        </w:r>
      </w:ins>
      <w:ins w:id="3623" w:author="Ruijie Xu" w:date="2022-01-30T14:45:00Z">
        <w:r w:rsidR="007E08EA" w:rsidRPr="003A137D">
          <w:rPr>
            <w:color w:val="000000" w:themeColor="text1"/>
          </w:rPr>
          <w:t>’s</w:t>
        </w:r>
      </w:ins>
      <w:ins w:id="3624" w:author="Ruijie Xu" w:date="2022-01-30T13:53:00Z">
        <w:r w:rsidR="00417B80" w:rsidRPr="003A137D">
          <w:rPr>
            <w:color w:val="000000" w:themeColor="text1"/>
          </w:rPr>
          <w:t xml:space="preserve"> diagnos</w:t>
        </w:r>
      </w:ins>
      <w:ins w:id="3625" w:author="Ruijie Xu" w:date="2022-01-30T14:45:00Z">
        <w:r w:rsidR="007E08EA" w:rsidRPr="003A137D">
          <w:rPr>
            <w:color w:val="000000" w:themeColor="text1"/>
          </w:rPr>
          <w:t>is</w:t>
        </w:r>
      </w:ins>
      <w:ins w:id="3626" w:author="Ruijie Xu" w:date="2022-01-30T13:53:00Z">
        <w:r w:rsidR="00417B80" w:rsidRPr="003A137D">
          <w:rPr>
            <w:color w:val="000000" w:themeColor="text1"/>
          </w:rPr>
          <w:t xml:space="preserve"> may i</w:t>
        </w:r>
      </w:ins>
      <w:ins w:id="3627" w:author="Ruijie Xu" w:date="2022-01-30T13:54:00Z">
        <w:r w:rsidR="00417B80" w:rsidRPr="003A137D">
          <w:rPr>
            <w:color w:val="000000" w:themeColor="text1"/>
          </w:rPr>
          <w:t xml:space="preserve">mprove with more draft genomes of </w:t>
        </w:r>
        <w:r w:rsidR="00417B80" w:rsidRPr="00123495">
          <w:rPr>
            <w:i/>
            <w:color w:val="000000" w:themeColor="text1"/>
            <w:rPrChange w:id="3628" w:author="Liliana Salvador" w:date="2022-02-26T21:42:00Z">
              <w:rPr>
                <w:color w:val="000000" w:themeColor="text1"/>
              </w:rPr>
            </w:rPrChange>
          </w:rPr>
          <w:t>Leptospira</w:t>
        </w:r>
        <w:r w:rsidR="00417B80" w:rsidRPr="003A137D">
          <w:rPr>
            <w:color w:val="000000" w:themeColor="text1"/>
          </w:rPr>
          <w:t xml:space="preserve"> included in the database</w:t>
        </w:r>
        <w:commentRangeStart w:id="3629"/>
        <w:r w:rsidR="00417B80" w:rsidRPr="003A137D">
          <w:rPr>
            <w:color w:val="000000" w:themeColor="text1"/>
          </w:rPr>
          <w:t xml:space="preserve">, because most of Leptospira </w:t>
        </w:r>
        <w:proofErr w:type="spellStart"/>
        <w:r w:rsidR="00417B80" w:rsidRPr="003A137D">
          <w:rPr>
            <w:color w:val="000000" w:themeColor="text1"/>
          </w:rPr>
          <w:t>species</w:t>
        </w:r>
        <w:r w:rsidR="0028434F" w:rsidRPr="003A137D">
          <w:rPr>
            <w:color w:val="000000" w:themeColor="text1"/>
          </w:rPr>
          <w:t>’s</w:t>
        </w:r>
        <w:proofErr w:type="spellEnd"/>
        <w:r w:rsidR="0028434F" w:rsidRPr="003A137D">
          <w:rPr>
            <w:color w:val="000000" w:themeColor="text1"/>
          </w:rPr>
          <w:t xml:space="preserve"> genomes</w:t>
        </w:r>
        <w:r w:rsidR="00417B80" w:rsidRPr="003A137D">
          <w:rPr>
            <w:color w:val="000000" w:themeColor="text1"/>
          </w:rPr>
          <w:t xml:space="preserve"> were only available in </w:t>
        </w:r>
        <w:r w:rsidR="0028434F" w:rsidRPr="003A137D">
          <w:rPr>
            <w:color w:val="000000" w:themeColor="text1"/>
          </w:rPr>
          <w:t xml:space="preserve">the </w:t>
        </w:r>
      </w:ins>
      <w:ins w:id="3630" w:author="Ruijie Xu" w:date="2022-01-30T13:55:00Z">
        <w:r w:rsidR="0028434F" w:rsidRPr="003A137D">
          <w:rPr>
            <w:color w:val="000000" w:themeColor="text1"/>
          </w:rPr>
          <w:t>draft format.</w:t>
        </w:r>
        <w:r w:rsidR="00853ABF" w:rsidRPr="003A137D">
          <w:rPr>
            <w:color w:val="000000" w:themeColor="text1"/>
          </w:rPr>
          <w:t xml:space="preserve"> </w:t>
        </w:r>
      </w:ins>
      <w:del w:id="3631" w:author="Ruijie Xu" w:date="2022-01-30T13:41:00Z">
        <w:r w:rsidR="00254DB1" w:rsidRPr="003A137D" w:rsidDel="00FC259F">
          <w:rPr>
            <w:color w:val="000000" w:themeColor="text1"/>
          </w:rPr>
          <w:delText xml:space="preserve">there </w:delText>
        </w:r>
      </w:del>
      <w:del w:id="3632" w:author="Ruijie Xu" w:date="2022-01-30T13:55:00Z">
        <w:r w:rsidR="00254DB1" w:rsidRPr="003A137D" w:rsidDel="00853ABF">
          <w:rPr>
            <w:color w:val="000000" w:themeColor="text1"/>
          </w:rPr>
          <w:delText xml:space="preserve">are </w:delText>
        </w:r>
        <w:r w:rsidR="00585EA1" w:rsidRPr="003A137D" w:rsidDel="00853ABF">
          <w:rPr>
            <w:color w:val="000000" w:themeColor="text1"/>
          </w:rPr>
          <w:delText xml:space="preserve">also </w:delText>
        </w:r>
        <w:r w:rsidR="00254DB1" w:rsidRPr="003A137D" w:rsidDel="00853ABF">
          <w:rPr>
            <w:color w:val="000000" w:themeColor="text1"/>
          </w:rPr>
          <w:delText xml:space="preserve">discrepancies between </w:delText>
        </w:r>
        <w:r w:rsidR="00366132" w:rsidRPr="003A137D" w:rsidDel="00853ABF">
          <w:rPr>
            <w:color w:val="000000" w:themeColor="text1"/>
          </w:rPr>
          <w:delText xml:space="preserve">conventional </w:delText>
        </w:r>
        <w:r w:rsidR="00254DB1" w:rsidRPr="003A137D" w:rsidDel="00853ABF">
          <w:rPr>
            <w:color w:val="000000" w:themeColor="text1"/>
          </w:rPr>
          <w:delText>methods and shotgun metagenomics analyses for pathogen d</w:delText>
        </w:r>
        <w:r w:rsidR="003D0213" w:rsidRPr="003A137D" w:rsidDel="00853ABF">
          <w:rPr>
            <w:color w:val="000000" w:themeColor="text1"/>
          </w:rPr>
          <w:delText>etection</w:delText>
        </w:r>
        <w:r w:rsidR="00254DB1" w:rsidRPr="003A137D" w:rsidDel="00853ABF">
          <w:rPr>
            <w:color w:val="000000" w:themeColor="text1"/>
          </w:rPr>
          <w:delText>, th</w:delText>
        </w:r>
        <w:r w:rsidR="00234370" w:rsidRPr="003A137D" w:rsidDel="00853ABF">
          <w:rPr>
            <w:color w:val="000000" w:themeColor="text1"/>
          </w:rPr>
          <w:delText xml:space="preserve">erefore, </w:delText>
        </w:r>
        <w:r w:rsidR="009D08FD" w:rsidRPr="003A137D" w:rsidDel="00853ABF">
          <w:rPr>
            <w:color w:val="000000" w:themeColor="text1"/>
          </w:rPr>
          <w:delText xml:space="preserve">we </w:delText>
        </w:r>
        <w:r w:rsidR="002A18C6" w:rsidRPr="003A137D" w:rsidDel="00853ABF">
          <w:rPr>
            <w:color w:val="000000" w:themeColor="text1"/>
          </w:rPr>
          <w:delText xml:space="preserve">suggest that refinements </w:delText>
        </w:r>
        <w:r w:rsidR="00254DB1" w:rsidRPr="003A137D" w:rsidDel="00853ABF">
          <w:rPr>
            <w:color w:val="000000" w:themeColor="text1"/>
          </w:rPr>
          <w:delText xml:space="preserve">will </w:delText>
        </w:r>
        <w:r w:rsidR="003D0213" w:rsidRPr="003A137D" w:rsidDel="00853ABF">
          <w:rPr>
            <w:color w:val="000000" w:themeColor="text1"/>
          </w:rPr>
          <w:delText xml:space="preserve">be </w:delText>
        </w:r>
        <w:r w:rsidR="00254DB1" w:rsidRPr="003A137D" w:rsidDel="00853ABF">
          <w:rPr>
            <w:color w:val="000000" w:themeColor="text1"/>
          </w:rPr>
          <w:delText>need</w:delText>
        </w:r>
        <w:r w:rsidR="003D0213" w:rsidRPr="003A137D" w:rsidDel="00853ABF">
          <w:rPr>
            <w:color w:val="000000" w:themeColor="text1"/>
          </w:rPr>
          <w:delText>ed</w:delText>
        </w:r>
        <w:r w:rsidR="00254DB1" w:rsidRPr="003A137D" w:rsidDel="00853ABF">
          <w:rPr>
            <w:color w:val="000000" w:themeColor="text1"/>
          </w:rPr>
          <w:delText xml:space="preserve"> </w:delText>
        </w:r>
        <w:r w:rsidR="002A18C6" w:rsidRPr="003A137D" w:rsidDel="00853ABF">
          <w:rPr>
            <w:color w:val="000000" w:themeColor="text1"/>
          </w:rPr>
          <w:delText xml:space="preserve">in </w:delText>
        </w:r>
        <w:r w:rsidR="00254DB1" w:rsidRPr="003A137D" w:rsidDel="00853ABF">
          <w:rPr>
            <w:color w:val="000000" w:themeColor="text1"/>
          </w:rPr>
          <w:delText xml:space="preserve">the current -omic procedures </w:delText>
        </w:r>
        <w:r w:rsidR="002A18C6" w:rsidRPr="003A137D" w:rsidDel="00853ABF">
          <w:rPr>
            <w:color w:val="000000" w:themeColor="text1"/>
          </w:rPr>
          <w:delText xml:space="preserve">to improve </w:delText>
        </w:r>
        <w:r w:rsidR="00254DB1" w:rsidRPr="003A137D" w:rsidDel="00853ABF">
          <w:rPr>
            <w:color w:val="000000" w:themeColor="text1"/>
          </w:rPr>
          <w:delText xml:space="preserve">their </w:delText>
        </w:r>
        <w:r w:rsidR="002A18C6" w:rsidRPr="003A137D" w:rsidDel="00853ABF">
          <w:rPr>
            <w:color w:val="000000" w:themeColor="text1"/>
          </w:rPr>
          <w:delText>reliab</w:delText>
        </w:r>
        <w:r w:rsidR="00254DB1" w:rsidRPr="003A137D" w:rsidDel="00853ABF">
          <w:rPr>
            <w:color w:val="000000" w:themeColor="text1"/>
          </w:rPr>
          <w:delText xml:space="preserve">ility. </w:delText>
        </w:r>
      </w:del>
      <w:commentRangeEnd w:id="3629"/>
      <w:r w:rsidR="00123495">
        <w:rPr>
          <w:rStyle w:val="CommentReference"/>
        </w:rPr>
        <w:commentReference w:id="3629"/>
      </w:r>
    </w:p>
    <w:p w14:paraId="7F9E2C91" w14:textId="3343A6EF" w:rsidR="00234370" w:rsidRPr="003A137D" w:rsidDel="00370222" w:rsidRDefault="00234370" w:rsidP="00271EA9">
      <w:pPr>
        <w:spacing w:line="480" w:lineRule="auto"/>
        <w:ind w:firstLine="720"/>
        <w:rPr>
          <w:del w:id="3633" w:author="Ruijie Xu" w:date="2022-01-30T13:27:00Z"/>
          <w:color w:val="000000" w:themeColor="text1"/>
        </w:rPr>
      </w:pPr>
      <w:del w:id="3634" w:author="Ruijie Xu" w:date="2022-01-30T13:27:00Z">
        <w:r w:rsidRPr="003A137D" w:rsidDel="00370222">
          <w:rPr>
            <w:color w:val="000000" w:themeColor="text1"/>
          </w:rPr>
          <w:delText>To</w:delText>
        </w:r>
      </w:del>
      <w:del w:id="3635" w:author="Ruijie Xu" w:date="2022-01-28T15:44:00Z">
        <w:r w:rsidRPr="003A137D" w:rsidDel="009F7FE4">
          <w:rPr>
            <w:color w:val="000000" w:themeColor="text1"/>
          </w:rPr>
          <w:delText xml:space="preserve"> further</w:delText>
        </w:r>
      </w:del>
      <w:del w:id="3636"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3637" w:author="Ruijie Xu" w:date="2022-01-30T13:27:00Z"/>
          <w:color w:val="000000" w:themeColor="text1"/>
        </w:rPr>
      </w:pPr>
      <w:del w:id="3638"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161DB60E"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3639" w:author="Ruijie Xu" w:date="2022-01-30T14:46:00Z">
        <w:r w:rsidRPr="003A137D" w:rsidDel="00F46E82">
          <w:rPr>
            <w:color w:val="000000" w:themeColor="text1"/>
          </w:rPr>
          <w:delText xml:space="preserve">classifiers </w:delText>
        </w:r>
      </w:del>
      <w:ins w:id="3640" w:author="Ruijie Xu" w:date="2022-01-30T14:46:00Z">
        <w:r w:rsidR="00F46E82" w:rsidRPr="003A137D">
          <w:rPr>
            <w:color w:val="000000" w:themeColor="text1"/>
          </w:rPr>
          <w:t xml:space="preserve">software </w:t>
        </w:r>
      </w:ins>
      <w:r w:rsidRPr="003A137D">
        <w:rPr>
          <w:color w:val="000000" w:themeColor="text1"/>
        </w:rPr>
        <w:t>show</w:t>
      </w:r>
      <w:ins w:id="3641"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506F24" w:rsidRPr="003A137D">
        <w:rPr>
          <w:color w:val="000000" w:themeColor="text1"/>
        </w:rPr>
        <w:instrText xml:space="preserve"> ADDIN ZOTERO_ITEM CSL_CITATION {"citationID":"RAOmnEwe","properties":{"formattedCitation":"(Tran and Phan, 2020)","plainCitation":"(Tran and Phan, 2020)","noteIndex":0},"citationItems":[{"id":"y7Rngnif/iTuEW3VV","uris":["http://zotero.org/users/local/YOB362yk/items/AMMNWGCI"],"uri":["http://zotero.org/users/local/YOB362yk/items/AMMNWGCI"],"itemData":{"id":1658,"type":"article-journal","abstract":"Most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w:t>
      </w:r>
      <w:del w:id="3642"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3643"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3644"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(e.</w:t>
      </w:r>
      <w:r w:rsidR="003A41A8" w:rsidRPr="003A137D">
        <w:rPr>
          <w:color w:val="000000" w:themeColor="text1"/>
        </w:rPr>
        <w:t>g.</w:t>
      </w:r>
      <w:r w:rsidR="000201F5" w:rsidRPr="003A137D">
        <w:rPr>
          <w:color w:val="000000" w:themeColor="text1"/>
        </w:rPr>
        <w:t xml:space="preserve"> PCR, culture, or serotyping)</w:t>
      </w:r>
      <w:r w:rsidR="002B44DF" w:rsidRPr="003A137D">
        <w:rPr>
          <w:color w:val="000000" w:themeColor="text1"/>
        </w:rPr>
        <w:t>.</w:t>
      </w:r>
    </w:p>
    <w:p w14:paraId="46BDD010" w14:textId="77777777" w:rsidR="005912FB" w:rsidRPr="003A137D" w:rsidRDefault="00234370" w:rsidP="005912FB">
      <w:pPr>
        <w:spacing w:line="480" w:lineRule="auto"/>
        <w:ind w:firstLine="360"/>
        <w:rPr>
          <w:color w:val="000000" w:themeColor="text1"/>
        </w:rPr>
      </w:pPr>
      <w:r w:rsidRPr="003A137D">
        <w:rPr>
          <w:color w:val="000000" w:themeColor="text1"/>
        </w:rPr>
        <w:lastRenderedPageBreak/>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 </w:t>
      </w:r>
    </w:p>
    <w:p w14:paraId="1E41E143" w14:textId="77777777" w:rsidR="00B00FC0" w:rsidRDefault="00B00FC0" w:rsidP="005912FB">
      <w:pPr>
        <w:spacing w:line="480" w:lineRule="auto"/>
        <w:rPr>
          <w:ins w:id="3645"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58B8994F" w:rsidR="00792217" w:rsidRPr="003A137D" w:rsidRDefault="00792217" w:rsidP="005912FB">
      <w:pPr>
        <w:spacing w:line="480" w:lineRule="auto"/>
        <w:rPr>
          <w:color w:val="000000" w:themeColor="text1"/>
        </w:rPr>
      </w:pPr>
      <w:bookmarkStart w:id="3646" w:name="OLE_LINK118"/>
      <w:r w:rsidRPr="003A137D">
        <w:t xml:space="preserve">This work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3646"/>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930ECD0" w14:textId="77777777" w:rsidR="00B00FC0" w:rsidRDefault="00B00FC0" w:rsidP="005912FB">
      <w:pPr>
        <w:spacing w:line="480" w:lineRule="auto"/>
        <w:rPr>
          <w:ins w:id="3647"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3648"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3649"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3650"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lastRenderedPageBreak/>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3651"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RDefault="00792217" w:rsidP="00792217">
      <w:pPr>
        <w:spacing w:line="480" w:lineRule="auto"/>
        <w:rPr>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3652" w:author="Liliana Salvador" w:date="2022-02-26T21:29:00Z"/>
          <w:color w:val="000000" w:themeColor="text1"/>
        </w:rPr>
      </w:pPr>
      <w:r w:rsidRPr="003A137D">
        <w:rPr>
          <w:color w:val="000000" w:themeColor="text1"/>
        </w:rPr>
        <w:t xml:space="preserve"> </w:t>
      </w:r>
    </w:p>
    <w:p w14:paraId="1AB329E6" w14:textId="6D9DC871" w:rsidR="00761817" w:rsidRPr="003A137D" w:rsidRDefault="00886469" w:rsidP="0046408A">
      <w:pPr>
        <w:spacing w:line="480" w:lineRule="auto"/>
        <w:rPr>
          <w:b/>
        </w:rPr>
      </w:pPr>
      <w:r w:rsidRPr="003A137D">
        <w:rPr>
          <w:b/>
        </w:rPr>
        <w:t>Supporting Information</w:t>
      </w:r>
    </w:p>
    <w:p w14:paraId="5859865C" w14:textId="764EBF60" w:rsidR="00761817" w:rsidDel="00B00FC0" w:rsidRDefault="00761817" w:rsidP="002C0B3F">
      <w:pPr>
        <w:spacing w:line="480" w:lineRule="auto"/>
        <w:rPr>
          <w:del w:id="3653" w:author="Ruijie Xu" w:date="2022-02-02T14:44:00Z"/>
          <w:bCs/>
        </w:rPr>
      </w:pPr>
      <w:del w:id="3654" w:author="Ruijie Xu" w:date="2022-02-02T14:44:00Z">
        <w:r w:rsidRPr="003A137D" w:rsidDel="00C31982">
          <w:rPr>
            <w:bCs/>
          </w:rPr>
          <w:delText>Supporting_document.docx</w:delText>
        </w:r>
      </w:del>
    </w:p>
    <w:p w14:paraId="4610C8A0" w14:textId="77777777" w:rsidR="00B00FC0" w:rsidRPr="003A137D" w:rsidRDefault="00B00FC0" w:rsidP="0046408A">
      <w:pPr>
        <w:spacing w:line="480" w:lineRule="auto"/>
        <w:rPr>
          <w:ins w:id="3655" w:author="Liliana Salvador" w:date="2022-02-26T21:29:00Z"/>
          <w:bCs/>
        </w:rPr>
      </w:pPr>
    </w:p>
    <w:p w14:paraId="09683A86" w14:textId="60F4922B"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56" w:author="Ruijie Xu" w:date="2022-02-02T14:44:00Z"/>
          <w:rFonts w:eastAsia="SimSun"/>
          <w:color w:val="000000" w:themeColor="text1"/>
        </w:rPr>
      </w:pPr>
      <w:del w:id="3657" w:author="Ruijie Xu" w:date="2022-02-02T14:44:00Z">
        <w:r w:rsidRPr="003A137D" w:rsidDel="00C31982">
          <w:rPr>
            <w:rFonts w:eastAsia="SimSun"/>
            <w:color w:val="000000" w:themeColor="text1"/>
          </w:rPr>
          <w:delText>TableS1_sample_data_information.xlsx</w:delText>
        </w:r>
      </w:del>
    </w:p>
    <w:p w14:paraId="7E99CEB0" w14:textId="6C3B9FB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58" w:author="Ruijie Xu" w:date="2022-02-02T14:44:00Z"/>
          <w:rFonts w:eastAsia="SimSun"/>
          <w:color w:val="000000" w:themeColor="text1"/>
        </w:rPr>
      </w:pPr>
      <w:del w:id="3659" w:author="Ruijie Xu" w:date="2022-02-02T14:44:00Z">
        <w:r w:rsidRPr="003A137D" w:rsidDel="00C31982">
          <w:rPr>
            <w:rFonts w:eastAsia="SimSun"/>
            <w:color w:val="000000" w:themeColor="text1"/>
          </w:rPr>
          <w:delText>TableS2_Kraken2_db_domain.xlsx</w:delText>
        </w:r>
      </w:del>
    </w:p>
    <w:p w14:paraId="6D9B35FD" w14:textId="275979D2"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60" w:author="Ruijie Xu" w:date="2022-02-02T14:44:00Z"/>
          <w:rFonts w:eastAsia="SimSun"/>
          <w:color w:val="000000" w:themeColor="text1"/>
        </w:rPr>
      </w:pPr>
      <w:del w:id="3661" w:author="Ruijie Xu" w:date="2022-02-02T14:44:00Z">
        <w:r w:rsidRPr="003A137D" w:rsidDel="00C31982">
          <w:rPr>
            <w:rFonts w:eastAsia="SimSun"/>
            <w:color w:val="000000" w:themeColor="text1"/>
          </w:rPr>
          <w:delText>TableS3_Kraken2_db_comparison.xlsx</w:delText>
        </w:r>
      </w:del>
    </w:p>
    <w:p w14:paraId="76731515" w14:textId="604AE660"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62" w:author="Ruijie Xu" w:date="2022-02-02T14:44:00Z"/>
          <w:rFonts w:eastAsia="SimSun"/>
          <w:color w:val="000000" w:themeColor="text1"/>
        </w:rPr>
      </w:pPr>
      <w:del w:id="3663" w:author="Ruijie Xu" w:date="2022-02-02T14:44:00Z">
        <w:r w:rsidRPr="003A137D" w:rsidDel="00C31982">
          <w:rPr>
            <w:rFonts w:eastAsia="SimSun"/>
            <w:color w:val="000000" w:themeColor="text1"/>
          </w:rPr>
          <w:delText>TableS4</w:delText>
        </w:r>
        <w:r w:rsidR="000C19E7" w:rsidRPr="003A137D" w:rsidDel="00C31982">
          <w:rPr>
            <w:rFonts w:eastAsia="SimSun"/>
            <w:color w:val="000000" w:themeColor="text1"/>
          </w:rPr>
          <w:delText>_</w:delText>
        </w:r>
        <w:r w:rsidRPr="003A137D" w:rsidDel="00C31982">
          <w:rPr>
            <w:rFonts w:eastAsia="SimSun"/>
            <w:color w:val="000000" w:themeColor="text1"/>
          </w:rPr>
          <w:delText>Kraken2_std_vs_cus_genus.xlsx</w:delText>
        </w:r>
      </w:del>
    </w:p>
    <w:p w14:paraId="37FCAF4E" w14:textId="400667A5"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64" w:author="Ruijie Xu" w:date="2022-02-02T14:44:00Z"/>
          <w:rFonts w:eastAsia="SimSun"/>
          <w:color w:val="000000" w:themeColor="text1"/>
        </w:rPr>
      </w:pPr>
      <w:del w:id="3665" w:author="Ruijie Xu" w:date="2022-02-02T14:44:00Z">
        <w:r w:rsidRPr="003A137D" w:rsidDel="00C31982">
          <w:rPr>
            <w:rFonts w:eastAsia="SimSun"/>
            <w:color w:val="000000" w:themeColor="text1"/>
          </w:rPr>
          <w:delText>TableS5</w:delText>
        </w:r>
        <w:r w:rsidR="000C19E7" w:rsidRPr="003A137D" w:rsidDel="00C31982">
          <w:rPr>
            <w:rFonts w:eastAsia="SimSun"/>
            <w:color w:val="000000" w:themeColor="text1"/>
          </w:rPr>
          <w:delText>_</w:delText>
        </w:r>
        <w:r w:rsidRPr="003A137D" w:rsidDel="00C31982">
          <w:rPr>
            <w:rFonts w:eastAsia="SimSun"/>
            <w:color w:val="000000" w:themeColor="text1"/>
          </w:rPr>
          <w:delText>software_domain_phylum_readsSummary.xlsx</w:delText>
        </w:r>
      </w:del>
    </w:p>
    <w:p w14:paraId="73DE13BB" w14:textId="5545B0A8"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66" w:author="Ruijie Xu" w:date="2022-02-02T14:44:00Z"/>
          <w:rFonts w:eastAsia="SimSun"/>
          <w:color w:val="000000" w:themeColor="text1"/>
        </w:rPr>
      </w:pPr>
      <w:del w:id="3667" w:author="Ruijie Xu" w:date="2022-02-02T14:44:00Z">
        <w:r w:rsidRPr="003A137D" w:rsidDel="00C31982">
          <w:rPr>
            <w:rFonts w:eastAsia="SimSun"/>
            <w:color w:val="000000" w:themeColor="text1"/>
          </w:rPr>
          <w:delText>TableS6</w:delText>
        </w:r>
        <w:r w:rsidR="000C19E7" w:rsidRPr="003A137D" w:rsidDel="00C31982">
          <w:rPr>
            <w:rFonts w:eastAsia="SimSun"/>
            <w:color w:val="000000" w:themeColor="text1"/>
          </w:rPr>
          <w:delText>_</w:delText>
        </w:r>
        <w:r w:rsidRPr="003A137D" w:rsidDel="00C31982">
          <w:rPr>
            <w:rFonts w:eastAsia="SimSun"/>
            <w:color w:val="000000" w:themeColor="text1"/>
          </w:rPr>
          <w:delText>software_genus_readsSummary.xlsx</w:delText>
        </w:r>
      </w:del>
    </w:p>
    <w:p w14:paraId="29A7E951" w14:textId="32EFD274"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68" w:author="Ruijie Xu" w:date="2022-02-02T14:44:00Z"/>
          <w:rFonts w:eastAsia="SimSun"/>
          <w:color w:val="000000" w:themeColor="text1"/>
        </w:rPr>
      </w:pPr>
      <w:del w:id="3669" w:author="Ruijie Xu" w:date="2022-02-02T14:44:00Z">
        <w:r w:rsidRPr="003A137D" w:rsidDel="00C31982">
          <w:rPr>
            <w:rFonts w:eastAsia="SimSun"/>
            <w:color w:val="000000" w:themeColor="text1"/>
          </w:rPr>
          <w:delText>TableS7</w:delText>
        </w:r>
        <w:r w:rsidR="000C19E7" w:rsidRPr="003A137D" w:rsidDel="00C31982">
          <w:rPr>
            <w:rFonts w:eastAsia="SimSun"/>
            <w:color w:val="000000" w:themeColor="text1"/>
          </w:rPr>
          <w:delText>_</w:delText>
        </w:r>
        <w:r w:rsidRPr="003A137D" w:rsidDel="00C31982">
          <w:rPr>
            <w:rFonts w:eastAsia="SimSun"/>
            <w:color w:val="000000" w:themeColor="text1"/>
          </w:rPr>
          <w:delText>Alpha_index_values.xlsx</w:delText>
        </w:r>
      </w:del>
    </w:p>
    <w:p w14:paraId="29AE8FFC" w14:textId="07B6799E"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70" w:author="Ruijie Xu" w:date="2022-02-02T14:44:00Z"/>
          <w:rFonts w:eastAsia="SimSun"/>
          <w:color w:val="000000" w:themeColor="text1"/>
        </w:rPr>
      </w:pPr>
      <w:del w:id="3671" w:author="Ruijie Xu" w:date="2022-02-02T14:44:00Z">
        <w:r w:rsidRPr="003A137D" w:rsidDel="00C31982">
          <w:rPr>
            <w:rFonts w:eastAsia="SimSun"/>
            <w:color w:val="000000" w:themeColor="text1"/>
          </w:rPr>
          <w:delText>TableS8</w:delText>
        </w:r>
        <w:r w:rsidR="000C19E7" w:rsidRPr="003A137D" w:rsidDel="00C31982">
          <w:rPr>
            <w:rFonts w:eastAsia="SimSun"/>
            <w:color w:val="000000" w:themeColor="text1"/>
          </w:rPr>
          <w:delText>_</w:delText>
        </w:r>
        <w:r w:rsidRPr="003A137D" w:rsidDel="00C31982">
          <w:rPr>
            <w:rFonts w:eastAsia="SimSun"/>
            <w:color w:val="000000" w:themeColor="text1"/>
          </w:rPr>
          <w:delText>AlphaIndexComparison.xlsx</w:delText>
        </w:r>
      </w:del>
    </w:p>
    <w:p w14:paraId="48F588FC" w14:textId="36E964A9" w:rsidR="0046408A" w:rsidRPr="003A137D" w:rsidDel="00C31982" w:rsidRDefault="0046408A" w:rsidP="0046408A">
      <w:pPr>
        <w:spacing w:line="480" w:lineRule="auto"/>
        <w:rPr>
          <w:del w:id="3672" w:author="Ruijie Xu" w:date="2022-02-02T14:44:00Z"/>
          <w:rFonts w:eastAsia="SimSun"/>
          <w:color w:val="000000" w:themeColor="text1"/>
        </w:rPr>
      </w:pPr>
      <w:del w:id="3673" w:author="Ruijie Xu" w:date="2022-02-02T14:44:00Z">
        <w:r w:rsidRPr="003A137D" w:rsidDel="00C31982">
          <w:rPr>
            <w:rFonts w:eastAsia="SimSun"/>
            <w:color w:val="000000" w:themeColor="text1"/>
          </w:rPr>
          <w:delText>TableS9</w:delText>
        </w:r>
        <w:r w:rsidR="000C19E7" w:rsidRPr="003A137D" w:rsidDel="00C31982">
          <w:rPr>
            <w:rFonts w:eastAsia="SimSun"/>
            <w:color w:val="000000" w:themeColor="text1"/>
          </w:rPr>
          <w:delText>_</w:delText>
        </w:r>
        <w:r w:rsidRPr="003A137D" w:rsidDel="00C31982">
          <w:rPr>
            <w:rFonts w:eastAsia="SimSun"/>
            <w:color w:val="000000" w:themeColor="text1"/>
          </w:rPr>
          <w:delText>Beta_index_values.xlsx</w:delText>
        </w:r>
      </w:del>
    </w:p>
    <w:p w14:paraId="2313FA48" w14:textId="38D6FC8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3674" w:author="Ruijie Xu" w:date="2022-02-02T14:44:00Z"/>
          <w:rFonts w:eastAsia="SimSun"/>
          <w:color w:val="000000" w:themeColor="text1"/>
        </w:rPr>
      </w:pPr>
      <w:del w:id="3675" w:author="Ruijie Xu" w:date="2022-02-02T14:44:00Z">
        <w:r w:rsidRPr="003A137D" w:rsidDel="00C31982">
          <w:rPr>
            <w:rFonts w:eastAsia="SimSun"/>
            <w:color w:val="000000" w:themeColor="text1"/>
          </w:rPr>
          <w:delText>TableS10</w:delText>
        </w:r>
        <w:r w:rsidR="000C19E7" w:rsidRPr="003A137D" w:rsidDel="00C31982">
          <w:rPr>
            <w:rFonts w:eastAsia="SimSun"/>
            <w:color w:val="000000" w:themeColor="text1"/>
          </w:rPr>
          <w:delText>_</w:delText>
        </w:r>
        <w:r w:rsidRPr="003A137D" w:rsidDel="00C31982">
          <w:rPr>
            <w:rFonts w:eastAsia="SimSun"/>
            <w:color w:val="000000" w:themeColor="text1"/>
          </w:rPr>
          <w:delText>betaIndexComparison.xlsx</w:delText>
        </w:r>
      </w:del>
    </w:p>
    <w:p w14:paraId="5B315F28" w14:textId="0344752E" w:rsidR="00842A3F" w:rsidRPr="003A137D" w:rsidDel="00C31982" w:rsidRDefault="0046408A" w:rsidP="0046408A">
      <w:pPr>
        <w:spacing w:line="480" w:lineRule="auto"/>
        <w:rPr>
          <w:del w:id="3676" w:author="Ruijie Xu" w:date="2022-02-02T14:44:00Z"/>
          <w:color w:val="000000" w:themeColor="text1"/>
        </w:rPr>
      </w:pPr>
      <w:del w:id="3677" w:author="Ruijie Xu" w:date="2022-02-02T14:44:00Z">
        <w:r w:rsidRPr="003A137D" w:rsidDel="00C31982">
          <w:rPr>
            <w:rFonts w:eastAsia="SimSun"/>
            <w:color w:val="000000" w:themeColor="text1"/>
          </w:rPr>
          <w:delText>TableS11</w:delText>
        </w:r>
        <w:r w:rsidR="000C19E7" w:rsidRPr="003A137D" w:rsidDel="00C31982">
          <w:rPr>
            <w:rFonts w:eastAsia="SimSun"/>
            <w:color w:val="000000" w:themeColor="text1"/>
          </w:rPr>
          <w:delText>_</w:delText>
        </w:r>
        <w:r w:rsidRPr="003A137D" w:rsidDel="00C31982">
          <w:rPr>
            <w:rFonts w:eastAsia="SimSun"/>
            <w:color w:val="000000" w:themeColor="text1"/>
          </w:rPr>
          <w:delText>sigTaxa_foldChange_pvalue.xlsx</w:delText>
        </w:r>
      </w:del>
    </w:p>
    <w:p w14:paraId="4A178EDE" w14:textId="70BF2398" w:rsidR="00C919B3" w:rsidRDefault="00C919B3" w:rsidP="002C0B3F">
      <w:pPr>
        <w:spacing w:line="480" w:lineRule="auto"/>
        <w:rPr>
          <w:b/>
          <w:color w:val="000000" w:themeColor="text1"/>
        </w:rPr>
      </w:pPr>
      <w:r w:rsidRPr="003A137D">
        <w:rPr>
          <w:b/>
          <w:color w:val="000000" w:themeColor="text1"/>
        </w:rPr>
        <w:t>References</w:t>
      </w:r>
    </w:p>
    <w:p w14:paraId="6FC581A4" w14:textId="27EEDBE0" w:rsidR="00AC1397" w:rsidRPr="003A137D" w:rsidDel="0019051B" w:rsidRDefault="00AC1397" w:rsidP="002C0B3F">
      <w:pPr>
        <w:spacing w:line="480" w:lineRule="auto"/>
        <w:rPr>
          <w:del w:id="3678" w:author="Ruijie Xu" w:date="2022-02-02T14:49:00Z"/>
          <w:b/>
          <w:color w:val="000000" w:themeColor="text1"/>
        </w:rPr>
      </w:pPr>
    </w:p>
    <w:p w14:paraId="1233896A" w14:textId="20E7B9A2" w:rsidR="002A2A74" w:rsidRPr="003A137D" w:rsidDel="00C31982" w:rsidRDefault="009B420D" w:rsidP="002C0B3F">
      <w:pPr>
        <w:suppressLineNumbers/>
        <w:rPr>
          <w:del w:id="3679" w:author="Ruijie Xu" w:date="2022-02-02T14:45:00Z"/>
          <w:color w:val="000000" w:themeColor="text1"/>
        </w:rPr>
      </w:pPr>
      <w:del w:id="3680" w:author="Ruijie Xu" w:date="2022-02-02T14:45:00Z">
        <w:r w:rsidRPr="003A137D" w:rsidDel="00C31982">
          <w:fldChar w:fldCharType="begin"/>
        </w:r>
        <w:r w:rsidR="00350DBF" w:rsidRPr="003A137D" w:rsidDel="00C31982">
          <w:delInstrText xml:space="preserve"> ADDIN ZOTERO_BIBL {"uncited":[],"omitted":[],"custom":[]} CSL_BIBLIOGRAPHY </w:delInstrText>
        </w:r>
        <w:r w:rsidRPr="003A137D" w:rsidDel="00C31982">
          <w:rPr>
            <w:rPrChange w:id="3681" w:author="Ruijie Xu" w:date="2022-01-31T16:48:00Z">
              <w:rPr>
                <w:color w:val="000000" w:themeColor="text1"/>
              </w:rPr>
            </w:rPrChange>
          </w:rPr>
          <w:fldChar w:fldCharType="separate"/>
        </w:r>
        <w:r w:rsidR="00047CD0" w:rsidDel="00C31982">
          <w:delText>Automatic citation updates are disabled. To see the bibliography, click Refresh in the Zotero tab.</w:delText>
        </w:r>
        <w:r w:rsidRPr="003A137D" w:rsidDel="00C31982">
          <w:rPr>
            <w:color w:val="000000" w:themeColor="text1"/>
          </w:rPr>
          <w:fldChar w:fldCharType="end"/>
        </w:r>
      </w:del>
    </w:p>
    <w:p w14:paraId="7AB91CDB" w14:textId="1175D56D" w:rsidR="002A2A74" w:rsidRPr="003A137D" w:rsidDel="0019051B" w:rsidRDefault="002A2A74" w:rsidP="002C0B3F">
      <w:pPr>
        <w:suppressLineNumbers/>
        <w:rPr>
          <w:del w:id="3682" w:author="Ruijie Xu" w:date="2022-02-02T14:49:00Z"/>
          <w:color w:val="000000" w:themeColor="text1"/>
        </w:rPr>
      </w:pPr>
    </w:p>
    <w:p w14:paraId="48BBC940" w14:textId="70898126" w:rsidR="002A2A74" w:rsidRPr="003A137D" w:rsidDel="0019051B" w:rsidRDefault="002A2A74" w:rsidP="002C0B3F">
      <w:pPr>
        <w:suppressLineNumbers/>
        <w:rPr>
          <w:del w:id="3683" w:author="Ruijie Xu" w:date="2022-02-02T14:49:00Z"/>
          <w:color w:val="000000" w:themeColor="text1"/>
        </w:rPr>
      </w:pPr>
    </w:p>
    <w:p w14:paraId="00560A5C" w14:textId="662C84BD" w:rsidR="002A2A74" w:rsidRPr="003A137D" w:rsidDel="0019051B" w:rsidRDefault="002A2A74" w:rsidP="002C0B3F">
      <w:pPr>
        <w:suppressLineNumbers/>
        <w:rPr>
          <w:del w:id="3684" w:author="Ruijie Xu" w:date="2022-02-02T14:49:00Z"/>
          <w:color w:val="000000" w:themeColor="text1"/>
        </w:rPr>
      </w:pPr>
    </w:p>
    <w:p w14:paraId="7307FFF4" w14:textId="54ED4344" w:rsidR="002A2A74" w:rsidRPr="003A137D" w:rsidDel="0019051B" w:rsidRDefault="002A2A74" w:rsidP="002C0B3F">
      <w:pPr>
        <w:suppressLineNumbers/>
        <w:rPr>
          <w:del w:id="3685" w:author="Ruijie Xu" w:date="2022-02-02T14:49:00Z"/>
          <w:color w:val="000000" w:themeColor="text1"/>
        </w:rPr>
      </w:pPr>
    </w:p>
    <w:p w14:paraId="09E14D65" w14:textId="2D3A642B" w:rsidR="002A2A74" w:rsidRPr="003A137D" w:rsidDel="0019051B" w:rsidRDefault="002A2A74" w:rsidP="002C0B3F">
      <w:pPr>
        <w:suppressLineNumbers/>
        <w:rPr>
          <w:del w:id="3686" w:author="Ruijie Xu" w:date="2022-02-02T14:49:00Z"/>
          <w:color w:val="000000" w:themeColor="text1"/>
        </w:rPr>
      </w:pPr>
    </w:p>
    <w:p w14:paraId="1076EAC7" w14:textId="34217EA4" w:rsidR="002A2A74" w:rsidRPr="003A137D" w:rsidDel="0019051B" w:rsidRDefault="002A2A74" w:rsidP="002C0B3F">
      <w:pPr>
        <w:suppressLineNumbers/>
        <w:rPr>
          <w:del w:id="3687" w:author="Ruijie Xu" w:date="2022-02-02T14:49:00Z"/>
          <w:color w:val="000000" w:themeColor="text1"/>
        </w:rPr>
      </w:pPr>
    </w:p>
    <w:p w14:paraId="6DBD7F95" w14:textId="04043C30" w:rsidR="002A2A74" w:rsidRPr="003A137D" w:rsidDel="0019051B" w:rsidRDefault="002A2A74" w:rsidP="002C0B3F">
      <w:pPr>
        <w:suppressLineNumbers/>
        <w:rPr>
          <w:del w:id="3688" w:author="Ruijie Xu" w:date="2022-02-02T14:49:00Z"/>
          <w:color w:val="000000" w:themeColor="text1"/>
        </w:rPr>
      </w:pPr>
    </w:p>
    <w:p w14:paraId="239F8D3D" w14:textId="3185B26A" w:rsidR="002A2A74" w:rsidRPr="003A137D" w:rsidDel="0019051B" w:rsidRDefault="002A2A74" w:rsidP="002C0B3F">
      <w:pPr>
        <w:suppressLineNumbers/>
        <w:rPr>
          <w:del w:id="3689" w:author="Ruijie Xu" w:date="2022-02-02T14:49:00Z"/>
          <w:color w:val="000000" w:themeColor="text1"/>
        </w:rPr>
      </w:pPr>
    </w:p>
    <w:p w14:paraId="2F77442E" w14:textId="711A5017" w:rsidR="002A2A74" w:rsidRPr="003A137D" w:rsidDel="0019051B" w:rsidRDefault="002A2A74" w:rsidP="002C0B3F">
      <w:pPr>
        <w:suppressLineNumbers/>
        <w:rPr>
          <w:del w:id="3690" w:author="Ruijie Xu" w:date="2022-02-02T14:49:00Z"/>
          <w:color w:val="000000" w:themeColor="text1"/>
        </w:rPr>
      </w:pPr>
    </w:p>
    <w:p w14:paraId="2953FDFA" w14:textId="197F7C6B" w:rsidR="002A2A74" w:rsidRPr="003A137D" w:rsidDel="0019051B" w:rsidRDefault="002A2A74" w:rsidP="002C0B3F">
      <w:pPr>
        <w:suppressLineNumbers/>
        <w:rPr>
          <w:del w:id="3691" w:author="Ruijie Xu" w:date="2022-02-02T14:49:00Z"/>
          <w:color w:val="000000" w:themeColor="text1"/>
        </w:rPr>
      </w:pPr>
    </w:p>
    <w:p w14:paraId="1764E1A8" w14:textId="4AD4C44D" w:rsidR="002A2A74" w:rsidRPr="003A137D" w:rsidDel="0019051B" w:rsidRDefault="002A2A74" w:rsidP="002C0B3F">
      <w:pPr>
        <w:suppressLineNumbers/>
        <w:rPr>
          <w:del w:id="3692" w:author="Ruijie Xu" w:date="2022-02-02T14:49:00Z"/>
          <w:color w:val="000000" w:themeColor="text1"/>
        </w:rPr>
      </w:pPr>
    </w:p>
    <w:p w14:paraId="41AE384F" w14:textId="5F7B96FC" w:rsidR="002A2A74" w:rsidRPr="003A137D" w:rsidDel="0019051B" w:rsidRDefault="002A2A74" w:rsidP="002C0B3F">
      <w:pPr>
        <w:suppressLineNumbers/>
        <w:rPr>
          <w:del w:id="3693" w:author="Ruijie Xu" w:date="2022-02-02T14:49:00Z"/>
          <w:color w:val="000000" w:themeColor="text1"/>
        </w:rPr>
      </w:pPr>
    </w:p>
    <w:p w14:paraId="5E4AFC7C" w14:textId="235C39A9" w:rsidR="002A2A74" w:rsidRPr="003A137D" w:rsidDel="0019051B" w:rsidRDefault="002A2A74" w:rsidP="002C0B3F">
      <w:pPr>
        <w:suppressLineNumbers/>
        <w:rPr>
          <w:del w:id="3694" w:author="Ruijie Xu" w:date="2022-02-02T14:49:00Z"/>
          <w:color w:val="000000" w:themeColor="text1"/>
        </w:rPr>
      </w:pPr>
    </w:p>
    <w:p w14:paraId="0398B9F4" w14:textId="241CC264" w:rsidR="002A2A74" w:rsidRPr="003A137D" w:rsidDel="0019051B" w:rsidRDefault="002A2A74" w:rsidP="002C0B3F">
      <w:pPr>
        <w:suppressLineNumbers/>
        <w:rPr>
          <w:del w:id="3695" w:author="Ruijie Xu" w:date="2022-02-02T14:49:00Z"/>
          <w:color w:val="000000" w:themeColor="text1"/>
        </w:rPr>
      </w:pPr>
    </w:p>
    <w:p w14:paraId="5839E259" w14:textId="27F99850" w:rsidR="002C0B3F" w:rsidRPr="003A137D" w:rsidDel="00761DB2" w:rsidRDefault="002C0B3F" w:rsidP="002C0B3F">
      <w:pPr>
        <w:suppressLineNumbers/>
        <w:spacing w:line="480" w:lineRule="auto"/>
        <w:rPr>
          <w:del w:id="3696" w:author="Ruijie Xu" w:date="2022-02-02T14:44:00Z"/>
          <w:color w:val="000000" w:themeColor="text1"/>
        </w:rPr>
      </w:pPr>
      <w:bookmarkStart w:id="3697" w:name="OLE_LINK124"/>
      <w:bookmarkStart w:id="3698" w:name="OLE_LINK125"/>
      <w:bookmarkStart w:id="3699" w:name="OLE_LINK134"/>
    </w:p>
    <w:bookmarkEnd w:id="3697"/>
    <w:bookmarkEnd w:id="3698"/>
    <w:bookmarkEnd w:id="3699"/>
    <w:p w14:paraId="7BF89552" w14:textId="5F0C310A" w:rsidR="000744DD" w:rsidRPr="003A137D" w:rsidDel="00761DB2" w:rsidRDefault="000744DD" w:rsidP="002A2A74">
      <w:pPr>
        <w:suppressLineNumbers/>
        <w:spacing w:line="480" w:lineRule="auto"/>
        <w:rPr>
          <w:del w:id="3700" w:author="Ruijie Xu" w:date="2022-02-02T14:44:00Z"/>
          <w:b/>
          <w:bCs/>
          <w:color w:val="000000" w:themeColor="text1"/>
        </w:rPr>
      </w:pPr>
      <w:del w:id="3701" w:author="Ruijie Xu" w:date="2022-02-02T14:44:00Z">
        <w:r w:rsidRPr="003A137D" w:rsidDel="00761DB2">
          <w:rPr>
            <w:b/>
            <w:bCs/>
            <w:color w:val="000000" w:themeColor="text1"/>
          </w:rPr>
          <w:delText>Tables</w:delText>
        </w:r>
      </w:del>
    </w:p>
    <w:p w14:paraId="42445309" w14:textId="2CEF2CAC" w:rsidR="002A2A74" w:rsidRPr="003A137D" w:rsidDel="00761DB2" w:rsidRDefault="002A2A74" w:rsidP="002A2A74">
      <w:pPr>
        <w:suppressLineNumbers/>
        <w:spacing w:line="480" w:lineRule="auto"/>
        <w:rPr>
          <w:del w:id="3702" w:author="Ruijie Xu" w:date="2022-02-02T14:44:00Z"/>
          <w:color w:val="000000" w:themeColor="text1"/>
        </w:rPr>
      </w:pPr>
      <w:del w:id="3703" w:author="Ruijie Xu" w:date="2022-02-02T14:44:00Z">
        <w:r w:rsidRPr="003A137D" w:rsidDel="00761DB2">
          <w:rPr>
            <w:b/>
            <w:bCs/>
            <w:color w:val="000000" w:themeColor="text1"/>
          </w:rPr>
          <w:delText>Table 1.</w:delText>
        </w:r>
        <w:r w:rsidRPr="003A137D" w:rsidDel="00761DB2">
          <w:rPr>
            <w:color w:val="000000" w:themeColor="text1"/>
          </w:rPr>
          <w:delText xml:space="preserve"> </w:delText>
        </w:r>
      </w:del>
      <w:del w:id="3704" w:author="Ruijie Xu" w:date="2022-02-02T11:02:00Z">
        <w:r w:rsidRPr="003A137D" w:rsidDel="00463AA7">
          <w:rPr>
            <w:i/>
            <w:iCs/>
            <w:color w:val="000000" w:themeColor="text1"/>
          </w:rPr>
          <w:delText>Leptospira</w:delText>
        </w:r>
      </w:del>
      <w:del w:id="3705" w:author="Ruijie Xu" w:date="2022-02-02T14:44:00Z">
        <w:r w:rsidRPr="003A137D" w:rsidDel="00761DB2">
          <w:rPr>
            <w:color w:val="000000" w:themeColor="text1"/>
          </w:rPr>
          <w:delText xml:space="preserve"> </w:delText>
        </w:r>
        <w:r w:rsidR="00740D70" w:rsidRPr="003A137D" w:rsidDel="00761DB2">
          <w:rPr>
            <w:color w:val="000000" w:themeColor="text1"/>
          </w:rPr>
          <w:delText>d</w:delText>
        </w:r>
        <w:r w:rsidRPr="003A137D" w:rsidDel="00761DB2">
          <w:rPr>
            <w:color w:val="000000" w:themeColor="text1"/>
          </w:rPr>
          <w:delText xml:space="preserve">etection from </w:delText>
        </w:r>
        <w:r w:rsidR="00740D70" w:rsidRPr="003A137D" w:rsidDel="00761DB2">
          <w:rPr>
            <w:color w:val="000000" w:themeColor="text1"/>
          </w:rPr>
          <w:delText>k</w:delText>
        </w:r>
        <w:r w:rsidRPr="003A137D" w:rsidDel="00761DB2">
          <w:rPr>
            <w:color w:val="000000" w:themeColor="text1"/>
          </w:rPr>
          <w:delText xml:space="preserve">idney samples using Kraken2, CLARK, </w:delText>
        </w:r>
        <w:r w:rsidR="00587076" w:rsidRPr="003A137D" w:rsidDel="00761DB2">
          <w:rPr>
            <w:color w:val="000000" w:themeColor="text1"/>
          </w:rPr>
          <w:delText>CLARK-s</w:delText>
        </w:r>
        <w:r w:rsidRPr="003A137D" w:rsidDel="00761DB2">
          <w:rPr>
            <w:color w:val="000000" w:themeColor="text1"/>
          </w:rPr>
          <w:delText xml:space="preserve"> metagenomic profiling and traditional laboratory techniques</w:delText>
        </w:r>
        <w:r w:rsidR="00740D70" w:rsidRPr="003A137D" w:rsidDel="00761DB2">
          <w:rPr>
            <w:color w:val="000000" w:themeColor="text1"/>
          </w:rPr>
          <w:delText>: Polymerase Chain Reaction (PCR), Direct Fluorence Antibody (DFA) test, and culture</w:delText>
        </w:r>
        <w:r w:rsidRPr="003A137D" w:rsidDel="00761DB2">
          <w:rPr>
            <w:color w:val="000000" w:themeColor="text1"/>
          </w:rPr>
          <w:delText xml:space="preserve">. The relative cut-off for </w:delText>
        </w:r>
      </w:del>
      <w:del w:id="3706" w:author="Ruijie Xu" w:date="2022-02-02T11:02:00Z">
        <w:r w:rsidRPr="003A137D" w:rsidDel="00463AA7">
          <w:rPr>
            <w:i/>
            <w:iCs/>
            <w:color w:val="000000" w:themeColor="text1"/>
          </w:rPr>
          <w:delText>Leptospira</w:delText>
        </w:r>
      </w:del>
      <w:del w:id="3707" w:author="Ruijie Xu" w:date="2022-02-02T14:44:00Z">
        <w:r w:rsidRPr="003A137D" w:rsidDel="00761DB2">
          <w:rPr>
            <w:i/>
            <w:iCs/>
            <w:color w:val="000000" w:themeColor="text1"/>
          </w:rPr>
          <w:delText xml:space="preserve"> </w:delText>
        </w:r>
        <w:r w:rsidRPr="003A137D" w:rsidDel="00761DB2">
          <w:rPr>
            <w:color w:val="000000" w:themeColor="text1"/>
          </w:rPr>
          <w:delText>diagnostic in metagenomic samples are 0.1%.</w:delText>
        </w:r>
      </w:del>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1E3899" w:rsidDel="00761DB2" w14:paraId="6C98AEB6" w14:textId="3EA02197" w:rsidTr="0045618D">
        <w:trPr>
          <w:trHeight w:val="335"/>
          <w:del w:id="3708"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5E3066FC" w:rsidR="002A2A74" w:rsidRPr="003A137D" w:rsidDel="00761DB2" w:rsidRDefault="002A2A74" w:rsidP="0045618D">
            <w:pPr>
              <w:suppressLineNumbers/>
              <w:jc w:val="center"/>
              <w:rPr>
                <w:del w:id="3709" w:author="Ruijie Xu" w:date="2022-02-02T14:44:00Z"/>
                <w:color w:val="000000" w:themeColor="text1"/>
              </w:rPr>
            </w:pPr>
            <w:del w:id="3710" w:author="Ruijie Xu" w:date="2022-02-02T14:44:00Z">
              <w:r w:rsidRPr="003A137D" w:rsidDel="00761DB2">
                <w:rPr>
                  <w:color w:val="000000" w:themeColor="text1"/>
                </w:rPr>
                <w:delText>Sample ID</w:delText>
              </w:r>
            </w:del>
          </w:p>
        </w:tc>
        <w:tc>
          <w:tcPr>
            <w:tcW w:w="1998" w:type="dxa"/>
            <w:tcBorders>
              <w:top w:val="single" w:sz="4" w:space="0" w:color="auto"/>
              <w:left w:val="nil"/>
              <w:right w:val="nil"/>
            </w:tcBorders>
          </w:tcPr>
          <w:p w14:paraId="7227A54A" w14:textId="4BCCA799" w:rsidR="002A2A74" w:rsidRPr="003A137D" w:rsidDel="00761DB2" w:rsidRDefault="002A2A74" w:rsidP="0045618D">
            <w:pPr>
              <w:suppressLineNumbers/>
              <w:jc w:val="center"/>
              <w:rPr>
                <w:del w:id="3711" w:author="Ruijie Xu" w:date="2022-02-02T14:44:00Z"/>
                <w:color w:val="000000" w:themeColor="text1"/>
              </w:rPr>
            </w:pPr>
            <w:del w:id="3712" w:author="Ruijie Xu" w:date="2022-02-02T14:44:00Z">
              <w:r w:rsidRPr="003A137D" w:rsidDel="00761DB2">
                <w:rPr>
                  <w:color w:val="000000" w:themeColor="text1"/>
                </w:rPr>
                <w:delText>Kraken2</w:delText>
              </w:r>
            </w:del>
          </w:p>
        </w:tc>
        <w:tc>
          <w:tcPr>
            <w:tcW w:w="1890" w:type="dxa"/>
            <w:tcBorders>
              <w:top w:val="single" w:sz="4" w:space="0" w:color="auto"/>
              <w:left w:val="nil"/>
              <w:right w:val="nil"/>
            </w:tcBorders>
          </w:tcPr>
          <w:p w14:paraId="75FCEADC" w14:textId="7BD13433" w:rsidR="002A2A74" w:rsidRPr="003A137D" w:rsidDel="00761DB2" w:rsidRDefault="002A2A74" w:rsidP="0045618D">
            <w:pPr>
              <w:suppressLineNumbers/>
              <w:jc w:val="center"/>
              <w:rPr>
                <w:del w:id="3713" w:author="Ruijie Xu" w:date="2022-02-02T14:44:00Z"/>
                <w:color w:val="000000" w:themeColor="text1"/>
              </w:rPr>
            </w:pPr>
            <w:del w:id="3714" w:author="Ruijie Xu" w:date="2022-02-02T14:44:00Z">
              <w:r w:rsidRPr="003A137D" w:rsidDel="00761DB2">
                <w:rPr>
                  <w:color w:val="000000" w:themeColor="text1"/>
                </w:rPr>
                <w:delText>CLARK</w:delText>
              </w:r>
            </w:del>
          </w:p>
        </w:tc>
        <w:tc>
          <w:tcPr>
            <w:tcW w:w="1713" w:type="dxa"/>
            <w:tcBorders>
              <w:top w:val="single" w:sz="4" w:space="0" w:color="auto"/>
              <w:left w:val="nil"/>
              <w:right w:val="nil"/>
            </w:tcBorders>
          </w:tcPr>
          <w:p w14:paraId="02CAF82E" w14:textId="750009C9" w:rsidR="002A2A74" w:rsidRPr="003A137D" w:rsidDel="00761DB2" w:rsidRDefault="00587076" w:rsidP="0045618D">
            <w:pPr>
              <w:suppressLineNumbers/>
              <w:jc w:val="center"/>
              <w:rPr>
                <w:del w:id="3715" w:author="Ruijie Xu" w:date="2022-02-02T14:44:00Z"/>
                <w:color w:val="000000" w:themeColor="text1"/>
              </w:rPr>
            </w:pPr>
            <w:del w:id="3716" w:author="Ruijie Xu" w:date="2022-02-02T14:44:00Z">
              <w:r w:rsidRPr="003A137D" w:rsidDel="00761DB2">
                <w:rPr>
                  <w:color w:val="000000" w:themeColor="text1"/>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3A137D" w:rsidDel="00761DB2" w:rsidRDefault="002A2A74" w:rsidP="0045618D">
            <w:pPr>
              <w:suppressLineNumbers/>
              <w:jc w:val="center"/>
              <w:rPr>
                <w:del w:id="3717" w:author="Ruijie Xu" w:date="2022-02-02T14:44:00Z"/>
                <w:color w:val="000000" w:themeColor="text1"/>
              </w:rPr>
            </w:pPr>
            <w:del w:id="3718" w:author="Ruijie Xu" w:date="2022-02-02T14:44:00Z">
              <w:r w:rsidRPr="003A137D" w:rsidDel="00761DB2">
                <w:rPr>
                  <w:color w:val="000000" w:themeColor="text1"/>
                </w:rPr>
                <w:delText>PCR/DFA/Culture</w:delText>
              </w:r>
            </w:del>
          </w:p>
        </w:tc>
      </w:tr>
      <w:tr w:rsidR="002A2A74" w:rsidRPr="001E3899" w:rsidDel="00761DB2" w14:paraId="68DB364A" w14:textId="578F841E" w:rsidTr="0045618D">
        <w:trPr>
          <w:trHeight w:val="262"/>
          <w:del w:id="3719"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45618D">
            <w:pPr>
              <w:suppressLineNumbers/>
              <w:jc w:val="center"/>
              <w:rPr>
                <w:del w:id="3720" w:author="Ruijie Xu" w:date="2022-02-02T14:44:00Z"/>
                <w:color w:val="000000" w:themeColor="text1"/>
              </w:rPr>
            </w:pPr>
          </w:p>
        </w:tc>
        <w:tc>
          <w:tcPr>
            <w:tcW w:w="5601" w:type="dxa"/>
            <w:gridSpan w:val="3"/>
            <w:tcBorders>
              <w:left w:val="nil"/>
              <w:bottom w:val="nil"/>
              <w:right w:val="nil"/>
            </w:tcBorders>
          </w:tcPr>
          <w:p w14:paraId="41164BE1" w14:textId="4D7A9491" w:rsidR="002A2A74" w:rsidRPr="003A137D" w:rsidDel="00761DB2" w:rsidRDefault="002A2A74" w:rsidP="0045618D">
            <w:pPr>
              <w:suppressLineNumbers/>
              <w:jc w:val="center"/>
              <w:rPr>
                <w:del w:id="3721" w:author="Ruijie Xu" w:date="2022-02-02T14:44:00Z"/>
                <w:color w:val="000000" w:themeColor="text1"/>
              </w:rPr>
            </w:pPr>
            <w:del w:id="3722" w:author="Ruijie Xu" w:date="2022-02-02T14:44:00Z">
              <w:r w:rsidRPr="003A137D" w:rsidDel="00761DB2">
                <w:rPr>
                  <w:color w:val="000000" w:themeColor="text1"/>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45618D">
            <w:pPr>
              <w:suppressLineNumbers/>
              <w:jc w:val="center"/>
              <w:rPr>
                <w:del w:id="3723" w:author="Ruijie Xu" w:date="2022-02-02T14:44:00Z"/>
                <w:color w:val="000000" w:themeColor="text1"/>
              </w:rPr>
            </w:pPr>
          </w:p>
        </w:tc>
      </w:tr>
      <w:tr w:rsidR="002A2A74" w:rsidRPr="001E3899" w:rsidDel="00761DB2" w14:paraId="1549FC68" w14:textId="2FFF035F" w:rsidTr="0045618D">
        <w:trPr>
          <w:trHeight w:val="511"/>
          <w:del w:id="3724"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45618D">
            <w:pPr>
              <w:suppressLineNumbers/>
              <w:jc w:val="center"/>
              <w:rPr>
                <w:del w:id="3725" w:author="Ruijie Xu" w:date="2022-02-02T14:44:00Z"/>
                <w:color w:val="000000" w:themeColor="text1"/>
              </w:rPr>
            </w:pPr>
            <w:del w:id="3726" w:author="Ruijie Xu" w:date="2022-02-02T14:44:00Z">
              <w:r w:rsidRPr="003A137D" w:rsidDel="00761DB2">
                <w:rPr>
                  <w:color w:val="000000" w:themeColor="text1"/>
                </w:rPr>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45618D">
            <w:pPr>
              <w:suppressLineNumbers/>
              <w:jc w:val="center"/>
              <w:rPr>
                <w:del w:id="3727" w:author="Ruijie Xu" w:date="2022-02-02T14:44:00Z"/>
                <w:color w:val="000000" w:themeColor="text1"/>
              </w:rPr>
            </w:pPr>
            <w:del w:id="3728" w:author="Ruijie Xu" w:date="2022-02-02T14:44:00Z">
              <w:r w:rsidRPr="003A137D" w:rsidDel="00761DB2">
                <w:rPr>
                  <w:color w:val="000000" w:themeColor="text1"/>
                </w:rPr>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45618D">
            <w:pPr>
              <w:suppressLineNumbers/>
              <w:jc w:val="center"/>
              <w:rPr>
                <w:del w:id="3729" w:author="Ruijie Xu" w:date="2022-02-02T14:44:00Z"/>
                <w:color w:val="000000" w:themeColor="text1"/>
              </w:rPr>
            </w:pPr>
            <w:del w:id="3730" w:author="Ruijie Xu" w:date="2022-02-02T14:44:00Z">
              <w:r w:rsidRPr="003A137D" w:rsidDel="00761DB2">
                <w:rPr>
                  <w:color w:val="000000" w:themeColor="text1"/>
                </w:rPr>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45618D">
            <w:pPr>
              <w:suppressLineNumbers/>
              <w:jc w:val="center"/>
              <w:rPr>
                <w:del w:id="3731" w:author="Ruijie Xu" w:date="2022-02-02T14:44:00Z"/>
                <w:color w:val="000000" w:themeColor="text1"/>
              </w:rPr>
            </w:pPr>
            <w:del w:id="3732" w:author="Ruijie Xu" w:date="2022-02-02T14:44:00Z">
              <w:r w:rsidRPr="003A137D" w:rsidDel="00761DB2">
                <w:rPr>
                  <w:color w:val="000000" w:themeColor="text1"/>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45618D">
            <w:pPr>
              <w:suppressLineNumbers/>
              <w:jc w:val="center"/>
              <w:rPr>
                <w:del w:id="3733" w:author="Ruijie Xu" w:date="2022-02-02T14:44:00Z"/>
                <w:color w:val="000000" w:themeColor="text1"/>
              </w:rPr>
            </w:pPr>
            <w:del w:id="3734" w:author="Ruijie Xu" w:date="2022-02-02T14:44:00Z">
              <w:r w:rsidRPr="003A137D" w:rsidDel="00761DB2">
                <w:rPr>
                  <w:color w:val="000000" w:themeColor="text1"/>
                </w:rPr>
                <w:delText>+/+/+ *</w:delText>
              </w:r>
            </w:del>
          </w:p>
        </w:tc>
      </w:tr>
      <w:tr w:rsidR="002A2A74" w:rsidRPr="001E3899" w:rsidDel="00761DB2" w14:paraId="0BF5419E" w14:textId="23DC2A42" w:rsidTr="0045618D">
        <w:trPr>
          <w:trHeight w:val="530"/>
          <w:del w:id="3735"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45618D">
            <w:pPr>
              <w:suppressLineNumbers/>
              <w:jc w:val="center"/>
              <w:rPr>
                <w:del w:id="3736" w:author="Ruijie Xu" w:date="2022-02-02T14:44:00Z"/>
                <w:color w:val="000000" w:themeColor="text1"/>
              </w:rPr>
            </w:pPr>
            <w:del w:id="3737" w:author="Ruijie Xu" w:date="2022-02-02T14:44:00Z">
              <w:r w:rsidRPr="003A137D" w:rsidDel="00761DB2">
                <w:rPr>
                  <w:color w:val="000000" w:themeColor="text1"/>
                </w:rPr>
                <w:delText>26K</w:delText>
              </w:r>
            </w:del>
          </w:p>
        </w:tc>
        <w:tc>
          <w:tcPr>
            <w:tcW w:w="1998" w:type="dxa"/>
            <w:tcBorders>
              <w:top w:val="nil"/>
              <w:left w:val="nil"/>
              <w:bottom w:val="nil"/>
              <w:right w:val="nil"/>
            </w:tcBorders>
          </w:tcPr>
          <w:p w14:paraId="02C0465B" w14:textId="19B83C0A" w:rsidR="002A2A74" w:rsidRPr="003A137D" w:rsidDel="00761DB2" w:rsidRDefault="002A2A74" w:rsidP="0045618D">
            <w:pPr>
              <w:suppressLineNumbers/>
              <w:jc w:val="center"/>
              <w:rPr>
                <w:del w:id="3738" w:author="Ruijie Xu" w:date="2022-02-02T14:44:00Z"/>
                <w:color w:val="000000" w:themeColor="text1"/>
              </w:rPr>
            </w:pPr>
            <w:del w:id="3739"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2557D5EB" w14:textId="042EED50" w:rsidR="002A2A74" w:rsidRPr="003A137D" w:rsidDel="00761DB2" w:rsidRDefault="002A2A74" w:rsidP="0045618D">
            <w:pPr>
              <w:suppressLineNumbers/>
              <w:jc w:val="center"/>
              <w:rPr>
                <w:del w:id="3740" w:author="Ruijie Xu" w:date="2022-02-02T14:44:00Z"/>
                <w:color w:val="000000" w:themeColor="text1"/>
              </w:rPr>
            </w:pPr>
            <w:del w:id="3741"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35B66F71" w14:textId="601B6D02" w:rsidR="002A2A74" w:rsidRPr="003A137D" w:rsidDel="00761DB2" w:rsidRDefault="002A2A74" w:rsidP="0045618D">
            <w:pPr>
              <w:suppressLineNumbers/>
              <w:jc w:val="center"/>
              <w:rPr>
                <w:del w:id="3742" w:author="Ruijie Xu" w:date="2022-02-02T14:44:00Z"/>
                <w:color w:val="000000" w:themeColor="text1"/>
              </w:rPr>
            </w:pPr>
            <w:del w:id="3743"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45618D">
            <w:pPr>
              <w:suppressLineNumbers/>
              <w:jc w:val="center"/>
              <w:rPr>
                <w:del w:id="3744" w:author="Ruijie Xu" w:date="2022-02-02T14:44:00Z"/>
                <w:color w:val="000000" w:themeColor="text1"/>
              </w:rPr>
            </w:pPr>
            <w:del w:id="3745" w:author="Ruijie Xu" w:date="2022-02-02T14:44:00Z">
              <w:r w:rsidRPr="003A137D" w:rsidDel="00761DB2">
                <w:rPr>
                  <w:color w:val="000000" w:themeColor="text1"/>
                </w:rPr>
                <w:delText>-/-/-</w:delText>
              </w:r>
            </w:del>
          </w:p>
        </w:tc>
      </w:tr>
      <w:tr w:rsidR="002A2A74" w:rsidRPr="001E3899" w:rsidDel="00761DB2" w14:paraId="634B5142" w14:textId="6E4B39F8" w:rsidTr="0045618D">
        <w:trPr>
          <w:trHeight w:val="511"/>
          <w:del w:id="3746"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45618D">
            <w:pPr>
              <w:suppressLineNumbers/>
              <w:jc w:val="center"/>
              <w:rPr>
                <w:del w:id="3747" w:author="Ruijie Xu" w:date="2022-02-02T14:44:00Z"/>
                <w:color w:val="000000" w:themeColor="text1"/>
              </w:rPr>
            </w:pPr>
            <w:del w:id="3748" w:author="Ruijie Xu" w:date="2022-02-02T14:44:00Z">
              <w:r w:rsidRPr="003A137D" w:rsidDel="00761DB2">
                <w:rPr>
                  <w:color w:val="000000" w:themeColor="text1"/>
                </w:rPr>
                <w:delText>27K</w:delText>
              </w:r>
            </w:del>
          </w:p>
        </w:tc>
        <w:tc>
          <w:tcPr>
            <w:tcW w:w="1998" w:type="dxa"/>
            <w:tcBorders>
              <w:top w:val="nil"/>
              <w:left w:val="nil"/>
              <w:bottom w:val="nil"/>
              <w:right w:val="nil"/>
            </w:tcBorders>
          </w:tcPr>
          <w:p w14:paraId="53405461" w14:textId="40336F38" w:rsidR="002A2A74" w:rsidRPr="003A137D" w:rsidDel="00761DB2" w:rsidRDefault="002A2A74" w:rsidP="0045618D">
            <w:pPr>
              <w:suppressLineNumbers/>
              <w:jc w:val="center"/>
              <w:rPr>
                <w:del w:id="3749" w:author="Ruijie Xu" w:date="2022-02-02T14:44:00Z"/>
                <w:color w:val="000000" w:themeColor="text1"/>
              </w:rPr>
            </w:pPr>
            <w:del w:id="3750"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65F1F3BD" w14:textId="48242E79" w:rsidR="002A2A74" w:rsidRPr="003A137D" w:rsidDel="00761DB2" w:rsidRDefault="002A2A74" w:rsidP="0045618D">
            <w:pPr>
              <w:suppressLineNumbers/>
              <w:jc w:val="center"/>
              <w:rPr>
                <w:del w:id="3751" w:author="Ruijie Xu" w:date="2022-02-02T14:44:00Z"/>
                <w:color w:val="000000" w:themeColor="text1"/>
              </w:rPr>
            </w:pPr>
            <w:del w:id="3752"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0E208616" w14:textId="3DE6CFEF" w:rsidR="002A2A74" w:rsidRPr="003A137D" w:rsidDel="00761DB2" w:rsidRDefault="002A2A74" w:rsidP="0045618D">
            <w:pPr>
              <w:suppressLineNumbers/>
              <w:jc w:val="center"/>
              <w:rPr>
                <w:del w:id="3753" w:author="Ruijie Xu" w:date="2022-02-02T14:44:00Z"/>
                <w:color w:val="000000" w:themeColor="text1"/>
              </w:rPr>
            </w:pPr>
            <w:del w:id="3754"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45618D">
            <w:pPr>
              <w:suppressLineNumbers/>
              <w:jc w:val="center"/>
              <w:rPr>
                <w:del w:id="3755" w:author="Ruijie Xu" w:date="2022-02-02T14:44:00Z"/>
                <w:color w:val="000000" w:themeColor="text1"/>
              </w:rPr>
            </w:pPr>
            <w:del w:id="3756" w:author="Ruijie Xu" w:date="2022-02-02T14:44:00Z">
              <w:r w:rsidRPr="003A137D" w:rsidDel="00761DB2">
                <w:rPr>
                  <w:color w:val="000000" w:themeColor="text1"/>
                </w:rPr>
                <w:delText>+/-/- *</w:delText>
              </w:r>
            </w:del>
          </w:p>
        </w:tc>
      </w:tr>
      <w:tr w:rsidR="002A2A74" w:rsidRPr="001E3899" w:rsidDel="00761DB2" w14:paraId="736605C8" w14:textId="6CCDE936" w:rsidTr="0045618D">
        <w:trPr>
          <w:trHeight w:val="511"/>
          <w:del w:id="3757" w:author="Ruijie Xu" w:date="2022-02-02T14:44:00Z"/>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132BCC67" w:rsidR="002A2A74" w:rsidRPr="003A137D" w:rsidDel="00761DB2" w:rsidRDefault="002A2A74" w:rsidP="0045618D">
            <w:pPr>
              <w:suppressLineNumbers/>
              <w:jc w:val="center"/>
              <w:rPr>
                <w:del w:id="3758" w:author="Ruijie Xu" w:date="2022-02-02T14:44:00Z"/>
                <w:color w:val="000000" w:themeColor="text1"/>
              </w:rPr>
            </w:pPr>
            <w:del w:id="3759" w:author="Ruijie Xu" w:date="2022-02-02T14:44:00Z">
              <w:r w:rsidRPr="003A137D" w:rsidDel="00761DB2">
                <w:rPr>
                  <w:color w:val="000000" w:themeColor="text1"/>
                </w:rPr>
                <w:delText>28K</w:delText>
              </w:r>
            </w:del>
          </w:p>
        </w:tc>
        <w:tc>
          <w:tcPr>
            <w:tcW w:w="1998" w:type="dxa"/>
            <w:tcBorders>
              <w:top w:val="nil"/>
              <w:left w:val="nil"/>
              <w:bottom w:val="single" w:sz="8" w:space="0" w:color="000000"/>
              <w:right w:val="nil"/>
            </w:tcBorders>
          </w:tcPr>
          <w:p w14:paraId="531BBDB5" w14:textId="3B1A260A" w:rsidR="002A2A74" w:rsidRPr="003A137D" w:rsidDel="00761DB2" w:rsidRDefault="002A2A74" w:rsidP="0045618D">
            <w:pPr>
              <w:suppressLineNumbers/>
              <w:jc w:val="center"/>
              <w:rPr>
                <w:del w:id="3760" w:author="Ruijie Xu" w:date="2022-02-02T14:44:00Z"/>
                <w:color w:val="000000" w:themeColor="text1"/>
              </w:rPr>
            </w:pPr>
            <w:del w:id="3761" w:author="Ruijie Xu" w:date="2022-02-02T14:44:00Z">
              <w:r w:rsidRPr="003A137D" w:rsidDel="00761DB2">
                <w:rPr>
                  <w:color w:val="000000" w:themeColor="text1"/>
                </w:rPr>
                <w:delText>117,315 (96.89%)*</w:delText>
              </w:r>
            </w:del>
          </w:p>
        </w:tc>
        <w:tc>
          <w:tcPr>
            <w:tcW w:w="1890" w:type="dxa"/>
            <w:tcBorders>
              <w:top w:val="nil"/>
              <w:left w:val="nil"/>
              <w:bottom w:val="single" w:sz="8" w:space="0" w:color="000000"/>
              <w:right w:val="nil"/>
            </w:tcBorders>
          </w:tcPr>
          <w:p w14:paraId="6A49B34D" w14:textId="20AB186C" w:rsidR="002A2A74" w:rsidRPr="003A137D" w:rsidDel="00761DB2" w:rsidRDefault="002A2A74" w:rsidP="0045618D">
            <w:pPr>
              <w:suppressLineNumbers/>
              <w:jc w:val="center"/>
              <w:rPr>
                <w:del w:id="3762" w:author="Ruijie Xu" w:date="2022-02-02T14:44:00Z"/>
                <w:color w:val="000000" w:themeColor="text1"/>
              </w:rPr>
            </w:pPr>
            <w:del w:id="3763" w:author="Ruijie Xu" w:date="2022-02-02T14:44:00Z">
              <w:r w:rsidRPr="003A137D" w:rsidDel="00761DB2">
                <w:rPr>
                  <w:color w:val="000000" w:themeColor="text1"/>
                </w:rPr>
                <w:delText>72,255 (90.53%)*</w:delText>
              </w:r>
            </w:del>
          </w:p>
        </w:tc>
        <w:tc>
          <w:tcPr>
            <w:tcW w:w="1713" w:type="dxa"/>
            <w:tcBorders>
              <w:top w:val="nil"/>
              <w:left w:val="nil"/>
              <w:bottom w:val="single" w:sz="8" w:space="0" w:color="000000"/>
              <w:right w:val="nil"/>
            </w:tcBorders>
          </w:tcPr>
          <w:p w14:paraId="2870760D" w14:textId="220E5271" w:rsidR="002A2A74" w:rsidRPr="003A137D" w:rsidDel="00761DB2" w:rsidRDefault="002A2A74" w:rsidP="0045618D">
            <w:pPr>
              <w:suppressLineNumbers/>
              <w:jc w:val="center"/>
              <w:rPr>
                <w:del w:id="3764" w:author="Ruijie Xu" w:date="2022-02-02T14:44:00Z"/>
                <w:color w:val="000000" w:themeColor="text1"/>
              </w:rPr>
            </w:pPr>
            <w:del w:id="3765" w:author="Ruijie Xu" w:date="2022-02-02T14:44:00Z">
              <w:r w:rsidRPr="003A137D" w:rsidDel="00761DB2">
                <w:rPr>
                  <w:color w:val="000000" w:themeColor="text1"/>
                </w:rPr>
                <w:delText>72,211(96.27%)*</w:delText>
              </w:r>
            </w:del>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58CA87F0" w:rsidR="002A2A74" w:rsidRPr="003A137D" w:rsidDel="00761DB2" w:rsidRDefault="002A2A74" w:rsidP="0045618D">
            <w:pPr>
              <w:suppressLineNumbers/>
              <w:jc w:val="center"/>
              <w:rPr>
                <w:del w:id="3766" w:author="Ruijie Xu" w:date="2022-02-02T14:44:00Z"/>
                <w:color w:val="000000" w:themeColor="text1"/>
              </w:rPr>
            </w:pPr>
            <w:del w:id="3767" w:author="Ruijie Xu" w:date="2022-02-02T14:44:00Z">
              <w:r w:rsidRPr="003A137D" w:rsidDel="00761DB2">
                <w:rPr>
                  <w:color w:val="000000" w:themeColor="text1"/>
                </w:rPr>
                <w:delText>+/+/+ *</w:delText>
              </w:r>
            </w:del>
          </w:p>
        </w:tc>
      </w:tr>
    </w:tbl>
    <w:p w14:paraId="2DC96D36" w14:textId="5F6CA623" w:rsidR="002A2A74" w:rsidRPr="003A137D" w:rsidDel="00761DB2" w:rsidRDefault="002A2A74" w:rsidP="002A2A74">
      <w:pPr>
        <w:suppressLineNumbers/>
        <w:spacing w:line="480" w:lineRule="auto"/>
        <w:jc w:val="right"/>
        <w:rPr>
          <w:del w:id="3768" w:author="Ruijie Xu" w:date="2022-02-02T14:44:00Z"/>
        </w:rPr>
      </w:pPr>
      <w:del w:id="3769" w:author="Ruijie Xu" w:date="2022-02-02T14:44:00Z">
        <w:r w:rsidRPr="003A137D" w:rsidDel="00761DB2">
          <w:delText>*</w:delText>
        </w:r>
      </w:del>
      <w:del w:id="3770" w:author="Ruijie Xu" w:date="2022-02-02T11:02:00Z">
        <w:r w:rsidRPr="003A137D" w:rsidDel="00463AA7">
          <w:rPr>
            <w:i/>
            <w:iCs/>
          </w:rPr>
          <w:delText>Leptospira</w:delText>
        </w:r>
      </w:del>
      <w:del w:id="3771" w:author="Ruijie Xu" w:date="2022-02-02T14:44:00Z">
        <w:r w:rsidRPr="003A137D" w:rsidDel="00761DB2">
          <w:delText xml:space="preserve"> presence in the sample</w:delText>
        </w:r>
      </w:del>
    </w:p>
    <w:p w14:paraId="3042F6F6" w14:textId="77777777" w:rsidR="000744DD" w:rsidRPr="003A137D" w:rsidDel="00761DB2" w:rsidRDefault="000744DD" w:rsidP="002A2A74">
      <w:pPr>
        <w:suppressLineNumbers/>
        <w:rPr>
          <w:del w:id="3772" w:author="Ruijie Xu" w:date="2022-02-02T14:44:00Z"/>
          <w:b/>
          <w:bCs/>
          <w:color w:val="000000" w:themeColor="text1"/>
        </w:rPr>
      </w:pPr>
    </w:p>
    <w:p w14:paraId="3BAA81FD" w14:textId="77777777" w:rsidR="000744DD" w:rsidRPr="003A137D" w:rsidDel="00761DB2" w:rsidRDefault="000744DD" w:rsidP="002A2A74">
      <w:pPr>
        <w:suppressLineNumbers/>
        <w:rPr>
          <w:del w:id="3773" w:author="Ruijie Xu" w:date="2022-02-02T14:44:00Z"/>
          <w:b/>
          <w:bCs/>
          <w:color w:val="000000" w:themeColor="text1"/>
        </w:rPr>
      </w:pPr>
    </w:p>
    <w:p w14:paraId="7B13C0AC" w14:textId="77777777" w:rsidR="000744DD" w:rsidRPr="003A137D" w:rsidDel="00761DB2" w:rsidRDefault="000744DD" w:rsidP="002A2A74">
      <w:pPr>
        <w:suppressLineNumbers/>
        <w:rPr>
          <w:del w:id="3774" w:author="Ruijie Xu" w:date="2022-02-02T14:44:00Z"/>
          <w:b/>
          <w:bCs/>
          <w:color w:val="000000" w:themeColor="text1"/>
        </w:rPr>
      </w:pPr>
    </w:p>
    <w:p w14:paraId="325B6ED2" w14:textId="77777777" w:rsidR="000744DD" w:rsidRPr="003A137D" w:rsidDel="00761DB2" w:rsidRDefault="000744DD" w:rsidP="002A2A74">
      <w:pPr>
        <w:suppressLineNumbers/>
        <w:rPr>
          <w:del w:id="3775" w:author="Ruijie Xu" w:date="2022-02-02T14:44:00Z"/>
          <w:b/>
          <w:bCs/>
          <w:color w:val="000000" w:themeColor="text1"/>
        </w:rPr>
      </w:pPr>
    </w:p>
    <w:p w14:paraId="26323B62" w14:textId="77777777" w:rsidR="000744DD" w:rsidRPr="003A137D" w:rsidDel="00761DB2" w:rsidRDefault="000744DD" w:rsidP="002A2A74">
      <w:pPr>
        <w:suppressLineNumbers/>
        <w:rPr>
          <w:del w:id="3776" w:author="Ruijie Xu" w:date="2022-02-02T14:44:00Z"/>
          <w:b/>
          <w:bCs/>
          <w:color w:val="000000" w:themeColor="text1"/>
        </w:rPr>
      </w:pPr>
    </w:p>
    <w:p w14:paraId="2051B14C" w14:textId="77777777" w:rsidR="000744DD" w:rsidRPr="003A137D" w:rsidDel="00761DB2" w:rsidRDefault="000744DD" w:rsidP="002A2A74">
      <w:pPr>
        <w:suppressLineNumbers/>
        <w:rPr>
          <w:del w:id="3777" w:author="Ruijie Xu" w:date="2022-02-02T14:44:00Z"/>
          <w:b/>
          <w:bCs/>
          <w:color w:val="000000" w:themeColor="text1"/>
        </w:rPr>
      </w:pPr>
    </w:p>
    <w:p w14:paraId="4755D748" w14:textId="18289CC7" w:rsidR="000744DD" w:rsidDel="00761DB2" w:rsidRDefault="000744DD" w:rsidP="002A2A74">
      <w:pPr>
        <w:suppressLineNumbers/>
        <w:rPr>
          <w:del w:id="3778" w:author="Ruijie Xu" w:date="2022-02-02T14:44:00Z"/>
          <w:b/>
          <w:bCs/>
          <w:color w:val="000000" w:themeColor="text1"/>
        </w:rPr>
      </w:pPr>
    </w:p>
    <w:p w14:paraId="408F0923" w14:textId="77777777" w:rsidR="000744DD" w:rsidRPr="003A137D" w:rsidDel="0019051B" w:rsidRDefault="000744DD" w:rsidP="002A2A74">
      <w:pPr>
        <w:suppressLineNumbers/>
        <w:rPr>
          <w:del w:id="3779" w:author="Ruijie Xu" w:date="2022-02-02T14:49:00Z"/>
          <w:b/>
          <w:bCs/>
          <w:color w:val="000000" w:themeColor="text1"/>
        </w:rPr>
      </w:pPr>
    </w:p>
    <w:p w14:paraId="1F71B6B2" w14:textId="77777777" w:rsidR="000744DD" w:rsidRPr="003A137D" w:rsidDel="0019051B" w:rsidRDefault="000744DD" w:rsidP="002A2A74">
      <w:pPr>
        <w:suppressLineNumbers/>
        <w:rPr>
          <w:del w:id="3780" w:author="Ruijie Xu" w:date="2022-02-02T14:49:00Z"/>
          <w:b/>
          <w:bCs/>
          <w:color w:val="000000" w:themeColor="text1"/>
        </w:rPr>
      </w:pPr>
    </w:p>
    <w:p w14:paraId="3E0C7F56" w14:textId="77777777" w:rsidR="000744DD" w:rsidRPr="003A137D" w:rsidDel="0019051B" w:rsidRDefault="000744DD" w:rsidP="002A2A74">
      <w:pPr>
        <w:suppressLineNumbers/>
        <w:rPr>
          <w:del w:id="3781" w:author="Ruijie Xu" w:date="2022-02-02T14:49:00Z"/>
          <w:b/>
          <w:bCs/>
          <w:color w:val="000000" w:themeColor="text1"/>
        </w:rPr>
      </w:pPr>
    </w:p>
    <w:p w14:paraId="78D38E3F" w14:textId="77777777" w:rsidR="000744DD" w:rsidRPr="003A137D" w:rsidDel="0019051B" w:rsidRDefault="000744DD" w:rsidP="002A2A74">
      <w:pPr>
        <w:suppressLineNumbers/>
        <w:rPr>
          <w:del w:id="3782" w:author="Ruijie Xu" w:date="2022-02-02T14:49:00Z"/>
          <w:b/>
          <w:bCs/>
          <w:color w:val="000000" w:themeColor="text1"/>
        </w:rPr>
      </w:pPr>
    </w:p>
    <w:p w14:paraId="43DFFDD1" w14:textId="77777777" w:rsidR="000744DD" w:rsidRPr="003A137D" w:rsidDel="0019051B" w:rsidRDefault="000744DD" w:rsidP="002A2A74">
      <w:pPr>
        <w:suppressLineNumbers/>
        <w:rPr>
          <w:del w:id="3783" w:author="Ruijie Xu" w:date="2022-02-02T14:49:00Z"/>
          <w:b/>
          <w:bCs/>
          <w:color w:val="000000" w:themeColor="text1"/>
        </w:rPr>
      </w:pPr>
    </w:p>
    <w:p w14:paraId="76523CF2" w14:textId="77777777" w:rsidR="000744DD" w:rsidRPr="003A137D" w:rsidDel="0019051B" w:rsidRDefault="000744DD" w:rsidP="002A2A74">
      <w:pPr>
        <w:suppressLineNumbers/>
        <w:rPr>
          <w:del w:id="3784" w:author="Ruijie Xu" w:date="2022-02-02T14:49:00Z"/>
          <w:b/>
          <w:bCs/>
          <w:color w:val="000000" w:themeColor="text1"/>
        </w:rPr>
      </w:pPr>
    </w:p>
    <w:p w14:paraId="2D95D005" w14:textId="77777777" w:rsidR="000744DD" w:rsidRPr="003A137D" w:rsidDel="0019051B" w:rsidRDefault="000744DD" w:rsidP="002A2A74">
      <w:pPr>
        <w:suppressLineNumbers/>
        <w:rPr>
          <w:del w:id="3785" w:author="Ruijie Xu" w:date="2022-02-02T14:49:00Z"/>
          <w:b/>
          <w:bCs/>
          <w:color w:val="000000" w:themeColor="text1"/>
        </w:rPr>
      </w:pPr>
    </w:p>
    <w:p w14:paraId="06A9DE7A" w14:textId="77777777" w:rsidR="000744DD" w:rsidRPr="003A137D" w:rsidDel="0019051B" w:rsidRDefault="000744DD" w:rsidP="002A2A74">
      <w:pPr>
        <w:suppressLineNumbers/>
        <w:rPr>
          <w:del w:id="3786" w:author="Ruijie Xu" w:date="2022-02-02T14:49:00Z"/>
          <w:b/>
          <w:bCs/>
          <w:color w:val="000000" w:themeColor="text1"/>
        </w:rPr>
      </w:pPr>
    </w:p>
    <w:p w14:paraId="563E71E8" w14:textId="77777777" w:rsidR="000744DD" w:rsidRPr="003A137D" w:rsidDel="0019051B" w:rsidRDefault="000744DD" w:rsidP="002A2A74">
      <w:pPr>
        <w:suppressLineNumbers/>
        <w:rPr>
          <w:del w:id="3787" w:author="Ruijie Xu" w:date="2022-02-02T14:49:00Z"/>
          <w:b/>
          <w:bCs/>
          <w:color w:val="000000" w:themeColor="text1"/>
        </w:rPr>
      </w:pPr>
    </w:p>
    <w:p w14:paraId="2FEBCBE7" w14:textId="3F6999DC" w:rsidR="000744DD" w:rsidRPr="003A137D" w:rsidDel="0019051B" w:rsidRDefault="000744DD" w:rsidP="002A2A74">
      <w:pPr>
        <w:suppressLineNumbers/>
        <w:rPr>
          <w:del w:id="3788" w:author="Ruijie Xu" w:date="2022-02-02T14:49:00Z"/>
          <w:b/>
          <w:bCs/>
          <w:color w:val="000000" w:themeColor="text1"/>
        </w:rPr>
      </w:pPr>
    </w:p>
    <w:p w14:paraId="31839D1B" w14:textId="77777777" w:rsidR="000744DD" w:rsidRPr="003A137D" w:rsidRDefault="000744DD" w:rsidP="002A2A74">
      <w:pPr>
        <w:suppressLineNumbers/>
        <w:rPr>
          <w:b/>
          <w:bCs/>
          <w:color w:val="000000" w:themeColor="text1"/>
        </w:rPr>
      </w:pPr>
    </w:p>
    <w:p w14:paraId="1F5E154D" w14:textId="77777777" w:rsidR="000744DD" w:rsidRPr="003A137D" w:rsidDel="00C31982" w:rsidRDefault="000744DD" w:rsidP="002A2A74">
      <w:pPr>
        <w:suppressLineNumbers/>
        <w:rPr>
          <w:del w:id="3789" w:author="Ruijie Xu" w:date="2022-02-02T14:45:00Z"/>
          <w:b/>
          <w:bCs/>
          <w:color w:val="000000" w:themeColor="text1"/>
        </w:rPr>
      </w:pPr>
    </w:p>
    <w:p w14:paraId="4DA74FF5" w14:textId="77777777" w:rsidR="000744DD" w:rsidRPr="003A137D" w:rsidDel="00C31982" w:rsidRDefault="000744DD" w:rsidP="002A2A74">
      <w:pPr>
        <w:suppressLineNumbers/>
        <w:rPr>
          <w:del w:id="3790" w:author="Ruijie Xu" w:date="2022-02-02T14:45:00Z"/>
          <w:b/>
          <w:bCs/>
          <w:color w:val="000000" w:themeColor="text1"/>
        </w:rPr>
      </w:pPr>
    </w:p>
    <w:p w14:paraId="46C2C131" w14:textId="77777777" w:rsidR="000744DD" w:rsidRPr="003A137D" w:rsidDel="00C31982" w:rsidRDefault="000744DD" w:rsidP="002A2A74">
      <w:pPr>
        <w:suppressLineNumbers/>
        <w:rPr>
          <w:del w:id="3791" w:author="Ruijie Xu" w:date="2022-02-02T14:45:00Z"/>
          <w:b/>
          <w:bCs/>
          <w:color w:val="000000" w:themeColor="text1"/>
        </w:rPr>
      </w:pPr>
    </w:p>
    <w:p w14:paraId="476CB825" w14:textId="77777777" w:rsidR="000744DD" w:rsidRPr="003A137D" w:rsidDel="00C31982" w:rsidRDefault="000744DD" w:rsidP="002A2A74">
      <w:pPr>
        <w:suppressLineNumbers/>
        <w:rPr>
          <w:del w:id="3792" w:author="Ruijie Xu" w:date="2022-02-02T14:45:00Z"/>
          <w:b/>
          <w:bCs/>
          <w:color w:val="000000" w:themeColor="text1"/>
        </w:rPr>
      </w:pPr>
    </w:p>
    <w:p w14:paraId="4E5469AB" w14:textId="77777777" w:rsidR="000744DD" w:rsidRPr="003A137D" w:rsidDel="00C31982" w:rsidRDefault="000744DD" w:rsidP="002A2A74">
      <w:pPr>
        <w:suppressLineNumbers/>
        <w:rPr>
          <w:del w:id="3793" w:author="Ruijie Xu" w:date="2022-02-02T14:45:00Z"/>
          <w:b/>
          <w:bCs/>
          <w:color w:val="000000" w:themeColor="text1"/>
        </w:rPr>
      </w:pPr>
    </w:p>
    <w:p w14:paraId="59657896" w14:textId="77777777" w:rsidR="000744DD" w:rsidRPr="003A137D" w:rsidDel="00C31982" w:rsidRDefault="000744DD" w:rsidP="002A2A74">
      <w:pPr>
        <w:suppressLineNumbers/>
        <w:rPr>
          <w:del w:id="3794" w:author="Ruijie Xu" w:date="2022-02-02T14:45:00Z"/>
          <w:b/>
          <w:bCs/>
          <w:color w:val="000000" w:themeColor="text1"/>
        </w:rPr>
      </w:pPr>
    </w:p>
    <w:p w14:paraId="59B57303" w14:textId="77777777" w:rsidR="000744DD" w:rsidRPr="003A137D" w:rsidDel="00C31982" w:rsidRDefault="000744DD" w:rsidP="002A2A74">
      <w:pPr>
        <w:suppressLineNumbers/>
        <w:rPr>
          <w:del w:id="3795" w:author="Ruijie Xu" w:date="2022-02-02T14:45:00Z"/>
          <w:b/>
          <w:bCs/>
          <w:color w:val="000000" w:themeColor="text1"/>
        </w:rPr>
      </w:pPr>
    </w:p>
    <w:p w14:paraId="1C624D63" w14:textId="77777777" w:rsidR="00A7201B" w:rsidRPr="003A137D" w:rsidDel="00C31982" w:rsidRDefault="00A7201B" w:rsidP="000744DD">
      <w:pPr>
        <w:suppressLineNumbers/>
        <w:rPr>
          <w:del w:id="3796" w:author="Ruijie Xu" w:date="2022-02-02T14:45:00Z"/>
          <w:b/>
          <w:bCs/>
          <w:color w:val="000000" w:themeColor="text1"/>
        </w:rPr>
      </w:pPr>
    </w:p>
    <w:p w14:paraId="692ED7BA" w14:textId="77777777" w:rsidR="00E04BC2" w:rsidRPr="003A137D" w:rsidDel="00C31982" w:rsidRDefault="00E04BC2" w:rsidP="000744DD">
      <w:pPr>
        <w:suppressLineNumbers/>
        <w:rPr>
          <w:del w:id="3797" w:author="Ruijie Xu" w:date="2022-02-02T14:45:00Z"/>
          <w:b/>
          <w:bCs/>
          <w:color w:val="000000" w:themeColor="text1"/>
        </w:rPr>
      </w:pPr>
    </w:p>
    <w:p w14:paraId="1B3DEB05" w14:textId="77777777" w:rsidR="00E04BC2" w:rsidRPr="003A137D" w:rsidDel="00C31982" w:rsidRDefault="00E04BC2" w:rsidP="000744DD">
      <w:pPr>
        <w:suppressLineNumbers/>
        <w:rPr>
          <w:del w:id="3798" w:author="Ruijie Xu" w:date="2022-02-02T14:45:00Z"/>
          <w:b/>
          <w:bCs/>
          <w:color w:val="000000" w:themeColor="text1"/>
        </w:rPr>
      </w:pPr>
    </w:p>
    <w:p w14:paraId="3A640E83" w14:textId="77777777" w:rsidR="00A14B1C" w:rsidRPr="003A137D" w:rsidDel="00C31982" w:rsidRDefault="00A14B1C" w:rsidP="000744DD">
      <w:pPr>
        <w:suppressLineNumbers/>
        <w:rPr>
          <w:del w:id="3799" w:author="Ruijie Xu" w:date="2022-02-02T14:45:00Z"/>
          <w:b/>
          <w:bCs/>
          <w:color w:val="000000" w:themeColor="text1"/>
        </w:rPr>
      </w:pPr>
    </w:p>
    <w:p w14:paraId="0604298D" w14:textId="267F35C0" w:rsidR="00234370" w:rsidRPr="003A137D" w:rsidDel="00237D63" w:rsidRDefault="00C919B3" w:rsidP="000744DD">
      <w:pPr>
        <w:suppressLineNumbers/>
        <w:rPr>
          <w:del w:id="3800" w:author="Ruijie Xu" w:date="2022-02-03T12:59:00Z"/>
          <w:b/>
          <w:bCs/>
          <w:color w:val="000000" w:themeColor="text1"/>
        </w:rPr>
      </w:pPr>
      <w:del w:id="3801" w:author="Ruijie Xu" w:date="2022-02-03T12:59:00Z">
        <w:r w:rsidRPr="003A137D" w:rsidDel="00237D63">
          <w:rPr>
            <w:b/>
            <w:bCs/>
            <w:color w:val="000000" w:themeColor="text1"/>
          </w:rPr>
          <w:delText xml:space="preserve">Figures </w:delText>
        </w:r>
        <w:r w:rsidR="000744DD" w:rsidRPr="003A137D" w:rsidDel="00237D63">
          <w:rPr>
            <w:b/>
            <w:bCs/>
            <w:color w:val="000000" w:themeColor="text1"/>
          </w:rPr>
          <w:delText>Legends</w:delText>
        </w:r>
      </w:del>
    </w:p>
    <w:p w14:paraId="33BCCB28" w14:textId="51D99192" w:rsidR="000744DD" w:rsidRPr="003A137D" w:rsidDel="00237D63" w:rsidRDefault="000744DD" w:rsidP="000744DD">
      <w:pPr>
        <w:suppressLineNumbers/>
        <w:rPr>
          <w:del w:id="3802" w:author="Ruijie Xu" w:date="2022-02-03T12:59:00Z"/>
          <w:b/>
          <w:bCs/>
          <w:color w:val="000000" w:themeColor="text1"/>
        </w:rPr>
      </w:pPr>
    </w:p>
    <w:p w14:paraId="66A30752" w14:textId="3D2E9565" w:rsidR="00234370" w:rsidRPr="001E3899" w:rsidDel="00237D63" w:rsidRDefault="00234370" w:rsidP="0046408A">
      <w:pPr>
        <w:pStyle w:val="Caption"/>
        <w:suppressLineNumbers/>
        <w:spacing w:line="480" w:lineRule="auto"/>
        <w:rPr>
          <w:del w:id="3803" w:author="Ruijie Xu" w:date="2022-02-03T12:59:00Z"/>
          <w:rFonts w:ascii="Times New Roman" w:hAnsi="Times New Roman" w:cs="Times New Roman"/>
          <w:b w:val="0"/>
          <w:bCs w:val="0"/>
          <w:color w:val="000000" w:themeColor="text1"/>
          <w:sz w:val="24"/>
          <w:szCs w:val="24"/>
        </w:rPr>
      </w:pPr>
      <w:bookmarkStart w:id="3804" w:name="OLE_LINK70"/>
      <w:bookmarkStart w:id="3805" w:name="OLE_LINK71"/>
      <w:bookmarkStart w:id="3806" w:name="OLE_LINK13"/>
      <w:bookmarkStart w:id="3807" w:name="OLE_LINK14"/>
      <w:bookmarkStart w:id="3808" w:name="OLE_LINK63"/>
      <w:bookmarkStart w:id="3809" w:name="OLE_LINK64"/>
      <w:bookmarkStart w:id="3810" w:name="OLE_LINK58"/>
      <w:bookmarkStart w:id="3811" w:name="OLE_LINK59"/>
      <w:bookmarkStart w:id="3812" w:name="OLE_LINK60"/>
      <w:del w:id="3813" w:author="Ruijie Xu" w:date="2022-02-03T12:59:00Z">
        <w:r w:rsidRPr="001E3899" w:rsidDel="00237D63">
          <w:rPr>
            <w:rFonts w:ascii="Times New Roman" w:hAnsi="Times New Roman" w:cs="Times New Roman"/>
            <w:color w:val="000000" w:themeColor="text1"/>
            <w:sz w:val="24"/>
            <w:szCs w:val="24"/>
          </w:rPr>
          <w:delText>Figure 1</w:delText>
        </w:r>
        <w:bookmarkEnd w:id="3804"/>
        <w:bookmarkEnd w:id="3805"/>
        <w:r w:rsidRPr="001E3899" w:rsidDel="00237D63">
          <w:rPr>
            <w:rFonts w:ascii="Times New Roman" w:hAnsi="Times New Roman" w:cs="Times New Roman"/>
            <w:color w:val="000000" w:themeColor="text1"/>
            <w:sz w:val="24"/>
            <w:szCs w:val="24"/>
          </w:rPr>
          <w:delText xml:space="preserve">. </w:delText>
        </w:r>
        <w:bookmarkStart w:id="3814" w:name="OLE_LINK33"/>
        <w:bookmarkStart w:id="3815" w:name="OLE_LINK36"/>
        <w:r w:rsidRPr="001E3899" w:rsidDel="00237D63">
          <w:rPr>
            <w:rFonts w:ascii="Times New Roman" w:hAnsi="Times New Roman" w:cs="Times New Roman"/>
            <w:color w:val="000000" w:themeColor="text1"/>
            <w:sz w:val="24"/>
            <w:szCs w:val="24"/>
          </w:rPr>
          <w:delText xml:space="preserve">Domain level taxonomy profiles in samples from </w:delText>
        </w:r>
        <w:r w:rsidRPr="001E3899" w:rsidDel="00237D63">
          <w:rPr>
            <w:rFonts w:ascii="Times New Roman" w:hAnsi="Times New Roman" w:cs="Times New Roman"/>
            <w:i/>
            <w:color w:val="000000" w:themeColor="text1"/>
            <w:sz w:val="24"/>
            <w:szCs w:val="24"/>
          </w:rPr>
          <w:delText>Rattus rattus</w:delText>
        </w:r>
        <w:r w:rsidRPr="001E3899" w:rsidDel="00237D63">
          <w:rPr>
            <w:rFonts w:ascii="Times New Roman" w:hAnsi="Times New Roman" w:cs="Times New Roman"/>
            <w:color w:val="000000" w:themeColor="text1"/>
            <w:sz w:val="24"/>
            <w:szCs w:val="24"/>
          </w:rPr>
          <w:delText xml:space="preserve"> and </w:delText>
        </w:r>
        <w:r w:rsidRPr="001E3899" w:rsidDel="00237D63">
          <w:rPr>
            <w:rFonts w:ascii="Times New Roman" w:hAnsi="Times New Roman" w:cs="Times New Roman"/>
            <w:i/>
            <w:color w:val="000000" w:themeColor="text1"/>
            <w:sz w:val="24"/>
            <w:szCs w:val="24"/>
          </w:rPr>
          <w:delText>Rattus norvegicus</w:delText>
        </w:r>
        <w:r w:rsidRPr="001E3899" w:rsidDel="00237D63">
          <w:rPr>
            <w:rFonts w:ascii="Times New Roman" w:hAnsi="Times New Roman" w:cs="Times New Roman"/>
            <w:color w:val="000000" w:themeColor="text1"/>
            <w:sz w:val="24"/>
            <w:szCs w:val="24"/>
          </w:rPr>
          <w:delText xml:space="preserve"> tissues using different Kraken2 </w:delText>
        </w:r>
        <w:r w:rsidR="00FE5C5D" w:rsidRPr="001E3899" w:rsidDel="00237D63">
          <w:rPr>
            <w:rFonts w:ascii="Times New Roman" w:hAnsi="Times New Roman" w:cs="Times New Roman"/>
            <w:color w:val="000000" w:themeColor="text1"/>
            <w:sz w:val="24"/>
            <w:szCs w:val="24"/>
          </w:rPr>
          <w:delText>DB</w:delText>
        </w:r>
        <w:r w:rsidRPr="001E3899" w:rsidDel="00237D63">
          <w:rPr>
            <w:rFonts w:ascii="Times New Roman" w:hAnsi="Times New Roman" w:cs="Times New Roman"/>
            <w:color w:val="000000" w:themeColor="text1"/>
            <w:sz w:val="24"/>
            <w:szCs w:val="24"/>
          </w:rPr>
          <w:delText xml:space="preserve">s. </w:delText>
        </w:r>
        <w:bookmarkEnd w:id="3814"/>
        <w:bookmarkEnd w:id="3815"/>
        <w:r w:rsidRPr="001E3899" w:rsidDel="00237D63">
          <w:rPr>
            <w:rFonts w:ascii="Times New Roman" w:hAnsi="Times New Roman" w:cs="Times New Roman"/>
            <w:b w:val="0"/>
            <w:bCs w:val="0"/>
            <w:color w:val="000000" w:themeColor="text1"/>
            <w:sz w:val="24"/>
            <w:szCs w:val="24"/>
          </w:rPr>
          <w:delText xml:space="preserve">Each row of panels represents the absolute and correspondent percentage of compositional profiles </w:delText>
        </w:r>
        <w:r w:rsidR="009F61BF" w:rsidRPr="001E3899" w:rsidDel="00237D63">
          <w:rPr>
            <w:rFonts w:ascii="Times New Roman" w:hAnsi="Times New Roman" w:cs="Times New Roman"/>
            <w:b w:val="0"/>
            <w:bCs w:val="0"/>
            <w:color w:val="000000" w:themeColor="text1"/>
            <w:sz w:val="24"/>
            <w:szCs w:val="24"/>
          </w:rPr>
          <w:delText>for ‘</w:delText>
        </w:r>
        <w:r w:rsidRPr="001E3899" w:rsidDel="00237D63">
          <w:rPr>
            <w:rFonts w:ascii="Times New Roman" w:hAnsi="Times New Roman" w:cs="Times New Roman"/>
            <w:b w:val="0"/>
            <w:bCs w:val="0"/>
            <w:color w:val="000000" w:themeColor="text1"/>
            <w:sz w:val="24"/>
            <w:szCs w:val="24"/>
          </w:rPr>
          <w:delText>Eukaryota</w:delText>
        </w:r>
        <w:r w:rsidR="009F61BF" w:rsidRPr="001E3899" w:rsidDel="00237D63">
          <w:rPr>
            <w:rFonts w:ascii="Times New Roman" w:hAnsi="Times New Roman" w:cs="Times New Roman"/>
            <w:b w:val="0"/>
            <w:bCs w:val="0"/>
            <w:color w:val="000000" w:themeColor="text1"/>
            <w:sz w:val="24"/>
            <w:szCs w:val="24"/>
          </w:rPr>
          <w:delText>’</w:delText>
        </w:r>
        <w:r w:rsidR="00447B1E"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noProof/>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Bacteria</w:delText>
        </w:r>
        <w:r w:rsidR="009F61BF" w:rsidRPr="001E3899" w:rsidDel="00237D63">
          <w:rPr>
            <w:rFonts w:ascii="Times New Roman" w:hAnsi="Times New Roman" w:cs="Times New Roman"/>
            <w:b w:val="0"/>
            <w:bCs w:val="0"/>
            <w:color w:val="000000" w:themeColor="text1"/>
            <w:sz w:val="24"/>
            <w:szCs w:val="24"/>
          </w:rPr>
          <w:delText>’</w:delText>
        </w:r>
        <w:r w:rsidR="00447B1E" w:rsidRPr="001E3899" w:rsidDel="00237D63">
          <w:rPr>
            <w:rFonts w:ascii="Times New Roman" w:hAnsi="Times New Roman" w:cs="Times New Roman"/>
            <w:b w:val="0"/>
            <w:bCs w:val="0"/>
            <w:color w:val="000000" w:themeColor="text1"/>
            <w:sz w:val="24"/>
            <w:szCs w:val="24"/>
          </w:rPr>
          <w:delText xml:space="preserve"> (</w:delText>
        </w:r>
        <w:r w:rsidR="00E30965" w:rsidRPr="001E3899" w:rsidDel="00237D63">
          <w:rPr>
            <w:rFonts w:ascii="Times New Roman" w:hAnsi="Times New Roman" w:cs="Times New Roman"/>
            <w:b w:val="0"/>
            <w:bCs w:val="0"/>
            <w:noProof/>
            <w:color w:val="000000" w:themeColor="text1"/>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Viruses</w:delText>
        </w:r>
        <w:r w:rsidR="009F61BF" w:rsidRPr="001E3899" w:rsidDel="00237D63">
          <w:rPr>
            <w:rFonts w:ascii="Times New Roman" w:hAnsi="Times New Roman" w:cs="Times New Roman"/>
            <w:b w:val="0"/>
            <w:bCs w:val="0"/>
            <w:color w:val="000000" w:themeColor="text1"/>
            <w:sz w:val="24"/>
            <w:szCs w:val="24"/>
          </w:rPr>
          <w:delText>’</w:delText>
        </w:r>
        <w:r w:rsidR="00807487" w:rsidRPr="001E3899" w:rsidDel="00237D63">
          <w:rPr>
            <w:rFonts w:ascii="Times New Roman" w:hAnsi="Times New Roman" w:cs="Times New Roman"/>
            <w:b w:val="0"/>
            <w:bCs w:val="0"/>
            <w:color w:val="000000" w:themeColor="text1"/>
            <w:sz w:val="24"/>
            <w:szCs w:val="24"/>
          </w:rPr>
          <w:delText xml:space="preserve"> (</w:delText>
        </w:r>
        <w:r w:rsidR="00E30965" w:rsidRPr="001E3899" w:rsidDel="00237D63">
          <w:rPr>
            <w:rFonts w:ascii="Times New Roman" w:hAnsi="Times New Roman" w:cs="Times New Roman"/>
            <w:noProof/>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A772F2" w:rsidRPr="001E3899" w:rsidDel="00237D63">
          <w:rPr>
            <w:rFonts w:ascii="Times New Roman" w:hAnsi="Times New Roman" w:cs="Times New Roman"/>
            <w:b w:val="0"/>
            <w:bCs w:val="0"/>
            <w:color w:val="000000" w:themeColor="text1"/>
            <w:sz w:val="24"/>
            <w:szCs w:val="24"/>
            <w:vertAlign w:val="superscript"/>
          </w:rPr>
          <w:delText>*</w:delText>
        </w:r>
        <w:r w:rsidRPr="001E3899" w:rsidDel="00237D63">
          <w:rPr>
            <w:rFonts w:ascii="Times New Roman" w:hAnsi="Times New Roman" w:cs="Times New Roman"/>
            <w:b w:val="0"/>
            <w:bCs w:val="0"/>
            <w:color w:val="000000" w:themeColor="text1"/>
            <w:sz w:val="24"/>
            <w:szCs w:val="24"/>
          </w:rPr>
          <w:delText xml:space="preserve">, </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Archaea</w:delText>
        </w:r>
        <w:r w:rsidR="009F61BF" w:rsidRPr="001E3899" w:rsidDel="00237D63">
          <w:rPr>
            <w:rFonts w:ascii="Times New Roman" w:hAnsi="Times New Roman" w:cs="Times New Roman"/>
            <w:b w:val="0"/>
            <w:bCs w:val="0"/>
            <w:color w:val="000000" w:themeColor="text1"/>
            <w:sz w:val="24"/>
            <w:szCs w:val="24"/>
          </w:rPr>
          <w:delText>’</w:delText>
        </w:r>
        <w:r w:rsidR="00807487"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noProof/>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9F61BF"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‘Unclassified’</w:delText>
        </w:r>
        <w:r w:rsidR="00447B1E" w:rsidRPr="001E3899" w:rsidDel="00237D63">
          <w:rPr>
            <w:rFonts w:ascii="Times New Roman" w:hAnsi="Times New Roman" w:cs="Times New Roman"/>
            <w:b w:val="0"/>
            <w:bCs w:val="0"/>
            <w:color w:val="000000" w:themeColor="text1"/>
            <w:sz w:val="24"/>
            <w:szCs w:val="24"/>
          </w:rPr>
          <w:delText xml:space="preserve"> </w:delText>
        </w:r>
        <w:r w:rsidR="003C1B48"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b w:val="0"/>
            <w:bCs w:val="0"/>
            <w:noProof/>
            <w:color w:val="000000" w:themeColor="text1"/>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1E3899" w:rsidDel="00237D63">
          <w:rPr>
            <w:rFonts w:ascii="Times New Roman" w:hAnsi="Times New Roman" w:cs="Times New Roman"/>
            <w:b w:val="0"/>
            <w:bCs w:val="0"/>
            <w:color w:val="000000" w:themeColor="text1"/>
            <w:sz w:val="24"/>
            <w:szCs w:val="24"/>
          </w:rPr>
          <w:delText>)</w:delText>
        </w:r>
        <w:r w:rsidR="009F61BF" w:rsidRPr="001E3899" w:rsidDel="00237D63">
          <w:rPr>
            <w:rFonts w:ascii="Times New Roman" w:hAnsi="Times New Roman" w:cs="Times New Roman"/>
            <w:b w:val="0"/>
            <w:bCs w:val="0"/>
            <w:color w:val="000000" w:themeColor="text1"/>
            <w:sz w:val="24"/>
            <w:szCs w:val="24"/>
          </w:rPr>
          <w:delText>,</w:delText>
        </w:r>
        <w:r w:rsidRPr="001E3899" w:rsidDel="00237D63">
          <w:rPr>
            <w:rFonts w:ascii="Times New Roman" w:hAnsi="Times New Roman" w:cs="Times New Roman"/>
            <w:b w:val="0"/>
            <w:bCs w:val="0"/>
            <w:color w:val="000000" w:themeColor="text1"/>
            <w:sz w:val="24"/>
            <w:szCs w:val="24"/>
          </w:rPr>
          <w:delText xml:space="preserve"> and ‘Other Sequences’</w:delText>
        </w:r>
        <w:r w:rsidR="00447B1E" w:rsidRPr="001E3899" w:rsidDel="00237D63">
          <w:rPr>
            <w:rFonts w:ascii="Times New Roman" w:hAnsi="Times New Roman" w:cs="Times New Roman"/>
            <w:b w:val="0"/>
            <w:bCs w:val="0"/>
            <w:color w:val="000000" w:themeColor="text1"/>
            <w:sz w:val="24"/>
            <w:szCs w:val="24"/>
          </w:rPr>
          <w:delText>(</w:delText>
        </w:r>
        <w:r w:rsidR="00E30965" w:rsidRPr="001E3899" w:rsidDel="00237D63">
          <w:rPr>
            <w:rFonts w:ascii="Times New Roman" w:hAnsi="Times New Roman" w:cs="Times New Roman"/>
            <w:b w:val="0"/>
            <w:bCs w:val="0"/>
            <w:noProof/>
            <w:color w:val="000000" w:themeColor="text1"/>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 xml:space="preserve">for each sample tissue (K: kidney, L: lung, S: spleen) from </w:delText>
        </w:r>
        <w:r w:rsidRPr="001E3899" w:rsidDel="00237D63">
          <w:rPr>
            <w:rFonts w:ascii="Times New Roman" w:hAnsi="Times New Roman" w:cs="Times New Roman"/>
            <w:b w:val="0"/>
            <w:bCs w:val="0"/>
            <w:i/>
            <w:color w:val="000000" w:themeColor="text1"/>
            <w:sz w:val="24"/>
            <w:szCs w:val="24"/>
          </w:rPr>
          <w:delText>Rattus norvegicus</w:delText>
        </w:r>
        <w:r w:rsidRPr="001E3899" w:rsidDel="00237D63">
          <w:rPr>
            <w:rFonts w:ascii="Times New Roman" w:hAnsi="Times New Roman" w:cs="Times New Roman"/>
            <w:b w:val="0"/>
            <w:bCs w:val="0"/>
            <w:color w:val="000000" w:themeColor="text1"/>
            <w:sz w:val="24"/>
            <w:szCs w:val="24"/>
          </w:rPr>
          <w:delText xml:space="preserve"> (R22, R26, R27) and </w:delText>
        </w:r>
        <w:r w:rsidRPr="001E3899" w:rsidDel="00237D63">
          <w:rPr>
            <w:rFonts w:ascii="Times New Roman" w:hAnsi="Times New Roman" w:cs="Times New Roman"/>
            <w:b w:val="0"/>
            <w:bCs w:val="0"/>
            <w:i/>
            <w:color w:val="000000" w:themeColor="text1"/>
            <w:sz w:val="24"/>
            <w:szCs w:val="24"/>
          </w:rPr>
          <w:delText>Rattus rattus</w:delText>
        </w:r>
        <w:r w:rsidRPr="001E3899" w:rsidDel="00237D63">
          <w:rPr>
            <w:rFonts w:ascii="Times New Roman" w:hAnsi="Times New Roman" w:cs="Times New Roman"/>
            <w:b w:val="0"/>
            <w:bCs w:val="0"/>
            <w:color w:val="000000" w:themeColor="text1"/>
            <w:sz w:val="24"/>
            <w:szCs w:val="24"/>
          </w:rPr>
          <w:delText xml:space="preserve"> (R28) </w:delText>
        </w:r>
        <w:bookmarkEnd w:id="3806"/>
        <w:bookmarkEnd w:id="3807"/>
        <w:r w:rsidRPr="001E3899" w:rsidDel="00237D63">
          <w:rPr>
            <w:rFonts w:ascii="Times New Roman" w:hAnsi="Times New Roman" w:cs="Times New Roman"/>
            <w:b w:val="0"/>
            <w:bCs w:val="0"/>
            <w:color w:val="000000" w:themeColor="text1"/>
            <w:sz w:val="24"/>
            <w:szCs w:val="24"/>
          </w:rPr>
          <w:delText xml:space="preserve">using prebuilt </w:delText>
        </w:r>
        <w:bookmarkStart w:id="3816" w:name="OLE_LINK43"/>
        <w:bookmarkStart w:id="3817" w:name="OLE_LINK54"/>
        <w:bookmarkStart w:id="3818" w:name="OLE_LINK55"/>
        <w:r w:rsidRPr="001E3899" w:rsidDel="00237D63">
          <w:rPr>
            <w:rFonts w:ascii="Times New Roman" w:hAnsi="Times New Roman" w:cs="Times New Roman"/>
            <w:b w:val="0"/>
            <w:bCs w:val="0"/>
            <w:color w:val="000000" w:themeColor="text1"/>
            <w:sz w:val="24"/>
            <w:szCs w:val="24"/>
          </w:rPr>
          <w:delText xml:space="preserve">MiniKraken2_v1_8GB </w:delText>
        </w:r>
        <w:bookmarkEnd w:id="3816"/>
        <w:bookmarkEnd w:id="3817"/>
        <w:bookmarkEnd w:id="3818"/>
        <w:r w:rsidRPr="001E3899" w:rsidDel="00237D63">
          <w:rPr>
            <w:rFonts w:ascii="Times New Roman" w:hAnsi="Times New Roman" w:cs="Times New Roman"/>
            <w:b w:val="0"/>
            <w:bCs w:val="0"/>
            <w:color w:val="000000" w:themeColor="text1"/>
            <w:sz w:val="24"/>
            <w:szCs w:val="24"/>
          </w:rPr>
          <w:delText xml:space="preserve">(A, B), standard Kraken2 (C, D), and customized Kraken2 (E, F) </w:delText>
        </w:r>
        <w:r w:rsidR="009B7988" w:rsidRPr="001E3899" w:rsidDel="00237D63">
          <w:rPr>
            <w:rFonts w:ascii="Times New Roman" w:hAnsi="Times New Roman" w:cs="Times New Roman"/>
            <w:b w:val="0"/>
            <w:bCs w:val="0"/>
            <w:color w:val="000000" w:themeColor="text1"/>
            <w:sz w:val="24"/>
            <w:szCs w:val="24"/>
          </w:rPr>
          <w:delText>database</w:delText>
        </w:r>
        <w:r w:rsidRPr="001E3899" w:rsidDel="00237D63">
          <w:rPr>
            <w:rFonts w:ascii="Times New Roman" w:hAnsi="Times New Roman" w:cs="Times New Roman"/>
            <w:b w:val="0"/>
            <w:bCs w:val="0"/>
            <w:color w:val="000000" w:themeColor="text1"/>
            <w:sz w:val="24"/>
            <w:szCs w:val="24"/>
          </w:rPr>
          <w:delText xml:space="preserve">s. </w:delText>
        </w:r>
        <w:bookmarkStart w:id="3819" w:name="OLE_LINK149"/>
        <w:bookmarkStart w:id="3820" w:name="OLE_LINK150"/>
        <w:bookmarkStart w:id="3821" w:name="OLE_LINK151"/>
        <w:bookmarkStart w:id="3822" w:name="OLE_LINK34"/>
        <w:bookmarkStart w:id="3823" w:name="OLE_LINK35"/>
        <w:r w:rsidR="00F37C14" w:rsidRPr="001E3899" w:rsidDel="00237D63">
          <w:rPr>
            <w:rFonts w:ascii="Times New Roman" w:hAnsi="Times New Roman" w:cs="Times New Roman"/>
            <w:b w:val="0"/>
            <w:bCs w:val="0"/>
            <w:color w:val="000000" w:themeColor="text1"/>
            <w:sz w:val="24"/>
            <w:szCs w:val="24"/>
          </w:rPr>
          <w:delText>Each column in every sub-figure from left to right represents the domain level microbial compositions for sample</w:delText>
        </w:r>
        <w:r w:rsidR="009B7988" w:rsidRPr="001E3899" w:rsidDel="00237D63">
          <w:rPr>
            <w:rFonts w:ascii="Times New Roman" w:hAnsi="Times New Roman" w:cs="Times New Roman"/>
            <w:b w:val="0"/>
            <w:bCs w:val="0"/>
            <w:color w:val="000000" w:themeColor="text1"/>
            <w:sz w:val="24"/>
            <w:szCs w:val="24"/>
          </w:rPr>
          <w:delText>s</w:delText>
        </w:r>
        <w:r w:rsidR="007E36C4" w:rsidRPr="001E3899" w:rsidDel="00237D63">
          <w:rPr>
            <w:rFonts w:ascii="Times New Roman" w:hAnsi="Times New Roman" w:cs="Times New Roman"/>
            <w:b w:val="0"/>
            <w:bCs w:val="0"/>
            <w:color w:val="000000" w:themeColor="text1"/>
            <w:sz w:val="24"/>
            <w:szCs w:val="24"/>
          </w:rPr>
          <w:delText xml:space="preserve"> R22_K, R26_K, R27_K, R28_K, R22_L, R26_L, R27_L, R28_L, R22_S, R26_S, R27_S, R28_S</w:delText>
        </w:r>
        <w:r w:rsidR="00F37C14" w:rsidRPr="001E3899" w:rsidDel="00237D63">
          <w:rPr>
            <w:rFonts w:ascii="Times New Roman" w:hAnsi="Times New Roman" w:cs="Times New Roman"/>
            <w:b w:val="0"/>
            <w:bCs w:val="0"/>
            <w:color w:val="000000" w:themeColor="text1"/>
            <w:sz w:val="24"/>
            <w:szCs w:val="24"/>
          </w:rPr>
          <w:delText xml:space="preserve">. </w:delText>
        </w:r>
        <w:bookmarkEnd w:id="3819"/>
        <w:bookmarkEnd w:id="3820"/>
        <w:bookmarkEnd w:id="3821"/>
        <w:r w:rsidRPr="001E3899" w:rsidDel="00237D63">
          <w:rPr>
            <w:rFonts w:ascii="Times New Roman" w:hAnsi="Times New Roman" w:cs="Times New Roman"/>
            <w:b w:val="0"/>
            <w:bCs w:val="0"/>
            <w:color w:val="000000" w:themeColor="text1"/>
            <w:sz w:val="24"/>
            <w:szCs w:val="24"/>
          </w:rPr>
          <w:delText>The sum of all read classified in each sample’s compositional profile is corresponding to 100</w:delText>
        </w:r>
        <w:bookmarkStart w:id="3824" w:name="OLE_LINK39"/>
        <w:bookmarkStart w:id="3825" w:name="OLE_LINK40"/>
        <w:r w:rsidRPr="001E3899" w:rsidDel="00237D63">
          <w:rPr>
            <w:rFonts w:ascii="Times New Roman" w:hAnsi="Times New Roman" w:cs="Times New Roman"/>
            <w:b w:val="0"/>
            <w:bCs w:val="0"/>
            <w:color w:val="000000" w:themeColor="text1"/>
            <w:sz w:val="24"/>
            <w:szCs w:val="24"/>
          </w:rPr>
          <w:delText>%.</w:delText>
        </w:r>
        <w:r w:rsidR="00C25DAD" w:rsidRPr="001E3899" w:rsidDel="00237D63">
          <w:rPr>
            <w:rFonts w:ascii="Times New Roman" w:hAnsi="Times New Roman" w:cs="Times New Roman"/>
            <w:b w:val="0"/>
            <w:bCs w:val="0"/>
            <w:color w:val="000000" w:themeColor="text1"/>
            <w:sz w:val="24"/>
            <w:szCs w:val="24"/>
          </w:rPr>
          <w:delText xml:space="preserve"> </w:delText>
        </w:r>
        <w:r w:rsidR="00A772F2" w:rsidRPr="001E3899" w:rsidDel="00237D63">
          <w:rPr>
            <w:rFonts w:ascii="Times New Roman" w:hAnsi="Times New Roman" w:cs="Times New Roman"/>
            <w:b w:val="0"/>
            <w:bCs w:val="0"/>
            <w:color w:val="000000" w:themeColor="text1"/>
            <w:sz w:val="24"/>
            <w:szCs w:val="24"/>
            <w:vertAlign w:val="superscript"/>
          </w:rPr>
          <w:delText>*</w:delText>
        </w:r>
        <w:r w:rsidR="00A772F2" w:rsidRPr="001E3899" w:rsidDel="00237D63">
          <w:rPr>
            <w:rFonts w:ascii="Times New Roman" w:hAnsi="Times New Roman" w:cs="Times New Roman"/>
            <w:b w:val="0"/>
            <w:color w:val="000000" w:themeColor="text1"/>
            <w:sz w:val="24"/>
            <w:szCs w:val="24"/>
          </w:rPr>
          <w:delText>Even though viruses were classified by an independent taxonomic system</w:delText>
        </w:r>
        <w:r w:rsidR="00A772F2" w:rsidRPr="001E3899" w:rsidDel="00237D63">
          <w:rPr>
            <w:rFonts w:ascii="Times New Roman" w:hAnsi="Times New Roman" w:cs="Times New Roman"/>
            <w:b w:val="0"/>
            <w:bCs w:val="0"/>
            <w:color w:val="000000" w:themeColor="text1"/>
            <w:sz w:val="24"/>
            <w:szCs w:val="24"/>
          </w:rPr>
          <w:delText>, in this context, we will t</w:delText>
        </w:r>
        <w:r w:rsidR="00D07E3D" w:rsidRPr="001E3899" w:rsidDel="00237D63">
          <w:rPr>
            <w:rFonts w:ascii="Times New Roman" w:hAnsi="Times New Roman" w:cs="Times New Roman"/>
            <w:b w:val="0"/>
            <w:bCs w:val="0"/>
            <w:color w:val="000000" w:themeColor="text1"/>
            <w:sz w:val="24"/>
            <w:szCs w:val="24"/>
          </w:rPr>
          <w:delText xml:space="preserve">reat </w:delText>
        </w:r>
        <w:r w:rsidR="00A772F2" w:rsidRPr="001E3899" w:rsidDel="00237D63">
          <w:rPr>
            <w:rFonts w:ascii="Times New Roman" w:hAnsi="Times New Roman" w:cs="Times New Roman"/>
            <w:b w:val="0"/>
            <w:bCs w:val="0"/>
            <w:color w:val="000000" w:themeColor="text1"/>
            <w:sz w:val="24"/>
            <w:szCs w:val="24"/>
          </w:rPr>
          <w:delText xml:space="preserve">them </w:delText>
        </w:r>
        <w:r w:rsidR="00D07E3D" w:rsidRPr="001E3899" w:rsidDel="00237D63">
          <w:rPr>
            <w:rFonts w:ascii="Times New Roman" w:hAnsi="Times New Roman" w:cs="Times New Roman"/>
            <w:b w:val="0"/>
            <w:bCs w:val="0"/>
            <w:color w:val="000000" w:themeColor="text1"/>
            <w:sz w:val="24"/>
            <w:szCs w:val="24"/>
          </w:rPr>
          <w:delText xml:space="preserve">as </w:delText>
        </w:r>
        <w:r w:rsidR="00A772F2" w:rsidRPr="001E3899" w:rsidDel="00237D63">
          <w:rPr>
            <w:rFonts w:ascii="Times New Roman" w:hAnsi="Times New Roman" w:cs="Times New Roman"/>
            <w:b w:val="0"/>
            <w:bCs w:val="0"/>
            <w:color w:val="000000" w:themeColor="text1"/>
            <w:sz w:val="24"/>
            <w:szCs w:val="24"/>
          </w:rPr>
          <w:delText xml:space="preserve">if they were </w:delText>
        </w:r>
        <w:r w:rsidR="00D07E3D" w:rsidRPr="001E3899" w:rsidDel="00237D63">
          <w:rPr>
            <w:rFonts w:ascii="Times New Roman" w:hAnsi="Times New Roman" w:cs="Times New Roman"/>
            <w:b w:val="0"/>
            <w:bCs w:val="0"/>
            <w:color w:val="000000" w:themeColor="text1"/>
            <w:sz w:val="24"/>
            <w:szCs w:val="24"/>
          </w:rPr>
          <w:delText>an independent domain</w:delText>
        </w:r>
        <w:r w:rsidR="00A772F2" w:rsidRPr="001E3899" w:rsidDel="00237D63">
          <w:rPr>
            <w:rFonts w:ascii="Times New Roman" w:hAnsi="Times New Roman" w:cs="Times New Roman"/>
            <w:b w:val="0"/>
            <w:bCs w:val="0"/>
            <w:color w:val="000000" w:themeColor="text1"/>
            <w:sz w:val="24"/>
            <w:szCs w:val="24"/>
          </w:rPr>
          <w:delText>.</w:delText>
        </w:r>
        <w:bookmarkEnd w:id="3824"/>
        <w:bookmarkEnd w:id="3825"/>
        <w:r w:rsidR="00801F4D" w:rsidRPr="001E3899" w:rsidDel="00237D63">
          <w:rPr>
            <w:rFonts w:ascii="Times New Roman" w:hAnsi="Times New Roman" w:cs="Times New Roman"/>
            <w:b w:val="0"/>
            <w:bCs w:val="0"/>
            <w:color w:val="000000" w:themeColor="text1"/>
            <w:sz w:val="24"/>
            <w:szCs w:val="24"/>
          </w:rPr>
          <w:delText xml:space="preserve"> </w:delText>
        </w:r>
      </w:del>
    </w:p>
    <w:bookmarkEnd w:id="3808"/>
    <w:bookmarkEnd w:id="3809"/>
    <w:p w14:paraId="15521AC3" w14:textId="3F26216D" w:rsidR="0025757A" w:rsidRPr="003A137D" w:rsidDel="00237D63" w:rsidRDefault="0025757A" w:rsidP="0025757A">
      <w:pPr>
        <w:rPr>
          <w:del w:id="3826" w:author="Ruijie Xu" w:date="2022-02-03T12:59:00Z"/>
        </w:rPr>
      </w:pPr>
    </w:p>
    <w:p w14:paraId="0B9213C0" w14:textId="76D6DC1E" w:rsidR="00234370" w:rsidRPr="003A137D" w:rsidDel="00237D63" w:rsidRDefault="00234370" w:rsidP="00BF6603">
      <w:pPr>
        <w:suppressLineNumbers/>
        <w:spacing w:line="480" w:lineRule="auto"/>
        <w:rPr>
          <w:del w:id="3827" w:author="Ruijie Xu" w:date="2022-02-03T12:59:00Z"/>
          <w:color w:val="000000" w:themeColor="text1"/>
        </w:rPr>
      </w:pPr>
      <w:bookmarkStart w:id="3828" w:name="OLE_LINK8"/>
      <w:bookmarkStart w:id="3829" w:name="OLE_LINK12"/>
      <w:bookmarkEnd w:id="3810"/>
      <w:bookmarkEnd w:id="3811"/>
      <w:bookmarkEnd w:id="3812"/>
      <w:del w:id="3830" w:author="Ruijie Xu" w:date="2022-02-03T12:59:00Z">
        <w:r w:rsidRPr="003A137D" w:rsidDel="00237D63">
          <w:rPr>
            <w:b/>
            <w:bCs/>
            <w:color w:val="000000" w:themeColor="text1"/>
          </w:rPr>
          <w:delText xml:space="preserve">Figure 2. Kraken2 </w:delText>
        </w:r>
        <w:r w:rsidR="00FE5C5D" w:rsidRPr="003A137D" w:rsidDel="00237D63">
          <w:rPr>
            <w:b/>
            <w:bCs/>
            <w:color w:val="000000" w:themeColor="text1"/>
          </w:rPr>
          <w:delText>DB</w:delText>
        </w:r>
        <w:r w:rsidRPr="003A137D" w:rsidDel="00237D63">
          <w:rPr>
            <w:b/>
            <w:bCs/>
            <w:color w:val="000000" w:themeColor="text1"/>
          </w:rPr>
          <w:delText xml:space="preserve">s statistical comparison. </w:delText>
        </w:r>
        <w:r w:rsidRPr="003A137D" w:rsidDel="00237D63">
          <w:rPr>
            <w:bCs/>
            <w:color w:val="000000" w:themeColor="text1"/>
          </w:rPr>
          <w:delText xml:space="preserve">The number of reads of each tissue sample </w:delText>
        </w:r>
        <w:r w:rsidRPr="003A137D" w:rsidDel="00237D63">
          <w:rPr>
            <w:color w:val="000000" w:themeColor="text1"/>
          </w:rPr>
          <w:delText xml:space="preserve">(K: kidney, L: lung, S: spleen) from </w:delText>
        </w:r>
        <w:r w:rsidRPr="003A137D" w:rsidDel="00237D63">
          <w:rPr>
            <w:i/>
            <w:iCs/>
            <w:color w:val="000000" w:themeColor="text1"/>
          </w:rPr>
          <w:delText>Rattus norvegicus</w:delText>
        </w:r>
        <w:r w:rsidRPr="003A137D" w:rsidDel="00237D63">
          <w:rPr>
            <w:color w:val="000000" w:themeColor="text1"/>
          </w:rPr>
          <w:delText xml:space="preserve"> (R22, R26, and R27) and </w:delText>
        </w:r>
        <w:r w:rsidRPr="003A137D" w:rsidDel="00237D63">
          <w:rPr>
            <w:i/>
            <w:iCs/>
            <w:color w:val="000000" w:themeColor="text1"/>
          </w:rPr>
          <w:delText>Rattus rattus</w:delText>
        </w:r>
        <w:r w:rsidRPr="003A137D" w:rsidDel="00237D63">
          <w:rPr>
            <w:color w:val="000000" w:themeColor="text1"/>
          </w:rPr>
          <w:delText xml:space="preserve"> (R28)</w:delText>
        </w:r>
        <w:r w:rsidR="00E45F69" w:rsidRPr="003A137D" w:rsidDel="00237D63">
          <w:rPr>
            <w:color w:val="000000" w:themeColor="text1"/>
          </w:rPr>
          <w:delText>, which</w:delText>
        </w:r>
        <w:r w:rsidRPr="003A137D" w:rsidDel="00237D63">
          <w:rPr>
            <w:color w:val="000000" w:themeColor="text1"/>
          </w:rPr>
          <w:delText xml:space="preserve"> </w:delText>
        </w:r>
        <w:r w:rsidRPr="003A137D" w:rsidDel="00237D63">
          <w:rPr>
            <w:bCs/>
            <w:color w:val="000000" w:themeColor="text1"/>
          </w:rPr>
          <w:delText xml:space="preserve">were classified into “Unclassified” (A), “Other Sequences” (B), and into four domains (Eukaryota (C), Bacteria (D), Viruses (E), and Archaea (F)) by three different Kraken2 </w:delText>
        </w:r>
        <w:r w:rsidR="00E45F69" w:rsidRPr="003A137D" w:rsidDel="00237D63">
          <w:rPr>
            <w:bCs/>
            <w:color w:val="000000" w:themeColor="text1"/>
          </w:rPr>
          <w:delText>database</w:delText>
        </w:r>
        <w:r w:rsidRPr="003A137D" w:rsidDel="00237D63">
          <w:rPr>
            <w:bCs/>
            <w:color w:val="000000" w:themeColor="text1"/>
          </w:rPr>
          <w:delText>s (MiniKraken2_v1_8GB, Standard, and Customized).</w:delText>
        </w:r>
        <w:r w:rsidRPr="003A137D" w:rsidDel="00237D63">
          <w:rPr>
            <w:color w:val="000000" w:themeColor="text1"/>
          </w:rPr>
          <w:delText xml:space="preserve"> The number of reads classified into each category for each sample are presented in Table S</w:delText>
        </w:r>
        <w:r w:rsidR="007966B3" w:rsidRPr="003A137D" w:rsidDel="00237D63">
          <w:rPr>
            <w:color w:val="000000" w:themeColor="text1"/>
          </w:rPr>
          <w:delText>2</w:delText>
        </w:r>
        <w:r w:rsidRPr="003A137D" w:rsidDel="00237D63">
          <w:rPr>
            <w:color w:val="000000" w:themeColor="text1"/>
          </w:rPr>
          <w:delText xml:space="preserve">. </w:delText>
        </w:r>
        <w:bookmarkStart w:id="3831" w:name="OLE_LINK81"/>
        <w:bookmarkStart w:id="3832" w:name="OLE_LINK82"/>
        <w:r w:rsidRPr="003A137D" w:rsidDel="00237D63">
          <w:rPr>
            <w:color w:val="000000" w:themeColor="text1"/>
          </w:rPr>
          <w:delText>All pairwise statistical comparisons within this figure were performed with a Wilcoxon signed-rank test.</w:delText>
        </w:r>
        <w:bookmarkEnd w:id="3828"/>
        <w:bookmarkEnd w:id="3829"/>
        <w:r w:rsidR="00807487" w:rsidRPr="003A137D" w:rsidDel="00237D63">
          <w:rPr>
            <w:color w:val="000000" w:themeColor="text1"/>
          </w:rPr>
          <w:delText xml:space="preserve"> </w:delText>
        </w:r>
        <w:bookmarkStart w:id="3833" w:name="OLE_LINK83"/>
        <w:bookmarkStart w:id="3834" w:name="OLE_LINK84"/>
        <w:bookmarkStart w:id="3835" w:name="OLE_LINK100"/>
        <w:bookmarkStart w:id="3836" w:name="OLE_LINK103"/>
        <w:r w:rsidR="00807487" w:rsidRPr="003A137D" w:rsidDel="00237D63">
          <w:rPr>
            <w:color w:val="000000" w:themeColor="text1"/>
          </w:rPr>
          <w:delText>Samples:</w:delText>
        </w:r>
        <w:bookmarkStart w:id="3837" w:name="OLE_LINK72"/>
        <w:bookmarkStart w:id="3838" w:name="OLE_LINK77"/>
        <w:bookmarkEnd w:id="3833"/>
        <w:bookmarkEnd w:id="3834"/>
        <w:r w:rsidR="00E45F69" w:rsidRPr="003A137D" w:rsidDel="00237D63">
          <w:rPr>
            <w:color w:val="000000" w:themeColor="text1"/>
          </w:rPr>
          <w:delText xml:space="preserve"> </w:delText>
        </w:r>
        <w:r w:rsidR="00807487" w:rsidRPr="003A137D" w:rsidDel="00237D63">
          <w:rPr>
            <w:color w:val="000000" w:themeColor="text1"/>
          </w:rPr>
          <w:delText>R22_K (</w:delText>
        </w:r>
        <w:r w:rsidR="00807487" w:rsidRPr="003A137D" w:rsidDel="00237D63">
          <w:rPr>
            <w:noProof/>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7"/>
                      <a:stretch>
                        <a:fillRect/>
                      </a:stretch>
                    </pic:blipFill>
                    <pic:spPr>
                      <a:xfrm>
                        <a:off x="0" y="0"/>
                        <a:ext cx="91440" cy="91440"/>
                      </a:xfrm>
                      <a:prstGeom prst="rect">
                        <a:avLst/>
                      </a:prstGeom>
                    </pic:spPr>
                  </pic:pic>
                </a:graphicData>
              </a:graphic>
            </wp:inline>
          </w:drawing>
        </w:r>
        <w:r w:rsidR="00807487" w:rsidRPr="003A137D" w:rsidDel="00237D63">
          <w:rPr>
            <w:color w:val="000000" w:themeColor="text1"/>
          </w:rPr>
          <w:delText>), R22_L (</w:delText>
        </w:r>
        <w:r w:rsidR="00807487" w:rsidRPr="003A137D" w:rsidDel="00237D63">
          <w:rPr>
            <w:noProof/>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8"/>
                      <a:stretch>
                        <a:fillRect/>
                      </a:stretch>
                    </pic:blipFill>
                    <pic:spPr>
                      <a:xfrm>
                        <a:off x="0" y="0"/>
                        <a:ext cx="121920" cy="137160"/>
                      </a:xfrm>
                      <a:prstGeom prst="rect">
                        <a:avLst/>
                      </a:prstGeom>
                    </pic:spPr>
                  </pic:pic>
                </a:graphicData>
              </a:graphic>
            </wp:inline>
          </w:drawing>
        </w:r>
        <w:r w:rsidR="00807487" w:rsidRPr="003A137D" w:rsidDel="00237D63">
          <w:rPr>
            <w:color w:val="000000" w:themeColor="text1"/>
          </w:rPr>
          <w:delText>), R22_S (</w:delText>
        </w:r>
        <w:r w:rsidR="00807487" w:rsidRPr="003A137D" w:rsidDel="00237D63">
          <w:rPr>
            <w:noProof/>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9"/>
                      <a:stretch>
                        <a:fillRect/>
                      </a:stretch>
                    </pic:blipFill>
                    <pic:spPr>
                      <a:xfrm>
                        <a:off x="0" y="0"/>
                        <a:ext cx="144018" cy="137160"/>
                      </a:xfrm>
                      <a:prstGeom prst="rect">
                        <a:avLst/>
                      </a:prstGeom>
                    </pic:spPr>
                  </pic:pic>
                </a:graphicData>
              </a:graphic>
            </wp:inline>
          </w:drawing>
        </w:r>
        <w:r w:rsidR="00807487" w:rsidRPr="003A137D" w:rsidDel="00237D63">
          <w:rPr>
            <w:color w:val="000000" w:themeColor="text1"/>
          </w:rPr>
          <w:delText>), R26_K (</w:delText>
        </w:r>
        <w:r w:rsidR="00807487" w:rsidRPr="003A137D" w:rsidDel="00237D63">
          <w:rPr>
            <w:noProof/>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20"/>
                      <a:stretch>
                        <a:fillRect/>
                      </a:stretch>
                    </pic:blipFill>
                    <pic:spPr>
                      <a:xfrm>
                        <a:off x="0" y="0"/>
                        <a:ext cx="116586" cy="137160"/>
                      </a:xfrm>
                      <a:prstGeom prst="rect">
                        <a:avLst/>
                      </a:prstGeom>
                    </pic:spPr>
                  </pic:pic>
                </a:graphicData>
              </a:graphic>
            </wp:inline>
          </w:drawing>
        </w:r>
        <w:r w:rsidR="00807487" w:rsidRPr="003A137D" w:rsidDel="00237D63">
          <w:rPr>
            <w:color w:val="000000" w:themeColor="text1"/>
          </w:rPr>
          <w:delText>), R26_L (</w:delText>
        </w:r>
        <w:r w:rsidR="00807487" w:rsidRPr="003A137D" w:rsidDel="00237D63">
          <w:rPr>
            <w:noProof/>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1"/>
                      <a:stretch>
                        <a:fillRect/>
                      </a:stretch>
                    </pic:blipFill>
                    <pic:spPr>
                      <a:xfrm>
                        <a:off x="0" y="0"/>
                        <a:ext cx="129540" cy="137160"/>
                      </a:xfrm>
                      <a:prstGeom prst="rect">
                        <a:avLst/>
                      </a:prstGeom>
                    </pic:spPr>
                  </pic:pic>
                </a:graphicData>
              </a:graphic>
            </wp:inline>
          </w:drawing>
        </w:r>
        <w:r w:rsidR="00807487" w:rsidRPr="003A137D" w:rsidDel="00237D63">
          <w:rPr>
            <w:color w:val="000000" w:themeColor="text1"/>
          </w:rPr>
          <w:delText>), R26_S (</w:delText>
        </w:r>
        <w:r w:rsidR="00807487" w:rsidRPr="003A137D" w:rsidDel="00237D63">
          <w:rPr>
            <w:noProof/>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R27_K (</w:delText>
        </w:r>
        <w:r w:rsidR="00807487" w:rsidRPr="003A137D" w:rsidDel="00237D63">
          <w:rPr>
            <w:noProof/>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R27_L (</w:delText>
        </w:r>
        <w:r w:rsidR="00807487" w:rsidRPr="003A137D" w:rsidDel="00237D63">
          <w:rPr>
            <w:noProof/>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4"/>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R27_S (</w:delText>
        </w:r>
        <w:r w:rsidR="00807487" w:rsidRPr="003A137D" w:rsidDel="00237D63">
          <w:rPr>
            <w:noProof/>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807487" w:rsidRPr="003A137D" w:rsidDel="00237D63">
          <w:rPr>
            <w:color w:val="000000" w:themeColor="text1"/>
          </w:rPr>
          <w:delText>), R28_K (</w:delText>
        </w:r>
        <w:r w:rsidR="00807487" w:rsidRPr="003A137D" w:rsidDel="00237D63">
          <w:rPr>
            <w:noProof/>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6"/>
                      <a:stretch>
                        <a:fillRect/>
                      </a:stretch>
                    </pic:blipFill>
                    <pic:spPr>
                      <a:xfrm>
                        <a:off x="0" y="0"/>
                        <a:ext cx="130629" cy="137160"/>
                      </a:xfrm>
                      <a:prstGeom prst="rect">
                        <a:avLst/>
                      </a:prstGeom>
                    </pic:spPr>
                  </pic:pic>
                </a:graphicData>
              </a:graphic>
            </wp:inline>
          </w:drawing>
        </w:r>
        <w:r w:rsidR="00807487" w:rsidRPr="003A137D" w:rsidDel="00237D63">
          <w:rPr>
            <w:color w:val="000000" w:themeColor="text1"/>
          </w:rPr>
          <w:delText>), R28_L (</w:delText>
        </w:r>
        <w:r w:rsidR="00807487" w:rsidRPr="003A137D" w:rsidDel="00237D63">
          <w:rPr>
            <w:noProof/>
            <w:color w:val="000000" w:themeColor="text1"/>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3A137D" w:rsidDel="00237D63">
          <w:rPr>
            <w:color w:val="000000" w:themeColor="text1"/>
          </w:rPr>
          <w:delText>), R28_S</w:delText>
        </w:r>
        <w:r w:rsidR="00F3675A" w:rsidRPr="003A137D" w:rsidDel="00237D63">
          <w:rPr>
            <w:color w:val="000000" w:themeColor="text1"/>
          </w:rPr>
          <w:delText xml:space="preserve"> (</w:delText>
        </w:r>
        <w:r w:rsidR="00F3675A" w:rsidRPr="003A137D" w:rsidDel="00237D63">
          <w:rPr>
            <w:noProof/>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8"/>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w:delText>
        </w:r>
        <w:r w:rsidR="00807487" w:rsidRPr="003A137D" w:rsidDel="00237D63">
          <w:rPr>
            <w:color w:val="000000" w:themeColor="text1"/>
          </w:rPr>
          <w:delText>.</w:delText>
        </w:r>
        <w:r w:rsidR="009A52AC" w:rsidRPr="003A137D" w:rsidDel="00237D63">
          <w:rPr>
            <w:color w:val="000000" w:themeColor="text1"/>
          </w:rPr>
          <w:delText xml:space="preserve"> ** p-value &lt; 0.01, *** p-value &lt; 0.001</w:delText>
        </w:r>
      </w:del>
    </w:p>
    <w:p w14:paraId="68387128" w14:textId="2BC764CF" w:rsidR="0025757A" w:rsidRPr="003A137D" w:rsidDel="00237D63" w:rsidRDefault="0025757A" w:rsidP="00BF6603">
      <w:pPr>
        <w:suppressLineNumbers/>
        <w:spacing w:line="480" w:lineRule="auto"/>
        <w:rPr>
          <w:del w:id="3839" w:author="Ruijie Xu" w:date="2022-02-03T12:59:00Z"/>
          <w:color w:val="000000" w:themeColor="text1"/>
        </w:rPr>
      </w:pPr>
    </w:p>
    <w:p w14:paraId="76749269" w14:textId="02AD072B" w:rsidR="00BF6603" w:rsidRPr="003A137D" w:rsidDel="00237D63" w:rsidRDefault="00BF6603" w:rsidP="00BF6603">
      <w:pPr>
        <w:suppressLineNumbers/>
        <w:spacing w:line="480" w:lineRule="auto"/>
        <w:rPr>
          <w:del w:id="3840" w:author="Ruijie Xu" w:date="2022-02-03T12:59:00Z"/>
          <w:color w:val="000000" w:themeColor="text1"/>
          <w:kern w:val="24"/>
        </w:rPr>
      </w:pPr>
      <w:del w:id="3841" w:author="Ruijie Xu" w:date="2022-02-03T12:59:00Z">
        <w:r w:rsidRPr="003A137D" w:rsidDel="00237D63">
          <w:rPr>
            <w:b/>
            <w:bCs/>
            <w:color w:val="000000" w:themeColor="text1"/>
            <w:kern w:val="24"/>
          </w:rPr>
          <w:delText xml:space="preserve">Figure 3. Phylum level microbial composition profiling in samples from </w:delText>
        </w:r>
        <w:r w:rsidRPr="003A137D" w:rsidDel="00237D63">
          <w:rPr>
            <w:b/>
            <w:bCs/>
            <w:i/>
            <w:iCs/>
            <w:color w:val="000000" w:themeColor="text1"/>
            <w:kern w:val="24"/>
          </w:rPr>
          <w:delText>Rattus rattus</w:delText>
        </w:r>
        <w:r w:rsidRPr="003A137D" w:rsidDel="00237D63">
          <w:rPr>
            <w:b/>
            <w:bCs/>
            <w:color w:val="000000" w:themeColor="text1"/>
            <w:kern w:val="24"/>
          </w:rPr>
          <w:delText xml:space="preserve"> and </w:delText>
        </w:r>
        <w:r w:rsidRPr="003A137D" w:rsidDel="00237D63">
          <w:rPr>
            <w:b/>
            <w:bCs/>
            <w:i/>
            <w:iCs/>
            <w:color w:val="000000" w:themeColor="text1"/>
            <w:kern w:val="24"/>
          </w:rPr>
          <w:delText>Rattus norvegicus</w:delText>
        </w:r>
        <w:r w:rsidRPr="003A137D" w:rsidDel="00237D63">
          <w:rPr>
            <w:b/>
            <w:bCs/>
            <w:color w:val="000000" w:themeColor="text1"/>
            <w:kern w:val="24"/>
          </w:rPr>
          <w:delText xml:space="preserve"> using Kraken2, Clark, and CLARK-s. </w:delText>
        </w:r>
        <w:r w:rsidRPr="003A137D" w:rsidDel="00237D63">
          <w:rPr>
            <w:color w:val="000000" w:themeColor="text1"/>
            <w:kern w:val="24"/>
          </w:rPr>
          <w:delText>Each row of panels represents the absolute and correspondent percentage of microbial compositional profiles at the phylum taxa under ‘Bacteria’, ‘Viruses’</w:delText>
        </w:r>
        <w:r w:rsidRPr="003A137D" w:rsidDel="00237D63">
          <w:rPr>
            <w:color w:val="000000" w:themeColor="text1"/>
            <w:kern w:val="24"/>
            <w:position w:val="7"/>
            <w:vertAlign w:val="superscript"/>
          </w:rPr>
          <w:delText>*</w:delText>
        </w:r>
        <w:r w:rsidRPr="003A137D" w:rsidDel="00237D63">
          <w:rPr>
            <w:color w:val="000000" w:themeColor="text1"/>
            <w:kern w:val="24"/>
          </w:rPr>
          <w:delText xml:space="preserve">, and ‘Archaea’ classified by the three different  software Kraken2 (A, B), Clark (C, D), and CLARK-s (E, F)). The sum of all read classified in each sample’s microbial compositional profile is corresponding to 100%. </w:delText>
        </w:r>
        <w:r w:rsidR="007E36C4" w:rsidRPr="003A137D" w:rsidDel="00237D63">
          <w:rPr>
            <w:color w:val="000000" w:themeColor="text1"/>
          </w:rPr>
          <w:delText xml:space="preserve">Each column in every sub-figure from left to right represents the domain level microbial compositions for sample R22_K, R26_K, R27_K, R28_K, R22_L, R26_L, R27_L, R28_L, R22_S, R26_S, R27_S, </w:delText>
        </w:r>
        <w:r w:rsidR="00E45F69" w:rsidRPr="003A137D" w:rsidDel="00237D63">
          <w:rPr>
            <w:color w:val="000000" w:themeColor="text1"/>
          </w:rPr>
          <w:delText xml:space="preserve">and </w:delText>
        </w:r>
        <w:r w:rsidR="007E36C4" w:rsidRPr="003A137D" w:rsidDel="00237D63">
          <w:rPr>
            <w:color w:val="000000" w:themeColor="text1"/>
          </w:rPr>
          <w:delText xml:space="preserve">R28_S. </w:delText>
        </w:r>
        <w:r w:rsidR="00591C46" w:rsidRPr="003A137D" w:rsidDel="00237D63">
          <w:rPr>
            <w:color w:val="000000" w:themeColor="text1"/>
            <w:kern w:val="24"/>
          </w:rPr>
          <w:delText>Phylums present in the figure: Proteobacteria (</w:delText>
        </w:r>
        <w:r w:rsidR="00591C46" w:rsidRPr="003A137D" w:rsidDel="00237D63">
          <w:rPr>
            <w:noProof/>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9"/>
                      <a:stretch>
                        <a:fillRect/>
                      </a:stretch>
                    </pic:blipFill>
                    <pic:spPr>
                      <a:xfrm>
                        <a:off x="0" y="0"/>
                        <a:ext cx="87086" cy="91440"/>
                      </a:xfrm>
                      <a:prstGeom prst="rect">
                        <a:avLst/>
                      </a:prstGeom>
                    </pic:spPr>
                  </pic:pic>
                </a:graphicData>
              </a:graphic>
            </wp:inline>
          </w:drawing>
        </w:r>
        <w:r w:rsidR="00591C46" w:rsidRPr="003A137D" w:rsidDel="00237D63">
          <w:rPr>
            <w:color w:val="000000" w:themeColor="text1"/>
            <w:kern w:val="24"/>
          </w:rPr>
          <w:delText>), Actinobacteria (</w:delText>
        </w:r>
        <w:r w:rsidR="00591C46" w:rsidRPr="003A137D" w:rsidDel="00237D63">
          <w:rPr>
            <w:noProof/>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30"/>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xml:space="preserve">), Cyanobacteria </w:delText>
        </w:r>
        <w:r w:rsidR="003B1343" w:rsidRPr="003A137D" w:rsidDel="00237D63">
          <w:rPr>
            <w:color w:val="000000" w:themeColor="text1"/>
            <w:kern w:val="24"/>
          </w:rPr>
          <w:delText>(</w:delText>
        </w:r>
        <w:r w:rsidR="00591C46" w:rsidRPr="003A137D" w:rsidDel="00237D63">
          <w:rPr>
            <w:noProof/>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31"/>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Firmicutes (</w:delText>
        </w:r>
        <w:r w:rsidR="00591C46" w:rsidRPr="003A137D" w:rsidDel="00237D63">
          <w:rPr>
            <w:noProof/>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2"/>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Bacteroidetes (</w:delText>
        </w:r>
        <w:r w:rsidR="00591C46" w:rsidRPr="003A137D" w:rsidDel="00237D63">
          <w:rPr>
            <w:noProof/>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3"/>
                      <a:stretch>
                        <a:fillRect/>
                      </a:stretch>
                    </pic:blipFill>
                    <pic:spPr>
                      <a:xfrm>
                        <a:off x="0" y="0"/>
                        <a:ext cx="101600" cy="91440"/>
                      </a:xfrm>
                      <a:prstGeom prst="rect">
                        <a:avLst/>
                      </a:prstGeom>
                    </pic:spPr>
                  </pic:pic>
                </a:graphicData>
              </a:graphic>
            </wp:inline>
          </w:drawing>
        </w:r>
        <w:r w:rsidR="00591C46" w:rsidRPr="003A137D" w:rsidDel="00237D63">
          <w:rPr>
            <w:color w:val="000000" w:themeColor="text1"/>
            <w:kern w:val="24"/>
          </w:rPr>
          <w:delText>), Uroviricota (</w:delText>
        </w:r>
        <w:r w:rsidR="00591C46" w:rsidRPr="003A137D" w:rsidDel="00237D63">
          <w:rPr>
            <w:noProof/>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4"/>
                      <a:stretch>
                        <a:fillRect/>
                      </a:stretch>
                    </pic:blipFill>
                    <pic:spPr>
                      <a:xfrm>
                        <a:off x="0" y="0"/>
                        <a:ext cx="96383" cy="91440"/>
                      </a:xfrm>
                      <a:prstGeom prst="rect">
                        <a:avLst/>
                      </a:prstGeom>
                    </pic:spPr>
                  </pic:pic>
                </a:graphicData>
              </a:graphic>
            </wp:inline>
          </w:drawing>
        </w:r>
        <w:r w:rsidR="00591C46" w:rsidRPr="003A137D" w:rsidDel="00237D63">
          <w:rPr>
            <w:color w:val="000000" w:themeColor="text1"/>
            <w:kern w:val="24"/>
          </w:rPr>
          <w:delText>), Tenericutes (</w:delText>
        </w:r>
        <w:r w:rsidR="00591C46" w:rsidRPr="003A137D" w:rsidDel="00237D63">
          <w:rPr>
            <w:noProof/>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5"/>
                      <a:stretch>
                        <a:fillRect/>
                      </a:stretch>
                    </pic:blipFill>
                    <pic:spPr>
                      <a:xfrm>
                        <a:off x="0" y="0"/>
                        <a:ext cx="86627" cy="91440"/>
                      </a:xfrm>
                      <a:prstGeom prst="rect">
                        <a:avLst/>
                      </a:prstGeom>
                    </pic:spPr>
                  </pic:pic>
                </a:graphicData>
              </a:graphic>
            </wp:inline>
          </w:drawing>
        </w:r>
        <w:r w:rsidR="00591C46" w:rsidRPr="003A137D" w:rsidDel="00237D63">
          <w:rPr>
            <w:color w:val="000000" w:themeColor="text1"/>
            <w:kern w:val="24"/>
          </w:rPr>
          <w:delText>), Spirochaetes (</w:delText>
        </w:r>
        <w:r w:rsidR="00591C46" w:rsidRPr="003A137D" w:rsidDel="00237D63">
          <w:rPr>
            <w:noProof/>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6"/>
                      <a:stretch>
                        <a:fillRect/>
                      </a:stretch>
                    </pic:blipFill>
                    <pic:spPr>
                      <a:xfrm>
                        <a:off x="0" y="0"/>
                        <a:ext cx="88969" cy="91440"/>
                      </a:xfrm>
                      <a:prstGeom prst="rect">
                        <a:avLst/>
                      </a:prstGeom>
                    </pic:spPr>
                  </pic:pic>
                </a:graphicData>
              </a:graphic>
            </wp:inline>
          </w:drawing>
        </w:r>
        <w:r w:rsidR="00591C46" w:rsidRPr="003A137D" w:rsidDel="00237D63">
          <w:rPr>
            <w:color w:val="000000" w:themeColor="text1"/>
            <w:kern w:val="24"/>
          </w:rPr>
          <w:delText>), Fusobacteria (</w:delText>
        </w:r>
        <w:r w:rsidR="00591C46" w:rsidRPr="003A137D" w:rsidDel="00237D63">
          <w:rPr>
            <w:noProof/>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Chlamydiae (</w:delText>
        </w:r>
        <w:r w:rsidR="00591C46" w:rsidRPr="003A137D" w:rsidDel="00237D63">
          <w:rPr>
            <w:noProof/>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8"/>
                      <a:stretch>
                        <a:fillRect/>
                      </a:stretch>
                    </pic:blipFill>
                    <pic:spPr>
                      <a:xfrm>
                        <a:off x="0" y="0"/>
                        <a:ext cx="96520" cy="91440"/>
                      </a:xfrm>
                      <a:prstGeom prst="rect">
                        <a:avLst/>
                      </a:prstGeom>
                    </pic:spPr>
                  </pic:pic>
                </a:graphicData>
              </a:graphic>
            </wp:inline>
          </w:drawing>
        </w:r>
        <w:r w:rsidR="00591C46" w:rsidRPr="003A137D" w:rsidDel="00237D63">
          <w:rPr>
            <w:color w:val="000000" w:themeColor="text1"/>
            <w:kern w:val="24"/>
          </w:rPr>
          <w:delText>), Aquificae (</w:delText>
        </w:r>
        <w:r w:rsidR="00591C46" w:rsidRPr="003A137D" w:rsidDel="00237D63">
          <w:rPr>
            <w:noProof/>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9"/>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Chloroflexi (</w:delText>
        </w:r>
        <w:r w:rsidR="00591C46" w:rsidRPr="003A137D" w:rsidDel="00237D63">
          <w:rPr>
            <w:noProof/>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40"/>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Thermotogae (</w:delText>
        </w:r>
        <w:r w:rsidR="00591C46" w:rsidRPr="003A137D" w:rsidDel="00237D63">
          <w:rPr>
            <w:noProof/>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41"/>
                      <a:stretch>
                        <a:fillRect/>
                      </a:stretch>
                    </pic:blipFill>
                    <pic:spPr>
                      <a:xfrm>
                        <a:off x="0" y="0"/>
                        <a:ext cx="96129" cy="91440"/>
                      </a:xfrm>
                      <a:prstGeom prst="rect">
                        <a:avLst/>
                      </a:prstGeom>
                    </pic:spPr>
                  </pic:pic>
                </a:graphicData>
              </a:graphic>
            </wp:inline>
          </w:drawing>
        </w:r>
        <w:r w:rsidR="00591C46" w:rsidRPr="003A137D" w:rsidDel="00237D63">
          <w:rPr>
            <w:color w:val="000000" w:themeColor="text1"/>
            <w:kern w:val="24"/>
          </w:rPr>
          <w:delText>), Artverviricota (</w:delText>
        </w:r>
        <w:r w:rsidR="00591C46" w:rsidRPr="003A137D" w:rsidDel="00237D63">
          <w:rPr>
            <w:noProof/>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42"/>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Peploviricota (</w:delText>
        </w:r>
        <w:r w:rsidR="00591C46" w:rsidRPr="003A137D" w:rsidDel="00237D63">
          <w:rPr>
            <w:noProof/>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3"/>
                      <a:stretch>
                        <a:fillRect/>
                      </a:stretch>
                    </pic:blipFill>
                    <pic:spPr>
                      <a:xfrm>
                        <a:off x="0" y="0"/>
                        <a:ext cx="96383" cy="91440"/>
                      </a:xfrm>
                      <a:prstGeom prst="rect">
                        <a:avLst/>
                      </a:prstGeom>
                    </pic:spPr>
                  </pic:pic>
                </a:graphicData>
              </a:graphic>
            </wp:inline>
          </w:drawing>
        </w:r>
        <w:r w:rsidR="00591C46" w:rsidRPr="003A137D" w:rsidDel="00237D63">
          <w:rPr>
            <w:color w:val="000000" w:themeColor="text1"/>
            <w:kern w:val="24"/>
          </w:rPr>
          <w:delText>), Deinococcus- Thermus (</w:delText>
        </w:r>
        <w:r w:rsidR="00591C46" w:rsidRPr="003A137D" w:rsidDel="00237D63">
          <w:rPr>
            <w:noProof/>
            <w:color w:val="000000" w:themeColor="text1"/>
            <w:kern w:val="24"/>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Planctomycetes (</w:delText>
        </w:r>
        <w:r w:rsidR="003B1343" w:rsidRPr="003A137D" w:rsidDel="00237D63">
          <w:rPr>
            <w:noProof/>
            <w:color w:val="000000" w:themeColor="text1"/>
            <w:kern w:val="24"/>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Verrucomicrobia (</w:delText>
        </w:r>
        <w:r w:rsidR="003B1343" w:rsidRPr="003A137D" w:rsidDel="00237D63">
          <w:rPr>
            <w:noProof/>
            <w:color w:val="000000" w:themeColor="text1"/>
            <w:kern w:val="24"/>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Nitrospirae (</w:delText>
        </w:r>
        <w:r w:rsidR="003B1343" w:rsidRPr="003A137D" w:rsidDel="00237D63">
          <w:rPr>
            <w:noProof/>
            <w:color w:val="000000" w:themeColor="text1"/>
            <w:kern w:val="24"/>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sidDel="00237D63">
          <w:rPr>
            <w:color w:val="000000" w:themeColor="text1"/>
            <w:kern w:val="24"/>
          </w:rPr>
          <w:delText>), Thaumarchaeota (</w:delText>
        </w:r>
        <w:r w:rsidR="003B1343" w:rsidRPr="003A137D" w:rsidDel="00237D63">
          <w:rPr>
            <w:noProof/>
            <w:color w:val="000000" w:themeColor="text1"/>
            <w:kern w:val="24"/>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3A137D" w:rsidDel="00237D63">
          <w:rPr>
            <w:color w:val="000000" w:themeColor="text1"/>
            <w:kern w:val="24"/>
          </w:rPr>
          <w:delText>), Crenarchaeota (</w:delText>
        </w:r>
        <w:r w:rsidR="003B1343" w:rsidRPr="003A137D" w:rsidDel="00237D63">
          <w:rPr>
            <w:noProof/>
            <w:color w:val="000000" w:themeColor="text1"/>
            <w:kern w:val="24"/>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3A137D" w:rsidDel="00237D63">
          <w:rPr>
            <w:color w:val="000000" w:themeColor="text1"/>
            <w:kern w:val="24"/>
          </w:rPr>
          <w:delText>), Euryarchaeota (</w:delText>
        </w:r>
        <w:r w:rsidR="003B1343" w:rsidRPr="003A137D" w:rsidDel="00237D63">
          <w:rPr>
            <w:noProof/>
            <w:color w:val="000000" w:themeColor="text1"/>
            <w:kern w:val="24"/>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sidDel="00237D63">
          <w:rPr>
            <w:color w:val="000000" w:themeColor="text1"/>
            <w:kern w:val="24"/>
          </w:rPr>
          <w:delText xml:space="preserve">), </w:delText>
        </w:r>
        <w:r w:rsidR="003B1343" w:rsidRPr="003A137D" w:rsidDel="00237D63">
          <w:rPr>
            <w:color w:val="000000" w:themeColor="text1"/>
            <w:kern w:val="24"/>
          </w:rPr>
          <w:delText>Nucleocytoviricota (</w:delText>
        </w:r>
        <w:r w:rsidR="003B1343" w:rsidRPr="003A137D" w:rsidDel="00237D63">
          <w:rPr>
            <w:noProof/>
            <w:color w:val="000000" w:themeColor="text1"/>
            <w:kern w:val="24"/>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3A137D" w:rsidDel="00237D63">
          <w:rPr>
            <w:color w:val="000000" w:themeColor="text1"/>
            <w:kern w:val="24"/>
          </w:rPr>
          <w:delText>),</w:delText>
        </w:r>
        <w:r w:rsidR="00591C46" w:rsidRPr="003A137D" w:rsidDel="00237D63">
          <w:rPr>
            <w:color w:val="000000" w:themeColor="text1"/>
            <w:kern w:val="24"/>
          </w:rPr>
          <w:delText>Cossaviricota (</w:delText>
        </w:r>
        <w:r w:rsidR="003B1343" w:rsidRPr="003A137D" w:rsidDel="00237D63">
          <w:rPr>
            <w:noProof/>
            <w:color w:val="000000" w:themeColor="text1"/>
            <w:kern w:val="24"/>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3A137D" w:rsidDel="00237D63">
          <w:rPr>
            <w:color w:val="000000" w:themeColor="text1"/>
            <w:kern w:val="24"/>
          </w:rPr>
          <w:delText>), Gemmatimonadetes (</w:delText>
        </w:r>
        <w:r w:rsidR="003B1343" w:rsidRPr="003A137D" w:rsidDel="00237D63">
          <w:rPr>
            <w:noProof/>
            <w:color w:val="000000" w:themeColor="text1"/>
            <w:kern w:val="24"/>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3A137D" w:rsidDel="00237D63">
          <w:rPr>
            <w:color w:val="000000" w:themeColor="text1"/>
            <w:kern w:val="24"/>
          </w:rPr>
          <w:delText>), Acidobacteria (</w:delText>
        </w:r>
        <w:r w:rsidR="003B1343" w:rsidRPr="003A137D" w:rsidDel="00237D63">
          <w:rPr>
            <w:noProof/>
            <w:color w:val="000000" w:themeColor="text1"/>
            <w:kern w:val="24"/>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4"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Candidatus Gracilibacteria (</w:delText>
        </w:r>
        <w:r w:rsidR="003B1343" w:rsidRPr="003A137D" w:rsidDel="00237D63">
          <w:rPr>
            <w:noProof/>
            <w:color w:val="000000" w:themeColor="text1"/>
            <w:kern w:val="24"/>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5"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sidDel="00237D63">
          <w:rPr>
            <w:color w:val="000000" w:themeColor="text1"/>
            <w:kern w:val="24"/>
          </w:rPr>
          <w:delText>), Dictyoglomi (</w:delText>
        </w:r>
        <w:r w:rsidR="003B1343" w:rsidRPr="003A137D" w:rsidDel="00237D63">
          <w:rPr>
            <w:noProof/>
            <w:color w:val="000000" w:themeColor="text1"/>
            <w:kern w:val="24"/>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3A137D" w:rsidDel="00237D63">
          <w:rPr>
            <w:color w:val="000000" w:themeColor="text1"/>
            <w:kern w:val="24"/>
          </w:rPr>
          <w:delText>).</w:delText>
        </w:r>
        <w:r w:rsidRPr="003A137D" w:rsidDel="00237D63">
          <w:rPr>
            <w:color w:val="000000" w:themeColor="text1"/>
            <w:kern w:val="24"/>
          </w:rPr>
          <w:delText xml:space="preserve">* </w:delText>
        </w:r>
        <w:r w:rsidR="00D62D87" w:rsidRPr="003A137D" w:rsidDel="00237D63">
          <w:rPr>
            <w:color w:val="000000" w:themeColor="text1"/>
            <w:kern w:val="24"/>
          </w:rPr>
          <w:delText>For visualization purpose, o</w:delText>
        </w:r>
        <w:r w:rsidRPr="003A137D" w:rsidDel="00237D63">
          <w:rPr>
            <w:color w:val="000000" w:themeColor="text1"/>
            <w:kern w:val="24"/>
          </w:rPr>
          <w:delText>nly phylum taxa with percentage &gt;=0.1% are included</w:delText>
        </w:r>
        <w:r w:rsidR="00E45F69" w:rsidRPr="003A137D" w:rsidDel="00237D63">
          <w:rPr>
            <w:color w:val="000000" w:themeColor="text1"/>
            <w:kern w:val="24"/>
          </w:rPr>
          <w:delText>.</w:delText>
        </w:r>
      </w:del>
    </w:p>
    <w:p w14:paraId="42344C60" w14:textId="42F89BB7" w:rsidR="0025757A" w:rsidRPr="003A137D" w:rsidDel="00237D63" w:rsidRDefault="0025757A" w:rsidP="00BF6603">
      <w:pPr>
        <w:suppressLineNumbers/>
        <w:spacing w:line="480" w:lineRule="auto"/>
        <w:rPr>
          <w:del w:id="3842" w:author="Ruijie Xu" w:date="2022-02-03T12:59:00Z"/>
        </w:rPr>
      </w:pPr>
    </w:p>
    <w:p w14:paraId="4ADCDF58" w14:textId="50F1820F" w:rsidR="000744DD" w:rsidRPr="003A137D" w:rsidDel="00237D63" w:rsidRDefault="00234370" w:rsidP="00BF6603">
      <w:pPr>
        <w:suppressLineNumbers/>
        <w:spacing w:line="480" w:lineRule="auto"/>
        <w:rPr>
          <w:del w:id="3843" w:author="Ruijie Xu" w:date="2022-02-03T12:59:00Z"/>
          <w:color w:val="000000" w:themeColor="text1"/>
        </w:rPr>
      </w:pPr>
      <w:bookmarkStart w:id="3844" w:name="OLE_LINK19"/>
      <w:bookmarkStart w:id="3845" w:name="OLE_LINK24"/>
      <w:bookmarkStart w:id="3846" w:name="OLE_LINK116"/>
      <w:bookmarkStart w:id="3847" w:name="OLE_LINK117"/>
      <w:bookmarkEnd w:id="3831"/>
      <w:bookmarkEnd w:id="3832"/>
      <w:bookmarkEnd w:id="3835"/>
      <w:bookmarkEnd w:id="3836"/>
      <w:bookmarkEnd w:id="3837"/>
      <w:bookmarkEnd w:id="3838"/>
      <w:del w:id="3848" w:author="Ruijie Xu" w:date="2022-02-03T12:59:00Z">
        <w:r w:rsidRPr="003A137D" w:rsidDel="00237D63">
          <w:rPr>
            <w:b/>
            <w:bCs/>
            <w:color w:val="000000" w:themeColor="text1"/>
          </w:rPr>
          <w:delText xml:space="preserve">Figure </w:delText>
        </w:r>
        <w:r w:rsidR="00BF6603" w:rsidRPr="003A137D" w:rsidDel="00237D63">
          <w:rPr>
            <w:b/>
            <w:bCs/>
            <w:iCs/>
            <w:color w:val="000000" w:themeColor="text1"/>
          </w:rPr>
          <w:delText>4</w:delText>
        </w:r>
        <w:r w:rsidRPr="003A137D" w:rsidDel="00237D63">
          <w:rPr>
            <w:b/>
            <w:bCs/>
            <w:color w:val="000000" w:themeColor="text1"/>
          </w:rPr>
          <w:delText>. Alpha Diversity</w:delText>
        </w:r>
        <w:r w:rsidRPr="003A137D" w:rsidDel="00237D63">
          <w:rPr>
            <w:b/>
            <w:bCs/>
            <w:i/>
            <w:iCs/>
            <w:color w:val="000000" w:themeColor="text1"/>
          </w:rPr>
          <w:delText xml:space="preserve"> </w:delText>
        </w:r>
        <w:r w:rsidRPr="003A137D" w:rsidDel="00237D63">
          <w:rPr>
            <w:b/>
            <w:bCs/>
            <w:color w:val="000000" w:themeColor="text1"/>
          </w:rPr>
          <w:delText xml:space="preserve">across </w:delText>
        </w:r>
        <w:r w:rsidRPr="003A137D" w:rsidDel="00237D63">
          <w:rPr>
            <w:b/>
            <w:bCs/>
            <w:i/>
            <w:iCs/>
            <w:color w:val="000000" w:themeColor="text1"/>
          </w:rPr>
          <w:delText>Rattus</w:delText>
        </w:r>
        <w:r w:rsidRPr="003A137D" w:rsidDel="00237D63">
          <w:rPr>
            <w:b/>
            <w:bCs/>
            <w:color w:val="000000" w:themeColor="text1"/>
          </w:rPr>
          <w:delText xml:space="preserve"> tissues.  </w:delText>
        </w:r>
        <w:r w:rsidRPr="003A137D" w:rsidDel="00237D63">
          <w:rPr>
            <w:color w:val="000000" w:themeColor="text1"/>
          </w:rPr>
          <w:delText>The alpha diversity of each sample’s microbial composition is described by three indices (Shannon (A), Simpson (B), Inverse Simpson (B)), which characterize each sample’s microbial composition based on richness, evenness</w:delText>
        </w:r>
        <w:r w:rsidR="00366132" w:rsidRPr="003A137D" w:rsidDel="00237D63">
          <w:rPr>
            <w:color w:val="000000" w:themeColor="text1"/>
          </w:rPr>
          <w:delText>,</w:delText>
        </w:r>
        <w:r w:rsidRPr="003A137D" w:rsidDel="00237D63">
          <w:rPr>
            <w:color w:val="000000" w:themeColor="text1"/>
          </w:rPr>
          <w:delText xml:space="preserve"> and species dominance, respectively. All three indices were calculated based on the absolute number of microbial reads (including all reads classified under the genus taxa of </w:delText>
        </w:r>
        <w:r w:rsidR="00671F8E" w:rsidRPr="003A137D" w:rsidDel="00237D63">
          <w:rPr>
            <w:color w:val="000000" w:themeColor="text1"/>
          </w:rPr>
          <w:delText>‘</w:delText>
        </w:r>
        <w:r w:rsidRPr="003A137D" w:rsidDel="00237D63">
          <w:rPr>
            <w:color w:val="000000" w:themeColor="text1"/>
          </w:rPr>
          <w:delText>Bacteria</w:delText>
        </w:r>
        <w:r w:rsidR="00671F8E" w:rsidRPr="003A137D" w:rsidDel="00237D63">
          <w:rPr>
            <w:color w:val="000000" w:themeColor="text1"/>
          </w:rPr>
          <w:delText>’</w:delText>
        </w:r>
        <w:r w:rsidRPr="003A137D" w:rsidDel="00237D63">
          <w:rPr>
            <w:color w:val="000000" w:themeColor="text1"/>
          </w:rPr>
          <w:delText xml:space="preserve">, </w:delText>
        </w:r>
        <w:r w:rsidR="00671F8E" w:rsidRPr="003A137D" w:rsidDel="00237D63">
          <w:rPr>
            <w:color w:val="000000" w:themeColor="text1"/>
          </w:rPr>
          <w:delText>‘</w:delText>
        </w:r>
        <w:r w:rsidRPr="003A137D" w:rsidDel="00237D63">
          <w:rPr>
            <w:color w:val="000000" w:themeColor="text1"/>
          </w:rPr>
          <w:delText>Viruses</w:delText>
        </w:r>
        <w:r w:rsidR="00671F8E" w:rsidRPr="003A137D" w:rsidDel="00237D63">
          <w:rPr>
            <w:color w:val="000000" w:themeColor="text1"/>
          </w:rPr>
          <w:delText>’</w:delText>
        </w:r>
        <w:r w:rsidRPr="003A137D" w:rsidDel="00237D63">
          <w:rPr>
            <w:color w:val="000000" w:themeColor="text1"/>
          </w:rPr>
          <w:delText xml:space="preserve">, and </w:delText>
        </w:r>
        <w:r w:rsidR="00671F8E" w:rsidRPr="003A137D" w:rsidDel="00237D63">
          <w:rPr>
            <w:color w:val="000000" w:themeColor="text1"/>
          </w:rPr>
          <w:delText>‘</w:delText>
        </w:r>
        <w:r w:rsidRPr="003A137D" w:rsidDel="00237D63">
          <w:rPr>
            <w:color w:val="000000" w:themeColor="text1"/>
          </w:rPr>
          <w:delText>Archaea</w:delText>
        </w:r>
        <w:r w:rsidR="00671F8E" w:rsidRPr="003A137D" w:rsidDel="00237D63">
          <w:rPr>
            <w:color w:val="000000" w:themeColor="text1"/>
          </w:rPr>
          <w:delText>’</w:delText>
        </w:r>
        <w:r w:rsidRPr="003A137D" w:rsidDel="00237D63">
          <w:rPr>
            <w:color w:val="000000" w:themeColor="text1"/>
          </w:rPr>
          <w:delText xml:space="preserve">) classified by Kraken2, CLARK, and </w:delText>
        </w:r>
        <w:r w:rsidR="00587076" w:rsidRPr="003A137D" w:rsidDel="00237D63">
          <w:rPr>
            <w:color w:val="000000" w:themeColor="text1"/>
          </w:rPr>
          <w:delText>CLARK-s</w:delText>
        </w:r>
        <w:r w:rsidRPr="003A137D" w:rsidDel="00237D63">
          <w:rPr>
            <w:color w:val="000000" w:themeColor="text1"/>
          </w:rPr>
          <w:delText>. All pairwise statistical comparisons within this figure were performed with a Wilcoxon signed-rank test.</w:delText>
        </w:r>
        <w:bookmarkEnd w:id="3844"/>
        <w:bookmarkEnd w:id="3845"/>
        <w:r w:rsidR="00F3675A" w:rsidRPr="003A137D" w:rsidDel="00237D63">
          <w:rPr>
            <w:color w:val="000000" w:themeColor="text1"/>
          </w:rPr>
          <w:delText xml:space="preserve"> </w:delText>
        </w:r>
        <w:bookmarkStart w:id="3849" w:name="OLE_LINK104"/>
        <w:bookmarkStart w:id="3850" w:name="OLE_LINK105"/>
        <w:r w:rsidR="00F3675A" w:rsidRPr="003A137D" w:rsidDel="00237D63">
          <w:rPr>
            <w:color w:val="000000" w:themeColor="text1"/>
          </w:rPr>
          <w:delText>Samples: R22_K (</w:delText>
        </w:r>
        <w:r w:rsidR="00F3675A" w:rsidRPr="003A137D" w:rsidDel="00237D63">
          <w:rPr>
            <w:noProof/>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7"/>
                      <a:stretch>
                        <a:fillRect/>
                      </a:stretch>
                    </pic:blipFill>
                    <pic:spPr>
                      <a:xfrm>
                        <a:off x="0" y="0"/>
                        <a:ext cx="91440" cy="91440"/>
                      </a:xfrm>
                      <a:prstGeom prst="rect">
                        <a:avLst/>
                      </a:prstGeom>
                    </pic:spPr>
                  </pic:pic>
                </a:graphicData>
              </a:graphic>
            </wp:inline>
          </w:drawing>
        </w:r>
        <w:r w:rsidR="00F3675A" w:rsidRPr="003A137D" w:rsidDel="00237D63">
          <w:rPr>
            <w:color w:val="000000" w:themeColor="text1"/>
          </w:rPr>
          <w:delText>), R22_L (</w:delText>
        </w:r>
        <w:r w:rsidR="00F3675A" w:rsidRPr="003A137D" w:rsidDel="00237D63">
          <w:rPr>
            <w:noProof/>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8"/>
                      <a:stretch>
                        <a:fillRect/>
                      </a:stretch>
                    </pic:blipFill>
                    <pic:spPr>
                      <a:xfrm>
                        <a:off x="0" y="0"/>
                        <a:ext cx="121920" cy="137160"/>
                      </a:xfrm>
                      <a:prstGeom prst="rect">
                        <a:avLst/>
                      </a:prstGeom>
                    </pic:spPr>
                  </pic:pic>
                </a:graphicData>
              </a:graphic>
            </wp:inline>
          </w:drawing>
        </w:r>
        <w:r w:rsidR="00F3675A" w:rsidRPr="003A137D" w:rsidDel="00237D63">
          <w:rPr>
            <w:color w:val="000000" w:themeColor="text1"/>
          </w:rPr>
          <w:delText>), R22_S (</w:delText>
        </w:r>
        <w:r w:rsidR="00F3675A" w:rsidRPr="003A137D" w:rsidDel="00237D63">
          <w:rPr>
            <w:noProof/>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9"/>
                      <a:stretch>
                        <a:fillRect/>
                      </a:stretch>
                    </pic:blipFill>
                    <pic:spPr>
                      <a:xfrm>
                        <a:off x="0" y="0"/>
                        <a:ext cx="144018" cy="137160"/>
                      </a:xfrm>
                      <a:prstGeom prst="rect">
                        <a:avLst/>
                      </a:prstGeom>
                    </pic:spPr>
                  </pic:pic>
                </a:graphicData>
              </a:graphic>
            </wp:inline>
          </w:drawing>
        </w:r>
        <w:r w:rsidR="00F3675A" w:rsidRPr="003A137D" w:rsidDel="00237D63">
          <w:rPr>
            <w:color w:val="000000" w:themeColor="text1"/>
          </w:rPr>
          <w:delText>), R26_K (</w:delText>
        </w:r>
        <w:r w:rsidR="00F3675A" w:rsidRPr="003A137D" w:rsidDel="00237D63">
          <w:rPr>
            <w:noProof/>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20"/>
                      <a:stretch>
                        <a:fillRect/>
                      </a:stretch>
                    </pic:blipFill>
                    <pic:spPr>
                      <a:xfrm>
                        <a:off x="0" y="0"/>
                        <a:ext cx="116586" cy="137160"/>
                      </a:xfrm>
                      <a:prstGeom prst="rect">
                        <a:avLst/>
                      </a:prstGeom>
                    </pic:spPr>
                  </pic:pic>
                </a:graphicData>
              </a:graphic>
            </wp:inline>
          </w:drawing>
        </w:r>
        <w:r w:rsidR="00F3675A" w:rsidRPr="003A137D" w:rsidDel="00237D63">
          <w:rPr>
            <w:color w:val="000000" w:themeColor="text1"/>
          </w:rPr>
          <w:delText>), R26_L (</w:delText>
        </w:r>
        <w:r w:rsidR="00F3675A" w:rsidRPr="003A137D" w:rsidDel="00237D63">
          <w:rPr>
            <w:noProof/>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1"/>
                      <a:stretch>
                        <a:fillRect/>
                      </a:stretch>
                    </pic:blipFill>
                    <pic:spPr>
                      <a:xfrm>
                        <a:off x="0" y="0"/>
                        <a:ext cx="129540" cy="137160"/>
                      </a:xfrm>
                      <a:prstGeom prst="rect">
                        <a:avLst/>
                      </a:prstGeom>
                    </pic:spPr>
                  </pic:pic>
                </a:graphicData>
              </a:graphic>
            </wp:inline>
          </w:drawing>
        </w:r>
        <w:r w:rsidR="00F3675A" w:rsidRPr="003A137D" w:rsidDel="00237D63">
          <w:rPr>
            <w:color w:val="000000" w:themeColor="text1"/>
          </w:rPr>
          <w:delText>), R26_S (</w:delText>
        </w:r>
        <w:r w:rsidR="00F3675A" w:rsidRPr="003A137D" w:rsidDel="00237D63">
          <w:rPr>
            <w:noProof/>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R27_K (</w:delText>
        </w:r>
        <w:r w:rsidR="00F3675A" w:rsidRPr="003A137D" w:rsidDel="00237D63">
          <w:rPr>
            <w:noProof/>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R27_L (</w:delText>
        </w:r>
        <w:r w:rsidR="00F3675A" w:rsidRPr="003A137D" w:rsidDel="00237D63">
          <w:rPr>
            <w:noProof/>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4"/>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R27_S (</w:delText>
        </w:r>
        <w:r w:rsidR="00F3675A" w:rsidRPr="003A137D" w:rsidDel="00237D63">
          <w:rPr>
            <w:noProof/>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R28_K (</w:delText>
        </w:r>
        <w:r w:rsidR="00F3675A" w:rsidRPr="003A137D" w:rsidDel="00237D63">
          <w:rPr>
            <w:noProof/>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6"/>
                      <a:stretch>
                        <a:fillRect/>
                      </a:stretch>
                    </pic:blipFill>
                    <pic:spPr>
                      <a:xfrm>
                        <a:off x="0" y="0"/>
                        <a:ext cx="130629" cy="137160"/>
                      </a:xfrm>
                      <a:prstGeom prst="rect">
                        <a:avLst/>
                      </a:prstGeom>
                    </pic:spPr>
                  </pic:pic>
                </a:graphicData>
              </a:graphic>
            </wp:inline>
          </w:drawing>
        </w:r>
        <w:r w:rsidR="00F3675A" w:rsidRPr="003A137D" w:rsidDel="00237D63">
          <w:rPr>
            <w:color w:val="000000" w:themeColor="text1"/>
          </w:rPr>
          <w:delText>), R28_L (</w:delText>
        </w:r>
        <w:r w:rsidR="00F3675A" w:rsidRPr="003A137D" w:rsidDel="00237D63">
          <w:rPr>
            <w:noProof/>
            <w:color w:val="000000" w:themeColor="text1"/>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3A137D" w:rsidDel="00237D63">
          <w:rPr>
            <w:color w:val="000000" w:themeColor="text1"/>
          </w:rPr>
          <w:delText>), R28_S (</w:delText>
        </w:r>
        <w:r w:rsidR="00F3675A" w:rsidRPr="003A137D" w:rsidDel="00237D63">
          <w:rPr>
            <w:noProof/>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8"/>
                      <a:stretch>
                        <a:fillRect/>
                      </a:stretch>
                    </pic:blipFill>
                    <pic:spPr>
                      <a:xfrm>
                        <a:off x="0" y="0"/>
                        <a:ext cx="137160" cy="137160"/>
                      </a:xfrm>
                      <a:prstGeom prst="rect">
                        <a:avLst/>
                      </a:prstGeom>
                    </pic:spPr>
                  </pic:pic>
                </a:graphicData>
              </a:graphic>
            </wp:inline>
          </w:drawing>
        </w:r>
        <w:r w:rsidR="00F3675A" w:rsidRPr="003A137D" w:rsidDel="00237D63">
          <w:rPr>
            <w:color w:val="000000" w:themeColor="text1"/>
          </w:rPr>
          <w:delText xml:space="preserve">). </w:delText>
        </w:r>
        <w:bookmarkStart w:id="3851" w:name="OLE_LINK98"/>
        <w:bookmarkStart w:id="3852" w:name="OLE_LINK99"/>
        <w:bookmarkStart w:id="3853" w:name="OLE_LINK152"/>
        <w:bookmarkEnd w:id="3849"/>
        <w:bookmarkEnd w:id="3850"/>
        <w:r w:rsidR="00F3675A" w:rsidRPr="003A137D" w:rsidDel="00237D63">
          <w:rPr>
            <w:color w:val="000000" w:themeColor="text1"/>
          </w:rPr>
          <w:delText>** p-value &lt; 0.01, *** p-value &lt; 0.001</w:delText>
        </w:r>
        <w:bookmarkEnd w:id="3851"/>
        <w:bookmarkEnd w:id="3852"/>
        <w:bookmarkEnd w:id="3853"/>
        <w:r w:rsidR="00801F4D" w:rsidRPr="003A137D" w:rsidDel="00237D63">
          <w:rPr>
            <w:color w:val="000000" w:themeColor="text1"/>
          </w:rPr>
          <w:delText>.</w:delText>
        </w:r>
      </w:del>
    </w:p>
    <w:bookmarkEnd w:id="3846"/>
    <w:bookmarkEnd w:id="3847"/>
    <w:p w14:paraId="69201B44" w14:textId="5C176BB7" w:rsidR="0025757A" w:rsidRPr="003A137D" w:rsidDel="00237D63" w:rsidRDefault="0025757A" w:rsidP="00BF6603">
      <w:pPr>
        <w:suppressLineNumbers/>
        <w:spacing w:line="480" w:lineRule="auto"/>
        <w:rPr>
          <w:del w:id="3854" w:author="Ruijie Xu" w:date="2022-02-03T12:59:00Z"/>
          <w:color w:val="000000" w:themeColor="text1"/>
        </w:rPr>
      </w:pPr>
    </w:p>
    <w:p w14:paraId="5DE8D78C" w14:textId="0F0E9EE3" w:rsidR="000744DD" w:rsidRPr="003A137D" w:rsidDel="00237D63" w:rsidRDefault="00234370" w:rsidP="00271EA9">
      <w:pPr>
        <w:suppressLineNumbers/>
        <w:spacing w:line="480" w:lineRule="auto"/>
        <w:rPr>
          <w:del w:id="3855" w:author="Ruijie Xu" w:date="2022-02-03T12:59:00Z"/>
          <w:color w:val="000000" w:themeColor="text1"/>
        </w:rPr>
      </w:pPr>
      <w:bookmarkStart w:id="3856" w:name="OLE_LINK26"/>
      <w:bookmarkStart w:id="3857" w:name="OLE_LINK46"/>
      <w:del w:id="3858" w:author="Ruijie Xu" w:date="2022-02-03T12:59:00Z">
        <w:r w:rsidRPr="003A137D" w:rsidDel="00237D63">
          <w:rPr>
            <w:b/>
            <w:bCs/>
            <w:color w:val="000000" w:themeColor="text1"/>
          </w:rPr>
          <w:delText xml:space="preserve">Figure </w:delText>
        </w:r>
        <w:r w:rsidR="00BF6603" w:rsidRPr="003A137D" w:rsidDel="00237D63">
          <w:rPr>
            <w:b/>
            <w:bCs/>
            <w:color w:val="000000" w:themeColor="text1"/>
          </w:rPr>
          <w:delText>5</w:delText>
        </w:r>
        <w:r w:rsidRPr="003A137D" w:rsidDel="00237D63">
          <w:rPr>
            <w:b/>
            <w:bCs/>
            <w:color w:val="000000" w:themeColor="text1"/>
          </w:rPr>
          <w:delText xml:space="preserve">. Between Sample Microbial Composition Dissimilarity. </w:delText>
        </w:r>
        <w:r w:rsidRPr="003A137D" w:rsidDel="00237D63">
          <w:rPr>
            <w:color w:val="000000" w:themeColor="text1"/>
          </w:rPr>
          <w:delText xml:space="preserve">Bray-Curtis indices quantify the dissimilarity between two samples’ microbial compositions. Higher Bray-Curtis values indicate </w:delText>
        </w:r>
        <w:r w:rsidR="00183F11" w:rsidRPr="003A137D" w:rsidDel="00237D63">
          <w:rPr>
            <w:color w:val="000000" w:themeColor="text1"/>
          </w:rPr>
          <w:delText xml:space="preserve">a </w:delText>
        </w:r>
        <w:r w:rsidRPr="003A137D" w:rsidDel="00237D63">
          <w:rPr>
            <w:color w:val="000000" w:themeColor="text1"/>
          </w:rPr>
          <w:delText xml:space="preserve">high level of dissimilarity between the two samples’ microbial composition. They were calculated based on the absolute number of reads classified under the genus taxa of Bacteria, Viruses, and Archaea from microbial compositions of Kraken2 (A), CLARK (B), and </w:delText>
        </w:r>
        <w:r w:rsidR="00587076" w:rsidRPr="003A137D" w:rsidDel="00237D63">
          <w:rPr>
            <w:color w:val="000000" w:themeColor="text1"/>
          </w:rPr>
          <w:delText>CLARK-s</w:delText>
        </w:r>
        <w:r w:rsidRPr="003A137D" w:rsidDel="00237D63">
          <w:rPr>
            <w:color w:val="000000" w:themeColor="text1"/>
          </w:rPr>
          <w:delTex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Bray-Curtis indices were calculated from each </w:delText>
        </w:r>
        <w:r w:rsidR="008524D8" w:rsidRPr="003A137D" w:rsidDel="00237D63">
          <w:rPr>
            <w:color w:val="000000" w:themeColor="text1"/>
          </w:rPr>
          <w:delText>software</w:delText>
        </w:r>
        <w:r w:rsidRPr="003A137D" w:rsidDel="00237D63">
          <w:rPr>
            <w:color w:val="000000" w:themeColor="text1"/>
          </w:rPr>
          <w:delText>’s microbial compositions using Wilcoxon signed-rank tests.</w:delText>
        </w:r>
        <w:bookmarkEnd w:id="3856"/>
        <w:bookmarkEnd w:id="3857"/>
        <w:r w:rsidR="00F3675A" w:rsidRPr="003A137D" w:rsidDel="00237D63">
          <w:rPr>
            <w:color w:val="000000" w:themeColor="text1"/>
          </w:rPr>
          <w:delText xml:space="preserve"> ** p-value &lt; 0.01, **** p-value &lt; 0.0001</w:delText>
        </w:r>
        <w:r w:rsidR="00E45F69" w:rsidRPr="003A137D" w:rsidDel="00237D63">
          <w:rPr>
            <w:color w:val="000000" w:themeColor="text1"/>
          </w:rPr>
          <w:delText>.</w:delText>
        </w:r>
      </w:del>
    </w:p>
    <w:p w14:paraId="5CA195C4" w14:textId="3EF22A87" w:rsidR="0025757A" w:rsidRPr="003A137D" w:rsidDel="00237D63" w:rsidRDefault="0025757A" w:rsidP="00271EA9">
      <w:pPr>
        <w:suppressLineNumbers/>
        <w:spacing w:line="480" w:lineRule="auto"/>
        <w:rPr>
          <w:del w:id="3859" w:author="Ruijie Xu" w:date="2022-02-03T12:59:00Z"/>
          <w:color w:val="000000" w:themeColor="text1"/>
        </w:rPr>
      </w:pPr>
    </w:p>
    <w:p w14:paraId="42285488" w14:textId="0B489AB9" w:rsidR="004B27A9" w:rsidRPr="001E3899" w:rsidDel="00237D63" w:rsidRDefault="00234370" w:rsidP="0046408A">
      <w:pPr>
        <w:pStyle w:val="Caption"/>
        <w:suppressLineNumbers/>
        <w:spacing w:line="480" w:lineRule="auto"/>
        <w:rPr>
          <w:del w:id="3860" w:author="Ruijie Xu" w:date="2022-02-03T12:59:00Z"/>
          <w:rFonts w:ascii="Times New Roman" w:hAnsi="Times New Roman" w:cs="Times New Roman"/>
          <w:color w:val="000000" w:themeColor="text1"/>
          <w:sz w:val="24"/>
          <w:szCs w:val="24"/>
        </w:rPr>
      </w:pPr>
      <w:bookmarkStart w:id="3861" w:name="OLE_LINK47"/>
      <w:bookmarkStart w:id="3862" w:name="OLE_LINK67"/>
      <w:bookmarkStart w:id="3863" w:name="OLE_LINK135"/>
      <w:bookmarkStart w:id="3864" w:name="OLE_LINK136"/>
      <w:del w:id="3865" w:author="Ruijie Xu" w:date="2022-02-03T12:59:00Z">
        <w:r w:rsidRPr="001E3899" w:rsidDel="00237D63">
          <w:rPr>
            <w:rFonts w:ascii="Times New Roman" w:hAnsi="Times New Roman" w:cs="Times New Roman"/>
            <w:color w:val="000000" w:themeColor="text1"/>
            <w:sz w:val="24"/>
            <w:szCs w:val="24"/>
          </w:rPr>
          <w:delText xml:space="preserve">Figure </w:delText>
        </w:r>
        <w:r w:rsidR="00BF6603" w:rsidRPr="001E3899" w:rsidDel="00237D63">
          <w:rPr>
            <w:rFonts w:ascii="Times New Roman" w:hAnsi="Times New Roman" w:cs="Times New Roman"/>
            <w:color w:val="000000" w:themeColor="text1"/>
            <w:sz w:val="24"/>
            <w:szCs w:val="24"/>
          </w:rPr>
          <w:delText>6</w:delText>
        </w:r>
        <w:r w:rsidRPr="001E3899" w:rsidDel="00237D63">
          <w:rPr>
            <w:rFonts w:ascii="Times New Roman" w:hAnsi="Times New Roman" w:cs="Times New Roman"/>
            <w:color w:val="000000" w:themeColor="text1"/>
            <w:sz w:val="24"/>
            <w:szCs w:val="24"/>
          </w:rPr>
          <w:delText xml:space="preserve">. Sample Clustering with Multidimensional Scaling (MDS) analyses. </w:delText>
        </w:r>
        <w:bookmarkStart w:id="3866" w:name="OLE_LINK89"/>
        <w:bookmarkStart w:id="3867" w:name="OLE_LINK90"/>
        <w:r w:rsidRPr="001E3899" w:rsidDel="00237D63">
          <w:rPr>
            <w:rFonts w:ascii="Times New Roman" w:hAnsi="Times New Roman" w:cs="Times New Roman"/>
            <w:b w:val="0"/>
            <w:bCs w:val="0"/>
            <w:color w:val="000000" w:themeColor="text1"/>
            <w:sz w:val="24"/>
            <w:szCs w:val="24"/>
          </w:rPr>
          <w:delText xml:space="preserve">Bray-Curtis indices were calculated from the microbial composition classified by Kraken2 (A), CLARK (B), and </w:delText>
        </w:r>
        <w:r w:rsidR="00587076" w:rsidRPr="001E3899" w:rsidDel="00237D63">
          <w:rPr>
            <w:rFonts w:ascii="Times New Roman" w:hAnsi="Times New Roman" w:cs="Times New Roman"/>
            <w:b w:val="0"/>
            <w:bCs w:val="0"/>
            <w:color w:val="000000" w:themeColor="text1"/>
            <w:sz w:val="24"/>
            <w:szCs w:val="24"/>
          </w:rPr>
          <w:delText>CLARK-s</w:delText>
        </w:r>
        <w:r w:rsidRPr="001E3899" w:rsidDel="00237D63">
          <w:rPr>
            <w:rFonts w:ascii="Times New Roman" w:hAnsi="Times New Roman" w:cs="Times New Roman"/>
            <w:b w:val="0"/>
            <w:bCs w:val="0"/>
            <w:color w:val="000000" w:themeColor="text1"/>
            <w:sz w:val="24"/>
            <w:szCs w:val="24"/>
          </w:rPr>
          <w:delText xml:space="preserve"> (C) </w:delText>
        </w:r>
        <w:bookmarkEnd w:id="3866"/>
        <w:bookmarkEnd w:id="3867"/>
        <w:r w:rsidRPr="001E3899" w:rsidDel="00237D63">
          <w:rPr>
            <w:rFonts w:ascii="Times New Roman" w:hAnsi="Times New Roman" w:cs="Times New Roman"/>
            <w:b w:val="0"/>
            <w:bCs w:val="0"/>
            <w:color w:val="000000" w:themeColor="text1"/>
            <w:sz w:val="24"/>
            <w:szCs w:val="24"/>
          </w:rPr>
          <w:delText xml:space="preserve">and visualized using a dimension reduction method, MDS. MDS </w:delText>
        </w:r>
        <w:bookmarkStart w:id="3868" w:name="OLE_LINK68"/>
        <w:bookmarkStart w:id="3869" w:name="OLE_LINK69"/>
        <w:bookmarkEnd w:id="3861"/>
        <w:bookmarkEnd w:id="3862"/>
        <w:r w:rsidR="004B27A9" w:rsidRPr="001E3899" w:rsidDel="00237D63">
          <w:rPr>
            <w:rFonts w:ascii="Times New Roman" w:hAnsi="Times New Roman" w:cs="Times New Roman"/>
            <w:b w:val="0"/>
            <w:bCs w:val="0"/>
            <w:color w:val="000000" w:themeColor="text1"/>
            <w:sz w:val="24"/>
            <w:szCs w:val="24"/>
          </w:rPr>
          <w:delText>clusters samples with similar microbial composition based on Bray-Curtis indices’ pairwise distance matrix. Samples: R22_K (</w:delText>
        </w:r>
        <w:r w:rsidR="004B27A9" w:rsidRPr="001E3899" w:rsidDel="00237D63">
          <w:rPr>
            <w:rFonts w:ascii="Times New Roman" w:hAnsi="Times New Roman" w:cs="Times New Roman"/>
            <w:b w:val="0"/>
            <w:bCs w:val="0"/>
            <w:noProof/>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7"/>
                      <a:stretch>
                        <a:fillRect/>
                      </a:stretch>
                    </pic:blipFill>
                    <pic:spPr>
                      <a:xfrm>
                        <a:off x="0" y="0"/>
                        <a:ext cx="91440" cy="9144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R22_L (</w:delText>
        </w:r>
        <w:r w:rsidR="004B27A9" w:rsidRPr="001E3899" w:rsidDel="00237D63">
          <w:rPr>
            <w:rFonts w:ascii="Times New Roman" w:hAnsi="Times New Roman" w:cs="Times New Roman"/>
            <w:b w:val="0"/>
            <w:bCs w:val="0"/>
            <w:noProof/>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8"/>
                      <a:stretch>
                        <a:fillRect/>
                      </a:stretch>
                    </pic:blipFill>
                    <pic:spPr>
                      <a:xfrm>
                        <a:off x="0" y="0"/>
                        <a:ext cx="12192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R22_S (</w:delText>
        </w:r>
        <w:r w:rsidR="004B27A9" w:rsidRPr="001E3899" w:rsidDel="00237D63">
          <w:rPr>
            <w:rFonts w:ascii="Times New Roman" w:hAnsi="Times New Roman" w:cs="Times New Roman"/>
            <w:b w:val="0"/>
            <w:bCs w:val="0"/>
            <w:noProof/>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9"/>
                      <a:stretch>
                        <a:fillRect/>
                      </a:stretch>
                    </pic:blipFill>
                    <pic:spPr>
                      <a:xfrm>
                        <a:off x="0" y="0"/>
                        <a:ext cx="144018"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R26_K (</w:delText>
        </w:r>
        <w:r w:rsidR="004B27A9" w:rsidRPr="001E3899" w:rsidDel="00237D63">
          <w:rPr>
            <w:rFonts w:ascii="Times New Roman" w:hAnsi="Times New Roman" w:cs="Times New Roman"/>
            <w:b w:val="0"/>
            <w:bCs w:val="0"/>
            <w:noProof/>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20"/>
                      <a:stretch>
                        <a:fillRect/>
                      </a:stretch>
                    </pic:blipFill>
                    <pic:spPr>
                      <a:xfrm>
                        <a:off x="0" y="0"/>
                        <a:ext cx="116586"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R26_L (</w:delText>
        </w:r>
        <w:r w:rsidR="004B27A9" w:rsidRPr="001E3899" w:rsidDel="00237D63">
          <w:rPr>
            <w:rFonts w:ascii="Times New Roman" w:hAnsi="Times New Roman" w:cs="Times New Roman"/>
            <w:b w:val="0"/>
            <w:bCs w:val="0"/>
            <w:noProof/>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1"/>
                      <a:stretch>
                        <a:fillRect/>
                      </a:stretch>
                    </pic:blipFill>
                    <pic:spPr>
                      <a:xfrm>
                        <a:off x="0" y="0"/>
                        <a:ext cx="12954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R26_S (</w:delText>
        </w:r>
        <w:r w:rsidR="004B27A9" w:rsidRPr="001E3899" w:rsidDel="00237D63">
          <w:rPr>
            <w:rFonts w:ascii="Times New Roman" w:hAnsi="Times New Roman" w:cs="Times New Roman"/>
            <w:b w:val="0"/>
            <w:bCs w:val="0"/>
            <w:noProof/>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R27_K (</w:delText>
        </w:r>
        <w:r w:rsidR="004B27A9" w:rsidRPr="001E3899" w:rsidDel="00237D63">
          <w:rPr>
            <w:rFonts w:ascii="Times New Roman" w:hAnsi="Times New Roman" w:cs="Times New Roman"/>
            <w:b w:val="0"/>
            <w:bCs w:val="0"/>
            <w:noProof/>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3"/>
                      <a:stretch>
                        <a:fillRect/>
                      </a:stretch>
                    </pic:blipFill>
                    <pic:spPr>
                      <a:xfrm>
                        <a:off x="0" y="0"/>
                        <a:ext cx="11887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R27_L (</w:delText>
        </w:r>
        <w:r w:rsidR="004B27A9" w:rsidRPr="001E3899" w:rsidDel="00237D63">
          <w:rPr>
            <w:rFonts w:ascii="Times New Roman" w:hAnsi="Times New Roman" w:cs="Times New Roman"/>
            <w:b w:val="0"/>
            <w:bCs w:val="0"/>
            <w:noProof/>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4"/>
                      <a:stretch>
                        <a:fillRect/>
                      </a:stretch>
                    </pic:blipFill>
                    <pic:spPr>
                      <a:xfrm>
                        <a:off x="0" y="0"/>
                        <a:ext cx="137160" cy="137160"/>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R27_S (</w:delText>
        </w:r>
        <w:r w:rsidR="004B27A9" w:rsidRPr="001E3899" w:rsidDel="00237D63">
          <w:rPr>
            <w:rFonts w:ascii="Times New Roman" w:hAnsi="Times New Roman" w:cs="Times New Roman"/>
            <w:b w:val="0"/>
            <w:bCs w:val="0"/>
            <w:noProof/>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5"/>
                      <a:stretch>
                        <a:fillRect/>
                      </a:stretch>
                    </pic:blipFill>
                    <pic:spPr>
                      <a:xfrm>
                        <a:off x="0" y="0"/>
                        <a:ext cx="11887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R28_K (</w:delText>
        </w:r>
        <w:r w:rsidR="004B27A9" w:rsidRPr="001E3899" w:rsidDel="00237D63">
          <w:rPr>
            <w:rFonts w:ascii="Times New Roman" w:hAnsi="Times New Roman" w:cs="Times New Roman"/>
            <w:b w:val="0"/>
            <w:bCs w:val="0"/>
            <w:noProof/>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6"/>
                      <a:stretch>
                        <a:fillRect/>
                      </a:stretch>
                    </pic:blipFill>
                    <pic:spPr>
                      <a:xfrm>
                        <a:off x="0" y="0"/>
                        <a:ext cx="113212"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R28_L (</w:delText>
        </w:r>
        <w:r w:rsidR="004B27A9" w:rsidRPr="001E3899" w:rsidDel="00237D63">
          <w:rPr>
            <w:rFonts w:ascii="Times New Roman" w:hAnsi="Times New Roman" w:cs="Times New Roman"/>
            <w:b w:val="0"/>
            <w:bCs w:val="0"/>
            <w:noProof/>
            <w:color w:val="000000" w:themeColor="text1"/>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1E3899" w:rsidDel="00237D63">
          <w:rPr>
            <w:rFonts w:ascii="Times New Roman" w:hAnsi="Times New Roman" w:cs="Times New Roman"/>
            <w:b w:val="0"/>
            <w:bCs w:val="0"/>
            <w:color w:val="000000" w:themeColor="text1"/>
            <w:sz w:val="24"/>
            <w:szCs w:val="24"/>
          </w:rPr>
          <w:delText xml:space="preserve">), R28_S </w:delText>
        </w:r>
        <w:r w:rsidR="0072338B" w:rsidRPr="001E3899" w:rsidDel="00237D63">
          <w:rPr>
            <w:rFonts w:ascii="Times New Roman" w:hAnsi="Times New Roman" w:cs="Times New Roman"/>
            <w:b w:val="0"/>
            <w:bCs w:val="0"/>
            <w:color w:val="000000" w:themeColor="text1"/>
            <w:sz w:val="24"/>
            <w:szCs w:val="24"/>
          </w:rPr>
          <w:delText>(</w:delText>
        </w:r>
        <w:r w:rsidR="004B27A9" w:rsidRPr="001E3899" w:rsidDel="00237D63">
          <w:rPr>
            <w:rFonts w:ascii="Times New Roman" w:hAnsi="Times New Roman" w:cs="Times New Roman"/>
            <w:b w:val="0"/>
            <w:bCs w:val="0"/>
            <w:noProof/>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8"/>
                      <a:stretch>
                        <a:fillRect/>
                      </a:stretch>
                    </pic:blipFill>
                    <pic:spPr>
                      <a:xfrm>
                        <a:off x="0" y="0"/>
                        <a:ext cx="118872" cy="118872"/>
                      </a:xfrm>
                      <a:prstGeom prst="rect">
                        <a:avLst/>
                      </a:prstGeom>
                    </pic:spPr>
                  </pic:pic>
                </a:graphicData>
              </a:graphic>
            </wp:inline>
          </w:drawing>
        </w:r>
        <w:r w:rsidR="0072338B" w:rsidRPr="001E3899" w:rsidDel="00237D63">
          <w:rPr>
            <w:rFonts w:ascii="Times New Roman" w:hAnsi="Times New Roman" w:cs="Times New Roman"/>
            <w:b w:val="0"/>
            <w:bCs w:val="0"/>
            <w:color w:val="000000" w:themeColor="text1"/>
            <w:sz w:val="24"/>
            <w:szCs w:val="24"/>
          </w:rPr>
          <w:delText xml:space="preserve"> )</w:delText>
        </w:r>
        <w:r w:rsidR="004B27A9" w:rsidRPr="001E3899" w:rsidDel="00237D63">
          <w:rPr>
            <w:rFonts w:ascii="Times New Roman" w:hAnsi="Times New Roman" w:cs="Times New Roman"/>
            <w:b w:val="0"/>
            <w:bCs w:val="0"/>
            <w:color w:val="000000" w:themeColor="text1"/>
            <w:sz w:val="24"/>
            <w:szCs w:val="24"/>
          </w:rPr>
          <w:delText>.</w:delText>
        </w:r>
        <w:r w:rsidR="004B27A9" w:rsidRPr="001E3899" w:rsidDel="00237D63">
          <w:rPr>
            <w:rFonts w:ascii="Times New Roman" w:hAnsi="Times New Roman" w:cs="Times New Roman"/>
            <w:color w:val="000000" w:themeColor="text1"/>
            <w:sz w:val="24"/>
            <w:szCs w:val="24"/>
          </w:rPr>
          <w:delText xml:space="preserve"> </w:delText>
        </w:r>
      </w:del>
    </w:p>
    <w:bookmarkEnd w:id="3863"/>
    <w:bookmarkEnd w:id="3864"/>
    <w:p w14:paraId="5E7B8C71" w14:textId="7B645850" w:rsidR="0025757A" w:rsidRPr="003A137D" w:rsidDel="00237D63" w:rsidRDefault="0025757A" w:rsidP="0025757A">
      <w:pPr>
        <w:rPr>
          <w:del w:id="3870" w:author="Ruijie Xu" w:date="2022-02-03T12:59:00Z"/>
        </w:rPr>
      </w:pPr>
    </w:p>
    <w:p w14:paraId="114ACB79" w14:textId="0F7F4880" w:rsidR="00F74882" w:rsidRPr="001E3899" w:rsidDel="00237D63" w:rsidRDefault="00234370" w:rsidP="0046408A">
      <w:pPr>
        <w:pStyle w:val="Caption"/>
        <w:suppressLineNumbers/>
        <w:spacing w:line="480" w:lineRule="auto"/>
        <w:rPr>
          <w:del w:id="3871" w:author="Ruijie Xu" w:date="2022-02-03T12:59:00Z"/>
          <w:rFonts w:ascii="Times New Roman" w:hAnsi="Times New Roman" w:cs="Times New Roman"/>
          <w:b w:val="0"/>
          <w:bCs w:val="0"/>
          <w:color w:val="000000" w:themeColor="text1"/>
          <w:sz w:val="24"/>
          <w:szCs w:val="24"/>
        </w:rPr>
      </w:pPr>
      <w:bookmarkStart w:id="3872" w:name="OLE_LINK137"/>
      <w:bookmarkStart w:id="3873" w:name="OLE_LINK138"/>
      <w:del w:id="3874" w:author="Ruijie Xu" w:date="2022-02-03T12:59:00Z">
        <w:r w:rsidRPr="001E3899" w:rsidDel="00237D63">
          <w:rPr>
            <w:rFonts w:ascii="Times New Roman" w:hAnsi="Times New Roman" w:cs="Times New Roman"/>
            <w:color w:val="000000" w:themeColor="text1"/>
            <w:sz w:val="24"/>
            <w:szCs w:val="24"/>
          </w:rPr>
          <w:delText xml:space="preserve">Figure </w:delText>
        </w:r>
        <w:bookmarkStart w:id="3875" w:name="OLE_LINK78"/>
        <w:bookmarkStart w:id="3876" w:name="OLE_LINK79"/>
        <w:bookmarkStart w:id="3877" w:name="OLE_LINK80"/>
        <w:r w:rsidR="00BF6603" w:rsidRPr="001E3899" w:rsidDel="00237D63">
          <w:rPr>
            <w:rFonts w:ascii="Times New Roman" w:hAnsi="Times New Roman" w:cs="Times New Roman"/>
            <w:color w:val="000000" w:themeColor="text1"/>
            <w:sz w:val="24"/>
            <w:szCs w:val="24"/>
          </w:rPr>
          <w:delText>7</w:delText>
        </w:r>
        <w:r w:rsidRPr="001E3899" w:rsidDel="00237D63">
          <w:rPr>
            <w:rFonts w:ascii="Times New Roman" w:hAnsi="Times New Roman" w:cs="Times New Roman"/>
            <w:color w:val="000000" w:themeColor="text1"/>
            <w:sz w:val="24"/>
            <w:szCs w:val="24"/>
          </w:rPr>
          <w:delText xml:space="preserve">. </w:delText>
        </w:r>
        <w:bookmarkEnd w:id="3875"/>
        <w:bookmarkEnd w:id="3876"/>
        <w:bookmarkEnd w:id="3877"/>
        <w:r w:rsidRPr="001E3899" w:rsidDel="00237D63">
          <w:rPr>
            <w:rFonts w:ascii="Times New Roman" w:hAnsi="Times New Roman" w:cs="Times New Roman"/>
            <w:color w:val="000000" w:themeColor="text1"/>
            <w:sz w:val="24"/>
            <w:szCs w:val="24"/>
          </w:rPr>
          <w:delText xml:space="preserve">Differentially abundant phylum and genus taxa. </w:delText>
        </w:r>
        <w:r w:rsidR="003F7DB9" w:rsidRPr="001E3899" w:rsidDel="00237D63">
          <w:rPr>
            <w:rFonts w:ascii="Times New Roman" w:hAnsi="Times New Roman" w:cs="Times New Roman"/>
            <w:b w:val="0"/>
            <w:bCs w:val="0"/>
            <w:color w:val="000000" w:themeColor="text1"/>
            <w:sz w:val="24"/>
            <w:szCs w:val="24"/>
          </w:rPr>
          <w:delText>Genus t</w:delText>
        </w:r>
        <w:r w:rsidRPr="001E3899" w:rsidDel="00237D63">
          <w:rPr>
            <w:rFonts w:ascii="Times New Roman" w:hAnsi="Times New Roman" w:cs="Times New Roman"/>
            <w:b w:val="0"/>
            <w:bCs w:val="0"/>
            <w:color w:val="000000" w:themeColor="text1"/>
            <w:sz w:val="24"/>
            <w:szCs w:val="24"/>
          </w:rPr>
          <w:delText>axa</w:delText>
        </w:r>
        <w:r w:rsidR="003F7DB9" w:rsidRPr="001E3899" w:rsidDel="00237D63">
          <w:rPr>
            <w:rFonts w:ascii="Times New Roman" w:hAnsi="Times New Roman" w:cs="Times New Roman"/>
            <w:b w:val="0"/>
            <w:bCs w:val="0"/>
            <w:color w:val="000000" w:themeColor="text1"/>
            <w:sz w:val="24"/>
            <w:szCs w:val="24"/>
          </w:rPr>
          <w:delText xml:space="preserve"> found differentially abundant</w:delText>
        </w:r>
        <w:r w:rsidRPr="001E3899" w:rsidDel="00237D63">
          <w:rPr>
            <w:rFonts w:ascii="Times New Roman" w:hAnsi="Times New Roman" w:cs="Times New Roman"/>
            <w:b w:val="0"/>
            <w:bCs w:val="0"/>
            <w:color w:val="000000" w:themeColor="text1"/>
            <w:sz w:val="24"/>
            <w:szCs w:val="24"/>
          </w:rPr>
          <w:delText xml:space="preserve"> in </w:delText>
        </w:r>
        <w:r w:rsidRPr="001E3899" w:rsidDel="00237D63">
          <w:rPr>
            <w:rFonts w:ascii="Times New Roman" w:hAnsi="Times New Roman" w:cs="Times New Roman"/>
            <w:b w:val="0"/>
            <w:bCs w:val="0"/>
            <w:i/>
            <w:color w:val="000000" w:themeColor="text1"/>
            <w:sz w:val="24"/>
            <w:szCs w:val="24"/>
          </w:rPr>
          <w:delText>Rattus</w:delText>
        </w:r>
        <w:r w:rsidRPr="001E3899" w:rsidDel="00237D63">
          <w:rPr>
            <w:rFonts w:ascii="Times New Roman" w:hAnsi="Times New Roman" w:cs="Times New Roman"/>
            <w:b w:val="0"/>
            <w:bCs w:val="0"/>
            <w:color w:val="000000" w:themeColor="text1"/>
            <w:sz w:val="24"/>
            <w:szCs w:val="24"/>
          </w:rPr>
          <w:delText xml:space="preserve"> tissue, kidney (R22_K, R26_K, and R27_K, R28_K), and lung (R22_L, R26_L, R27_L, and R28_L), </w:delText>
        </w:r>
        <w:bookmarkStart w:id="3878" w:name="OLE_LINK50"/>
        <w:bookmarkStart w:id="3879" w:name="OLE_LINK51"/>
        <w:r w:rsidRPr="001E3899" w:rsidDel="00237D63">
          <w:rPr>
            <w:rFonts w:ascii="Times New Roman" w:hAnsi="Times New Roman" w:cs="Times New Roman"/>
            <w:b w:val="0"/>
            <w:bCs w:val="0"/>
            <w:color w:val="000000" w:themeColor="text1"/>
            <w:sz w:val="24"/>
            <w:szCs w:val="24"/>
          </w:rPr>
          <w:delText xml:space="preserve">by Kraken2 (A), </w:delText>
        </w:r>
        <w:bookmarkEnd w:id="3878"/>
        <w:bookmarkEnd w:id="3879"/>
        <w:r w:rsidRPr="001E3899" w:rsidDel="00237D63">
          <w:rPr>
            <w:rFonts w:ascii="Times New Roman" w:hAnsi="Times New Roman" w:cs="Times New Roman"/>
            <w:b w:val="0"/>
            <w:bCs w:val="0"/>
            <w:color w:val="000000" w:themeColor="text1"/>
            <w:sz w:val="24"/>
            <w:szCs w:val="24"/>
          </w:rPr>
          <w:delText xml:space="preserve">CLARK (B), and </w:delText>
        </w:r>
        <w:r w:rsidR="00587076" w:rsidRPr="001E3899" w:rsidDel="00237D63">
          <w:rPr>
            <w:rFonts w:ascii="Times New Roman" w:hAnsi="Times New Roman" w:cs="Times New Roman"/>
            <w:b w:val="0"/>
            <w:bCs w:val="0"/>
            <w:color w:val="000000" w:themeColor="text1"/>
            <w:sz w:val="24"/>
            <w:szCs w:val="24"/>
          </w:rPr>
          <w:delText>CLARK-s</w:delText>
        </w:r>
        <w:r w:rsidRPr="001E3899" w:rsidDel="00237D63">
          <w:rPr>
            <w:rFonts w:ascii="Times New Roman" w:hAnsi="Times New Roman" w:cs="Times New Roman"/>
            <w:b w:val="0"/>
            <w:bCs w:val="0"/>
            <w:color w:val="000000" w:themeColor="text1"/>
            <w:sz w:val="24"/>
            <w:szCs w:val="24"/>
          </w:rPr>
          <w:delText xml:space="preserve"> (C) were </w:delText>
        </w:r>
        <w:r w:rsidR="003F7DB9" w:rsidRPr="001E3899" w:rsidDel="00237D63">
          <w:rPr>
            <w:rFonts w:ascii="Times New Roman" w:hAnsi="Times New Roman" w:cs="Times New Roman"/>
            <w:b w:val="0"/>
            <w:bCs w:val="0"/>
            <w:color w:val="000000" w:themeColor="text1"/>
            <w:sz w:val="24"/>
            <w:szCs w:val="24"/>
          </w:rPr>
          <w:delText xml:space="preserve">found above along with their </w:delText>
        </w:r>
        <w:r w:rsidRPr="001E3899" w:rsidDel="00237D63">
          <w:rPr>
            <w:rFonts w:ascii="Times New Roman" w:hAnsi="Times New Roman" w:cs="Times New Roman"/>
            <w:b w:val="0"/>
            <w:bCs w:val="0"/>
            <w:color w:val="000000" w:themeColor="text1"/>
            <w:sz w:val="24"/>
            <w:szCs w:val="24"/>
          </w:rPr>
          <w:delText xml:space="preserve">log-fold change </w:delText>
        </w:r>
        <w:r w:rsidR="003F7DB9" w:rsidRPr="001E3899" w:rsidDel="00237D63">
          <w:rPr>
            <w:rFonts w:ascii="Times New Roman" w:hAnsi="Times New Roman" w:cs="Times New Roman"/>
            <w:b w:val="0"/>
            <w:bCs w:val="0"/>
            <w:color w:val="000000" w:themeColor="text1"/>
            <w:sz w:val="24"/>
            <w:szCs w:val="24"/>
          </w:rPr>
          <w:delText>in abu</w:delText>
        </w:r>
        <w:r w:rsidR="00366132" w:rsidRPr="001E3899" w:rsidDel="00237D63">
          <w:rPr>
            <w:rFonts w:ascii="Times New Roman" w:hAnsi="Times New Roman" w:cs="Times New Roman"/>
            <w:b w:val="0"/>
            <w:bCs w:val="0"/>
            <w:color w:val="000000" w:themeColor="text1"/>
            <w:sz w:val="24"/>
            <w:szCs w:val="24"/>
          </w:rPr>
          <w:delText>n</w:delText>
        </w:r>
        <w:r w:rsidR="003F7DB9" w:rsidRPr="001E3899" w:rsidDel="00237D63">
          <w:rPr>
            <w:rFonts w:ascii="Times New Roman" w:hAnsi="Times New Roman" w:cs="Times New Roman"/>
            <w:b w:val="0"/>
            <w:bCs w:val="0"/>
            <w:color w:val="000000" w:themeColor="text1"/>
            <w:sz w:val="24"/>
            <w:szCs w:val="24"/>
          </w:rPr>
          <w:delText>dance across these two tissues.</w:delText>
        </w:r>
        <w:r w:rsidRPr="001E3899" w:rsidDel="00237D63">
          <w:rPr>
            <w:rFonts w:ascii="Times New Roman" w:hAnsi="Times New Roman" w:cs="Times New Roman"/>
            <w:b w:val="0"/>
            <w:bCs w:val="0"/>
            <w:color w:val="000000" w:themeColor="text1"/>
            <w:sz w:val="24"/>
            <w:szCs w:val="24"/>
          </w:rPr>
          <w:delText xml:space="preserve"> Each circle corresponds to a genus </w:delText>
        </w:r>
        <w:r w:rsidR="003F7DB9" w:rsidRPr="001E3899" w:rsidDel="00237D63">
          <w:rPr>
            <w:rFonts w:ascii="Times New Roman" w:hAnsi="Times New Roman" w:cs="Times New Roman"/>
            <w:b w:val="0"/>
            <w:bCs w:val="0"/>
            <w:color w:val="000000" w:themeColor="text1"/>
            <w:sz w:val="24"/>
            <w:szCs w:val="24"/>
          </w:rPr>
          <w:delText>taxa that were found significantly different in abundance across kidney and lung samples’ microb</w:delText>
        </w:r>
        <w:r w:rsidR="00366132" w:rsidRPr="001E3899" w:rsidDel="00237D63">
          <w:rPr>
            <w:rFonts w:ascii="Times New Roman" w:hAnsi="Times New Roman" w:cs="Times New Roman"/>
            <w:b w:val="0"/>
            <w:bCs w:val="0"/>
            <w:color w:val="000000" w:themeColor="text1"/>
            <w:sz w:val="24"/>
            <w:szCs w:val="24"/>
          </w:rPr>
          <w:delText>i</w:delText>
        </w:r>
        <w:r w:rsidR="003F7DB9" w:rsidRPr="001E3899" w:rsidDel="00237D63">
          <w:rPr>
            <w:rFonts w:ascii="Times New Roman" w:hAnsi="Times New Roman" w:cs="Times New Roman"/>
            <w:b w:val="0"/>
            <w:bCs w:val="0"/>
            <w:color w:val="000000" w:themeColor="text1"/>
            <w:sz w:val="24"/>
            <w:szCs w:val="24"/>
          </w:rPr>
          <w:delText>al compositions</w:delText>
        </w:r>
        <w:r w:rsidR="00366132" w:rsidRPr="001E3899" w:rsidDel="00237D63">
          <w:rPr>
            <w:rFonts w:ascii="Times New Roman" w:hAnsi="Times New Roman" w:cs="Times New Roman"/>
            <w:b w:val="0"/>
            <w:bCs w:val="0"/>
            <w:color w:val="000000" w:themeColor="text1"/>
            <w:sz w:val="24"/>
            <w:szCs w:val="24"/>
          </w:rPr>
          <w:delText>,</w:delText>
        </w:r>
        <w:r w:rsidR="003F7DB9" w:rsidRPr="001E3899" w:rsidDel="00237D63">
          <w:rPr>
            <w:rFonts w:ascii="Times New Roman" w:hAnsi="Times New Roman" w:cs="Times New Roman"/>
            <w:b w:val="0"/>
            <w:bCs w:val="0"/>
            <w:color w:val="000000" w:themeColor="text1"/>
            <w:sz w:val="24"/>
            <w:szCs w:val="24"/>
          </w:rPr>
          <w:delText xml:space="preserve"> </w:delText>
        </w:r>
        <w:r w:rsidRPr="001E3899" w:rsidDel="00237D63">
          <w:rPr>
            <w:rFonts w:ascii="Times New Roman" w:hAnsi="Times New Roman" w:cs="Times New Roman"/>
            <w:b w:val="0"/>
            <w:bCs w:val="0"/>
            <w:color w:val="000000" w:themeColor="text1"/>
            <w:sz w:val="24"/>
            <w:szCs w:val="24"/>
          </w:rPr>
          <w:delText xml:space="preserve">and the circle color represents the corresponding phylum. </w:delText>
        </w:r>
        <w:bookmarkEnd w:id="3822"/>
        <w:bookmarkEnd w:id="3823"/>
        <w:r w:rsidR="00F3675A" w:rsidRPr="001E3899" w:rsidDel="00237D63">
          <w:rPr>
            <w:rFonts w:ascii="Times New Roman" w:hAnsi="Times New Roman" w:cs="Times New Roman"/>
            <w:b w:val="0"/>
            <w:bCs w:val="0"/>
            <w:color w:val="000000" w:themeColor="text1"/>
            <w:sz w:val="24"/>
            <w:szCs w:val="24"/>
          </w:rPr>
          <w:delText>Phylum: Spirochaetes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7"/>
                      <a:stretch>
                        <a:fillRect/>
                      </a:stretch>
                    </pic:blipFill>
                    <pic:spPr>
                      <a:xfrm>
                        <a:off x="0" y="0"/>
                        <a:ext cx="91440" cy="9144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Proteobacteria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8"/>
                      <a:stretch>
                        <a:fillRect/>
                      </a:stretch>
                    </pic:blipFill>
                    <pic:spPr>
                      <a:xfrm>
                        <a:off x="0" y="0"/>
                        <a:ext cx="12192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Tenericutes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9"/>
                      <a:stretch>
                        <a:fillRect/>
                      </a:stretch>
                    </pic:blipFill>
                    <pic:spPr>
                      <a:xfrm>
                        <a:off x="0" y="0"/>
                        <a:ext cx="144018"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Firmicutes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20"/>
                      <a:stretch>
                        <a:fillRect/>
                      </a:stretch>
                    </pic:blipFill>
                    <pic:spPr>
                      <a:xfrm>
                        <a:off x="0" y="0"/>
                        <a:ext cx="116586"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Bacteroidetes</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21"/>
                      <a:stretch>
                        <a:fillRect/>
                      </a:stretch>
                    </pic:blipFill>
                    <pic:spPr>
                      <a:xfrm>
                        <a:off x="0" y="0"/>
                        <a:ext cx="12954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Cyanobacteria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Peploviricota</w:delText>
        </w:r>
        <w:r w:rsidR="00F3675A" w:rsidRPr="001E3899" w:rsidDel="00237D63">
          <w:rPr>
            <w:rFonts w:ascii="Times New Roman" w:hAnsi="Times New Roman" w:cs="Times New Roman"/>
            <w:b w:val="0"/>
            <w:bCs w:val="0"/>
            <w:i/>
            <w:iCs/>
            <w:color w:val="000000" w:themeColor="text1"/>
            <w:sz w:val="24"/>
            <w:szCs w:val="24"/>
          </w:rPr>
          <w:delText xml:space="preserve"> </w:delText>
        </w:r>
        <w:r w:rsidR="00F3675A" w:rsidRPr="001E3899" w:rsidDel="00237D63">
          <w:rPr>
            <w:rFonts w:ascii="Times New Roman" w:hAnsi="Times New Roman" w:cs="Times New Roman"/>
            <w:b w:val="0"/>
            <w:bCs w:val="0"/>
            <w:color w:val="000000" w:themeColor="text1"/>
            <w:sz w:val="24"/>
            <w:szCs w:val="24"/>
          </w:rPr>
          <w:delText>(</w:delText>
        </w:r>
        <w:r w:rsidR="00F3675A" w:rsidRPr="001E3899" w:rsidDel="00237D63">
          <w:rPr>
            <w:rFonts w:ascii="Times New Roman" w:hAnsi="Times New Roman" w:cs="Times New Roman"/>
            <w:noProof/>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3"/>
                      <a:stretch>
                        <a:fillRect/>
                      </a:stretch>
                    </pic:blipFill>
                    <pic:spPr>
                      <a:xfrm>
                        <a:off x="0" y="0"/>
                        <a:ext cx="137160" cy="137160"/>
                      </a:xfrm>
                      <a:prstGeom prst="rect">
                        <a:avLst/>
                      </a:prstGeom>
                    </pic:spPr>
                  </pic:pic>
                </a:graphicData>
              </a:graphic>
            </wp:inline>
          </w:drawing>
        </w:r>
        <w:r w:rsidR="00F3675A" w:rsidRPr="001E3899" w:rsidDel="00237D63">
          <w:rPr>
            <w:rFonts w:ascii="Times New Roman" w:hAnsi="Times New Roman" w:cs="Times New Roman"/>
            <w:b w:val="0"/>
            <w:bCs w:val="0"/>
            <w:color w:val="000000" w:themeColor="text1"/>
            <w:sz w:val="24"/>
            <w:szCs w:val="24"/>
          </w:rPr>
          <w:delText xml:space="preserve">). </w:delText>
        </w:r>
      </w:del>
    </w:p>
    <w:p w14:paraId="0219984C" w14:textId="25F174B0" w:rsidR="008F5CF3" w:rsidRPr="003A137D" w:rsidRDefault="008F5CF3" w:rsidP="008F5CF3">
      <w:pPr>
        <w:suppressLineNumbers/>
        <w:spacing w:line="480" w:lineRule="auto"/>
        <w:rPr>
          <w:b/>
          <w:bCs/>
        </w:rPr>
      </w:pPr>
      <w:bookmarkStart w:id="3880" w:name="OLE_LINK65"/>
      <w:bookmarkStart w:id="3881" w:name="OLE_LINK66"/>
      <w:bookmarkEnd w:id="0"/>
      <w:bookmarkEnd w:id="1"/>
      <w:bookmarkEnd w:id="2"/>
      <w:bookmarkEnd w:id="3"/>
      <w:bookmarkEnd w:id="4"/>
      <w:bookmarkEnd w:id="3868"/>
      <w:bookmarkEnd w:id="3869"/>
      <w:bookmarkEnd w:id="3872"/>
      <w:bookmarkEnd w:id="3873"/>
      <w:bookmarkEnd w:id="3880"/>
      <w:bookmarkEnd w:id="3881"/>
    </w:p>
    <w:p w14:paraId="4FD74546" w14:textId="640EE38A" w:rsidR="00BF6603" w:rsidRPr="003A137D" w:rsidRDefault="00BF6603" w:rsidP="008F5CF3">
      <w:pPr>
        <w:suppressLineNumbers/>
        <w:spacing w:line="480" w:lineRule="auto"/>
        <w:rPr>
          <w:b/>
          <w:bCs/>
        </w:rPr>
      </w:pPr>
    </w:p>
    <w:p w14:paraId="1F793C17" w14:textId="3290969B" w:rsidR="008F5CF3" w:rsidRPr="003A137D" w:rsidRDefault="008F5CF3" w:rsidP="008F5CF3">
      <w:pPr>
        <w:suppressLineNumbers/>
        <w:spacing w:line="480" w:lineRule="auto"/>
        <w:rPr>
          <w:b/>
          <w:bCs/>
        </w:rPr>
      </w:pPr>
    </w:p>
    <w:p w14:paraId="1CE9A158" w14:textId="35577C11" w:rsidR="008F5CF3" w:rsidRPr="003A137D" w:rsidRDefault="008F5CF3" w:rsidP="008F5CF3">
      <w:pPr>
        <w:suppressLineNumbers/>
        <w:spacing w:line="480" w:lineRule="auto"/>
        <w:rPr>
          <w:b/>
          <w:bCs/>
        </w:rPr>
      </w:pPr>
    </w:p>
    <w:p w14:paraId="69DD1188" w14:textId="783F59E3" w:rsidR="008F5CF3" w:rsidRPr="003A137D" w:rsidRDefault="008F5CF3" w:rsidP="008F5CF3">
      <w:pPr>
        <w:suppressLineNumbers/>
        <w:spacing w:line="480" w:lineRule="auto"/>
        <w:rPr>
          <w:b/>
          <w:bCs/>
        </w:rPr>
      </w:pPr>
    </w:p>
    <w:p w14:paraId="6C866FFB" w14:textId="079C4280" w:rsidR="008F5CF3" w:rsidRPr="003A137D" w:rsidRDefault="008F5CF3" w:rsidP="008F5CF3">
      <w:pPr>
        <w:suppressLineNumbers/>
        <w:spacing w:line="480" w:lineRule="auto"/>
        <w:rPr>
          <w:b/>
          <w:bCs/>
        </w:rPr>
      </w:pPr>
    </w:p>
    <w:p w14:paraId="2D76BCC0" w14:textId="77777777" w:rsidR="00807487" w:rsidRPr="003A137D" w:rsidRDefault="00807487">
      <w:pPr>
        <w:suppressLineNumbers/>
        <w:spacing w:line="480" w:lineRule="auto"/>
        <w:jc w:val="right"/>
      </w:pPr>
    </w:p>
    <w:p w14:paraId="02E24969" w14:textId="77777777" w:rsidR="000C19E7" w:rsidRPr="003A137D" w:rsidRDefault="000C19E7">
      <w:pPr>
        <w:suppressLineNumbers/>
        <w:spacing w:line="480" w:lineRule="auto"/>
        <w:jc w:val="right"/>
      </w:pPr>
    </w:p>
    <w:sectPr w:rsidR="000C19E7" w:rsidRPr="003A137D"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Liliana Salvador" w:date="2022-02-17T13:02:00Z" w:initials="LS">
    <w:p w14:paraId="51B64D9B" w14:textId="50FE72FE" w:rsidR="00FA738B" w:rsidRDefault="00FA738B">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FA738B" w:rsidRDefault="00FA738B">
      <w:pPr>
        <w:pStyle w:val="CommentText"/>
      </w:pPr>
    </w:p>
    <w:p w14:paraId="59DBAB85" w14:textId="3716ED00" w:rsidR="00FA738B" w:rsidRDefault="00FA738B">
      <w:pPr>
        <w:pStyle w:val="CommentText"/>
      </w:pPr>
      <w:r>
        <w:t>“This study highlights the importance to warrant caution on the selection of metagenomic software and databases while using shotgun metagenomics for pathogen detection and interpretation of taxonomical profiling analyses”</w:t>
      </w:r>
    </w:p>
  </w:comment>
  <w:comment w:id="463" w:author="Liliana Salvador" w:date="2022-02-23T11:26:00Z" w:initials="LS">
    <w:p w14:paraId="0454437C" w14:textId="540673EA" w:rsidR="00FA738B" w:rsidRDefault="00FA738B">
      <w:pPr>
        <w:pStyle w:val="CommentText"/>
      </w:pPr>
      <w:r>
        <w:rPr>
          <w:rStyle w:val="CommentReference"/>
        </w:rPr>
        <w:annotationRef/>
      </w:r>
      <w:r>
        <w:t>Add results answering the 3 points above</w:t>
      </w:r>
    </w:p>
  </w:comment>
  <w:comment w:id="471" w:author="Liliana Salvador" w:date="2022-02-23T11:36:00Z" w:initials="LS">
    <w:p w14:paraId="66268C82" w14:textId="369B9E83" w:rsidR="00FA738B" w:rsidRDefault="00FA738B">
      <w:pPr>
        <w:pStyle w:val="CommentText"/>
      </w:pPr>
      <w:r>
        <w:rPr>
          <w:rStyle w:val="CommentReference"/>
        </w:rPr>
        <w:annotationRef/>
      </w:r>
      <w:r>
        <w:t>Microbial communities, microbial profiles – try to use just one of these in the same sentence</w:t>
      </w:r>
    </w:p>
  </w:comment>
  <w:comment w:id="903" w:author="Liliana Salvador" w:date="2022-02-22T19:05:00Z" w:initials="LS">
    <w:p w14:paraId="56886E3E" w14:textId="42E3D41C" w:rsidR="00FA738B" w:rsidRDefault="00FA738B">
      <w:pPr>
        <w:pStyle w:val="CommentText"/>
      </w:pPr>
      <w:r>
        <w:rPr>
          <w:rStyle w:val="CommentReference"/>
        </w:rPr>
        <w:annotationRef/>
      </w:r>
      <w:r>
        <w:t>We need to add reference</w:t>
      </w:r>
    </w:p>
  </w:comment>
  <w:comment w:id="907" w:author="Liliana Salvador" w:date="2022-02-22T19:05:00Z" w:initials="LS">
    <w:p w14:paraId="5E912349" w14:textId="253510F8" w:rsidR="00FA738B" w:rsidRDefault="00FA738B">
      <w:pPr>
        <w:pStyle w:val="CommentText"/>
      </w:pPr>
      <w:r>
        <w:rPr>
          <w:rStyle w:val="CommentReference"/>
        </w:rPr>
        <w:annotationRef/>
      </w:r>
      <w:r>
        <w:t>Add reference</w:t>
      </w:r>
    </w:p>
  </w:comment>
  <w:comment w:id="908" w:author="Liliana Salvador" w:date="2022-02-22T19:06:00Z" w:initials="LS">
    <w:p w14:paraId="3A2CEE5F" w14:textId="35612DFD" w:rsidR="00FA738B" w:rsidRDefault="00FA738B">
      <w:pPr>
        <w:pStyle w:val="CommentText"/>
      </w:pPr>
      <w:r>
        <w:rPr>
          <w:rStyle w:val="CommentReference"/>
        </w:rPr>
        <w:annotationRef/>
      </w:r>
      <w:r>
        <w:t>This citation can be deleted</w:t>
      </w:r>
    </w:p>
  </w:comment>
  <w:comment w:id="928" w:author="Liliana Salvador" w:date="2022-02-22T19:18:00Z" w:initials="LS">
    <w:p w14:paraId="101CE05B" w14:textId="334E1BE2" w:rsidR="00FA738B" w:rsidRDefault="00FA738B">
      <w:pPr>
        <w:pStyle w:val="CommentText"/>
      </w:pPr>
      <w:r>
        <w:rPr>
          <w:rStyle w:val="CommentReference"/>
        </w:rPr>
        <w:annotationRef/>
      </w:r>
      <w:r>
        <w:t>Add ref?</w:t>
      </w:r>
    </w:p>
  </w:comment>
  <w:comment w:id="961" w:author="Liliana Salvador" w:date="2022-02-22T19:21:00Z" w:initials="LS">
    <w:p w14:paraId="5110B1DD" w14:textId="3B13E663" w:rsidR="00FA738B" w:rsidRDefault="00FA738B">
      <w:pPr>
        <w:pStyle w:val="CommentText"/>
      </w:pPr>
      <w:r>
        <w:rPr>
          <w:rStyle w:val="CommentReference"/>
        </w:rPr>
        <w:annotationRef/>
      </w:r>
      <w:r>
        <w:t>Do we have a reference for this method?</w:t>
      </w:r>
    </w:p>
  </w:comment>
  <w:comment w:id="973" w:author="Liliana Salvador" w:date="2022-02-23T11:31:00Z" w:initials="LS">
    <w:p w14:paraId="79015F98" w14:textId="3CDADA89" w:rsidR="00FA738B" w:rsidRDefault="00FA738B">
      <w:pPr>
        <w:pStyle w:val="CommentText"/>
      </w:pPr>
      <w:r>
        <w:rPr>
          <w:rStyle w:val="CommentReference"/>
        </w:rPr>
        <w:annotationRef/>
      </w:r>
      <w:r>
        <w:t xml:space="preserve">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w:t>
      </w:r>
      <w:proofErr w:type="spellStart"/>
      <w:r>
        <w:t>db</w:t>
      </w:r>
      <w:proofErr w:type="spellEnd"/>
      <w:r>
        <w:t>, etc. I would avoid writing about all the results</w:t>
      </w:r>
    </w:p>
  </w:comment>
  <w:comment w:id="992" w:author="Liliana Salvador" w:date="2022-02-23T19:23:00Z" w:initials="LS">
    <w:p w14:paraId="6A4C3D1B" w14:textId="086E2332" w:rsidR="00FA738B" w:rsidRDefault="00FA738B">
      <w:pPr>
        <w:pStyle w:val="CommentText"/>
      </w:pPr>
      <w:r>
        <w:rPr>
          <w:rStyle w:val="CommentReference"/>
        </w:rPr>
        <w:annotationRef/>
      </w:r>
      <w:r>
        <w:t xml:space="preserve">Here, you can say specifically what table I is showing. “Information about </w:t>
      </w:r>
      <w:proofErr w:type="spellStart"/>
      <w:r>
        <w:t>xxxx</w:t>
      </w:r>
      <w:proofErr w:type="spellEnd"/>
      <w:r>
        <w:t xml:space="preserve"> for each software and database is presented in Table 1”</w:t>
      </w:r>
    </w:p>
  </w:comment>
  <w:comment w:id="995" w:author="Liliana Salvador" w:date="2022-02-23T19:27:00Z" w:initials="LS">
    <w:p w14:paraId="45D9D0D2" w14:textId="27E1EBB2" w:rsidR="00FA738B" w:rsidRDefault="00FA738B">
      <w:pPr>
        <w:pStyle w:val="CommentText"/>
      </w:pPr>
      <w:r>
        <w:rPr>
          <w:rStyle w:val="CommentReference"/>
        </w:rPr>
        <w:annotationRef/>
      </w:r>
      <w:r>
        <w:t>This sentence is not clear and I am not sure if it is needed</w:t>
      </w:r>
    </w:p>
  </w:comment>
  <w:comment w:id="1000" w:author="Liliana Salvador" w:date="2022-02-23T19:26:00Z" w:initials="LS">
    <w:p w14:paraId="3E1254FB" w14:textId="5A1D663A" w:rsidR="00FA738B" w:rsidRDefault="00FA738B">
      <w:pPr>
        <w:pStyle w:val="CommentText"/>
      </w:pPr>
      <w:r>
        <w:rPr>
          <w:rStyle w:val="CommentReference"/>
        </w:rPr>
        <w:annotationRef/>
      </w:r>
      <w:r>
        <w:t>Isn’t this information already in the methods? If yes, not necessary to repeat it here.</w:t>
      </w:r>
    </w:p>
  </w:comment>
  <w:comment w:id="1132" w:author="Liliana Salvador" w:date="2022-02-23T19:39:00Z" w:initials="LS">
    <w:p w14:paraId="6581DFA2" w14:textId="19501E1E" w:rsidR="00FA738B" w:rsidRDefault="00FA738B">
      <w:pPr>
        <w:pStyle w:val="CommentText"/>
      </w:pPr>
      <w:r>
        <w:rPr>
          <w:rStyle w:val="CommentReference"/>
        </w:rPr>
        <w:annotationRef/>
      </w:r>
      <w:r>
        <w:t>This sentence needs to be edited. Deleting a few technical terms would help to make it simpler</w:t>
      </w:r>
    </w:p>
  </w:comment>
  <w:comment w:id="1135" w:author="Liliana Salvador" w:date="2022-02-23T19:40:00Z" w:initials="LS">
    <w:p w14:paraId="56BD7BF5" w14:textId="5664CA08" w:rsidR="00FA738B" w:rsidRDefault="00FA738B">
      <w:pPr>
        <w:pStyle w:val="CommentText"/>
      </w:pPr>
      <w:r>
        <w:rPr>
          <w:rStyle w:val="CommentReference"/>
        </w:rPr>
        <w:annotationRef/>
      </w:r>
      <w:r>
        <w:t>Define what these values are</w:t>
      </w:r>
    </w:p>
  </w:comment>
  <w:comment w:id="1143" w:author="Liliana Salvador" w:date="2022-02-23T19:43:00Z" w:initials="LS">
    <w:p w14:paraId="61728F1E" w14:textId="656C675E" w:rsidR="00FA738B" w:rsidRDefault="00FA738B">
      <w:pPr>
        <w:pStyle w:val="CommentText"/>
      </w:pPr>
      <w:r>
        <w:rPr>
          <w:rStyle w:val="CommentReference"/>
        </w:rPr>
        <w:annotationRef/>
      </w:r>
      <w:r>
        <w:t>This is confusing. Aren’t they all significantly different except the comparison between standard and customized?</w:t>
      </w:r>
    </w:p>
  </w:comment>
  <w:comment w:id="1176" w:author="Liliana Salvador" w:date="2022-02-23T20:11:00Z" w:initials="LS">
    <w:p w14:paraId="6CA58F62" w14:textId="06A4481A" w:rsidR="00FA738B" w:rsidRDefault="00FA738B">
      <w:pPr>
        <w:pStyle w:val="CommentText"/>
      </w:pPr>
      <w:r>
        <w:rPr>
          <w:rStyle w:val="CommentReference"/>
        </w:rPr>
        <w:annotationRef/>
      </w:r>
      <w:r>
        <w:t>Here instead of saying 4 out 6, I would say exactly which DBs were similar to each other</w:t>
      </w:r>
    </w:p>
  </w:comment>
  <w:comment w:id="1196" w:author="Liliana Salvador" w:date="2022-02-23T19:53:00Z" w:initials="LS">
    <w:p w14:paraId="681B1F3D" w14:textId="7FD1D6BC" w:rsidR="00FA738B" w:rsidRDefault="00FA738B">
      <w:pPr>
        <w:pStyle w:val="CommentText"/>
      </w:pPr>
      <w:r>
        <w:rPr>
          <w:rStyle w:val="CommentReference"/>
        </w:rPr>
        <w:annotationRef/>
      </w:r>
      <w:r>
        <w:t>This is great!</w:t>
      </w:r>
    </w:p>
  </w:comment>
  <w:comment w:id="1244" w:author="Liliana Salvador" w:date="2022-02-23T19:58:00Z" w:initials="LS">
    <w:p w14:paraId="0C3820D3" w14:textId="302E7F2C" w:rsidR="00FA738B" w:rsidRDefault="00FA738B">
      <w:pPr>
        <w:pStyle w:val="CommentText"/>
      </w:pPr>
      <w:r>
        <w:rPr>
          <w:rStyle w:val="CommentReference"/>
        </w:rPr>
        <w:annotationRef/>
      </w:r>
      <w:r>
        <w:t>This sentence is a bit confusing. I had to read it a couple of times to understand it</w:t>
      </w:r>
    </w:p>
  </w:comment>
  <w:comment w:id="1253" w:author="Liliana Salvador" w:date="2022-02-23T20:12:00Z" w:initials="LS">
    <w:p w14:paraId="31A777B9" w14:textId="7977DB77" w:rsidR="00FA738B" w:rsidRDefault="00FA738B">
      <w:pPr>
        <w:pStyle w:val="CommentText"/>
      </w:pPr>
      <w:r>
        <w:rPr>
          <w:rStyle w:val="CommentReference"/>
        </w:rPr>
        <w:annotationRef/>
      </w:r>
      <w:r>
        <w:t>This sentence needs to be clarified</w:t>
      </w:r>
    </w:p>
  </w:comment>
  <w:comment w:id="1261" w:author="Liliana Salvador" w:date="2022-02-23T20:13:00Z" w:initials="LS">
    <w:p w14:paraId="523C9F99" w14:textId="4AF5C364" w:rsidR="00FA738B" w:rsidRDefault="00FA738B">
      <w:pPr>
        <w:pStyle w:val="CommentText"/>
      </w:pPr>
      <w:r>
        <w:rPr>
          <w:rStyle w:val="CommentReference"/>
        </w:rPr>
        <w:annotationRef/>
      </w:r>
      <w:r>
        <w:t xml:space="preserve">Perhaps </w:t>
      </w:r>
      <w:proofErr w:type="spellStart"/>
      <w:r>
        <w:t>definigin</w:t>
      </w:r>
      <w:proofErr w:type="spellEnd"/>
      <w:r>
        <w:t xml:space="preserve"> the </w:t>
      </w:r>
      <w:proofErr w:type="spellStart"/>
      <w:r>
        <w:t>groups</w:t>
      </w:r>
      <w:proofErr w:type="spellEnd"/>
      <w:r>
        <w:t xml:space="preserve"> first will help to clarify the previous sentence</w:t>
      </w:r>
    </w:p>
  </w:comment>
  <w:comment w:id="1351" w:author="Liliana Salvador" w:date="2022-02-23T20:26:00Z" w:initials="LS">
    <w:p w14:paraId="5E2DF714" w14:textId="6AE84288" w:rsidR="00FA738B" w:rsidRDefault="00FA738B">
      <w:pPr>
        <w:pStyle w:val="CommentText"/>
      </w:pPr>
      <w:r>
        <w:rPr>
          <w:rStyle w:val="CommentReference"/>
        </w:rPr>
        <w:annotationRef/>
      </w:r>
      <w:r>
        <w:t>The sentence is a bit confusing</w:t>
      </w:r>
    </w:p>
  </w:comment>
  <w:comment w:id="1410" w:author="Liliana Salvador" w:date="2022-02-23T20:30:00Z" w:initials="LS">
    <w:p w14:paraId="03C5F799" w14:textId="306EEFAC" w:rsidR="00FA738B" w:rsidRDefault="00FA738B">
      <w:pPr>
        <w:pStyle w:val="CommentText"/>
      </w:pPr>
      <w:r>
        <w:rPr>
          <w:rStyle w:val="CommentReference"/>
        </w:rPr>
        <w:annotationRef/>
      </w:r>
      <w:r>
        <w:t>Taxon or taxa?</w:t>
      </w:r>
    </w:p>
  </w:comment>
  <w:comment w:id="1425" w:author="Liliana Salvador" w:date="2022-02-23T20:31:00Z" w:initials="LS">
    <w:p w14:paraId="5D9B27EF" w14:textId="00031002" w:rsidR="00FA738B" w:rsidRDefault="00FA738B">
      <w:pPr>
        <w:pStyle w:val="CommentText"/>
      </w:pPr>
      <w:r>
        <w:rPr>
          <w:rStyle w:val="CommentReference"/>
        </w:rPr>
        <w:annotationRef/>
      </w:r>
      <w:r>
        <w:t>Kraken2 vs Kaiju?</w:t>
      </w:r>
    </w:p>
  </w:comment>
  <w:comment w:id="1497" w:author="Liliana Salvador" w:date="2022-02-26T15:39:00Z" w:initials="LS">
    <w:p w14:paraId="4CB21283" w14:textId="035D1FC3" w:rsidR="00FA738B" w:rsidRDefault="00FA738B">
      <w:pPr>
        <w:pStyle w:val="CommentText"/>
      </w:pPr>
      <w:r>
        <w:rPr>
          <w:rStyle w:val="CommentReference"/>
        </w:rPr>
        <w:annotationRef/>
      </w:r>
      <w:r>
        <w:t>Figure 3a?</w:t>
      </w:r>
    </w:p>
  </w:comment>
  <w:comment w:id="1525" w:author="Liliana Salvador" w:date="2022-02-26T15:39:00Z" w:initials="LS">
    <w:p w14:paraId="46542DC7" w14:textId="3D98D096" w:rsidR="00FA738B" w:rsidRDefault="00FA738B">
      <w:pPr>
        <w:pStyle w:val="CommentText"/>
      </w:pPr>
      <w:r>
        <w:rPr>
          <w:rStyle w:val="CommentReference"/>
        </w:rPr>
        <w:annotationRef/>
      </w:r>
      <w:r>
        <w:t>Figure 3b?</w:t>
      </w:r>
    </w:p>
  </w:comment>
  <w:comment w:id="1529" w:author="Liliana Salvador" w:date="2022-02-26T15:27:00Z" w:initials="LS">
    <w:p w14:paraId="0D300AFC" w14:textId="02B1AC69" w:rsidR="00FA738B" w:rsidRDefault="00FA738B">
      <w:pPr>
        <w:pStyle w:val="CommentText"/>
      </w:pPr>
      <w:r>
        <w:rPr>
          <w:rStyle w:val="CommentReference"/>
        </w:rPr>
        <w:annotationRef/>
      </w:r>
      <w:r>
        <w:t xml:space="preserve">Is this true? According to figure 2c, it seems that standard and customized are significantly different from each other? </w:t>
      </w:r>
    </w:p>
  </w:comment>
  <w:comment w:id="1547" w:author="Liliana Salvador" w:date="2022-02-26T15:39:00Z" w:initials="LS">
    <w:p w14:paraId="0D98C0D0" w14:textId="49668313" w:rsidR="00FA738B" w:rsidRDefault="00FA738B">
      <w:pPr>
        <w:pStyle w:val="CommentText"/>
      </w:pPr>
      <w:r>
        <w:rPr>
          <w:rStyle w:val="CommentReference"/>
        </w:rPr>
        <w:annotationRef/>
      </w:r>
      <w:r>
        <w:t>Figure 3c?</w:t>
      </w:r>
    </w:p>
  </w:comment>
  <w:comment w:id="1549" w:author="Liliana Salvador" w:date="2022-02-26T15:29:00Z" w:initials="LS">
    <w:p w14:paraId="41955E96" w14:textId="5A66CA11" w:rsidR="00FA738B" w:rsidRDefault="00FA738B">
      <w:pPr>
        <w:pStyle w:val="CommentText"/>
      </w:pPr>
      <w:r>
        <w:rPr>
          <w:rStyle w:val="CommentReference"/>
        </w:rPr>
        <w:annotationRef/>
      </w:r>
      <w:r>
        <w:t>Yes, I agree with this</w:t>
      </w:r>
    </w:p>
  </w:comment>
  <w:comment w:id="1555" w:author="Liliana Salvador" w:date="2022-02-26T15:39:00Z" w:initials="LS">
    <w:p w14:paraId="6BF584DE" w14:textId="756009EB" w:rsidR="00FA738B" w:rsidRDefault="00FA738B">
      <w:pPr>
        <w:pStyle w:val="CommentText"/>
      </w:pPr>
      <w:r>
        <w:rPr>
          <w:rStyle w:val="CommentReference"/>
        </w:rPr>
        <w:annotationRef/>
      </w:r>
      <w:r>
        <w:t>Figure 3c?</w:t>
      </w:r>
    </w:p>
  </w:comment>
  <w:comment w:id="1652" w:author="Liliana Salvador" w:date="2022-02-26T15:57:00Z" w:initials="LS">
    <w:p w14:paraId="0CA9CB66" w14:textId="54D0B099" w:rsidR="00FA738B" w:rsidRDefault="00FA738B">
      <w:pPr>
        <w:pStyle w:val="CommentText"/>
      </w:pPr>
      <w:r>
        <w:rPr>
          <w:rStyle w:val="CommentReference"/>
        </w:rPr>
        <w:annotationRef/>
      </w:r>
      <w:r>
        <w:t>I would move this to the discussion or delete</w:t>
      </w:r>
    </w:p>
  </w:comment>
  <w:comment w:id="1682" w:author="Liliana Salvador" w:date="2022-02-26T15:59:00Z" w:initials="LS">
    <w:p w14:paraId="18F5F30D" w14:textId="2E79FA50" w:rsidR="00FA738B" w:rsidRDefault="00FA738B">
      <w:pPr>
        <w:pStyle w:val="CommentText"/>
      </w:pPr>
      <w:r>
        <w:rPr>
          <w:rStyle w:val="CommentReference"/>
        </w:rPr>
        <w:annotationRef/>
      </w:r>
    </w:p>
  </w:comment>
  <w:comment w:id="1683" w:author="Liliana Salvador" w:date="2022-02-26T15:59:00Z" w:initials="LS">
    <w:p w14:paraId="73DCE60A" w14:textId="4BB047BB" w:rsidR="00FA738B" w:rsidRDefault="00FA738B">
      <w:pPr>
        <w:pStyle w:val="CommentText"/>
      </w:pPr>
      <w:r>
        <w:rPr>
          <w:rStyle w:val="CommentReference"/>
        </w:rPr>
        <w:annotationRef/>
      </w:r>
      <w:r>
        <w:t>I am bit confused here. Could you rewrite this part?</w:t>
      </w:r>
    </w:p>
  </w:comment>
  <w:comment w:id="1704" w:author="Liliana Salvador" w:date="2022-02-23T21:29:00Z" w:initials="LS">
    <w:p w14:paraId="1FCB9732" w14:textId="3BF370F0" w:rsidR="00FA738B" w:rsidRDefault="00FA738B">
      <w:pPr>
        <w:pStyle w:val="CommentText"/>
      </w:pPr>
      <w:r>
        <w:rPr>
          <w:rStyle w:val="CommentReference"/>
        </w:rPr>
        <w:annotationRef/>
      </w:r>
      <w:r>
        <w:t xml:space="preserve">Not sure what comparisons we are referring to </w:t>
      </w:r>
    </w:p>
  </w:comment>
  <w:comment w:id="1717" w:author="Liliana Salvador" w:date="2022-02-26T16:07:00Z" w:initials="LS">
    <w:p w14:paraId="297E8F91" w14:textId="56968C64" w:rsidR="00FA738B" w:rsidRDefault="00FA738B">
      <w:pPr>
        <w:pStyle w:val="CommentText"/>
      </w:pPr>
      <w:r>
        <w:rPr>
          <w:rStyle w:val="CommentReference"/>
        </w:rPr>
        <w:annotationRef/>
      </w:r>
      <w:r>
        <w:t>I suggest to delete this sentence and go straight to the result</w:t>
      </w:r>
    </w:p>
  </w:comment>
  <w:comment w:id="1758" w:author="Liliana Salvador" w:date="2022-02-26T16:21:00Z" w:initials="LS">
    <w:p w14:paraId="5CAAB48C" w14:textId="38DEFC16" w:rsidR="00FA738B" w:rsidRDefault="00FA738B">
      <w:pPr>
        <w:pStyle w:val="CommentText"/>
      </w:pPr>
      <w:r>
        <w:rPr>
          <w:rStyle w:val="CommentReference"/>
        </w:rPr>
        <w:annotationRef/>
      </w:r>
      <w:r>
        <w:t xml:space="preserve">Add citation to the table </w:t>
      </w:r>
    </w:p>
  </w:comment>
  <w:comment w:id="1812" w:author="Liliana Salvador" w:date="2022-02-26T16:27:00Z" w:initials="LS">
    <w:p w14:paraId="258A8B73" w14:textId="2D023BAA" w:rsidR="00FA738B" w:rsidRDefault="00FA738B">
      <w:pPr>
        <w:pStyle w:val="CommentText"/>
      </w:pPr>
      <w:r>
        <w:rPr>
          <w:rStyle w:val="CommentReference"/>
        </w:rPr>
        <w:annotationRef/>
      </w:r>
      <w:r>
        <w:t>I am not sure if it is necessary to show the example since you already mentioned the pattern. I suggest to delete the sentence</w:t>
      </w:r>
    </w:p>
  </w:comment>
  <w:comment w:id="1820" w:author="Liliana Salvador" w:date="2022-02-26T16:28:00Z" w:initials="LS">
    <w:p w14:paraId="562EABEB" w14:textId="5429C078" w:rsidR="00FA738B" w:rsidRDefault="00FA738B">
      <w:pPr>
        <w:pStyle w:val="CommentText"/>
      </w:pPr>
      <w:r>
        <w:rPr>
          <w:rStyle w:val="CommentReference"/>
        </w:rPr>
        <w:annotationRef/>
      </w:r>
      <w:r>
        <w:t>It is not clear what this is referring to</w:t>
      </w:r>
    </w:p>
  </w:comment>
  <w:comment w:id="1842" w:author="Liliana Salvador" w:date="2022-02-25T16:58:00Z" w:initials="LS">
    <w:p w14:paraId="7E115CB6" w14:textId="47F32FBD" w:rsidR="00FA738B" w:rsidRDefault="00FA738B">
      <w:pPr>
        <w:pStyle w:val="CommentText"/>
      </w:pPr>
      <w:r>
        <w:rPr>
          <w:rStyle w:val="CommentReference"/>
        </w:rPr>
        <w:annotationRef/>
      </w:r>
      <w:r>
        <w:t xml:space="preserve">Perhaps something like </w:t>
      </w:r>
      <w:proofErr w:type="gramStart"/>
      <w:r>
        <w:t>“ the</w:t>
      </w:r>
      <w:proofErr w:type="gramEnd"/>
      <w:r>
        <w:t xml:space="preserve"> majority of the clusters found by the hierarchical clustering analysis remained consistent across all different software (Figure 4b).  </w:t>
      </w:r>
    </w:p>
  </w:comment>
  <w:comment w:id="1909" w:author="Liliana Salvador" w:date="2022-02-26T16:43:00Z" w:initials="LS">
    <w:p w14:paraId="56E01988" w14:textId="6C9C0065" w:rsidR="00FA738B" w:rsidRDefault="00FA738B">
      <w:pPr>
        <w:pStyle w:val="CommentText"/>
      </w:pPr>
      <w:r>
        <w:rPr>
          <w:rStyle w:val="CommentReference"/>
        </w:rPr>
        <w:annotationRef/>
      </w:r>
      <w:r>
        <w:t>Not quite sure what you mean by this</w:t>
      </w:r>
    </w:p>
  </w:comment>
  <w:comment w:id="1886" w:author="Liliana Salvador" w:date="2022-02-26T16:45:00Z" w:initials="LS">
    <w:p w14:paraId="3E4A8463" w14:textId="399AD190" w:rsidR="00FA738B" w:rsidRDefault="00FA738B">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2008" w:author="Liliana Salvador" w:date="2022-02-26T16:47:00Z" w:initials="LS">
    <w:p w14:paraId="560074B0" w14:textId="538464A0" w:rsidR="00FA738B" w:rsidRDefault="00FA738B">
      <w:pPr>
        <w:pStyle w:val="CommentText"/>
      </w:pPr>
      <w:r>
        <w:rPr>
          <w:rStyle w:val="CommentReference"/>
        </w:rPr>
        <w:annotationRef/>
      </w:r>
      <w:r>
        <w:t xml:space="preserve">I don’t think this first </w:t>
      </w:r>
      <w:proofErr w:type="spellStart"/>
      <w:r>
        <w:t>stencen</w:t>
      </w:r>
      <w:proofErr w:type="spellEnd"/>
      <w:r>
        <w:t xml:space="preserve"> is needed if this is defined in the methods. We can jump straight to the result</w:t>
      </w:r>
    </w:p>
  </w:comment>
  <w:comment w:id="2014" w:author="Liliana Salvador" w:date="2022-02-26T16:50:00Z" w:initials="LS">
    <w:p w14:paraId="1F0FB369" w14:textId="6D01FFC4" w:rsidR="00FA738B" w:rsidRDefault="00FA738B">
      <w:pPr>
        <w:pStyle w:val="CommentText"/>
      </w:pPr>
      <w:r>
        <w:rPr>
          <w:rStyle w:val="CommentReference"/>
        </w:rPr>
        <w:annotationRef/>
      </w:r>
      <w:r>
        <w:t xml:space="preserve">Most </w:t>
      </w:r>
      <w:proofErr w:type="spellStart"/>
      <w:r>
        <w:t>distintive</w:t>
      </w:r>
      <w:proofErr w:type="spellEnd"/>
      <w:r>
        <w:t xml:space="preserve"> in which way? They had more significantly different groups?</w:t>
      </w:r>
    </w:p>
  </w:comment>
  <w:comment w:id="2015" w:author="Liliana Salvador" w:date="2022-02-26T16:48:00Z" w:initials="LS">
    <w:p w14:paraId="42EDB57E" w14:textId="3A13A3D2" w:rsidR="00FA738B" w:rsidRDefault="00FA738B">
      <w:pPr>
        <w:pStyle w:val="CommentText"/>
      </w:pPr>
      <w:r>
        <w:rPr>
          <w:rStyle w:val="CommentReference"/>
        </w:rPr>
        <w:annotationRef/>
      </w:r>
      <w:r>
        <w:t xml:space="preserve">I suggest to delete this part – this is perfect for the discussion, but in this </w:t>
      </w:r>
      <w:proofErr w:type="gramStart"/>
      <w:r>
        <w:t>section</w:t>
      </w:r>
      <w:proofErr w:type="gramEnd"/>
      <w:r>
        <w:t xml:space="preserve"> I think we should just report the DA results.</w:t>
      </w:r>
    </w:p>
  </w:comment>
  <w:comment w:id="2016" w:author="Liliana Salvador" w:date="2022-02-26T16:51:00Z" w:initials="LS">
    <w:p w14:paraId="148E56FD" w14:textId="54E76D42" w:rsidR="00FA738B" w:rsidRDefault="00FA738B">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2023" w:author="Liliana Salvador" w:date="2022-02-26T17:11:00Z" w:initials="LS">
    <w:p w14:paraId="252C3FAB" w14:textId="6BC1A1BE" w:rsidR="00FA738B" w:rsidRDefault="00FA738B">
      <w:pPr>
        <w:pStyle w:val="CommentText"/>
      </w:pPr>
      <w:r>
        <w:rPr>
          <w:rStyle w:val="CommentReference"/>
        </w:rPr>
        <w:annotationRef/>
      </w:r>
      <w:r>
        <w:t>Shall we add the id here?</w:t>
      </w:r>
    </w:p>
  </w:comment>
  <w:comment w:id="2064" w:author="Liliana Salvador" w:date="2022-02-26T17:24:00Z" w:initials="LS">
    <w:p w14:paraId="579C5207" w14:textId="379FF7E5" w:rsidR="00FA738B" w:rsidRDefault="00FA738B">
      <w:pPr>
        <w:pStyle w:val="CommentText"/>
      </w:pPr>
      <w:r>
        <w:rPr>
          <w:rStyle w:val="CommentReference"/>
        </w:rPr>
        <w:annotationRef/>
      </w:r>
      <w:r>
        <w:t>I would probably just refer the first two since BLASTN number is similar to the other software than it is with Kaiju and Centrifuge</w:t>
      </w:r>
    </w:p>
  </w:comment>
  <w:comment w:id="2075" w:author="Liliana Salvador" w:date="2022-02-26T17:23:00Z" w:initials="LS">
    <w:p w14:paraId="113B99B1" w14:textId="364C6F81" w:rsidR="00FA738B" w:rsidRDefault="00FA738B">
      <w:pPr>
        <w:pStyle w:val="CommentText"/>
      </w:pPr>
      <w:r>
        <w:rPr>
          <w:rStyle w:val="CommentReference"/>
        </w:rPr>
        <w:annotationRef/>
      </w:r>
      <w:r>
        <w:t>Taxon or taxa?</w:t>
      </w:r>
    </w:p>
  </w:comment>
  <w:comment w:id="2081" w:author="Liliana Salvador" w:date="2022-02-26T17:25:00Z" w:initials="LS">
    <w:p w14:paraId="3DD997C5" w14:textId="5AED9D5A" w:rsidR="00FA738B" w:rsidRDefault="00FA738B">
      <w:pPr>
        <w:pStyle w:val="CommentText"/>
      </w:pPr>
      <w:r>
        <w:rPr>
          <w:rStyle w:val="CommentReference"/>
        </w:rPr>
        <w:annotationRef/>
      </w:r>
      <w:r>
        <w:t>Cool observation</w:t>
      </w:r>
    </w:p>
  </w:comment>
  <w:comment w:id="2177" w:author="Liliana Salvador" w:date="2022-02-26T18:48:00Z" w:initials="LS">
    <w:p w14:paraId="6107B68C" w14:textId="323E4F08" w:rsidR="00FA738B" w:rsidRDefault="00FA738B">
      <w:pPr>
        <w:pStyle w:val="CommentText"/>
      </w:pPr>
      <w:r>
        <w:rPr>
          <w:rStyle w:val="CommentReference"/>
        </w:rPr>
        <w:annotationRef/>
      </w:r>
      <w:r>
        <w:t>Is it ok to delete this part since here we are comparing lung with spleen?</w:t>
      </w:r>
    </w:p>
  </w:comment>
  <w:comment w:id="2307" w:author="Liliana Salvador" w:date="2022-02-26T19:15:00Z" w:initials="LS">
    <w:p w14:paraId="4F70A1B3" w14:textId="48422061" w:rsidR="00FA738B" w:rsidRDefault="00FA738B">
      <w:pPr>
        <w:pStyle w:val="CommentText"/>
      </w:pPr>
      <w:r>
        <w:rPr>
          <w:rStyle w:val="CommentReference"/>
        </w:rPr>
        <w:annotationRef/>
      </w:r>
      <w:r>
        <w:t xml:space="preserve">Do </w:t>
      </w:r>
      <w:proofErr w:type="spellStart"/>
      <w:r>
        <w:t>yo</w:t>
      </w:r>
      <w:proofErr w:type="spellEnd"/>
      <w:r>
        <w:t xml:space="preserve"> mean 9? 8 from the pathogenic, 1 from the saprophytic</w:t>
      </w:r>
    </w:p>
  </w:comment>
  <w:comment w:id="2335" w:author="Liliana Salvador" w:date="2022-02-26T19:20:00Z" w:initials="LS">
    <w:p w14:paraId="3F3D37A5" w14:textId="71A8A2BE" w:rsidR="00FA738B" w:rsidRDefault="00FA738B">
      <w:pPr>
        <w:pStyle w:val="CommentText"/>
      </w:pPr>
      <w:r>
        <w:rPr>
          <w:rStyle w:val="CommentReference"/>
        </w:rPr>
        <w:annotationRef/>
      </w:r>
      <w:r>
        <w:t>Perhaps put all the software name at the beginning of the sentence? “BLASTN, CLARK, Centrifuge, Kaiju, and Kraken identified….”</w:t>
      </w:r>
    </w:p>
  </w:comment>
  <w:comment w:id="2385" w:author="Liliana Salvador" w:date="2022-02-26T19:26:00Z" w:initials="LS">
    <w:p w14:paraId="1F849DF4" w14:textId="2F96F724" w:rsidR="00FA738B" w:rsidRDefault="00FA738B">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2396" w:author="Liliana Salvador" w:date="2022-02-26T19:33:00Z" w:initials="LS">
    <w:p w14:paraId="16C880AC" w14:textId="58752A20" w:rsidR="00FA738B" w:rsidRDefault="00FA738B">
      <w:pPr>
        <w:pStyle w:val="CommentText"/>
      </w:pPr>
      <w:r>
        <w:rPr>
          <w:rStyle w:val="CommentReference"/>
        </w:rPr>
        <w:annotationRef/>
      </w:r>
      <w:r>
        <w:t>This sentence reads a bit weird. Could you try to edit it?</w:t>
      </w:r>
    </w:p>
  </w:comment>
  <w:comment w:id="2419" w:author="Liliana Salvador" w:date="2022-02-26T19:42:00Z" w:initials="LS">
    <w:p w14:paraId="1EA278B6" w14:textId="56BBE13E" w:rsidR="00FA738B" w:rsidRDefault="00FA738B">
      <w:pPr>
        <w:pStyle w:val="CommentText"/>
      </w:pPr>
      <w:r>
        <w:rPr>
          <w:rStyle w:val="CommentReference"/>
        </w:rPr>
        <w:annotationRef/>
      </w:r>
      <w:r>
        <w:t>We might need to add some of this information in the methods</w:t>
      </w:r>
    </w:p>
  </w:comment>
  <w:comment w:id="2576" w:author="Liliana Salvador" w:date="2022-02-26T19:52:00Z" w:initials="LS">
    <w:p w14:paraId="38ED02FF" w14:textId="734B6AB8" w:rsidR="00FA738B" w:rsidRDefault="00FA738B">
      <w:pPr>
        <w:pStyle w:val="CommentText"/>
      </w:pPr>
      <w:r>
        <w:rPr>
          <w:rStyle w:val="CommentReference"/>
        </w:rPr>
        <w:annotationRef/>
      </w:r>
      <w:r>
        <w:t>What does this mean? Do the sequences get shorter?</w:t>
      </w:r>
    </w:p>
  </w:comment>
  <w:comment w:id="2893" w:author="Liliana Salvador" w:date="2022-02-26T20:19:00Z" w:initials="LS">
    <w:p w14:paraId="32D19113" w14:textId="5221137C" w:rsidR="00FA738B" w:rsidRDefault="00FA738B">
      <w:pPr>
        <w:pStyle w:val="CommentText"/>
      </w:pPr>
      <w:r>
        <w:rPr>
          <w:rStyle w:val="CommentReference"/>
        </w:rPr>
        <w:annotationRef/>
      </w:r>
      <w:r>
        <w:t>Please check if the sentence meaning was not lost</w:t>
      </w:r>
    </w:p>
  </w:comment>
  <w:comment w:id="3281" w:author="Liliana Salvador" w:date="2022-02-26T21:26:00Z" w:initials="LS">
    <w:p w14:paraId="19FA923E" w14:textId="22E1A560" w:rsidR="00FA738B" w:rsidRDefault="00FA738B">
      <w:pPr>
        <w:pStyle w:val="CommentText"/>
      </w:pPr>
      <w:r>
        <w:rPr>
          <w:rStyle w:val="CommentReference"/>
        </w:rPr>
        <w:annotationRef/>
      </w:r>
      <w:r>
        <w:t>This already seem to be described in the previous sentence</w:t>
      </w:r>
    </w:p>
  </w:comment>
  <w:comment w:id="3388" w:author="Liliana Salvador" w:date="2022-02-26T21:34:00Z" w:initials="LS">
    <w:p w14:paraId="2A10ECCA" w14:textId="64E4B948" w:rsidR="00FA738B" w:rsidRDefault="00FA738B">
      <w:pPr>
        <w:pStyle w:val="CommentText"/>
      </w:pPr>
      <w:r>
        <w:rPr>
          <w:rStyle w:val="CommentReference"/>
        </w:rPr>
        <w:annotationRef/>
      </w:r>
      <w:r>
        <w:t>Don’t think it is necessary to mention values again</w:t>
      </w:r>
    </w:p>
  </w:comment>
  <w:comment w:id="3512" w:author="Liliana Salvador" w:date="2022-02-26T21:39:00Z" w:initials="LS">
    <w:p w14:paraId="7DE68EA0" w14:textId="695D2319" w:rsidR="00FA738B" w:rsidRDefault="00FA738B">
      <w:pPr>
        <w:pStyle w:val="CommentText"/>
      </w:pPr>
      <w:r>
        <w:rPr>
          <w:rStyle w:val="CommentReference"/>
        </w:rPr>
        <w:annotationRef/>
      </w:r>
      <w:r>
        <w:t>In comparison to what?</w:t>
      </w:r>
    </w:p>
  </w:comment>
  <w:comment w:id="3518" w:author="Liliana Salvador" w:date="2022-02-26T21:40:00Z" w:initials="LS">
    <w:p w14:paraId="7361F2E9" w14:textId="5C6F8A70" w:rsidR="00123495" w:rsidRDefault="00123495">
      <w:pPr>
        <w:pStyle w:val="CommentText"/>
      </w:pPr>
      <w:r>
        <w:rPr>
          <w:rStyle w:val="CommentReference"/>
        </w:rPr>
        <w:annotationRef/>
      </w:r>
      <w:r>
        <w:t>I don’t understand what this means</w:t>
      </w:r>
    </w:p>
  </w:comment>
  <w:comment w:id="3629" w:author="Liliana Salvador" w:date="2022-02-26T21:43:00Z" w:initials="LS">
    <w:p w14:paraId="14A7FA82" w14:textId="19F8BCB3" w:rsidR="00123495" w:rsidRDefault="00123495">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BAB85" w15:done="0"/>
  <w15:commentEx w15:paraId="0454437C" w15:done="0"/>
  <w15:commentEx w15:paraId="66268C82" w15:done="0"/>
  <w15:commentEx w15:paraId="56886E3E" w15:done="0"/>
  <w15:commentEx w15:paraId="5E912349" w15:done="0"/>
  <w15:commentEx w15:paraId="3A2CEE5F" w15:done="0"/>
  <w15:commentEx w15:paraId="101CE05B" w15:done="0"/>
  <w15:commentEx w15:paraId="5110B1DD" w15:done="0"/>
  <w15:commentEx w15:paraId="79015F98" w15:done="0"/>
  <w15:commentEx w15:paraId="6A4C3D1B" w15:done="0"/>
  <w15:commentEx w15:paraId="45D9D0D2" w15:done="0"/>
  <w15:commentEx w15:paraId="3E1254FB" w15:done="0"/>
  <w15:commentEx w15:paraId="6581DFA2" w15:done="0"/>
  <w15:commentEx w15:paraId="56BD7BF5" w15:done="0"/>
  <w15:commentEx w15:paraId="61728F1E" w15:done="0"/>
  <w15:commentEx w15:paraId="6CA58F62" w15:done="0"/>
  <w15:commentEx w15:paraId="681B1F3D" w15:done="0"/>
  <w15:commentEx w15:paraId="0C3820D3" w15:done="0"/>
  <w15:commentEx w15:paraId="31A777B9" w15:done="0"/>
  <w15:commentEx w15:paraId="523C9F99" w15:done="0"/>
  <w15:commentEx w15:paraId="5E2DF714" w15:done="0"/>
  <w15:commentEx w15:paraId="03C5F799" w15:done="0"/>
  <w15:commentEx w15:paraId="5D9B27EF" w15:done="0"/>
  <w15:commentEx w15:paraId="4CB21283" w15:done="0"/>
  <w15:commentEx w15:paraId="46542DC7" w15:done="0"/>
  <w15:commentEx w15:paraId="0D300AFC" w15:done="0"/>
  <w15:commentEx w15:paraId="0D98C0D0" w15:done="0"/>
  <w15:commentEx w15:paraId="41955E96" w15:done="0"/>
  <w15:commentEx w15:paraId="6BF584DE" w15:done="0"/>
  <w15:commentEx w15:paraId="0CA9CB66" w15:done="0"/>
  <w15:commentEx w15:paraId="18F5F30D" w15:done="0"/>
  <w15:commentEx w15:paraId="73DCE60A" w15:paraIdParent="18F5F30D" w15:done="0"/>
  <w15:commentEx w15:paraId="1FCB9732" w15:done="0"/>
  <w15:commentEx w15:paraId="297E8F91" w15:done="0"/>
  <w15:commentEx w15:paraId="5CAAB48C" w15:done="0"/>
  <w15:commentEx w15:paraId="258A8B73" w15:done="0"/>
  <w15:commentEx w15:paraId="562EABEB" w15:done="0"/>
  <w15:commentEx w15:paraId="7E115CB6" w15:done="0"/>
  <w15:commentEx w15:paraId="56E01988" w15:done="0"/>
  <w15:commentEx w15:paraId="3E4A8463" w15:done="0"/>
  <w15:commentEx w15:paraId="560074B0" w15:done="0"/>
  <w15:commentEx w15:paraId="1F0FB369" w15:done="0"/>
  <w15:commentEx w15:paraId="42EDB57E" w15:done="0"/>
  <w15:commentEx w15:paraId="148E56FD" w15:done="0"/>
  <w15:commentEx w15:paraId="252C3FAB" w15:done="0"/>
  <w15:commentEx w15:paraId="579C5207" w15:done="0"/>
  <w15:commentEx w15:paraId="113B99B1" w15:done="0"/>
  <w15:commentEx w15:paraId="3DD997C5" w15:done="0"/>
  <w15:commentEx w15:paraId="6107B68C" w15:done="0"/>
  <w15:commentEx w15:paraId="4F70A1B3" w15:done="0"/>
  <w15:commentEx w15:paraId="3F3D37A5" w15:done="0"/>
  <w15:commentEx w15:paraId="1F849DF4" w15:done="0"/>
  <w15:commentEx w15:paraId="16C880AC" w15:done="0"/>
  <w15:commentEx w15:paraId="1EA278B6" w15:done="0"/>
  <w15:commentEx w15:paraId="38ED02FF" w15:done="0"/>
  <w15:commentEx w15:paraId="32D19113" w15:done="0"/>
  <w15:commentEx w15:paraId="19FA923E" w15:done="0"/>
  <w15:commentEx w15:paraId="2A10ECCA" w15:done="0"/>
  <w15:commentEx w15:paraId="7DE68EA0" w15:done="0"/>
  <w15:commentEx w15:paraId="7361F2E9"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0987E" w16cex:dateUtc="2022-02-23T16:26:00Z"/>
  <w16cex:commentExtensible w16cex:durableId="25C09AB9" w16cex:dateUtc="2022-02-23T16:36: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1104E" w16cex:dateUtc="2022-02-24T00:58: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1196C" w16cex:dateUtc="2022-02-24T01:37:00Z"/>
  <w16cex:commentExtensible w16cex:durableId="25C121E9" w16cex:dateUtc="2022-02-24T02:13:00Z"/>
  <w16cex:commentExtensible w16cex:durableId="25C12555" w16cex:dateUtc="2022-02-24T02:27:00Z"/>
  <w16cex:commentExtensible w16cex:durableId="25C125AC" w16cex:dateUtc="2022-02-24T02:29:00Z"/>
  <w16cex:commentExtensible w16cex:durableId="25C127B6" w16cex:dateUtc="2022-02-24T02:37:00Z"/>
  <w16cex:commentExtensible w16cex:durableId="25C12871" w16cex:dateUtc="2022-02-24T02:41:00Z"/>
  <w16cex:commentExtensible w16cex:durableId="25C12899" w16cex:dateUtc="2022-02-24T02:41:00Z"/>
  <w16cex:commentExtensible w16cex:durableId="25C1291B" w16cex:dateUtc="2022-02-24T02:43:00Z"/>
  <w16cex:commentExtensible w16cex:durableId="25C38927" w16cex:dateUtc="2022-02-25T21:58:00Z"/>
  <w16cex:commentExtensible w16cex:durableId="25C38A98" w16cex:dateUtc="2022-02-25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BAB85" w16cid:durableId="25B8C5E3"/>
  <w16cid:commentId w16cid:paraId="0454437C" w16cid:durableId="25C0987E"/>
  <w16cid:commentId w16cid:paraId="66268C82" w16cid:durableId="25C09AB9"/>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C3820D3" w16cid:durableId="25C1104E"/>
  <w16cid:commentId w16cid:paraId="31A777B9" w16cid:durableId="25C113C2"/>
  <w16cid:commentId w16cid:paraId="523C9F99" w16cid:durableId="25C113D8"/>
  <w16cid:commentId w16cid:paraId="5E2DF714" w16cid:durableId="25C116E8"/>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113B99B1" w16cid:durableId="25C4E078"/>
  <w16cid:commentId w16cid:paraId="3DD997C5" w16cid:durableId="25C4E120"/>
  <w16cid:commentId w16cid:paraId="6107B68C" w16cid:durableId="25C4F460"/>
  <w16cid:commentId w16cid:paraId="4F70A1B3" w16cid:durableId="25C4FAD1"/>
  <w16cid:commentId w16cid:paraId="3F3D37A5" w16cid:durableId="25C4FBEC"/>
  <w16cid:commentId w16cid:paraId="1F849DF4" w16cid:durableId="25C4FD66"/>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EAE4D" w14:textId="77777777" w:rsidR="00F07592" w:rsidRDefault="00F07592" w:rsidP="00162F7D">
      <w:r>
        <w:separator/>
      </w:r>
    </w:p>
    <w:p w14:paraId="7EE1844E" w14:textId="77777777" w:rsidR="00F07592" w:rsidRDefault="00F07592" w:rsidP="00162F7D"/>
    <w:p w14:paraId="2C9D975A" w14:textId="77777777" w:rsidR="00F07592" w:rsidRDefault="00F07592" w:rsidP="00162F7D"/>
  </w:endnote>
  <w:endnote w:type="continuationSeparator" w:id="0">
    <w:p w14:paraId="64A4B256" w14:textId="77777777" w:rsidR="00F07592" w:rsidRDefault="00F07592" w:rsidP="00162F7D">
      <w:r>
        <w:continuationSeparator/>
      </w:r>
    </w:p>
    <w:p w14:paraId="1D5A8880" w14:textId="77777777" w:rsidR="00F07592" w:rsidRDefault="00F07592" w:rsidP="00162F7D"/>
    <w:p w14:paraId="3533689F" w14:textId="77777777" w:rsidR="00F07592" w:rsidRDefault="00F07592"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Content>
      <w:p w14:paraId="759E27A4" w14:textId="3D8CF395" w:rsidR="00FA738B" w:rsidRDefault="00FA738B"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FA738B" w:rsidRDefault="00FA738B">
    <w:pPr>
      <w:pStyle w:val="Footer"/>
      <w:ind w:right="360"/>
      <w:pPrChange w:id="3894"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Content>
      <w:p w14:paraId="1443D008" w14:textId="5B5C1092" w:rsidR="00FA738B" w:rsidRDefault="00FA738B"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7ACFE" w14:textId="77777777" w:rsidR="00F07592" w:rsidRDefault="00F07592" w:rsidP="00162F7D">
      <w:r>
        <w:separator/>
      </w:r>
    </w:p>
    <w:p w14:paraId="45D44CA3" w14:textId="77777777" w:rsidR="00F07592" w:rsidRDefault="00F07592" w:rsidP="00162F7D"/>
    <w:p w14:paraId="7C8CE42D" w14:textId="77777777" w:rsidR="00F07592" w:rsidRDefault="00F07592" w:rsidP="00162F7D"/>
  </w:footnote>
  <w:footnote w:type="continuationSeparator" w:id="0">
    <w:p w14:paraId="47A65D4D" w14:textId="77777777" w:rsidR="00F07592" w:rsidRDefault="00F07592" w:rsidP="00162F7D">
      <w:r>
        <w:continuationSeparator/>
      </w:r>
    </w:p>
    <w:p w14:paraId="54562DC9" w14:textId="77777777" w:rsidR="00F07592" w:rsidRDefault="00F07592" w:rsidP="00162F7D"/>
    <w:p w14:paraId="0927578F" w14:textId="77777777" w:rsidR="00F07592" w:rsidRDefault="00F07592"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FA738B" w:rsidRDefault="00FA738B">
    <w:pPr>
      <w:pStyle w:val="Header"/>
    </w:pPr>
    <w:bookmarkStart w:id="3882" w:name="OLE_LINK88"/>
    <w:bookmarkStart w:id="3883" w:name="OLE_LINK91"/>
    <w:bookmarkStart w:id="3884" w:name="_Hlk77607191"/>
    <w:bookmarkStart w:id="3885" w:name="OLE_LINK92"/>
    <w:bookmarkStart w:id="3886" w:name="OLE_LINK93"/>
    <w:bookmarkStart w:id="3887" w:name="_Hlk77607194"/>
    <w:bookmarkStart w:id="3888" w:name="OLE_LINK94"/>
    <w:bookmarkStart w:id="3889" w:name="OLE_LINK95"/>
    <w:bookmarkStart w:id="3890" w:name="_Hlk77607209"/>
    <w:bookmarkStart w:id="3891" w:name="OLE_LINK96"/>
    <w:bookmarkStart w:id="3892" w:name="OLE_LINK97"/>
    <w:bookmarkStart w:id="3893" w:name="_Hlk77607210"/>
    <w:bookmarkEnd w:id="3882"/>
    <w:bookmarkEnd w:id="3883"/>
    <w:bookmarkEnd w:id="3884"/>
    <w:bookmarkEnd w:id="3885"/>
    <w:bookmarkEnd w:id="3886"/>
    <w:bookmarkEnd w:id="3887"/>
    <w:bookmarkEnd w:id="3888"/>
    <w:bookmarkEnd w:id="3889"/>
    <w:bookmarkEnd w:id="3890"/>
    <w:bookmarkEnd w:id="3891"/>
    <w:bookmarkEnd w:id="3892"/>
    <w:bookmarkEnd w:id="389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jie Xu">
    <w15:presenceInfo w15:providerId="AD" w15:userId="S::rx32940@uga.edu::89f68b28-822e-4beb-ba91-f26444184e3f"/>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12BED"/>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7953"/>
    <w:rsid w:val="00070E2B"/>
    <w:rsid w:val="00071D22"/>
    <w:rsid w:val="000744DD"/>
    <w:rsid w:val="00074DD8"/>
    <w:rsid w:val="00075968"/>
    <w:rsid w:val="00076F80"/>
    <w:rsid w:val="0007796B"/>
    <w:rsid w:val="0008102A"/>
    <w:rsid w:val="00082DF4"/>
    <w:rsid w:val="00083E76"/>
    <w:rsid w:val="00084723"/>
    <w:rsid w:val="000847CB"/>
    <w:rsid w:val="000856FC"/>
    <w:rsid w:val="00090420"/>
    <w:rsid w:val="00091200"/>
    <w:rsid w:val="00092D2F"/>
    <w:rsid w:val="00092FFA"/>
    <w:rsid w:val="0009303B"/>
    <w:rsid w:val="00094901"/>
    <w:rsid w:val="00095441"/>
    <w:rsid w:val="0009575B"/>
    <w:rsid w:val="0009610C"/>
    <w:rsid w:val="000A0723"/>
    <w:rsid w:val="000A0B4F"/>
    <w:rsid w:val="000A10AC"/>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1630"/>
    <w:rsid w:val="000D2DAB"/>
    <w:rsid w:val="000D2FCA"/>
    <w:rsid w:val="000D341C"/>
    <w:rsid w:val="000D3B70"/>
    <w:rsid w:val="000D7238"/>
    <w:rsid w:val="000E0822"/>
    <w:rsid w:val="000E3994"/>
    <w:rsid w:val="000E66D7"/>
    <w:rsid w:val="000E6A91"/>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5340"/>
    <w:rsid w:val="00197BBC"/>
    <w:rsid w:val="001A04CE"/>
    <w:rsid w:val="001A0C95"/>
    <w:rsid w:val="001A1200"/>
    <w:rsid w:val="001A1361"/>
    <w:rsid w:val="001A3B46"/>
    <w:rsid w:val="001A6220"/>
    <w:rsid w:val="001A7C1B"/>
    <w:rsid w:val="001B18E0"/>
    <w:rsid w:val="001B1E88"/>
    <w:rsid w:val="001B37D5"/>
    <w:rsid w:val="001B458D"/>
    <w:rsid w:val="001B6508"/>
    <w:rsid w:val="001B6683"/>
    <w:rsid w:val="001C0737"/>
    <w:rsid w:val="001C2008"/>
    <w:rsid w:val="001C261A"/>
    <w:rsid w:val="001C2B5A"/>
    <w:rsid w:val="001C73C4"/>
    <w:rsid w:val="001D1CA1"/>
    <w:rsid w:val="001D20AD"/>
    <w:rsid w:val="001D238A"/>
    <w:rsid w:val="001D3544"/>
    <w:rsid w:val="001D3975"/>
    <w:rsid w:val="001D3D4F"/>
    <w:rsid w:val="001D444E"/>
    <w:rsid w:val="001D45C4"/>
    <w:rsid w:val="001D464A"/>
    <w:rsid w:val="001D64AA"/>
    <w:rsid w:val="001D6B68"/>
    <w:rsid w:val="001D74EC"/>
    <w:rsid w:val="001E0557"/>
    <w:rsid w:val="001E3000"/>
    <w:rsid w:val="001E3899"/>
    <w:rsid w:val="001E4078"/>
    <w:rsid w:val="001F12F2"/>
    <w:rsid w:val="001F1A2C"/>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EAD"/>
    <w:rsid w:val="002125A9"/>
    <w:rsid w:val="00212623"/>
    <w:rsid w:val="00216710"/>
    <w:rsid w:val="00217F85"/>
    <w:rsid w:val="0022192A"/>
    <w:rsid w:val="00221C25"/>
    <w:rsid w:val="00222A3F"/>
    <w:rsid w:val="00223237"/>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F4B"/>
    <w:rsid w:val="00246AD0"/>
    <w:rsid w:val="00246AFC"/>
    <w:rsid w:val="002528F7"/>
    <w:rsid w:val="00253813"/>
    <w:rsid w:val="00254DB1"/>
    <w:rsid w:val="00255943"/>
    <w:rsid w:val="00255E5F"/>
    <w:rsid w:val="002565EB"/>
    <w:rsid w:val="00256BDB"/>
    <w:rsid w:val="00256FB3"/>
    <w:rsid w:val="0025757A"/>
    <w:rsid w:val="00257F75"/>
    <w:rsid w:val="00260B2C"/>
    <w:rsid w:val="00261AEF"/>
    <w:rsid w:val="002674E3"/>
    <w:rsid w:val="00271E1E"/>
    <w:rsid w:val="00271EA9"/>
    <w:rsid w:val="00272C18"/>
    <w:rsid w:val="002734BA"/>
    <w:rsid w:val="0027369C"/>
    <w:rsid w:val="00273726"/>
    <w:rsid w:val="002746A4"/>
    <w:rsid w:val="00275050"/>
    <w:rsid w:val="002759A2"/>
    <w:rsid w:val="00276C32"/>
    <w:rsid w:val="00276EE5"/>
    <w:rsid w:val="00277D3E"/>
    <w:rsid w:val="0028434F"/>
    <w:rsid w:val="00285DAE"/>
    <w:rsid w:val="00285DB6"/>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1F79"/>
    <w:rsid w:val="002F2050"/>
    <w:rsid w:val="002F3380"/>
    <w:rsid w:val="002F35C4"/>
    <w:rsid w:val="002F4248"/>
    <w:rsid w:val="002F4BCE"/>
    <w:rsid w:val="002F652D"/>
    <w:rsid w:val="002F6659"/>
    <w:rsid w:val="002F7267"/>
    <w:rsid w:val="003009DC"/>
    <w:rsid w:val="00302E00"/>
    <w:rsid w:val="00304638"/>
    <w:rsid w:val="00304715"/>
    <w:rsid w:val="0030527C"/>
    <w:rsid w:val="003061D9"/>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400B0"/>
    <w:rsid w:val="003407CB"/>
    <w:rsid w:val="003426F1"/>
    <w:rsid w:val="0034298A"/>
    <w:rsid w:val="00346254"/>
    <w:rsid w:val="00350DBF"/>
    <w:rsid w:val="00350E39"/>
    <w:rsid w:val="00351337"/>
    <w:rsid w:val="003525DF"/>
    <w:rsid w:val="00352C26"/>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37D"/>
    <w:rsid w:val="003A1DF6"/>
    <w:rsid w:val="003A41A8"/>
    <w:rsid w:val="003A4FF4"/>
    <w:rsid w:val="003A5584"/>
    <w:rsid w:val="003A5F39"/>
    <w:rsid w:val="003A74D4"/>
    <w:rsid w:val="003B0F49"/>
    <w:rsid w:val="003B1343"/>
    <w:rsid w:val="003B13B2"/>
    <w:rsid w:val="003B24D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F03"/>
    <w:rsid w:val="003E4531"/>
    <w:rsid w:val="003E468E"/>
    <w:rsid w:val="003E63BA"/>
    <w:rsid w:val="003E6982"/>
    <w:rsid w:val="003E69BC"/>
    <w:rsid w:val="003E79E7"/>
    <w:rsid w:val="003F012C"/>
    <w:rsid w:val="003F2172"/>
    <w:rsid w:val="003F2492"/>
    <w:rsid w:val="003F2918"/>
    <w:rsid w:val="003F5999"/>
    <w:rsid w:val="003F61D5"/>
    <w:rsid w:val="003F73CA"/>
    <w:rsid w:val="003F7DB9"/>
    <w:rsid w:val="004000C7"/>
    <w:rsid w:val="004005F4"/>
    <w:rsid w:val="00406A09"/>
    <w:rsid w:val="00410271"/>
    <w:rsid w:val="004119F2"/>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6066"/>
    <w:rsid w:val="004379A4"/>
    <w:rsid w:val="00441098"/>
    <w:rsid w:val="00443703"/>
    <w:rsid w:val="0044658C"/>
    <w:rsid w:val="00447B1E"/>
    <w:rsid w:val="00450B57"/>
    <w:rsid w:val="00451563"/>
    <w:rsid w:val="00452D47"/>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EFD"/>
    <w:rsid w:val="00477F6D"/>
    <w:rsid w:val="00480E3A"/>
    <w:rsid w:val="00480FB5"/>
    <w:rsid w:val="004817DD"/>
    <w:rsid w:val="00481FC6"/>
    <w:rsid w:val="00482F12"/>
    <w:rsid w:val="00484A7A"/>
    <w:rsid w:val="00484E79"/>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4B3C"/>
    <w:rsid w:val="004B70DA"/>
    <w:rsid w:val="004B734A"/>
    <w:rsid w:val="004C191F"/>
    <w:rsid w:val="004C1A45"/>
    <w:rsid w:val="004C2B66"/>
    <w:rsid w:val="004C2C15"/>
    <w:rsid w:val="004C32A2"/>
    <w:rsid w:val="004C3B9F"/>
    <w:rsid w:val="004C3EA7"/>
    <w:rsid w:val="004C698A"/>
    <w:rsid w:val="004D1EC1"/>
    <w:rsid w:val="004D24F3"/>
    <w:rsid w:val="004D52F0"/>
    <w:rsid w:val="004D55A4"/>
    <w:rsid w:val="004D5674"/>
    <w:rsid w:val="004E310B"/>
    <w:rsid w:val="004E420A"/>
    <w:rsid w:val="004E5F75"/>
    <w:rsid w:val="004F1047"/>
    <w:rsid w:val="004F10F4"/>
    <w:rsid w:val="004F29F3"/>
    <w:rsid w:val="004F346E"/>
    <w:rsid w:val="004F59B4"/>
    <w:rsid w:val="004F6BB0"/>
    <w:rsid w:val="005006A0"/>
    <w:rsid w:val="0050101D"/>
    <w:rsid w:val="0050114E"/>
    <w:rsid w:val="00501658"/>
    <w:rsid w:val="00502CA9"/>
    <w:rsid w:val="00503D0D"/>
    <w:rsid w:val="005048BA"/>
    <w:rsid w:val="005049F8"/>
    <w:rsid w:val="005052CB"/>
    <w:rsid w:val="00505A57"/>
    <w:rsid w:val="00506126"/>
    <w:rsid w:val="005064C2"/>
    <w:rsid w:val="00506F24"/>
    <w:rsid w:val="00506F7F"/>
    <w:rsid w:val="00507EA8"/>
    <w:rsid w:val="0051102A"/>
    <w:rsid w:val="00511216"/>
    <w:rsid w:val="00511236"/>
    <w:rsid w:val="005147C3"/>
    <w:rsid w:val="00516847"/>
    <w:rsid w:val="00520FA9"/>
    <w:rsid w:val="00525C77"/>
    <w:rsid w:val="0052691C"/>
    <w:rsid w:val="005279E0"/>
    <w:rsid w:val="005320C9"/>
    <w:rsid w:val="00533006"/>
    <w:rsid w:val="005361C0"/>
    <w:rsid w:val="00537A4F"/>
    <w:rsid w:val="00537B08"/>
    <w:rsid w:val="005404AE"/>
    <w:rsid w:val="00540FCF"/>
    <w:rsid w:val="0054202F"/>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32A7"/>
    <w:rsid w:val="00573B3C"/>
    <w:rsid w:val="00573B3F"/>
    <w:rsid w:val="0057496E"/>
    <w:rsid w:val="00576784"/>
    <w:rsid w:val="00580E1E"/>
    <w:rsid w:val="0058154C"/>
    <w:rsid w:val="00582025"/>
    <w:rsid w:val="00584FCB"/>
    <w:rsid w:val="00585EA1"/>
    <w:rsid w:val="005868DC"/>
    <w:rsid w:val="00587076"/>
    <w:rsid w:val="005901EC"/>
    <w:rsid w:val="0059032B"/>
    <w:rsid w:val="00590E28"/>
    <w:rsid w:val="005912FB"/>
    <w:rsid w:val="00591329"/>
    <w:rsid w:val="00591B9B"/>
    <w:rsid w:val="00591C46"/>
    <w:rsid w:val="005923C5"/>
    <w:rsid w:val="00592CFC"/>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9C2"/>
    <w:rsid w:val="00625E5D"/>
    <w:rsid w:val="00626DA0"/>
    <w:rsid w:val="00631F67"/>
    <w:rsid w:val="00632484"/>
    <w:rsid w:val="00632BC5"/>
    <w:rsid w:val="00634366"/>
    <w:rsid w:val="006358CF"/>
    <w:rsid w:val="00637972"/>
    <w:rsid w:val="00637E87"/>
    <w:rsid w:val="00645C23"/>
    <w:rsid w:val="006464C5"/>
    <w:rsid w:val="00650528"/>
    <w:rsid w:val="00650B46"/>
    <w:rsid w:val="00651838"/>
    <w:rsid w:val="00651FD5"/>
    <w:rsid w:val="0065494D"/>
    <w:rsid w:val="00654B1F"/>
    <w:rsid w:val="00654C99"/>
    <w:rsid w:val="006553AA"/>
    <w:rsid w:val="006573FF"/>
    <w:rsid w:val="006575C8"/>
    <w:rsid w:val="00657989"/>
    <w:rsid w:val="00657FB1"/>
    <w:rsid w:val="00661DEF"/>
    <w:rsid w:val="00664C52"/>
    <w:rsid w:val="00671E3E"/>
    <w:rsid w:val="00671F8E"/>
    <w:rsid w:val="006750E1"/>
    <w:rsid w:val="00675AC5"/>
    <w:rsid w:val="00680F37"/>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617"/>
    <w:rsid w:val="006A39EF"/>
    <w:rsid w:val="006A4167"/>
    <w:rsid w:val="006A5920"/>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43DC"/>
    <w:rsid w:val="006C5CB0"/>
    <w:rsid w:val="006C6741"/>
    <w:rsid w:val="006C69AA"/>
    <w:rsid w:val="006D08EC"/>
    <w:rsid w:val="006D4C82"/>
    <w:rsid w:val="006D62FE"/>
    <w:rsid w:val="006E374C"/>
    <w:rsid w:val="006E45E6"/>
    <w:rsid w:val="006E6B86"/>
    <w:rsid w:val="006E787C"/>
    <w:rsid w:val="006F27D5"/>
    <w:rsid w:val="006F316A"/>
    <w:rsid w:val="006F512F"/>
    <w:rsid w:val="006F6232"/>
    <w:rsid w:val="00701A68"/>
    <w:rsid w:val="00702D65"/>
    <w:rsid w:val="00702E39"/>
    <w:rsid w:val="00703F3A"/>
    <w:rsid w:val="00707EF4"/>
    <w:rsid w:val="00710530"/>
    <w:rsid w:val="00710CF0"/>
    <w:rsid w:val="00711005"/>
    <w:rsid w:val="00711753"/>
    <w:rsid w:val="00711965"/>
    <w:rsid w:val="00714493"/>
    <w:rsid w:val="0072338B"/>
    <w:rsid w:val="00725162"/>
    <w:rsid w:val="007270E0"/>
    <w:rsid w:val="007273CE"/>
    <w:rsid w:val="0073052F"/>
    <w:rsid w:val="00731B64"/>
    <w:rsid w:val="00732AFC"/>
    <w:rsid w:val="00734EFD"/>
    <w:rsid w:val="0073722B"/>
    <w:rsid w:val="00740D70"/>
    <w:rsid w:val="00741858"/>
    <w:rsid w:val="00742166"/>
    <w:rsid w:val="00742E95"/>
    <w:rsid w:val="00743BDB"/>
    <w:rsid w:val="0074442C"/>
    <w:rsid w:val="0074505D"/>
    <w:rsid w:val="00750652"/>
    <w:rsid w:val="00750D11"/>
    <w:rsid w:val="00752E66"/>
    <w:rsid w:val="007534A1"/>
    <w:rsid w:val="007552F0"/>
    <w:rsid w:val="00756031"/>
    <w:rsid w:val="007564EF"/>
    <w:rsid w:val="00761817"/>
    <w:rsid w:val="00761DB2"/>
    <w:rsid w:val="00761F85"/>
    <w:rsid w:val="00764D22"/>
    <w:rsid w:val="00765778"/>
    <w:rsid w:val="00766CDB"/>
    <w:rsid w:val="007674D9"/>
    <w:rsid w:val="00767935"/>
    <w:rsid w:val="007706F2"/>
    <w:rsid w:val="00770C48"/>
    <w:rsid w:val="00772780"/>
    <w:rsid w:val="00772B4E"/>
    <w:rsid w:val="00773778"/>
    <w:rsid w:val="00775AE7"/>
    <w:rsid w:val="007776FC"/>
    <w:rsid w:val="007801A7"/>
    <w:rsid w:val="00780BEC"/>
    <w:rsid w:val="007818C6"/>
    <w:rsid w:val="00781F71"/>
    <w:rsid w:val="00782F71"/>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86F"/>
    <w:rsid w:val="007C79F1"/>
    <w:rsid w:val="007C7B93"/>
    <w:rsid w:val="007D20C3"/>
    <w:rsid w:val="007D2F76"/>
    <w:rsid w:val="007D333F"/>
    <w:rsid w:val="007D3F8B"/>
    <w:rsid w:val="007D5D8C"/>
    <w:rsid w:val="007E081C"/>
    <w:rsid w:val="007E08EA"/>
    <w:rsid w:val="007E27EF"/>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3D37"/>
    <w:rsid w:val="008D4635"/>
    <w:rsid w:val="008D4CD4"/>
    <w:rsid w:val="008D4D1A"/>
    <w:rsid w:val="008D59B2"/>
    <w:rsid w:val="008D61F5"/>
    <w:rsid w:val="008E1DD4"/>
    <w:rsid w:val="008E222E"/>
    <w:rsid w:val="008E29BD"/>
    <w:rsid w:val="008E2F0A"/>
    <w:rsid w:val="008E7151"/>
    <w:rsid w:val="008F0BF1"/>
    <w:rsid w:val="008F58BD"/>
    <w:rsid w:val="008F5CF3"/>
    <w:rsid w:val="008F7F79"/>
    <w:rsid w:val="009006DB"/>
    <w:rsid w:val="00902576"/>
    <w:rsid w:val="00902692"/>
    <w:rsid w:val="00904E62"/>
    <w:rsid w:val="00905965"/>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845"/>
    <w:rsid w:val="0093176B"/>
    <w:rsid w:val="0093280A"/>
    <w:rsid w:val="00933A99"/>
    <w:rsid w:val="00935002"/>
    <w:rsid w:val="00937EFC"/>
    <w:rsid w:val="009402B7"/>
    <w:rsid w:val="0094044D"/>
    <w:rsid w:val="009406D8"/>
    <w:rsid w:val="00940BE4"/>
    <w:rsid w:val="009410DA"/>
    <w:rsid w:val="00942B09"/>
    <w:rsid w:val="00944E9D"/>
    <w:rsid w:val="00945536"/>
    <w:rsid w:val="00945C2E"/>
    <w:rsid w:val="0094631D"/>
    <w:rsid w:val="009518FF"/>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3208"/>
    <w:rsid w:val="009B3ED7"/>
    <w:rsid w:val="009B420D"/>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42883"/>
    <w:rsid w:val="00A443E2"/>
    <w:rsid w:val="00A4448B"/>
    <w:rsid w:val="00A45BC2"/>
    <w:rsid w:val="00A45FFE"/>
    <w:rsid w:val="00A503F5"/>
    <w:rsid w:val="00A506A2"/>
    <w:rsid w:val="00A523E9"/>
    <w:rsid w:val="00A52917"/>
    <w:rsid w:val="00A5417D"/>
    <w:rsid w:val="00A55003"/>
    <w:rsid w:val="00A5532C"/>
    <w:rsid w:val="00A5534C"/>
    <w:rsid w:val="00A632A0"/>
    <w:rsid w:val="00A636DD"/>
    <w:rsid w:val="00A64A5B"/>
    <w:rsid w:val="00A64E33"/>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6965"/>
    <w:rsid w:val="00A87C25"/>
    <w:rsid w:val="00A900F1"/>
    <w:rsid w:val="00A917FB"/>
    <w:rsid w:val="00A92FC0"/>
    <w:rsid w:val="00A932D4"/>
    <w:rsid w:val="00A936BE"/>
    <w:rsid w:val="00A93C4F"/>
    <w:rsid w:val="00A93D0D"/>
    <w:rsid w:val="00A9558B"/>
    <w:rsid w:val="00A97420"/>
    <w:rsid w:val="00A9746D"/>
    <w:rsid w:val="00A97576"/>
    <w:rsid w:val="00AA1BD0"/>
    <w:rsid w:val="00AA47F3"/>
    <w:rsid w:val="00AB047B"/>
    <w:rsid w:val="00AB16F6"/>
    <w:rsid w:val="00AB1A05"/>
    <w:rsid w:val="00AB23DE"/>
    <w:rsid w:val="00AB44A2"/>
    <w:rsid w:val="00AB46BB"/>
    <w:rsid w:val="00AB485B"/>
    <w:rsid w:val="00AB4BE9"/>
    <w:rsid w:val="00AB7859"/>
    <w:rsid w:val="00AC06A6"/>
    <w:rsid w:val="00AC1397"/>
    <w:rsid w:val="00AC3C44"/>
    <w:rsid w:val="00AC45ED"/>
    <w:rsid w:val="00AC6A7A"/>
    <w:rsid w:val="00AC7675"/>
    <w:rsid w:val="00AD1DB1"/>
    <w:rsid w:val="00AD3393"/>
    <w:rsid w:val="00AD5224"/>
    <w:rsid w:val="00AD523B"/>
    <w:rsid w:val="00AD6CF1"/>
    <w:rsid w:val="00AD70D3"/>
    <w:rsid w:val="00AD79E6"/>
    <w:rsid w:val="00AE04F6"/>
    <w:rsid w:val="00AE3AD8"/>
    <w:rsid w:val="00AE3B10"/>
    <w:rsid w:val="00AE4F6D"/>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C70"/>
    <w:rsid w:val="00B130B3"/>
    <w:rsid w:val="00B142B8"/>
    <w:rsid w:val="00B17D5A"/>
    <w:rsid w:val="00B20DDB"/>
    <w:rsid w:val="00B22286"/>
    <w:rsid w:val="00B23331"/>
    <w:rsid w:val="00B25AB7"/>
    <w:rsid w:val="00B26281"/>
    <w:rsid w:val="00B26496"/>
    <w:rsid w:val="00B27320"/>
    <w:rsid w:val="00B325BA"/>
    <w:rsid w:val="00B344E0"/>
    <w:rsid w:val="00B352B9"/>
    <w:rsid w:val="00B35869"/>
    <w:rsid w:val="00B35F2F"/>
    <w:rsid w:val="00B37CA4"/>
    <w:rsid w:val="00B37F07"/>
    <w:rsid w:val="00B40F4A"/>
    <w:rsid w:val="00B41D73"/>
    <w:rsid w:val="00B43807"/>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635E"/>
    <w:rsid w:val="00B96ED3"/>
    <w:rsid w:val="00BA03F6"/>
    <w:rsid w:val="00BA0C41"/>
    <w:rsid w:val="00BA24D3"/>
    <w:rsid w:val="00BA2AA9"/>
    <w:rsid w:val="00BA2ABD"/>
    <w:rsid w:val="00BB0225"/>
    <w:rsid w:val="00BB176D"/>
    <w:rsid w:val="00BB21F0"/>
    <w:rsid w:val="00BB44A9"/>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4662"/>
    <w:rsid w:val="00C24A9F"/>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4D7E"/>
    <w:rsid w:val="00C65968"/>
    <w:rsid w:val="00C66531"/>
    <w:rsid w:val="00C6797F"/>
    <w:rsid w:val="00C719C0"/>
    <w:rsid w:val="00C74210"/>
    <w:rsid w:val="00C75224"/>
    <w:rsid w:val="00C755FC"/>
    <w:rsid w:val="00C7619E"/>
    <w:rsid w:val="00C8031A"/>
    <w:rsid w:val="00C816CA"/>
    <w:rsid w:val="00C818B1"/>
    <w:rsid w:val="00C8225D"/>
    <w:rsid w:val="00C82293"/>
    <w:rsid w:val="00C84E61"/>
    <w:rsid w:val="00C86CB1"/>
    <w:rsid w:val="00C86E04"/>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B0F"/>
    <w:rsid w:val="00D47D9F"/>
    <w:rsid w:val="00D50E20"/>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6863"/>
    <w:rsid w:val="00D772DF"/>
    <w:rsid w:val="00D81B59"/>
    <w:rsid w:val="00D82CA4"/>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B038A"/>
    <w:rsid w:val="00DB05C7"/>
    <w:rsid w:val="00DB1A3A"/>
    <w:rsid w:val="00DB2E06"/>
    <w:rsid w:val="00DB3716"/>
    <w:rsid w:val="00DB434A"/>
    <w:rsid w:val="00DB4AE0"/>
    <w:rsid w:val="00DB4FBA"/>
    <w:rsid w:val="00DB6F33"/>
    <w:rsid w:val="00DC061E"/>
    <w:rsid w:val="00DC12CB"/>
    <w:rsid w:val="00DC44F7"/>
    <w:rsid w:val="00DC5FAA"/>
    <w:rsid w:val="00DC6C02"/>
    <w:rsid w:val="00DD1F6A"/>
    <w:rsid w:val="00DD3218"/>
    <w:rsid w:val="00DD4741"/>
    <w:rsid w:val="00DD4E65"/>
    <w:rsid w:val="00DD7761"/>
    <w:rsid w:val="00DE09EE"/>
    <w:rsid w:val="00DE165C"/>
    <w:rsid w:val="00DE38ED"/>
    <w:rsid w:val="00DE6FBA"/>
    <w:rsid w:val="00DF1F2D"/>
    <w:rsid w:val="00DF32A0"/>
    <w:rsid w:val="00DF3B28"/>
    <w:rsid w:val="00DF51F9"/>
    <w:rsid w:val="00DF554B"/>
    <w:rsid w:val="00DF6359"/>
    <w:rsid w:val="00DF6582"/>
    <w:rsid w:val="00E01784"/>
    <w:rsid w:val="00E04BC2"/>
    <w:rsid w:val="00E059AC"/>
    <w:rsid w:val="00E0632D"/>
    <w:rsid w:val="00E07FD9"/>
    <w:rsid w:val="00E11384"/>
    <w:rsid w:val="00E11F41"/>
    <w:rsid w:val="00E13A4B"/>
    <w:rsid w:val="00E13F51"/>
    <w:rsid w:val="00E1448C"/>
    <w:rsid w:val="00E1469F"/>
    <w:rsid w:val="00E16848"/>
    <w:rsid w:val="00E1761F"/>
    <w:rsid w:val="00E205F0"/>
    <w:rsid w:val="00E20D86"/>
    <w:rsid w:val="00E24438"/>
    <w:rsid w:val="00E2610F"/>
    <w:rsid w:val="00E26ABD"/>
    <w:rsid w:val="00E26BA0"/>
    <w:rsid w:val="00E26D35"/>
    <w:rsid w:val="00E27217"/>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4B58"/>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EA3"/>
    <w:rsid w:val="00E923F1"/>
    <w:rsid w:val="00E93552"/>
    <w:rsid w:val="00E937A4"/>
    <w:rsid w:val="00E96C2D"/>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464E"/>
    <w:rsid w:val="00EC4BBA"/>
    <w:rsid w:val="00EC65DC"/>
    <w:rsid w:val="00ED1728"/>
    <w:rsid w:val="00ED2393"/>
    <w:rsid w:val="00ED5294"/>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2BE5"/>
    <w:rsid w:val="00EF6BF9"/>
    <w:rsid w:val="00EF7AF0"/>
    <w:rsid w:val="00EF7C43"/>
    <w:rsid w:val="00F00266"/>
    <w:rsid w:val="00F00AF1"/>
    <w:rsid w:val="00F0172A"/>
    <w:rsid w:val="00F0176E"/>
    <w:rsid w:val="00F0241D"/>
    <w:rsid w:val="00F03405"/>
    <w:rsid w:val="00F035B9"/>
    <w:rsid w:val="00F046AE"/>
    <w:rsid w:val="00F07348"/>
    <w:rsid w:val="00F07592"/>
    <w:rsid w:val="00F137F6"/>
    <w:rsid w:val="00F1531E"/>
    <w:rsid w:val="00F163E3"/>
    <w:rsid w:val="00F17EFC"/>
    <w:rsid w:val="00F23419"/>
    <w:rsid w:val="00F23C9F"/>
    <w:rsid w:val="00F30561"/>
    <w:rsid w:val="00F336CC"/>
    <w:rsid w:val="00F34D0B"/>
    <w:rsid w:val="00F3675A"/>
    <w:rsid w:val="00F37C14"/>
    <w:rsid w:val="00F427DD"/>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95A"/>
    <w:rsid w:val="00F83B75"/>
    <w:rsid w:val="00F83C0B"/>
    <w:rsid w:val="00F854D6"/>
    <w:rsid w:val="00F92B48"/>
    <w:rsid w:val="00F97F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CC4"/>
    <w:rsid w:val="00FC259F"/>
    <w:rsid w:val="00FC2824"/>
    <w:rsid w:val="00FC577E"/>
    <w:rsid w:val="00FC5FDB"/>
    <w:rsid w:val="00FC7384"/>
    <w:rsid w:val="00FC7BB4"/>
    <w:rsid w:val="00FD16C9"/>
    <w:rsid w:val="00FD1A39"/>
    <w:rsid w:val="00FD536B"/>
    <w:rsid w:val="00FD597B"/>
    <w:rsid w:val="00FD66F0"/>
    <w:rsid w:val="00FD769F"/>
    <w:rsid w:val="00FD79D6"/>
    <w:rsid w:val="00FE22F7"/>
    <w:rsid w:val="00FE3C1C"/>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4AA"/>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D64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4AA"/>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microsoft.com/office/2018/08/relationships/commentsExtensible" Target="commentsExtensi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oter" Target="footer1.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comments" Target="comment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eader" Target="header1.xml"/><Relationship Id="rId10" Type="http://schemas.microsoft.com/office/2016/09/relationships/commentsIds" Target="commentsId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9CA59-B220-D048-9DE1-3A6D4780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33</Pages>
  <Words>49785</Words>
  <Characters>283780</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Liliana Salvador</cp:lastModifiedBy>
  <cp:revision>750</cp:revision>
  <cp:lastPrinted>2022-02-25T21:54:00Z</cp:lastPrinted>
  <dcterms:created xsi:type="dcterms:W3CDTF">2021-07-22T19:52:00Z</dcterms:created>
  <dcterms:modified xsi:type="dcterms:W3CDTF">2022-02-27T02:48:00Z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id="y7Rngnif"/&gt;&lt;style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ies>
</file>