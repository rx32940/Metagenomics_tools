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CA16" w14:textId="00A227B1" w:rsidR="00C945AC" w:rsidRPr="001E3899" w:rsidRDefault="00C945AC" w:rsidP="00115F9F">
      <w:pPr>
        <w:pStyle w:val="CommentText"/>
        <w:suppressLineNumbers/>
        <w:spacing w:line="480" w:lineRule="auto"/>
        <w:jc w:val="center"/>
        <w:rPr>
          <w:rFonts w:ascii="Times New Roman" w:hAnsi="Times New Roman" w:cs="Times New Roman"/>
          <w:bCs/>
          <w:color w:val="000000" w:themeColor="text1"/>
          <w:sz w:val="24"/>
          <w:szCs w:val="24"/>
        </w:rPr>
      </w:pPr>
      <w:bookmarkStart w:id="0" w:name="OLE_LINK56"/>
      <w:bookmarkStart w:id="1" w:name="OLE_LINK57"/>
      <w:bookmarkStart w:id="2" w:name="OLE_LINK1"/>
      <w:bookmarkStart w:id="3" w:name="OLE_LINK2"/>
      <w:bookmarkStart w:id="4" w:name="OLE_LINK6"/>
      <w:r w:rsidRPr="001E3899">
        <w:rPr>
          <w:rFonts w:ascii="Times New Roman" w:hAnsi="Times New Roman" w:cs="Times New Roman"/>
          <w:bCs/>
          <w:color w:val="000000" w:themeColor="text1"/>
          <w:sz w:val="24"/>
          <w:szCs w:val="24"/>
        </w:rPr>
        <w:t>Journal of Applied Microbiology</w:t>
      </w:r>
    </w:p>
    <w:p w14:paraId="52B45142" w14:textId="798A2395" w:rsidR="005912FB" w:rsidRPr="001E3899" w:rsidRDefault="00366132" w:rsidP="00115F9F">
      <w:pPr>
        <w:pStyle w:val="CommentText"/>
        <w:suppressLineNumbers/>
        <w:spacing w:line="480" w:lineRule="auto"/>
        <w:jc w:val="center"/>
        <w:rPr>
          <w:rFonts w:ascii="Times New Roman" w:hAnsi="Times New Roman" w:cs="Times New Roman"/>
          <w:bCs/>
          <w:color w:val="000000" w:themeColor="text1"/>
          <w:sz w:val="24"/>
          <w:szCs w:val="24"/>
        </w:rPr>
      </w:pPr>
      <w:bookmarkStart w:id="5" w:name="OLE_LINK126"/>
      <w:bookmarkStart w:id="6" w:name="OLE_LINK127"/>
      <w:bookmarkStart w:id="7" w:name="OLE_LINK52"/>
      <w:bookmarkStart w:id="8" w:name="OLE_LINK42"/>
      <w:r w:rsidRPr="001E3899">
        <w:rPr>
          <w:rFonts w:ascii="Times New Roman" w:hAnsi="Times New Roman" w:cs="Times New Roman"/>
          <w:bCs/>
          <w:color w:val="000000" w:themeColor="text1"/>
          <w:sz w:val="24"/>
          <w:szCs w:val="24"/>
        </w:rPr>
        <w:t xml:space="preserve">The selection </w:t>
      </w:r>
      <w:r w:rsidR="00150FC9" w:rsidRPr="001E3899">
        <w:rPr>
          <w:rFonts w:ascii="Times New Roman" w:hAnsi="Times New Roman" w:cs="Times New Roman"/>
          <w:bCs/>
          <w:color w:val="000000" w:themeColor="text1"/>
          <w:sz w:val="24"/>
          <w:szCs w:val="24"/>
        </w:rPr>
        <w:t xml:space="preserve">of </w:t>
      </w:r>
      <w:r w:rsidR="00EC464E" w:rsidRPr="001E3899">
        <w:rPr>
          <w:rFonts w:ascii="Times New Roman" w:hAnsi="Times New Roman" w:cs="Times New Roman"/>
          <w:bCs/>
          <w:color w:val="000000" w:themeColor="text1"/>
          <w:sz w:val="24"/>
          <w:szCs w:val="24"/>
        </w:rPr>
        <w:t>shotgun</w:t>
      </w:r>
      <w:r w:rsidR="000E66D7" w:rsidRPr="001E3899">
        <w:rPr>
          <w:rFonts w:ascii="Times New Roman" w:hAnsi="Times New Roman" w:cs="Times New Roman"/>
          <w:bCs/>
          <w:color w:val="000000" w:themeColor="text1"/>
          <w:sz w:val="24"/>
          <w:szCs w:val="24"/>
        </w:rPr>
        <w:t xml:space="preserve"> metagenomics </w:t>
      </w:r>
      <w:r w:rsidR="00664C52" w:rsidRPr="001E3899">
        <w:rPr>
          <w:rFonts w:ascii="Times New Roman" w:hAnsi="Times New Roman" w:cs="Times New Roman"/>
          <w:bCs/>
          <w:color w:val="000000" w:themeColor="text1"/>
          <w:sz w:val="24"/>
          <w:szCs w:val="24"/>
        </w:rPr>
        <w:t xml:space="preserve">software </w:t>
      </w:r>
      <w:r w:rsidR="003F2492" w:rsidRPr="001E3899">
        <w:rPr>
          <w:rFonts w:ascii="Times New Roman" w:hAnsi="Times New Roman" w:cs="Times New Roman"/>
          <w:bCs/>
          <w:color w:val="000000" w:themeColor="text1"/>
          <w:sz w:val="24"/>
          <w:szCs w:val="24"/>
        </w:rPr>
        <w:t>introduce</w:t>
      </w:r>
      <w:r w:rsidR="00C17742" w:rsidRPr="001E3899">
        <w:rPr>
          <w:rFonts w:ascii="Times New Roman" w:hAnsi="Times New Roman" w:cs="Times New Roman"/>
          <w:bCs/>
          <w:color w:val="000000" w:themeColor="text1"/>
          <w:sz w:val="24"/>
          <w:szCs w:val="24"/>
        </w:rPr>
        <w:t>s</w:t>
      </w:r>
      <w:r w:rsidR="003F2492" w:rsidRPr="001E3899">
        <w:rPr>
          <w:rFonts w:ascii="Times New Roman" w:hAnsi="Times New Roman" w:cs="Times New Roman"/>
          <w:bCs/>
          <w:color w:val="000000" w:themeColor="text1"/>
          <w:sz w:val="24"/>
          <w:szCs w:val="24"/>
        </w:rPr>
        <w:t xml:space="preserve"> </w:t>
      </w:r>
      <w:r w:rsidR="005643D1" w:rsidRPr="001E3899">
        <w:rPr>
          <w:rFonts w:ascii="Times New Roman" w:hAnsi="Times New Roman" w:cs="Times New Roman"/>
          <w:bCs/>
          <w:color w:val="000000" w:themeColor="text1"/>
          <w:sz w:val="24"/>
          <w:szCs w:val="24"/>
        </w:rPr>
        <w:t xml:space="preserve">biases </w:t>
      </w:r>
      <w:r w:rsidR="00C17742" w:rsidRPr="001E3899">
        <w:rPr>
          <w:rFonts w:ascii="Times New Roman" w:hAnsi="Times New Roman" w:cs="Times New Roman"/>
          <w:bCs/>
          <w:color w:val="000000" w:themeColor="text1"/>
          <w:sz w:val="24"/>
          <w:szCs w:val="24"/>
        </w:rPr>
        <w:t xml:space="preserve">in </w:t>
      </w:r>
      <w:r w:rsidR="0014198B" w:rsidRPr="001E3899">
        <w:rPr>
          <w:rFonts w:ascii="Times New Roman" w:hAnsi="Times New Roman" w:cs="Times New Roman"/>
          <w:bCs/>
          <w:color w:val="000000" w:themeColor="text1"/>
          <w:sz w:val="24"/>
          <w:szCs w:val="24"/>
        </w:rPr>
        <w:t xml:space="preserve">microbial </w:t>
      </w:r>
      <w:r w:rsidR="003F2492" w:rsidRPr="001E3899">
        <w:rPr>
          <w:rFonts w:ascii="Times New Roman" w:hAnsi="Times New Roman" w:cs="Times New Roman"/>
          <w:bCs/>
          <w:color w:val="000000" w:themeColor="text1"/>
          <w:sz w:val="24"/>
          <w:szCs w:val="24"/>
        </w:rPr>
        <w:t xml:space="preserve">profiling and </w:t>
      </w:r>
      <w:r w:rsidR="005732A7" w:rsidRPr="001E3899">
        <w:rPr>
          <w:rFonts w:ascii="Times New Roman" w:hAnsi="Times New Roman" w:cs="Times New Roman"/>
          <w:bCs/>
          <w:color w:val="000000" w:themeColor="text1"/>
          <w:sz w:val="24"/>
          <w:szCs w:val="24"/>
        </w:rPr>
        <w:t>pathogen detection</w:t>
      </w:r>
      <w:r w:rsidR="005643D1" w:rsidRPr="001E3899">
        <w:rPr>
          <w:rFonts w:ascii="Times New Roman" w:hAnsi="Times New Roman" w:cs="Times New Roman"/>
          <w:bCs/>
          <w:color w:val="000000" w:themeColor="text1"/>
          <w:sz w:val="24"/>
          <w:szCs w:val="24"/>
        </w:rPr>
        <w:t xml:space="preserve"> </w:t>
      </w:r>
    </w:p>
    <w:bookmarkEnd w:id="5"/>
    <w:bookmarkEnd w:id="6"/>
    <w:bookmarkEnd w:id="7"/>
    <w:bookmarkEnd w:id="8"/>
    <w:p w14:paraId="7E94ABFC" w14:textId="116A6AA9" w:rsidR="00063C13" w:rsidRPr="001E3899" w:rsidRDefault="00063C13" w:rsidP="00115F9F">
      <w:pPr>
        <w:pStyle w:val="CommentText"/>
        <w:suppressLineNumbers/>
        <w:spacing w:line="480" w:lineRule="auto"/>
        <w:rPr>
          <w:rFonts w:ascii="Times New Roman" w:hAnsi="Times New Roman" w:cs="Times New Roman"/>
          <w:b/>
          <w:color w:val="000000" w:themeColor="text1"/>
          <w:sz w:val="24"/>
          <w:szCs w:val="24"/>
        </w:rPr>
      </w:pPr>
      <w:r w:rsidRPr="001E3899">
        <w:rPr>
          <w:rFonts w:ascii="Times New Roman" w:hAnsi="Times New Roman" w:cs="Times New Roman"/>
          <w:b/>
          <w:color w:val="000000" w:themeColor="text1"/>
          <w:sz w:val="24"/>
          <w:szCs w:val="24"/>
        </w:rPr>
        <w:t>Abbrev</w:t>
      </w:r>
      <w:r w:rsidR="00384FDC" w:rsidRPr="001E3899">
        <w:rPr>
          <w:rFonts w:ascii="Times New Roman" w:hAnsi="Times New Roman" w:cs="Times New Roman"/>
          <w:b/>
          <w:color w:val="000000" w:themeColor="text1"/>
          <w:sz w:val="24"/>
          <w:szCs w:val="24"/>
        </w:rPr>
        <w:t>i</w:t>
      </w:r>
      <w:r w:rsidRPr="001E3899">
        <w:rPr>
          <w:rFonts w:ascii="Times New Roman" w:hAnsi="Times New Roman" w:cs="Times New Roman"/>
          <w:b/>
          <w:color w:val="000000" w:themeColor="text1"/>
          <w:sz w:val="24"/>
          <w:szCs w:val="24"/>
        </w:rPr>
        <w:t xml:space="preserve">ated </w:t>
      </w:r>
      <w:r w:rsidR="00657FB1" w:rsidRPr="001E3899">
        <w:rPr>
          <w:rFonts w:ascii="Times New Roman" w:hAnsi="Times New Roman" w:cs="Times New Roman"/>
          <w:b/>
          <w:color w:val="000000" w:themeColor="text1"/>
          <w:sz w:val="24"/>
          <w:szCs w:val="24"/>
        </w:rPr>
        <w:t>r</w:t>
      </w:r>
      <w:r w:rsidRPr="001E3899">
        <w:rPr>
          <w:rFonts w:ascii="Times New Roman" w:hAnsi="Times New Roman" w:cs="Times New Roman"/>
          <w:b/>
          <w:color w:val="000000" w:themeColor="text1"/>
          <w:sz w:val="24"/>
          <w:szCs w:val="24"/>
        </w:rPr>
        <w:t xml:space="preserve">unning </w:t>
      </w:r>
      <w:r w:rsidR="00657FB1" w:rsidRPr="001E3899">
        <w:rPr>
          <w:rFonts w:ascii="Times New Roman" w:hAnsi="Times New Roman" w:cs="Times New Roman"/>
          <w:b/>
          <w:color w:val="000000" w:themeColor="text1"/>
          <w:sz w:val="24"/>
          <w:szCs w:val="24"/>
        </w:rPr>
        <w:t>h</w:t>
      </w:r>
      <w:r w:rsidRPr="001E3899">
        <w:rPr>
          <w:rFonts w:ascii="Times New Roman" w:hAnsi="Times New Roman" w:cs="Times New Roman"/>
          <w:b/>
          <w:color w:val="000000" w:themeColor="text1"/>
          <w:sz w:val="24"/>
          <w:szCs w:val="24"/>
        </w:rPr>
        <w:t>ea</w:t>
      </w:r>
      <w:r w:rsidR="00384FDC" w:rsidRPr="001E3899">
        <w:rPr>
          <w:rFonts w:ascii="Times New Roman" w:hAnsi="Times New Roman" w:cs="Times New Roman"/>
          <w:b/>
          <w:color w:val="000000" w:themeColor="text1"/>
          <w:sz w:val="24"/>
          <w:szCs w:val="24"/>
        </w:rPr>
        <w:t>d</w:t>
      </w:r>
      <w:r w:rsidRPr="001E3899">
        <w:rPr>
          <w:rFonts w:ascii="Times New Roman" w:hAnsi="Times New Roman" w:cs="Times New Roman"/>
          <w:b/>
          <w:color w:val="000000" w:themeColor="text1"/>
          <w:sz w:val="24"/>
          <w:szCs w:val="24"/>
        </w:rPr>
        <w:t>line</w:t>
      </w:r>
    </w:p>
    <w:p w14:paraId="58DAE3B4" w14:textId="35500ACF" w:rsidR="00063C13" w:rsidRPr="001E3899" w:rsidRDefault="00657FB1" w:rsidP="00115F9F">
      <w:pPr>
        <w:pStyle w:val="CommentText"/>
        <w:suppressLineNumbers/>
        <w:spacing w:line="480" w:lineRule="auto"/>
        <w:rPr>
          <w:rFonts w:ascii="Times New Roman" w:hAnsi="Times New Roman" w:cs="Times New Roman"/>
          <w:bCs/>
          <w:color w:val="000000" w:themeColor="text1"/>
          <w:sz w:val="24"/>
          <w:szCs w:val="24"/>
        </w:rPr>
      </w:pPr>
      <w:bookmarkStart w:id="9" w:name="OLE_LINK85"/>
      <w:bookmarkStart w:id="10" w:name="OLE_LINK86"/>
      <w:bookmarkStart w:id="11" w:name="OLE_LINK87"/>
      <w:bookmarkStart w:id="12" w:name="OLE_LINK128"/>
      <w:bookmarkStart w:id="13" w:name="OLE_LINK129"/>
      <w:bookmarkStart w:id="14" w:name="OLE_LINK53"/>
      <w:r w:rsidRPr="001E3899">
        <w:rPr>
          <w:rFonts w:ascii="Times New Roman" w:hAnsi="Times New Roman" w:cs="Times New Roman"/>
          <w:bCs/>
          <w:color w:val="000000" w:themeColor="text1"/>
          <w:sz w:val="24"/>
          <w:szCs w:val="24"/>
        </w:rPr>
        <w:t>Metagenomics software selection biases</w:t>
      </w:r>
      <w:bookmarkEnd w:id="9"/>
      <w:bookmarkEnd w:id="10"/>
      <w:bookmarkEnd w:id="11"/>
    </w:p>
    <w:bookmarkEnd w:id="12"/>
    <w:bookmarkEnd w:id="13"/>
    <w:bookmarkEnd w:id="14"/>
    <w:p w14:paraId="05218E70" w14:textId="3EA81ED9" w:rsidR="00162F7D" w:rsidRPr="001E3899"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1E3899">
        <w:rPr>
          <w:rFonts w:ascii="Times New Roman" w:hAnsi="Times New Roman" w:cs="Times New Roman"/>
          <w:b/>
          <w:bCs/>
          <w:color w:val="000000" w:themeColor="text1"/>
          <w:sz w:val="24"/>
          <w:szCs w:val="24"/>
        </w:rPr>
        <w:t>Author names</w:t>
      </w:r>
    </w:p>
    <w:p w14:paraId="0193ACBB" w14:textId="6347BC01" w:rsidR="005912FB" w:rsidRPr="003A137D" w:rsidRDefault="00C0014F" w:rsidP="00115F9F">
      <w:pPr>
        <w:suppressLineNumbers/>
        <w:spacing w:line="480" w:lineRule="auto"/>
        <w:jc w:val="center"/>
        <w:rPr>
          <w:color w:val="000000" w:themeColor="text1"/>
          <w:vertAlign w:val="superscript"/>
        </w:rPr>
      </w:pPr>
      <w:bookmarkStart w:id="15" w:name="OLE_LINK3"/>
      <w:bookmarkStart w:id="16" w:name="OLE_LINK4"/>
      <w:bookmarkStart w:id="17" w:name="OLE_LINK5"/>
      <w:r w:rsidRPr="003A137D">
        <w:rPr>
          <w:color w:val="000000" w:themeColor="text1"/>
        </w:rPr>
        <w:t>Ruijie Xu</w:t>
      </w:r>
      <w:r w:rsidRPr="003A137D">
        <w:rPr>
          <w:color w:val="000000" w:themeColor="text1"/>
          <w:vertAlign w:val="superscript"/>
        </w:rPr>
        <w:t>1,2</w:t>
      </w:r>
      <w:r w:rsidRPr="003A137D">
        <w:rPr>
          <w:color w:val="000000" w:themeColor="text1"/>
        </w:rPr>
        <w:t xml:space="preserve">, </w:t>
      </w:r>
      <w:bookmarkStart w:id="18" w:name="OLE_LINK141"/>
      <w:bookmarkStart w:id="19" w:name="OLE_LINK142"/>
      <w:bookmarkStart w:id="20" w:name="OLE_LINK37"/>
      <w:bookmarkStart w:id="21" w:name="OLE_LINK38"/>
      <w:bookmarkStart w:id="22" w:name="OLE_LINK62"/>
      <w:r w:rsidRPr="003A137D">
        <w:rPr>
          <w:color w:val="000000" w:themeColor="text1"/>
        </w:rPr>
        <w:t>Sreekumari</w:t>
      </w:r>
      <w:bookmarkEnd w:id="18"/>
      <w:bookmarkEnd w:id="19"/>
      <w:r w:rsidRPr="003A137D">
        <w:rPr>
          <w:color w:val="000000" w:themeColor="text1"/>
        </w:rPr>
        <w:t xml:space="preserve"> Rajeev</w:t>
      </w:r>
      <w:bookmarkEnd w:id="20"/>
      <w:bookmarkEnd w:id="21"/>
      <w:bookmarkEnd w:id="22"/>
      <w:r w:rsidRPr="003A137D">
        <w:rPr>
          <w:color w:val="000000" w:themeColor="text1"/>
          <w:vertAlign w:val="superscript"/>
        </w:rPr>
        <w:t>3,†</w:t>
      </w:r>
      <w:r w:rsidR="009B7988" w:rsidRPr="003A137D">
        <w:rPr>
          <w:color w:val="000000" w:themeColor="text1"/>
          <w:vertAlign w:val="superscript"/>
        </w:rPr>
        <w:t>,*</w:t>
      </w:r>
      <w:r w:rsidRPr="003A137D">
        <w:rPr>
          <w:color w:val="000000" w:themeColor="text1"/>
        </w:rPr>
        <w:t xml:space="preserve">, </w:t>
      </w:r>
      <w:bookmarkStart w:id="23" w:name="OLE_LINK75"/>
      <w:bookmarkStart w:id="24" w:name="OLE_LINK76"/>
      <w:r w:rsidRPr="003A137D">
        <w:rPr>
          <w:color w:val="000000" w:themeColor="text1"/>
        </w:rPr>
        <w:t>Liliana C. M. Salvador</w:t>
      </w:r>
      <w:bookmarkEnd w:id="23"/>
      <w:bookmarkEnd w:id="24"/>
      <w:r w:rsidRPr="003A137D">
        <w:rPr>
          <w:color w:val="000000" w:themeColor="text1"/>
          <w:vertAlign w:val="superscript"/>
        </w:rPr>
        <w:t>1,2,4,†,*</w:t>
      </w:r>
      <w:bookmarkEnd w:id="15"/>
      <w:bookmarkEnd w:id="16"/>
      <w:bookmarkEnd w:id="17"/>
    </w:p>
    <w:p w14:paraId="1AE15451" w14:textId="5C31E7BA" w:rsidR="00162F7D" w:rsidRPr="003A137D" w:rsidRDefault="00162F7D" w:rsidP="00115F9F">
      <w:pPr>
        <w:suppressLineNumbers/>
        <w:spacing w:line="480" w:lineRule="auto"/>
        <w:rPr>
          <w:b/>
          <w:bCs/>
          <w:color w:val="000000" w:themeColor="text1"/>
          <w:vertAlign w:val="superscript"/>
        </w:rPr>
      </w:pPr>
      <w:r w:rsidRPr="003A137D">
        <w:rPr>
          <w:b/>
          <w:bCs/>
          <w:color w:val="000000" w:themeColor="text1"/>
        </w:rPr>
        <w:t>Affiliation</w:t>
      </w:r>
    </w:p>
    <w:p w14:paraId="5BF1705F" w14:textId="77777777" w:rsidR="00C0014F" w:rsidRPr="003A137D" w:rsidRDefault="00C0014F" w:rsidP="00115F9F">
      <w:pPr>
        <w:suppressLineNumbers/>
        <w:spacing w:line="480" w:lineRule="auto"/>
        <w:jc w:val="center"/>
        <w:rPr>
          <w:color w:val="000000" w:themeColor="text1"/>
        </w:rPr>
      </w:pPr>
      <w:bookmarkStart w:id="25" w:name="OLE_LINK10"/>
      <w:bookmarkStart w:id="26" w:name="OLE_LINK11"/>
      <w:r w:rsidRPr="003A137D">
        <w:rPr>
          <w:color w:val="000000" w:themeColor="text1"/>
          <w:vertAlign w:val="superscript"/>
        </w:rPr>
        <w:t>1</w:t>
      </w:r>
      <w:r w:rsidRPr="003A137D">
        <w:rPr>
          <w:color w:val="000000" w:themeColor="text1"/>
        </w:rPr>
        <w:t>Institute of Bioinformatics, University of Georgia, Athens, GA, 30602, USA</w:t>
      </w:r>
    </w:p>
    <w:p w14:paraId="5870CCCB"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2</w:t>
      </w:r>
      <w:r w:rsidRPr="003A137D">
        <w:rPr>
          <w:color w:val="000000" w:themeColor="text1"/>
        </w:rPr>
        <w:t>Center for the Ecology of Infectious Diseases, University of Georgia, Athens, GA, 30602, USA</w:t>
      </w:r>
    </w:p>
    <w:p w14:paraId="7A6D713E"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3</w:t>
      </w:r>
      <w:r w:rsidRPr="003A137D">
        <w:rPr>
          <w:color w:val="000000" w:themeColor="text1"/>
        </w:rPr>
        <w:t>Department of Biomedical and Diagnostic Sciences, College of Veterinary Medicine, University of Tennessee, Knoxville, TN, 37996, USA</w:t>
      </w:r>
    </w:p>
    <w:p w14:paraId="539E4E22"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4</w:t>
      </w:r>
      <w:r w:rsidRPr="003A137D">
        <w:rPr>
          <w:color w:val="000000" w:themeColor="text1"/>
        </w:rPr>
        <w:t>Department of Infectious Diseases, College of Veterinary Medicine, University of Georgia, Athens, GA, 30602, USA</w:t>
      </w:r>
    </w:p>
    <w:p w14:paraId="16FFE00F" w14:textId="77777777" w:rsidR="005912FB" w:rsidRPr="001E3899" w:rsidRDefault="00C0014F" w:rsidP="00115F9F">
      <w:pPr>
        <w:pStyle w:val="ListParagraph"/>
        <w:suppressLineNumbers/>
        <w:spacing w:line="480" w:lineRule="auto"/>
        <w:jc w:val="center"/>
        <w:rPr>
          <w:rFonts w:ascii="Times New Roman" w:hAnsi="Times New Roman" w:cs="Times New Roman"/>
          <w:color w:val="000000" w:themeColor="text1"/>
        </w:rPr>
      </w:pPr>
      <w:r w:rsidRPr="001E3899">
        <w:rPr>
          <w:rFonts w:ascii="Times New Roman" w:hAnsi="Times New Roman" w:cs="Times New Roman"/>
          <w:color w:val="000000" w:themeColor="text1"/>
          <w:vertAlign w:val="superscript"/>
        </w:rPr>
        <w:t>†</w:t>
      </w:r>
      <w:r w:rsidRPr="001E3899">
        <w:rPr>
          <w:rFonts w:ascii="Times New Roman" w:hAnsi="Times New Roman" w:cs="Times New Roman"/>
          <w:color w:val="000000" w:themeColor="text1"/>
        </w:rPr>
        <w:t xml:space="preserve"> These authors contributed equally to this work</w:t>
      </w:r>
      <w:bookmarkEnd w:id="25"/>
      <w:bookmarkEnd w:id="26"/>
    </w:p>
    <w:p w14:paraId="7267D56D" w14:textId="2738FE4D" w:rsidR="00162F7D" w:rsidRPr="003A137D" w:rsidRDefault="009B7988" w:rsidP="00115F9F">
      <w:pPr>
        <w:suppressLineNumbers/>
        <w:spacing w:line="480" w:lineRule="auto"/>
        <w:rPr>
          <w:b/>
          <w:bCs/>
          <w:color w:val="000000" w:themeColor="text1"/>
        </w:rPr>
      </w:pPr>
      <w:r w:rsidRPr="003A137D">
        <w:rPr>
          <w:b/>
          <w:bCs/>
          <w:color w:val="000000" w:themeColor="text1"/>
        </w:rPr>
        <w:t>*</w:t>
      </w:r>
      <w:r w:rsidR="00162F7D" w:rsidRPr="003A137D">
        <w:rPr>
          <w:b/>
          <w:bCs/>
          <w:color w:val="000000" w:themeColor="text1"/>
        </w:rPr>
        <w:t>Corresponding author</w:t>
      </w:r>
      <w:r w:rsidR="00C8031A" w:rsidRPr="003A137D">
        <w:rPr>
          <w:b/>
          <w:bCs/>
          <w:color w:val="000000" w:themeColor="text1"/>
        </w:rPr>
        <w:t>s</w:t>
      </w:r>
    </w:p>
    <w:p w14:paraId="3CA5BB6B" w14:textId="07BBE31D" w:rsidR="005912FB" w:rsidRPr="003A137D" w:rsidRDefault="00063C13" w:rsidP="003B4416">
      <w:pPr>
        <w:suppressLineNumbers/>
        <w:spacing w:line="480" w:lineRule="auto"/>
        <w:rPr>
          <w:rStyle w:val="Hyperlink"/>
        </w:rPr>
      </w:pPr>
      <w:r w:rsidRPr="003A137D">
        <w:rPr>
          <w:color w:val="000000" w:themeColor="text1"/>
        </w:rPr>
        <w:t>Liliana C. M. Salvador</w:t>
      </w:r>
      <w:r w:rsidR="00C8031A" w:rsidRPr="003A137D">
        <w:rPr>
          <w:color w:val="000000"/>
        </w:rPr>
        <w:t xml:space="preserve">: Department of Infectious Diseases, </w:t>
      </w:r>
      <w:r w:rsidRPr="003A137D">
        <w:rPr>
          <w:color w:val="000000"/>
        </w:rPr>
        <w:t>College of Veterinary Medicine</w:t>
      </w:r>
      <w:r w:rsidR="00C8031A" w:rsidRPr="003A137D">
        <w:rPr>
          <w:color w:val="000000"/>
        </w:rPr>
        <w:t xml:space="preserve">, </w:t>
      </w:r>
      <w:r w:rsidRPr="003A137D">
        <w:rPr>
          <w:color w:val="000000"/>
        </w:rPr>
        <w:t>University</w:t>
      </w:r>
      <w:r w:rsidR="00C8031A" w:rsidRPr="003A137D">
        <w:rPr>
          <w:color w:val="000000"/>
        </w:rPr>
        <w:t xml:space="preserve"> </w:t>
      </w:r>
      <w:r w:rsidRPr="003A137D">
        <w:rPr>
          <w:color w:val="000000"/>
        </w:rPr>
        <w:t>of Georgia</w:t>
      </w:r>
      <w:r w:rsidR="00C8031A" w:rsidRPr="003A137D">
        <w:rPr>
          <w:color w:val="000000"/>
        </w:rPr>
        <w:t xml:space="preserve">, </w:t>
      </w:r>
      <w:r w:rsidR="003B4416" w:rsidRPr="003A137D">
        <w:rPr>
          <w:color w:val="000000"/>
        </w:rPr>
        <w:t xml:space="preserve">501 D. W. Brooks Drive, </w:t>
      </w:r>
      <w:r w:rsidRPr="003A137D">
        <w:rPr>
          <w:color w:val="000000"/>
        </w:rPr>
        <w:t>Athens, GA 30602</w:t>
      </w:r>
      <w:r w:rsidR="00C8031A" w:rsidRPr="003A137D">
        <w:rPr>
          <w:color w:val="000000" w:themeColor="text1"/>
        </w:rPr>
        <w:t xml:space="preserve">, </w:t>
      </w:r>
      <w:r w:rsidR="00C0014F" w:rsidRPr="003A137D">
        <w:rPr>
          <w:color w:val="000000" w:themeColor="text1"/>
        </w:rPr>
        <w:t xml:space="preserve">Email: </w:t>
      </w:r>
      <w:r w:rsidR="004B734A" w:rsidRPr="003A137D">
        <w:fldChar w:fldCharType="begin"/>
      </w:r>
      <w:r w:rsidR="004B734A" w:rsidRPr="003A137D">
        <w:instrText xml:space="preserve"> HYPERLINK "mailto:salvador@uga.edu" </w:instrText>
      </w:r>
      <w:r w:rsidR="004B734A" w:rsidRPr="003A137D">
        <w:rPr>
          <w:rPrChange w:id="27" w:author="Ruijie Xu" w:date="2022-01-31T16:48:00Z">
            <w:rPr>
              <w:rStyle w:val="Hyperlink"/>
            </w:rPr>
          </w:rPrChange>
        </w:rPr>
        <w:fldChar w:fldCharType="separate"/>
      </w:r>
      <w:r w:rsidR="00C17742" w:rsidRPr="003A137D">
        <w:rPr>
          <w:rStyle w:val="Hyperlink"/>
        </w:rPr>
        <w:t>salvador@uga.edu</w:t>
      </w:r>
      <w:r w:rsidR="004B734A" w:rsidRPr="003A137D">
        <w:rPr>
          <w:rStyle w:val="Hyperlink"/>
        </w:rPr>
        <w:fldChar w:fldCharType="end"/>
      </w:r>
    </w:p>
    <w:p w14:paraId="111638D3" w14:textId="3BE928CE" w:rsidR="003B4416" w:rsidRPr="003A137D" w:rsidRDefault="003B4416" w:rsidP="00C8031A">
      <w:pPr>
        <w:suppressLineNumbers/>
        <w:spacing w:line="480" w:lineRule="auto"/>
        <w:rPr>
          <w:rStyle w:val="Hyperlink"/>
        </w:rPr>
      </w:pPr>
      <w:r w:rsidRPr="003A137D">
        <w:rPr>
          <w:color w:val="000000" w:themeColor="text1"/>
        </w:rPr>
        <w:t xml:space="preserve">Sreekumari Rajeev: </w:t>
      </w:r>
      <w:bookmarkStart w:id="28" w:name="OLE_LINK143"/>
      <w:bookmarkStart w:id="29" w:name="OLE_LINK144"/>
      <w:r w:rsidRPr="003A137D">
        <w:rPr>
          <w:rStyle w:val="Hyperlink"/>
          <w:color w:val="000000" w:themeColor="text1"/>
        </w:rPr>
        <w:t>Department of Biomedical and Diagnostic Science</w:t>
      </w:r>
      <w:bookmarkEnd w:id="28"/>
      <w:bookmarkEnd w:id="29"/>
      <w:r w:rsidRPr="003A137D">
        <w:rPr>
          <w:rStyle w:val="Hyperlink"/>
          <w:color w:val="000000" w:themeColor="text1"/>
        </w:rPr>
        <w:t>, College of Veterinary Medicine, University of Tennessee, 2407 River Drive, Knoxville, TN 37996, Email:</w:t>
      </w:r>
      <w:r w:rsidRPr="003A137D">
        <w:rPr>
          <w:rStyle w:val="Hyperlink"/>
        </w:rPr>
        <w:t xml:space="preserve"> srajeev@utk.edu</w:t>
      </w:r>
    </w:p>
    <w:p w14:paraId="3930A66D" w14:textId="77777777" w:rsidR="00C8031A" w:rsidRPr="003A137D" w:rsidRDefault="00C8031A" w:rsidP="003B4416">
      <w:pPr>
        <w:suppressLineNumbers/>
        <w:spacing w:line="480" w:lineRule="auto"/>
        <w:rPr>
          <w:color w:val="000000" w:themeColor="text1"/>
        </w:rPr>
      </w:pPr>
    </w:p>
    <w:p w14:paraId="145AD574" w14:textId="674B263E" w:rsidR="00063C13" w:rsidRPr="003A137D" w:rsidRDefault="00063C13" w:rsidP="00115F9F">
      <w:pPr>
        <w:suppressLineNumbers/>
        <w:spacing w:line="480" w:lineRule="auto"/>
        <w:rPr>
          <w:b/>
          <w:bCs/>
          <w:color w:val="000000" w:themeColor="text1"/>
        </w:rPr>
      </w:pPr>
      <w:bookmarkStart w:id="30" w:name="OLE_LINK73"/>
      <w:bookmarkStart w:id="31" w:name="OLE_LINK74"/>
    </w:p>
    <w:bookmarkEnd w:id="30"/>
    <w:bookmarkEnd w:id="31"/>
    <w:p w14:paraId="5FC62A2E" w14:textId="77777777" w:rsidR="00657FB1" w:rsidRPr="003A137D" w:rsidRDefault="00657FB1" w:rsidP="00115F9F">
      <w:pPr>
        <w:suppressLineNumbers/>
        <w:spacing w:line="480" w:lineRule="auto"/>
        <w:rPr>
          <w:b/>
          <w:bCs/>
          <w:color w:val="000000" w:themeColor="text1"/>
        </w:rPr>
      </w:pPr>
    </w:p>
    <w:p w14:paraId="2BDB9AF2" w14:textId="67B39A9F" w:rsidR="00C919B3" w:rsidRPr="003A137D" w:rsidRDefault="00C919B3" w:rsidP="005912FB">
      <w:pPr>
        <w:spacing w:line="480" w:lineRule="auto"/>
        <w:rPr>
          <w:b/>
          <w:bCs/>
          <w:color w:val="000000" w:themeColor="text1"/>
        </w:rPr>
      </w:pPr>
      <w:r w:rsidRPr="003A137D">
        <w:rPr>
          <w:b/>
          <w:bCs/>
          <w:color w:val="000000" w:themeColor="text1"/>
        </w:rPr>
        <w:t xml:space="preserve">Abstract </w:t>
      </w:r>
    </w:p>
    <w:p w14:paraId="066A7653" w14:textId="5E2A973C" w:rsidR="003A4FF4" w:rsidRPr="003A137D" w:rsidRDefault="00237B31" w:rsidP="00271EA9">
      <w:pPr>
        <w:spacing w:line="480" w:lineRule="auto"/>
        <w:rPr>
          <w:color w:val="000000" w:themeColor="text1"/>
        </w:rPr>
      </w:pPr>
      <w:bookmarkStart w:id="32" w:name="OLE_LINK130"/>
      <w:bookmarkStart w:id="33" w:name="OLE_LINK131"/>
      <w:bookmarkStart w:id="34" w:name="OLE_LINK61"/>
      <w:bookmarkStart w:id="35" w:name="OLE_LINK132"/>
      <w:bookmarkStart w:id="36" w:name="OLE_LINK133"/>
      <w:r w:rsidRPr="003A137D">
        <w:rPr>
          <w:b/>
          <w:color w:val="000000" w:themeColor="text1"/>
        </w:rPr>
        <w:t>Aim</w:t>
      </w:r>
    </w:p>
    <w:p w14:paraId="7864116A" w14:textId="4C7967C5" w:rsidR="00940BE4" w:rsidRPr="003A137D" w:rsidRDefault="00E26BA0" w:rsidP="0046408A">
      <w:pPr>
        <w:spacing w:line="480" w:lineRule="auto"/>
        <w:ind w:firstLine="720"/>
        <w:rPr>
          <w:color w:val="000000" w:themeColor="text1"/>
        </w:rPr>
      </w:pPr>
      <w:bookmarkStart w:id="37" w:name="OLE_LINK30"/>
      <w:bookmarkStart w:id="38" w:name="OLE_LINK31"/>
      <w:r w:rsidRPr="003A137D">
        <w:rPr>
          <w:color w:val="000000" w:themeColor="text1"/>
        </w:rPr>
        <w:t xml:space="preserve">Shotgun metagenomic sequencing analysis is widely used for microbial profiling of biological specimens and </w:t>
      </w:r>
      <w:r w:rsidR="00637972" w:rsidRPr="003A137D">
        <w:rPr>
          <w:color w:val="000000" w:themeColor="text1"/>
        </w:rPr>
        <w:t xml:space="preserve">pathogen </w:t>
      </w:r>
      <w:r w:rsidRPr="003A137D">
        <w:rPr>
          <w:color w:val="000000" w:themeColor="text1"/>
        </w:rPr>
        <w:t>detect</w:t>
      </w:r>
      <w:r w:rsidR="00637972" w:rsidRPr="003A137D">
        <w:rPr>
          <w:color w:val="000000" w:themeColor="text1"/>
        </w:rPr>
        <w:t>ion</w:t>
      </w:r>
      <w:r w:rsidRPr="003A137D">
        <w:rPr>
          <w:color w:val="000000" w:themeColor="text1"/>
        </w:rPr>
        <w:t xml:space="preserve">. </w:t>
      </w:r>
      <w:r w:rsidR="00664C52" w:rsidRPr="003A137D">
        <w:rPr>
          <w:color w:val="000000" w:themeColor="text1"/>
        </w:rPr>
        <w:t>However, v</w:t>
      </w:r>
      <w:r w:rsidRPr="003A137D">
        <w:rPr>
          <w:color w:val="000000" w:themeColor="text1"/>
        </w:rPr>
        <w:t xml:space="preserve">ery little is known about the technical biases caused by </w:t>
      </w:r>
      <w:r w:rsidR="009C6B22" w:rsidRPr="003A137D">
        <w:rPr>
          <w:color w:val="000000" w:themeColor="text1"/>
        </w:rPr>
        <w:t xml:space="preserve">the </w:t>
      </w:r>
      <w:r w:rsidRPr="003A137D">
        <w:rPr>
          <w:color w:val="000000" w:themeColor="text1"/>
        </w:rPr>
        <w:t xml:space="preserve">choice of </w:t>
      </w:r>
      <w:ins w:id="39" w:author="Ruijie Xu" w:date="2022-02-01T15:59:00Z">
        <w:r w:rsidR="00083E76">
          <w:rPr>
            <w:color w:val="000000" w:themeColor="text1"/>
          </w:rPr>
          <w:t xml:space="preserve">analysis </w:t>
        </w:r>
      </w:ins>
      <w:ins w:id="40" w:author="Ruijie Xu" w:date="2022-02-01T16:00:00Z">
        <w:r w:rsidR="00083E76">
          <w:rPr>
            <w:color w:val="000000" w:themeColor="text1"/>
          </w:rPr>
          <w:t>databases and</w:t>
        </w:r>
      </w:ins>
      <w:del w:id="41" w:author="Ruijie Xu" w:date="2022-02-01T15:59:00Z">
        <w:r w:rsidRPr="003A137D" w:rsidDel="00083E76">
          <w:rPr>
            <w:color w:val="000000" w:themeColor="text1"/>
          </w:rPr>
          <w:delText>analysis</w:delText>
        </w:r>
      </w:del>
      <w:r w:rsidRPr="003A137D">
        <w:rPr>
          <w:color w:val="000000" w:themeColor="text1"/>
        </w:rPr>
        <w:t xml:space="preserve"> software. In</w:t>
      </w:r>
      <w:r w:rsidR="0005313F" w:rsidRPr="003A137D">
        <w:rPr>
          <w:color w:val="000000" w:themeColor="text1"/>
        </w:rPr>
        <w:t xml:space="preserve"> this study</w:t>
      </w:r>
      <w:r w:rsidR="004736CC" w:rsidRPr="003A137D">
        <w:rPr>
          <w:color w:val="000000" w:themeColor="text1"/>
        </w:rPr>
        <w:t>,</w:t>
      </w:r>
      <w:r w:rsidR="0005313F" w:rsidRPr="003A137D">
        <w:rPr>
          <w:color w:val="000000" w:themeColor="text1"/>
        </w:rPr>
        <w:t xml:space="preserve"> </w:t>
      </w:r>
      <w:r w:rsidRPr="003A137D">
        <w:rPr>
          <w:color w:val="000000" w:themeColor="text1"/>
        </w:rPr>
        <w:t xml:space="preserve">we </w:t>
      </w:r>
      <w:r w:rsidR="00507EA8" w:rsidRPr="003A137D">
        <w:rPr>
          <w:color w:val="000000" w:themeColor="text1"/>
        </w:rPr>
        <w:t>evaluate</w:t>
      </w:r>
      <w:r w:rsidRPr="003A137D">
        <w:rPr>
          <w:color w:val="000000" w:themeColor="text1"/>
        </w:rPr>
        <w:t>d</w:t>
      </w:r>
      <w:r w:rsidR="00507EA8" w:rsidRPr="003A137D">
        <w:rPr>
          <w:color w:val="000000" w:themeColor="text1"/>
        </w:rPr>
        <w:t xml:space="preserve"> </w:t>
      </w:r>
      <w:del w:id="42" w:author="Ruijie Xu" w:date="2022-02-01T13:28:00Z">
        <w:r w:rsidR="00FF4BB6" w:rsidDel="003C1EEA">
          <w:rPr>
            <w:color w:val="000000" w:themeColor="text1"/>
          </w:rPr>
          <w:delText>nine</w:delText>
        </w:r>
        <w:r w:rsidR="00507EA8" w:rsidRPr="003A137D" w:rsidDel="003C1EEA">
          <w:rPr>
            <w:color w:val="000000" w:themeColor="text1"/>
          </w:rPr>
          <w:delText xml:space="preserve"> </w:delText>
        </w:r>
      </w:del>
      <w:ins w:id="43" w:author="Ruijie Xu" w:date="2022-02-01T13:28:00Z">
        <w:r w:rsidR="003C1EEA">
          <w:rPr>
            <w:color w:val="000000" w:themeColor="text1"/>
          </w:rPr>
          <w:t xml:space="preserve">popular </w:t>
        </w:r>
      </w:ins>
      <w:del w:id="44" w:author="Ruijie Xu" w:date="2022-02-01T13:28:00Z">
        <w:r w:rsidR="00637972" w:rsidRPr="003A137D" w:rsidDel="003C1EEA">
          <w:rPr>
            <w:color w:val="000000" w:themeColor="text1"/>
          </w:rPr>
          <w:delText>most widely used</w:delText>
        </w:r>
        <w:r w:rsidR="00940BE4" w:rsidRPr="003A137D" w:rsidDel="003C1EEA">
          <w:rPr>
            <w:color w:val="000000" w:themeColor="text1"/>
          </w:rPr>
          <w:delText xml:space="preserve"> </w:delText>
        </w:r>
      </w:del>
      <w:r w:rsidR="00940BE4" w:rsidRPr="003A137D">
        <w:rPr>
          <w:color w:val="000000" w:themeColor="text1"/>
        </w:rPr>
        <w:t>sh</w:t>
      </w:r>
      <w:r w:rsidR="001449A7" w:rsidRPr="003A137D">
        <w:rPr>
          <w:color w:val="000000" w:themeColor="text1"/>
        </w:rPr>
        <w:t>o</w:t>
      </w:r>
      <w:r w:rsidR="00940BE4" w:rsidRPr="003A137D">
        <w:rPr>
          <w:color w:val="000000" w:themeColor="text1"/>
        </w:rPr>
        <w:t xml:space="preserve">tgun metagenomics </w:t>
      </w:r>
      <w:r w:rsidR="00FF4BB6">
        <w:rPr>
          <w:color w:val="000000" w:themeColor="text1"/>
        </w:rPr>
        <w:t xml:space="preserve">taxonomical profiling software </w:t>
      </w:r>
      <w:r w:rsidR="00366132" w:rsidRPr="003A137D">
        <w:rPr>
          <w:color w:val="000000" w:themeColor="text1"/>
        </w:rPr>
        <w:t>to characterize the</w:t>
      </w:r>
      <w:r w:rsidR="00D258CC" w:rsidRPr="003A137D">
        <w:rPr>
          <w:color w:val="000000" w:themeColor="text1"/>
        </w:rPr>
        <w:t xml:space="preserve"> microbial </w:t>
      </w:r>
      <w:r w:rsidR="001449A7" w:rsidRPr="003A137D">
        <w:rPr>
          <w:color w:val="000000" w:themeColor="text1"/>
        </w:rPr>
        <w:t>composition</w:t>
      </w:r>
      <w:ins w:id="45" w:author="Ruijie Xu" w:date="2022-02-01T13:27:00Z">
        <w:r w:rsidR="003C1EEA">
          <w:rPr>
            <w:color w:val="000000" w:themeColor="text1"/>
          </w:rPr>
          <w:t>s</w:t>
        </w:r>
      </w:ins>
      <w:r w:rsidR="001449A7" w:rsidRPr="003A137D">
        <w:rPr>
          <w:color w:val="000000" w:themeColor="text1"/>
        </w:rPr>
        <w:t xml:space="preserve"> </w:t>
      </w:r>
      <w:r w:rsidR="00B23331" w:rsidRPr="003A137D">
        <w:rPr>
          <w:color w:val="000000" w:themeColor="text1"/>
        </w:rPr>
        <w:t xml:space="preserve">of </w:t>
      </w:r>
      <w:r w:rsidR="001449A7" w:rsidRPr="003A137D">
        <w:rPr>
          <w:color w:val="000000" w:themeColor="text1"/>
        </w:rPr>
        <w:t>wild</w:t>
      </w:r>
      <w:ins w:id="46" w:author="Ruijie Xu" w:date="2022-02-01T16:00:00Z">
        <w:r w:rsidR="00083E76">
          <w:rPr>
            <w:color w:val="000000" w:themeColor="text1"/>
          </w:rPr>
          <w:t>ly collected</w:t>
        </w:r>
      </w:ins>
      <w:r w:rsidR="001449A7" w:rsidRPr="003A137D">
        <w:rPr>
          <w:color w:val="000000" w:themeColor="text1"/>
        </w:rPr>
        <w:t xml:space="preserve"> </w:t>
      </w:r>
      <w:r w:rsidR="00D258CC" w:rsidRPr="003A137D">
        <w:rPr>
          <w:color w:val="000000" w:themeColor="text1"/>
        </w:rPr>
        <w:t>rodent</w:t>
      </w:r>
      <w:del w:id="47" w:author="Ruijie Xu" w:date="2022-02-01T16:00:00Z">
        <w:r w:rsidR="0005313F" w:rsidRPr="003A137D" w:rsidDel="00083E76">
          <w:rPr>
            <w:color w:val="000000" w:themeColor="text1"/>
          </w:rPr>
          <w:delText xml:space="preserve"> tissue</w:delText>
        </w:r>
      </w:del>
      <w:r w:rsidR="0005313F" w:rsidRPr="003A137D">
        <w:rPr>
          <w:color w:val="000000" w:themeColor="text1"/>
        </w:rPr>
        <w:t xml:space="preserve"> samples.</w:t>
      </w:r>
    </w:p>
    <w:p w14:paraId="1B10BD8B" w14:textId="47AA2BDB" w:rsidR="00940BE4" w:rsidRPr="003A137D" w:rsidRDefault="00940BE4" w:rsidP="0046408A">
      <w:pPr>
        <w:spacing w:line="480" w:lineRule="auto"/>
        <w:rPr>
          <w:b/>
          <w:color w:val="000000" w:themeColor="text1"/>
        </w:rPr>
      </w:pPr>
      <w:r w:rsidRPr="003A137D">
        <w:rPr>
          <w:b/>
          <w:color w:val="000000" w:themeColor="text1"/>
        </w:rPr>
        <w:t>Method and Results</w:t>
      </w:r>
    </w:p>
    <w:p w14:paraId="1CC92E06" w14:textId="5419FBA6" w:rsidR="00130564" w:rsidRPr="003A137D" w:rsidRDefault="00AE6E5C" w:rsidP="0046408A">
      <w:pPr>
        <w:spacing w:line="480" w:lineRule="auto"/>
        <w:ind w:firstLine="720"/>
        <w:rPr>
          <w:color w:val="000000" w:themeColor="text1"/>
        </w:rPr>
      </w:pPr>
      <w:r w:rsidRPr="003A137D">
        <w:rPr>
          <w:color w:val="000000" w:themeColor="text1"/>
        </w:rPr>
        <w:t xml:space="preserve">We </w:t>
      </w:r>
      <w:r w:rsidR="001449A7" w:rsidRPr="003A137D">
        <w:rPr>
          <w:color w:val="000000" w:themeColor="text1"/>
        </w:rPr>
        <w:t xml:space="preserve">analyzed </w:t>
      </w:r>
      <w:r w:rsidRPr="003A137D">
        <w:rPr>
          <w:color w:val="000000" w:themeColor="text1"/>
        </w:rPr>
        <w:t>shotgun metagenomic sequenc</w:t>
      </w:r>
      <w:r w:rsidR="001449A7" w:rsidRPr="003A137D">
        <w:rPr>
          <w:color w:val="000000" w:themeColor="text1"/>
        </w:rPr>
        <w:t>e data</w:t>
      </w:r>
      <w:r w:rsidR="009406D8" w:rsidRPr="003A137D">
        <w:rPr>
          <w:color w:val="000000" w:themeColor="text1"/>
        </w:rPr>
        <w:t xml:space="preserve"> </w:t>
      </w:r>
      <w:r w:rsidR="001449A7" w:rsidRPr="003A137D">
        <w:rPr>
          <w:color w:val="000000" w:themeColor="text1"/>
        </w:rPr>
        <w:t xml:space="preserve">from </w:t>
      </w:r>
      <w:r w:rsidRPr="003A137D">
        <w:rPr>
          <w:color w:val="000000" w:themeColor="text1"/>
        </w:rPr>
        <w:t>three sets of</w:t>
      </w:r>
      <w:r w:rsidR="001449A7" w:rsidRPr="003A137D">
        <w:rPr>
          <w:color w:val="000000" w:themeColor="text1"/>
        </w:rPr>
        <w:t xml:space="preserve"> wild rodent</w:t>
      </w:r>
      <w:r w:rsidRPr="003A137D">
        <w:rPr>
          <w:color w:val="000000" w:themeColor="text1"/>
        </w:rPr>
        <w:t xml:space="preserve"> tissue</w:t>
      </w:r>
      <w:r w:rsidR="001449A7" w:rsidRPr="003A137D">
        <w:rPr>
          <w:color w:val="000000" w:themeColor="text1"/>
        </w:rPr>
        <w:t xml:space="preserve"> </w:t>
      </w:r>
      <w:r w:rsidRPr="003A137D">
        <w:rPr>
          <w:color w:val="000000" w:themeColor="text1"/>
        </w:rPr>
        <w:t xml:space="preserve">samples </w:t>
      </w:r>
      <w:ins w:id="48" w:author="Ruijie Xu" w:date="2022-02-01T13:27:00Z">
        <w:r w:rsidR="003C1EEA">
          <w:rPr>
            <w:color w:val="000000" w:themeColor="text1"/>
          </w:rPr>
          <w:t xml:space="preserve">collected from St.Kitts </w:t>
        </w:r>
      </w:ins>
      <w:r w:rsidRPr="003A137D">
        <w:rPr>
          <w:color w:val="000000" w:themeColor="text1"/>
        </w:rPr>
        <w:t xml:space="preserve">using </w:t>
      </w:r>
      <w:r w:rsidR="003C1718" w:rsidRPr="003A137D">
        <w:rPr>
          <w:color w:val="000000" w:themeColor="text1"/>
        </w:rPr>
        <w:t xml:space="preserve">the </w:t>
      </w:r>
      <w:ins w:id="49" w:author="Ruijie Xu" w:date="2022-02-01T13:30:00Z">
        <w:r w:rsidR="003C1EEA">
          <w:rPr>
            <w:color w:val="000000" w:themeColor="text1"/>
          </w:rPr>
          <w:t>four diff</w:t>
        </w:r>
      </w:ins>
      <w:ins w:id="50" w:author="Ruijie Xu" w:date="2022-02-01T13:31:00Z">
        <w:r w:rsidR="003C1EEA">
          <w:rPr>
            <w:color w:val="000000" w:themeColor="text1"/>
          </w:rPr>
          <w:t xml:space="preserve">erent databases and </w:t>
        </w:r>
      </w:ins>
      <w:ins w:id="51" w:author="Ruijie Xu" w:date="2022-02-01T13:27:00Z">
        <w:r w:rsidR="003C1EEA">
          <w:rPr>
            <w:color w:val="000000" w:themeColor="text1"/>
          </w:rPr>
          <w:t xml:space="preserve">nine </w:t>
        </w:r>
      </w:ins>
      <w:ins w:id="52" w:author="Ruijie Xu" w:date="2022-02-01T13:31:00Z">
        <w:r w:rsidR="003C1EEA">
          <w:rPr>
            <w:color w:val="000000" w:themeColor="text1"/>
          </w:rPr>
          <w:t xml:space="preserve">most widely used </w:t>
        </w:r>
      </w:ins>
      <w:r w:rsidR="003C1718" w:rsidRPr="003A137D">
        <w:rPr>
          <w:color w:val="000000" w:themeColor="text1"/>
        </w:rPr>
        <w:t>metagenomics software</w:t>
      </w:r>
      <w:ins w:id="53" w:author="Ruijie Xu" w:date="2022-02-01T13:30:00Z">
        <w:r w:rsidR="003C1EEA">
          <w:rPr>
            <w:color w:val="000000" w:themeColor="text1"/>
          </w:rPr>
          <w:t>.</w:t>
        </w:r>
      </w:ins>
      <w:del w:id="54" w:author="Ruijie Xu" w:date="2022-02-01T13:30:00Z">
        <w:r w:rsidR="003A74D4" w:rsidRPr="003A137D" w:rsidDel="003C1EEA">
          <w:rPr>
            <w:color w:val="000000" w:themeColor="text1"/>
          </w:rPr>
          <w:delText>,</w:delText>
        </w:r>
      </w:del>
      <w:r w:rsidR="00E26BA0" w:rsidRPr="003A137D">
        <w:rPr>
          <w:color w:val="000000" w:themeColor="text1"/>
        </w:rPr>
        <w:t xml:space="preserve"> </w:t>
      </w:r>
      <w:del w:id="55" w:author="Ruijie Xu" w:date="2022-02-01T13:30:00Z">
        <w:r w:rsidR="003C1718" w:rsidRPr="003A137D" w:rsidDel="003C1EEA">
          <w:rPr>
            <w:color w:val="000000" w:themeColor="text1"/>
          </w:rPr>
          <w:delText xml:space="preserve">Kraken2, CLARK, and an extended version of CLARK, </w:delText>
        </w:r>
        <w:r w:rsidR="00587076" w:rsidRPr="003A137D" w:rsidDel="003C1EEA">
          <w:rPr>
            <w:color w:val="000000" w:themeColor="text1"/>
          </w:rPr>
          <w:delText>CLARK-s</w:delText>
        </w:r>
        <w:r w:rsidR="003A74D4" w:rsidRPr="003A137D" w:rsidDel="003C1EEA">
          <w:rPr>
            <w:color w:val="000000" w:themeColor="text1"/>
          </w:rPr>
          <w:delText>.</w:delText>
        </w:r>
        <w:r w:rsidR="00B6651B" w:rsidRPr="003A137D" w:rsidDel="003C1EEA">
          <w:rPr>
            <w:color w:val="000000" w:themeColor="text1"/>
          </w:rPr>
          <w:delText xml:space="preserve"> </w:delText>
        </w:r>
      </w:del>
      <w:r w:rsidR="00B6651B" w:rsidRPr="003A137D">
        <w:rPr>
          <w:color w:val="000000" w:themeColor="text1"/>
        </w:rPr>
        <w:t>We demonstrate</w:t>
      </w:r>
      <w:r w:rsidR="00637972" w:rsidRPr="003A137D">
        <w:rPr>
          <w:color w:val="000000" w:themeColor="text1"/>
        </w:rPr>
        <w:t>d</w:t>
      </w:r>
      <w:r w:rsidR="00B6651B" w:rsidRPr="003A137D">
        <w:rPr>
          <w:color w:val="000000" w:themeColor="text1"/>
        </w:rPr>
        <w:t xml:space="preserve"> the</w:t>
      </w:r>
      <w:r w:rsidR="001449A7" w:rsidRPr="003A137D">
        <w:rPr>
          <w:color w:val="000000" w:themeColor="text1"/>
        </w:rPr>
        <w:t xml:space="preserve"> </w:t>
      </w:r>
      <w:r w:rsidR="00366132" w:rsidRPr="003A137D">
        <w:rPr>
          <w:color w:val="000000" w:themeColor="text1"/>
        </w:rPr>
        <w:t xml:space="preserve">discrepancies </w:t>
      </w:r>
      <w:r w:rsidR="009406D8" w:rsidRPr="003A137D">
        <w:rPr>
          <w:color w:val="000000" w:themeColor="text1"/>
        </w:rPr>
        <w:t xml:space="preserve">in results </w:t>
      </w:r>
      <w:del w:id="56" w:author="Ruijie Xu" w:date="2022-02-01T13:31:00Z">
        <w:r w:rsidR="009D48AF" w:rsidRPr="003A137D" w:rsidDel="009B3ED7">
          <w:rPr>
            <w:color w:val="000000" w:themeColor="text1"/>
          </w:rPr>
          <w:delText>between</w:delText>
        </w:r>
        <w:r w:rsidR="009406D8" w:rsidRPr="003A137D" w:rsidDel="009B3ED7">
          <w:rPr>
            <w:color w:val="000000" w:themeColor="text1"/>
          </w:rPr>
          <w:delText xml:space="preserve"> </w:delText>
        </w:r>
        <w:r w:rsidR="004736CC" w:rsidRPr="003A137D" w:rsidDel="009B3ED7">
          <w:rPr>
            <w:color w:val="000000" w:themeColor="text1"/>
          </w:rPr>
          <w:delText>the different</w:delText>
        </w:r>
      </w:del>
      <w:ins w:id="57" w:author="Ruijie Xu" w:date="2022-02-01T13:31:00Z">
        <w:r w:rsidR="009B3ED7">
          <w:rPr>
            <w:color w:val="000000" w:themeColor="text1"/>
          </w:rPr>
          <w:t>when different</w:t>
        </w:r>
      </w:ins>
      <w:r w:rsidR="004736CC" w:rsidRPr="003A137D">
        <w:rPr>
          <w:color w:val="000000" w:themeColor="text1"/>
        </w:rPr>
        <w:t xml:space="preserve"> </w:t>
      </w:r>
      <w:ins w:id="58" w:author="Ruijie Xu" w:date="2022-02-01T16:00:00Z">
        <w:r w:rsidR="00083E76">
          <w:rPr>
            <w:color w:val="000000" w:themeColor="text1"/>
          </w:rPr>
          <w:t xml:space="preserve">databases and </w:t>
        </w:r>
      </w:ins>
      <w:r w:rsidR="004736CC" w:rsidRPr="003A137D">
        <w:rPr>
          <w:color w:val="000000" w:themeColor="text1"/>
        </w:rPr>
        <w:t>software</w:t>
      </w:r>
      <w:ins w:id="59" w:author="Ruijie Xu" w:date="2022-02-01T13:31:00Z">
        <w:r w:rsidR="009B3ED7">
          <w:rPr>
            <w:color w:val="000000" w:themeColor="text1"/>
          </w:rPr>
          <w:t xml:space="preserve"> were used</w:t>
        </w:r>
      </w:ins>
      <w:r w:rsidR="004736CC" w:rsidRPr="003A137D">
        <w:rPr>
          <w:color w:val="000000" w:themeColor="text1"/>
        </w:rPr>
        <w:t>,</w:t>
      </w:r>
      <w:r w:rsidR="009D48AF" w:rsidRPr="003A137D">
        <w:rPr>
          <w:color w:val="000000" w:themeColor="text1"/>
        </w:rPr>
        <w:t xml:space="preserve"> </w:t>
      </w:r>
      <w:r w:rsidR="00DA3793" w:rsidRPr="003A137D">
        <w:rPr>
          <w:color w:val="000000" w:themeColor="text1"/>
        </w:rPr>
        <w:t xml:space="preserve">which </w:t>
      </w:r>
      <w:r w:rsidR="00A774DE" w:rsidRPr="003A137D">
        <w:rPr>
          <w:color w:val="000000" w:themeColor="text1"/>
        </w:rPr>
        <w:t>caus</w:t>
      </w:r>
      <w:r w:rsidR="00DA3793" w:rsidRPr="003A137D">
        <w:rPr>
          <w:color w:val="000000" w:themeColor="text1"/>
        </w:rPr>
        <w:t>e</w:t>
      </w:r>
      <w:r w:rsidR="00A774DE" w:rsidRPr="003A137D">
        <w:rPr>
          <w:color w:val="000000" w:themeColor="text1"/>
        </w:rPr>
        <w:t xml:space="preserve"> </w:t>
      </w:r>
      <w:r w:rsidR="00B6651B" w:rsidRPr="003A137D">
        <w:rPr>
          <w:color w:val="000000" w:themeColor="text1"/>
        </w:rPr>
        <w:t xml:space="preserve">significant differences in </w:t>
      </w:r>
      <w:del w:id="60" w:author="Ruijie Xu" w:date="2022-02-01T16:01:00Z">
        <w:r w:rsidR="00B6651B" w:rsidRPr="003A137D" w:rsidDel="002674E3">
          <w:rPr>
            <w:color w:val="000000" w:themeColor="text1"/>
          </w:rPr>
          <w:delText xml:space="preserve">microbial identification and </w:delText>
        </w:r>
      </w:del>
      <w:ins w:id="61" w:author="Ruijie Xu" w:date="2022-02-01T16:01:00Z">
        <w:r w:rsidR="002674E3">
          <w:rPr>
            <w:color w:val="000000" w:themeColor="text1"/>
          </w:rPr>
          <w:t>microbial communintiy characterizations</w:t>
        </w:r>
      </w:ins>
      <w:del w:id="62" w:author="Ruijie Xu" w:date="2022-02-01T16:01:00Z">
        <w:r w:rsidR="00B6651B" w:rsidRPr="003A137D" w:rsidDel="00083E76">
          <w:rPr>
            <w:color w:val="000000" w:themeColor="text1"/>
          </w:rPr>
          <w:delText xml:space="preserve">biological diversity </w:delText>
        </w:r>
        <w:r w:rsidR="008B5A8E" w:rsidRPr="003A137D" w:rsidDel="00083E76">
          <w:rPr>
            <w:color w:val="000000" w:themeColor="text1"/>
          </w:rPr>
          <w:delText>within</w:delText>
        </w:r>
        <w:r w:rsidR="00366132" w:rsidRPr="003A137D" w:rsidDel="00083E76">
          <w:rPr>
            <w:color w:val="000000" w:themeColor="text1"/>
          </w:rPr>
          <w:delText xml:space="preserve"> </w:delText>
        </w:r>
        <w:r w:rsidR="008B5A8E" w:rsidRPr="003A137D" w:rsidDel="00083E76">
          <w:rPr>
            <w:color w:val="000000" w:themeColor="text1"/>
          </w:rPr>
          <w:delText>and between</w:delText>
        </w:r>
        <w:r w:rsidR="00366132" w:rsidRPr="003A137D" w:rsidDel="00083E76">
          <w:rPr>
            <w:color w:val="000000" w:themeColor="text1"/>
          </w:rPr>
          <w:delText xml:space="preserve"> </w:delText>
        </w:r>
        <w:r w:rsidR="008B5A8E" w:rsidRPr="003A137D" w:rsidDel="00083E76">
          <w:rPr>
            <w:color w:val="000000" w:themeColor="text1"/>
          </w:rPr>
          <w:delText>samples</w:delText>
        </w:r>
      </w:del>
      <w:r w:rsidR="003C1718" w:rsidRPr="003A137D">
        <w:rPr>
          <w:color w:val="000000" w:themeColor="text1"/>
        </w:rPr>
        <w:t xml:space="preserve">. </w:t>
      </w:r>
      <w:r w:rsidR="001449A7" w:rsidRPr="003A137D">
        <w:rPr>
          <w:color w:val="000000" w:themeColor="text1"/>
        </w:rPr>
        <w:t xml:space="preserve">Our analysis </w:t>
      </w:r>
      <w:r w:rsidR="004736CC" w:rsidRPr="003A137D">
        <w:rPr>
          <w:color w:val="000000" w:themeColor="text1"/>
        </w:rPr>
        <w:t xml:space="preserve">also </w:t>
      </w:r>
      <w:r w:rsidR="001449A7" w:rsidRPr="003A137D">
        <w:rPr>
          <w:color w:val="000000" w:themeColor="text1"/>
        </w:rPr>
        <w:t>show</w:t>
      </w:r>
      <w:r w:rsidR="00637972" w:rsidRPr="003A137D">
        <w:rPr>
          <w:color w:val="000000" w:themeColor="text1"/>
        </w:rPr>
        <w:t>ed</w:t>
      </w:r>
      <w:r w:rsidR="001449A7" w:rsidRPr="003A137D">
        <w:rPr>
          <w:color w:val="000000" w:themeColor="text1"/>
        </w:rPr>
        <w:t xml:space="preserve"> that</w:t>
      </w:r>
      <w:r w:rsidR="00B55B12" w:rsidRPr="003A137D">
        <w:rPr>
          <w:color w:val="000000" w:themeColor="text1"/>
        </w:rPr>
        <w:t xml:space="preserve"> </w:t>
      </w:r>
      <w:ins w:id="63" w:author="Ruijie Xu" w:date="2022-02-01T16:01:00Z">
        <w:r w:rsidR="002674E3">
          <w:rPr>
            <w:color w:val="000000" w:themeColor="text1"/>
          </w:rPr>
          <w:t>these</w:t>
        </w:r>
      </w:ins>
      <w:del w:id="64" w:author="Ruijie Xu" w:date="2022-02-01T16:01:00Z">
        <w:r w:rsidR="00B55B12" w:rsidRPr="003A137D" w:rsidDel="002674E3">
          <w:rPr>
            <w:color w:val="000000" w:themeColor="text1"/>
          </w:rPr>
          <w:delText xml:space="preserve">the </w:delText>
        </w:r>
        <w:r w:rsidR="00481FC6" w:rsidRPr="003A137D" w:rsidDel="002674E3">
          <w:rPr>
            <w:color w:val="000000" w:themeColor="text1"/>
          </w:rPr>
          <w:delText>three</w:delText>
        </w:r>
      </w:del>
      <w:r w:rsidR="00481FC6" w:rsidRPr="003A137D">
        <w:rPr>
          <w:color w:val="000000" w:themeColor="text1"/>
        </w:rPr>
        <w:t xml:space="preserve"> </w:t>
      </w:r>
      <w:r w:rsidR="00443703" w:rsidRPr="003A137D">
        <w:rPr>
          <w:color w:val="000000" w:themeColor="text1"/>
        </w:rPr>
        <w:t xml:space="preserve">software </w:t>
      </w:r>
      <w:r w:rsidR="00B55B12" w:rsidRPr="003A137D">
        <w:rPr>
          <w:color w:val="000000" w:themeColor="text1"/>
        </w:rPr>
        <w:t xml:space="preserve">differed in their ability to identify </w:t>
      </w:r>
      <w:r w:rsidR="001449A7" w:rsidRPr="003A137D">
        <w:t xml:space="preserve">the presence of </w:t>
      </w:r>
      <w:del w:id="65" w:author="Ruijie Xu" w:date="2022-02-02T11:02:00Z">
        <w:r w:rsidR="001449A7" w:rsidRPr="003A137D" w:rsidDel="00463AA7">
          <w:rPr>
            <w:i/>
            <w:iCs/>
          </w:rPr>
          <w:delText>Leptospira</w:delText>
        </w:r>
      </w:del>
      <w:ins w:id="66" w:author="Ruijie Xu" w:date="2022-02-02T11:02:00Z">
        <w:r w:rsidR="00463AA7">
          <w:rPr>
            <w:i/>
            <w:iCs/>
          </w:rPr>
          <w:t>Leptospira</w:t>
        </w:r>
      </w:ins>
      <w:r w:rsidR="00A774DE" w:rsidRPr="003A137D">
        <w:rPr>
          <w:i/>
          <w:iCs/>
        </w:rPr>
        <w:t>,</w:t>
      </w:r>
      <w:r w:rsidR="00B55B12" w:rsidRPr="003A137D">
        <w:rPr>
          <w:i/>
          <w:iCs/>
        </w:rPr>
        <w:t xml:space="preserve"> </w:t>
      </w:r>
      <w:r w:rsidR="00B55B12" w:rsidRPr="003A137D">
        <w:rPr>
          <w:iCs/>
        </w:rPr>
        <w:t>a major zoonotic pathogen of one health importance</w:t>
      </w:r>
      <w:r w:rsidR="00B55B12" w:rsidRPr="003A137D">
        <w:t xml:space="preserve"> in comparison to </w:t>
      </w:r>
      <w:r w:rsidR="001449A7" w:rsidRPr="003A137D">
        <w:t xml:space="preserve">traditional </w:t>
      </w:r>
      <w:r w:rsidR="00B55B12" w:rsidRPr="003A137D">
        <w:t>methods.</w:t>
      </w:r>
    </w:p>
    <w:p w14:paraId="1BEB52C2" w14:textId="7A63CC43" w:rsidR="00130564" w:rsidRPr="003A137D" w:rsidRDefault="00130564" w:rsidP="0046408A">
      <w:pPr>
        <w:spacing w:line="480" w:lineRule="auto"/>
        <w:rPr>
          <w:b/>
          <w:color w:val="000000" w:themeColor="text1"/>
        </w:rPr>
      </w:pPr>
      <w:r w:rsidRPr="003A137D">
        <w:rPr>
          <w:b/>
          <w:color w:val="000000" w:themeColor="text1"/>
        </w:rPr>
        <w:t>Conclusions</w:t>
      </w:r>
    </w:p>
    <w:p w14:paraId="11133512" w14:textId="79589A97" w:rsidR="00925D01" w:rsidRPr="003A137D" w:rsidRDefault="009406D8" w:rsidP="0046408A">
      <w:pPr>
        <w:spacing w:line="480" w:lineRule="auto"/>
        <w:ind w:firstLine="720"/>
        <w:rPr>
          <w:color w:val="000000" w:themeColor="text1"/>
        </w:rPr>
      </w:pPr>
      <w:r w:rsidRPr="003A137D">
        <w:rPr>
          <w:color w:val="000000" w:themeColor="text1"/>
        </w:rPr>
        <w:t>S</w:t>
      </w:r>
      <w:r w:rsidR="008B5A8E" w:rsidRPr="003A137D">
        <w:rPr>
          <w:color w:val="000000" w:themeColor="text1"/>
        </w:rPr>
        <w:t xml:space="preserve">ignificant </w:t>
      </w:r>
      <w:r w:rsidR="003C1718" w:rsidRPr="003A137D">
        <w:rPr>
          <w:color w:val="000000" w:themeColor="text1"/>
        </w:rPr>
        <w:t>differen</w:t>
      </w:r>
      <w:r w:rsidR="008B5A8E" w:rsidRPr="003A137D">
        <w:rPr>
          <w:color w:val="000000" w:themeColor="text1"/>
        </w:rPr>
        <w:t xml:space="preserve">ces in </w:t>
      </w:r>
      <w:r w:rsidR="003C1718" w:rsidRPr="003A137D">
        <w:rPr>
          <w:color w:val="000000" w:themeColor="text1"/>
        </w:rPr>
        <w:t>compositional profiles for the same dataset</w:t>
      </w:r>
      <w:r w:rsidRPr="003A137D">
        <w:rPr>
          <w:color w:val="000000" w:themeColor="text1"/>
        </w:rPr>
        <w:t xml:space="preserve"> while using different </w:t>
      </w:r>
      <w:ins w:id="67" w:author="Ruijie Xu" w:date="2022-02-01T13:32:00Z">
        <w:r w:rsidR="009B3ED7">
          <w:rPr>
            <w:color w:val="000000" w:themeColor="text1"/>
          </w:rPr>
          <w:t xml:space="preserve">databases and </w:t>
        </w:r>
      </w:ins>
      <w:r w:rsidR="008524D8" w:rsidRPr="003A137D">
        <w:rPr>
          <w:color w:val="000000" w:themeColor="text1"/>
        </w:rPr>
        <w:t>software</w:t>
      </w:r>
      <w:r w:rsidRPr="003A137D">
        <w:rPr>
          <w:color w:val="000000" w:themeColor="text1"/>
        </w:rPr>
        <w:t xml:space="preserve"> </w:t>
      </w:r>
      <w:del w:id="68" w:author="Ruijie Xu" w:date="2022-02-01T13:32:00Z">
        <w:r w:rsidRPr="003A137D" w:rsidDel="009B3ED7">
          <w:rPr>
            <w:color w:val="000000" w:themeColor="text1"/>
          </w:rPr>
          <w:delText xml:space="preserve">and databases </w:delText>
        </w:r>
      </w:del>
      <w:r w:rsidRPr="003A137D">
        <w:rPr>
          <w:color w:val="000000" w:themeColor="text1"/>
        </w:rPr>
        <w:t xml:space="preserve">may </w:t>
      </w:r>
      <w:r w:rsidR="003C1718" w:rsidRPr="003A137D">
        <w:rPr>
          <w:color w:val="000000" w:themeColor="text1"/>
        </w:rPr>
        <w:t>lead to divergent biological conclusions in</w:t>
      </w:r>
      <w:r w:rsidR="00130564" w:rsidRPr="003A137D">
        <w:rPr>
          <w:color w:val="000000" w:themeColor="text1"/>
        </w:rPr>
        <w:t xml:space="preserve"> microbial profiling and </w:t>
      </w:r>
      <w:r w:rsidRPr="003A137D">
        <w:rPr>
          <w:color w:val="000000" w:themeColor="text1"/>
        </w:rPr>
        <w:t>zoonotic pathogens</w:t>
      </w:r>
      <w:r w:rsidR="0014198B" w:rsidRPr="003A137D">
        <w:rPr>
          <w:color w:val="000000" w:themeColor="text1"/>
        </w:rPr>
        <w:t xml:space="preserve"> detection</w:t>
      </w:r>
      <w:r w:rsidRPr="003A137D">
        <w:rPr>
          <w:color w:val="000000" w:themeColor="text1"/>
        </w:rPr>
        <w:t xml:space="preserve">. </w:t>
      </w:r>
      <w:bookmarkEnd w:id="37"/>
      <w:bookmarkEnd w:id="38"/>
    </w:p>
    <w:p w14:paraId="5E78903D" w14:textId="192AF7DF" w:rsidR="00130564" w:rsidRPr="003A137D" w:rsidRDefault="00130564" w:rsidP="0046408A">
      <w:pPr>
        <w:spacing w:line="480" w:lineRule="auto"/>
        <w:rPr>
          <w:b/>
          <w:color w:val="000000" w:themeColor="text1"/>
        </w:rPr>
      </w:pPr>
      <w:r w:rsidRPr="003A137D">
        <w:rPr>
          <w:b/>
          <w:color w:val="000000" w:themeColor="text1"/>
        </w:rPr>
        <w:t>Significance and Impact of Study</w:t>
      </w:r>
    </w:p>
    <w:p w14:paraId="33162C6B" w14:textId="4E2CBC5A" w:rsidR="00C17742" w:rsidRPr="003A137D" w:rsidRDefault="002F2050" w:rsidP="005912FB">
      <w:pPr>
        <w:spacing w:line="480" w:lineRule="auto"/>
        <w:ind w:firstLine="720"/>
        <w:rPr>
          <w:color w:val="000000" w:themeColor="text1"/>
        </w:rPr>
      </w:pPr>
      <w:r w:rsidRPr="003A137D">
        <w:rPr>
          <w:color w:val="000000" w:themeColor="text1"/>
        </w:rPr>
        <w:t xml:space="preserve">This study highlights the importance to </w:t>
      </w:r>
      <w:r w:rsidR="00130564" w:rsidRPr="003A137D">
        <w:rPr>
          <w:color w:val="000000" w:themeColor="text1"/>
        </w:rPr>
        <w:t xml:space="preserve">warrant caution while </w:t>
      </w:r>
      <w:r w:rsidR="00D54513" w:rsidRPr="003A137D">
        <w:rPr>
          <w:color w:val="000000" w:themeColor="text1"/>
        </w:rPr>
        <w:t xml:space="preserve">using </w:t>
      </w:r>
      <w:r w:rsidR="00EC464E" w:rsidRPr="003A137D">
        <w:rPr>
          <w:color w:val="000000" w:themeColor="text1"/>
        </w:rPr>
        <w:t>shotgun metagen</w:t>
      </w:r>
      <w:r w:rsidR="00637972" w:rsidRPr="003A137D">
        <w:rPr>
          <w:color w:val="000000" w:themeColor="text1"/>
        </w:rPr>
        <w:t>o</w:t>
      </w:r>
      <w:r w:rsidR="00EC464E" w:rsidRPr="003A137D">
        <w:rPr>
          <w:color w:val="000000" w:themeColor="text1"/>
        </w:rPr>
        <w:t xml:space="preserve">mics for pathogen detection </w:t>
      </w:r>
      <w:r w:rsidR="00D54513" w:rsidRPr="003A137D">
        <w:rPr>
          <w:color w:val="000000" w:themeColor="text1"/>
        </w:rPr>
        <w:t xml:space="preserve">and </w:t>
      </w:r>
      <w:r w:rsidR="005320C9" w:rsidRPr="003A137D">
        <w:rPr>
          <w:color w:val="000000" w:themeColor="text1"/>
        </w:rPr>
        <w:t xml:space="preserve">interpretation of </w:t>
      </w:r>
      <w:r w:rsidR="00130564" w:rsidRPr="003A137D">
        <w:rPr>
          <w:color w:val="000000" w:themeColor="text1"/>
        </w:rPr>
        <w:t>taxonomical profiling</w:t>
      </w:r>
      <w:r w:rsidR="00907689" w:rsidRPr="003A137D">
        <w:rPr>
          <w:color w:val="000000" w:themeColor="text1"/>
        </w:rPr>
        <w:t xml:space="preserve"> </w:t>
      </w:r>
      <w:r w:rsidR="00130564" w:rsidRPr="003A137D">
        <w:rPr>
          <w:color w:val="000000" w:themeColor="text1"/>
        </w:rPr>
        <w:t xml:space="preserve">analyses. </w:t>
      </w:r>
    </w:p>
    <w:bookmarkEnd w:id="32"/>
    <w:bookmarkEnd w:id="33"/>
    <w:bookmarkEnd w:id="34"/>
    <w:p w14:paraId="09712387" w14:textId="637D7637" w:rsidR="009410DA" w:rsidRPr="003A137D" w:rsidRDefault="00BE5190" w:rsidP="0046408A">
      <w:pPr>
        <w:spacing w:line="480" w:lineRule="auto"/>
        <w:rPr>
          <w:b/>
          <w:color w:val="000000" w:themeColor="text1"/>
        </w:rPr>
      </w:pPr>
      <w:r w:rsidRPr="003A137D">
        <w:rPr>
          <w:b/>
          <w:color w:val="000000" w:themeColor="text1"/>
        </w:rPr>
        <w:t>Keywords</w:t>
      </w:r>
    </w:p>
    <w:p w14:paraId="7EC31DB2" w14:textId="03D7EBD8" w:rsidR="005912FB" w:rsidRPr="003A137D" w:rsidRDefault="0019200D" w:rsidP="005912FB">
      <w:pPr>
        <w:spacing w:line="480" w:lineRule="auto"/>
        <w:rPr>
          <w:color w:val="000000" w:themeColor="text1"/>
        </w:rPr>
      </w:pPr>
      <w:bookmarkStart w:id="69" w:name="OLE_LINK139"/>
      <w:bookmarkStart w:id="70" w:name="OLE_LINK140"/>
      <w:r w:rsidRPr="003A137D">
        <w:rPr>
          <w:color w:val="000000" w:themeColor="text1"/>
        </w:rPr>
        <w:lastRenderedPageBreak/>
        <w:t xml:space="preserve">shotgun metagenomic sequencing, </w:t>
      </w:r>
      <w:r w:rsidR="00C17742" w:rsidRPr="003A137D">
        <w:rPr>
          <w:color w:val="000000" w:themeColor="text1"/>
        </w:rPr>
        <w:t xml:space="preserve">pathogen detection, </w:t>
      </w:r>
      <w:del w:id="71" w:author="Ruijie Xu" w:date="2022-02-02T11:02:00Z">
        <w:r w:rsidR="00BE5190" w:rsidRPr="003A137D" w:rsidDel="00463AA7">
          <w:rPr>
            <w:i/>
            <w:color w:val="000000" w:themeColor="text1"/>
          </w:rPr>
          <w:delText>Leptospira</w:delText>
        </w:r>
      </w:del>
      <w:ins w:id="72" w:author="Ruijie Xu" w:date="2022-02-02T11:02:00Z">
        <w:r w:rsidR="00463AA7">
          <w:rPr>
            <w:i/>
            <w:color w:val="000000" w:themeColor="text1"/>
          </w:rPr>
          <w:t>Leptospira</w:t>
        </w:r>
      </w:ins>
      <w:r w:rsidR="00BE5190" w:rsidRPr="003A137D">
        <w:rPr>
          <w:color w:val="000000" w:themeColor="text1"/>
        </w:rPr>
        <w:t xml:space="preserve">, </w:t>
      </w:r>
      <w:r w:rsidR="00366132" w:rsidRPr="003A137D">
        <w:rPr>
          <w:color w:val="000000" w:themeColor="text1"/>
        </w:rPr>
        <w:t>next-</w:t>
      </w:r>
      <w:r w:rsidRPr="003A137D">
        <w:rPr>
          <w:color w:val="000000" w:themeColor="text1"/>
        </w:rPr>
        <w:t>generation</w:t>
      </w:r>
      <w:r w:rsidR="00BE5190" w:rsidRPr="003A137D">
        <w:rPr>
          <w:color w:val="000000" w:themeColor="text1"/>
        </w:rPr>
        <w:t xml:space="preserve"> sequencing</w:t>
      </w:r>
      <w:del w:id="73" w:author="Ruijie Xu" w:date="2022-02-01T16:02:00Z">
        <w:r w:rsidR="00BE5190" w:rsidRPr="003A137D" w:rsidDel="002674E3">
          <w:rPr>
            <w:color w:val="000000" w:themeColor="text1"/>
          </w:rPr>
          <w:delText xml:space="preserve">, Kraken2, CLARK, </w:delText>
        </w:r>
        <w:r w:rsidR="00587076" w:rsidRPr="003A137D" w:rsidDel="002674E3">
          <w:rPr>
            <w:color w:val="000000" w:themeColor="text1"/>
          </w:rPr>
          <w:delText>CLARK-s</w:delText>
        </w:r>
      </w:del>
      <w:bookmarkStart w:id="74" w:name="OLE_LINK119"/>
      <w:bookmarkStart w:id="75" w:name="OLE_LINK120"/>
      <w:bookmarkStart w:id="76" w:name="OLE_LINK121"/>
      <w:bookmarkStart w:id="77" w:name="OLE_LINK122"/>
      <w:bookmarkStart w:id="78" w:name="OLE_LINK123"/>
    </w:p>
    <w:bookmarkEnd w:id="35"/>
    <w:bookmarkEnd w:id="36"/>
    <w:bookmarkEnd w:id="69"/>
    <w:bookmarkEnd w:id="70"/>
    <w:bookmarkEnd w:id="74"/>
    <w:bookmarkEnd w:id="75"/>
    <w:bookmarkEnd w:id="76"/>
    <w:bookmarkEnd w:id="77"/>
    <w:bookmarkEnd w:id="78"/>
    <w:p w14:paraId="613AC83D" w14:textId="35F7CEBE" w:rsidR="00C919B3" w:rsidRPr="003A137D" w:rsidRDefault="00C919B3" w:rsidP="005912FB">
      <w:pPr>
        <w:spacing w:line="480" w:lineRule="auto"/>
        <w:rPr>
          <w:b/>
          <w:bCs/>
          <w:color w:val="000000" w:themeColor="text1"/>
        </w:rPr>
      </w:pPr>
      <w:r w:rsidRPr="003A137D">
        <w:rPr>
          <w:b/>
          <w:bCs/>
          <w:color w:val="000000" w:themeColor="text1"/>
        </w:rPr>
        <w:t>Introduction</w:t>
      </w:r>
    </w:p>
    <w:p w14:paraId="60F47FCF" w14:textId="3C5DD34E" w:rsidR="00C0014F" w:rsidRPr="003A137D" w:rsidRDefault="00A45FFE" w:rsidP="0046408A">
      <w:pPr>
        <w:spacing w:line="480" w:lineRule="auto"/>
        <w:ind w:firstLine="720"/>
        <w:rPr>
          <w:color w:val="000000" w:themeColor="text1"/>
        </w:rPr>
      </w:pPr>
      <w:r w:rsidRPr="003A137D">
        <w:rPr>
          <w:color w:val="000000" w:themeColor="text1"/>
        </w:rPr>
        <w:t xml:space="preserve">Studies </w:t>
      </w:r>
      <w:r w:rsidR="00C0014F" w:rsidRPr="003A137D">
        <w:rPr>
          <w:color w:val="000000" w:themeColor="text1"/>
        </w:rPr>
        <w:t xml:space="preserve">analyzing the composition of microbial communities have been utilized in diverse study fields, such as ecology </w:t>
      </w:r>
      <w:r w:rsidR="00C0014F" w:rsidRPr="003A137D">
        <w:rPr>
          <w:color w:val="000000" w:themeColor="text1"/>
        </w:rPr>
        <w:fldChar w:fldCharType="begin"/>
      </w:r>
      <w:r w:rsidR="00506F24" w:rsidRPr="003A137D">
        <w:rPr>
          <w:color w:val="000000" w:themeColor="text1"/>
        </w:rPr>
        <w:instrText xml:space="preserve"> ADDIN ZOTERO_ITEM CSL_CITATION {"citationID":"PTQclbu1","properties":{"formattedCitation":"(Galbraith {\\i{}et al.}, 2018; Grossart {\\i{}et al.}, 2020)","plainCitation":"(Galbraith et al., 2018; Grossart et al., 2020)","noteIndex":0},"citationItems":[{"id":"y7Rngnif/3j4BsInQ","uris":["http://zotero.org/users/local/YOB362yk/items/JR3YTG28"],"uri":["http://zotero.org/users/local/YOB362yk/items/JR3YTG28"],"itemData":{"id":1560,"type":"article-journal","abstract":"Microbial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A."}],"accessed":{"date-parts":[["2021",3,8]]},"issued":{"date-parts":[["2020"]]}}},{"id":"y7Rngnif/JUTlUbAW","uris":["http: //zotero.org/users/local/YOB362yk/items/6J3F3WM3"],"uri":["http: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(Galbraith </w:t>
      </w:r>
      <w:r w:rsidR="00350DBF" w:rsidRPr="003A137D">
        <w:rPr>
          <w:i/>
          <w:iCs/>
          <w:color w:val="000000"/>
        </w:rPr>
        <w:t>et al.</w:t>
      </w:r>
      <w:r w:rsidR="00350DBF" w:rsidRPr="003A137D">
        <w:rPr>
          <w:color w:val="000000"/>
        </w:rPr>
        <w:t xml:space="preserve">, 2018; Grossart </w:t>
      </w:r>
      <w:r w:rsidR="00350DBF" w:rsidRPr="003A137D">
        <w:rPr>
          <w:i/>
          <w:iCs/>
          <w:color w:val="000000"/>
        </w:rPr>
        <w:t>et al.</w:t>
      </w:r>
      <w:r w:rsidR="00350DBF" w:rsidRPr="003A137D">
        <w:rPr>
          <w:color w:val="000000"/>
        </w:rPr>
        <w:t>, 2020)</w:t>
      </w:r>
      <w:r w:rsidR="00C0014F" w:rsidRPr="003A137D">
        <w:rPr>
          <w:color w:val="000000" w:themeColor="text1"/>
        </w:rPr>
        <w:fldChar w:fldCharType="end"/>
      </w:r>
      <w:r w:rsidR="00C0014F" w:rsidRPr="003A137D">
        <w:rPr>
          <w:color w:val="000000" w:themeColor="text1"/>
        </w:rPr>
        <w:t xml:space="preserve">, agriculture </w:t>
      </w:r>
      <w:r w:rsidR="00C0014F" w:rsidRPr="003A137D">
        <w:rPr>
          <w:color w:val="000000" w:themeColor="text1"/>
        </w:rPr>
        <w:fldChar w:fldCharType="begin"/>
      </w:r>
      <w:r w:rsidR="00506F24" w:rsidRPr="003A137D">
        <w:rPr>
          <w:color w:val="000000" w:themeColor="text1"/>
        </w:rPr>
        <w:instrText xml:space="preserve"> ADDIN ZOTERO_ITEM CSL_CITATION {"citationID":"Asd8VHdn","properties":{"formattedCitation":"(Mashiane {\\i{}et al.}, 2017; Granjou and Phillips, 2019)","plainCitation":"(Mashiane et al., 2017; Granjou and Phillips, 2019)","noteIndex":0},"citationItems":[{"id":"y7Rngnif/y75m3WrD","uris":["http://zotero.org/users/local/YOB362yk/items/77DLRE7P"],"uri":["http://zotero.org/users/local/YOB362yk/items/77DLRE7P"],"itemData":{"id":1566,"type":"article-journal","abstract":"Soils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y7Rngnif/oCsbpMDl","uris":["http://zotero.org/users/local/YOB362yk/items/8SCZVX6P"],"uri":["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(Mashiane </w:t>
      </w:r>
      <w:r w:rsidR="00350DBF" w:rsidRPr="003A137D">
        <w:rPr>
          <w:i/>
          <w:iCs/>
          <w:color w:val="000000"/>
        </w:rPr>
        <w:t>et al.</w:t>
      </w:r>
      <w:r w:rsidR="00350DBF" w:rsidRPr="003A137D">
        <w:rPr>
          <w:color w:val="000000"/>
        </w:rPr>
        <w:t>, 2017; Granjou and Phillips, 2019)</w:t>
      </w:r>
      <w:r w:rsidR="00C0014F" w:rsidRPr="003A137D">
        <w:rPr>
          <w:color w:val="000000" w:themeColor="text1"/>
        </w:rPr>
        <w:fldChar w:fldCharType="end"/>
      </w:r>
      <w:r w:rsidR="00C0014F" w:rsidRPr="003A137D">
        <w:rPr>
          <w:color w:val="000000" w:themeColor="text1"/>
        </w:rPr>
        <w:t>, human</w:t>
      </w:r>
      <w:r w:rsidR="00800BC3" w:rsidRPr="003A137D">
        <w:rPr>
          <w:color w:val="000000" w:themeColor="text1"/>
        </w:rPr>
        <w:t xml:space="preserve"> and animal</w:t>
      </w:r>
      <w:r w:rsidR="00C0014F" w:rsidRPr="003A137D">
        <w:rPr>
          <w:color w:val="000000" w:themeColor="text1"/>
        </w:rPr>
        <w:t xml:space="preserve"> health </w:t>
      </w:r>
      <w:r w:rsidR="00C0014F" w:rsidRPr="003A137D">
        <w:rPr>
          <w:color w:val="000000" w:themeColor="text1"/>
        </w:rPr>
        <w:fldChar w:fldCharType="begin"/>
      </w:r>
      <w:r w:rsidR="00506F24" w:rsidRPr="003A137D">
        <w:rPr>
          <w:color w:val="000000" w:themeColor="text1"/>
        </w:rPr>
        <w:instrText xml:space="preserve"> ADDIN ZOTERO_ITEM CSL_CITATION {"citationID":"VNtH1L6t","properties":{"formattedCitation":"(Chen {\\i{}et al.}, 2019; Zhong {\\i{}et al.}, 2019)","plainCitation":"(Chen et al., 2019; Zhong et al., 2019)","noteIndex":0},"citationItems":[{"id":"y7Rngnif/I9SvcUh2","uris":["http://zotero.org/users/local/YOB362yk/items/L2MLT32W"],"uri":["http://zotero.org/users/local/YOB362yk/items/L2MLT32W"],"itemData":{"id":1569,"type":"article-journal","abstract":"Background\nThe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y7Rngnif/nLy367xU","uris":["http://zotero.org/users/local/YOB362yk/items/5MW6LSUB"],"uri":["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(Chen </w:t>
      </w:r>
      <w:r w:rsidR="00350DBF" w:rsidRPr="003A137D">
        <w:rPr>
          <w:i/>
          <w:iCs/>
          <w:color w:val="000000"/>
        </w:rPr>
        <w:t>et al.</w:t>
      </w:r>
      <w:r w:rsidR="00350DBF" w:rsidRPr="003A137D">
        <w:rPr>
          <w:color w:val="000000"/>
        </w:rPr>
        <w:t xml:space="preserve">, 2019; Zhong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C0014F" w:rsidRPr="003A137D">
        <w:rPr>
          <w:color w:val="000000" w:themeColor="text1"/>
        </w:rPr>
        <w:t xml:space="preserve">, and pharmacology </w:t>
      </w:r>
      <w:r w:rsidR="00C0014F" w:rsidRPr="003A137D">
        <w:rPr>
          <w:color w:val="000000" w:themeColor="text1"/>
        </w:rPr>
        <w:fldChar w:fldCharType="begin"/>
      </w:r>
      <w:r w:rsidR="00506F24" w:rsidRPr="003A137D">
        <w:rPr>
          <w:color w:val="000000" w:themeColor="text1"/>
        </w:rPr>
        <w:instrText xml:space="preserve"> ADDIN ZOTERO_ITEM CSL_CITATION {"citationID":"yRPw8xN1","properties":{"formattedCitation":"(Chavira {\\i{}et al.}, 2019; Wang {\\i{}et al.}, 2019)","plainCitation":"(Chavira et al., 2019; Wang et al., 2019)","noteIndex":0},"citationItems":[{"id":"y7Rngnif/dlvO7x3g","uris":["http://zotero.org/users/local/YOB362yk/items/UC5QM5AE"],"uri":["http://zotero.org/users/local/YOB362yk/items/UC5QM5AE"],"itemData":{"id":1575,"type":"article-journal","abstract":"The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y7Rngnif/npRJRMcB","uris":["http://zotero.org/users/local/YOB362yk/items/ZVNCGQXT"],"uri":["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(Chavira </w:t>
      </w:r>
      <w:r w:rsidR="00350DBF" w:rsidRPr="003A137D">
        <w:rPr>
          <w:i/>
          <w:iCs/>
          <w:color w:val="000000"/>
        </w:rPr>
        <w:t>et al.</w:t>
      </w:r>
      <w:r w:rsidR="00350DBF" w:rsidRPr="003A137D">
        <w:rPr>
          <w:color w:val="000000"/>
        </w:rPr>
        <w:t xml:space="preserve">, 2019; Wang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DD4E65" w:rsidRPr="003A137D">
        <w:rPr>
          <w:color w:val="000000" w:themeColor="text1"/>
        </w:rPr>
        <w:t xml:space="preserve">, as well as </w:t>
      </w:r>
      <w:r w:rsidRPr="003A137D">
        <w:rPr>
          <w:color w:val="000000" w:themeColor="text1"/>
        </w:rPr>
        <w:t xml:space="preserve">in </w:t>
      </w:r>
      <w:r w:rsidR="00DD4E65" w:rsidRPr="003A137D">
        <w:rPr>
          <w:color w:val="000000" w:themeColor="text1"/>
        </w:rPr>
        <w:t xml:space="preserve">zoonotic </w:t>
      </w:r>
      <w:r w:rsidR="00B23331" w:rsidRPr="003A137D">
        <w:rPr>
          <w:color w:val="000000" w:themeColor="text1"/>
        </w:rPr>
        <w:t xml:space="preserve">agent detection </w:t>
      </w:r>
      <w:r w:rsidR="00DD4E65" w:rsidRPr="003A137D">
        <w:rPr>
          <w:color w:val="000000" w:themeColor="text1"/>
        </w:rPr>
        <w:fldChar w:fldCharType="begin"/>
      </w:r>
      <w:r w:rsidR="00350DBF" w:rsidRPr="003A137D">
        <w:rPr>
          <w:color w:val="000000" w:themeColor="text1"/>
        </w:rPr>
        <w:instrText xml:space="preserve"> ADDIN ZOTERO_ITEM CSL_CITATION {"citationID":"3PIpqQG5","properties":{"formattedCitation":"(Tun {\\i{}et al.}, 2012)","plainCitation":"(Tun et al., 2012)","noteIndex":0},"citationItems":[{"id":2014,"uris":["http://zotero.org/users/8256916/items/UJTC2ARX"],"uri":["http://zotero.org/users/8256916/items/UJTC2ARX"],"itemData":{"id":2014,"type":"article-journal","abstract":"The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Chi-Ching"}],"accessed":{"date-parts":[["2021",6,23]]},"issued":{"date-parts":[["2012",3,1]]}}}],"schema":"https://github.com/citation-style-language/schema/raw/master/csl-citation.json"} </w:instrText>
      </w:r>
      <w:r w:rsidR="00DD4E65" w:rsidRPr="003A137D">
        <w:rPr>
          <w:color w:val="000000" w:themeColor="text1"/>
        </w:rPr>
        <w:fldChar w:fldCharType="separate"/>
      </w:r>
      <w:r w:rsidR="00350DBF" w:rsidRPr="003A137D">
        <w:rPr>
          <w:color w:val="000000"/>
        </w:rPr>
        <w:t xml:space="preserve">(Tun </w:t>
      </w:r>
      <w:r w:rsidR="00350DBF" w:rsidRPr="003A137D">
        <w:rPr>
          <w:i/>
          <w:iCs/>
          <w:color w:val="000000"/>
        </w:rPr>
        <w:t>et al.</w:t>
      </w:r>
      <w:r w:rsidR="00350DBF" w:rsidRPr="003A137D">
        <w:rPr>
          <w:color w:val="000000"/>
        </w:rPr>
        <w:t>, 2012)</w:t>
      </w:r>
      <w:r w:rsidR="00DD4E65" w:rsidRPr="003A137D">
        <w:rPr>
          <w:color w:val="000000" w:themeColor="text1"/>
        </w:rPr>
        <w:fldChar w:fldCharType="end"/>
      </w:r>
      <w:r w:rsidR="00C0014F" w:rsidRPr="003A137D">
        <w:rPr>
          <w:color w:val="000000" w:themeColor="text1"/>
        </w:rPr>
        <w:t>.</w:t>
      </w:r>
      <w:r w:rsidR="004C698A" w:rsidRPr="003A137D">
        <w:rPr>
          <w:color w:val="000000" w:themeColor="text1"/>
        </w:rPr>
        <w:t xml:space="preserve"> Zoonotic origin pathogens are responsible for over 60% of the infectious diseases identified in human</w:t>
      </w:r>
      <w:r w:rsidR="00366132" w:rsidRPr="003A137D">
        <w:rPr>
          <w:color w:val="000000" w:themeColor="text1"/>
        </w:rPr>
        <w:t>s</w:t>
      </w:r>
      <w:r w:rsidR="004C698A" w:rsidRPr="003A137D">
        <w:rPr>
          <w:color w:val="000000" w:themeColor="text1"/>
        </w:rPr>
        <w:t xml:space="preserve"> and can cause </w:t>
      </w:r>
      <w:r w:rsidR="00366132" w:rsidRPr="003A137D">
        <w:rPr>
          <w:color w:val="000000" w:themeColor="text1"/>
        </w:rPr>
        <w:t>significant</w:t>
      </w:r>
      <w:r w:rsidR="004C698A" w:rsidRPr="003A137D">
        <w:rPr>
          <w:color w:val="000000" w:themeColor="text1"/>
        </w:rPr>
        <w:t xml:space="preserve"> social and economic burdens </w:t>
      </w:r>
      <w:bookmarkStart w:id="79" w:name="OLE_LINK101"/>
      <w:bookmarkStart w:id="80" w:name="OLE_LINK102"/>
      <w:r w:rsidR="004C698A" w:rsidRPr="003A137D">
        <w:rPr>
          <w:color w:val="000000" w:themeColor="text1"/>
        </w:rPr>
        <w:fldChar w:fldCharType="begin"/>
      </w:r>
      <w:r w:rsidR="00350DBF" w:rsidRPr="003A137D">
        <w:rPr>
          <w:color w:val="000000" w:themeColor="text1"/>
        </w:rPr>
        <w:instrText xml:space="preserve"> ADDIN ZOTERO_ITEM CSL_CITATION {"citationID":"CfK93BJE","properties":{"formattedCitation":"(Karesh {\\i{}et al.}, 2012; Cuervo-Soto, L\\uc0\\u243{}pez-Pazos and Batista-Garc\\uc0\\u237{}a, 2018)","plainCitation":"(Karesh et al., 2012; Cuervo-Soto, López-Pazos and Batista-García, 2018)","noteIndex":0},"citationItems":[{"id":2017,"uris":["http://zotero.org/users/8256916/items/B5NMPMNW"],"uri":["http://zotero.org/users/8256916/items/B5NMPMNW"],"itemData":{"id":2017,"type":"article-journal","abstract":"More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threats.","container-title":"Lancet (London, England)","DOI":"10.1016/S0140-6736(12)61678-X","ISSN":"1474-547X","issue":"9857","journalAbbreviation":"Lancet","language":"eng","note":"PMID: 23200502\nPMCID: PMC7138068","page":"1936-1945","source":"PubMed","title":"Ecology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L."}],"issued":{"date-parts":[["2012",12,1]]}}},{"id":2023,"uris":["http://zotero.org/users/8256916/items/78MDSS3D"],"uri":["http://zotero.org/users/8256916/items/78MDSS3D"],"itemData":{"id":2023,"type":"book","abstract":"Zoonotic diseases represent a public health problem worldwide, since approximately 60% of human pathogens have a zoonotic origin. A variety of methodologies have been developed to diagnose zoonosis, including culture-dependent and immunological-based methods, which allow the identification of a huge range of pathogens. However, some of them are not detected easily with these approaches. Additionally, molecular tests have been developed, and they are designed to identify a single pathogen or mixtures of them. In this context, metagenomics comes as an alternative to get genome sequences of different microorganisms, which comprise a microbial community. Metagenomics have been used to characterize microbiomes and viromes, which are not cultivable under laboratory conditions. This methodology could be a powerful tool in the diagnosis of zoonotic diseases because it allows not only identification of genus and species, but also detection of some proteins in specific conditions on specific tissues, through structural and functional metagenomics, respectively.","ISBN":"978-953-51-3912-6","language":"en","note":"container-title: Farm Animals Diseases, Recent Omic Trends and New Strategies of Treatment\nDOI: 10.5772/intechopen.72634","publisher":"IntechOpen","source":"www.intechopen.com","title":"Metagenomics and Diagnosis of Zoonotic Diseases","URL":"https://www.intechopen.com/books/farm-animals-diseases-recent-omic-trends-and-new-strategies-of-treatment/metagenomics-and-diagnosis-of-zoonotic-diseases","author":[{"family":"Cuervo-Soto","given":"Laura Inés"},{"family":"López-Pazos","given":"Silvio Alejandro"},{"family":"Batista-García","given":"Ramón Alberto"}],"accessed":{"date-parts":[["2021",6,23]]},"issued":{"date-parts":[["2018",3,21]]}}}],"schema":"https://github.com/citation-style-language/schema/raw/master/csl-citation.json"} </w:instrText>
      </w:r>
      <w:r w:rsidR="004C698A" w:rsidRPr="003A137D">
        <w:rPr>
          <w:color w:val="000000" w:themeColor="text1"/>
        </w:rPr>
        <w:fldChar w:fldCharType="separate"/>
      </w:r>
      <w:r w:rsidR="00350DBF" w:rsidRPr="003A137D">
        <w:rPr>
          <w:color w:val="000000"/>
        </w:rPr>
        <w:t xml:space="preserve">(Karesh </w:t>
      </w:r>
      <w:r w:rsidR="00350DBF" w:rsidRPr="003A137D">
        <w:rPr>
          <w:i/>
          <w:iCs/>
          <w:color w:val="000000"/>
        </w:rPr>
        <w:t>et al.</w:t>
      </w:r>
      <w:r w:rsidR="00350DBF" w:rsidRPr="003A137D">
        <w:rPr>
          <w:color w:val="000000"/>
        </w:rPr>
        <w:t>, 2012; Cuervo-Soto, López-Pazos and Batista-García, 2018)</w:t>
      </w:r>
      <w:r w:rsidR="004C698A" w:rsidRPr="003A137D">
        <w:rPr>
          <w:color w:val="000000" w:themeColor="text1"/>
        </w:rPr>
        <w:fldChar w:fldCharType="end"/>
      </w:r>
      <w:bookmarkEnd w:id="79"/>
      <w:bookmarkEnd w:id="80"/>
      <w:r w:rsidR="004C698A" w:rsidRPr="003A137D">
        <w:rPr>
          <w:color w:val="000000" w:themeColor="text1"/>
        </w:rPr>
        <w:t xml:space="preserve">. </w:t>
      </w:r>
      <w:r w:rsidR="00C0014F" w:rsidRPr="003A137D">
        <w:rPr>
          <w:color w:val="000000" w:themeColor="text1"/>
        </w:rPr>
        <w:t xml:space="preserve"> </w:t>
      </w:r>
      <w:bookmarkStart w:id="81" w:name="OLE_LINK17"/>
      <w:bookmarkStart w:id="82" w:name="OLE_LINK18"/>
      <w:r w:rsidR="00C0014F" w:rsidRPr="003A137D">
        <w:rPr>
          <w:color w:val="000000" w:themeColor="text1"/>
        </w:rPr>
        <w:t xml:space="preserve">Traditional methods used to identify the </w:t>
      </w:r>
      <w:r w:rsidR="00B23331" w:rsidRPr="003A137D">
        <w:rPr>
          <w:color w:val="000000" w:themeColor="text1"/>
        </w:rPr>
        <w:t xml:space="preserve">microbial agents </w:t>
      </w:r>
      <w:r w:rsidR="00C0014F" w:rsidRPr="003A137D">
        <w:rPr>
          <w:color w:val="000000" w:themeColor="text1"/>
        </w:rPr>
        <w:t>within a</w:t>
      </w:r>
      <w:r w:rsidRPr="003A137D">
        <w:rPr>
          <w:color w:val="000000" w:themeColor="text1"/>
        </w:rPr>
        <w:t xml:space="preserve"> biological </w:t>
      </w:r>
      <w:r w:rsidR="00B23331" w:rsidRPr="003A137D">
        <w:rPr>
          <w:color w:val="000000" w:themeColor="text1"/>
        </w:rPr>
        <w:t xml:space="preserve">specimen </w:t>
      </w:r>
      <w:r w:rsidRPr="003A137D">
        <w:rPr>
          <w:color w:val="000000" w:themeColor="text1"/>
        </w:rPr>
        <w:t>ha</w:t>
      </w:r>
      <w:r w:rsidR="0019200D" w:rsidRPr="003A137D">
        <w:rPr>
          <w:color w:val="000000" w:themeColor="text1"/>
        </w:rPr>
        <w:t>ve</w:t>
      </w:r>
      <w:r w:rsidRPr="003A137D">
        <w:rPr>
          <w:color w:val="000000" w:themeColor="text1"/>
        </w:rPr>
        <w:t xml:space="preserve"> </w:t>
      </w:r>
      <w:r w:rsidR="00B23331" w:rsidRPr="003A137D">
        <w:rPr>
          <w:color w:val="000000" w:themeColor="text1"/>
        </w:rPr>
        <w:t xml:space="preserve">relied </w:t>
      </w:r>
      <w:r w:rsidR="00C0014F" w:rsidRPr="003A137D">
        <w:rPr>
          <w:color w:val="000000" w:themeColor="text1"/>
        </w:rPr>
        <w:t xml:space="preserve">on </w:t>
      </w:r>
      <w:r w:rsidR="00B6651B" w:rsidRPr="003A137D">
        <w:rPr>
          <w:color w:val="000000" w:themeColor="text1"/>
        </w:rPr>
        <w:t xml:space="preserve">different laboratory techniques, including </w:t>
      </w:r>
      <w:r w:rsidR="00C0014F" w:rsidRPr="003A137D">
        <w:rPr>
          <w:color w:val="000000" w:themeColor="text1"/>
        </w:rPr>
        <w:t>cultur</w:t>
      </w:r>
      <w:r w:rsidR="00B23331" w:rsidRPr="003A137D">
        <w:rPr>
          <w:color w:val="000000" w:themeColor="text1"/>
        </w:rPr>
        <w:t xml:space="preserve">e </w:t>
      </w:r>
      <w:bookmarkEnd w:id="81"/>
      <w:bookmarkEnd w:id="82"/>
      <w:r w:rsidR="00C0014F" w:rsidRPr="003A137D">
        <w:rPr>
          <w:color w:val="000000" w:themeColor="text1"/>
        </w:rPr>
        <w:fldChar w:fldCharType="begin"/>
      </w:r>
      <w:r w:rsidR="00506F24" w:rsidRPr="003A137D">
        <w:rPr>
          <w:color w:val="000000" w:themeColor="text1"/>
        </w:rPr>
        <w:instrText xml:space="preserve"> ADDIN ZOTERO_ITEM CSL_CITATION {"citationID":"ujwNyRuE","properties":{"formattedCitation":"(Handelsman, 2004)","plainCitation":"(Handelsman, 2004)","noteIndex":0},"citationItems":[{"id":"y7Rngnif/QHI33gbm","uris":["http://zotero.org/users/local/YOB362yk/items/YWUD86HN"],"uri":["http://zotero.org/users/local/YOB362yk/items/YWUD86HN"],"itemData":{"id":1579,"type":"article-journal","abstract":"SUMMARY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3A137D">
        <w:rPr>
          <w:color w:val="000000" w:themeColor="text1"/>
        </w:rPr>
        <w:fldChar w:fldCharType="separate"/>
      </w:r>
      <w:r w:rsidR="00350DBF" w:rsidRPr="003A137D">
        <w:rPr>
          <w:color w:val="000000"/>
        </w:rPr>
        <w:t>(Handelsman, 2004)</w:t>
      </w:r>
      <w:r w:rsidR="00C0014F" w:rsidRPr="003A137D">
        <w:rPr>
          <w:color w:val="000000" w:themeColor="text1"/>
        </w:rPr>
        <w:fldChar w:fldCharType="end"/>
      </w:r>
      <w:r w:rsidR="00B6651B" w:rsidRPr="003A137D">
        <w:rPr>
          <w:color w:val="000000" w:themeColor="text1"/>
        </w:rPr>
        <w:t>,</w:t>
      </w:r>
      <w:r w:rsidRPr="003A137D">
        <w:rPr>
          <w:color w:val="000000" w:themeColor="text1"/>
        </w:rPr>
        <w:t xml:space="preserve"> antigen</w:t>
      </w:r>
      <w:r w:rsidR="00800BC3" w:rsidRPr="003A137D">
        <w:rPr>
          <w:color w:val="000000" w:themeColor="text1"/>
        </w:rPr>
        <w:t xml:space="preserve"> detection</w:t>
      </w:r>
      <w:r w:rsidR="00A774DE" w:rsidRPr="003A137D">
        <w:rPr>
          <w:color w:val="000000" w:themeColor="text1"/>
        </w:rPr>
        <w:t xml:space="preserve"> </w:t>
      </w:r>
      <w:r w:rsidR="004D52F0" w:rsidRPr="003A137D">
        <w:rPr>
          <w:color w:val="000000" w:themeColor="text1"/>
        </w:rPr>
        <w:fldChar w:fldCharType="begin"/>
      </w:r>
      <w:r w:rsidR="005C4ACF" w:rsidRPr="003A137D">
        <w:rPr>
          <w:color w:val="000000" w:themeColor="text1"/>
        </w:rPr>
        <w:instrText xml:space="preserve"> ADDIN ZOTERO_ITEM CSL_CITATION {"citationID":"Mzyk43qs","properties":{"formattedCitation":"(Desmonts and Remington, 1980; Lequin, 2005)","plainCitation":"(Desmonts and Remington, 1980; Lequin, 2005)","noteIndex":0},"citationItems":[{"id":2037,"uris":["http://zotero.org/users/8256916/items/UPFD7LG6"],"uri":["http://zotero.org/users/8256916/items/UPFD7LG6"],"itemData":{"id":2037,"type":"article-journal","container-title":"Journal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S"}],"accessed":{"date-parts":[["2021",6,23]]},"issued":{"date-parts":[["1980",6,1]]}}},{"id":2029,"uris":["http://zotero.org/users/8256916/items/Z4BIHCJY"],"uri":["http://zotero.org/users/8256916/items/Z4BIHCJY"],"itemData":{"id":2029,"type":"article-journal","abstract":"This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3A137D">
        <w:rPr>
          <w:color w:val="000000" w:themeColor="text1"/>
        </w:rPr>
        <w:fldChar w:fldCharType="separate"/>
      </w:r>
      <w:r w:rsidR="00350DBF" w:rsidRPr="003A137D">
        <w:rPr>
          <w:color w:val="000000"/>
        </w:rPr>
        <w:t>(Desmonts and Remington, 1980; Lequin, 2005)</w:t>
      </w:r>
      <w:r w:rsidR="004D52F0" w:rsidRPr="003A137D">
        <w:rPr>
          <w:color w:val="000000" w:themeColor="text1"/>
        </w:rPr>
        <w:fldChar w:fldCharType="end"/>
      </w:r>
      <w:r w:rsidR="00C014A1" w:rsidRPr="003A137D">
        <w:rPr>
          <w:color w:val="000000" w:themeColor="text1"/>
        </w:rPr>
        <w:t>,</w:t>
      </w:r>
      <w:r w:rsidRPr="003A137D">
        <w:rPr>
          <w:color w:val="000000" w:themeColor="text1"/>
        </w:rPr>
        <w:t xml:space="preserve"> </w:t>
      </w:r>
      <w:r w:rsidR="00800BC3" w:rsidRPr="003A137D">
        <w:rPr>
          <w:color w:val="000000" w:themeColor="text1"/>
        </w:rPr>
        <w:t>and nucleic acid marker detection</w:t>
      </w:r>
      <w:r w:rsidR="004D52F0" w:rsidRPr="003A137D">
        <w:rPr>
          <w:color w:val="000000" w:themeColor="text1"/>
        </w:rPr>
        <w:t xml:space="preserve"> </w:t>
      </w:r>
      <w:r w:rsidR="004D52F0" w:rsidRPr="003A137D">
        <w:rPr>
          <w:color w:val="000000" w:themeColor="text1"/>
        </w:rPr>
        <w:fldChar w:fldCharType="begin"/>
      </w:r>
      <w:r w:rsidR="005C4ACF" w:rsidRPr="003A137D">
        <w:rPr>
          <w:color w:val="000000" w:themeColor="text1"/>
        </w:rPr>
        <w:instrText xml:space="preserve"> ADDIN ZOTERO_ITEM CSL_CITATION {"citationID":"ghf6kLzr","properties":{"formattedCitation":"(Yang and Rothman, 2004; Driscoll, 2009)","plainCitation":"(Yang and Rothman, 2004; Driscoll, 2009)","noteIndex":0},"citationItems":[{"id":2032,"uris":["http://zotero.org/users/8256916/items/X8CGJEGC"],"uri":["http://zotero.org/users/8256916/items/X8CGJEGC"],"itemData":{"id":2032,"type":"article-journal","abstract":"Molecular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E"}],"accessed":{"date-parts":[["2021",6,23]]},"issued":{"date-parts":[["2004",6]]}}},{"id":2035,"uris":["http://zotero.org/users/8256916/items/9CAITJD9"],"uri":["http://zotero.org/users/8256916/items/9CAITJD9"],"itemData":{"id":2035,"type":"article-journal","abstract":"Spacer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3A137D">
        <w:rPr>
          <w:color w:val="000000" w:themeColor="text1"/>
        </w:rPr>
        <w:fldChar w:fldCharType="separate"/>
      </w:r>
      <w:r w:rsidR="00350DBF" w:rsidRPr="003A137D">
        <w:rPr>
          <w:color w:val="000000"/>
        </w:rPr>
        <w:t>(Yang and Rothman, 2004; Driscoll, 2009)</w:t>
      </w:r>
      <w:r w:rsidR="004D52F0" w:rsidRPr="003A137D">
        <w:rPr>
          <w:color w:val="000000" w:themeColor="text1"/>
        </w:rPr>
        <w:fldChar w:fldCharType="end"/>
      </w:r>
      <w:r w:rsidR="00431A2A" w:rsidRPr="003A137D">
        <w:rPr>
          <w:color w:val="000000" w:themeColor="text1"/>
        </w:rPr>
        <w:t xml:space="preserve"> protocols</w:t>
      </w:r>
      <w:r w:rsidR="009410DA" w:rsidRPr="003A137D">
        <w:rPr>
          <w:color w:val="000000" w:themeColor="text1"/>
        </w:rPr>
        <w:t>.</w:t>
      </w:r>
      <w:r w:rsidR="00C0014F" w:rsidRPr="003A137D">
        <w:rPr>
          <w:color w:val="000000" w:themeColor="text1"/>
        </w:rPr>
        <w:t xml:space="preserve"> </w:t>
      </w:r>
      <w:r w:rsidR="00B23331" w:rsidRPr="003A137D">
        <w:rPr>
          <w:color w:val="000000" w:themeColor="text1"/>
        </w:rPr>
        <w:t>However, t</w:t>
      </w:r>
      <w:r w:rsidRPr="003A137D">
        <w:rPr>
          <w:color w:val="000000" w:themeColor="text1"/>
        </w:rPr>
        <w:t>hese</w:t>
      </w:r>
      <w:r w:rsidR="00431A2A" w:rsidRPr="003A137D">
        <w:rPr>
          <w:color w:val="000000" w:themeColor="text1"/>
        </w:rPr>
        <w:t xml:space="preserve"> labo</w:t>
      </w:r>
      <w:r w:rsidR="0019200D" w:rsidRPr="003A137D">
        <w:rPr>
          <w:color w:val="000000" w:themeColor="text1"/>
        </w:rPr>
        <w:t>rat</w:t>
      </w:r>
      <w:r w:rsidR="00431A2A" w:rsidRPr="003A137D">
        <w:rPr>
          <w:color w:val="000000" w:themeColor="text1"/>
        </w:rPr>
        <w:t>ory</w:t>
      </w:r>
      <w:r w:rsidRPr="003A137D">
        <w:rPr>
          <w:color w:val="000000" w:themeColor="text1"/>
        </w:rPr>
        <w:t xml:space="preserve"> methods are limited to </w:t>
      </w:r>
      <w:r w:rsidR="00431A2A" w:rsidRPr="003A137D">
        <w:rPr>
          <w:color w:val="000000" w:themeColor="text1"/>
        </w:rPr>
        <w:t>studying</w:t>
      </w:r>
      <w:r w:rsidR="00B544EB" w:rsidRPr="003A137D">
        <w:rPr>
          <w:color w:val="000000" w:themeColor="text1"/>
        </w:rPr>
        <w:t xml:space="preserve"> a</w:t>
      </w:r>
      <w:r w:rsidR="004D52F0" w:rsidRPr="003A137D">
        <w:rPr>
          <w:color w:val="000000" w:themeColor="text1"/>
        </w:rPr>
        <w:t xml:space="preserve"> single pathogen</w:t>
      </w:r>
      <w:r w:rsidR="00B544EB" w:rsidRPr="003A137D">
        <w:rPr>
          <w:color w:val="000000" w:themeColor="text1"/>
        </w:rPr>
        <w:t xml:space="preserve"> of interest</w:t>
      </w:r>
      <w:r w:rsidR="004D52F0" w:rsidRPr="003A137D">
        <w:rPr>
          <w:color w:val="000000" w:themeColor="text1"/>
        </w:rPr>
        <w:t xml:space="preserve"> </w:t>
      </w:r>
      <w:r w:rsidR="00B23331" w:rsidRPr="003A137D">
        <w:rPr>
          <w:color w:val="000000" w:themeColor="text1"/>
        </w:rPr>
        <w:t xml:space="preserve">and </w:t>
      </w:r>
      <w:r w:rsidR="004D52F0" w:rsidRPr="003A137D">
        <w:rPr>
          <w:color w:val="000000" w:themeColor="text1"/>
        </w:rPr>
        <w:t xml:space="preserve">lack the ability to </w:t>
      </w:r>
      <w:r w:rsidR="00B23331" w:rsidRPr="003A137D">
        <w:rPr>
          <w:color w:val="000000" w:themeColor="text1"/>
        </w:rPr>
        <w:t>scrutinize</w:t>
      </w:r>
      <w:r w:rsidR="004D52F0" w:rsidRPr="003A137D">
        <w:rPr>
          <w:color w:val="000000" w:themeColor="text1"/>
        </w:rPr>
        <w:t xml:space="preserve"> the </w:t>
      </w:r>
      <w:r w:rsidR="00B544EB" w:rsidRPr="003A137D">
        <w:rPr>
          <w:color w:val="000000" w:themeColor="text1"/>
        </w:rPr>
        <w:t xml:space="preserve">community </w:t>
      </w:r>
      <w:r w:rsidR="00167E1B" w:rsidRPr="003A137D">
        <w:rPr>
          <w:color w:val="000000" w:themeColor="text1"/>
        </w:rPr>
        <w:t>of</w:t>
      </w:r>
      <w:r w:rsidR="004D52F0" w:rsidRPr="003A137D">
        <w:rPr>
          <w:color w:val="000000" w:themeColor="text1"/>
        </w:rPr>
        <w:t xml:space="preserve"> microorganisms </w:t>
      </w:r>
      <w:r w:rsidR="00167E1B" w:rsidRPr="003A137D">
        <w:rPr>
          <w:color w:val="000000" w:themeColor="text1"/>
        </w:rPr>
        <w:t>potentially present in a sample</w:t>
      </w:r>
      <w:r w:rsidR="004D52F0" w:rsidRPr="003A137D">
        <w:rPr>
          <w:color w:val="000000" w:themeColor="text1"/>
        </w:rPr>
        <w:t xml:space="preserve">. </w:t>
      </w:r>
      <w:r w:rsidR="00366132" w:rsidRPr="003A137D">
        <w:rPr>
          <w:color w:val="000000" w:themeColor="text1"/>
        </w:rPr>
        <w:t>Next-</w:t>
      </w:r>
      <w:r w:rsidR="00C0014F" w:rsidRPr="003A137D">
        <w:rPr>
          <w:color w:val="000000" w:themeColor="text1"/>
        </w:rPr>
        <w:t>Generation Sequencing (NGS) technologies</w:t>
      </w:r>
      <w:r w:rsidR="00B23331" w:rsidRPr="003A137D">
        <w:rPr>
          <w:color w:val="000000" w:themeColor="text1"/>
        </w:rPr>
        <w:t xml:space="preserve"> have provided researchers </w:t>
      </w:r>
      <w:r w:rsidR="00FA4E52" w:rsidRPr="003A137D">
        <w:rPr>
          <w:color w:val="000000" w:themeColor="text1"/>
        </w:rPr>
        <w:t xml:space="preserve">with </w:t>
      </w:r>
      <w:r w:rsidR="00B23331" w:rsidRPr="003A137D">
        <w:rPr>
          <w:color w:val="000000" w:themeColor="text1"/>
        </w:rPr>
        <w:t>a set of culture-independent tools</w:t>
      </w:r>
      <w:r w:rsidR="00C0014F" w:rsidRPr="003A137D">
        <w:rPr>
          <w:color w:val="000000" w:themeColor="text1"/>
        </w:rPr>
        <w:t xml:space="preserve"> </w:t>
      </w:r>
      <w:r w:rsidR="00C64D7E" w:rsidRPr="003A137D">
        <w:rPr>
          <w:color w:val="000000" w:themeColor="text1"/>
        </w:rPr>
        <w:t>t</w:t>
      </w:r>
      <w:r w:rsidR="00D57D8B" w:rsidRPr="003A137D">
        <w:rPr>
          <w:color w:val="000000" w:themeColor="text1"/>
        </w:rPr>
        <w:t>hat</w:t>
      </w:r>
      <w:r w:rsidR="00C64D7E" w:rsidRPr="003A137D">
        <w:rPr>
          <w:color w:val="000000" w:themeColor="text1"/>
        </w:rPr>
        <w:t xml:space="preserve"> </w:t>
      </w:r>
      <w:r w:rsidR="00C0014F" w:rsidRPr="003A137D">
        <w:rPr>
          <w:color w:val="000000" w:themeColor="text1"/>
        </w:rPr>
        <w:t>identif</w:t>
      </w:r>
      <w:r w:rsidR="00C64D7E" w:rsidRPr="003A137D">
        <w:rPr>
          <w:color w:val="000000" w:themeColor="text1"/>
        </w:rPr>
        <w:t>y</w:t>
      </w:r>
      <w:r w:rsidR="00C0014F" w:rsidRPr="003A137D">
        <w:rPr>
          <w:color w:val="000000" w:themeColor="text1"/>
        </w:rPr>
        <w:t xml:space="preserve"> </w:t>
      </w:r>
      <w:r w:rsidR="00EC464E" w:rsidRPr="003A137D">
        <w:rPr>
          <w:color w:val="000000" w:themeColor="text1"/>
        </w:rPr>
        <w:t>pathogen</w:t>
      </w:r>
      <w:r w:rsidR="00366132" w:rsidRPr="003A137D">
        <w:rPr>
          <w:color w:val="000000" w:themeColor="text1"/>
        </w:rPr>
        <w:t>s</w:t>
      </w:r>
      <w:r w:rsidR="00EC464E" w:rsidRPr="003A137D">
        <w:rPr>
          <w:color w:val="000000" w:themeColor="text1"/>
        </w:rPr>
        <w:t xml:space="preserve"> </w:t>
      </w:r>
      <w:r w:rsidR="00C0014F" w:rsidRPr="003A137D">
        <w:rPr>
          <w:color w:val="000000" w:themeColor="text1"/>
        </w:rPr>
        <w:t xml:space="preserve">directly from DNA sequences </w:t>
      </w:r>
      <w:r w:rsidR="00C0014F" w:rsidRPr="003A137D">
        <w:rPr>
          <w:color w:val="000000" w:themeColor="text1"/>
        </w:rPr>
        <w:fldChar w:fldCharType="begin" w:fldLock="1"/>
      </w:r>
      <w:r w:rsidR="00506F24" w:rsidRPr="003A137D">
        <w:rPr>
          <w:color w:val="000000" w:themeColor="text1"/>
        </w:rPr>
        <w:instrText xml:space="preserve"> ADDIN ZOTERO_ITEM CSL_CITATION {"citationID":"yEdlopIi","properties":{"formattedCitation":"(Ghosh, Mehta and Khan, 2019)","plainCitation":"(Ghosh, Mehta and Khan, 2019)","noteIndex":0},"citationItems":[{"id":"y7Rngnif/c3Q8bcHb","uris":["http://www.mendeley.com/documents/?uuid=e6214e2c-249b-48c6-a277-8c3f7efe1ef9"],"uri":["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3A137D">
        <w:rPr>
          <w:color w:val="000000" w:themeColor="text1"/>
        </w:rPr>
        <w:fldChar w:fldCharType="separate"/>
      </w:r>
      <w:r w:rsidR="00350DBF" w:rsidRPr="003A137D">
        <w:rPr>
          <w:color w:val="000000"/>
        </w:rPr>
        <w:t>(Ghosh, Mehta and Khan, 2019)</w:t>
      </w:r>
      <w:r w:rsidR="00C0014F" w:rsidRPr="003A137D">
        <w:rPr>
          <w:color w:val="000000" w:themeColor="text1"/>
        </w:rPr>
        <w:fldChar w:fldCharType="end"/>
      </w:r>
      <w:r w:rsidR="00FA4E52" w:rsidRPr="003A137D">
        <w:rPr>
          <w:color w:val="000000" w:themeColor="text1"/>
        </w:rPr>
        <w:t>,</w:t>
      </w:r>
      <w:r w:rsidR="00D57D8B" w:rsidRPr="003A137D">
        <w:rPr>
          <w:color w:val="000000" w:themeColor="text1"/>
        </w:rPr>
        <w:t xml:space="preserve"> </w:t>
      </w:r>
      <w:r w:rsidR="00C64D7E" w:rsidRPr="003A137D">
        <w:rPr>
          <w:color w:val="000000" w:themeColor="text1"/>
        </w:rPr>
        <w:t xml:space="preserve">and </w:t>
      </w:r>
      <w:r w:rsidR="00C0014F" w:rsidRPr="003A137D">
        <w:rPr>
          <w:color w:val="000000" w:themeColor="text1"/>
        </w:rPr>
        <w:t>characterize the diversity and abundance of microbial population</w:t>
      </w:r>
      <w:r w:rsidR="00D57D8B" w:rsidRPr="003A137D">
        <w:rPr>
          <w:color w:val="000000" w:themeColor="text1"/>
        </w:rPr>
        <w:t>s</w:t>
      </w:r>
      <w:r w:rsidR="00C0014F" w:rsidRPr="003A137D">
        <w:rPr>
          <w:color w:val="000000" w:themeColor="text1"/>
        </w:rPr>
        <w:t xml:space="preserve"> </w:t>
      </w:r>
      <w:r w:rsidR="00C64D7E" w:rsidRPr="003A137D">
        <w:rPr>
          <w:color w:val="000000" w:themeColor="text1"/>
        </w:rPr>
        <w:t xml:space="preserve">in </w:t>
      </w:r>
      <w:r w:rsidR="00C0014F" w:rsidRPr="003A137D">
        <w:rPr>
          <w:color w:val="000000" w:themeColor="text1"/>
        </w:rPr>
        <w:t>biological specimens</w:t>
      </w:r>
      <w:r w:rsidR="00D57D8B" w:rsidRPr="003A137D">
        <w:rPr>
          <w:color w:val="000000" w:themeColor="text1"/>
        </w:rPr>
        <w:t>.</w:t>
      </w:r>
      <w:r w:rsidR="00B544EB" w:rsidRPr="003A137D">
        <w:rPr>
          <w:color w:val="000000" w:themeColor="text1"/>
        </w:rPr>
        <w:t xml:space="preserve"> </w:t>
      </w:r>
      <w:r w:rsidR="00D57D8B" w:rsidRPr="003A137D">
        <w:rPr>
          <w:color w:val="000000" w:themeColor="text1"/>
        </w:rPr>
        <w:t xml:space="preserve">These characteristics have led to the emergence of NGS technologies as </w:t>
      </w:r>
      <w:r w:rsidR="00B544EB" w:rsidRPr="003A137D">
        <w:rPr>
          <w:color w:val="000000" w:themeColor="text1"/>
        </w:rPr>
        <w:t>popular tool</w:t>
      </w:r>
      <w:r w:rsidR="00D57D8B" w:rsidRPr="003A137D">
        <w:rPr>
          <w:color w:val="000000" w:themeColor="text1"/>
        </w:rPr>
        <w:t>s</w:t>
      </w:r>
      <w:r w:rsidR="00B544EB" w:rsidRPr="003A137D">
        <w:rPr>
          <w:color w:val="000000" w:themeColor="text1"/>
        </w:rPr>
        <w:t xml:space="preserve"> for microbial profiling and pathogen </w:t>
      </w:r>
      <w:r w:rsidR="00167E1B" w:rsidRPr="003A137D">
        <w:rPr>
          <w:color w:val="000000" w:themeColor="text1"/>
        </w:rPr>
        <w:t>detection</w:t>
      </w:r>
      <w:r w:rsidR="00B544EB" w:rsidRPr="003A137D">
        <w:rPr>
          <w:color w:val="000000" w:themeColor="text1"/>
        </w:rPr>
        <w:t xml:space="preserve"> </w:t>
      </w:r>
      <w:r w:rsidR="00B544EB" w:rsidRPr="003A137D">
        <w:rPr>
          <w:color w:val="000000" w:themeColor="text1"/>
        </w:rPr>
        <w:fldChar w:fldCharType="begin"/>
      </w:r>
      <w:r w:rsidR="00350DBF" w:rsidRPr="003A137D">
        <w:rPr>
          <w:color w:val="000000" w:themeColor="text1"/>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2021)","noteIndex":0},"citationItems":[{"id":2014,"uris":["http://zotero.org/users/8256916/items/UJTC2ARX"],"uri":["http://zotero.org/users/8256916/items/UJTC2ARX"],"itemData":{"id":2014,"type":"article-journal","abstract":"The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uri":["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uri":["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3A137D">
        <w:rPr>
          <w:color w:val="000000" w:themeColor="text1"/>
        </w:rPr>
        <w:fldChar w:fldCharType="separate"/>
      </w:r>
      <w:r w:rsidR="00350DBF" w:rsidRPr="003A137D">
        <w:rPr>
          <w:color w:val="000000"/>
        </w:rPr>
        <w:t xml:space="preserve">(Tun </w:t>
      </w:r>
      <w:r w:rsidR="00350DBF" w:rsidRPr="003A137D">
        <w:rPr>
          <w:i/>
          <w:iCs/>
          <w:color w:val="000000"/>
        </w:rPr>
        <w:t>et al.</w:t>
      </w:r>
      <w:r w:rsidR="00350DBF" w:rsidRPr="003A137D">
        <w:rPr>
          <w:color w:val="000000"/>
        </w:rPr>
        <w:t xml:space="preserve">, 2012; Skarżyńska </w:t>
      </w:r>
      <w:r w:rsidR="00350DBF" w:rsidRPr="003A137D">
        <w:rPr>
          <w:i/>
          <w:iCs/>
          <w:color w:val="000000"/>
        </w:rPr>
        <w:t>et al.</w:t>
      </w:r>
      <w:r w:rsidR="00350DBF" w:rsidRPr="003A137D">
        <w:rPr>
          <w:color w:val="000000"/>
        </w:rPr>
        <w:t xml:space="preserve">, 2020; Grützke </w:t>
      </w:r>
      <w:r w:rsidR="00350DBF" w:rsidRPr="003A137D">
        <w:rPr>
          <w:i/>
          <w:iCs/>
          <w:color w:val="000000"/>
        </w:rPr>
        <w:t>et al.</w:t>
      </w:r>
      <w:r w:rsidR="00350DBF" w:rsidRPr="003A137D">
        <w:rPr>
          <w:color w:val="000000"/>
        </w:rPr>
        <w:t>, 2021)</w:t>
      </w:r>
      <w:r w:rsidR="00B544EB" w:rsidRPr="003A137D">
        <w:rPr>
          <w:color w:val="000000" w:themeColor="text1"/>
        </w:rPr>
        <w:fldChar w:fldCharType="end"/>
      </w:r>
      <w:r w:rsidR="00B544EB" w:rsidRPr="003A137D">
        <w:rPr>
          <w:color w:val="000000" w:themeColor="text1"/>
        </w:rPr>
        <w:t xml:space="preserve">. </w:t>
      </w:r>
    </w:p>
    <w:p w14:paraId="1ED81260" w14:textId="0B49BA18" w:rsidR="00C0014F" w:rsidRPr="003A137D" w:rsidRDefault="00C64D7E" w:rsidP="0046408A">
      <w:pPr>
        <w:spacing w:line="480" w:lineRule="auto"/>
        <w:ind w:firstLine="720"/>
        <w:rPr>
          <w:color w:val="000000" w:themeColor="text1"/>
        </w:rPr>
      </w:pPr>
      <w:r w:rsidRPr="003A137D">
        <w:rPr>
          <w:color w:val="000000" w:themeColor="text1"/>
        </w:rPr>
        <w:t>T</w:t>
      </w:r>
      <w:r w:rsidR="00C0014F" w:rsidRPr="003A137D">
        <w:rPr>
          <w:color w:val="000000" w:themeColor="text1"/>
        </w:rPr>
        <w:t xml:space="preserve">axonomical profiling analysis in the metagenomics discipline </w:t>
      </w:r>
      <w:r w:rsidRPr="003A137D">
        <w:rPr>
          <w:color w:val="000000" w:themeColor="text1"/>
        </w:rPr>
        <w:t>utilizes</w:t>
      </w:r>
      <w:r w:rsidR="00C0014F" w:rsidRPr="003A137D">
        <w:rPr>
          <w:color w:val="000000" w:themeColor="text1"/>
        </w:rPr>
        <w:t xml:space="preserve"> two popular approaches: the 16S rRNA and the shotgun metagenomic sequencing-based</w:t>
      </w:r>
      <w:r w:rsidR="0083285D" w:rsidRPr="003A137D">
        <w:rPr>
          <w:color w:val="000000" w:themeColor="text1"/>
        </w:rPr>
        <w:t xml:space="preserve"> </w:t>
      </w:r>
      <w:r w:rsidR="00EC464E" w:rsidRPr="003A137D">
        <w:rPr>
          <w:color w:val="000000" w:themeColor="text1"/>
        </w:rPr>
        <w:t xml:space="preserve">approach </w:t>
      </w:r>
      <w:r w:rsidR="0083285D" w:rsidRPr="003A137D">
        <w:rPr>
          <w:color w:val="000000" w:themeColor="text1"/>
        </w:rPr>
        <w:fldChar w:fldCharType="begin"/>
      </w:r>
      <w:r w:rsidR="00506F24" w:rsidRPr="003A137D">
        <w:rPr>
          <w:color w:val="000000" w:themeColor="text1"/>
        </w:rPr>
        <w:instrText xml:space="preserve"> ADDIN ZOTERO_ITEM CSL_CITATION {"citationID":"na4pax0g","properties":{"formattedCitation":"(Jovel {\\i{}et al.}, 2016)","plainCitation":"(Jovel et al., 2016)","noteIndex":0},"citationItems":[{"id":"y7Rngnif/1oWh6INq","uris":["http://zotero.org/users/local/YOB362yk/items/DV27ZRII"],"uri":["http://zotero.org/users/local/YOB362yk/items/DV27ZRII"],"itemData":{"id":1745,"type":"article-journal","abstract":"The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(Jovel </w:t>
      </w:r>
      <w:r w:rsidR="00350DBF" w:rsidRPr="003A137D">
        <w:rPr>
          <w:i/>
          <w:iCs/>
          <w:color w:val="000000"/>
        </w:rPr>
        <w:lastRenderedPageBreak/>
        <w:t>et al.</w:t>
      </w:r>
      <w:r w:rsidR="00350DBF" w:rsidRPr="003A137D">
        <w:rPr>
          <w:color w:val="000000"/>
        </w:rPr>
        <w:t>, 2016)</w:t>
      </w:r>
      <w:r w:rsidR="0083285D" w:rsidRPr="003A137D">
        <w:rPr>
          <w:color w:val="000000" w:themeColor="text1"/>
        </w:rPr>
        <w:fldChar w:fldCharType="end"/>
      </w:r>
      <w:r w:rsidR="00C0014F" w:rsidRPr="003A137D">
        <w:rPr>
          <w:color w:val="000000" w:themeColor="text1"/>
        </w:rPr>
        <w:t>. The 16S rRNA</w:t>
      </w:r>
      <w:r w:rsidR="008B5A8E" w:rsidRPr="003A137D">
        <w:rPr>
          <w:color w:val="000000" w:themeColor="text1"/>
        </w:rPr>
        <w:t xml:space="preserve"> </w:t>
      </w:r>
      <w:r w:rsidRPr="003A137D">
        <w:rPr>
          <w:color w:val="000000" w:themeColor="text1"/>
        </w:rPr>
        <w:t>sequencing</w:t>
      </w:r>
      <w:r w:rsidR="009410DA" w:rsidRPr="003A137D">
        <w:rPr>
          <w:color w:val="000000" w:themeColor="text1"/>
        </w:rPr>
        <w:t>-</w:t>
      </w:r>
      <w:r w:rsidR="008B5A8E" w:rsidRPr="003A137D">
        <w:rPr>
          <w:color w:val="000000" w:themeColor="text1"/>
        </w:rPr>
        <w:t>based method</w:t>
      </w:r>
      <w:r w:rsidR="00C0014F" w:rsidRPr="003A137D">
        <w:rPr>
          <w:color w:val="000000" w:themeColor="text1"/>
        </w:rPr>
        <w:t xml:space="preserve"> </w:t>
      </w:r>
      <w:r w:rsidR="00242EFF" w:rsidRPr="003A137D">
        <w:rPr>
          <w:color w:val="000000" w:themeColor="text1"/>
        </w:rPr>
        <w:t xml:space="preserve">uses </w:t>
      </w:r>
      <w:r w:rsidR="00FA4E52" w:rsidRPr="003A137D">
        <w:rPr>
          <w:color w:val="000000" w:themeColor="text1"/>
        </w:rPr>
        <w:t>polymerase chain reaction (</w:t>
      </w:r>
      <w:r w:rsidR="00C0014F" w:rsidRPr="003A137D">
        <w:rPr>
          <w:color w:val="000000" w:themeColor="text1"/>
        </w:rPr>
        <w:t>PCR</w:t>
      </w:r>
      <w:r w:rsidR="00FA4E52" w:rsidRPr="003A137D">
        <w:rPr>
          <w:color w:val="000000" w:themeColor="text1"/>
        </w:rPr>
        <w:t>)</w:t>
      </w:r>
      <w:r w:rsidR="00C0014F" w:rsidRPr="003A137D">
        <w:rPr>
          <w:color w:val="000000" w:themeColor="text1"/>
        </w:rPr>
        <w:t xml:space="preserve"> to amplify hypervariable regions of bacterial 16S rRNA gene and compares these regions to a 16S reference </w:t>
      </w:r>
      <w:r w:rsidR="00A813A0" w:rsidRPr="003A137D">
        <w:rPr>
          <w:color w:val="000000" w:themeColor="text1"/>
        </w:rPr>
        <w:t>database (</w:t>
      </w:r>
      <w:r w:rsidR="00FE5C5D" w:rsidRPr="003A137D">
        <w:rPr>
          <w:color w:val="000000" w:themeColor="text1"/>
        </w:rPr>
        <w:t>DB</w:t>
      </w:r>
      <w:r w:rsidR="00A813A0" w:rsidRPr="003A137D">
        <w:rPr>
          <w:color w:val="000000" w:themeColor="text1"/>
        </w:rPr>
        <w:t>)</w:t>
      </w:r>
      <w:r w:rsidR="009410DA" w:rsidRPr="003A137D">
        <w:rPr>
          <w:color w:val="000000" w:themeColor="text1"/>
        </w:rPr>
        <w:t xml:space="preserve"> </w:t>
      </w:r>
      <w:r w:rsidR="00C0014F" w:rsidRPr="003A137D">
        <w:rPr>
          <w:color w:val="000000" w:themeColor="text1"/>
        </w:rPr>
        <w:fldChar w:fldCharType="begin"/>
      </w:r>
      <w:r w:rsidR="00506F24" w:rsidRPr="003A137D">
        <w:rPr>
          <w:color w:val="000000" w:themeColor="text1"/>
        </w:rPr>
        <w:instrText xml:space="preserve"> ADDIN ZOTERO_ITEM CSL_CITATION {"citationID":"vfrTbhcc","properties":{"formattedCitation":"(Johnson {\\i{}et al.}, 2019)","plainCitation":"(Johnson et al., 2019)","noteIndex":0},"citationItems":[{"id":"y7Rngnif/VeH75s4T","uris":["http://zotero.org/users/local/YOB362yk/items/ARYZ2HQM"],"uri":["http://zotero.org/users/local/YOB362yk/items/ARYZ2HQM"],"itemData":{"id":1583,"type":"article-journal","abstract":"The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(Johnson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8B5A8E" w:rsidRPr="003A137D">
        <w:rPr>
          <w:color w:val="000000" w:themeColor="text1"/>
        </w:rPr>
        <w:t xml:space="preserve">. </w:t>
      </w:r>
      <w:r w:rsidR="00C0014F" w:rsidRPr="003A137D">
        <w:rPr>
          <w:color w:val="000000" w:themeColor="text1"/>
        </w:rPr>
        <w:t xml:space="preserve"> </w:t>
      </w:r>
      <w:r w:rsidR="00366132" w:rsidRPr="003A137D">
        <w:rPr>
          <w:color w:val="000000" w:themeColor="text1"/>
        </w:rPr>
        <w:t>In contrast, t</w:t>
      </w:r>
      <w:r w:rsidR="00C0014F" w:rsidRPr="003A137D">
        <w:rPr>
          <w:color w:val="000000" w:themeColor="text1"/>
        </w:rPr>
        <w:t>he shotgun metagenomic sequencing</w:t>
      </w:r>
      <w:r w:rsidR="009410DA" w:rsidRPr="003A137D">
        <w:rPr>
          <w:color w:val="000000" w:themeColor="text1"/>
        </w:rPr>
        <w:t>-based</w:t>
      </w:r>
      <w:r w:rsidR="00C0014F" w:rsidRPr="003A137D">
        <w:rPr>
          <w:color w:val="000000" w:themeColor="text1"/>
        </w:rPr>
        <w:t xml:space="preserve"> approach sequences all given DNA present in a sample </w:t>
      </w:r>
      <w:r w:rsidR="00C0014F" w:rsidRPr="003A137D">
        <w:rPr>
          <w:color w:val="000000" w:themeColor="text1"/>
        </w:rPr>
        <w:fldChar w:fldCharType="begin"/>
      </w:r>
      <w:r w:rsidR="00506F24" w:rsidRPr="003A137D">
        <w:rPr>
          <w:color w:val="000000" w:themeColor="text1"/>
        </w:rPr>
        <w:instrText xml:space="preserve"> ADDIN ZOTERO_ITEM CSL_CITATION {"citationID":"6kBrxVcs","properties":{"formattedCitation":"(Sharpton, 2014)","plainCitation":"(Sharpton, 2014)","noteIndex":0},"citationItems":[{"id":"y7Rngnif/Ccjuy0lO","uris":["http://zotero.org/users/local/YOB362yk/items/HC8KRIMR"],"uri":["http://zotero.org/users/local/YOB362yk/items/HC8KRIMR"],"itemData":{"id":1586,"type":"article-journal","abstract":"Environmental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3A137D">
        <w:rPr>
          <w:color w:val="000000" w:themeColor="text1"/>
        </w:rPr>
        <w:fldChar w:fldCharType="separate"/>
      </w:r>
      <w:r w:rsidR="00350DBF" w:rsidRPr="003A137D">
        <w:rPr>
          <w:color w:val="000000"/>
        </w:rPr>
        <w:t>(Sharpton, 2014)</w:t>
      </w:r>
      <w:r w:rsidR="00C0014F" w:rsidRPr="003A137D">
        <w:rPr>
          <w:color w:val="000000" w:themeColor="text1"/>
        </w:rPr>
        <w:fldChar w:fldCharType="end"/>
      </w:r>
      <w:r w:rsidR="009410DA" w:rsidRPr="003A137D">
        <w:rPr>
          <w:color w:val="000000" w:themeColor="text1"/>
        </w:rPr>
        <w:t>.</w:t>
      </w:r>
      <w:r w:rsidR="00C0014F" w:rsidRPr="003A137D">
        <w:rPr>
          <w:color w:val="000000" w:themeColor="text1"/>
        </w:rPr>
        <w:t xml:space="preserve"> </w:t>
      </w:r>
      <w:r w:rsidR="00431A2A" w:rsidRPr="003A137D">
        <w:rPr>
          <w:color w:val="000000" w:themeColor="text1"/>
        </w:rPr>
        <w:t>Although lower in cost</w:t>
      </w:r>
      <w:r w:rsidR="00A774DE" w:rsidRPr="003A137D">
        <w:rPr>
          <w:color w:val="000000" w:themeColor="text1"/>
        </w:rPr>
        <w:t xml:space="preserve"> </w:t>
      </w:r>
      <w:r w:rsidR="00C0014F" w:rsidRPr="003A137D">
        <w:rPr>
          <w:color w:val="000000" w:themeColor="text1"/>
        </w:rPr>
        <w:fldChar w:fldCharType="begin" w:fldLock="1"/>
      </w:r>
      <w:r w:rsidR="00506F24" w:rsidRPr="003A137D">
        <w:rPr>
          <w:color w:val="000000" w:themeColor="text1"/>
        </w:rPr>
        <w:instrText xml:space="preserve"> ADDIN ZOTERO_ITEM CSL_CITATION {"citationID":"pixCHAs9","properties":{"formattedCitation":"(Breitwieser, Lu and Salzberg, 2019)","plainCitation":"(Breitwieser, Lu and Salzberg, 2019)","noteIndex":0},"citationItems":[{"id":"y7Rngnif/KzYTHG48","uris":["http://www.mendeley.com/documents/?uuid=58638926-0542-30b9-8958-4941e0d05e90"],"uri":["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3A137D">
        <w:rPr>
          <w:color w:val="000000" w:themeColor="text1"/>
        </w:rPr>
        <w:fldChar w:fldCharType="separate"/>
      </w:r>
      <w:r w:rsidR="00350DBF" w:rsidRPr="003A137D">
        <w:rPr>
          <w:color w:val="000000"/>
        </w:rPr>
        <w:t>(Breitwieser, Lu and Salzberg, 2019)</w:t>
      </w:r>
      <w:r w:rsidR="00C0014F" w:rsidRPr="003A137D">
        <w:rPr>
          <w:color w:val="000000" w:themeColor="text1"/>
        </w:rPr>
        <w:fldChar w:fldCharType="end"/>
      </w:r>
      <w:r w:rsidR="00A774DE" w:rsidRPr="003A137D">
        <w:rPr>
          <w:color w:val="000000" w:themeColor="text1"/>
        </w:rPr>
        <w:t>,</w:t>
      </w:r>
      <w:r w:rsidR="00225128" w:rsidRPr="003A137D">
        <w:rPr>
          <w:color w:val="000000" w:themeColor="text1"/>
        </w:rPr>
        <w:t xml:space="preserve"> 16S rRNA markers are only available in the genomes of most bacteria and archaea </w:t>
      </w:r>
      <w:ins w:id="83" w:author="Ruijie Xu" w:date="2022-02-01T16:07:00Z">
        <w:r w:rsidR="003B4FA7">
          <w:rPr>
            <w:color w:val="000000" w:themeColor="text1"/>
          </w:rPr>
          <w:t xml:space="preserve">and suffers from primer </w:t>
        </w:r>
      </w:ins>
      <w:ins w:id="84" w:author="Ruijie Xu" w:date="2022-02-01T16:08:00Z">
        <w:r w:rsidR="007B57FD">
          <w:rPr>
            <w:color w:val="000000" w:themeColor="text1"/>
          </w:rPr>
          <w:t>amplification</w:t>
        </w:r>
      </w:ins>
      <w:ins w:id="85" w:author="Ruijie Xu" w:date="2022-02-01T16:07:00Z">
        <w:r w:rsidR="003B4FA7">
          <w:rPr>
            <w:color w:val="000000" w:themeColor="text1"/>
          </w:rPr>
          <w:t xml:space="preserve"> biases </w:t>
        </w:r>
      </w:ins>
      <w:r w:rsidR="00225128" w:rsidRPr="003A137D">
        <w:rPr>
          <w:color w:val="000000" w:themeColor="text1"/>
        </w:rPr>
        <w:fldChar w:fldCharType="begin" w:fldLock="1"/>
      </w:r>
      <w:r w:rsidR="00506F24" w:rsidRPr="003A137D">
        <w:rPr>
          <w:color w:val="000000" w:themeColor="text1"/>
        </w:rPr>
        <w:instrText xml:space="preserve"> ADDIN ZOTERO_ITEM CSL_CITATION {"citationID":"4T4643uJ","properties":{"formattedCitation":"(Woese, Kandlert and Wheelis, 1990; Janda and Abbott, 2007)","plainCitation":"(Woese, Kandlert and Wheelis, 1990; Janda and Abbott, 2007)","noteIndex":0},"citationItems":[{"id":"y7Rngnif/NgwAhzBx","uris":["http://www.mendeley.com/documents/?uuid=2e19dc32-4682-3cd2-b2f7-49d1eba8af87"],"uri":["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pitfalls","type":"article","volume":"45"}},{"id":"y7Rngnif/EE2FB19J","uris":["http://zotero.org/users/local/YOB362yk/items/A83GDYGK"],"uri":["http://zotero.org/users/local/YOB362yk/items/A83GDYGK"],"itemData":{"id":884,"type":"article-journal","abstract":"Molecular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3A137D">
        <w:rPr>
          <w:color w:val="000000" w:themeColor="text1"/>
        </w:rPr>
        <w:fldChar w:fldCharType="separate"/>
      </w:r>
      <w:r w:rsidR="00350DBF" w:rsidRPr="003A137D">
        <w:rPr>
          <w:color w:val="000000"/>
        </w:rPr>
        <w:t>(Woese, Kandlert and Wheelis, 1990; Janda and Abbott, 2007)</w:t>
      </w:r>
      <w:r w:rsidR="00225128" w:rsidRPr="003A137D">
        <w:rPr>
          <w:color w:val="000000" w:themeColor="text1"/>
        </w:rPr>
        <w:fldChar w:fldCharType="end"/>
      </w:r>
      <w:r w:rsidR="00225128" w:rsidRPr="003A137D">
        <w:rPr>
          <w:color w:val="000000" w:themeColor="text1"/>
        </w:rPr>
        <w:t xml:space="preserve">.  </w:t>
      </w:r>
      <w:r w:rsidR="00C0014F" w:rsidRPr="003A137D">
        <w:rPr>
          <w:color w:val="000000" w:themeColor="text1"/>
        </w:rPr>
        <w:t xml:space="preserve">On the other hand, the taxonomical profiling of shotgun metagenomics sequencing data is done by comparison with a reference whole-genome </w:t>
      </w:r>
      <w:del w:id="86" w:author="Ruijie Xu" w:date="2022-02-01T15:14:00Z">
        <w:r w:rsidR="00CF184E" w:rsidRPr="003A137D" w:rsidDel="001F12F2">
          <w:rPr>
            <w:color w:val="000000" w:themeColor="text1"/>
          </w:rPr>
          <w:delText>database (</w:delText>
        </w:r>
      </w:del>
      <w:r w:rsidR="00FE5C5D" w:rsidRPr="003A137D">
        <w:rPr>
          <w:color w:val="000000" w:themeColor="text1"/>
        </w:rPr>
        <w:t>DB</w:t>
      </w:r>
      <w:del w:id="87" w:author="Ruijie Xu" w:date="2022-02-01T15:14:00Z">
        <w:r w:rsidR="00CF184E" w:rsidRPr="003A137D" w:rsidDel="001F12F2">
          <w:rPr>
            <w:color w:val="000000" w:themeColor="text1"/>
          </w:rPr>
          <w:delText>)</w:delText>
        </w:r>
      </w:del>
      <w:r w:rsidR="00C0014F" w:rsidRPr="003A137D">
        <w:rPr>
          <w:color w:val="000000" w:themeColor="text1"/>
        </w:rPr>
        <w:t xml:space="preserve">. Since the data contain all genetic information present in the sample, </w:t>
      </w:r>
      <w:r w:rsidR="00225128" w:rsidRPr="003A137D">
        <w:rPr>
          <w:color w:val="000000" w:themeColor="text1"/>
        </w:rPr>
        <w:t xml:space="preserve">this approach avoids the amplification biases observed in 16S rRNA sequencing </w:t>
      </w:r>
      <w:r w:rsidR="00225128" w:rsidRPr="003A137D">
        <w:rPr>
          <w:color w:val="000000" w:themeColor="text1"/>
        </w:rPr>
        <w:fldChar w:fldCharType="begin" w:fldLock="1"/>
      </w:r>
      <w:r w:rsidR="00CB52B4">
        <w:rPr>
          <w:color w:val="000000" w:themeColor="text1"/>
        </w:rPr>
        <w:instrText xml:space="preserve"> ADDIN ZOTERO_ITEM CSL_CITATION {"citationID":"a1i7aeimv2v","properties":{"formattedCitation":"(Fouhy {\\i{}et al.}, 2016; Ranjan {\\i{}et al.}, 2016)","plainCitation":"(Fouhy et al., 2016; Ranjan et al., 2016)","noteIndex":0},"citationItems":[{"id":"y7Rngnif/XM4eMjTI","uris":["http://www.mendeley.com/documents/?uuid=1a32b8d9-92ab-3f77-b7c2-e4cb7bf26358"],"uri":["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sequencing","type":"article-journal","volume":"469"}},{"id":2508,"uris":["http://zotero.org/users/8256916/items/4UYA7V7C"],"uri":["http://zotero.org/users/8256916/items/4UYA7V7C"],"itemData":{"id":2508,"type":"article-journal","abstract":"Next-generation sequencing platforms have revolutionised our ability to investigate the microbiota composition of complex environments, frequently through 16S rRNA gene sequencing of the bacterial component of the community. Numerous factors, including DNA extraction method, primer sequences and sequencing platform employed, can affect the accuracy of the results achieved. The aim of this study was to determine the impact of these three factors on 16S rRNA gene sequencing results, using mock communities and mock community DNA.","container-title":"BMC Microbiology","DOI":"10.1186/s12866-016-0738-z","ISSN":"1471-2180","issue":"1","journalAbbreviation":"BMC Microbiology","page":"123","source":"BioMed Central","title":"16S rRNA gene sequencing of mock microbial populations- impact of DNA extraction method, primer choice and sequencing platform","URL":"https://doi.org/10.1186/s12866-016-0738-z","volume":"16","author":[{"family":"Fouhy","given":"Fiona"},{"family":"Clooney","given":"Adam G."},{"family":"Stanton","given":"Catherine"},{"family":"Claesson","given":"Marcus J."},{"family":"Cotter","given":"Paul D."}],"accessed":{"date-parts":[["2022",2,1]]},"issued":{"date-parts":[["2016",6,24]]}}}],"schema":"https://github.com/citation-style-language/schema/raw/master/csl-citation.json"} </w:instrText>
      </w:r>
      <w:r w:rsidR="00225128" w:rsidRPr="003A137D">
        <w:rPr>
          <w:color w:val="000000" w:themeColor="text1"/>
        </w:rPr>
        <w:fldChar w:fldCharType="separate"/>
      </w:r>
      <w:r w:rsidR="00CB52B4" w:rsidRPr="00CB52B4">
        <w:rPr>
          <w:rFonts w:ascii="Calibri" w:cs="Calibri"/>
          <w:color w:val="000000"/>
        </w:rPr>
        <w:t xml:space="preserve">(Fouhy </w:t>
      </w:r>
      <w:r w:rsidR="00CB52B4" w:rsidRPr="00CB52B4">
        <w:rPr>
          <w:rFonts w:ascii="Calibri" w:cs="Calibri"/>
          <w:i/>
          <w:iCs/>
          <w:color w:val="000000"/>
        </w:rPr>
        <w:t>et al.</w:t>
      </w:r>
      <w:r w:rsidR="00CB52B4" w:rsidRPr="00CB52B4">
        <w:rPr>
          <w:rFonts w:ascii="Calibri" w:cs="Calibri"/>
          <w:color w:val="000000"/>
        </w:rPr>
        <w:t xml:space="preserve">, 2016; Ranjan </w:t>
      </w:r>
      <w:r w:rsidR="00CB52B4" w:rsidRPr="00CB52B4">
        <w:rPr>
          <w:rFonts w:ascii="Calibri" w:cs="Calibri"/>
          <w:i/>
          <w:iCs/>
          <w:color w:val="000000"/>
        </w:rPr>
        <w:t>et al.</w:t>
      </w:r>
      <w:r w:rsidR="00CB52B4" w:rsidRPr="00CB52B4">
        <w:rPr>
          <w:rFonts w:ascii="Calibri" w:cs="Calibri"/>
          <w:color w:val="000000"/>
        </w:rPr>
        <w:t>, 2016)</w:t>
      </w:r>
      <w:r w:rsidR="00225128" w:rsidRPr="003A137D">
        <w:rPr>
          <w:color w:val="000000" w:themeColor="text1"/>
        </w:rPr>
        <w:fldChar w:fldCharType="end"/>
      </w:r>
      <w:ins w:id="88" w:author="Ruijie Xu" w:date="2022-02-01T16:11:00Z">
        <w:r w:rsidR="007B57FD">
          <w:rPr>
            <w:color w:val="000000" w:themeColor="text1"/>
          </w:rPr>
          <w:t xml:space="preserve"> and increase the resolution of microbial identification </w:t>
        </w:r>
      </w:ins>
      <w:r w:rsidR="007B57FD">
        <w:rPr>
          <w:color w:val="000000" w:themeColor="text1"/>
        </w:rPr>
        <w:fldChar w:fldCharType="begin"/>
      </w:r>
      <w:r w:rsidR="00CB52B4">
        <w:rPr>
          <w:color w:val="000000" w:themeColor="text1"/>
        </w:rPr>
        <w:instrText xml:space="preserve"> ADDIN ZOTERO_ITEM CSL_CITATION {"citationID":"a23qtvu9gac","properties":{"formattedCitation":"(Durazzi {\\i{}et al.}, 2021)","plainCitation":"(Durazzi et al., 2021)","noteIndex":0},"citationItems":[{"id":2511,"uris":["http://zotero.org/users/8256916/items/WNEMWIKQ"],"uri":["http://zotero.org/users/8256916/items/WNEMWIKQ"],"itemData":{"id":2511,"type":"article-journal","abstract":"In this paper we compared taxonomic results obtained by metataxonomics (16S rRNA gene sequencing) and metagenomics (whole shotgun metagenomic sequencing) to investigate their reliability for bacteria profiling, studying the chicken gut as a model system. The experimental conditions included two compartments of gastrointestinal tracts and two sampling times. We compared the relative abundance distributions obtained with the two sequencing strategies and then tested their capability to distinguish the experimental conditions. The results showed that 16S rRNA gene sequencing detects only part of the gut microbiota community revealed by shotgun sequencing. Specifically, when a sufficient number of reads is available, Shotgun sequencing has more power to identify less abundant taxa than 16S sequencing. Finally, we showed that the less abundant genera detected only by shotgun sequencing are biologically meaningful, being able to discriminate between the experimental conditions as much as the more abundant genera detected by both sequencing strategies.","container-title":"Scientific Reports","DOI":"10.1038/s41598-021-82726-y","ISSN":"2045-2322","issue":"1","journalAbbreviation":"Sci Rep","language":"en","note":"number: 1\npublisher: Nature Publishing Group","page":"3030","source":"www.nature.com","title":"Comparison between 16S rRNA and shotgun sequencing data for the taxonomic characterization of the gut microbiota","URL":"https://www.nature.com/articles/s41598-021-82726-y","volume":"11","author":[{"family":"Durazzi","given":"Francesco"},{"family":"Sala","given":"Claudia"},{"family":"Castellani","given":"Gastone"},{"family":"Manfreda","given":"Gerardo"},{"family":"Remondini","given":"Daniel"},{"family":"De Cesare","given":"Alessandra"}],"accessed":{"date-parts":[["2022",2,1]]},"issued":{"date-parts":[["2021",2,4]]}}}],"schema":"https://github.com/citation-style-language/schema/raw/master/csl-citation.json"} </w:instrText>
      </w:r>
      <w:r w:rsidR="007B57FD">
        <w:rPr>
          <w:color w:val="000000" w:themeColor="text1"/>
        </w:rPr>
        <w:fldChar w:fldCharType="separate"/>
      </w:r>
      <w:r w:rsidR="00CB52B4" w:rsidRPr="00CB52B4">
        <w:rPr>
          <w:rFonts w:ascii="Calibri" w:cs="Calibri"/>
          <w:color w:val="000000"/>
        </w:rPr>
        <w:t xml:space="preserve">(Durazzi </w:t>
      </w:r>
      <w:r w:rsidR="00CB52B4" w:rsidRPr="00CB52B4">
        <w:rPr>
          <w:rFonts w:ascii="Calibri" w:cs="Calibri"/>
          <w:i/>
          <w:iCs/>
          <w:color w:val="000000"/>
        </w:rPr>
        <w:t>et al.</w:t>
      </w:r>
      <w:r w:rsidR="00CB52B4" w:rsidRPr="00CB52B4">
        <w:rPr>
          <w:rFonts w:ascii="Calibri" w:cs="Calibri"/>
          <w:color w:val="000000"/>
        </w:rPr>
        <w:t>, 2021)</w:t>
      </w:r>
      <w:r w:rsidR="007B57FD">
        <w:rPr>
          <w:color w:val="000000" w:themeColor="text1"/>
        </w:rPr>
        <w:fldChar w:fldCharType="end"/>
      </w:r>
      <w:r w:rsidR="00225128" w:rsidRPr="003A137D">
        <w:rPr>
          <w:color w:val="000000" w:themeColor="text1"/>
        </w:rPr>
        <w:t xml:space="preserve">. </w:t>
      </w:r>
      <w:r w:rsidR="00C0014F" w:rsidRPr="003A137D">
        <w:rPr>
          <w:color w:val="000000" w:themeColor="text1"/>
        </w:rPr>
        <w:t xml:space="preserve">Most importantly, </w:t>
      </w:r>
      <w:r w:rsidR="00225128" w:rsidRPr="003A137D">
        <w:rPr>
          <w:color w:val="000000" w:themeColor="text1"/>
        </w:rPr>
        <w:t xml:space="preserve">it has </w:t>
      </w:r>
      <w:r w:rsidR="00242EFF" w:rsidRPr="003A137D">
        <w:rPr>
          <w:color w:val="000000" w:themeColor="text1"/>
        </w:rPr>
        <w:t>broa</w:t>
      </w:r>
      <w:r w:rsidR="00225128" w:rsidRPr="003A137D">
        <w:rPr>
          <w:color w:val="000000" w:themeColor="text1"/>
        </w:rPr>
        <w:t>der applications such as functional profiling and</w:t>
      </w:r>
      <w:r w:rsidR="00C0014F" w:rsidRPr="003A137D">
        <w:rPr>
          <w:color w:val="000000" w:themeColor="text1"/>
        </w:rPr>
        <w:t xml:space="preserve"> allows for the identification of viruses and other microorganisms with simple genomes </w:t>
      </w:r>
      <w:r w:rsidR="00C0014F" w:rsidRPr="003A137D">
        <w:rPr>
          <w:color w:val="000000" w:themeColor="text1"/>
        </w:rPr>
        <w:fldChar w:fldCharType="begin" w:fldLock="1"/>
      </w:r>
      <w:r w:rsidR="00506F24" w:rsidRPr="003A137D">
        <w:rPr>
          <w:color w:val="000000" w:themeColor="text1"/>
        </w:rPr>
        <w:instrText xml:space="preserve"> ADDIN ZOTERO_ITEM CSL_CITATION {"citationID":"CraFjYfj","properties":{"formattedCitation":"(Clark and Pazdernik, 2016)","plainCitation":"(Clark and Pazdernik, 2016)","noteIndex":0},"citationItems":[{"id":"y7Rngnif/Fo5L4ff9","uris":["http://www.mendeley.com/documents/?uuid=2dea591c-8017-3b76-8661-a07add5b0dd3"],"uri":["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3A137D">
        <w:rPr>
          <w:color w:val="000000" w:themeColor="text1"/>
        </w:rPr>
        <w:fldChar w:fldCharType="separate"/>
      </w:r>
      <w:r w:rsidR="00350DBF" w:rsidRPr="003A137D">
        <w:rPr>
          <w:color w:val="000000"/>
        </w:rPr>
        <w:t>(Clark and Pazdernik, 2016)</w:t>
      </w:r>
      <w:r w:rsidR="00C0014F" w:rsidRPr="003A137D">
        <w:rPr>
          <w:color w:val="000000" w:themeColor="text1"/>
        </w:rPr>
        <w:fldChar w:fldCharType="end"/>
      </w:r>
      <w:r w:rsidR="00225128" w:rsidRPr="003A137D">
        <w:rPr>
          <w:color w:val="000000" w:themeColor="text1"/>
        </w:rPr>
        <w:t>.</w:t>
      </w:r>
      <w:r w:rsidR="00C0014F" w:rsidRPr="003A137D">
        <w:rPr>
          <w:color w:val="000000" w:themeColor="text1"/>
        </w:rPr>
        <w:t xml:space="preserve"> </w:t>
      </w:r>
    </w:p>
    <w:p w14:paraId="6245AF1C" w14:textId="1B4B4527" w:rsidR="00C0014F" w:rsidRPr="003A137D" w:rsidRDefault="00C0014F" w:rsidP="0046408A">
      <w:pPr>
        <w:spacing w:line="480" w:lineRule="auto"/>
        <w:ind w:firstLine="720"/>
        <w:rPr>
          <w:color w:val="000000" w:themeColor="text1"/>
        </w:rPr>
      </w:pPr>
      <w:r w:rsidRPr="003A137D">
        <w:rPr>
          <w:color w:val="000000" w:themeColor="text1"/>
        </w:rPr>
        <w:t xml:space="preserve"> </w:t>
      </w:r>
      <w:del w:id="89" w:author="Ruijie Xu" w:date="2022-02-01T13:34:00Z">
        <w:r w:rsidRPr="003A137D" w:rsidDel="00FD536B">
          <w:rPr>
            <w:color w:val="000000" w:themeColor="text1"/>
          </w:rPr>
          <w:delText>Out of all c</w:delText>
        </w:r>
      </w:del>
      <w:ins w:id="90" w:author="Ruijie Xu" w:date="2022-02-01T13:34:00Z">
        <w:r w:rsidR="00FD536B">
          <w:rPr>
            <w:color w:val="000000" w:themeColor="text1"/>
          </w:rPr>
          <w:t>C</w:t>
        </w:r>
      </w:ins>
      <w:r w:rsidRPr="003A137D">
        <w:rPr>
          <w:color w:val="000000" w:themeColor="text1"/>
        </w:rPr>
        <w:t>urrently developed shotgun metagenome sequencing</w:t>
      </w:r>
      <w:r w:rsidR="006B3AA0" w:rsidRPr="003A137D">
        <w:rPr>
          <w:color w:val="000000" w:themeColor="text1"/>
        </w:rPr>
        <w:t>-</w:t>
      </w:r>
      <w:r w:rsidRPr="003A137D">
        <w:rPr>
          <w:color w:val="000000" w:themeColor="text1"/>
        </w:rPr>
        <w:t xml:space="preserve">based taxonomical profiling </w:t>
      </w:r>
      <w:del w:id="91" w:author="Ruijie Xu" w:date="2022-02-01T13:38:00Z">
        <w:r w:rsidRPr="003A137D" w:rsidDel="001D20AD">
          <w:rPr>
            <w:color w:val="000000" w:themeColor="text1"/>
          </w:rPr>
          <w:delText>tools</w:delText>
        </w:r>
      </w:del>
      <w:ins w:id="92" w:author="Ruijie Xu" w:date="2022-02-01T13:38:00Z">
        <w:r w:rsidR="001D20AD">
          <w:rPr>
            <w:color w:val="000000" w:themeColor="text1"/>
          </w:rPr>
          <w:t xml:space="preserve">software </w:t>
        </w:r>
      </w:ins>
      <w:ins w:id="93" w:author="Ruijie Xu" w:date="2022-02-01T13:34:00Z">
        <w:r w:rsidR="00FD536B">
          <w:rPr>
            <w:color w:val="000000" w:themeColor="text1"/>
          </w:rPr>
          <w:t>can be separated into two</w:t>
        </w:r>
      </w:ins>
      <w:ins w:id="94" w:author="Ruijie Xu" w:date="2022-02-01T13:35:00Z">
        <w:r w:rsidR="00FD536B">
          <w:rPr>
            <w:color w:val="000000" w:themeColor="text1"/>
          </w:rPr>
          <w:t xml:space="preserve"> groups</w:t>
        </w:r>
      </w:ins>
      <w:del w:id="95" w:author="Ruijie Xu" w:date="2022-02-01T13:34:00Z">
        <w:r w:rsidRPr="003A137D" w:rsidDel="00FD536B">
          <w:rPr>
            <w:color w:val="000000" w:themeColor="text1"/>
          </w:rPr>
          <w:delText xml:space="preserve">, Kraken2 </w:delText>
        </w:r>
        <w:r w:rsidRPr="003A137D" w:rsidDel="00FD536B">
          <w:rPr>
            <w:color w:val="000000" w:themeColor="text1"/>
          </w:rPr>
          <w:fldChar w:fldCharType="begin" w:fldLock="1"/>
        </w:r>
        <w:r w:rsidR="00506F24" w:rsidRPr="003A137D" w:rsidDel="00FD536B">
          <w:rPr>
            <w:color w:val="000000" w:themeColor="text1"/>
          </w:rPr>
          <w:delInstrText xml:space="preserve"> ADDIN ZOTERO_ITEM CSL_CITATION {"citationID":"utfB3VhP","properties":{"formattedCitation":"(Wood, Lu and Langmead, 2019)","plainCitation":"(Wood, Lu and Langmead, 2019)","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Biology","id":"ITEM-1","issued":{"date-parts":[["2019"]]},"title":"Improved metagenomic analysis with Kraken 2","type":"article-journal"}}],"schema":"https://github.com/citation-style-language/schema/raw/master/csl-citation.json"}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(Wood, Lu and Langmead, 2019)</w:delText>
        </w:r>
        <w:r w:rsidRPr="003A137D" w:rsidDel="00FD536B">
          <w:rPr>
            <w:color w:val="000000" w:themeColor="text1"/>
          </w:rPr>
          <w:fldChar w:fldCharType="end"/>
        </w:r>
        <w:r w:rsidR="006B3AA0" w:rsidRPr="003A137D" w:rsidDel="00FD536B">
          <w:rPr>
            <w:color w:val="000000" w:themeColor="text1"/>
          </w:rPr>
          <w:delText xml:space="preserve">, </w:delText>
        </w:r>
        <w:r w:rsidRPr="003A137D" w:rsidDel="00FD536B">
          <w:rPr>
            <w:color w:val="000000" w:themeColor="text1"/>
          </w:rPr>
          <w:delText xml:space="preserve">CLARK </w:delText>
        </w:r>
        <w:r w:rsidRPr="003A137D" w:rsidDel="00FD536B">
          <w:rPr>
            <w:color w:val="000000" w:themeColor="text1"/>
          </w:rPr>
          <w:fldChar w:fldCharType="begin" w:fldLock="1"/>
        </w:r>
        <w:r w:rsidR="00506F24" w:rsidRPr="003A137D" w:rsidDel="00FD536B">
          <w:rPr>
            <w:color w:val="000000" w:themeColor="text1"/>
          </w:rPr>
          <w:delInstrText xml:space="preserve"> ADDIN ZOTERO_ITEM CSL_CITATION {"citationID":"xxJaNwq1","properties":{"formattedCitation":"(Ounit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Genomics","id":"ITEM-1","issued":{"date-parts":[["2015"]]},"title":"CLARK: fast and accurate classification of metagenomic and genomic sequences using discriminative k-mers","type":"article-journal"}}],"schema":"https://github.com/citation-style-language/schema/raw/master/csl-citation.json"}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 xml:space="preserve">(Ounit </w:delText>
        </w:r>
        <w:r w:rsidR="00350DBF" w:rsidRPr="003A137D" w:rsidDel="00FD536B">
          <w:rPr>
            <w:i/>
            <w:iCs/>
            <w:color w:val="000000"/>
          </w:rPr>
          <w:delText>et al.</w:delText>
        </w:r>
        <w:r w:rsidR="00350DBF" w:rsidRPr="003A137D" w:rsidDel="00FD536B">
          <w:rPr>
            <w:color w:val="000000"/>
          </w:rPr>
          <w:delText>, 2015)</w:delText>
        </w:r>
        <w:r w:rsidRPr="003A137D" w:rsidDel="00FD536B">
          <w:rPr>
            <w:color w:val="000000" w:themeColor="text1"/>
          </w:rPr>
          <w:fldChar w:fldCharType="end"/>
        </w:r>
        <w:r w:rsidRPr="003A137D" w:rsidDel="00FD536B">
          <w:rPr>
            <w:color w:val="000000" w:themeColor="text1"/>
          </w:rPr>
          <w:delText xml:space="preserve">, and </w:delText>
        </w:r>
        <w:r w:rsidR="00587076" w:rsidRPr="003A137D" w:rsidDel="00FD536B">
          <w:rPr>
            <w:color w:val="000000" w:themeColor="text1"/>
          </w:rPr>
          <w:delText>CLARK-s</w:delText>
        </w:r>
        <w:r w:rsidRPr="003A137D" w:rsidDel="00FD536B">
          <w:rPr>
            <w:color w:val="000000" w:themeColor="text1"/>
          </w:rPr>
          <w:delText xml:space="preserve"> </w:delText>
        </w:r>
        <w:r w:rsidRPr="003A137D" w:rsidDel="00FD536B">
          <w:rPr>
            <w:color w:val="000000" w:themeColor="text1"/>
          </w:rPr>
          <w:fldChar w:fldCharType="begin"/>
        </w:r>
        <w:r w:rsidR="00506F24" w:rsidRPr="003A137D" w:rsidDel="00FD536B">
          <w:rPr>
            <w:color w:val="000000" w:themeColor="text1"/>
          </w:rPr>
          <w:delInstrText xml:space="preserve"> ADDIN ZOTERO_ITEM CSL_CITATION {"citationID":"co5tsA9j","properties":{"formattedCitation":"(Ounit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(Ounit and Lonardi, 2016)</w:delText>
        </w:r>
        <w:r w:rsidRPr="003A137D" w:rsidDel="00FD536B">
          <w:rPr>
            <w:color w:val="000000" w:themeColor="text1"/>
          </w:rPr>
          <w:fldChar w:fldCharType="end"/>
        </w:r>
      </w:del>
      <w:r w:rsidRPr="003A137D">
        <w:rPr>
          <w:color w:val="000000" w:themeColor="text1"/>
        </w:rPr>
        <w:t>,</w:t>
      </w:r>
      <w:ins w:id="96" w:author="Ruijie Xu" w:date="2022-02-01T13:37:00Z">
        <w:r w:rsidR="001D20AD">
          <w:rPr>
            <w:color w:val="000000" w:themeColor="text1"/>
          </w:rPr>
          <w:t xml:space="preserve"> the </w:t>
        </w:r>
      </w:ins>
      <w:ins w:id="97" w:author="Ruijie Xu" w:date="2022-02-01T13:39:00Z">
        <w:r w:rsidR="001D20AD">
          <w:rPr>
            <w:color w:val="000000" w:themeColor="text1"/>
          </w:rPr>
          <w:t xml:space="preserve">alignment-based software and the alignment free software. </w:t>
        </w:r>
      </w:ins>
      <w:ins w:id="98" w:author="Ruijie Xu" w:date="2022-02-01T13:40:00Z">
        <w:r w:rsidR="001D20AD">
          <w:rPr>
            <w:color w:val="000000" w:themeColor="text1"/>
          </w:rPr>
          <w:t>The alignment</w:t>
        </w:r>
      </w:ins>
      <w:ins w:id="99" w:author="Ruijie Xu" w:date="2022-02-01T13:43:00Z">
        <w:r w:rsidR="00537B08">
          <w:rPr>
            <w:color w:val="000000" w:themeColor="text1"/>
          </w:rPr>
          <w:t>-</w:t>
        </w:r>
      </w:ins>
      <w:ins w:id="100" w:author="Ruijie Xu" w:date="2022-02-01T13:40:00Z">
        <w:r w:rsidR="001D20AD">
          <w:rPr>
            <w:color w:val="000000" w:themeColor="text1"/>
          </w:rPr>
          <w:t>based software</w:t>
        </w:r>
      </w:ins>
      <w:ins w:id="101" w:author="Ruijie Xu" w:date="2022-02-01T13:43:00Z">
        <w:r w:rsidR="00537B08">
          <w:rPr>
            <w:color w:val="000000" w:themeColor="text1"/>
          </w:rPr>
          <w:t xml:space="preserve">, </w:t>
        </w:r>
      </w:ins>
      <w:ins w:id="102" w:author="Ruijie Xu" w:date="2022-02-01T13:44:00Z">
        <w:r w:rsidR="00537B08">
          <w:rPr>
            <w:color w:val="000000" w:themeColor="text1"/>
          </w:rPr>
          <w:t xml:space="preserve">including </w:t>
        </w:r>
      </w:ins>
      <w:ins w:id="103" w:author="Ruijie Xu" w:date="2022-02-01T13:45:00Z">
        <w:r w:rsidR="00537B08">
          <w:rPr>
            <w:color w:val="000000" w:themeColor="text1"/>
          </w:rPr>
          <w:t>BLAST</w:t>
        </w:r>
      </w:ins>
      <w:ins w:id="104" w:author="Ruijie Xu" w:date="2022-02-01T14:29:00Z">
        <w:r w:rsidR="00172FB0">
          <w:rPr>
            <w:color w:val="000000" w:themeColor="text1"/>
          </w:rPr>
          <w:t>N</w:t>
        </w:r>
      </w:ins>
      <w:ins w:id="105" w:author="Ruijie Xu" w:date="2022-02-01T13:50:00Z">
        <w:r w:rsidR="00047CD0">
          <w:rPr>
            <w:color w:val="000000" w:themeColor="text1"/>
          </w:rPr>
          <w:t xml:space="preserve"> </w:t>
        </w:r>
      </w:ins>
      <w:r w:rsidR="00047CD0">
        <w:rPr>
          <w:color w:val="000000" w:themeColor="text1"/>
        </w:rPr>
        <w:fldChar w:fldCharType="begin"/>
      </w:r>
      <w:r w:rsidR="00CB52B4">
        <w:rPr>
          <w:color w:val="000000" w:themeColor="text1"/>
        </w:rPr>
        <w:instrText xml:space="preserve"> ADDIN ZOTERO_ITEM CSL_CITATION {"citationID":"atqrv6es1q","properties":{"formattedCitation":"(Altschul {\\i{}et al.}, 1990; Johnson {\\i{}et al.}, 2008; Camacho {\\i{}et al.}, 2009)","plainCitation":"(Altschul et al., 1990; Johnson et al., 2008; Camacho et al., 2009)","noteIndex":0},"citationItems":[{"id":2475,"uris":["http://zotero.org/users/8256916/items/5KZN5AZV"],"uri":["http://zotero.org/users/8256916/items/5KZN5AZV"],"itemData":{"id":2475,"type":"article-journal","abstract":"A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tool","URL":"https://www.sciencedirect.com/science/article/pii/S0022283605803602","volume":"215","author":[{"family":"Altschul","given":"Stephen F."},{"family":"Gish","given":"Warren"},{"family":"Miller","given":"Webb"},{"family":"Myers","given":"Eugene W."},{"family":"Lipman","given":"David J."}],"accessed":{"date-parts":[["2022",2,1]]},"issued":{"date-parts":[["1990",10,5]]}}},{"id":412,"uris":["http://zotero.org/users/8256916/items/AIT9AIMN"],"uri":["http://zotero.org/users/8256916/items/AIT9AIMN"],"itemData":{"id":412,"type":"article-journal","abstract":"Basic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improvement.","container-title":"Nucleic acids research","DOI":"10.1093/nar/gkn201","ISSN":"13624962","note":"PMID: 18440982","title":"NCBI BLAST: a better web interface.","author":[{"family":"Johnson","given":"Mark"},{"family":"Zaretskaya","given":"Irena"},{"family":"Raytselis","given":"Yan"},{"family":"Merezhuk","given":"Yuri"},{"family":"McGinnis","given":"Scott"},{"family":"Madden","given":"Thomas L."}],"issued":{"date-parts":[["2008"]]}}},{"id":413,"uris":["http://zotero.org/users/8256916/items/FMK2ALRU"],"uri":["http://zotero.org/users/8256916/items/FMK2ALRU"],"itemData":{"id":413,"type":"article-journal","abstract":"Background: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site.Conclusion: The new BLAST command-line applications, compared to the current BLAST tools, demonstrate substantial speed improvements for long queries as well as chromosome length database sequences. We have also improved the user interface of the command-line applications. © 2009 Camacho et al; licensee BioMed Central Ltd.","container-title":"BMC Bioinformatics","DOI":"10.1186/1471-2105-10-421","ISSN":"14712105","note":"PMID: 20003500","title":"BLAST+: Architecture and applications","author":[{"family":"Camacho","given":"Christiam"},{"family":"Coulouris","given":"George"},{"family":"Avagyan","given":"Vahram"},{"family":"Ma","given":"Ning"},{"family":"Papadopoulos","given":"Jason"},{"family":"Bealer","given":"Kevin"},{"family":"Madden","given":"Thomas L."}],"issued":{"date-parts":[["2009"]]}}}],"schema":"https://github.com/citation-style-language/schema/raw/master/csl-citation.json"} </w:instrText>
      </w:r>
      <w:r w:rsidR="00047CD0">
        <w:rPr>
          <w:color w:val="000000" w:themeColor="text1"/>
        </w:rPr>
        <w:fldChar w:fldCharType="separate"/>
      </w:r>
      <w:r w:rsidR="00CB52B4" w:rsidRPr="00CB52B4">
        <w:rPr>
          <w:rFonts w:ascii="Calibri" w:cs="Calibri"/>
          <w:color w:val="000000"/>
        </w:rPr>
        <w:t xml:space="preserve">(Altschul </w:t>
      </w:r>
      <w:r w:rsidR="00CB52B4" w:rsidRPr="00CB52B4">
        <w:rPr>
          <w:rFonts w:ascii="Calibri" w:cs="Calibri"/>
          <w:i/>
          <w:iCs/>
          <w:color w:val="000000"/>
        </w:rPr>
        <w:t>et al.</w:t>
      </w:r>
      <w:r w:rsidR="00CB52B4" w:rsidRPr="00CB52B4">
        <w:rPr>
          <w:rFonts w:ascii="Calibri" w:cs="Calibri"/>
          <w:color w:val="000000"/>
        </w:rPr>
        <w:t xml:space="preserve">, 1990; Johnson </w:t>
      </w:r>
      <w:r w:rsidR="00CB52B4" w:rsidRPr="00CB52B4">
        <w:rPr>
          <w:rFonts w:ascii="Calibri" w:cs="Calibri"/>
          <w:i/>
          <w:iCs/>
          <w:color w:val="000000"/>
        </w:rPr>
        <w:t>et al.</w:t>
      </w:r>
      <w:r w:rsidR="00CB52B4" w:rsidRPr="00CB52B4">
        <w:rPr>
          <w:rFonts w:ascii="Calibri" w:cs="Calibri"/>
          <w:color w:val="000000"/>
        </w:rPr>
        <w:t xml:space="preserve">, 2008; Camacho </w:t>
      </w:r>
      <w:r w:rsidR="00CB52B4" w:rsidRPr="00CB52B4">
        <w:rPr>
          <w:rFonts w:ascii="Calibri" w:cs="Calibri"/>
          <w:i/>
          <w:iCs/>
          <w:color w:val="000000"/>
        </w:rPr>
        <w:t>et al.</w:t>
      </w:r>
      <w:r w:rsidR="00CB52B4" w:rsidRPr="00CB52B4">
        <w:rPr>
          <w:rFonts w:ascii="Calibri" w:cs="Calibri"/>
          <w:color w:val="000000"/>
        </w:rPr>
        <w:t>, 2009)</w:t>
      </w:r>
      <w:r w:rsidR="00047CD0">
        <w:rPr>
          <w:color w:val="000000" w:themeColor="text1"/>
        </w:rPr>
        <w:fldChar w:fldCharType="end"/>
      </w:r>
      <w:r w:rsidR="00172FB0">
        <w:rPr>
          <w:color w:val="000000" w:themeColor="text1"/>
        </w:rPr>
        <w:t xml:space="preserve">, which aligns </w:t>
      </w:r>
      <w:ins w:id="106" w:author="Ruijie Xu" w:date="2022-02-01T14:30:00Z">
        <w:r w:rsidR="00172FB0">
          <w:rPr>
            <w:color w:val="000000" w:themeColor="text1"/>
          </w:rPr>
          <w:t xml:space="preserve">sequences </w:t>
        </w:r>
      </w:ins>
      <w:r w:rsidR="00172FB0">
        <w:rPr>
          <w:color w:val="000000" w:themeColor="text1"/>
        </w:rPr>
        <w:t xml:space="preserve">at </w:t>
      </w:r>
      <w:ins w:id="107" w:author="Ruijie Xu" w:date="2022-02-01T15:01:00Z">
        <w:r w:rsidR="006A0C17">
          <w:rPr>
            <w:color w:val="000000" w:themeColor="text1"/>
          </w:rPr>
          <w:t xml:space="preserve">nucleotide </w:t>
        </w:r>
      </w:ins>
      <w:del w:id="108" w:author="Ruijie Xu" w:date="2022-02-01T15:01:00Z">
        <w:r w:rsidR="00172FB0" w:rsidDel="006A0C17">
          <w:rPr>
            <w:color w:val="000000" w:themeColor="text1"/>
          </w:rPr>
          <w:delText xml:space="preserve">the DNA </w:delText>
        </w:r>
      </w:del>
      <w:r w:rsidR="00172FB0">
        <w:rPr>
          <w:color w:val="000000" w:themeColor="text1"/>
        </w:rPr>
        <w:t>level,</w:t>
      </w:r>
      <w:ins w:id="109" w:author="Ruijie Xu" w:date="2022-02-01T13:49:00Z">
        <w:r w:rsidR="00047CD0">
          <w:rPr>
            <w:color w:val="000000" w:themeColor="text1"/>
          </w:rPr>
          <w:t xml:space="preserve"> </w:t>
        </w:r>
      </w:ins>
      <w:ins w:id="110" w:author="Ruijie Xu" w:date="2022-02-01T13:45:00Z">
        <w:r w:rsidR="00537B08">
          <w:rPr>
            <w:color w:val="000000" w:themeColor="text1"/>
          </w:rPr>
          <w:t>and Diamond</w:t>
        </w:r>
      </w:ins>
      <w:ins w:id="111" w:author="Ruijie Xu" w:date="2022-02-01T13:50:00Z">
        <w:r w:rsidR="00047CD0">
          <w:rPr>
            <w:color w:val="000000" w:themeColor="text1"/>
          </w:rPr>
          <w:t xml:space="preserve"> </w:t>
        </w:r>
      </w:ins>
      <w:r w:rsidR="00047CD0">
        <w:rPr>
          <w:color w:val="000000" w:themeColor="text1"/>
        </w:rPr>
        <w:fldChar w:fldCharType="begin"/>
      </w:r>
      <w:r w:rsidR="00CB52B4">
        <w:rPr>
          <w:color w:val="000000" w:themeColor="text1"/>
        </w:rPr>
        <w:instrText xml:space="preserve"> ADDIN ZOTERO_ITEM CSL_CITATION {"citationID":"af0n7ttbsk","properties":{"formattedCitation":"(Buchfink, Xie and Huson, 2015)","plainCitation":"(Buchfink, Xie and Huson, 2015)","noteIndex":0},"citationItems":[{"id":2478,"uris":["http://zotero.org/users/8256916/items/9QPFIXK6"],"uri":["http://zotero.org/users/8256916/items/9QPFIXK6"],"itemData":{"id":2478,"type":"article-journal","abstract":"The alignment of sequencing reads against a protein reference database is a major computational bottleneck in metagenomics and data-intensive evolutionary projects. Although recent tools offer improved performance over the gold standard BLASTX, they exhibit only a modest speedup or low sensitivity. We introduce DIAMOND, an open-source algorithm based on double indexing that is 20,000 times faster than BLASTX on short reads and has a similar degree of sensitivity.","container-title":"Nature Methods","DOI":"10.1038/nmeth.3176","ISSN":"1548-7105","issue":"1","journalAbbreviation":"Nat Methods","language":"eng","note":"PMID: 25402007","page":"59-60","source":"PubMed","title":"Fast and sensitive protein alignment using DIAMOND","volume":"12","author":[{"family":"Buchfink","given":"Benjamin"},{"family":"Xie","given":"Chao"},{"family":"Huson","given":"Daniel H."}],"issued":{"date-parts":[["2015",1]]}}}],"schema":"https://github.com/citation-style-language/schema/raw/master/csl-citation.json"} </w:instrText>
      </w:r>
      <w:r w:rsidR="00047CD0">
        <w:rPr>
          <w:color w:val="000000" w:themeColor="text1"/>
        </w:rPr>
        <w:fldChar w:fldCharType="separate"/>
      </w:r>
      <w:r w:rsidR="00CB52B4" w:rsidRPr="00CB52B4">
        <w:rPr>
          <w:rFonts w:ascii="Calibri" w:cs="Calibri"/>
          <w:color w:val="000000"/>
        </w:rPr>
        <w:t>(Buchfink, Xie and Huson, 2015)</w:t>
      </w:r>
      <w:r w:rsidR="00047CD0">
        <w:rPr>
          <w:color w:val="000000" w:themeColor="text1"/>
        </w:rPr>
        <w:fldChar w:fldCharType="end"/>
      </w:r>
      <w:ins w:id="112" w:author="Ruijie Xu" w:date="2022-02-01T13:45:00Z">
        <w:r w:rsidR="00537B08">
          <w:rPr>
            <w:color w:val="000000" w:themeColor="text1"/>
          </w:rPr>
          <w:t xml:space="preserve">, </w:t>
        </w:r>
      </w:ins>
      <w:ins w:id="113" w:author="Ruijie Xu" w:date="2022-02-01T14:30:00Z">
        <w:r w:rsidR="00172FB0">
          <w:rPr>
            <w:color w:val="000000" w:themeColor="text1"/>
          </w:rPr>
          <w:t xml:space="preserve">which </w:t>
        </w:r>
        <w:r w:rsidR="00DB4AE0">
          <w:rPr>
            <w:color w:val="000000" w:themeColor="text1"/>
          </w:rPr>
          <w:t xml:space="preserve">aligns </w:t>
        </w:r>
      </w:ins>
      <w:ins w:id="114" w:author="Ruijie Xu" w:date="2022-02-01T14:31:00Z">
        <w:r w:rsidR="00DB4AE0">
          <w:rPr>
            <w:color w:val="000000" w:themeColor="text1"/>
          </w:rPr>
          <w:t>at the protein level</w:t>
        </w:r>
      </w:ins>
      <w:ins w:id="115" w:author="Ruijie Xu" w:date="2022-02-01T14:30:00Z">
        <w:r w:rsidR="00172FB0">
          <w:rPr>
            <w:color w:val="000000" w:themeColor="text1"/>
          </w:rPr>
          <w:t>,</w:t>
        </w:r>
      </w:ins>
      <w:ins w:id="116" w:author="Ruijie Xu" w:date="2022-02-01T14:31:00Z">
        <w:r w:rsidR="00DB4AE0">
          <w:rPr>
            <w:color w:val="000000" w:themeColor="text1"/>
          </w:rPr>
          <w:t xml:space="preserve"> </w:t>
        </w:r>
      </w:ins>
      <w:ins w:id="117" w:author="Ruijie Xu" w:date="2022-02-01T13:52:00Z">
        <w:r w:rsidR="00047CD0">
          <w:rPr>
            <w:color w:val="000000" w:themeColor="text1"/>
          </w:rPr>
          <w:t xml:space="preserve">has been </w:t>
        </w:r>
      </w:ins>
      <w:ins w:id="118" w:author="Ruijie Xu" w:date="2022-02-01T15:13:00Z">
        <w:r w:rsidR="001F12F2">
          <w:rPr>
            <w:color w:val="000000" w:themeColor="text1"/>
          </w:rPr>
          <w:t>used as the</w:t>
        </w:r>
      </w:ins>
      <w:ins w:id="119" w:author="Ruijie Xu" w:date="2022-02-01T13:52:00Z">
        <w:r w:rsidR="00047CD0">
          <w:rPr>
            <w:color w:val="000000" w:themeColor="text1"/>
          </w:rPr>
          <w:t xml:space="preserve"> standard for metagenomics profiling </w:t>
        </w:r>
      </w:ins>
      <w:ins w:id="120" w:author="Ruijie Xu" w:date="2022-02-01T13:54:00Z">
        <w:r w:rsidR="00693C8E">
          <w:rPr>
            <w:color w:val="000000" w:themeColor="text1"/>
          </w:rPr>
          <w:t>due to their high sensitivity</w:t>
        </w:r>
      </w:ins>
      <w:ins w:id="121" w:author="Ruijie Xu" w:date="2022-02-01T14:26:00Z">
        <w:r w:rsidR="00172FB0">
          <w:rPr>
            <w:color w:val="000000" w:themeColor="text1"/>
          </w:rPr>
          <w:t xml:space="preserve"> </w:t>
        </w:r>
      </w:ins>
      <w:ins w:id="122" w:author="Ruijie Xu" w:date="2022-02-01T13:53:00Z">
        <w:r w:rsidR="00047CD0">
          <w:rPr>
            <w:color w:val="000000" w:themeColor="text1"/>
          </w:rPr>
          <w:t>.</w:t>
        </w:r>
      </w:ins>
      <w:ins w:id="123" w:author="Ruijie Xu" w:date="2022-02-01T13:56:00Z">
        <w:r w:rsidR="00693C8E">
          <w:rPr>
            <w:color w:val="000000" w:themeColor="text1"/>
          </w:rPr>
          <w:t xml:space="preserve"> W</w:t>
        </w:r>
      </w:ins>
      <w:ins w:id="124" w:author="Ruijie Xu" w:date="2022-02-01T13:55:00Z">
        <w:r w:rsidR="00693C8E">
          <w:rPr>
            <w:color w:val="000000" w:themeColor="text1"/>
          </w:rPr>
          <w:t>ith the high sen</w:t>
        </w:r>
      </w:ins>
      <w:ins w:id="125" w:author="Ruijie Xu" w:date="2022-02-01T13:56:00Z">
        <w:r w:rsidR="00693C8E">
          <w:rPr>
            <w:color w:val="000000" w:themeColor="text1"/>
          </w:rPr>
          <w:t>siti</w:t>
        </w:r>
      </w:ins>
      <w:ins w:id="126" w:author="Ruijie Xu" w:date="2022-02-01T16:13:00Z">
        <w:r w:rsidR="00D1066B">
          <w:rPr>
            <w:color w:val="000000" w:themeColor="text1"/>
          </w:rPr>
          <w:t>vit</w:t>
        </w:r>
      </w:ins>
      <w:ins w:id="127" w:author="Ruijie Xu" w:date="2022-02-01T13:56:00Z">
        <w:r w:rsidR="00693C8E">
          <w:rPr>
            <w:color w:val="000000" w:themeColor="text1"/>
          </w:rPr>
          <w:t xml:space="preserve">y, </w:t>
        </w:r>
      </w:ins>
      <w:ins w:id="128" w:author="Ruijie Xu" w:date="2022-02-01T13:53:00Z">
        <w:r w:rsidR="00693C8E">
          <w:rPr>
            <w:color w:val="000000" w:themeColor="text1"/>
          </w:rPr>
          <w:t>the</w:t>
        </w:r>
      </w:ins>
      <w:ins w:id="129" w:author="Ruijie Xu" w:date="2022-02-01T13:55:00Z">
        <w:r w:rsidR="00693C8E">
          <w:rPr>
            <w:color w:val="000000" w:themeColor="text1"/>
          </w:rPr>
          <w:t xml:space="preserve">se alignment-based software also suffers from </w:t>
        </w:r>
      </w:ins>
      <w:ins w:id="130" w:author="Ruijie Xu" w:date="2022-02-01T13:56:00Z">
        <w:r w:rsidR="00693C8E">
          <w:rPr>
            <w:color w:val="000000" w:themeColor="text1"/>
          </w:rPr>
          <w:t xml:space="preserve">a large trade-off in the time and computational resources </w:t>
        </w:r>
      </w:ins>
      <w:ins w:id="131" w:author="Ruijie Xu" w:date="2022-02-01T13:57:00Z">
        <w:r w:rsidR="00693C8E">
          <w:rPr>
            <w:color w:val="000000" w:themeColor="text1"/>
          </w:rPr>
          <w:t>they require to build alignement for the amount of sequences involve</w:t>
        </w:r>
      </w:ins>
      <w:ins w:id="132" w:author="Ruijie Xu" w:date="2022-02-01T13:58:00Z">
        <w:r w:rsidR="00693C8E">
          <w:rPr>
            <w:color w:val="000000" w:themeColor="text1"/>
          </w:rPr>
          <w:t>d in</w:t>
        </w:r>
      </w:ins>
      <w:ins w:id="133" w:author="Ruijie Xu" w:date="2022-02-01T13:56:00Z">
        <w:r w:rsidR="00693C8E">
          <w:rPr>
            <w:color w:val="000000" w:themeColor="text1"/>
          </w:rPr>
          <w:t xml:space="preserve"> metagenomics profiling</w:t>
        </w:r>
      </w:ins>
      <w:ins w:id="134" w:author="Ruijie Xu" w:date="2022-02-01T14:01:00Z">
        <w:r w:rsidR="00410271">
          <w:rPr>
            <w:color w:val="000000" w:themeColor="text1"/>
          </w:rPr>
          <w:t xml:space="preserve"> </w:t>
        </w:r>
      </w:ins>
      <w:r w:rsidR="00410271">
        <w:rPr>
          <w:color w:val="000000" w:themeColor="text1"/>
        </w:rPr>
        <w:fldChar w:fldCharType="begin"/>
      </w:r>
      <w:r w:rsidR="00CB52B4">
        <w:rPr>
          <w:color w:val="000000" w:themeColor="text1"/>
        </w:rPr>
        <w:instrText xml:space="preserve"> ADDIN ZOTERO_ITEM CSL_CITATION {"citationID":"a8un3ivfm0","properties":{"formattedCitation":"(Cannings, 2004; Zielezinski {\\i{}et al.}, 2017)","plainCitation":"(Cannings, 2004; Zielezinski et al., 2017)","noteIndex":0},"citationItems":[{"id":2483,"uris":["http://zotero.org/users/8256916/items/A9RRVGEF"],"uri":["http://zotero.org/users/8256916/items/A9RRVGEF"],"itemData":{"id":2483,"type":"article-journal","container-title":"Heredity","DOI":"10.1038/sj.hdy.6800368","ISSN":"1365-2540","issue":"1","language":"en","note":"number: 1\npublisher: Nature Publishing Group","page":"51-51","source":"www.nature.com","title":"Mathematical and Statistical Methods for Genetic Analysis (2nd ed)","URL":"https://www.nature.com/articles/6800368","volume":"92","author":[{"family":"Cannings","given":"C."}],"accessed":{"date-parts":[["2022",2,1]]},"issued":{"date-parts":[["2004",1]]}}},{"id":2480,"uris":["http://zotero.org/users/8256916/items/X7SDB3EY"],"uri":["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410271">
        <w:rPr>
          <w:color w:val="000000" w:themeColor="text1"/>
        </w:rPr>
        <w:fldChar w:fldCharType="separate"/>
      </w:r>
      <w:r w:rsidR="00CB52B4" w:rsidRPr="00CB52B4">
        <w:rPr>
          <w:rFonts w:ascii="Calibri" w:cs="Calibri"/>
          <w:color w:val="000000"/>
        </w:rPr>
        <w:t xml:space="preserve">(Cannings, 2004; Zielezinski </w:t>
      </w:r>
      <w:r w:rsidR="00CB52B4" w:rsidRPr="00CB52B4">
        <w:rPr>
          <w:rFonts w:ascii="Calibri" w:cs="Calibri"/>
          <w:i/>
          <w:iCs/>
          <w:color w:val="000000"/>
        </w:rPr>
        <w:t>et al.</w:t>
      </w:r>
      <w:r w:rsidR="00CB52B4" w:rsidRPr="00CB52B4">
        <w:rPr>
          <w:rFonts w:ascii="Calibri" w:cs="Calibri"/>
          <w:color w:val="000000"/>
        </w:rPr>
        <w:t>, 2017)</w:t>
      </w:r>
      <w:r w:rsidR="00410271">
        <w:rPr>
          <w:color w:val="000000" w:themeColor="text1"/>
        </w:rPr>
        <w:fldChar w:fldCharType="end"/>
      </w:r>
      <w:ins w:id="135" w:author="Ruijie Xu" w:date="2022-02-01T13:56:00Z">
        <w:r w:rsidR="00693C8E">
          <w:rPr>
            <w:color w:val="000000" w:themeColor="text1"/>
          </w:rPr>
          <w:t>.</w:t>
        </w:r>
      </w:ins>
      <w:ins w:id="136" w:author="Ruijie Xu" w:date="2022-02-01T13:58:00Z">
        <w:r w:rsidR="00410271">
          <w:rPr>
            <w:color w:val="000000" w:themeColor="text1"/>
          </w:rPr>
          <w:t xml:space="preserve"> </w:t>
        </w:r>
      </w:ins>
      <w:del w:id="137" w:author="Ruijie Xu" w:date="2022-02-01T13:38:00Z">
        <w:r w:rsidRPr="003A137D" w:rsidDel="001D20AD">
          <w:rPr>
            <w:color w:val="000000" w:themeColor="text1"/>
          </w:rPr>
          <w:delText xml:space="preserve"> </w:delText>
        </w:r>
      </w:del>
      <w:ins w:id="138" w:author="Ruijie Xu" w:date="2022-02-01T14:02:00Z">
        <w:r w:rsidR="00410271">
          <w:rPr>
            <w:color w:val="000000" w:themeColor="text1"/>
          </w:rPr>
          <w:t>Furthermore, recent investigations in alignment-based</w:t>
        </w:r>
      </w:ins>
      <w:ins w:id="139" w:author="Ruijie Xu" w:date="2022-02-01T14:03:00Z">
        <w:r w:rsidR="00410271">
          <w:rPr>
            <w:color w:val="000000" w:themeColor="text1"/>
          </w:rPr>
          <w:t xml:space="preserve"> methods </w:t>
        </w:r>
      </w:ins>
      <w:ins w:id="140" w:author="Ruijie Xu" w:date="2022-02-01T14:02:00Z">
        <w:r w:rsidR="00410271">
          <w:rPr>
            <w:color w:val="000000" w:themeColor="text1"/>
          </w:rPr>
          <w:t xml:space="preserve">has also reported </w:t>
        </w:r>
      </w:ins>
      <w:ins w:id="141" w:author="Ruijie Xu" w:date="2022-02-01T16:14:00Z">
        <w:r w:rsidR="00D1066B">
          <w:rPr>
            <w:color w:val="000000" w:themeColor="text1"/>
          </w:rPr>
          <w:lastRenderedPageBreak/>
          <w:t>alignment-based</w:t>
        </w:r>
      </w:ins>
      <w:ins w:id="142" w:author="Ruijie Xu" w:date="2022-02-01T14:02:00Z">
        <w:r w:rsidR="00410271">
          <w:rPr>
            <w:color w:val="000000" w:themeColor="text1"/>
          </w:rPr>
          <w:t xml:space="preserve"> software</w:t>
        </w:r>
      </w:ins>
      <w:ins w:id="143" w:author="Ruijie Xu" w:date="2022-02-01T14:03:00Z">
        <w:r w:rsidR="00410271">
          <w:rPr>
            <w:color w:val="000000" w:themeColor="text1"/>
          </w:rPr>
          <w:t xml:space="preserve">’s decrease in sensitivity with </w:t>
        </w:r>
      </w:ins>
      <w:ins w:id="144" w:author="Ruijie Xu" w:date="2022-02-01T14:04:00Z">
        <w:r w:rsidR="00410271">
          <w:rPr>
            <w:color w:val="000000" w:themeColor="text1"/>
          </w:rPr>
          <w:t>more mosaic</w:t>
        </w:r>
        <w:r w:rsidR="00167CDC">
          <w:rPr>
            <w:color w:val="000000" w:themeColor="text1"/>
          </w:rPr>
          <w:t xml:space="preserve"> genomes (ex. viruses) </w:t>
        </w:r>
      </w:ins>
      <w:r w:rsidR="00167CDC">
        <w:rPr>
          <w:color w:val="000000" w:themeColor="text1"/>
        </w:rPr>
        <w:fldChar w:fldCharType="begin"/>
      </w:r>
      <w:r w:rsidR="00CB52B4">
        <w:rPr>
          <w:color w:val="000000" w:themeColor="text1"/>
        </w:rPr>
        <w:instrText xml:space="preserve"> ADDIN ZOTERO_ITEM CSL_CITATION {"citationID":"aqf6pj90if","properties":{"formattedCitation":"(Zielezinski {\\i{}et al.}, 2017)","plainCitation":"(Zielezinski et al., 2017)","noteIndex":0},"citationItems":[{"id":2480,"uris":["http://zotero.org/users/8256916/items/X7SDB3EY"],"uri":["http://zotero.org/users/8256916/items/X7SDB3EY"],"itemData":{"id":2480,"type":"article-journal","abstract":"Alignment-free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167CDC">
        <w:rPr>
          <w:color w:val="000000" w:themeColor="text1"/>
        </w:rPr>
        <w:fldChar w:fldCharType="separate"/>
      </w:r>
      <w:r w:rsidR="00CB52B4" w:rsidRPr="00CB52B4">
        <w:rPr>
          <w:rFonts w:ascii="Calibri" w:cs="Calibri"/>
          <w:color w:val="000000"/>
        </w:rPr>
        <w:t xml:space="preserve">(Zielezinski </w:t>
      </w:r>
      <w:r w:rsidR="00CB52B4" w:rsidRPr="00CB52B4">
        <w:rPr>
          <w:rFonts w:ascii="Calibri" w:cs="Calibri"/>
          <w:i/>
          <w:iCs/>
          <w:color w:val="000000"/>
        </w:rPr>
        <w:t>et al.</w:t>
      </w:r>
      <w:r w:rsidR="00CB52B4" w:rsidRPr="00CB52B4">
        <w:rPr>
          <w:rFonts w:ascii="Calibri" w:cs="Calibri"/>
          <w:color w:val="000000"/>
        </w:rPr>
        <w:t>, 2017)</w:t>
      </w:r>
      <w:r w:rsidR="00167CDC">
        <w:rPr>
          <w:color w:val="000000" w:themeColor="text1"/>
        </w:rPr>
        <w:fldChar w:fldCharType="end"/>
      </w:r>
      <w:ins w:id="145" w:author="Ruijie Xu" w:date="2022-02-01T14:04:00Z">
        <w:r w:rsidR="00167CDC">
          <w:rPr>
            <w:color w:val="000000" w:themeColor="text1"/>
          </w:rPr>
          <w:t>.</w:t>
        </w:r>
      </w:ins>
      <w:del w:id="146" w:author="Ruijie Xu" w:date="2022-02-01T14:02:00Z">
        <w:r w:rsidRPr="003A137D" w:rsidDel="00410271">
          <w:rPr>
            <w:color w:val="000000" w:themeColor="text1"/>
          </w:rPr>
          <w:delText>an extended version of CLARK developed to increase classification sensitivity, are the</w:delText>
        </w:r>
        <w:r w:rsidR="00A774DE" w:rsidRPr="003A137D" w:rsidDel="00410271">
          <w:rPr>
            <w:color w:val="000000" w:themeColor="text1"/>
          </w:rPr>
          <w:delText xml:space="preserve"> most</w:delText>
        </w:r>
        <w:r w:rsidR="003857F8" w:rsidRPr="003A137D" w:rsidDel="00410271">
          <w:rPr>
            <w:color w:val="000000" w:themeColor="text1"/>
          </w:rPr>
          <w:delText xml:space="preserve"> f</w:delText>
        </w:r>
        <w:r w:rsidRPr="003A137D" w:rsidDel="00410271">
          <w:rPr>
            <w:color w:val="000000" w:themeColor="text1"/>
          </w:rPr>
          <w:delText xml:space="preserve">requently used </w:delText>
        </w:r>
        <w:r w:rsidR="008524D8" w:rsidRPr="003A137D" w:rsidDel="00410271">
          <w:rPr>
            <w:color w:val="000000" w:themeColor="text1"/>
          </w:rPr>
          <w:delText>software</w:delText>
        </w:r>
        <w:r w:rsidRPr="003A137D" w:rsidDel="00410271">
          <w:rPr>
            <w:color w:val="000000" w:themeColor="text1"/>
          </w:rPr>
          <w:delText>.</w:delText>
        </w:r>
      </w:del>
      <w:r w:rsidRPr="003A137D">
        <w:rPr>
          <w:color w:val="000000" w:themeColor="text1"/>
        </w:rPr>
        <w:t xml:space="preserve"> </w:t>
      </w:r>
      <w:ins w:id="147" w:author="Ruijie Xu" w:date="2022-02-01T14:25:00Z">
        <w:r w:rsidR="00172FB0">
          <w:rPr>
            <w:color w:val="000000" w:themeColor="text1"/>
          </w:rPr>
          <w:t>With respons</w:t>
        </w:r>
      </w:ins>
      <w:ins w:id="148" w:author="Ruijie Xu" w:date="2022-02-01T14:26:00Z">
        <w:r w:rsidR="00172FB0">
          <w:rPr>
            <w:color w:val="000000" w:themeColor="text1"/>
          </w:rPr>
          <w:t>e to the downsides of alignment-based</w:t>
        </w:r>
      </w:ins>
      <w:ins w:id="149" w:author="Ruijie Xu" w:date="2022-02-01T14:27:00Z">
        <w:r w:rsidR="00172FB0">
          <w:rPr>
            <w:color w:val="000000" w:themeColor="text1"/>
          </w:rPr>
          <w:t xml:space="preserve"> software, multiple software </w:t>
        </w:r>
      </w:ins>
      <w:ins w:id="150" w:author="Ruijie Xu" w:date="2022-02-01T14:28:00Z">
        <w:r w:rsidR="00172FB0">
          <w:rPr>
            <w:color w:val="000000" w:themeColor="text1"/>
          </w:rPr>
          <w:t>were developed in the recent years with alignment-free algorithms.</w:t>
        </w:r>
      </w:ins>
      <w:ins w:id="151" w:author="Ruijie Xu" w:date="2022-02-01T14:26:00Z">
        <w:r w:rsidR="00172FB0">
          <w:rPr>
            <w:color w:val="000000" w:themeColor="text1"/>
          </w:rPr>
          <w:t xml:space="preserve"> </w:t>
        </w:r>
      </w:ins>
      <w:ins w:id="152" w:author="Ruijie Xu" w:date="2022-02-01T14:28:00Z">
        <w:r w:rsidR="00172FB0">
          <w:rPr>
            <w:color w:val="000000" w:themeColor="text1"/>
          </w:rPr>
          <w:t>Some of thes</w:t>
        </w:r>
      </w:ins>
      <w:ins w:id="153" w:author="Ruijie Xu" w:date="2022-02-01T14:29:00Z">
        <w:r w:rsidR="00172FB0">
          <w:rPr>
            <w:color w:val="000000" w:themeColor="text1"/>
          </w:rPr>
          <w:t>e</w:t>
        </w:r>
      </w:ins>
      <w:del w:id="154" w:author="Ruijie Xu" w:date="2022-02-01T14:29:00Z">
        <w:r w:rsidRPr="003A137D" w:rsidDel="00172FB0">
          <w:rPr>
            <w:color w:val="000000" w:themeColor="text1"/>
          </w:rPr>
          <w:delText>These</w:delText>
        </w:r>
      </w:del>
      <w:r w:rsidRPr="003A137D">
        <w:rPr>
          <w:color w:val="000000" w:themeColor="text1"/>
        </w:rPr>
        <w:t xml:space="preserve"> </w:t>
      </w:r>
      <w:r w:rsidR="008524D8" w:rsidRPr="003A137D">
        <w:rPr>
          <w:color w:val="000000" w:themeColor="text1"/>
        </w:rPr>
        <w:t>software</w:t>
      </w:r>
      <w:ins w:id="155" w:author="Ruijie Xu" w:date="2022-02-01T14:48:00Z">
        <w:r w:rsidR="00616E8A">
          <w:rPr>
            <w:color w:val="000000" w:themeColor="text1"/>
          </w:rPr>
          <w:t>, represented by</w:t>
        </w:r>
      </w:ins>
      <w:ins w:id="156" w:author="Ruijie Xu" w:date="2022-02-01T14:49:00Z">
        <w:r w:rsidR="00616E8A">
          <w:rPr>
            <w:color w:val="000000" w:themeColor="text1"/>
          </w:rPr>
          <w:t xml:space="preserve"> </w:t>
        </w:r>
      </w:ins>
      <w:del w:id="157" w:author="Ruijie Xu" w:date="2022-02-01T14:49:00Z">
        <w:r w:rsidRPr="003A137D" w:rsidDel="00616E8A">
          <w:rPr>
            <w:color w:val="000000" w:themeColor="text1"/>
          </w:rPr>
          <w:delText xml:space="preserve"> </w:delText>
        </w:r>
      </w:del>
      <w:ins w:id="158" w:author="Ruijie Xu" w:date="2022-02-01T14:49:00Z">
        <w:r w:rsidR="00616E8A">
          <w:rPr>
            <w:color w:val="000000" w:themeColor="text1"/>
          </w:rPr>
          <w:t xml:space="preserve">Kraken2 </w:t>
        </w:r>
        <w:r w:rsidR="00616E8A">
          <w:rPr>
            <w:color w:val="000000" w:themeColor="text1"/>
          </w:rPr>
          <w:fldChar w:fldCharType="begin"/>
        </w:r>
      </w:ins>
      <w:r w:rsidR="00CB52B4">
        <w:rPr>
          <w:color w:val="000000" w:themeColor="text1"/>
        </w:rPr>
        <w:instrText xml:space="preserve"> ADDIN ZOTERO_ITEM CSL_CITATION {"citationID":"a2n126lukbn","properties":{"formattedCitation":"(Wood,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instrText>
      </w:r>
      <w:ins w:id="159" w:author="Ruijie Xu" w:date="2022-02-01T14:49:00Z">
        <w:r w:rsidR="00616E8A">
          <w:rPr>
            <w:color w:val="000000" w:themeColor="text1"/>
          </w:rPr>
          <w:fldChar w:fldCharType="separate"/>
        </w:r>
      </w:ins>
      <w:r w:rsidR="00CB52B4" w:rsidRPr="00CB52B4">
        <w:rPr>
          <w:rFonts w:ascii="Calibri" w:cs="Calibri"/>
          <w:color w:val="000000"/>
        </w:rPr>
        <w:t>(Wood, Lu and Langmead, 2019, p. 2)</w:t>
      </w:r>
      <w:ins w:id="160" w:author="Ruijie Xu" w:date="2022-02-01T14:49:00Z">
        <w:r w:rsidR="00616E8A">
          <w:rPr>
            <w:color w:val="000000" w:themeColor="text1"/>
          </w:rPr>
          <w:fldChar w:fldCharType="end"/>
        </w:r>
        <w:r w:rsidR="00616E8A">
          <w:rPr>
            <w:color w:val="000000" w:themeColor="text1"/>
          </w:rPr>
          <w:t xml:space="preserve"> and CLARK </w:t>
        </w:r>
        <w:r w:rsidR="00616E8A">
          <w:rPr>
            <w:color w:val="000000" w:themeColor="text1"/>
          </w:rPr>
          <w:fldChar w:fldCharType="begin"/>
        </w:r>
      </w:ins>
      <w:r w:rsidR="00CB52B4">
        <w:rPr>
          <w:color w:val="000000" w:themeColor="text1"/>
        </w:rPr>
        <w:instrText xml:space="preserve"> ADDIN ZOTERO_ITEM CSL_CITATION {"citationID":"a220bnbi7bt","properties":{"formattedCitation":"(Ounit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instrText>
      </w:r>
      <w:ins w:id="161" w:author="Ruijie Xu" w:date="2022-02-01T14:49:00Z">
        <w:r w:rsidR="00616E8A">
          <w:rPr>
            <w:color w:val="000000" w:themeColor="text1"/>
          </w:rPr>
          <w:fldChar w:fldCharType="separate"/>
        </w:r>
      </w:ins>
      <w:r w:rsidR="00CB52B4" w:rsidRPr="00CB52B4">
        <w:rPr>
          <w:rFonts w:ascii="Calibri" w:cs="Calibri"/>
          <w:color w:val="000000"/>
        </w:rPr>
        <w:t xml:space="preserve">(Ounit </w:t>
      </w:r>
      <w:r w:rsidR="00CB52B4" w:rsidRPr="00CB52B4">
        <w:rPr>
          <w:rFonts w:ascii="Calibri" w:cs="Calibri"/>
          <w:i/>
          <w:iCs/>
          <w:color w:val="000000"/>
        </w:rPr>
        <w:t>et al.</w:t>
      </w:r>
      <w:r w:rsidR="00CB52B4" w:rsidRPr="00CB52B4">
        <w:rPr>
          <w:rFonts w:ascii="Calibri" w:cs="Calibri"/>
          <w:color w:val="000000"/>
        </w:rPr>
        <w:t>, 2015)</w:t>
      </w:r>
      <w:ins w:id="162" w:author="Ruijie Xu" w:date="2022-02-01T14:49:00Z">
        <w:r w:rsidR="00616E8A">
          <w:rPr>
            <w:color w:val="000000" w:themeColor="text1"/>
          </w:rPr>
          <w:fldChar w:fldCharType="end"/>
        </w:r>
        <w:r w:rsidR="00616E8A">
          <w:rPr>
            <w:color w:val="000000" w:themeColor="text1"/>
          </w:rPr>
          <w:t xml:space="preserve">, </w:t>
        </w:r>
      </w:ins>
      <w:r w:rsidRPr="003A137D">
        <w:rPr>
          <w:color w:val="000000" w:themeColor="text1"/>
        </w:rPr>
        <w:t xml:space="preserve">were </w:t>
      </w:r>
      <w:r w:rsidR="00366132" w:rsidRPr="003A137D">
        <w:rPr>
          <w:color w:val="000000" w:themeColor="text1"/>
        </w:rPr>
        <w:t>designed</w:t>
      </w:r>
      <w:r w:rsidR="00A774DE" w:rsidRPr="003A137D">
        <w:rPr>
          <w:color w:val="000000" w:themeColor="text1"/>
        </w:rPr>
        <w:t xml:space="preserve"> </w:t>
      </w:r>
      <w:r w:rsidRPr="003A137D">
        <w:rPr>
          <w:color w:val="000000" w:themeColor="text1"/>
        </w:rPr>
        <w:t xml:space="preserve">with the k-mer </w:t>
      </w:r>
      <w:ins w:id="163" w:author="Ruijie Xu" w:date="2022-02-01T14:35:00Z">
        <w:r w:rsidR="00DB4AE0">
          <w:rPr>
            <w:color w:val="000000" w:themeColor="text1"/>
          </w:rPr>
          <w:t xml:space="preserve">matching </w:t>
        </w:r>
      </w:ins>
      <w:del w:id="164" w:author="Ruijie Xu" w:date="2022-02-01T14:35:00Z">
        <w:r w:rsidRPr="003A137D" w:rsidDel="00DB4AE0">
          <w:rPr>
            <w:color w:val="000000" w:themeColor="text1"/>
          </w:rPr>
          <w:delText xml:space="preserve">spectra comparison </w:delText>
        </w:r>
      </w:del>
      <w:r w:rsidRPr="003A137D">
        <w:rPr>
          <w:color w:val="000000" w:themeColor="text1"/>
        </w:rPr>
        <w:t>algorithms</w:t>
      </w:r>
      <w:ins w:id="165" w:author="Ruijie Xu" w:date="2022-02-01T14:49:00Z">
        <w:r w:rsidR="00616E8A">
          <w:rPr>
            <w:color w:val="000000" w:themeColor="text1"/>
          </w:rPr>
          <w:t>, where only subtrings of sequences were matched</w:t>
        </w:r>
      </w:ins>
      <w:r w:rsidRPr="003A137D">
        <w:rPr>
          <w:color w:val="000000" w:themeColor="text1"/>
        </w:rPr>
        <w:t xml:space="preserve"> </w:t>
      </w:r>
      <w:r w:rsidR="00DB4AE0">
        <w:rPr>
          <w:color w:val="000000" w:themeColor="text1"/>
        </w:rPr>
        <w:fldChar w:fldCharType="begin"/>
      </w:r>
      <w:r w:rsidR="00CB52B4">
        <w:rPr>
          <w:color w:val="000000" w:themeColor="text1"/>
        </w:rPr>
        <w:instrText xml:space="preserve"> ADDIN ZOTERO_ITEM CSL_CITATION {"citationID":"acusg1jge7","properties":{"formattedCitation":"(Healy and Chambers, 2014)","plainCitation":"(Healy and Chambers, 2014)","noteIndex":0},"citationItems":[{"id":2487,"uris":["http://zotero.org/users/8256916/items/ATNY7FZ7"],"uri":["http://zotero.org/users/8256916/items/ATNY7FZ7"],"itemData":{"id":2487,"type":"article-journal","abstract":"We present a fuzzy technique for approximate k-mer matching that combines the speed of hashing with the sensitivity of dynamic programming. Our approach exploits the collision detection mechanism used by hash maps, unifying the two phases of “seed and extend” into a single operation that executes in close to O(1) average time.","container-title":"IEEE/ACM Transactions on Computational Biology and Bioinformatics","DOI":"10.1109/TCBB.2014.2309609","ISSN":"1545-5963","issue":"1","journalAbbreviation":"IEEE/ACM Trans. Comput. Biol. and Bioinf.","language":"en","page":"258-264","source":"DOI.org (Crossref)","title":"Approximate $k$-Mer Matching Using Fuzzy Hash Maps","URL":"http://ieeexplore.ieee.org/document/6758383/","volume":"11","author":[{"family":"Healy","given":"John"},{"family":"Chambers","given":"Desmond"}],"accessed":{"date-parts":[["2022",2,1]]},"issued":{"date-parts":[["2014",1]]}}}],"schema":"https://github.com/citation-style-language/schema/raw/master/csl-citation.json"} </w:instrText>
      </w:r>
      <w:r w:rsidR="00DB4AE0">
        <w:rPr>
          <w:color w:val="000000" w:themeColor="text1"/>
        </w:rPr>
        <w:fldChar w:fldCharType="separate"/>
      </w:r>
      <w:r w:rsidR="00CB52B4" w:rsidRPr="00CB52B4">
        <w:rPr>
          <w:rFonts w:ascii="Calibri" w:cs="Calibri"/>
          <w:color w:val="000000"/>
        </w:rPr>
        <w:t>(Healy and Chambers, 2014)</w:t>
      </w:r>
      <w:r w:rsidR="00DB4AE0">
        <w:rPr>
          <w:color w:val="000000" w:themeColor="text1"/>
        </w:rPr>
        <w:fldChar w:fldCharType="end"/>
      </w:r>
      <w:ins w:id="166" w:author="Ruijie Xu" w:date="2022-02-01T14:49:00Z">
        <w:r w:rsidR="00616E8A">
          <w:rPr>
            <w:color w:val="000000" w:themeColor="text1"/>
          </w:rPr>
          <w:t>.</w:t>
        </w:r>
      </w:ins>
      <w:ins w:id="167" w:author="Ruijie Xu" w:date="2022-02-01T14:35:00Z">
        <w:r w:rsidR="00DB4AE0">
          <w:rPr>
            <w:color w:val="000000" w:themeColor="text1"/>
          </w:rPr>
          <w:t xml:space="preserve"> </w:t>
        </w:r>
      </w:ins>
      <w:del w:id="168" w:author="Ruijie Xu" w:date="2022-02-01T14:49:00Z">
        <w:r w:rsidR="00DB4AE0" w:rsidDel="00616E8A">
          <w:rPr>
            <w:color w:val="000000" w:themeColor="text1"/>
          </w:rPr>
          <w:fldChar w:fldCharType="begin"/>
        </w:r>
        <w:r w:rsidR="00DB4AE0" w:rsidDel="00616E8A">
          <w:rPr>
            <w:color w:val="000000" w:themeColor="text1"/>
          </w:rPr>
          <w:delInstrText xml:space="preserve"> ADDIN ZOTERO_ITEM CSL_CITATION {"citationID":"a2n126lukbn","properties":{"formattedCitation":"\\uldash{(Wood,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delInstrText>
        </w:r>
        <w:r w:rsidR="00DB4AE0" w:rsidDel="00616E8A">
          <w:rPr>
            <w:color w:val="000000" w:themeColor="text1"/>
          </w:rPr>
          <w:fldChar w:fldCharType="separate"/>
        </w:r>
        <w:r w:rsidR="00DB4AE0" w:rsidRPr="00DB4AE0" w:rsidDel="00616E8A">
          <w:rPr>
            <w:color w:val="000000"/>
            <w:u w:val="dash"/>
          </w:rPr>
          <w:delText>(Wood, Lu and Langmead, 2019, p. 2)</w:delText>
        </w:r>
        <w:r w:rsidR="00DB4AE0" w:rsidDel="00616E8A">
          <w:rPr>
            <w:color w:val="000000" w:themeColor="text1"/>
          </w:rPr>
          <w:fldChar w:fldCharType="end"/>
        </w:r>
        <w:r w:rsidR="00DB4AE0" w:rsidDel="00616E8A">
          <w:rPr>
            <w:color w:val="000000" w:themeColor="text1"/>
          </w:rPr>
          <w:fldChar w:fldCharType="begin"/>
        </w:r>
        <w:r w:rsidR="00DB4AE0" w:rsidDel="00616E8A">
          <w:rPr>
            <w:color w:val="000000" w:themeColor="text1"/>
          </w:rPr>
          <w:delInstrText xml:space="preserve"> ADDIN ZOTERO_ITEM CSL_CITATION {"citationID":"a220bnbi7bt","properties":{"formattedCitation":"\\uldash{(Ounit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delInstrText>
        </w:r>
        <w:r w:rsidR="00DB4AE0" w:rsidDel="00616E8A">
          <w:rPr>
            <w:color w:val="000000" w:themeColor="text1"/>
          </w:rPr>
          <w:fldChar w:fldCharType="separate"/>
        </w:r>
        <w:r w:rsidR="00DB4AE0" w:rsidRPr="00DB4AE0" w:rsidDel="00616E8A">
          <w:rPr>
            <w:color w:val="000000"/>
            <w:u w:val="dash"/>
          </w:rPr>
          <w:delText xml:space="preserve">(Ounit </w:delText>
        </w:r>
        <w:r w:rsidR="00DB4AE0" w:rsidRPr="00DB4AE0" w:rsidDel="00616E8A">
          <w:rPr>
            <w:i/>
            <w:iCs/>
            <w:color w:val="000000"/>
            <w:u w:val="dash"/>
          </w:rPr>
          <w:delText>et al.</w:delText>
        </w:r>
        <w:r w:rsidR="00DB4AE0" w:rsidRPr="00DB4AE0" w:rsidDel="00616E8A">
          <w:rPr>
            <w:color w:val="000000"/>
            <w:u w:val="dash"/>
          </w:rPr>
          <w:delText>, 2015)</w:delText>
        </w:r>
        <w:r w:rsidR="00DB4AE0" w:rsidDel="00616E8A">
          <w:rPr>
            <w:color w:val="000000" w:themeColor="text1"/>
          </w:rPr>
          <w:fldChar w:fldCharType="end"/>
        </w:r>
      </w:del>
      <w:del w:id="169" w:author="Ruijie Xu" w:date="2022-02-01T14:33:00Z">
        <w:r w:rsidRPr="003A137D" w:rsidDel="00DB4AE0">
          <w:rPr>
            <w:color w:val="000000" w:themeColor="text1"/>
          </w:rPr>
          <w:fldChar w:fldCharType="begin" w:fldLock="1"/>
        </w:r>
        <w:r w:rsidR="00506F24" w:rsidRPr="003A137D" w:rsidDel="00DB4AE0">
          <w:rPr>
            <w:color w:val="000000" w:themeColor="text1"/>
          </w:rPr>
          <w:delInstrText xml:space="preserve"> ADDIN ZOTERO_ITEM CSL_CITATION {"citationID":"0pDmFBaw","properties":{"formattedCitation":"(Ye {\\i{}et al.}, 2019a)","plainCitation":"(Ye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Pr="003A137D" w:rsidDel="00DB4AE0">
          <w:rPr>
            <w:color w:val="000000" w:themeColor="text1"/>
          </w:rPr>
          <w:fldChar w:fldCharType="separate"/>
        </w:r>
        <w:r w:rsidR="00350DBF" w:rsidRPr="003A137D" w:rsidDel="00DB4AE0">
          <w:rPr>
            <w:color w:val="000000"/>
          </w:rPr>
          <w:delText xml:space="preserve">(Ye </w:delText>
        </w:r>
        <w:r w:rsidR="00350DBF" w:rsidRPr="003A137D" w:rsidDel="00DB4AE0">
          <w:rPr>
            <w:i/>
            <w:iCs/>
            <w:color w:val="000000"/>
          </w:rPr>
          <w:delText>et al.</w:delText>
        </w:r>
        <w:r w:rsidR="00350DBF" w:rsidRPr="003A137D" w:rsidDel="00DB4AE0">
          <w:rPr>
            <w:color w:val="000000"/>
          </w:rPr>
          <w:delText>, 2019a)</w:delText>
        </w:r>
        <w:r w:rsidRPr="003A137D" w:rsidDel="00DB4AE0">
          <w:rPr>
            <w:color w:val="000000" w:themeColor="text1"/>
          </w:rPr>
          <w:fldChar w:fldCharType="end"/>
        </w:r>
      </w:del>
      <w:del w:id="170" w:author="Ruijie Xu" w:date="2022-02-01T14:49:00Z">
        <w:r w:rsidRPr="003A137D" w:rsidDel="00616E8A">
          <w:rPr>
            <w:color w:val="000000" w:themeColor="text1"/>
          </w:rPr>
          <w:delText>.</w:delText>
        </w:r>
      </w:del>
      <w:ins w:id="171" w:author="Ruijie Xu" w:date="2022-02-01T14:38:00Z">
        <w:r w:rsidR="00FA2E9A">
          <w:rPr>
            <w:color w:val="000000" w:themeColor="text1"/>
          </w:rPr>
          <w:t xml:space="preserve">Some </w:t>
        </w:r>
      </w:ins>
      <w:ins w:id="172" w:author="Ruijie Xu" w:date="2022-02-01T14:49:00Z">
        <w:r w:rsidR="00616E8A">
          <w:rPr>
            <w:color w:val="000000" w:themeColor="text1"/>
          </w:rPr>
          <w:t>software, represented by</w:t>
        </w:r>
      </w:ins>
      <w:ins w:id="173" w:author="Ruijie Xu" w:date="2022-02-01T14:50:00Z">
        <w:r w:rsidR="00616E8A">
          <w:rPr>
            <w:color w:val="000000" w:themeColor="text1"/>
          </w:rPr>
          <w:t xml:space="preserve"> </w:t>
        </w:r>
      </w:ins>
      <w:ins w:id="174" w:author="Ruijie Xu" w:date="2022-02-01T14:49:00Z">
        <w:r w:rsidR="00616E8A">
          <w:rPr>
            <w:color w:val="000000" w:themeColor="text1"/>
          </w:rPr>
          <w:t xml:space="preserve">Metaphlan3 </w:t>
        </w:r>
        <w:r w:rsidR="00616E8A">
          <w:rPr>
            <w:color w:val="000000" w:themeColor="text1"/>
          </w:rPr>
          <w:fldChar w:fldCharType="begin"/>
        </w:r>
      </w:ins>
      <w:r w:rsidR="00CB52B4">
        <w:rPr>
          <w:color w:val="000000" w:themeColor="text1"/>
        </w:rPr>
        <w:instrText xml:space="preserve"> ADDIN ZOTERO_ITEM CSL_CITATION {"citationID":"a27u65o7pe2","properties":{"formattedCitation":"(Truong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instrText>
      </w:r>
      <w:ins w:id="175" w:author="Ruijie Xu" w:date="2022-02-01T14:49:00Z">
        <w:r w:rsidR="00616E8A">
          <w:rPr>
            <w:color w:val="000000" w:themeColor="text1"/>
          </w:rPr>
          <w:fldChar w:fldCharType="separate"/>
        </w:r>
      </w:ins>
      <w:r w:rsidR="00CB52B4" w:rsidRPr="00CB52B4">
        <w:rPr>
          <w:rFonts w:ascii="Calibri" w:cs="Calibri"/>
          <w:color w:val="000000"/>
        </w:rPr>
        <w:t xml:space="preserve">(Truong </w:t>
      </w:r>
      <w:r w:rsidR="00CB52B4" w:rsidRPr="00CB52B4">
        <w:rPr>
          <w:rFonts w:ascii="Calibri" w:cs="Calibri"/>
          <w:i/>
          <w:iCs/>
          <w:color w:val="000000"/>
        </w:rPr>
        <w:t>et al.</w:t>
      </w:r>
      <w:r w:rsidR="00CB52B4" w:rsidRPr="00CB52B4">
        <w:rPr>
          <w:rFonts w:ascii="Calibri" w:cs="Calibri"/>
          <w:color w:val="000000"/>
        </w:rPr>
        <w:t xml:space="preserve">, 2015; Beghini </w:t>
      </w:r>
      <w:r w:rsidR="00CB52B4" w:rsidRPr="00CB52B4">
        <w:rPr>
          <w:rFonts w:ascii="Calibri" w:cs="Calibri"/>
          <w:i/>
          <w:iCs/>
          <w:color w:val="000000"/>
        </w:rPr>
        <w:t>et al.</w:t>
      </w:r>
      <w:r w:rsidR="00CB52B4" w:rsidRPr="00CB52B4">
        <w:rPr>
          <w:rFonts w:ascii="Calibri" w:cs="Calibri"/>
          <w:color w:val="000000"/>
        </w:rPr>
        <w:t>, 2021)</w:t>
      </w:r>
      <w:ins w:id="176" w:author="Ruijie Xu" w:date="2022-02-01T14:49:00Z">
        <w:r w:rsidR="00616E8A">
          <w:rPr>
            <w:color w:val="000000" w:themeColor="text1"/>
          </w:rPr>
          <w:fldChar w:fldCharType="end"/>
        </w:r>
        <w:r w:rsidR="00616E8A">
          <w:rPr>
            <w:color w:val="000000" w:themeColor="text1"/>
          </w:rPr>
          <w:t xml:space="preserve">, </w:t>
        </w:r>
      </w:ins>
      <w:ins w:id="177" w:author="Ruijie Xu" w:date="2022-02-01T14:38:00Z">
        <w:r w:rsidR="00FA2E9A">
          <w:rPr>
            <w:color w:val="000000" w:themeColor="text1"/>
          </w:rPr>
          <w:t>wa</w:t>
        </w:r>
      </w:ins>
      <w:ins w:id="178" w:author="Ruijie Xu" w:date="2022-02-01T14:39:00Z">
        <w:r w:rsidR="00FA2E9A">
          <w:rPr>
            <w:color w:val="000000" w:themeColor="text1"/>
          </w:rPr>
          <w:t xml:space="preserve">s designed to identify the unique genetic markers within </w:t>
        </w:r>
      </w:ins>
      <w:ins w:id="179" w:author="Ruijie Xu" w:date="2022-02-01T16:14:00Z">
        <w:r w:rsidR="00D1066B">
          <w:rPr>
            <w:color w:val="000000" w:themeColor="text1"/>
          </w:rPr>
          <w:t>each</w:t>
        </w:r>
      </w:ins>
      <w:ins w:id="180" w:author="Ruijie Xu" w:date="2022-02-01T14:39:00Z">
        <w:r w:rsidR="00FA2E9A">
          <w:rPr>
            <w:color w:val="000000" w:themeColor="text1"/>
          </w:rPr>
          <w:t xml:space="preserve"> microbial </w:t>
        </w:r>
      </w:ins>
      <w:ins w:id="181" w:author="Ruijie Xu" w:date="2022-02-01T16:15:00Z">
        <w:r w:rsidR="00D1066B">
          <w:rPr>
            <w:color w:val="000000" w:themeColor="text1"/>
          </w:rPr>
          <w:t>taxon</w:t>
        </w:r>
      </w:ins>
      <w:del w:id="182" w:author="Ruijie Xu" w:date="2022-02-01T14:49:00Z">
        <w:r w:rsidR="00FA2E9A" w:rsidDel="00616E8A">
          <w:rPr>
            <w:color w:val="000000" w:themeColor="text1"/>
          </w:rPr>
          <w:fldChar w:fldCharType="begin"/>
        </w:r>
        <w:r w:rsidR="00FA2E9A" w:rsidDel="00616E8A">
          <w:rPr>
            <w:color w:val="000000" w:themeColor="text1"/>
          </w:rPr>
          <w:delInstrText xml:space="preserve"> ADDIN ZOTERO_ITEM CSL_CITATION {"citationID":"a27u65o7pe2","properties":{"formattedCitation":"\\uldash{(Truong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delInstrText>
        </w:r>
        <w:r w:rsidR="00FA2E9A" w:rsidDel="00616E8A">
          <w:rPr>
            <w:color w:val="000000" w:themeColor="text1"/>
          </w:rPr>
          <w:fldChar w:fldCharType="separate"/>
        </w:r>
        <w:r w:rsidR="00FA2E9A" w:rsidRPr="00FA2E9A" w:rsidDel="00616E8A">
          <w:rPr>
            <w:color w:val="000000"/>
            <w:u w:val="dash"/>
          </w:rPr>
          <w:delText xml:space="preserve">(Truong </w:delText>
        </w:r>
        <w:r w:rsidR="00FA2E9A" w:rsidRPr="00FA2E9A" w:rsidDel="00616E8A">
          <w:rPr>
            <w:i/>
            <w:iCs/>
            <w:color w:val="000000"/>
            <w:u w:val="dash"/>
          </w:rPr>
          <w:delText>et al.</w:delText>
        </w:r>
        <w:r w:rsidR="00FA2E9A" w:rsidRPr="00FA2E9A" w:rsidDel="00616E8A">
          <w:rPr>
            <w:color w:val="000000"/>
            <w:u w:val="dash"/>
          </w:rPr>
          <w:delText xml:space="preserve">, 2015; Beghini </w:delText>
        </w:r>
        <w:r w:rsidR="00FA2E9A" w:rsidRPr="00FA2E9A" w:rsidDel="00616E8A">
          <w:rPr>
            <w:i/>
            <w:iCs/>
            <w:color w:val="000000"/>
            <w:u w:val="dash"/>
          </w:rPr>
          <w:delText>et al.</w:delText>
        </w:r>
        <w:r w:rsidR="00FA2E9A" w:rsidRPr="00FA2E9A" w:rsidDel="00616E8A">
          <w:rPr>
            <w:color w:val="000000"/>
            <w:u w:val="dash"/>
          </w:rPr>
          <w:delText>, 2021)</w:delText>
        </w:r>
        <w:r w:rsidR="00FA2E9A" w:rsidDel="00616E8A">
          <w:rPr>
            <w:color w:val="000000" w:themeColor="text1"/>
          </w:rPr>
          <w:fldChar w:fldCharType="end"/>
        </w:r>
      </w:del>
      <w:ins w:id="183" w:author="Ruijie Xu" w:date="2022-02-01T14:42:00Z">
        <w:r w:rsidR="00FA2E9A">
          <w:rPr>
            <w:color w:val="000000" w:themeColor="text1"/>
          </w:rPr>
          <w:t xml:space="preserve">. </w:t>
        </w:r>
      </w:ins>
      <w:ins w:id="184" w:author="Ruijie Xu" w:date="2022-02-01T14:51:00Z">
        <w:r w:rsidR="00616E8A">
          <w:rPr>
            <w:color w:val="000000" w:themeColor="text1"/>
          </w:rPr>
          <w:t>Other software,</w:t>
        </w:r>
      </w:ins>
      <w:ins w:id="185" w:author="Ruijie Xu" w:date="2022-02-01T14:52:00Z">
        <w:r w:rsidR="00616E8A">
          <w:rPr>
            <w:color w:val="000000" w:themeColor="text1"/>
          </w:rPr>
          <w:t xml:space="preserve"> such as </w:t>
        </w:r>
      </w:ins>
      <w:ins w:id="186" w:author="Ruijie Xu" w:date="2022-02-01T14:50:00Z">
        <w:r w:rsidR="00616E8A">
          <w:rPr>
            <w:color w:val="000000" w:themeColor="text1"/>
          </w:rPr>
          <w:t xml:space="preserve">Centrifuge </w:t>
        </w:r>
      </w:ins>
      <w:r w:rsidR="00616E8A">
        <w:rPr>
          <w:color w:val="000000" w:themeColor="text1"/>
        </w:rPr>
        <w:fldChar w:fldCharType="begin"/>
      </w:r>
      <w:r w:rsidR="00CB52B4">
        <w:rPr>
          <w:color w:val="000000" w:themeColor="text1"/>
        </w:rPr>
        <w:instrText xml:space="preserve"> ADDIN ZOTERO_ITEM CSL_CITATION {"citationID":"a2njokpd2du","properties":{"formattedCitation":"(Kim {\\i{}et al.}, 2016)","plainCitation":"(Kim et al., 2016)","noteIndex":0},"citationItems":[{"id":2495,"uris":["http://zotero.org/users/8256916/items/M2W2J7Z4"],"uri":["http://zotero.org/users/8256916/items/M2W2J7Z4"],"itemData":{"id":2495,"type":"article-journal","abstract":"Centrifuge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space.","container-title":"Genome Research","DOI":"10.1101/gr.210641.116","ISSN":"1088-9051, 1549-5469","issue":"12","journalAbbreviation":"Genome Res.","language":"en","note":"Company: Cold Spring Harbor Laboratory Press\nDistributor: Cold Spring Harbor Laboratory Press\nInstitution: Cold Spring Harbor Laboratory Press\nLabel: Cold Spring Harbor Laboratory Press\npublisher: Cold Spring Harbor Lab\nPMID: 27852649","page":"1721-1729","source":"genome.cshlp.org","title":"Centrifuge: rapid and sensitive classification of metagenomic sequences","title-short":"Centrifuge","URL":"https://genome.cshlp.org/content/26/12/1721","volume":"26","author":[{"family":"Kim","given":"Daehwan"},{"family":"Song","given":"Li"},{"family":"Breitwieser","given":"Florian P."},{"family":"Salzberg","given":"Steven L."}],"accessed":{"date-parts":[["2022",2,1]]},"issued":{"date-parts":[["2016",12,1]]}}}],"schema":"https://github.com/citation-style-language/schema/raw/master/csl-citation.json"} </w:instrText>
      </w:r>
      <w:r w:rsidR="00616E8A">
        <w:rPr>
          <w:color w:val="000000" w:themeColor="text1"/>
        </w:rPr>
        <w:fldChar w:fldCharType="separate"/>
      </w:r>
      <w:r w:rsidR="00CB52B4" w:rsidRPr="00CB52B4">
        <w:rPr>
          <w:rFonts w:ascii="Calibri" w:cs="Calibri"/>
          <w:color w:val="000000"/>
        </w:rPr>
        <w:t xml:space="preserve">(Kim </w:t>
      </w:r>
      <w:r w:rsidR="00CB52B4" w:rsidRPr="00CB52B4">
        <w:rPr>
          <w:rFonts w:ascii="Calibri" w:cs="Calibri"/>
          <w:i/>
          <w:iCs/>
          <w:color w:val="000000"/>
        </w:rPr>
        <w:t>et al.</w:t>
      </w:r>
      <w:r w:rsidR="00CB52B4" w:rsidRPr="00CB52B4">
        <w:rPr>
          <w:rFonts w:ascii="Calibri" w:cs="Calibri"/>
          <w:color w:val="000000"/>
        </w:rPr>
        <w:t>, 2016)</w:t>
      </w:r>
      <w:r w:rsidR="00616E8A">
        <w:rPr>
          <w:color w:val="000000" w:themeColor="text1"/>
        </w:rPr>
        <w:fldChar w:fldCharType="end"/>
      </w:r>
      <w:ins w:id="187" w:author="Ruijie Xu" w:date="2022-02-01T14:54:00Z">
        <w:r w:rsidR="00616E8A">
          <w:rPr>
            <w:color w:val="000000" w:themeColor="text1"/>
          </w:rPr>
          <w:t xml:space="preserve"> and Kaiju </w:t>
        </w:r>
      </w:ins>
      <w:r w:rsidR="00616E8A">
        <w:rPr>
          <w:color w:val="000000" w:themeColor="text1"/>
        </w:rPr>
        <w:fldChar w:fldCharType="begin"/>
      </w:r>
      <w:r w:rsidR="00CB52B4">
        <w:rPr>
          <w:color w:val="000000" w:themeColor="text1"/>
        </w:rPr>
        <w:instrText xml:space="preserve"> ADDIN ZOTERO_ITEM CSL_CITATION {"citationID":"a28l20t8h65","properties":{"formattedCitation":"(Menzel, Ng and Krogh, 2016)","plainCitation":"(Menzel, Ng and Krogh, 2016)","noteIndex":0},"citationItems":[{"id":2499,"uris":["http://zotero.org/users/8256916/items/XLXM9XDR"],"uri":["http://zotero.org/users/8256916/items/XLXM9XDR"],"itemData":{"id":2499,"type":"article-journal","abstract":"Metagenomics emerged as an important field of research not only in microbial ecology but also for human health and disease, and metagenomic studies are performed on increasingly larger scales. While recent taxonomic classification programs achieve high speed by comparing genomic k-mers, they often lack sensitivity for overcoming evolutionary divergence, so that large fractions of the metagenomic reads remain unclassified. Here we present the novel metagenome classifier Kaiju, which finds maximum (in-)exact matches on the protein-level using the Burrows–Wheeler transform. We show in a genome exclusion benchmark that Kaiju classifies reads with higher sensitivity and similar precision compared with current k-mer-based classifiers, especially in genera that are underrepresented in reference databases. We also demonstrate that Kaiju classifies up to 10 times more reads in real metagenomes. Kaiju can process millions of reads per minute and can run on a standard PC. Source code and web server are available at http://kaiju.binf.ku.dk.","container-title":"Nature Communications","DOI":"10.1038/ncomms11257","ISSN":"2041-1723","issue":"1","journalAbbreviation":"Nat Commun","language":"en","note":"number: 1\npublisher: Nature Publishing Group","page":"11257","source":"www.nature.com","title":"Fast and sensitive taxonomic classification for metagenomics with Kaiju","URL":"https://www.nature.com/articles/ncomms11257","volume":"7","author":[{"family":"Menzel","given":"Peter"},{"family":"Ng","given":"Kim Lee"},{"family":"Krogh","given":"Anders"}],"accessed":{"date-parts":[["2022",2,1]]},"issued":{"date-parts":[["2016",4,13]]}}}],"schema":"https://github.com/citation-style-language/schema/raw/master/csl-citation.json"} </w:instrText>
      </w:r>
      <w:r w:rsidR="00616E8A">
        <w:rPr>
          <w:color w:val="000000" w:themeColor="text1"/>
        </w:rPr>
        <w:fldChar w:fldCharType="separate"/>
      </w:r>
      <w:r w:rsidR="00CB52B4" w:rsidRPr="00CB52B4">
        <w:rPr>
          <w:rFonts w:ascii="Calibri" w:cs="Calibri"/>
          <w:color w:val="000000"/>
        </w:rPr>
        <w:t>(Menzel, Ng and Krogh, 2016)</w:t>
      </w:r>
      <w:r w:rsidR="00616E8A">
        <w:rPr>
          <w:color w:val="000000" w:themeColor="text1"/>
        </w:rPr>
        <w:fldChar w:fldCharType="end"/>
      </w:r>
      <w:ins w:id="188" w:author="Ruijie Xu" w:date="2022-02-01T14:52:00Z">
        <w:r w:rsidR="00616E8A">
          <w:rPr>
            <w:color w:val="000000" w:themeColor="text1"/>
          </w:rPr>
          <w:t>,</w:t>
        </w:r>
      </w:ins>
      <w:ins w:id="189" w:author="Ruijie Xu" w:date="2022-02-01T14:45:00Z">
        <w:r w:rsidR="003947DA">
          <w:rPr>
            <w:color w:val="000000" w:themeColor="text1"/>
          </w:rPr>
          <w:t xml:space="preserve"> </w:t>
        </w:r>
      </w:ins>
      <w:ins w:id="190" w:author="Ruijie Xu" w:date="2022-02-01T14:47:00Z">
        <w:r w:rsidR="00616E8A">
          <w:rPr>
            <w:color w:val="000000" w:themeColor="text1"/>
          </w:rPr>
          <w:t>optimiz</w:t>
        </w:r>
      </w:ins>
      <w:ins w:id="191" w:author="Ruijie Xu" w:date="2022-02-01T14:48:00Z">
        <w:r w:rsidR="00616E8A">
          <w:rPr>
            <w:color w:val="000000" w:themeColor="text1"/>
          </w:rPr>
          <w:t>e</w:t>
        </w:r>
      </w:ins>
      <w:ins w:id="192" w:author="Ruijie Xu" w:date="2022-02-01T14:51:00Z">
        <w:r w:rsidR="00616E8A">
          <w:rPr>
            <w:color w:val="000000" w:themeColor="text1"/>
          </w:rPr>
          <w:t>s</w:t>
        </w:r>
      </w:ins>
      <w:ins w:id="193" w:author="Ruijie Xu" w:date="2022-02-01T14:45:00Z">
        <w:r w:rsidR="003947DA">
          <w:rPr>
            <w:color w:val="000000" w:themeColor="text1"/>
          </w:rPr>
          <w:t xml:space="preserve"> </w:t>
        </w:r>
      </w:ins>
      <w:ins w:id="194" w:author="Ruijie Xu" w:date="2022-02-01T14:47:00Z">
        <w:r w:rsidR="003947DA">
          <w:rPr>
            <w:color w:val="000000" w:themeColor="text1"/>
          </w:rPr>
          <w:t xml:space="preserve">the </w:t>
        </w:r>
        <w:r w:rsidR="00616E8A">
          <w:rPr>
            <w:color w:val="000000" w:themeColor="text1"/>
          </w:rPr>
          <w:t xml:space="preserve">time </w:t>
        </w:r>
      </w:ins>
      <w:ins w:id="195" w:author="Ruijie Xu" w:date="2022-02-01T14:48:00Z">
        <w:r w:rsidR="00616E8A">
          <w:rPr>
            <w:color w:val="000000" w:themeColor="text1"/>
          </w:rPr>
          <w:t xml:space="preserve">and resources </w:t>
        </w:r>
      </w:ins>
      <w:ins w:id="196" w:author="Ruijie Xu" w:date="2022-02-01T14:47:00Z">
        <w:r w:rsidR="00616E8A">
          <w:rPr>
            <w:color w:val="000000" w:themeColor="text1"/>
          </w:rPr>
          <w:t xml:space="preserve">of </w:t>
        </w:r>
      </w:ins>
      <w:ins w:id="197" w:author="Ruijie Xu" w:date="2022-02-01T14:48:00Z">
        <w:r w:rsidR="00616E8A">
          <w:rPr>
            <w:color w:val="000000" w:themeColor="text1"/>
          </w:rPr>
          <w:t>profiling by compressing</w:t>
        </w:r>
      </w:ins>
      <w:ins w:id="198" w:author="Ruijie Xu" w:date="2022-02-01T14:47:00Z">
        <w:r w:rsidR="003947DA">
          <w:rPr>
            <w:color w:val="000000" w:themeColor="text1"/>
          </w:rPr>
          <w:t xml:space="preserve"> </w:t>
        </w:r>
      </w:ins>
      <w:ins w:id="199" w:author="Ruijie Xu" w:date="2022-02-01T16:15:00Z">
        <w:r w:rsidR="00D1066B">
          <w:rPr>
            <w:color w:val="000000" w:themeColor="text1"/>
          </w:rPr>
          <w:t xml:space="preserve">the </w:t>
        </w:r>
      </w:ins>
      <w:ins w:id="200" w:author="Ruijie Xu" w:date="2022-02-01T14:57:00Z">
        <w:r w:rsidR="00616E8A">
          <w:rPr>
            <w:color w:val="000000" w:themeColor="text1"/>
          </w:rPr>
          <w:t xml:space="preserve">reference </w:t>
        </w:r>
      </w:ins>
      <w:ins w:id="201" w:author="Ruijie Xu" w:date="2022-02-01T14:47:00Z">
        <w:r w:rsidR="003947DA">
          <w:rPr>
            <w:color w:val="000000" w:themeColor="text1"/>
          </w:rPr>
          <w:t xml:space="preserve">microbial </w:t>
        </w:r>
      </w:ins>
      <w:ins w:id="202" w:author="Ruijie Xu" w:date="2022-02-01T16:15:00Z">
        <w:r w:rsidR="00D1066B">
          <w:rPr>
            <w:color w:val="000000" w:themeColor="text1"/>
          </w:rPr>
          <w:t>genomes</w:t>
        </w:r>
      </w:ins>
      <w:ins w:id="203" w:author="Ruijie Xu" w:date="2022-02-01T14:47:00Z">
        <w:r w:rsidR="00616E8A">
          <w:rPr>
            <w:color w:val="000000" w:themeColor="text1"/>
          </w:rPr>
          <w:t xml:space="preserve"> </w:t>
        </w:r>
      </w:ins>
      <w:ins w:id="204" w:author="Ruijie Xu" w:date="2022-02-01T14:48:00Z">
        <w:r w:rsidR="00616E8A">
          <w:rPr>
            <w:color w:val="000000" w:themeColor="text1"/>
          </w:rPr>
          <w:t xml:space="preserve">into </w:t>
        </w:r>
      </w:ins>
      <w:ins w:id="205" w:author="Ruijie Xu" w:date="2022-02-01T16:15:00Z">
        <w:r w:rsidR="00D1066B">
          <w:rPr>
            <w:color w:val="000000" w:themeColor="text1"/>
          </w:rPr>
          <w:t xml:space="preserve">the </w:t>
        </w:r>
      </w:ins>
      <w:ins w:id="206" w:author="Ruijie Xu" w:date="2022-02-01T14:48:00Z">
        <w:r w:rsidR="00616E8A">
          <w:rPr>
            <w:color w:val="000000" w:themeColor="text1"/>
          </w:rPr>
          <w:t>index</w:t>
        </w:r>
      </w:ins>
      <w:ins w:id="207" w:author="Ruijie Xu" w:date="2022-02-01T14:57:00Z">
        <w:r w:rsidR="00616E8A">
          <w:rPr>
            <w:color w:val="000000" w:themeColor="text1"/>
          </w:rPr>
          <w:t xml:space="preserve"> structures</w:t>
        </w:r>
      </w:ins>
      <w:ins w:id="208" w:author="Ruijie Xu" w:date="2022-02-01T14:58:00Z">
        <w:r w:rsidR="006A0C17">
          <w:rPr>
            <w:color w:val="000000" w:themeColor="text1"/>
          </w:rPr>
          <w:t xml:space="preserve"> </w:t>
        </w:r>
      </w:ins>
      <w:ins w:id="209" w:author="Ruijie Xu" w:date="2022-02-01T16:15:00Z">
        <w:r w:rsidR="00D1066B">
          <w:rPr>
            <w:color w:val="000000" w:themeColor="text1"/>
          </w:rPr>
          <w:t xml:space="preserve">for storaging and searching </w:t>
        </w:r>
      </w:ins>
      <w:r w:rsidR="006A0C17">
        <w:rPr>
          <w:color w:val="000000" w:themeColor="text1"/>
        </w:rPr>
        <w:fldChar w:fldCharType="begin"/>
      </w:r>
      <w:r w:rsidR="00CB52B4">
        <w:rPr>
          <w:color w:val="000000" w:themeColor="text1"/>
        </w:rPr>
        <w:instrText xml:space="preserve"> ADDIN ZOTERO_ITEM CSL_CITATION {"citationID":"a2b9jm64ahu","properties":{"formattedCitation":"(Burrows and Wheeler, 1994)","plainCitation":"(Burrows and Wheeler, 1994)","noteIndex":0},"citationItems":[{"id":2502,"uris":["http://zotero.org/users/8256916/items/FGD69I5Q"],"uri":["http://zotero.org/users/8256916/items/FGD69I5Q"],"itemData":{"id":2502,"type":"report","source":"CiteSeer","title":"A block-sorting lossless data compression algorithm","author":[{"family":"Burrows","given":"M."},{"family":"Wheeler","given":"D. J."}],"issued":{"date-parts":[["1994"]]}}}],"schema":"https://github.com/citation-style-language/schema/raw/master/csl-citation.json"} </w:instrText>
      </w:r>
      <w:r w:rsidR="006A0C17">
        <w:rPr>
          <w:color w:val="000000" w:themeColor="text1"/>
        </w:rPr>
        <w:fldChar w:fldCharType="separate"/>
      </w:r>
      <w:r w:rsidR="00CB52B4" w:rsidRPr="00CB52B4">
        <w:rPr>
          <w:rFonts w:ascii="Calibri" w:cs="Calibri"/>
          <w:color w:val="000000"/>
        </w:rPr>
        <w:t>(Burrows and Wheeler, 1994)</w:t>
      </w:r>
      <w:r w:rsidR="006A0C17">
        <w:rPr>
          <w:color w:val="000000" w:themeColor="text1"/>
        </w:rPr>
        <w:fldChar w:fldCharType="end"/>
      </w:r>
      <w:ins w:id="210" w:author="Ruijie Xu" w:date="2022-02-01T14:48:00Z">
        <w:r w:rsidR="00616E8A">
          <w:rPr>
            <w:color w:val="000000" w:themeColor="text1"/>
          </w:rPr>
          <w:t xml:space="preserve">, </w:t>
        </w:r>
      </w:ins>
      <w:ins w:id="211" w:author="Ruijie Xu" w:date="2022-02-01T14:57:00Z">
        <w:r w:rsidR="00616E8A">
          <w:rPr>
            <w:color w:val="000000" w:themeColor="text1"/>
          </w:rPr>
          <w:t xml:space="preserve">at </w:t>
        </w:r>
      </w:ins>
      <w:ins w:id="212" w:author="Ruijie Xu" w:date="2022-02-01T16:15:00Z">
        <w:r w:rsidR="00D1066B">
          <w:rPr>
            <w:color w:val="000000" w:themeColor="text1"/>
          </w:rPr>
          <w:t xml:space="preserve">the </w:t>
        </w:r>
      </w:ins>
      <w:ins w:id="213" w:author="Ruijie Xu" w:date="2022-02-01T14:57:00Z">
        <w:r w:rsidR="006A0C17">
          <w:rPr>
            <w:color w:val="000000" w:themeColor="text1"/>
          </w:rPr>
          <w:t>nucleotide and protein level, respectively.</w:t>
        </w:r>
      </w:ins>
      <w:ins w:id="214" w:author="Ruijie Xu" w:date="2022-02-01T15:01:00Z">
        <w:r w:rsidR="006A0C17">
          <w:rPr>
            <w:color w:val="000000" w:themeColor="text1"/>
          </w:rPr>
          <w:t xml:space="preserve"> </w:t>
        </w:r>
      </w:ins>
      <w:ins w:id="215" w:author="Ruijie Xu" w:date="2022-02-01T15:02:00Z">
        <w:r w:rsidR="0073052F">
          <w:rPr>
            <w:color w:val="000000" w:themeColor="text1"/>
          </w:rPr>
          <w:t xml:space="preserve">In addition to the software mentioned above, </w:t>
        </w:r>
      </w:ins>
      <w:ins w:id="216" w:author="Ruijie Xu" w:date="2022-02-01T15:03:00Z">
        <w:r w:rsidR="0073052F">
          <w:rPr>
            <w:color w:val="000000" w:themeColor="text1"/>
          </w:rPr>
          <w:t xml:space="preserve">some software were developed to improve the results of </w:t>
        </w:r>
      </w:ins>
      <w:ins w:id="217" w:author="Ruijie Xu" w:date="2022-02-01T15:04:00Z">
        <w:r w:rsidR="0073052F">
          <w:rPr>
            <w:color w:val="000000" w:themeColor="text1"/>
          </w:rPr>
          <w:t xml:space="preserve">the other software, for example, Bracken </w:t>
        </w:r>
      </w:ins>
      <w:r w:rsidR="001F12F2">
        <w:rPr>
          <w:color w:val="000000" w:themeColor="text1"/>
        </w:rPr>
        <w:fldChar w:fldCharType="begin"/>
      </w:r>
      <w:r w:rsidR="00CB52B4">
        <w:rPr>
          <w:color w:val="000000" w:themeColor="text1"/>
        </w:rPr>
        <w:instrText xml:space="preserve"> ADDIN ZOTERO_ITEM CSL_CITATION {"citationID":"a26oukt0a61","properties":{"formattedCitation":"(Lu {\\i{}et al.}, 2017)","plainCitation":"(Lu et al., 2017)","noteIndex":0},"citationItems":[{"id":279,"uris":["http://zotero.org/users/8256916/items/MNCKWMHL"],"uri":["http://zotero.org/users/8256916/items/MNCKWMHL"],"itemData":{"id":279,"type":"article-journal","abstract":"\\textlessp\\textgreaterMetagenomic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species.\\textless/p\\textgreater","container-title":"PeerJ Computer Science","DOI":"10.7717/peerj-cs.104","ISSN":"2376-5992","page":"e104","title":"Bracken: estimating species abundance in metagenomics data","URL":"https://peerj.com/articles/cs-104","volume":"3","author":[{"family":"Lu","given":"Jennifer"},{"family":"Breitwieser","given":"Florian P."},{"family":"Thielen","given":"Peter"},{"family":"Salzberg","given":"Steven L."}],"accessed":{"date-parts":[["2019",10,24]]},"issued":{"date-parts":[["2017",1]]}}}],"schema":"https://github.com/citation-style-language/schema/raw/master/csl-citation.json"} </w:instrText>
      </w:r>
      <w:r w:rsidR="001F12F2">
        <w:rPr>
          <w:color w:val="000000" w:themeColor="text1"/>
        </w:rPr>
        <w:fldChar w:fldCharType="separate"/>
      </w:r>
      <w:r w:rsidR="00CB52B4" w:rsidRPr="00CB52B4">
        <w:rPr>
          <w:rFonts w:ascii="Calibri" w:cs="Calibri"/>
          <w:color w:val="000000"/>
        </w:rPr>
        <w:t xml:space="preserve">(Lu </w:t>
      </w:r>
      <w:r w:rsidR="00CB52B4" w:rsidRPr="00CB52B4">
        <w:rPr>
          <w:rFonts w:ascii="Calibri" w:cs="Calibri"/>
          <w:i/>
          <w:iCs/>
          <w:color w:val="000000"/>
        </w:rPr>
        <w:t>et al.</w:t>
      </w:r>
      <w:r w:rsidR="00CB52B4" w:rsidRPr="00CB52B4">
        <w:rPr>
          <w:rFonts w:ascii="Calibri" w:cs="Calibri"/>
          <w:color w:val="000000"/>
        </w:rPr>
        <w:t>, 2017)</w:t>
      </w:r>
      <w:r w:rsidR="001F12F2">
        <w:rPr>
          <w:color w:val="000000" w:themeColor="text1"/>
        </w:rPr>
        <w:fldChar w:fldCharType="end"/>
      </w:r>
      <w:ins w:id="218" w:author="Ruijie Xu" w:date="2022-02-01T15:13:00Z">
        <w:r w:rsidR="001F12F2">
          <w:rPr>
            <w:color w:val="000000" w:themeColor="text1"/>
          </w:rPr>
          <w:t xml:space="preserve"> </w:t>
        </w:r>
      </w:ins>
      <w:ins w:id="219" w:author="Ruijie Xu" w:date="2022-02-01T15:04:00Z">
        <w:r w:rsidR="0073052F">
          <w:rPr>
            <w:color w:val="000000" w:themeColor="text1"/>
          </w:rPr>
          <w:t>was developed</w:t>
        </w:r>
      </w:ins>
      <w:ins w:id="220" w:author="Ruijie Xu" w:date="2022-02-01T15:05:00Z">
        <w:r w:rsidR="0073052F">
          <w:rPr>
            <w:color w:val="000000" w:themeColor="text1"/>
          </w:rPr>
          <w:t xml:space="preserve"> to improve Kraken2’s result</w:t>
        </w:r>
      </w:ins>
      <w:ins w:id="221" w:author="Ruijie Xu" w:date="2022-02-01T15:04:00Z">
        <w:r w:rsidR="0073052F">
          <w:rPr>
            <w:color w:val="000000" w:themeColor="text1"/>
          </w:rPr>
          <w:t xml:space="preserve"> </w:t>
        </w:r>
      </w:ins>
      <w:ins w:id="222" w:author="Ruijie Xu" w:date="2022-02-01T16:16:00Z">
        <w:r w:rsidR="00D1066B">
          <w:rPr>
            <w:color w:val="000000" w:themeColor="text1"/>
          </w:rPr>
          <w:t>by</w:t>
        </w:r>
      </w:ins>
      <w:ins w:id="223" w:author="Ruijie Xu" w:date="2022-02-01T15:04:00Z">
        <w:r w:rsidR="0073052F">
          <w:rPr>
            <w:color w:val="000000" w:themeColor="text1"/>
          </w:rPr>
          <w:t xml:space="preserve"> eliminat</w:t>
        </w:r>
      </w:ins>
      <w:ins w:id="224" w:author="Ruijie Xu" w:date="2022-02-01T16:16:00Z">
        <w:r w:rsidR="00D1066B">
          <w:rPr>
            <w:color w:val="000000" w:themeColor="text1"/>
          </w:rPr>
          <w:t>ing</w:t>
        </w:r>
      </w:ins>
      <w:ins w:id="225" w:author="Ruijie Xu" w:date="2022-02-01T15:04:00Z">
        <w:r w:rsidR="0073052F">
          <w:rPr>
            <w:color w:val="000000" w:themeColor="text1"/>
          </w:rPr>
          <w:t xml:space="preserve"> the f</w:t>
        </w:r>
      </w:ins>
      <w:ins w:id="226" w:author="Ruijie Xu" w:date="2022-02-01T15:05:00Z">
        <w:r w:rsidR="0073052F">
          <w:rPr>
            <w:color w:val="000000" w:themeColor="text1"/>
          </w:rPr>
          <w:t xml:space="preserve">alse positive assignments using a Bayesian framework, and CLARK-s </w:t>
        </w:r>
      </w:ins>
      <w:r w:rsidR="001F12F2">
        <w:rPr>
          <w:color w:val="000000" w:themeColor="text1"/>
        </w:rPr>
        <w:fldChar w:fldCharType="begin"/>
      </w:r>
      <w:r w:rsidR="00CB52B4">
        <w:rPr>
          <w:color w:val="000000" w:themeColor="text1"/>
        </w:rPr>
        <w:instrText xml:space="preserve"> ADDIN ZOTERO_ITEM CSL_CITATION {"citationID":"a2d08lgv8f3","properties":{"formattedCitation":"(Ounit and Lonardi, 2016)","plainCitation":"(Ounit and Lonardi, 2016)","noteIndex":0},"citationItems":[{"id":414,"uris":["http://zotero.org/users/8256916/items/SLT6YPDF"],"uri":["http://zotero.org/users/8256916/items/SLT6YPDF"],"itemData":{"id":414,"type":"article-journal","abstract":"The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27540266","title":"Higher classification sensitivity of short metagenomic reads with CLARK-S","author":[{"family":"Ounit","given":"Rachid"},{"family":"Lonardi","given":"Stefano"}],"issued":{"date-parts":[["2016"]]}}}],"schema":"https://github.com/citation-style-language/schema/raw/master/csl-citation.json"} </w:instrText>
      </w:r>
      <w:r w:rsidR="001F12F2">
        <w:rPr>
          <w:color w:val="000000" w:themeColor="text1"/>
        </w:rPr>
        <w:fldChar w:fldCharType="separate"/>
      </w:r>
      <w:r w:rsidR="00CB52B4" w:rsidRPr="00CB52B4">
        <w:rPr>
          <w:rFonts w:ascii="Calibri" w:cs="Calibri"/>
          <w:color w:val="000000"/>
        </w:rPr>
        <w:t>(Ounit and Lonardi, 2016)</w:t>
      </w:r>
      <w:r w:rsidR="001F12F2">
        <w:rPr>
          <w:color w:val="000000" w:themeColor="text1"/>
        </w:rPr>
        <w:fldChar w:fldCharType="end"/>
      </w:r>
      <w:ins w:id="227" w:author="Ruijie Xu" w:date="2022-02-01T15:13:00Z">
        <w:r w:rsidR="001F12F2">
          <w:rPr>
            <w:color w:val="000000" w:themeColor="text1"/>
          </w:rPr>
          <w:t xml:space="preserve"> </w:t>
        </w:r>
      </w:ins>
      <w:ins w:id="228" w:author="Ruijie Xu" w:date="2022-02-01T15:05:00Z">
        <w:r w:rsidR="0073052F">
          <w:rPr>
            <w:color w:val="000000" w:themeColor="text1"/>
          </w:rPr>
          <w:t>was designed</w:t>
        </w:r>
      </w:ins>
      <w:ins w:id="229" w:author="Ruijie Xu" w:date="2022-02-01T15:06:00Z">
        <w:r w:rsidR="0073052F">
          <w:rPr>
            <w:color w:val="000000" w:themeColor="text1"/>
          </w:rPr>
          <w:t xml:space="preserve"> to improve the sensitivity of CLARK</w:t>
        </w:r>
      </w:ins>
      <w:ins w:id="230" w:author="Ruijie Xu" w:date="2022-02-01T15:12:00Z">
        <w:r w:rsidR="001F12F2">
          <w:rPr>
            <w:color w:val="000000" w:themeColor="text1"/>
          </w:rPr>
          <w:t xml:space="preserve"> with the use of spaced </w:t>
        </w:r>
      </w:ins>
      <w:ins w:id="231" w:author="Ruijie Xu" w:date="2022-02-01T15:06:00Z">
        <w:r w:rsidR="0073052F">
          <w:rPr>
            <w:color w:val="000000" w:themeColor="text1"/>
          </w:rPr>
          <w:t>Kmers.</w:t>
        </w:r>
      </w:ins>
      <w:ins w:id="232" w:author="Ruijie Xu" w:date="2022-02-01T15:05:00Z">
        <w:r w:rsidR="0073052F">
          <w:rPr>
            <w:color w:val="000000" w:themeColor="text1"/>
          </w:rPr>
          <w:t xml:space="preserve"> </w:t>
        </w:r>
      </w:ins>
      <w:del w:id="233" w:author="Ruijie Xu" w:date="2022-02-01T14:38:00Z">
        <w:r w:rsidRPr="003A137D" w:rsidDel="00FA2E9A">
          <w:rPr>
            <w:color w:val="000000" w:themeColor="text1"/>
          </w:rPr>
          <w:delText xml:space="preserve"> </w:delText>
        </w:r>
      </w:del>
      <w:del w:id="234" w:author="Ruijie Xu" w:date="2022-02-01T15:01:00Z">
        <w:r w:rsidRPr="003A137D" w:rsidDel="00C4495B">
          <w:rPr>
            <w:color w:val="000000" w:themeColor="text1"/>
          </w:rPr>
          <w:delText xml:space="preserve">Although not as sensitive as NCBI BLAST </w:delText>
        </w:r>
        <w:r w:rsidRPr="003A137D" w:rsidDel="00C4495B">
          <w:rPr>
            <w:color w:val="000000" w:themeColor="text1"/>
          </w:rPr>
          <w:fldChar w:fldCharType="begin" w:fldLock="1"/>
        </w:r>
        <w:r w:rsidR="00506F24" w:rsidRPr="003A137D" w:rsidDel="00C4495B">
          <w:rPr>
            <w:color w:val="000000" w:themeColor="text1"/>
          </w:rPr>
          <w:delInstrText xml:space="preserve"> ADDIN ZOTERO_ITEM CSL_CITATION {"citationID":"BnpHkjE6","properties":{"formattedCitation":"(Johnson {\\i{}et al.}, 2008)","plainCitation":"(Johnson et al., 2008)","noteIndex":0},"citationItems":[{"id":"y7Rngnif/8tasMhYg","uris":["http://www.mendeley.com/documents/?uuid=280916f4-d5e4-34a7-b8f7-a37c42dbb985"],"uri":["http://www.mendeley.com/documents/?uuid=280916f4-d5e4-34a7-b8f7-a37c42dbb985"],"itemData":{"DOI":"10.1093/nar/gkn201","ISSN":"13624962","PMID":"18440982","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author":[{"dropping-particle":"","family":"Johnson","given":"Mark","non-dropping-particle":"","parse-names":false,"suffix":""},{"dropping-particle":"","family":"Zaretskaya","given":"Irena","non-dropping-particle":"","parse-names":false,"suffix":""},{"dropping-particle":"","family":"Raytselis","given":"Yan","non-dropping-particle":"","parse-names":false,"suffix":""},{"dropping-particle":"","family":"Merezhuk","given":"Yuri","non-dropping-particle":"","parse-names":false,"suffix":""},{"dropping-particle":"","family":"McGinnis","given":"Scott","non-dropping-particle":"","parse-names":false,"suffix":""},{"dropping-particle":"","family":"Madden","given":"Thomas L.","non-dropping-particle":"","parse-names":false,"suffix":""}],"container-title":"Nucleic acids research","id":"ITEM-1","issued":{"date-parts":[["2008"]]},"title":"NCBI BLAST: a better web interface.","type":"article-journal"}}],"schema":"https://github.com/citation-style-language/schema/raw/master/csl-citation.json"} </w:delInstrText>
        </w:r>
        <w:r w:rsidRPr="003A137D" w:rsidDel="00C4495B">
          <w:rPr>
            <w:color w:val="000000" w:themeColor="text1"/>
          </w:rPr>
          <w:fldChar w:fldCharType="separate"/>
        </w:r>
        <w:r w:rsidR="00350DBF" w:rsidRPr="003A137D" w:rsidDel="00C4495B">
          <w:rPr>
            <w:color w:val="000000"/>
          </w:rPr>
          <w:delText xml:space="preserve">(Johnson </w:delText>
        </w:r>
        <w:r w:rsidR="00350DBF" w:rsidRPr="003A137D" w:rsidDel="00C4495B">
          <w:rPr>
            <w:i/>
            <w:iCs/>
            <w:color w:val="000000"/>
          </w:rPr>
          <w:delText>et al.</w:delText>
        </w:r>
        <w:r w:rsidR="00350DBF" w:rsidRPr="003A137D" w:rsidDel="00C4495B">
          <w:rPr>
            <w:color w:val="000000"/>
          </w:rPr>
          <w:delText>, 2008)</w:delText>
        </w:r>
        <w:r w:rsidRPr="003A137D" w:rsidDel="00C4495B">
          <w:rPr>
            <w:color w:val="000000" w:themeColor="text1"/>
          </w:rPr>
          <w:fldChar w:fldCharType="end"/>
        </w:r>
        <w:r w:rsidRPr="003A137D" w:rsidDel="00C4495B">
          <w:rPr>
            <w:color w:val="000000" w:themeColor="text1"/>
          </w:rPr>
          <w:delText xml:space="preserve">, these k-mers mapping algorithms allow faster classification analysis and require relatively smaller CPU usage. </w:delText>
        </w:r>
      </w:del>
      <w:r w:rsidRPr="003A137D">
        <w:rPr>
          <w:color w:val="000000" w:themeColor="text1"/>
        </w:rPr>
        <w:t>Previous benchmarks on shotgun metagenom</w:t>
      </w:r>
      <w:r w:rsidR="00A774DE" w:rsidRPr="003A137D">
        <w:rPr>
          <w:color w:val="000000" w:themeColor="text1"/>
        </w:rPr>
        <w:t>ic</w:t>
      </w:r>
      <w:r w:rsidRPr="003A137D">
        <w:rPr>
          <w:color w:val="000000" w:themeColor="text1"/>
        </w:rPr>
        <w:t xml:space="preserve"> sequencing taxonomical profiling </w:t>
      </w:r>
      <w:r w:rsidR="00FA4E52" w:rsidRPr="003A137D">
        <w:rPr>
          <w:color w:val="000000" w:themeColor="text1"/>
        </w:rPr>
        <w:t xml:space="preserve">software </w:t>
      </w:r>
      <w:r w:rsidRPr="003A137D">
        <w:rPr>
          <w:color w:val="000000" w:themeColor="text1"/>
        </w:rPr>
        <w:t xml:space="preserve">have evaluated the performances </w:t>
      </w:r>
      <w:ins w:id="235" w:author="Ruijie Xu" w:date="2022-02-01T15:02:00Z">
        <w:r w:rsidR="00C4495B">
          <w:rPr>
            <w:color w:val="000000" w:themeColor="text1"/>
          </w:rPr>
          <w:t>these software</w:t>
        </w:r>
      </w:ins>
      <w:del w:id="236" w:author="Ruijie Xu" w:date="2022-02-01T15:02:00Z">
        <w:r w:rsidRPr="003A137D" w:rsidDel="00C4495B">
          <w:rPr>
            <w:color w:val="000000" w:themeColor="text1"/>
          </w:rPr>
          <w:delText>of both Kraken2 and CLARK</w:delText>
        </w:r>
      </w:del>
      <w:r w:rsidRPr="003A137D">
        <w:rPr>
          <w:color w:val="000000" w:themeColor="text1"/>
        </w:rPr>
        <w:t xml:space="preserve"> using either in silico or in vitro datasets </w:t>
      </w:r>
      <w:r w:rsidRPr="003A137D">
        <w:rPr>
          <w:color w:val="000000" w:themeColor="text1"/>
        </w:rPr>
        <w:fldChar w:fldCharType="begin" w:fldLock="1"/>
      </w:r>
      <w:r w:rsidR="00CB52B4">
        <w:rPr>
          <w:color w:val="000000" w:themeColor="text1"/>
        </w:rPr>
        <w:instrText xml:space="preserve"> ADDIN ZOTERO_ITEM CSL_CITATION {"citationID":"NyQWViYN","properties":{"formattedCitation":"(Peabody {\\i{}et al.}, 2015; Escobar-Zepeda {\\i{}et al.}, 2018; Ye {\\i{}et al.}, 2019)","plainCitation":"(Peabody et al., 2015; Escobar-Zepeda et al., 2018; Ye et al., 2019)","noteIndex":0},"citationItems":[{"id":"y7Rngnif/osyFWaTk","uris":["http://zotero.org/users/local/YOB362yk/items/J9U9VAYC"],"uri":["http://zotero.org/users/local/YOB362yk/items/J9U9VAYC"],"itemData":{"id":1380,"type":"article-journal","abstract":"Metagenomic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3A137D">
        <w:rPr>
          <w:color w:val="000000" w:themeColor="text1"/>
        </w:rPr>
        <w:fldChar w:fldCharType="separate"/>
      </w:r>
      <w:r w:rsidR="00CB52B4" w:rsidRPr="00CB52B4">
        <w:rPr>
          <w:rFonts w:ascii="Calibri" w:cs="Calibri"/>
          <w:color w:val="000000"/>
        </w:rPr>
        <w:t xml:space="preserve">(Peabody </w:t>
      </w:r>
      <w:r w:rsidR="00CB52B4" w:rsidRPr="00CB52B4">
        <w:rPr>
          <w:rFonts w:ascii="Calibri" w:cs="Calibri"/>
          <w:i/>
          <w:iCs/>
          <w:color w:val="000000"/>
        </w:rPr>
        <w:t>et al.</w:t>
      </w:r>
      <w:r w:rsidR="00CB52B4" w:rsidRPr="00CB52B4">
        <w:rPr>
          <w:rFonts w:ascii="Calibri" w:cs="Calibri"/>
          <w:color w:val="000000"/>
        </w:rPr>
        <w:t xml:space="preserve">, 2015; Escobar-Zepeda </w:t>
      </w:r>
      <w:r w:rsidR="00CB52B4" w:rsidRPr="00CB52B4">
        <w:rPr>
          <w:rFonts w:ascii="Calibri" w:cs="Calibri"/>
          <w:i/>
          <w:iCs/>
          <w:color w:val="000000"/>
        </w:rPr>
        <w:t>et al.</w:t>
      </w:r>
      <w:r w:rsidR="00CB52B4" w:rsidRPr="00CB52B4">
        <w:rPr>
          <w:rFonts w:ascii="Calibri" w:cs="Calibri"/>
          <w:color w:val="000000"/>
        </w:rPr>
        <w:t xml:space="preserve">, 2018; Ye </w:t>
      </w:r>
      <w:r w:rsidR="00CB52B4" w:rsidRPr="00CB52B4">
        <w:rPr>
          <w:rFonts w:ascii="Calibri" w:cs="Calibri"/>
          <w:i/>
          <w:iCs/>
          <w:color w:val="000000"/>
        </w:rPr>
        <w:t>et al.</w:t>
      </w:r>
      <w:r w:rsidR="00CB52B4" w:rsidRPr="00CB52B4">
        <w:rPr>
          <w:rFonts w:ascii="Calibri" w:cs="Calibri"/>
          <w:color w:val="000000"/>
        </w:rPr>
        <w:t>, 2019)</w:t>
      </w:r>
      <w:r w:rsidRPr="003A137D">
        <w:rPr>
          <w:color w:val="000000" w:themeColor="text1"/>
        </w:rPr>
        <w:fldChar w:fldCharType="end"/>
      </w:r>
      <w:r w:rsidR="00A774DE" w:rsidRPr="003A137D">
        <w:rPr>
          <w:color w:val="000000" w:themeColor="text1"/>
        </w:rPr>
        <w:t>.</w:t>
      </w:r>
      <w:r w:rsidR="00AB46BB" w:rsidRPr="003A137D">
        <w:rPr>
          <w:color w:val="000000" w:themeColor="text1"/>
        </w:rPr>
        <w:t xml:space="preserve"> </w:t>
      </w:r>
      <w:del w:id="237" w:author="Ruijie Xu" w:date="2022-02-01T15:14:00Z">
        <w:r w:rsidR="00AB46BB" w:rsidRPr="003A137D" w:rsidDel="001F12F2">
          <w:rPr>
            <w:color w:val="000000" w:themeColor="text1"/>
          </w:rPr>
          <w:delText xml:space="preserve">They were found </w:delText>
        </w:r>
        <w:r w:rsidR="00CF184E" w:rsidRPr="003A137D" w:rsidDel="001F12F2">
          <w:rPr>
            <w:color w:val="000000" w:themeColor="text1"/>
          </w:rPr>
          <w:delText xml:space="preserve">to </w:delText>
        </w:r>
        <w:r w:rsidR="00AB46BB" w:rsidRPr="003A137D" w:rsidDel="001F12F2">
          <w:rPr>
            <w:color w:val="000000" w:themeColor="text1"/>
          </w:rPr>
          <w:delText>perform equally well</w:delText>
        </w:r>
        <w:r w:rsidR="009D08FD" w:rsidRPr="003A137D" w:rsidDel="001F12F2">
          <w:rPr>
            <w:color w:val="000000" w:themeColor="text1"/>
          </w:rPr>
          <w:delText xml:space="preserve"> </w:delText>
        </w:r>
        <w:r w:rsidR="00167E1B" w:rsidRPr="003A137D" w:rsidDel="001F12F2">
          <w:rPr>
            <w:color w:val="000000" w:themeColor="text1"/>
          </w:rPr>
          <w:delText>at</w:delText>
        </w:r>
        <w:r w:rsidR="009D08FD" w:rsidRPr="003A137D" w:rsidDel="001F12F2">
          <w:rPr>
            <w:color w:val="000000" w:themeColor="text1"/>
          </w:rPr>
          <w:delText xml:space="preserve"> </w:delText>
        </w:r>
        <w:r w:rsidR="00CF184E" w:rsidRPr="003A137D" w:rsidDel="001F12F2">
          <w:rPr>
            <w:color w:val="000000" w:themeColor="text1"/>
          </w:rPr>
          <w:delText xml:space="preserve">the </w:delText>
        </w:r>
        <w:r w:rsidR="00AB46BB" w:rsidRPr="003A137D" w:rsidDel="001F12F2">
          <w:rPr>
            <w:color w:val="000000" w:themeColor="text1"/>
          </w:rPr>
          <w:delText xml:space="preserve">species level </w:delText>
        </w:r>
        <w:r w:rsidR="00AB46BB" w:rsidRPr="003A137D" w:rsidDel="001F12F2">
          <w:rPr>
            <w:color w:val="000000" w:themeColor="text1"/>
          </w:rPr>
          <w:fldChar w:fldCharType="begin"/>
        </w:r>
        <w:r w:rsidR="00506F24" w:rsidRPr="003A137D" w:rsidDel="001F12F2">
          <w:rPr>
            <w:color w:val="000000" w:themeColor="text1"/>
          </w:rPr>
          <w:delInstrText xml:space="preserve"> ADDIN ZOTERO_ITEM CSL_CITATION {"citationID":"ORq9sFL0","properties":{"formattedCitation":"(Peabody {\\i{}et al.}, 2015; Escobar-Zepeda {\\i{}et al.}, 2018; Ye {\\i{}et al.}, 2019b)","plainCitation":"(Peabody et al., 2015; Escobar-Zepeda et al., 2018; Ye et al., 2019b)","noteIndex":0},"citationItems":[{"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650,"uris":["http://zotero.org/users/8256916/items/9YTKCBKY"],"uri":["http://zotero.org/users/8256916/items/9YTKCBKY"],"itemData":{"id":650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analysis.","container-title":"Cell","DOI":"10.1016/j.cell.2019.07.010","ISSN":"1097-4172","issue":"4","page":"779–794","title":"Benchmarking Metagenomics Tools for Taxonomic Classification.","volume":"178","author":[{"family":"Ye","given":"Simon H"},{"family":"Siddle","given":"Katherine J"},{"family":"Park","given":"Daniel J"},{"family":"Sabeti","given":"Pardis C"}],"issued":{"date-parts":[["2019",8]]}}}],"schema":"https://github.com/citation-style-language/schema/raw/master/csl-citation.json"} </w:delInstrText>
        </w:r>
        <w:r w:rsidR="00AB46BB" w:rsidRPr="003A137D" w:rsidDel="001F12F2">
          <w:rPr>
            <w:color w:val="000000" w:themeColor="text1"/>
          </w:rPr>
          <w:fldChar w:fldCharType="separate"/>
        </w:r>
        <w:r w:rsidR="00350DBF" w:rsidRPr="003A137D" w:rsidDel="001F12F2">
          <w:rPr>
            <w:color w:val="000000"/>
          </w:rPr>
          <w:delText xml:space="preserve">(Peabody </w:delText>
        </w:r>
        <w:r w:rsidR="00350DBF" w:rsidRPr="003A137D" w:rsidDel="001F12F2">
          <w:rPr>
            <w:i/>
            <w:iCs/>
            <w:color w:val="000000"/>
          </w:rPr>
          <w:delText>et al.</w:delText>
        </w:r>
        <w:r w:rsidR="00350DBF" w:rsidRPr="003A137D" w:rsidDel="001F12F2">
          <w:rPr>
            <w:color w:val="000000"/>
          </w:rPr>
          <w:delText xml:space="preserve">, 2015; Escobar-Zepeda </w:delText>
        </w:r>
        <w:r w:rsidR="00350DBF" w:rsidRPr="003A137D" w:rsidDel="001F12F2">
          <w:rPr>
            <w:i/>
            <w:iCs/>
            <w:color w:val="000000"/>
          </w:rPr>
          <w:delText>et al.</w:delText>
        </w:r>
        <w:r w:rsidR="00350DBF" w:rsidRPr="003A137D" w:rsidDel="001F12F2">
          <w:rPr>
            <w:color w:val="000000"/>
          </w:rPr>
          <w:delText xml:space="preserve">, 2018; Ye </w:delText>
        </w:r>
        <w:r w:rsidR="00350DBF" w:rsidRPr="003A137D" w:rsidDel="001F12F2">
          <w:rPr>
            <w:i/>
            <w:iCs/>
            <w:color w:val="000000"/>
          </w:rPr>
          <w:delText>et al.</w:delText>
        </w:r>
        <w:r w:rsidR="00350DBF" w:rsidRPr="003A137D" w:rsidDel="001F12F2">
          <w:rPr>
            <w:color w:val="000000"/>
          </w:rPr>
          <w:delText>, 2019b)</w:delText>
        </w:r>
        <w:r w:rsidR="00AB46BB" w:rsidRPr="003A137D" w:rsidDel="001F12F2">
          <w:rPr>
            <w:color w:val="000000" w:themeColor="text1"/>
          </w:rPr>
          <w:fldChar w:fldCharType="end"/>
        </w:r>
        <w:r w:rsidR="00AB46BB" w:rsidRPr="003A137D" w:rsidDel="001F12F2">
          <w:rPr>
            <w:color w:val="000000" w:themeColor="text1"/>
          </w:rPr>
          <w:delText>.</w:delText>
        </w:r>
        <w:r w:rsidRPr="003A137D" w:rsidDel="001F12F2">
          <w:rPr>
            <w:color w:val="000000" w:themeColor="text1"/>
          </w:rPr>
          <w:delText xml:space="preserve"> </w:delText>
        </w:r>
      </w:del>
      <w:r w:rsidRPr="003A137D">
        <w:rPr>
          <w:color w:val="000000" w:themeColor="text1"/>
        </w:rPr>
        <w:t>The advantage of using these artificial datasets is that their performances can be evaluated by comparing their microbial profiles with the known composition of the artificial dataset</w:t>
      </w:r>
      <w:r w:rsidR="009A52AC" w:rsidRPr="003A137D">
        <w:rPr>
          <w:color w:val="000000" w:themeColor="text1"/>
        </w:rPr>
        <w:t>s</w:t>
      </w:r>
      <w:r w:rsidRPr="003A137D">
        <w:rPr>
          <w:color w:val="000000" w:themeColor="text1"/>
        </w:rPr>
        <w:t xml:space="preserve">. However, </w:t>
      </w:r>
      <w:r w:rsidR="0065494D" w:rsidRPr="003A137D">
        <w:rPr>
          <w:color w:val="000000" w:themeColor="text1"/>
        </w:rPr>
        <w:t xml:space="preserve">the performance of these </w:t>
      </w:r>
      <w:del w:id="238" w:author="Ruijie Xu" w:date="2022-02-01T16:16:00Z">
        <w:r w:rsidR="0065494D" w:rsidRPr="003A137D" w:rsidDel="00D1066B">
          <w:rPr>
            <w:color w:val="000000" w:themeColor="text1"/>
          </w:rPr>
          <w:delText xml:space="preserve">tools </w:delText>
        </w:r>
      </w:del>
      <w:ins w:id="239" w:author="Ruijie Xu" w:date="2022-02-01T16:16:00Z">
        <w:r w:rsidR="00D1066B">
          <w:rPr>
            <w:color w:val="000000" w:themeColor="text1"/>
          </w:rPr>
          <w:t>software</w:t>
        </w:r>
        <w:r w:rsidR="00D1066B" w:rsidRPr="003A137D">
          <w:rPr>
            <w:color w:val="000000" w:themeColor="text1"/>
          </w:rPr>
          <w:t xml:space="preserve"> </w:t>
        </w:r>
      </w:ins>
      <w:r w:rsidR="0065494D" w:rsidRPr="003A137D">
        <w:rPr>
          <w:color w:val="000000" w:themeColor="text1"/>
        </w:rPr>
        <w:t xml:space="preserve">to analyze the </w:t>
      </w:r>
      <w:r w:rsidR="00CF184E" w:rsidRPr="003A137D">
        <w:rPr>
          <w:color w:val="000000" w:themeColor="text1"/>
        </w:rPr>
        <w:t xml:space="preserve">microbial profiling and diagnostic applications of </w:t>
      </w:r>
      <w:del w:id="240" w:author="Ruijie Xu" w:date="2022-02-01T16:16:00Z">
        <w:r w:rsidRPr="003A137D" w:rsidDel="00D1066B">
          <w:rPr>
            <w:color w:val="000000" w:themeColor="text1"/>
          </w:rPr>
          <w:delText>real-world dataset</w:delText>
        </w:r>
        <w:r w:rsidR="00A774DE" w:rsidRPr="003A137D" w:rsidDel="00D1066B">
          <w:rPr>
            <w:color w:val="000000" w:themeColor="text1"/>
          </w:rPr>
          <w:delText>s</w:delText>
        </w:r>
      </w:del>
      <w:ins w:id="241" w:author="Ruijie Xu" w:date="2022-02-01T16:16:00Z">
        <w:r w:rsidR="00D1066B">
          <w:rPr>
            <w:color w:val="000000" w:themeColor="text1"/>
          </w:rPr>
          <w:t>biological</w:t>
        </w:r>
      </w:ins>
      <w:ins w:id="242" w:author="Ruijie Xu" w:date="2022-02-01T16:17:00Z">
        <w:r w:rsidR="00D1066B">
          <w:rPr>
            <w:color w:val="000000" w:themeColor="text1"/>
          </w:rPr>
          <w:t xml:space="preserve"> specimens</w:t>
        </w:r>
      </w:ins>
      <w:r w:rsidR="0065494D" w:rsidRPr="003A137D">
        <w:rPr>
          <w:color w:val="000000" w:themeColor="text1"/>
        </w:rPr>
        <w:t xml:space="preserve"> has been less studied. For</w:t>
      </w:r>
      <w:r w:rsidR="00285DB6" w:rsidRPr="003A137D">
        <w:rPr>
          <w:color w:val="000000" w:themeColor="text1"/>
        </w:rPr>
        <w:t xml:space="preserve"> </w:t>
      </w:r>
      <w:ins w:id="243" w:author="Ruijie Xu" w:date="2022-02-01T15:16:00Z">
        <w:r w:rsidR="001F12F2">
          <w:rPr>
            <w:color w:val="000000" w:themeColor="text1"/>
          </w:rPr>
          <w:t xml:space="preserve">samples collected from </w:t>
        </w:r>
      </w:ins>
      <w:del w:id="244" w:author="Ruijie Xu" w:date="2022-02-01T15:15:00Z">
        <w:r w:rsidR="00285DB6" w:rsidRPr="003A137D" w:rsidDel="001F12F2">
          <w:rPr>
            <w:color w:val="000000" w:themeColor="text1"/>
          </w:rPr>
          <w:delText>specimens collected from</w:delText>
        </w:r>
      </w:del>
      <w:del w:id="245" w:author="Ruijie Xu" w:date="2022-02-01T15:16:00Z">
        <w:r w:rsidR="00285DB6" w:rsidRPr="003A137D" w:rsidDel="001F12F2">
          <w:rPr>
            <w:color w:val="000000" w:themeColor="text1"/>
          </w:rPr>
          <w:delText xml:space="preserve"> </w:delText>
        </w:r>
      </w:del>
      <w:r w:rsidR="00285DB6" w:rsidRPr="003A137D">
        <w:rPr>
          <w:color w:val="000000" w:themeColor="text1"/>
        </w:rPr>
        <w:t xml:space="preserve">wild animals, </w:t>
      </w:r>
      <w:del w:id="246" w:author="Ruijie Xu" w:date="2022-02-01T15:14:00Z">
        <w:r w:rsidRPr="003A137D" w:rsidDel="001F12F2">
          <w:rPr>
            <w:color w:val="000000" w:themeColor="text1"/>
          </w:rPr>
          <w:delText xml:space="preserve"> </w:delText>
        </w:r>
      </w:del>
      <w:r w:rsidRPr="003A137D">
        <w:rPr>
          <w:color w:val="000000" w:themeColor="text1"/>
        </w:rPr>
        <w:t xml:space="preserve">the </w:t>
      </w:r>
      <w:r w:rsidR="00366132" w:rsidRPr="003A137D">
        <w:rPr>
          <w:color w:val="000000" w:themeColor="text1"/>
        </w:rPr>
        <w:t>microbiome compositions</w:t>
      </w:r>
      <w:r w:rsidR="00242EFF" w:rsidRPr="003A137D">
        <w:rPr>
          <w:color w:val="000000" w:themeColor="text1"/>
        </w:rPr>
        <w:t xml:space="preserve"> </w:t>
      </w:r>
      <w:r w:rsidRPr="003A137D">
        <w:rPr>
          <w:color w:val="000000" w:themeColor="text1"/>
        </w:rPr>
        <w:t>are unknown and potentially contain taxa that do not have</w:t>
      </w:r>
      <w:del w:id="247" w:author="Ruijie Xu" w:date="2022-02-01T16:18:00Z">
        <w:r w:rsidRPr="003A137D" w:rsidDel="00FA4F34">
          <w:rPr>
            <w:color w:val="000000" w:themeColor="text1"/>
          </w:rPr>
          <w:delText xml:space="preserve"> their reference</w:delText>
        </w:r>
      </w:del>
      <w:r w:rsidRPr="003A137D">
        <w:rPr>
          <w:color w:val="000000" w:themeColor="text1"/>
        </w:rPr>
        <w:t xml:space="preserve"> </w:t>
      </w:r>
      <w:r w:rsidRPr="003A137D">
        <w:rPr>
          <w:color w:val="000000" w:themeColor="text1"/>
        </w:rPr>
        <w:lastRenderedPageBreak/>
        <w:t xml:space="preserve">genomes </w:t>
      </w:r>
      <w:del w:id="248" w:author="Ruijie Xu" w:date="2022-02-01T16:18:00Z">
        <w:r w:rsidRPr="003A137D" w:rsidDel="00FA4F34">
          <w:rPr>
            <w:color w:val="000000" w:themeColor="text1"/>
          </w:rPr>
          <w:delText>in</w:delText>
        </w:r>
      </w:del>
      <w:ins w:id="249" w:author="Ruijie Xu" w:date="2022-02-01T16:18:00Z">
        <w:r w:rsidR="00FA4F34">
          <w:rPr>
            <w:color w:val="000000" w:themeColor="text1"/>
          </w:rPr>
          <w:t>available in</w:t>
        </w:r>
      </w:ins>
      <w:r w:rsidRPr="003A137D">
        <w:rPr>
          <w:color w:val="000000" w:themeColor="text1"/>
        </w:rPr>
        <w:t xml:space="preserve"> the</w:t>
      </w:r>
      <w:del w:id="250" w:author="Ruijie Xu" w:date="2022-02-01T16:18:00Z">
        <w:r w:rsidRPr="003A137D" w:rsidDel="00FA4F34">
          <w:rPr>
            <w:color w:val="000000" w:themeColor="text1"/>
          </w:rPr>
          <w:delText xml:space="preserve"> </w:delText>
        </w:r>
        <w:r w:rsidR="00CF184E" w:rsidRPr="003A137D" w:rsidDel="00FA4F34">
          <w:rPr>
            <w:color w:val="000000" w:themeColor="text1"/>
          </w:rPr>
          <w:delText>used reference genome</w:delText>
        </w:r>
      </w:del>
      <w:r w:rsidR="00CF184E" w:rsidRPr="003A137D">
        <w:rPr>
          <w:color w:val="000000" w:themeColor="text1"/>
        </w:rPr>
        <w:t xml:space="preserve"> </w:t>
      </w:r>
      <w:ins w:id="251" w:author="Ruijie Xu" w:date="2022-02-01T16:19:00Z">
        <w:r w:rsidR="00FA4F34">
          <w:rPr>
            <w:color w:val="000000" w:themeColor="text1"/>
          </w:rPr>
          <w:t xml:space="preserve">reference </w:t>
        </w:r>
      </w:ins>
      <w:r w:rsidR="00FE5C5D" w:rsidRPr="003A137D">
        <w:rPr>
          <w:color w:val="000000" w:themeColor="text1"/>
        </w:rPr>
        <w:t>DB</w:t>
      </w:r>
      <w:r w:rsidRPr="003A137D">
        <w:rPr>
          <w:color w:val="000000" w:themeColor="text1"/>
        </w:rPr>
        <w:t xml:space="preserve"> </w:t>
      </w:r>
      <w:del w:id="252" w:author="Ruijie Xu" w:date="2022-02-01T16:19:00Z">
        <w:r w:rsidRPr="003A137D" w:rsidDel="00FA4F34">
          <w:rPr>
            <w:color w:val="000000" w:themeColor="text1"/>
          </w:rPr>
          <w:delText xml:space="preserve">or </w:delText>
        </w:r>
        <w:r w:rsidR="00CF184E" w:rsidRPr="003A137D" w:rsidDel="00FA4F34">
          <w:rPr>
            <w:color w:val="000000" w:themeColor="text1"/>
          </w:rPr>
          <w:delText xml:space="preserve">that </w:delText>
        </w:r>
        <w:r w:rsidRPr="003A137D" w:rsidDel="00FA4F34">
          <w:rPr>
            <w:color w:val="000000" w:themeColor="text1"/>
          </w:rPr>
          <w:delText>have never been identified</w:delText>
        </w:r>
      </w:del>
      <w:r w:rsidRPr="003A137D">
        <w:rPr>
          <w:color w:val="000000" w:themeColor="text1"/>
        </w:rPr>
        <w:t xml:space="preserve">. These situations can become </w:t>
      </w:r>
      <w:r w:rsidR="00225128" w:rsidRPr="003A137D">
        <w:rPr>
          <w:color w:val="000000" w:themeColor="text1"/>
        </w:rPr>
        <w:t xml:space="preserve">a </w:t>
      </w:r>
      <w:r w:rsidRPr="003A137D">
        <w:rPr>
          <w:color w:val="000000" w:themeColor="text1"/>
        </w:rPr>
        <w:t xml:space="preserve">potential source of technical errors for accurate </w:t>
      </w:r>
      <w:r w:rsidR="00957FC2" w:rsidRPr="003A137D">
        <w:rPr>
          <w:color w:val="000000" w:themeColor="text1"/>
        </w:rPr>
        <w:t>d</w:t>
      </w:r>
      <w:r w:rsidR="00F23C9F" w:rsidRPr="003A137D">
        <w:rPr>
          <w:color w:val="000000" w:themeColor="text1"/>
        </w:rPr>
        <w:t>etection</w:t>
      </w:r>
      <w:r w:rsidR="00957FC2" w:rsidRPr="003A137D">
        <w:rPr>
          <w:color w:val="000000" w:themeColor="text1"/>
        </w:rPr>
        <w:t xml:space="preserve"> and </w:t>
      </w:r>
      <w:r w:rsidRPr="003A137D">
        <w:rPr>
          <w:color w:val="000000" w:themeColor="text1"/>
        </w:rPr>
        <w:t xml:space="preserve">profiling a </w:t>
      </w:r>
      <w:r w:rsidR="00242EFF" w:rsidRPr="003A137D">
        <w:rPr>
          <w:color w:val="000000" w:themeColor="text1"/>
        </w:rPr>
        <w:t xml:space="preserve">sample's </w:t>
      </w:r>
      <w:r w:rsidR="00285DB6" w:rsidRPr="003A137D">
        <w:rPr>
          <w:color w:val="000000" w:themeColor="text1"/>
        </w:rPr>
        <w:t>m</w:t>
      </w:r>
      <w:r w:rsidR="00242EFF" w:rsidRPr="003A137D">
        <w:rPr>
          <w:color w:val="000000" w:themeColor="text1"/>
        </w:rPr>
        <w:t>icrobiome</w:t>
      </w:r>
      <w:r w:rsidRPr="003A137D">
        <w:rPr>
          <w:color w:val="000000" w:themeColor="text1"/>
        </w:rPr>
        <w:t xml:space="preserve">. </w:t>
      </w:r>
    </w:p>
    <w:p w14:paraId="2A87BB11" w14:textId="46FA062B" w:rsidR="005912FB" w:rsidRPr="003A137D" w:rsidRDefault="00C0014F" w:rsidP="005912FB">
      <w:pPr>
        <w:spacing w:line="480" w:lineRule="auto"/>
        <w:ind w:firstLine="720"/>
        <w:rPr>
          <w:color w:val="000000" w:themeColor="text1"/>
        </w:rPr>
      </w:pPr>
      <w:r w:rsidRPr="003A137D">
        <w:rPr>
          <w:color w:val="000000" w:themeColor="text1"/>
        </w:rPr>
        <w:t>In this study, we compare</w:t>
      </w:r>
      <w:r w:rsidR="00F23C9F" w:rsidRPr="003A137D">
        <w:rPr>
          <w:color w:val="000000" w:themeColor="text1"/>
        </w:rPr>
        <w:t>d</w:t>
      </w:r>
      <w:r w:rsidRPr="003A137D">
        <w:rPr>
          <w:color w:val="000000" w:themeColor="text1"/>
        </w:rPr>
        <w:t xml:space="preserve"> the microbial profiles of tissue samples from two species of </w:t>
      </w:r>
      <w:r w:rsidRPr="003A137D">
        <w:rPr>
          <w:i/>
          <w:iCs/>
          <w:color w:val="000000" w:themeColor="text1"/>
        </w:rPr>
        <w:t>Rattus</w:t>
      </w:r>
      <w:r w:rsidRPr="003A137D">
        <w:rPr>
          <w:color w:val="000000" w:themeColor="text1"/>
        </w:rPr>
        <w:t xml:space="preserve"> (</w:t>
      </w:r>
      <w:r w:rsidRPr="003A137D">
        <w:rPr>
          <w:i/>
          <w:iCs/>
          <w:color w:val="000000" w:themeColor="text1"/>
        </w:rPr>
        <w:t>Rattus rattus</w:t>
      </w:r>
      <w:r w:rsidRPr="003A137D">
        <w:rPr>
          <w:color w:val="000000" w:themeColor="text1"/>
        </w:rPr>
        <w:t xml:space="preserve"> and </w:t>
      </w:r>
      <w:r w:rsidRPr="003A137D">
        <w:rPr>
          <w:i/>
          <w:iCs/>
          <w:color w:val="000000" w:themeColor="text1"/>
        </w:rPr>
        <w:t>Rattus norvegicus</w:t>
      </w:r>
      <w:r w:rsidRPr="003A137D">
        <w:rPr>
          <w:color w:val="000000" w:themeColor="text1"/>
        </w:rPr>
        <w:t>)</w:t>
      </w:r>
      <w:r w:rsidR="00C06D2E" w:rsidRPr="003A137D">
        <w:rPr>
          <w:color w:val="000000" w:themeColor="text1"/>
        </w:rPr>
        <w:t xml:space="preserve"> using</w:t>
      </w:r>
      <w:ins w:id="253" w:author="Ruijie Xu" w:date="2022-02-01T15:17:00Z">
        <w:r w:rsidR="001F12F2">
          <w:rPr>
            <w:color w:val="000000" w:themeColor="text1"/>
          </w:rPr>
          <w:t xml:space="preserve"> </w:t>
        </w:r>
      </w:ins>
      <w:ins w:id="254" w:author="Ruijie Xu" w:date="2022-02-01T15:18:00Z">
        <w:r w:rsidR="001F12F2">
          <w:rPr>
            <w:color w:val="000000" w:themeColor="text1"/>
          </w:rPr>
          <w:t>four different DBs and</w:t>
        </w:r>
      </w:ins>
      <w:del w:id="255" w:author="Ruijie Xu" w:date="2022-02-01T15:17:00Z">
        <w:r w:rsidR="00C06D2E" w:rsidRPr="003A137D" w:rsidDel="001F12F2">
          <w:rPr>
            <w:color w:val="000000" w:themeColor="text1"/>
          </w:rPr>
          <w:delText xml:space="preserve"> the</w:delText>
        </w:r>
      </w:del>
      <w:ins w:id="256" w:author="Ruijie Xu" w:date="2022-02-01T15:16:00Z">
        <w:r w:rsidR="001F12F2">
          <w:rPr>
            <w:color w:val="000000" w:themeColor="text1"/>
          </w:rPr>
          <w:t xml:space="preserve"> nine</w:t>
        </w:r>
      </w:ins>
      <w:r w:rsidR="00C06D2E" w:rsidRPr="003A137D">
        <w:rPr>
          <w:color w:val="000000" w:themeColor="text1"/>
        </w:rPr>
        <w:t xml:space="preserve"> </w:t>
      </w:r>
      <w:ins w:id="257" w:author="Ruijie Xu" w:date="2022-02-01T15:18:00Z">
        <w:r w:rsidR="001F12F2">
          <w:rPr>
            <w:color w:val="000000" w:themeColor="text1"/>
          </w:rPr>
          <w:t>differen</w:t>
        </w:r>
      </w:ins>
      <w:ins w:id="258" w:author="Ruijie Xu" w:date="2022-02-01T15:19:00Z">
        <w:r w:rsidR="00173518">
          <w:rPr>
            <w:color w:val="000000" w:themeColor="text1"/>
          </w:rPr>
          <w:t xml:space="preserve">t </w:t>
        </w:r>
      </w:ins>
      <w:del w:id="259" w:author="Ruijie Xu" w:date="2022-02-01T15:18:00Z">
        <w:r w:rsidR="00C06D2E" w:rsidRPr="003A137D" w:rsidDel="00173518">
          <w:rPr>
            <w:color w:val="000000" w:themeColor="text1"/>
          </w:rPr>
          <w:delText xml:space="preserve">shotgun metagenome sequencing taxonomic classification </w:delText>
        </w:r>
      </w:del>
      <w:r w:rsidR="008524D8" w:rsidRPr="003A137D">
        <w:rPr>
          <w:color w:val="000000" w:themeColor="text1"/>
        </w:rPr>
        <w:t>software</w:t>
      </w:r>
      <w:ins w:id="260" w:author="Ruijie Xu" w:date="2022-02-01T15:16:00Z">
        <w:r w:rsidR="001F12F2">
          <w:rPr>
            <w:color w:val="000000" w:themeColor="text1"/>
          </w:rPr>
          <w:t xml:space="preserve"> </w:t>
        </w:r>
      </w:ins>
      <w:ins w:id="261" w:author="Ruijie Xu" w:date="2022-02-01T15:19:00Z">
        <w:r w:rsidR="00173518">
          <w:rPr>
            <w:color w:val="000000" w:themeColor="text1"/>
          </w:rPr>
          <w:t>metioned above</w:t>
        </w:r>
      </w:ins>
      <w:del w:id="262" w:author="Ruijie Xu" w:date="2022-02-01T15:16:00Z">
        <w:r w:rsidR="00C06D2E" w:rsidRPr="003A137D" w:rsidDel="001F12F2">
          <w:rPr>
            <w:color w:val="000000" w:themeColor="text1"/>
          </w:rPr>
          <w:delText xml:space="preserve">, Kraken2, CLARK, and </w:delText>
        </w:r>
        <w:r w:rsidR="00587076" w:rsidRPr="003A137D" w:rsidDel="001F12F2">
          <w:rPr>
            <w:color w:val="000000" w:themeColor="text1"/>
          </w:rPr>
          <w:delText>CLARK-s</w:delText>
        </w:r>
      </w:del>
      <w:r w:rsidR="00C06D2E" w:rsidRPr="003A137D">
        <w:rPr>
          <w:color w:val="000000" w:themeColor="text1"/>
        </w:rPr>
        <w:t>.</w:t>
      </w:r>
      <w:r w:rsidR="00366132" w:rsidRPr="003A137D">
        <w:rPr>
          <w:color w:val="000000" w:themeColor="text1"/>
        </w:rPr>
        <w:t xml:space="preserve"> </w:t>
      </w:r>
      <w:r w:rsidRPr="003A137D">
        <w:rPr>
          <w:color w:val="000000" w:themeColor="text1"/>
        </w:rPr>
        <w:t xml:space="preserve">We </w:t>
      </w:r>
      <w:r w:rsidR="00DA3793" w:rsidRPr="003A137D">
        <w:rPr>
          <w:color w:val="000000" w:themeColor="text1"/>
        </w:rPr>
        <w:t>specifically</w:t>
      </w:r>
      <w:r w:rsidRPr="003A137D">
        <w:rPr>
          <w:color w:val="000000" w:themeColor="text1"/>
        </w:rPr>
        <w:t xml:space="preserve"> address </w:t>
      </w:r>
      <w:bookmarkStart w:id="263" w:name="OLE_LINK215"/>
      <w:bookmarkStart w:id="264" w:name="OLE_LINK216"/>
      <w:r w:rsidRPr="003A137D">
        <w:rPr>
          <w:color w:val="000000" w:themeColor="text1"/>
        </w:rPr>
        <w:t xml:space="preserve">how the use of different </w:t>
      </w:r>
      <w:r w:rsidR="00FE5C5D" w:rsidRPr="003A137D">
        <w:rPr>
          <w:color w:val="000000" w:themeColor="text1"/>
        </w:rPr>
        <w:t>DB</w:t>
      </w:r>
      <w:r w:rsidRPr="003A137D">
        <w:rPr>
          <w:color w:val="000000" w:themeColor="text1"/>
        </w:rPr>
        <w:t xml:space="preserve">s and </w:t>
      </w:r>
      <w:r w:rsidR="00AD523B" w:rsidRPr="003A137D">
        <w:rPr>
          <w:color w:val="000000" w:themeColor="text1"/>
        </w:rPr>
        <w:t xml:space="preserve">software influence </w:t>
      </w:r>
      <w:ins w:id="265" w:author="Ruijie Xu" w:date="2022-02-01T16:21:00Z">
        <w:r w:rsidR="00FA4F34">
          <w:rPr>
            <w:color w:val="000000" w:themeColor="text1"/>
          </w:rPr>
          <w:t xml:space="preserve">the </w:t>
        </w:r>
      </w:ins>
      <w:del w:id="266" w:author="Ruijie Xu" w:date="2022-02-01T16:21:00Z">
        <w:r w:rsidR="00431A2A" w:rsidRPr="003A137D" w:rsidDel="00FA4F34">
          <w:rPr>
            <w:color w:val="000000" w:themeColor="text1"/>
          </w:rPr>
          <w:delText xml:space="preserve">diagnostic results for </w:delText>
        </w:r>
        <w:r w:rsidR="00AD523B" w:rsidRPr="003A137D" w:rsidDel="00FA4F34">
          <w:rPr>
            <w:color w:val="000000" w:themeColor="text1"/>
          </w:rPr>
          <w:delText>a specific</w:delText>
        </w:r>
        <w:r w:rsidR="00AE4F6D" w:rsidRPr="003A137D" w:rsidDel="00FA4F34">
          <w:rPr>
            <w:color w:val="000000" w:themeColor="text1"/>
          </w:rPr>
          <w:delText xml:space="preserve"> pathogen of interest </w:delText>
        </w:r>
        <w:bookmarkEnd w:id="263"/>
        <w:bookmarkEnd w:id="264"/>
        <w:r w:rsidR="00AE4F6D" w:rsidRPr="003A137D" w:rsidDel="00FA4F34">
          <w:rPr>
            <w:color w:val="000000" w:themeColor="text1"/>
          </w:rPr>
          <w:delText xml:space="preserve">and how </w:delText>
        </w:r>
        <w:r w:rsidR="00DA3793" w:rsidRPr="003A137D" w:rsidDel="00FA4F34">
          <w:rPr>
            <w:color w:val="000000" w:themeColor="text1"/>
          </w:rPr>
          <w:delText xml:space="preserve">different </w:delText>
        </w:r>
      </w:del>
      <w:r w:rsidR="00AE4F6D" w:rsidRPr="003A137D">
        <w:rPr>
          <w:color w:val="000000" w:themeColor="text1"/>
        </w:rPr>
        <w:t xml:space="preserve">profiling </w:t>
      </w:r>
      <w:ins w:id="267" w:author="Ruijie Xu" w:date="2022-02-01T16:21:00Z">
        <w:r w:rsidR="00FA4F34">
          <w:rPr>
            <w:color w:val="000000" w:themeColor="text1"/>
          </w:rPr>
          <w:t xml:space="preserve">of </w:t>
        </w:r>
      </w:ins>
      <w:ins w:id="268" w:author="Ruijie Xu" w:date="2022-02-01T16:22:00Z">
        <w:r w:rsidR="00FA4F34">
          <w:rPr>
            <w:color w:val="000000" w:themeColor="text1"/>
          </w:rPr>
          <w:t>the rat samples, and how these influences</w:t>
        </w:r>
      </w:ins>
      <w:del w:id="269" w:author="Ruijie Xu" w:date="2022-02-01T16:21:00Z">
        <w:r w:rsidR="00AE4F6D" w:rsidRPr="003A137D" w:rsidDel="00FA4F34">
          <w:rPr>
            <w:color w:val="000000" w:themeColor="text1"/>
          </w:rPr>
          <w:delText>results</w:delText>
        </w:r>
      </w:del>
      <w:r w:rsidR="00AE4F6D" w:rsidRPr="003A137D">
        <w:rPr>
          <w:color w:val="000000" w:themeColor="text1"/>
        </w:rPr>
        <w:t xml:space="preserve"> </w:t>
      </w:r>
      <w:r w:rsidR="00DA3793" w:rsidRPr="003A137D">
        <w:rPr>
          <w:color w:val="000000" w:themeColor="text1"/>
        </w:rPr>
        <w:t>can affect</w:t>
      </w:r>
      <w:r w:rsidR="00AE4F6D" w:rsidRPr="003A137D">
        <w:rPr>
          <w:color w:val="000000" w:themeColor="text1"/>
        </w:rPr>
        <w:t xml:space="preserve"> the downstream analyses.</w:t>
      </w:r>
      <w:r w:rsidR="00AE4F6D" w:rsidRPr="003A137D" w:rsidDel="00AE4F6D">
        <w:rPr>
          <w:color w:val="000000" w:themeColor="text1"/>
        </w:rPr>
        <w:t xml:space="preserve"> </w:t>
      </w:r>
      <w:r w:rsidR="00366132" w:rsidRPr="003A137D">
        <w:rPr>
          <w:color w:val="000000" w:themeColor="text1"/>
        </w:rPr>
        <w:t xml:space="preserve">We also focused on the specific detection of </w:t>
      </w:r>
      <w:r w:rsidR="00FA4E52" w:rsidRPr="003A137D">
        <w:rPr>
          <w:color w:val="000000" w:themeColor="text1"/>
        </w:rPr>
        <w:t>the</w:t>
      </w:r>
      <w:r w:rsidR="00366132" w:rsidRPr="003A137D">
        <w:rPr>
          <w:color w:val="000000" w:themeColor="text1"/>
        </w:rPr>
        <w:t xml:space="preserve"> zoonotic pathogen </w:t>
      </w:r>
      <w:del w:id="270" w:author="Ruijie Xu" w:date="2022-02-02T11:02:00Z">
        <w:r w:rsidR="00366132" w:rsidRPr="003A137D" w:rsidDel="00463AA7">
          <w:rPr>
            <w:i/>
            <w:color w:val="000000" w:themeColor="text1"/>
          </w:rPr>
          <w:delText>Leptospira</w:delText>
        </w:r>
      </w:del>
      <w:ins w:id="271" w:author="Ruijie Xu" w:date="2022-02-02T11:02:00Z">
        <w:r w:rsidR="00463AA7">
          <w:rPr>
            <w:i/>
            <w:color w:val="000000" w:themeColor="text1"/>
          </w:rPr>
          <w:t>Leptospira</w:t>
        </w:r>
      </w:ins>
      <w:r w:rsidR="00366132" w:rsidRPr="003A137D">
        <w:rPr>
          <w:color w:val="000000" w:themeColor="text1"/>
        </w:rPr>
        <w:t xml:space="preserve"> in rat kidneys. </w:t>
      </w:r>
      <w:r w:rsidR="00DA3793" w:rsidRPr="003A137D">
        <w:rPr>
          <w:color w:val="000000" w:themeColor="text1"/>
        </w:rPr>
        <w:t>The</w:t>
      </w:r>
      <w:r w:rsidRPr="003A137D">
        <w:rPr>
          <w:color w:val="000000" w:themeColor="text1"/>
        </w:rPr>
        <w:t xml:space="preserve"> objectives </w:t>
      </w:r>
      <w:r w:rsidR="00DA3793" w:rsidRPr="003A137D">
        <w:rPr>
          <w:color w:val="000000" w:themeColor="text1"/>
        </w:rPr>
        <w:t>of</w:t>
      </w:r>
      <w:r w:rsidRPr="003A137D">
        <w:rPr>
          <w:color w:val="000000" w:themeColor="text1"/>
        </w:rPr>
        <w:t xml:space="preserve"> the current study are to 1) compare the taxonomical profiles</w:t>
      </w:r>
      <w:del w:id="272" w:author="Ruijie Xu" w:date="2022-02-01T15:19:00Z">
        <w:r w:rsidRPr="003A137D" w:rsidDel="00173518">
          <w:rPr>
            <w:color w:val="000000" w:themeColor="text1"/>
          </w:rPr>
          <w:delText xml:space="preserve"> of our dataset</w:delText>
        </w:r>
      </w:del>
      <w:r w:rsidRPr="003A137D">
        <w:rPr>
          <w:color w:val="000000" w:themeColor="text1"/>
        </w:rPr>
        <w:t xml:space="preserve"> classified by </w:t>
      </w:r>
      <w:ins w:id="273" w:author="Ruijie Xu" w:date="2022-02-01T15:19:00Z">
        <w:r w:rsidR="00173518">
          <w:rPr>
            <w:color w:val="000000" w:themeColor="text1"/>
          </w:rPr>
          <w:t>the four</w:t>
        </w:r>
      </w:ins>
      <w:ins w:id="274" w:author="Ruijie Xu" w:date="2022-02-01T15:20:00Z">
        <w:r w:rsidR="00173518">
          <w:rPr>
            <w:color w:val="000000" w:themeColor="text1"/>
          </w:rPr>
          <w:t xml:space="preserve"> </w:t>
        </w:r>
      </w:ins>
      <w:r w:rsidRPr="003A137D">
        <w:rPr>
          <w:color w:val="000000" w:themeColor="text1"/>
        </w:rPr>
        <w:t xml:space="preserve">Kraken2 </w:t>
      </w:r>
      <w:ins w:id="275" w:author="Ruijie Xu" w:date="2022-02-01T15:20:00Z">
        <w:r w:rsidR="00173518">
          <w:rPr>
            <w:color w:val="000000" w:themeColor="text1"/>
          </w:rPr>
          <w:t xml:space="preserve">DBs </w:t>
        </w:r>
      </w:ins>
      <w:del w:id="276" w:author="Ruijie Xu" w:date="2022-02-01T15:20:00Z">
        <w:r w:rsidRPr="003A137D" w:rsidDel="00173518">
          <w:rPr>
            <w:color w:val="000000" w:themeColor="text1"/>
          </w:rPr>
          <w:delText xml:space="preserve">using three different </w:delText>
        </w:r>
        <w:r w:rsidR="00FE5C5D" w:rsidRPr="003A137D" w:rsidDel="00173518">
          <w:rPr>
            <w:color w:val="000000" w:themeColor="text1"/>
          </w:rPr>
          <w:delText>DB</w:delText>
        </w:r>
        <w:r w:rsidRPr="003A137D" w:rsidDel="00173518">
          <w:rPr>
            <w:color w:val="000000" w:themeColor="text1"/>
          </w:rPr>
          <w:delText>s</w:delText>
        </w:r>
      </w:del>
      <w:r w:rsidRPr="003A137D">
        <w:rPr>
          <w:color w:val="000000" w:themeColor="text1"/>
        </w:rPr>
        <w:t xml:space="preserve">; 2) compare the microbial profiles of our dataset classified by </w:t>
      </w:r>
      <w:del w:id="277" w:author="Ruijie Xu" w:date="2022-02-01T15:20:00Z">
        <w:r w:rsidRPr="003A137D" w:rsidDel="00173518">
          <w:rPr>
            <w:color w:val="000000" w:themeColor="text1"/>
          </w:rPr>
          <w:delText xml:space="preserve">Kraken2, CLARK, and </w:delText>
        </w:r>
        <w:r w:rsidR="00587076" w:rsidRPr="003A137D" w:rsidDel="00173518">
          <w:rPr>
            <w:color w:val="000000" w:themeColor="text1"/>
          </w:rPr>
          <w:delText>CLARK-s</w:delText>
        </w:r>
      </w:del>
      <w:ins w:id="278" w:author="Ruijie Xu" w:date="2022-02-01T15:20:00Z">
        <w:r w:rsidR="00173518">
          <w:rPr>
            <w:color w:val="000000" w:themeColor="text1"/>
          </w:rPr>
          <w:t>the nine metagenomics profiling software</w:t>
        </w:r>
      </w:ins>
      <w:r w:rsidRPr="003A137D">
        <w:rPr>
          <w:color w:val="000000" w:themeColor="text1"/>
        </w:rPr>
        <w:t xml:space="preserve">; 3) </w:t>
      </w:r>
      <w:r w:rsidR="00AE4F6D" w:rsidRPr="003A137D">
        <w:rPr>
          <w:color w:val="000000" w:themeColor="text1"/>
        </w:rPr>
        <w:t xml:space="preserve">identify the presence of </w:t>
      </w:r>
      <w:r w:rsidR="00285DB6" w:rsidRPr="003A137D">
        <w:rPr>
          <w:color w:val="000000" w:themeColor="text1"/>
        </w:rPr>
        <w:t xml:space="preserve">potential zoonotic </w:t>
      </w:r>
      <w:r w:rsidR="00AE4F6D" w:rsidRPr="003A137D">
        <w:rPr>
          <w:color w:val="000000" w:themeColor="text1"/>
        </w:rPr>
        <w:t>pathogen</w:t>
      </w:r>
      <w:r w:rsidR="00C06D2E" w:rsidRPr="003A137D">
        <w:rPr>
          <w:color w:val="000000" w:themeColor="text1"/>
        </w:rPr>
        <w:t>s</w:t>
      </w:r>
      <w:r w:rsidR="00AE4F6D" w:rsidRPr="003A137D">
        <w:rPr>
          <w:color w:val="000000" w:themeColor="text1"/>
        </w:rPr>
        <w:t xml:space="preserve"> </w:t>
      </w:r>
      <w:r w:rsidR="00191084" w:rsidRPr="003A137D">
        <w:rPr>
          <w:color w:val="000000" w:themeColor="text1"/>
        </w:rPr>
        <w:t xml:space="preserve">such as </w:t>
      </w:r>
      <w:del w:id="279" w:author="Ruijie Xu" w:date="2022-02-02T11:02:00Z">
        <w:r w:rsidR="00191084" w:rsidRPr="003A137D" w:rsidDel="00463AA7">
          <w:rPr>
            <w:i/>
            <w:iCs/>
            <w:color w:val="000000" w:themeColor="text1"/>
          </w:rPr>
          <w:delText>Leptospira</w:delText>
        </w:r>
      </w:del>
      <w:ins w:id="280" w:author="Ruijie Xu" w:date="2022-02-02T11:02:00Z">
        <w:r w:rsidR="00463AA7">
          <w:rPr>
            <w:i/>
            <w:iCs/>
            <w:color w:val="000000" w:themeColor="text1"/>
          </w:rPr>
          <w:t>Leptospira</w:t>
        </w:r>
      </w:ins>
      <w:r w:rsidR="00191084" w:rsidRPr="003A137D">
        <w:rPr>
          <w:color w:val="000000" w:themeColor="text1"/>
        </w:rPr>
        <w:t xml:space="preserve"> </w:t>
      </w:r>
      <w:r w:rsidR="00AE4F6D" w:rsidRPr="003A137D">
        <w:rPr>
          <w:color w:val="000000" w:themeColor="text1"/>
        </w:rPr>
        <w:t xml:space="preserve">from each </w:t>
      </w:r>
      <w:r w:rsidR="00FA4E52" w:rsidRPr="003A137D">
        <w:rPr>
          <w:color w:val="000000" w:themeColor="text1"/>
        </w:rPr>
        <w:t xml:space="preserve">software’s </w:t>
      </w:r>
      <w:r w:rsidR="00AE4F6D" w:rsidRPr="003A137D">
        <w:rPr>
          <w:color w:val="000000" w:themeColor="text1"/>
        </w:rPr>
        <w:t xml:space="preserve">profiling results; 4) </w:t>
      </w:r>
      <w:r w:rsidRPr="003A137D">
        <w:rPr>
          <w:color w:val="000000" w:themeColor="text1"/>
        </w:rPr>
        <w:t xml:space="preserve">address </w:t>
      </w:r>
      <w:r w:rsidR="00DA5850" w:rsidRPr="003A137D">
        <w:rPr>
          <w:color w:val="000000" w:themeColor="text1"/>
        </w:rPr>
        <w:t xml:space="preserve">if </w:t>
      </w:r>
      <w:r w:rsidRPr="003A137D">
        <w:rPr>
          <w:color w:val="000000" w:themeColor="text1"/>
        </w:rPr>
        <w:t xml:space="preserve">different </w:t>
      </w:r>
      <w:r w:rsidR="00191084" w:rsidRPr="003A137D">
        <w:rPr>
          <w:color w:val="000000" w:themeColor="text1"/>
        </w:rPr>
        <w:t xml:space="preserve">software </w:t>
      </w:r>
      <w:r w:rsidRPr="003A137D">
        <w:rPr>
          <w:color w:val="000000" w:themeColor="text1"/>
        </w:rPr>
        <w:t>can bias the indices characterizing within</w:t>
      </w:r>
      <w:r w:rsidR="00366132" w:rsidRPr="003A137D">
        <w:rPr>
          <w:color w:val="000000" w:themeColor="text1"/>
        </w:rPr>
        <w:t xml:space="preserve"> sample</w:t>
      </w:r>
      <w:r w:rsidR="00242EFF" w:rsidRPr="003A137D">
        <w:rPr>
          <w:color w:val="000000" w:themeColor="text1"/>
        </w:rPr>
        <w:t xml:space="preserve">s </w:t>
      </w:r>
      <w:r w:rsidRPr="003A137D">
        <w:rPr>
          <w:color w:val="000000" w:themeColor="text1"/>
        </w:rPr>
        <w:t>microbial diversity and between</w:t>
      </w:r>
      <w:r w:rsidR="00366132" w:rsidRPr="003A137D">
        <w:rPr>
          <w:color w:val="000000" w:themeColor="text1"/>
        </w:rPr>
        <w:t xml:space="preserve"> samples</w:t>
      </w:r>
      <w:r w:rsidR="00242EFF" w:rsidRPr="003A137D">
        <w:rPr>
          <w:color w:val="000000" w:themeColor="text1"/>
        </w:rPr>
        <w:t xml:space="preserve"> </w:t>
      </w:r>
      <w:r w:rsidRPr="003A137D">
        <w:rPr>
          <w:color w:val="000000" w:themeColor="text1"/>
        </w:rPr>
        <w:t xml:space="preserve">microbial relationships; </w:t>
      </w:r>
      <w:r w:rsidR="006B3AA0" w:rsidRPr="003A137D">
        <w:rPr>
          <w:color w:val="000000" w:themeColor="text1"/>
        </w:rPr>
        <w:t xml:space="preserve">and </w:t>
      </w:r>
      <w:r w:rsidR="00AE4F6D" w:rsidRPr="003A137D">
        <w:rPr>
          <w:color w:val="000000" w:themeColor="text1"/>
        </w:rPr>
        <w:t>5</w:t>
      </w:r>
      <w:r w:rsidRPr="003A137D">
        <w:rPr>
          <w:color w:val="000000" w:themeColor="text1"/>
        </w:rPr>
        <w:t xml:space="preserve">) compare taxa identified significantly different in abundance between </w:t>
      </w:r>
      <w:r w:rsidR="005320C9" w:rsidRPr="003A137D">
        <w:rPr>
          <w:color w:val="000000" w:themeColor="text1"/>
        </w:rPr>
        <w:t>different tissue</w:t>
      </w:r>
      <w:r w:rsidRPr="003A137D">
        <w:rPr>
          <w:color w:val="000000" w:themeColor="text1"/>
        </w:rPr>
        <w:t xml:space="preserve"> samples from </w:t>
      </w:r>
      <w:r w:rsidR="005320C9" w:rsidRPr="003A137D">
        <w:rPr>
          <w:color w:val="000000" w:themeColor="text1"/>
        </w:rPr>
        <w:t xml:space="preserve">each </w:t>
      </w:r>
      <w:r w:rsidR="00191084" w:rsidRPr="003A137D">
        <w:rPr>
          <w:color w:val="000000" w:themeColor="text1"/>
        </w:rPr>
        <w:t xml:space="preserve">software’s </w:t>
      </w:r>
      <w:r w:rsidRPr="003A137D">
        <w:rPr>
          <w:color w:val="000000" w:themeColor="text1"/>
        </w:rPr>
        <w:t>microbial profile</w:t>
      </w:r>
      <w:r w:rsidR="005320C9" w:rsidRPr="003A137D">
        <w:rPr>
          <w:color w:val="000000" w:themeColor="text1"/>
        </w:rPr>
        <w:t xml:space="preserve">. We present data </w:t>
      </w:r>
      <w:r w:rsidR="00443703" w:rsidRPr="003A137D">
        <w:rPr>
          <w:color w:val="000000" w:themeColor="text1"/>
        </w:rPr>
        <w:t>demonstratin</w:t>
      </w:r>
      <w:r w:rsidR="00911926" w:rsidRPr="003A137D">
        <w:rPr>
          <w:color w:val="000000" w:themeColor="text1"/>
        </w:rPr>
        <w:t xml:space="preserve">g the significant differences among the characterizations of the microbial communities </w:t>
      </w:r>
      <w:r w:rsidR="00255E5F" w:rsidRPr="003A137D">
        <w:rPr>
          <w:color w:val="000000" w:themeColor="text1"/>
        </w:rPr>
        <w:t>analyzed from</w:t>
      </w:r>
      <w:r w:rsidR="00911926" w:rsidRPr="003A137D">
        <w:rPr>
          <w:color w:val="000000" w:themeColor="text1"/>
        </w:rPr>
        <w:t xml:space="preserve"> the microbial profiles </w:t>
      </w:r>
      <w:r w:rsidR="00255E5F" w:rsidRPr="003A137D">
        <w:rPr>
          <w:color w:val="000000" w:themeColor="text1"/>
        </w:rPr>
        <w:t>obtained using</w:t>
      </w:r>
      <w:r w:rsidR="00911926" w:rsidRPr="003A137D">
        <w:rPr>
          <w:color w:val="000000" w:themeColor="text1"/>
        </w:rPr>
        <w:t xml:space="preserve"> different DB and software</w:t>
      </w:r>
      <w:r w:rsidR="00255E5F" w:rsidRPr="003A137D">
        <w:rPr>
          <w:color w:val="000000" w:themeColor="text1"/>
        </w:rPr>
        <w:t>.</w:t>
      </w:r>
      <w:ins w:id="281" w:author="Ruijie Xu" w:date="2022-02-01T15:22:00Z">
        <w:r w:rsidR="00173518">
          <w:rPr>
            <w:color w:val="000000" w:themeColor="text1"/>
          </w:rPr>
          <w:t xml:space="preserve"> Through</w:t>
        </w:r>
      </w:ins>
      <w:ins w:id="282" w:author="Ruijie Xu" w:date="2022-02-01T15:23:00Z">
        <w:r w:rsidR="00173518">
          <w:rPr>
            <w:color w:val="000000" w:themeColor="text1"/>
          </w:rPr>
          <w:t xml:space="preserve"> comparison</w:t>
        </w:r>
      </w:ins>
      <w:ins w:id="283" w:author="Ruijie Xu" w:date="2022-02-01T16:23:00Z">
        <w:r w:rsidR="008653B3">
          <w:rPr>
            <w:color w:val="000000" w:themeColor="text1"/>
          </w:rPr>
          <w:t>s</w:t>
        </w:r>
      </w:ins>
      <w:ins w:id="284" w:author="Ruijie Xu" w:date="2022-02-01T15:23:00Z">
        <w:r w:rsidR="00173518">
          <w:rPr>
            <w:color w:val="000000" w:themeColor="text1"/>
          </w:rPr>
          <w:t>, we have demonstrated the profiling results of Metaphlan3 were least sensitiv</w:t>
        </w:r>
      </w:ins>
      <w:ins w:id="285" w:author="Ruijie Xu" w:date="2022-02-01T15:28:00Z">
        <w:r w:rsidR="00B9635E">
          <w:rPr>
            <w:color w:val="000000" w:themeColor="text1"/>
          </w:rPr>
          <w:t>e overall</w:t>
        </w:r>
      </w:ins>
      <w:ins w:id="286" w:author="Ruijie Xu" w:date="2022-02-01T15:23:00Z">
        <w:r w:rsidR="00173518">
          <w:rPr>
            <w:color w:val="000000" w:themeColor="text1"/>
          </w:rPr>
          <w:t xml:space="preserve"> in profiling the microbial communities of the rat samples. </w:t>
        </w:r>
      </w:ins>
      <w:ins w:id="287" w:author="Ruijie Xu" w:date="2022-02-01T15:25:00Z">
        <w:r w:rsidR="00B9635E">
          <w:rPr>
            <w:color w:val="000000" w:themeColor="text1"/>
          </w:rPr>
          <w:t>BLASTN, CLARK, CLARK-s, and Kaiju were more sensitive in identify the presence of virus</w:t>
        </w:r>
      </w:ins>
      <w:ins w:id="288" w:author="Ruijie Xu" w:date="2022-02-01T15:26:00Z">
        <w:r w:rsidR="00B9635E">
          <w:rPr>
            <w:color w:val="000000" w:themeColor="text1"/>
          </w:rPr>
          <w:t xml:space="preserve">es, although the identity of virus taxa identified by these software were not consistent. </w:t>
        </w:r>
      </w:ins>
      <w:ins w:id="289" w:author="Ruijie Xu" w:date="2022-02-01T15:29:00Z">
        <w:r w:rsidR="004E310B">
          <w:rPr>
            <w:color w:val="000000" w:themeColor="text1"/>
          </w:rPr>
          <w:t xml:space="preserve">For microbial community characterization, </w:t>
        </w:r>
      </w:ins>
      <w:ins w:id="290" w:author="Ruijie Xu" w:date="2022-02-01T15:30:00Z">
        <w:r w:rsidR="004E310B">
          <w:rPr>
            <w:color w:val="000000" w:themeColor="text1"/>
          </w:rPr>
          <w:t xml:space="preserve">within-samples’ microbial </w:t>
        </w:r>
      </w:ins>
      <w:ins w:id="291" w:author="Ruijie Xu" w:date="2022-02-11T09:29:00Z">
        <w:r w:rsidR="00DF6359">
          <w:rPr>
            <w:color w:val="000000" w:themeColor="text1"/>
          </w:rPr>
          <w:t xml:space="preserve">community’s diversity </w:t>
        </w:r>
      </w:ins>
      <w:ins w:id="292" w:author="Ruijie Xu" w:date="2022-02-01T15:30:00Z">
        <w:r w:rsidR="004E310B">
          <w:rPr>
            <w:color w:val="000000" w:themeColor="text1"/>
          </w:rPr>
          <w:t xml:space="preserve">richness were </w:t>
        </w:r>
      </w:ins>
      <w:del w:id="293" w:author="Ruijie Xu" w:date="2022-02-01T15:22:00Z">
        <w:r w:rsidR="00255E5F" w:rsidRPr="003A137D" w:rsidDel="00173518">
          <w:rPr>
            <w:color w:val="000000" w:themeColor="text1"/>
          </w:rPr>
          <w:delText xml:space="preserve"> We</w:delText>
        </w:r>
        <w:r w:rsidR="005320C9" w:rsidRPr="003A137D" w:rsidDel="00173518">
          <w:rPr>
            <w:color w:val="000000" w:themeColor="text1"/>
          </w:rPr>
          <w:delText xml:space="preserve"> also</w:delText>
        </w:r>
      </w:del>
      <w:ins w:id="294" w:author="Ruijie Xu" w:date="2022-02-01T15:32:00Z">
        <w:r w:rsidR="004E310B">
          <w:rPr>
            <w:color w:val="000000" w:themeColor="text1"/>
          </w:rPr>
          <w:t>l</w:t>
        </w:r>
      </w:ins>
      <w:ins w:id="295" w:author="Ruijie Xu" w:date="2022-02-01T15:33:00Z">
        <w:r w:rsidR="004E310B">
          <w:rPr>
            <w:color w:val="000000" w:themeColor="text1"/>
          </w:rPr>
          <w:t xml:space="preserve">argely biased by software selection, </w:t>
        </w:r>
      </w:ins>
      <w:ins w:id="296" w:author="Ruijie Xu" w:date="2022-02-01T15:41:00Z">
        <w:r w:rsidR="006D62FE">
          <w:rPr>
            <w:color w:val="000000" w:themeColor="text1"/>
          </w:rPr>
          <w:t xml:space="preserve">but less with </w:t>
        </w:r>
      </w:ins>
      <w:ins w:id="297" w:author="Ruijie Xu" w:date="2022-02-01T16:23:00Z">
        <w:r w:rsidR="008653B3">
          <w:rPr>
            <w:color w:val="000000" w:themeColor="text1"/>
          </w:rPr>
          <w:t xml:space="preserve">the </w:t>
        </w:r>
      </w:ins>
      <w:ins w:id="298" w:author="Ruijie Xu" w:date="2022-02-01T15:41:00Z">
        <w:r w:rsidR="006D62FE">
          <w:rPr>
            <w:color w:val="000000" w:themeColor="text1"/>
          </w:rPr>
          <w:t>DB selection</w:t>
        </w:r>
      </w:ins>
      <w:ins w:id="299" w:author="Ruijie Xu" w:date="2022-02-11T09:29:00Z">
        <w:r w:rsidR="00DF6359">
          <w:rPr>
            <w:color w:val="000000" w:themeColor="text1"/>
          </w:rPr>
          <w:t>.</w:t>
        </w:r>
      </w:ins>
      <w:ins w:id="300" w:author="Ruijie Xu" w:date="2022-02-01T15:41:00Z">
        <w:r w:rsidR="006D62FE">
          <w:rPr>
            <w:color w:val="000000" w:themeColor="text1"/>
          </w:rPr>
          <w:t xml:space="preserve"> </w:t>
        </w:r>
      </w:ins>
      <w:ins w:id="301" w:author="Ruijie Xu" w:date="2022-02-11T09:29:00Z">
        <w:r w:rsidR="0012056B">
          <w:rPr>
            <w:color w:val="000000" w:themeColor="text1"/>
          </w:rPr>
          <w:t xml:space="preserve">On the other hand, </w:t>
        </w:r>
      </w:ins>
      <w:ins w:id="302" w:author="Ruijie Xu" w:date="2022-02-11T09:30:00Z">
        <w:r w:rsidR="0012056B">
          <w:rPr>
            <w:color w:val="000000" w:themeColor="text1"/>
          </w:rPr>
          <w:t>species</w:t>
        </w:r>
      </w:ins>
      <w:ins w:id="303" w:author="Ruijie Xu" w:date="2022-02-01T15:33:00Z">
        <w:r w:rsidR="004E310B">
          <w:rPr>
            <w:color w:val="000000" w:themeColor="text1"/>
          </w:rPr>
          <w:t xml:space="preserve"> e</w:t>
        </w:r>
      </w:ins>
      <w:ins w:id="304" w:author="Ruijie Xu" w:date="2022-02-11T09:30:00Z">
        <w:r w:rsidR="0012056B">
          <w:rPr>
            <w:color w:val="000000" w:themeColor="text1"/>
          </w:rPr>
          <w:t>venness measurements</w:t>
        </w:r>
      </w:ins>
      <w:ins w:id="305" w:author="Ruijie Xu" w:date="2022-02-01T15:33:00Z">
        <w:r w:rsidR="004E310B">
          <w:rPr>
            <w:color w:val="000000" w:themeColor="text1"/>
          </w:rPr>
          <w:t xml:space="preserve"> of the samples </w:t>
        </w:r>
      </w:ins>
      <w:ins w:id="306" w:author="Ruijie Xu" w:date="2022-02-01T15:34:00Z">
        <w:r w:rsidR="004E310B">
          <w:rPr>
            <w:color w:val="000000" w:themeColor="text1"/>
          </w:rPr>
          <w:t xml:space="preserve">were reported more consistently across </w:t>
        </w:r>
      </w:ins>
      <w:ins w:id="307" w:author="Ruijie Xu" w:date="2022-02-01T15:41:00Z">
        <w:r w:rsidR="006D62FE">
          <w:rPr>
            <w:color w:val="000000" w:themeColor="text1"/>
          </w:rPr>
          <w:t xml:space="preserve">DBs and </w:t>
        </w:r>
      </w:ins>
      <w:ins w:id="308" w:author="Ruijie Xu" w:date="2022-02-01T15:34:00Z">
        <w:r w:rsidR="004E310B">
          <w:rPr>
            <w:color w:val="000000" w:themeColor="text1"/>
          </w:rPr>
          <w:t xml:space="preserve">software. </w:t>
        </w:r>
      </w:ins>
      <w:ins w:id="309" w:author="Ruijie Xu" w:date="2022-02-01T15:36:00Z">
        <w:r w:rsidR="00907BFA">
          <w:rPr>
            <w:color w:val="000000" w:themeColor="text1"/>
          </w:rPr>
          <w:t>R</w:t>
        </w:r>
      </w:ins>
      <w:ins w:id="310" w:author="Ruijie Xu" w:date="2022-02-01T15:34:00Z">
        <w:r w:rsidR="00907BFA">
          <w:rPr>
            <w:color w:val="000000" w:themeColor="text1"/>
          </w:rPr>
          <w:t xml:space="preserve">elationships </w:t>
        </w:r>
      </w:ins>
      <w:ins w:id="311" w:author="Ruijie Xu" w:date="2022-02-01T15:36:00Z">
        <w:r w:rsidR="00907BFA">
          <w:rPr>
            <w:color w:val="000000" w:themeColor="text1"/>
          </w:rPr>
          <w:t xml:space="preserve">between </w:t>
        </w:r>
        <w:r w:rsidR="00907BFA">
          <w:rPr>
            <w:color w:val="000000" w:themeColor="text1"/>
          </w:rPr>
          <w:lastRenderedPageBreak/>
          <w:t xml:space="preserve">communities </w:t>
        </w:r>
      </w:ins>
      <w:ins w:id="312" w:author="Ruijie Xu" w:date="2022-02-01T15:34:00Z">
        <w:r w:rsidR="00907BFA">
          <w:rPr>
            <w:color w:val="000000" w:themeColor="text1"/>
          </w:rPr>
          <w:t>reported</w:t>
        </w:r>
      </w:ins>
      <w:ins w:id="313" w:author="Ruijie Xu" w:date="2022-02-01T15:35:00Z">
        <w:r w:rsidR="00907BFA">
          <w:rPr>
            <w:color w:val="000000" w:themeColor="text1"/>
          </w:rPr>
          <w:t xml:space="preserve"> by the classifications of different software were also large biased, but the most distinctive </w:t>
        </w:r>
      </w:ins>
      <w:ins w:id="314" w:author="Ruijie Xu" w:date="2022-02-01T16:24:00Z">
        <w:r w:rsidR="008653B3">
          <w:rPr>
            <w:color w:val="000000" w:themeColor="text1"/>
          </w:rPr>
          <w:t>relationships</w:t>
        </w:r>
      </w:ins>
      <w:ins w:id="315" w:author="Ruijie Xu" w:date="2022-02-01T15:35:00Z">
        <w:r w:rsidR="00907BFA">
          <w:rPr>
            <w:color w:val="000000" w:themeColor="text1"/>
          </w:rPr>
          <w:t xml:space="preserve"> within the rat samples were </w:t>
        </w:r>
      </w:ins>
      <w:ins w:id="316" w:author="Ruijie Xu" w:date="2022-02-01T15:36:00Z">
        <w:r w:rsidR="00907BFA">
          <w:rPr>
            <w:color w:val="000000" w:themeColor="text1"/>
          </w:rPr>
          <w:t>able to reported by all software except for Metaphlan3.</w:t>
        </w:r>
      </w:ins>
      <w:ins w:id="317" w:author="Ruijie Xu" w:date="2022-02-01T15:34:00Z">
        <w:r w:rsidR="004E310B">
          <w:rPr>
            <w:color w:val="000000" w:themeColor="text1"/>
          </w:rPr>
          <w:t xml:space="preserve"> </w:t>
        </w:r>
      </w:ins>
      <w:ins w:id="318" w:author="Ruijie Xu" w:date="2022-02-01T15:37:00Z">
        <w:r w:rsidR="00907BFA">
          <w:rPr>
            <w:color w:val="000000" w:themeColor="text1"/>
          </w:rPr>
          <w:t xml:space="preserve">Kaiju and Centrifuge were most sensitive in </w:t>
        </w:r>
      </w:ins>
      <w:ins w:id="319" w:author="Ruijie Xu" w:date="2022-02-01T16:24:00Z">
        <w:r w:rsidR="008653B3">
          <w:rPr>
            <w:color w:val="000000" w:themeColor="text1"/>
          </w:rPr>
          <w:t>differentially abundant</w:t>
        </w:r>
      </w:ins>
      <w:ins w:id="320" w:author="Ruijie Xu" w:date="2022-02-01T16:25:00Z">
        <w:r w:rsidR="008653B3">
          <w:rPr>
            <w:color w:val="000000" w:themeColor="text1"/>
          </w:rPr>
          <w:t xml:space="preserve"> (DA)</w:t>
        </w:r>
      </w:ins>
      <w:ins w:id="321" w:author="Ruijie Xu" w:date="2022-02-01T15:37:00Z">
        <w:r w:rsidR="00907BFA">
          <w:rPr>
            <w:color w:val="000000" w:themeColor="text1"/>
          </w:rPr>
          <w:t xml:space="preserve"> taxa identification, especially with virus and archaea taxa, while Diamond were less sensitive in this analysis compare to other software. </w:t>
        </w:r>
      </w:ins>
      <w:del w:id="322" w:author="Ruijie Xu" w:date="2022-02-01T15:32:00Z">
        <w:r w:rsidR="005320C9" w:rsidRPr="003A137D" w:rsidDel="004E310B">
          <w:rPr>
            <w:color w:val="000000" w:themeColor="text1"/>
          </w:rPr>
          <w:delText xml:space="preserve"> </w:delText>
        </w:r>
      </w:del>
      <w:ins w:id="323" w:author="Ruijie Xu" w:date="2022-02-01T15:39:00Z">
        <w:r w:rsidR="00907BFA">
          <w:rPr>
            <w:color w:val="000000" w:themeColor="text1"/>
          </w:rPr>
          <w:t xml:space="preserve">As for </w:t>
        </w:r>
      </w:ins>
      <w:ins w:id="324" w:author="Ruijie Xu" w:date="2022-02-02T11:02:00Z">
        <w:r w:rsidR="00463AA7">
          <w:rPr>
            <w:i/>
            <w:iCs/>
            <w:color w:val="000000" w:themeColor="text1"/>
          </w:rPr>
          <w:t>Leptospira</w:t>
        </w:r>
      </w:ins>
      <w:ins w:id="325" w:author="Ruijie Xu" w:date="2022-02-01T15:39:00Z">
        <w:r w:rsidR="00907BFA">
          <w:rPr>
            <w:color w:val="000000" w:themeColor="text1"/>
          </w:rPr>
          <w:t xml:space="preserve"> diagno</w:t>
        </w:r>
      </w:ins>
      <w:ins w:id="326" w:author="Ruijie Xu" w:date="2022-02-01T15:40:00Z">
        <w:r w:rsidR="00907BFA">
          <w:rPr>
            <w:color w:val="000000" w:themeColor="text1"/>
          </w:rPr>
          <w:t xml:space="preserve">sis, </w:t>
        </w:r>
        <w:r w:rsidR="006D62FE">
          <w:rPr>
            <w:color w:val="000000" w:themeColor="text1"/>
          </w:rPr>
          <w:t xml:space="preserve">Centrifuge was the most </w:t>
        </w:r>
      </w:ins>
      <w:del w:id="327" w:author="Ruijie Xu" w:date="2022-02-01T15:39:00Z">
        <w:r w:rsidR="005320C9" w:rsidRPr="003A137D" w:rsidDel="00907BFA">
          <w:rPr>
            <w:color w:val="000000" w:themeColor="text1"/>
          </w:rPr>
          <w:delText xml:space="preserve">show that </w:delText>
        </w:r>
        <w:r w:rsidR="00AE4F6D" w:rsidRPr="003A137D" w:rsidDel="00907BFA">
          <w:rPr>
            <w:color w:val="000000" w:themeColor="text1"/>
          </w:rPr>
          <w:delText xml:space="preserve">the three </w:delText>
        </w:r>
        <w:r w:rsidR="00443703" w:rsidRPr="003A137D" w:rsidDel="00907BFA">
          <w:rPr>
            <w:color w:val="000000" w:themeColor="text1"/>
          </w:rPr>
          <w:delText xml:space="preserve">software </w:delText>
        </w:r>
        <w:r w:rsidR="00AE4F6D" w:rsidRPr="003A137D" w:rsidDel="00907BFA">
          <w:rPr>
            <w:color w:val="000000" w:themeColor="text1"/>
          </w:rPr>
          <w:delText>report</w:delText>
        </w:r>
      </w:del>
      <w:ins w:id="328" w:author="Ruijie Xu" w:date="2022-02-01T15:42:00Z">
        <w:r w:rsidR="006D62FE">
          <w:rPr>
            <w:color w:val="000000" w:themeColor="text1"/>
          </w:rPr>
          <w:t xml:space="preserve">sensitive software, </w:t>
        </w:r>
      </w:ins>
      <w:ins w:id="329" w:author="Ruijie Xu" w:date="2022-02-01T15:43:00Z">
        <w:r w:rsidR="006D62FE">
          <w:rPr>
            <w:color w:val="000000" w:themeColor="text1"/>
          </w:rPr>
          <w:t xml:space="preserve">which </w:t>
        </w:r>
      </w:ins>
      <w:ins w:id="330" w:author="Ruijie Xu" w:date="2022-02-01T15:44:00Z">
        <w:r w:rsidR="006D62FE">
          <w:rPr>
            <w:color w:val="000000" w:themeColor="text1"/>
          </w:rPr>
          <w:t>reported the presence of the bacteria in sample not detected by</w:t>
        </w:r>
      </w:ins>
      <w:ins w:id="331" w:author="Ruijie Xu" w:date="2022-02-01T15:48:00Z">
        <w:r w:rsidR="00D50E20">
          <w:rPr>
            <w:color w:val="000000" w:themeColor="text1"/>
          </w:rPr>
          <w:t xml:space="preserve"> </w:t>
        </w:r>
      </w:ins>
      <w:ins w:id="332" w:author="Ruijie Xu" w:date="2022-02-01T16:25:00Z">
        <w:r w:rsidR="008653B3">
          <w:rPr>
            <w:color w:val="000000" w:themeColor="text1"/>
          </w:rPr>
          <w:t>any other software or by</w:t>
        </w:r>
      </w:ins>
      <w:ins w:id="333" w:author="Ruijie Xu" w:date="2022-02-01T15:44:00Z">
        <w:r w:rsidR="006D62FE">
          <w:rPr>
            <w:color w:val="000000" w:themeColor="text1"/>
          </w:rPr>
          <w:t xml:space="preserve"> tradtional </w:t>
        </w:r>
      </w:ins>
      <w:ins w:id="334" w:author="Ruijie Xu" w:date="2022-02-01T15:48:00Z">
        <w:r w:rsidR="00D50E20">
          <w:rPr>
            <w:color w:val="000000" w:themeColor="text1"/>
          </w:rPr>
          <w:t>techniques</w:t>
        </w:r>
      </w:ins>
      <w:ins w:id="335" w:author="Ruijie Xu" w:date="2022-02-01T15:46:00Z">
        <w:r w:rsidR="00D50E20">
          <w:rPr>
            <w:color w:val="000000" w:themeColor="text1"/>
          </w:rPr>
          <w:t xml:space="preserve">. </w:t>
        </w:r>
      </w:ins>
      <w:del w:id="336" w:author="Ruijie Xu" w:date="2022-02-01T15:42:00Z">
        <w:r w:rsidR="00AE4F6D" w:rsidRPr="003A137D" w:rsidDel="006D62FE">
          <w:rPr>
            <w:color w:val="000000" w:themeColor="text1"/>
          </w:rPr>
          <w:delText xml:space="preserve"> </w:delText>
        </w:r>
      </w:del>
      <w:del w:id="337" w:author="Ruijie Xu" w:date="2022-02-01T15:48:00Z">
        <w:r w:rsidR="00285DB6" w:rsidRPr="003A137D" w:rsidDel="00D50E20">
          <w:rPr>
            <w:color w:val="000000" w:themeColor="text1"/>
          </w:rPr>
          <w:delText>discrepant results</w:delText>
        </w:r>
        <w:r w:rsidR="00AE4F6D" w:rsidRPr="003A137D" w:rsidDel="00D50E20">
          <w:rPr>
            <w:color w:val="000000" w:themeColor="text1"/>
          </w:rPr>
          <w:delText xml:space="preserve"> for the presence of </w:delText>
        </w:r>
        <w:r w:rsidR="00AE4F6D" w:rsidRPr="003A137D" w:rsidDel="00D50E20">
          <w:rPr>
            <w:i/>
            <w:color w:val="000000" w:themeColor="text1"/>
          </w:rPr>
          <w:delText>Leptospira</w:delText>
        </w:r>
        <w:r w:rsidR="00AE4F6D" w:rsidRPr="003A137D" w:rsidDel="00D50E20">
          <w:rPr>
            <w:color w:val="000000" w:themeColor="text1"/>
          </w:rPr>
          <w:delText xml:space="preserve"> and </w:delText>
        </w:r>
        <w:r w:rsidR="00443703" w:rsidRPr="003A137D" w:rsidDel="00D50E20">
          <w:rPr>
            <w:color w:val="000000" w:themeColor="text1"/>
          </w:rPr>
          <w:delText xml:space="preserve">that their microbial </w:delText>
        </w:r>
        <w:r w:rsidR="00AE4F6D" w:rsidRPr="003A137D" w:rsidDel="00D50E20">
          <w:rPr>
            <w:color w:val="000000" w:themeColor="text1"/>
          </w:rPr>
          <w:delText xml:space="preserve">profiling </w:delText>
        </w:r>
        <w:r w:rsidR="00443703" w:rsidRPr="003A137D" w:rsidDel="00D50E20">
          <w:rPr>
            <w:color w:val="000000" w:themeColor="text1"/>
          </w:rPr>
          <w:delText>is</w:delText>
        </w:r>
        <w:r w:rsidR="00AE4F6D" w:rsidRPr="003A137D" w:rsidDel="00D50E20">
          <w:rPr>
            <w:color w:val="000000" w:themeColor="text1"/>
          </w:rPr>
          <w:delText xml:space="preserve"> found </w:delText>
        </w:r>
        <w:r w:rsidR="00443703" w:rsidRPr="003A137D" w:rsidDel="00D50E20">
          <w:rPr>
            <w:color w:val="000000" w:themeColor="text1"/>
          </w:rPr>
          <w:delText xml:space="preserve">to be </w:delText>
        </w:r>
        <w:r w:rsidR="00AE4F6D" w:rsidRPr="003A137D" w:rsidDel="00D50E20">
          <w:rPr>
            <w:color w:val="000000" w:themeColor="text1"/>
          </w:rPr>
          <w:delText xml:space="preserve">less sensitive </w:delText>
        </w:r>
        <w:r w:rsidR="00443703" w:rsidRPr="003A137D" w:rsidDel="00D50E20">
          <w:rPr>
            <w:color w:val="000000" w:themeColor="text1"/>
          </w:rPr>
          <w:delText>for</w:delText>
        </w:r>
        <w:r w:rsidR="00AE4F6D" w:rsidRPr="003A137D" w:rsidDel="00D50E20">
          <w:rPr>
            <w:color w:val="000000" w:themeColor="text1"/>
          </w:rPr>
          <w:delText xml:space="preserve"> pathogen </w:delText>
        </w:r>
        <w:r w:rsidR="00285DB6" w:rsidRPr="003A137D" w:rsidDel="00D50E20">
          <w:rPr>
            <w:color w:val="000000" w:themeColor="text1"/>
          </w:rPr>
          <w:delText>detection</w:delText>
        </w:r>
        <w:r w:rsidR="00AE4F6D" w:rsidRPr="003A137D" w:rsidDel="00D50E20">
          <w:rPr>
            <w:color w:val="000000" w:themeColor="text1"/>
          </w:rPr>
          <w:delText xml:space="preserve"> </w:delText>
        </w:r>
        <w:r w:rsidR="00443703" w:rsidRPr="003A137D" w:rsidDel="00D50E20">
          <w:rPr>
            <w:color w:val="000000" w:themeColor="text1"/>
          </w:rPr>
          <w:delText>than</w:delText>
        </w:r>
        <w:r w:rsidR="00285DB6" w:rsidRPr="003A137D" w:rsidDel="00D50E20">
          <w:rPr>
            <w:color w:val="000000" w:themeColor="text1"/>
          </w:rPr>
          <w:delText xml:space="preserve"> </w:delText>
        </w:r>
        <w:r w:rsidR="00AE4F6D" w:rsidRPr="003A137D" w:rsidDel="00D50E20">
          <w:rPr>
            <w:color w:val="000000" w:themeColor="text1"/>
          </w:rPr>
          <w:delText>traditional laboratory techniques.</w:delText>
        </w:r>
        <w:r w:rsidR="005320C9" w:rsidRPr="003A137D" w:rsidDel="00D50E20">
          <w:rPr>
            <w:color w:val="000000" w:themeColor="text1"/>
          </w:rPr>
          <w:delText xml:space="preserve"> </w:delText>
        </w:r>
      </w:del>
      <w:r w:rsidR="005320C9" w:rsidRPr="003A137D">
        <w:rPr>
          <w:color w:val="000000" w:themeColor="text1"/>
        </w:rPr>
        <w:t>This study</w:t>
      </w:r>
      <w:r w:rsidR="00255E5F" w:rsidRPr="003A137D">
        <w:rPr>
          <w:color w:val="000000" w:themeColor="text1"/>
        </w:rPr>
        <w:t xml:space="preserve"> presents the biases introduced by metagenomic profiling software for microbial community characterization a</w:t>
      </w:r>
      <w:r w:rsidR="00366132" w:rsidRPr="003A137D">
        <w:rPr>
          <w:color w:val="000000" w:themeColor="text1"/>
        </w:rPr>
        <w:t>nd the</w:t>
      </w:r>
      <w:r w:rsidR="00255E5F" w:rsidRPr="003A137D">
        <w:rPr>
          <w:color w:val="000000" w:themeColor="text1"/>
        </w:rPr>
        <w:t xml:space="preserve"> limit of using shotgun metagenomics as the tool for pathogen </w:t>
      </w:r>
      <w:r w:rsidR="00366132" w:rsidRPr="003A137D">
        <w:rPr>
          <w:color w:val="000000" w:themeColor="text1"/>
        </w:rPr>
        <w:t>detection</w:t>
      </w:r>
      <w:r w:rsidR="00255E5F" w:rsidRPr="003A137D">
        <w:rPr>
          <w:color w:val="000000" w:themeColor="text1"/>
        </w:rPr>
        <w:t>.</w:t>
      </w:r>
    </w:p>
    <w:p w14:paraId="51CBA20F" w14:textId="77777777" w:rsidR="005912FB" w:rsidRPr="003A137D" w:rsidRDefault="005912FB" w:rsidP="005912FB">
      <w:pPr>
        <w:spacing w:line="480" w:lineRule="auto"/>
        <w:rPr>
          <w:b/>
          <w:bCs/>
          <w:color w:val="000000" w:themeColor="text1"/>
        </w:rPr>
      </w:pPr>
    </w:p>
    <w:p w14:paraId="2414B69A" w14:textId="77BE1229" w:rsidR="00C919B3" w:rsidRPr="003A137D" w:rsidRDefault="00BE5190" w:rsidP="005912FB">
      <w:pPr>
        <w:spacing w:line="480" w:lineRule="auto"/>
        <w:rPr>
          <w:b/>
          <w:bCs/>
          <w:color w:val="000000" w:themeColor="text1"/>
        </w:rPr>
      </w:pPr>
      <w:r w:rsidRPr="003A137D">
        <w:rPr>
          <w:b/>
          <w:bCs/>
          <w:color w:val="000000" w:themeColor="text1"/>
        </w:rPr>
        <w:t xml:space="preserve">Materials and </w:t>
      </w:r>
      <w:r w:rsidR="00C919B3" w:rsidRPr="003A137D">
        <w:rPr>
          <w:b/>
          <w:bCs/>
          <w:color w:val="000000" w:themeColor="text1"/>
        </w:rPr>
        <w:t>Methods</w:t>
      </w:r>
    </w:p>
    <w:p w14:paraId="32D332C2" w14:textId="5946F913" w:rsidR="00C0014F" w:rsidRPr="003A137D" w:rsidRDefault="00C0014F" w:rsidP="0046408A">
      <w:pPr>
        <w:spacing w:line="480" w:lineRule="auto"/>
        <w:ind w:right="480"/>
        <w:rPr>
          <w:color w:val="000000" w:themeColor="text1"/>
        </w:rPr>
      </w:pPr>
      <w:r w:rsidRPr="003A137D">
        <w:rPr>
          <w:b/>
          <w:bCs/>
          <w:color w:val="000000" w:themeColor="text1"/>
        </w:rPr>
        <w:t xml:space="preserve">Samples. </w:t>
      </w:r>
      <w:r w:rsidRPr="003A137D">
        <w:rPr>
          <w:color w:val="000000" w:themeColor="text1"/>
        </w:rPr>
        <w:t xml:space="preserve">Tissue samples from </w:t>
      </w:r>
      <w:r w:rsidR="00366132" w:rsidRPr="003A137D">
        <w:rPr>
          <w:color w:val="000000" w:themeColor="text1"/>
        </w:rPr>
        <w:t xml:space="preserve">the </w:t>
      </w:r>
      <w:r w:rsidRPr="003A137D">
        <w:rPr>
          <w:color w:val="000000" w:themeColor="text1"/>
        </w:rPr>
        <w:t xml:space="preserve">kidney (K), spleen (S), and lung (L) were obtained from four rats from two different species, </w:t>
      </w:r>
      <w:r w:rsidRPr="003A137D">
        <w:rPr>
          <w:i/>
          <w:iCs/>
          <w:color w:val="000000" w:themeColor="text1"/>
        </w:rPr>
        <w:t>Rattus rattus</w:t>
      </w:r>
      <w:r w:rsidRPr="003A137D">
        <w:rPr>
          <w:color w:val="000000" w:themeColor="text1"/>
        </w:rPr>
        <w:t xml:space="preserve"> (R28) and </w:t>
      </w:r>
      <w:r w:rsidRPr="003A137D">
        <w:rPr>
          <w:i/>
          <w:iCs/>
          <w:color w:val="000000" w:themeColor="text1"/>
        </w:rPr>
        <w:t xml:space="preserve">Rattus </w:t>
      </w:r>
      <w:bookmarkStart w:id="338" w:name="OLE_LINK22"/>
      <w:bookmarkStart w:id="339" w:name="OLE_LINK23"/>
      <w:r w:rsidRPr="003A137D">
        <w:rPr>
          <w:i/>
          <w:iCs/>
          <w:color w:val="000000" w:themeColor="text1"/>
        </w:rPr>
        <w:t>norvegicus</w:t>
      </w:r>
      <w:bookmarkEnd w:id="338"/>
      <w:bookmarkEnd w:id="339"/>
      <w:r w:rsidRPr="003A137D">
        <w:rPr>
          <w:color w:val="000000" w:themeColor="text1"/>
        </w:rPr>
        <w:t xml:space="preserve"> (R22, R26, and R27). </w:t>
      </w:r>
      <w:bookmarkStart w:id="340" w:name="OLE_LINK27"/>
      <w:bookmarkStart w:id="341" w:name="OLE_LINK32"/>
      <w:r w:rsidRPr="003A137D">
        <w:rPr>
          <w:color w:val="000000" w:themeColor="text1"/>
        </w:rPr>
        <w:t>Rats were captured from the island of Saint Kitts (longitude 17.3434</w:t>
      </w:r>
      <w:r w:rsidRPr="003A137D">
        <w:rPr>
          <w:color w:val="000000" w:themeColor="text1"/>
        </w:rPr>
        <w:sym w:font="Symbol" w:char="F0B0"/>
      </w:r>
      <w:r w:rsidRPr="003A137D">
        <w:rPr>
          <w:color w:val="000000" w:themeColor="text1"/>
        </w:rPr>
        <w:t xml:space="preserve"> N and latitude – 62.7559</w:t>
      </w:r>
      <w:r w:rsidRPr="003A137D">
        <w:rPr>
          <w:color w:val="000000" w:themeColor="text1"/>
        </w:rPr>
        <w:sym w:font="Symbol" w:char="F0B0"/>
      </w:r>
      <w:r w:rsidRPr="003A137D">
        <w:rPr>
          <w:color w:val="000000" w:themeColor="text1"/>
        </w:rPr>
        <w:t xml:space="preserve">W) following protocols approved by the Ross University School of Veterinary Medicine (RUSVM) IACUC (approval # 17-01-04). </w:t>
      </w:r>
      <w:bookmarkEnd w:id="340"/>
      <w:bookmarkEnd w:id="341"/>
      <w:r w:rsidRPr="003A137D">
        <w:rPr>
          <w:color w:val="000000" w:themeColor="text1"/>
        </w:rPr>
        <w:t xml:space="preserve">DNA was extracted from samples using DNeasy Blood and Tissue Kits (QIAGEN Scientific Inc., MD, USA), following the </w:t>
      </w:r>
      <w:r w:rsidR="00242EFF" w:rsidRPr="003A137D">
        <w:rPr>
          <w:color w:val="000000" w:themeColor="text1"/>
        </w:rPr>
        <w:t xml:space="preserve">manufacturer's </w:t>
      </w:r>
      <w:r w:rsidRPr="003A137D">
        <w:rPr>
          <w:color w:val="000000" w:themeColor="text1"/>
        </w:rPr>
        <w:t>protocol.</w:t>
      </w:r>
    </w:p>
    <w:p w14:paraId="6B4F0801" w14:textId="77777777" w:rsidR="00C0014F" w:rsidRPr="003A137D" w:rsidRDefault="00C0014F" w:rsidP="0046408A">
      <w:pPr>
        <w:spacing w:line="480" w:lineRule="auto"/>
        <w:ind w:right="480"/>
        <w:rPr>
          <w:color w:val="000000" w:themeColor="text1"/>
        </w:rPr>
      </w:pPr>
    </w:p>
    <w:p w14:paraId="51F2EBCC" w14:textId="04B32B90" w:rsidR="00C0014F" w:rsidRPr="003A137D" w:rsidRDefault="00C0014F" w:rsidP="0046408A">
      <w:pPr>
        <w:spacing w:line="480" w:lineRule="auto"/>
        <w:rPr>
          <w:color w:val="000000" w:themeColor="text1"/>
        </w:rPr>
      </w:pPr>
      <w:r w:rsidRPr="003A137D">
        <w:rPr>
          <w:b/>
          <w:bCs/>
          <w:color w:val="000000" w:themeColor="text1"/>
        </w:rPr>
        <w:t xml:space="preserve">Metagenomic shotgun sequencing. </w:t>
      </w:r>
      <w:r w:rsidRPr="003A137D">
        <w:rPr>
          <w:color w:val="000000" w:themeColor="text1"/>
        </w:rPr>
        <w:t xml:space="preserve">DNA sample quality </w:t>
      </w:r>
      <w:bookmarkStart w:id="342" w:name="OLE_LINK20"/>
      <w:bookmarkStart w:id="343" w:name="OLE_LINK21"/>
      <w:r w:rsidRPr="003A137D">
        <w:rPr>
          <w:color w:val="000000" w:themeColor="text1"/>
        </w:rPr>
        <w:t>was assessed via</w:t>
      </w:r>
      <w:bookmarkEnd w:id="342"/>
      <w:bookmarkEnd w:id="343"/>
      <w:r w:rsidRPr="003A137D">
        <w:rPr>
          <w:color w:val="000000" w:themeColor="text1"/>
        </w:rPr>
        <w:t xml:space="preserve"> analysis of the DNA purity and integrity with the agarose gel. DNA purity (OD260/OD280)</w:t>
      </w:r>
      <w:r w:rsidR="00D000B2" w:rsidRPr="003A137D">
        <w:rPr>
          <w:color w:val="000000" w:themeColor="text1"/>
        </w:rPr>
        <w:t xml:space="preserve"> and concentration </w:t>
      </w:r>
      <w:r w:rsidR="00366132" w:rsidRPr="003A137D">
        <w:rPr>
          <w:color w:val="000000" w:themeColor="text1"/>
        </w:rPr>
        <w:t xml:space="preserve">were </w:t>
      </w:r>
      <w:r w:rsidRPr="003A137D">
        <w:rPr>
          <w:color w:val="000000" w:themeColor="text1"/>
        </w:rPr>
        <w:t xml:space="preserve">measured using the Nanodrop and Qubit 2.0. The library for metagenomic sequences was constructed with 1 </w:t>
      </w:r>
      <w:r w:rsidRPr="003A137D">
        <w:rPr>
          <w:color w:val="000000" w:themeColor="text1"/>
        </w:rPr>
        <w:sym w:font="Symbol" w:char="F06D"/>
      </w:r>
      <w:r w:rsidRPr="003A137D">
        <w:rPr>
          <w:color w:val="000000" w:themeColor="text1"/>
        </w:rPr>
        <w:t xml:space="preserve">g DNA per sample. Sequencing libraries </w:t>
      </w:r>
      <w:r w:rsidRPr="003A137D">
        <w:rPr>
          <w:color w:val="000000" w:themeColor="text1"/>
        </w:rPr>
        <w:lastRenderedPageBreak/>
        <w:t>were generated using NEBNext</w:t>
      </w:r>
      <w:r w:rsidRPr="003A137D">
        <w:rPr>
          <w:color w:val="000000" w:themeColor="text1"/>
        </w:rPr>
        <w:sym w:font="Symbol" w:char="F0E2"/>
      </w:r>
      <w:r w:rsidRPr="003A137D">
        <w:rPr>
          <w:color w:val="000000" w:themeColor="text1"/>
        </w:rPr>
        <w:t xml:space="preserve"> Ultra</w:t>
      </w:r>
      <w:r w:rsidRPr="003A137D">
        <w:rPr>
          <w:color w:val="000000" w:themeColor="text1"/>
        </w:rPr>
        <w:sym w:font="Symbol" w:char="F0D4"/>
      </w:r>
      <w:r w:rsidRPr="003A137D">
        <w:rPr>
          <w:color w:val="000000" w:themeColor="text1"/>
        </w:rPr>
        <w:t xml:space="preserve"> DNA Library Prep Kit for Illumina following </w:t>
      </w:r>
      <w:r w:rsidR="00242EFF" w:rsidRPr="003A137D">
        <w:rPr>
          <w:color w:val="000000" w:themeColor="text1"/>
        </w:rPr>
        <w:t xml:space="preserve">manufacturer's </w:t>
      </w:r>
      <w:r w:rsidRPr="003A137D">
        <w:rPr>
          <w:color w:val="000000" w:themeColor="text1"/>
        </w:rPr>
        <w:t xml:space="preserve">instructions. The DNA sample was fragmented (350 bp), end-polished, A-tailed, ligated with Illumina sequencing adaptor and amplified with the PCR technique. The PCR products were then purified for sequencing. Before sequencing, samples were clustered on a cBot Cluster Generation System, then sequenced on an Illumina HiSeq platform for </w:t>
      </w:r>
      <w:r w:rsidR="00366132" w:rsidRPr="003A137D">
        <w:rPr>
          <w:color w:val="000000" w:themeColor="text1"/>
        </w:rPr>
        <w:t>paired-</w:t>
      </w:r>
      <w:r w:rsidRPr="003A137D">
        <w:rPr>
          <w:color w:val="000000" w:themeColor="text1"/>
        </w:rPr>
        <w:t xml:space="preserve">end reads.  </w:t>
      </w:r>
    </w:p>
    <w:p w14:paraId="6F4CDE6D" w14:textId="77777777" w:rsidR="00C0014F" w:rsidRPr="003A137D" w:rsidRDefault="00C0014F" w:rsidP="0046408A">
      <w:pPr>
        <w:spacing w:line="480" w:lineRule="auto"/>
        <w:rPr>
          <w:b/>
          <w:bCs/>
          <w:color w:val="000000" w:themeColor="text1"/>
        </w:rPr>
      </w:pPr>
    </w:p>
    <w:p w14:paraId="72FDFC52" w14:textId="57B2812B" w:rsidR="00C0014F" w:rsidRPr="003A137D" w:rsidRDefault="00C0014F" w:rsidP="0046408A">
      <w:pPr>
        <w:spacing w:line="480" w:lineRule="auto"/>
        <w:rPr>
          <w:rFonts w:eastAsia="SimSun"/>
          <w:color w:val="000000" w:themeColor="text1"/>
        </w:rPr>
      </w:pPr>
      <w:r w:rsidRPr="003A137D">
        <w:rPr>
          <w:b/>
          <w:bCs/>
          <w:color w:val="000000" w:themeColor="text1"/>
        </w:rPr>
        <w:t>Data pre-processing</w:t>
      </w:r>
      <w:r w:rsidRPr="003A137D">
        <w:rPr>
          <w:rFonts w:eastAsia="SimSun"/>
          <w:color w:val="000000" w:themeColor="text1"/>
        </w:rPr>
        <w:t>. Sequencing adapters, low-quality reads, and host DNA reads within the metagenomic samples were removed using the software KneadData</w:t>
      </w:r>
      <w:r w:rsidR="00ED6AC3" w:rsidRPr="003A137D">
        <w:rPr>
          <w:rFonts w:eastAsia="SimSun"/>
          <w:color w:val="000000" w:themeColor="text1"/>
        </w:rPr>
        <w:t xml:space="preserve"> </w:t>
      </w:r>
      <w:r w:rsidR="00FE4009" w:rsidRPr="003A137D">
        <w:rPr>
          <w:rFonts w:eastAsia="SimSun"/>
          <w:color w:val="000000" w:themeColor="text1"/>
        </w:rPr>
        <w:fldChar w:fldCharType="begin"/>
      </w:r>
      <w:r w:rsidR="00506F24" w:rsidRPr="003A137D">
        <w:rPr>
          <w:rFonts w:eastAsia="SimSun"/>
          <w:color w:val="000000" w:themeColor="text1"/>
        </w:rPr>
        <w:instrText xml:space="preserve"> ADDIN ZOTERO_ITEM CSL_CITATION {"citationID":"PAf51IpZ","properties":{"formattedCitation":"(The Huttenhower Lab, no date)","plainCitation":"(The Huttenhower Lab, no date)","noteIndex":0},"citationItems":[{"id":"y7Rngnif/xh9TW3rY","uris":["http://zotero.org/users/local/YOB362yk/items/DKE942I7"],"uri":["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3A137D">
        <w:rPr>
          <w:rFonts w:eastAsia="SimSun"/>
          <w:color w:val="000000" w:themeColor="text1"/>
        </w:rPr>
        <w:fldChar w:fldCharType="separate"/>
      </w:r>
      <w:r w:rsidR="00350DBF" w:rsidRPr="003A137D">
        <w:rPr>
          <w:color w:val="000000"/>
        </w:rPr>
        <w:t>(The Huttenhower Lab, no date)</w:t>
      </w:r>
      <w:r w:rsidR="00FE4009" w:rsidRPr="003A137D">
        <w:rPr>
          <w:rFonts w:eastAsia="SimSun"/>
          <w:color w:val="000000" w:themeColor="text1"/>
        </w:rPr>
        <w:fldChar w:fldCharType="end"/>
      </w:r>
      <w:r w:rsidR="00FE4009" w:rsidRPr="003A137D">
        <w:rPr>
          <w:rFonts w:eastAsia="SimSun"/>
          <w:color w:val="000000" w:themeColor="text1"/>
        </w:rPr>
        <w:t xml:space="preserve"> </w:t>
      </w:r>
      <w:r w:rsidRPr="003A137D">
        <w:rPr>
          <w:rFonts w:eastAsia="SimSun"/>
          <w:color w:val="000000" w:themeColor="text1"/>
        </w:rPr>
        <w:t xml:space="preserve">with the default Trimmomatic </w:t>
      </w:r>
      <w:r w:rsidRPr="003A137D">
        <w:rPr>
          <w:rFonts w:eastAsia="SimSun"/>
          <w:color w:val="000000" w:themeColor="text1"/>
        </w:rPr>
        <w:fldChar w:fldCharType="begin"/>
      </w:r>
      <w:r w:rsidR="00506F24" w:rsidRPr="003A137D">
        <w:rPr>
          <w:rFonts w:eastAsia="SimSun"/>
          <w:color w:val="000000" w:themeColor="text1"/>
        </w:rPr>
        <w:instrText xml:space="preserve"> ADDIN ZOTERO_ITEM CSL_CITATION {"citationID":"iAQwc7TT","properties":{"formattedCitation":"(Bolger, Lohse and Usadel, 2014)","plainCitation":"(Bolger, Lohse and Usadel, 2014)","noteIndex":0},"citationItems":[{"id":"y7Rngnif/IEnYsoXN","uris":["http://zotero.org/users/local/YOB362yk/items/8WT23NSK"],"uri":["http://zotero.org/users/local/YOB362yk/items/8WT23NSK"],"itemData":{"id":656,"type":"article-journal","abstract":"Motivation: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3A137D">
        <w:rPr>
          <w:rFonts w:eastAsia="SimSun"/>
          <w:color w:val="000000" w:themeColor="text1"/>
        </w:rPr>
        <w:fldChar w:fldCharType="separate"/>
      </w:r>
      <w:r w:rsidR="00350DBF" w:rsidRPr="003A137D">
        <w:rPr>
          <w:color w:val="000000"/>
        </w:rPr>
        <w:t>(Bolger, Lohse and Usadel, 2014)</w:t>
      </w:r>
      <w:r w:rsidRPr="003A137D">
        <w:rPr>
          <w:rFonts w:eastAsia="SimSun"/>
          <w:color w:val="000000" w:themeColor="text1"/>
        </w:rPr>
        <w:fldChar w:fldCharType="end"/>
      </w:r>
      <w:r w:rsidRPr="003A137D">
        <w:rPr>
          <w:rFonts w:eastAsia="SimSun"/>
          <w:color w:val="000000" w:themeColor="text1"/>
        </w:rPr>
        <w:t xml:space="preserve"> (version 0.33) settings (SLIDINGWINDOW:4:20 MINLEN:50) and the </w:t>
      </w:r>
      <w:r w:rsidR="00242EFF" w:rsidRPr="003A137D">
        <w:rPr>
          <w:rFonts w:eastAsia="SimSun"/>
          <w:color w:val="000000" w:themeColor="text1"/>
        </w:rPr>
        <w:t>"—</w:t>
      </w:r>
      <w:r w:rsidRPr="003A137D">
        <w:rPr>
          <w:rFonts w:eastAsia="SimSun"/>
          <w:color w:val="000000" w:themeColor="text1"/>
        </w:rPr>
        <w:t>very-sensitive</w:t>
      </w:r>
      <w:r w:rsidR="00242EFF" w:rsidRPr="003A137D">
        <w:rPr>
          <w:rFonts w:eastAsia="SimSun"/>
          <w:color w:val="000000" w:themeColor="text1"/>
        </w:rPr>
        <w:t xml:space="preserve">" </w:t>
      </w:r>
      <w:r w:rsidRPr="003A137D">
        <w:rPr>
          <w:rFonts w:eastAsia="SimSun"/>
          <w:color w:val="000000" w:themeColor="text1"/>
        </w:rPr>
        <w:t xml:space="preserve">Bowtie </w:t>
      </w:r>
      <w:r w:rsidRPr="003A137D">
        <w:rPr>
          <w:rFonts w:eastAsia="SimSun"/>
          <w:color w:val="000000" w:themeColor="text1"/>
        </w:rPr>
        <w:fldChar w:fldCharType="begin"/>
      </w:r>
      <w:r w:rsidR="00506F24" w:rsidRPr="003A137D">
        <w:rPr>
          <w:rFonts w:eastAsia="SimSun"/>
          <w:color w:val="000000" w:themeColor="text1"/>
        </w:rPr>
        <w:instrText xml:space="preserve"> ADDIN ZOTERO_ITEM CSL_CITATION {"citationID":"12RvQ4JA","properties":{"formattedCitation":"(Langmead {\\i{}et al.}, 2019)","plainCitation":"(Langmead et al., 2019)","noteIndex":0},"citationItems":[{"id":"y7Rngnif/UPw9u7fZ","uris":["http://zotero.org/users/local/YOB362yk/items/8C3TFRJJ"],"uri":["http://zotero.org/users/local/YOB362yk/items/8C3TFRJJ"],"itemData":{"id":1295,"type":"article-journal","abstract":"General-purpose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3A137D">
        <w:rPr>
          <w:rFonts w:eastAsia="SimSun"/>
          <w:color w:val="000000" w:themeColor="text1"/>
        </w:rPr>
        <w:fldChar w:fldCharType="separate"/>
      </w:r>
      <w:r w:rsidR="00350DBF" w:rsidRPr="003A137D">
        <w:rPr>
          <w:color w:val="000000"/>
        </w:rPr>
        <w:t xml:space="preserve">(Langmead </w:t>
      </w:r>
      <w:r w:rsidR="00350DBF" w:rsidRPr="003A137D">
        <w:rPr>
          <w:i/>
          <w:iCs/>
          <w:color w:val="000000"/>
        </w:rPr>
        <w:t>et al.</w:t>
      </w:r>
      <w:r w:rsidR="00350DBF" w:rsidRPr="003A137D">
        <w:rPr>
          <w:color w:val="000000"/>
        </w:rPr>
        <w:t>, 2019)</w:t>
      </w:r>
      <w:r w:rsidRPr="003A137D">
        <w:rPr>
          <w:rFonts w:eastAsia="SimSun"/>
          <w:color w:val="000000" w:themeColor="text1"/>
        </w:rPr>
        <w:fldChar w:fldCharType="end"/>
      </w:r>
      <w:r w:rsidRPr="003A137D">
        <w:rPr>
          <w:rFonts w:eastAsia="SimSun"/>
          <w:color w:val="000000" w:themeColor="text1"/>
        </w:rPr>
        <w:t xml:space="preserve"> (version 2.3) option. The </w:t>
      </w:r>
      <w:r w:rsidR="00242EFF" w:rsidRPr="003A137D">
        <w:rPr>
          <w:rFonts w:eastAsia="SimSun"/>
          <w:color w:val="000000" w:themeColor="text1"/>
        </w:rPr>
        <w:t xml:space="preserve">hosts' </w:t>
      </w:r>
      <w:r w:rsidRPr="003A137D">
        <w:rPr>
          <w:rFonts w:eastAsia="SimSun"/>
          <w:color w:val="000000" w:themeColor="text1"/>
        </w:rPr>
        <w:t xml:space="preserve">reference sequences, which were used to separate host reads from the microbial reads, were downloaded from the </w:t>
      </w:r>
      <w:r w:rsidR="00242EFF" w:rsidRPr="003A137D">
        <w:rPr>
          <w:rFonts w:eastAsia="SimSun"/>
          <w:color w:val="000000" w:themeColor="text1"/>
        </w:rPr>
        <w:t xml:space="preserve">NCBI's </w:t>
      </w:r>
      <w:r w:rsidRPr="003A137D">
        <w:rPr>
          <w:rFonts w:eastAsia="SimSun"/>
          <w:color w:val="000000" w:themeColor="text1"/>
        </w:rPr>
        <w:t xml:space="preserve">RefSeq </w:t>
      </w:r>
      <w:r w:rsidR="00FE5C5D" w:rsidRPr="003A137D">
        <w:rPr>
          <w:rFonts w:eastAsia="SimSun"/>
          <w:color w:val="000000" w:themeColor="text1"/>
        </w:rPr>
        <w:t>DB</w:t>
      </w:r>
      <w:r w:rsidRPr="003A137D">
        <w:rPr>
          <w:rFonts w:eastAsia="SimSun"/>
          <w:color w:val="000000" w:themeColor="text1"/>
        </w:rPr>
        <w:t xml:space="preserve"> (</w:t>
      </w:r>
      <w:r w:rsidR="00C6797F" w:rsidRPr="003A137D">
        <w:rPr>
          <w:rFonts w:eastAsia="SimSun"/>
          <w:color w:val="000000" w:themeColor="text1"/>
        </w:rPr>
        <w:t xml:space="preserve">Human: GCA_000001405.28_GRCh38.p13; </w:t>
      </w:r>
      <w:bookmarkStart w:id="344" w:name="OLE_LINK217"/>
      <w:bookmarkStart w:id="345" w:name="OLE_LINK218"/>
      <w:r w:rsidRPr="003A137D">
        <w:rPr>
          <w:rFonts w:eastAsia="SimSun"/>
          <w:i/>
          <w:iCs/>
          <w:color w:val="000000" w:themeColor="text1"/>
        </w:rPr>
        <w:t>R. norvegicus</w:t>
      </w:r>
      <w:r w:rsidRPr="003A137D">
        <w:rPr>
          <w:rFonts w:eastAsia="SimSun"/>
          <w:color w:val="000000" w:themeColor="text1"/>
        </w:rPr>
        <w:t xml:space="preserve">: </w:t>
      </w:r>
      <w:r w:rsidR="00702E39" w:rsidRPr="003A137D">
        <w:rPr>
          <w:rFonts w:eastAsia="SimSun"/>
          <w:color w:val="000000" w:themeColor="text1"/>
        </w:rPr>
        <w:t>GCF_015227675.2_mRatBN7.2</w:t>
      </w:r>
      <w:r w:rsidRPr="003A137D">
        <w:rPr>
          <w:rFonts w:eastAsia="SimSun"/>
          <w:color w:val="000000" w:themeColor="text1"/>
        </w:rPr>
        <w:t xml:space="preserve">; </w:t>
      </w:r>
      <w:r w:rsidRPr="003A137D">
        <w:rPr>
          <w:rFonts w:eastAsia="SimSun"/>
          <w:i/>
          <w:iCs/>
          <w:color w:val="000000" w:themeColor="text1"/>
        </w:rPr>
        <w:t>R. rattus</w:t>
      </w:r>
      <w:r w:rsidRPr="003A137D">
        <w:rPr>
          <w:rFonts w:eastAsia="SimSun"/>
          <w:color w:val="000000" w:themeColor="text1"/>
        </w:rPr>
        <w:t xml:space="preserve">: </w:t>
      </w:r>
      <w:r w:rsidR="00702E39" w:rsidRPr="003A137D">
        <w:rPr>
          <w:rFonts w:eastAsia="SimSun"/>
          <w:color w:val="000000" w:themeColor="text1"/>
        </w:rPr>
        <w:t>GCF_011064425.1_Rrattus_CSIRO_v1</w:t>
      </w:r>
      <w:r w:rsidRPr="003A137D">
        <w:rPr>
          <w:rFonts w:eastAsia="SimSun"/>
          <w:color w:val="000000" w:themeColor="text1"/>
        </w:rPr>
        <w:t>).</w:t>
      </w:r>
      <w:bookmarkEnd w:id="344"/>
      <w:bookmarkEnd w:id="345"/>
    </w:p>
    <w:p w14:paraId="050B3EE3" w14:textId="77777777" w:rsidR="00C0014F" w:rsidRPr="003A137D" w:rsidRDefault="00C0014F" w:rsidP="0046408A">
      <w:pPr>
        <w:spacing w:line="480" w:lineRule="auto"/>
        <w:rPr>
          <w:bCs/>
          <w:color w:val="000000" w:themeColor="text1"/>
        </w:rPr>
      </w:pPr>
      <w:r w:rsidRPr="003A137D">
        <w:rPr>
          <w:b/>
          <w:bCs/>
          <w:color w:val="000000" w:themeColor="text1"/>
        </w:rPr>
        <w:t xml:space="preserve">Metagenomic profiling. </w:t>
      </w:r>
    </w:p>
    <w:p w14:paraId="1B7833AE" w14:textId="70265630" w:rsidR="00C0014F" w:rsidDel="002C4897" w:rsidRDefault="00481FC6" w:rsidP="00271EA9">
      <w:pPr>
        <w:spacing w:line="480" w:lineRule="auto"/>
        <w:rPr>
          <w:del w:id="346" w:author="Ruijie Xu" w:date="2022-01-30T14:47:00Z"/>
          <w:bCs/>
          <w:color w:val="000000" w:themeColor="text1"/>
        </w:rPr>
      </w:pPr>
      <w:r w:rsidRPr="003A137D">
        <w:rPr>
          <w:bCs/>
          <w:color w:val="000000" w:themeColor="text1"/>
          <w:u w:val="single"/>
        </w:rPr>
        <w:t>Software</w:t>
      </w:r>
      <w:r w:rsidR="00C0014F" w:rsidRPr="003A137D">
        <w:rPr>
          <w:bCs/>
          <w:color w:val="000000" w:themeColor="text1"/>
        </w:rPr>
        <w:t xml:space="preserve">. </w:t>
      </w:r>
      <w:r w:rsidR="00FE5F66" w:rsidRPr="003A137D">
        <w:rPr>
          <w:bCs/>
          <w:color w:val="000000" w:themeColor="text1"/>
        </w:rPr>
        <w:t xml:space="preserve">Nine </w:t>
      </w:r>
      <w:del w:id="347" w:author="Ruijie Xu" w:date="2022-02-01T16:35:00Z">
        <w:r w:rsidR="00FE5F66" w:rsidRPr="003A137D" w:rsidDel="002C4897">
          <w:rPr>
            <w:bCs/>
            <w:color w:val="000000" w:themeColor="text1"/>
          </w:rPr>
          <w:delText>metagenomics profiling</w:delText>
        </w:r>
        <w:r w:rsidR="00C0014F" w:rsidRPr="003A137D" w:rsidDel="002C4897">
          <w:rPr>
            <w:bCs/>
            <w:color w:val="000000" w:themeColor="text1"/>
          </w:rPr>
          <w:delText xml:space="preserve"> </w:delText>
        </w:r>
      </w:del>
      <w:r w:rsidRPr="003A137D">
        <w:rPr>
          <w:bCs/>
          <w:color w:val="000000" w:themeColor="text1"/>
        </w:rPr>
        <w:t xml:space="preserve">software </w:t>
      </w:r>
      <w:r w:rsidR="00C0014F" w:rsidRPr="003A137D">
        <w:rPr>
          <w:bCs/>
          <w:color w:val="000000" w:themeColor="text1"/>
        </w:rPr>
        <w:t>(</w:t>
      </w:r>
      <w:del w:id="348" w:author="Ruijie Xu" w:date="2022-02-01T13:44:00Z">
        <w:r w:rsidR="00924362" w:rsidRPr="003A137D" w:rsidDel="00537B08">
          <w:rPr>
            <w:bCs/>
            <w:color w:val="000000" w:themeColor="text1"/>
          </w:rPr>
          <w:delText>B</w:delText>
        </w:r>
        <w:r w:rsidR="00FE5F66" w:rsidRPr="003A137D" w:rsidDel="00537B08">
          <w:rPr>
            <w:bCs/>
            <w:color w:val="000000" w:themeColor="text1"/>
          </w:rPr>
          <w:delText>lastn</w:delText>
        </w:r>
      </w:del>
      <w:ins w:id="349" w:author="Ruijie Xu" w:date="2022-02-01T13:44:00Z">
        <w:r w:rsidR="00537B08">
          <w:rPr>
            <w:bCs/>
            <w:color w:val="000000" w:themeColor="text1"/>
          </w:rPr>
          <w:t>BLASTN</w:t>
        </w:r>
      </w:ins>
      <w:r w:rsidR="00FE5F66" w:rsidRPr="003A137D">
        <w:rPr>
          <w:bCs/>
          <w:color w:val="000000" w:themeColor="text1"/>
        </w:rPr>
        <w:t xml:space="preserve">, </w:t>
      </w:r>
      <w:r w:rsidR="00924362" w:rsidRPr="003A137D">
        <w:rPr>
          <w:bCs/>
          <w:color w:val="000000" w:themeColor="text1"/>
        </w:rPr>
        <w:t>D</w:t>
      </w:r>
      <w:r w:rsidR="00FE5F66" w:rsidRPr="003A137D">
        <w:rPr>
          <w:bCs/>
          <w:color w:val="000000" w:themeColor="text1"/>
        </w:rPr>
        <w:t xml:space="preserve">iamond, </w:t>
      </w:r>
      <w:r w:rsidR="00924362" w:rsidRPr="003A137D">
        <w:rPr>
          <w:bCs/>
          <w:color w:val="000000" w:themeColor="text1"/>
        </w:rPr>
        <w:t>K</w:t>
      </w:r>
      <w:r w:rsidR="00FE5F66" w:rsidRPr="003A137D">
        <w:rPr>
          <w:bCs/>
          <w:color w:val="000000" w:themeColor="text1"/>
        </w:rPr>
        <w:t xml:space="preserve">raken2, </w:t>
      </w:r>
      <w:r w:rsidR="00924362" w:rsidRPr="003A137D">
        <w:rPr>
          <w:bCs/>
          <w:color w:val="000000" w:themeColor="text1"/>
        </w:rPr>
        <w:t>B</w:t>
      </w:r>
      <w:r w:rsidR="00FE5F66" w:rsidRPr="003A137D">
        <w:rPr>
          <w:bCs/>
          <w:color w:val="000000" w:themeColor="text1"/>
        </w:rPr>
        <w:t xml:space="preserve">racken, </w:t>
      </w:r>
      <w:r w:rsidR="00924362" w:rsidRPr="003A137D">
        <w:rPr>
          <w:bCs/>
          <w:color w:val="000000" w:themeColor="text1"/>
        </w:rPr>
        <w:t>C</w:t>
      </w:r>
      <w:r w:rsidR="00FE5F66" w:rsidRPr="003A137D">
        <w:rPr>
          <w:bCs/>
          <w:color w:val="000000" w:themeColor="text1"/>
        </w:rPr>
        <w:t>entrifuge, CLARK, CLARK-s, Metaphlan3, Kaiju</w:t>
      </w:r>
      <w:r w:rsidR="00C0014F" w:rsidRPr="003A137D">
        <w:rPr>
          <w:bCs/>
          <w:color w:val="000000" w:themeColor="text1"/>
        </w:rPr>
        <w:t xml:space="preserve">) were </w:t>
      </w:r>
      <w:ins w:id="350" w:author="Ruijie Xu" w:date="2022-02-01T16:36:00Z">
        <w:r w:rsidR="002C4897">
          <w:rPr>
            <w:bCs/>
            <w:color w:val="000000" w:themeColor="text1"/>
          </w:rPr>
          <w:t>chos</w:t>
        </w:r>
      </w:ins>
      <w:del w:id="351" w:author="Ruijie Xu" w:date="2022-02-01T16:36:00Z">
        <w:r w:rsidR="00C0014F" w:rsidRPr="003A137D" w:rsidDel="002C4897">
          <w:rPr>
            <w:bCs/>
            <w:color w:val="000000" w:themeColor="text1"/>
          </w:rPr>
          <w:delText>used</w:delText>
        </w:r>
      </w:del>
      <w:r w:rsidR="00C0014F" w:rsidRPr="003A137D">
        <w:rPr>
          <w:bCs/>
          <w:color w:val="000000" w:themeColor="text1"/>
        </w:rPr>
        <w:t xml:space="preserve"> to determine the tissues' metagenomic profiles</w:t>
      </w:r>
      <w:ins w:id="352" w:author="Ruijie Xu" w:date="2022-02-01T16:36:00Z">
        <w:r w:rsidR="002C4897">
          <w:rPr>
            <w:bCs/>
            <w:color w:val="000000" w:themeColor="text1"/>
          </w:rPr>
          <w:t xml:space="preserve">. Analysis for all software were performed with the default setting according </w:t>
        </w:r>
      </w:ins>
      <w:ins w:id="353" w:author="Ruijie Xu" w:date="2022-02-01T16:37:00Z">
        <w:r w:rsidR="002C4897">
          <w:rPr>
            <w:bCs/>
            <w:color w:val="000000" w:themeColor="text1"/>
          </w:rPr>
          <w:t xml:space="preserve">to the instruction manuals provided by the developers. </w:t>
        </w:r>
      </w:ins>
      <w:del w:id="354" w:author="Ruijie Xu" w:date="2022-02-01T16:35:00Z">
        <w:r w:rsidR="00C0014F" w:rsidRPr="003A137D" w:rsidDel="002C4897">
          <w:rPr>
            <w:bCs/>
            <w:color w:val="000000" w:themeColor="text1"/>
          </w:rPr>
          <w:delText>.</w:delText>
        </w:r>
        <w:r w:rsidR="00C0014F" w:rsidRPr="003A137D" w:rsidDel="002C4897">
          <w:rPr>
            <w:color w:val="000000" w:themeColor="text1"/>
          </w:rPr>
          <w:delText xml:space="preserve">  K</w:delText>
        </w:r>
        <w:r w:rsidR="00ED6AC3" w:rsidRPr="003A137D" w:rsidDel="002C4897">
          <w:rPr>
            <w:color w:val="000000" w:themeColor="text1"/>
          </w:rPr>
          <w:delText>raken</w:delText>
        </w:r>
        <w:r w:rsidR="00C0014F" w:rsidRPr="003A137D" w:rsidDel="002C4897">
          <w:rPr>
            <w:color w:val="000000" w:themeColor="text1"/>
          </w:rPr>
          <w:delText xml:space="preserve">2 </w:delText>
        </w:r>
        <w:r w:rsidR="00C0014F" w:rsidRPr="003A137D" w:rsidDel="002C4897">
          <w:rPr>
            <w:color w:val="000000" w:themeColor="text1"/>
          </w:rPr>
          <w:fldChar w:fldCharType="begin"/>
        </w:r>
        <w:r w:rsidR="00506F24" w:rsidRPr="003A137D" w:rsidDel="002C4897">
          <w:rPr>
            <w:color w:val="000000" w:themeColor="text1"/>
          </w:rPr>
          <w:delInstrText xml:space="preserve"> ADDIN ZOTERO_ITEM CSL_CITATION {"citationID":"o6fsbAza","properties":{"formattedCitation":"(Wood, Lu and Langmead, 2019, p. 2)","plainCitation":"(Wood, Lu and Langmead, 2019, p. 2)","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Biology","id":"VYzrELcx/TuaPAKur","issued":{"date-parts":[["2019"]]},"title":"Improved metagenomic analysis with Kraken 2","type":"article-journal"},"locator":"2"}],"schema":"https://github.com/citation-style-language/schema/raw/master/csl-citation.json"} </w:delInstrText>
        </w:r>
        <w:r w:rsidR="00C0014F" w:rsidRPr="003A137D" w:rsidDel="002C4897">
          <w:rPr>
            <w:color w:val="000000" w:themeColor="text1"/>
          </w:rPr>
          <w:fldChar w:fldCharType="separate"/>
        </w:r>
        <w:r w:rsidR="00350DBF" w:rsidRPr="003A137D" w:rsidDel="002C4897">
          <w:rPr>
            <w:color w:val="000000"/>
          </w:rPr>
          <w:delText>(Wood, Lu and Langmead, 2019, p. 2)</w:delText>
        </w:r>
        <w:r w:rsidR="00C0014F" w:rsidRPr="003A137D" w:rsidDel="002C4897">
          <w:rPr>
            <w:color w:val="000000" w:themeColor="text1"/>
          </w:rPr>
          <w:fldChar w:fldCharType="end"/>
        </w:r>
        <w:r w:rsidR="00C0014F" w:rsidRPr="003A137D" w:rsidDel="002C4897">
          <w:rPr>
            <w:color w:val="000000" w:themeColor="text1"/>
          </w:rPr>
          <w:delText xml:space="preserve"> is the newest version of the most widely used taxonomical classification system. </w:delText>
        </w:r>
      </w:del>
      <w:del w:id="355" w:author="Ruijie Xu" w:date="2022-01-30T14:47:00Z">
        <w:r w:rsidR="00C0014F" w:rsidRPr="003A137D" w:rsidDel="00E35E47">
          <w:rPr>
            <w:color w:val="000000" w:themeColor="text1"/>
          </w:rPr>
          <w:delText xml:space="preserve">The classifier uses a k-mer assignment algorithm </w:delText>
        </w:r>
        <w:r w:rsidR="00366132" w:rsidRPr="003A137D" w:rsidDel="00E35E47">
          <w:rPr>
            <w:color w:val="000000" w:themeColor="text1"/>
          </w:rPr>
          <w:delText>to identify</w:delText>
        </w:r>
        <w:r w:rsidR="00C0014F" w:rsidRPr="003A137D" w:rsidDel="00E35E47">
          <w:rPr>
            <w:color w:val="000000" w:themeColor="text1"/>
          </w:rPr>
          <w:delText xml:space="preserve"> the lowest common ancestor of the query sequence in the </w:delText>
        </w:r>
        <w:r w:rsidR="00FE5C5D" w:rsidRPr="003A137D" w:rsidDel="00E35E47">
          <w:rPr>
            <w:color w:val="000000" w:themeColor="text1"/>
          </w:rPr>
          <w:delText>DB</w:delText>
        </w:r>
        <w:r w:rsidR="00C0014F" w:rsidRPr="003A137D" w:rsidDel="00E35E47">
          <w:rPr>
            <w:color w:val="000000" w:themeColor="text1"/>
          </w:rPr>
          <w:delText xml:space="preserve">. CLARK </w:delText>
        </w:r>
        <w:r w:rsidR="00C0014F" w:rsidRPr="003A137D" w:rsidDel="00E35E47">
          <w:rPr>
            <w:color w:val="000000" w:themeColor="text1"/>
          </w:rPr>
          <w:fldChar w:fldCharType="begin"/>
        </w:r>
        <w:r w:rsidR="00506F24" w:rsidRPr="003A137D" w:rsidDel="00E35E47">
          <w:rPr>
            <w:color w:val="000000" w:themeColor="text1"/>
          </w:rPr>
          <w:delInstrText xml:space="preserve"> ADDIN ZOTERO_ITEM CSL_CITATION {"citationID":"v2iBMlaE","properties":{"formattedCitation":"(Ounit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Genomics","id":"cF4JtjzH/glfSONsf","issued":{"date-parts":[["2015"]]},"title":"CLARK: fast and accurate classification of metagenomic and genomic sequences using discriminative k-mers","type":"article-journal"}}],"schema":"https://github.com/citation-style-language/schema/raw/master/csl-citation.json"} </w:delInstrText>
        </w:r>
        <w:r w:rsidR="00C0014F" w:rsidRPr="003A137D" w:rsidDel="00E35E47">
          <w:rPr>
            <w:color w:val="000000" w:themeColor="text1"/>
          </w:rPr>
          <w:fldChar w:fldCharType="separate"/>
        </w:r>
        <w:r w:rsidR="00350DBF" w:rsidRPr="003A137D" w:rsidDel="00E35E47">
          <w:rPr>
            <w:color w:val="000000"/>
          </w:rPr>
          <w:delText xml:space="preserve">(Ounit </w:delText>
        </w:r>
        <w:r w:rsidR="00350DBF" w:rsidRPr="003A137D" w:rsidDel="00E35E47">
          <w:rPr>
            <w:i/>
            <w:iCs/>
            <w:color w:val="000000"/>
          </w:rPr>
          <w:delText>et al.</w:delText>
        </w:r>
        <w:r w:rsidR="00350DBF" w:rsidRPr="003A137D" w:rsidDel="00E35E47">
          <w:rPr>
            <w:color w:val="000000"/>
          </w:rPr>
          <w:delText>, 2015)</w:delText>
        </w:r>
        <w:r w:rsidR="00C0014F" w:rsidRPr="003A137D" w:rsidDel="00E35E47">
          <w:rPr>
            <w:color w:val="000000" w:themeColor="text1"/>
          </w:rPr>
          <w:fldChar w:fldCharType="end"/>
        </w:r>
        <w:r w:rsidR="00C0014F" w:rsidRPr="003A137D" w:rsidDel="00E35E47">
          <w:rPr>
            <w:color w:val="000000" w:themeColor="text1"/>
          </w:rPr>
          <w:delText xml:space="preserve">, a widely used classifier designed for high speed and accurate system used for taxonomical profiling, builds discriminative k-mers (k-mers found exclusively in one reference genome) from all k-mers in the </w:delText>
        </w:r>
        <w:r w:rsidR="00FE5C5D" w:rsidRPr="003A137D" w:rsidDel="00E35E47">
          <w:rPr>
            <w:color w:val="000000" w:themeColor="text1"/>
          </w:rPr>
          <w:delText>DB</w:delText>
        </w:r>
        <w:r w:rsidR="00C0014F" w:rsidRPr="003A137D" w:rsidDel="00E35E47">
          <w:rPr>
            <w:color w:val="000000" w:themeColor="text1"/>
          </w:rPr>
          <w:delText xml:space="preserve"> to increase classification speed. </w:delText>
        </w:r>
        <w:r w:rsidR="00587076" w:rsidRPr="003A137D" w:rsidDel="00E35E47">
          <w:rPr>
            <w:color w:val="000000" w:themeColor="text1"/>
          </w:rPr>
          <w:delText>CLARK-s</w:delText>
        </w:r>
        <w:r w:rsidR="00C0014F" w:rsidRPr="003A137D" w:rsidDel="00E35E47">
          <w:rPr>
            <w:color w:val="000000" w:themeColor="text1"/>
          </w:rPr>
          <w:delText xml:space="preserve"> </w:delText>
        </w:r>
        <w:r w:rsidR="00C0014F" w:rsidRPr="003A137D" w:rsidDel="00E35E47">
          <w:rPr>
            <w:color w:val="000000" w:themeColor="text1"/>
          </w:rPr>
          <w:fldChar w:fldCharType="begin"/>
        </w:r>
        <w:r w:rsidR="00506F24" w:rsidRPr="003A137D" w:rsidDel="00E35E47">
          <w:rPr>
            <w:color w:val="000000" w:themeColor="text1"/>
          </w:rPr>
          <w:delInstrText xml:space="preserve"> ADDIN ZOTERO_ITEM CSL_CITATION {"citationID":"NNFFg8ZX","properties":{"formattedCitation":"(Ounit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00C0014F" w:rsidRPr="003A137D" w:rsidDel="00E35E47">
          <w:rPr>
            <w:color w:val="000000" w:themeColor="text1"/>
          </w:rPr>
          <w:fldChar w:fldCharType="separate"/>
        </w:r>
        <w:r w:rsidR="00350DBF" w:rsidRPr="003A137D" w:rsidDel="00E35E47">
          <w:rPr>
            <w:color w:val="000000"/>
          </w:rPr>
          <w:delText>(Ounit and Lonardi, 2016)</w:delText>
        </w:r>
        <w:r w:rsidR="00C0014F" w:rsidRPr="003A137D" w:rsidDel="00E35E47">
          <w:rPr>
            <w:color w:val="000000" w:themeColor="text1"/>
          </w:rPr>
          <w:fldChar w:fldCharType="end"/>
        </w:r>
        <w:r w:rsidR="00C0014F" w:rsidRPr="003A137D" w:rsidDel="00E35E47">
          <w:rPr>
            <w:color w:val="000000" w:themeColor="text1"/>
          </w:rPr>
          <w:delText xml:space="preserve">, which is an extended framework of CLARK, builds a spaced- k-mer based classifier using </w:delText>
        </w:r>
        <w:r w:rsidR="00242EFF" w:rsidRPr="003A137D" w:rsidDel="00E35E47">
          <w:rPr>
            <w:color w:val="000000" w:themeColor="text1"/>
          </w:rPr>
          <w:delText xml:space="preserve">CLARK's </w:delText>
        </w:r>
        <w:r w:rsidR="00C0014F" w:rsidRPr="003A137D" w:rsidDel="00E35E47">
          <w:rPr>
            <w:color w:val="000000" w:themeColor="text1"/>
          </w:rPr>
          <w:delText xml:space="preserve">discriminative </w:delText>
        </w:r>
        <w:r w:rsidR="00FE5C5D" w:rsidRPr="003A137D" w:rsidDel="00E35E47">
          <w:rPr>
            <w:color w:val="000000" w:themeColor="text1"/>
          </w:rPr>
          <w:delText>DB</w:delText>
        </w:r>
        <w:r w:rsidR="00C0014F" w:rsidRPr="003A137D" w:rsidDel="00E35E47">
          <w:rPr>
            <w:color w:val="000000" w:themeColor="text1"/>
          </w:rPr>
          <w:delText xml:space="preserve">. The classifier was designed to increase sensitivity by allowing mismatches in a limited number of positions during a query. </w:delText>
        </w:r>
      </w:del>
    </w:p>
    <w:p w14:paraId="753F5B17" w14:textId="77777777" w:rsidR="002C4897" w:rsidRPr="003A137D" w:rsidRDefault="002C4897" w:rsidP="00271EA9">
      <w:pPr>
        <w:spacing w:line="480" w:lineRule="auto"/>
        <w:rPr>
          <w:ins w:id="356" w:author="Ruijie Xu" w:date="2022-02-01T16:35:00Z"/>
          <w:color w:val="000000" w:themeColor="text1"/>
        </w:rPr>
      </w:pPr>
    </w:p>
    <w:p w14:paraId="6D6349F0" w14:textId="2E0C7895" w:rsidR="00C0014F" w:rsidRPr="003A137D" w:rsidDel="002C4897" w:rsidRDefault="00C0014F" w:rsidP="00271EA9">
      <w:pPr>
        <w:spacing w:line="480" w:lineRule="auto"/>
        <w:rPr>
          <w:del w:id="357" w:author="Ruijie Xu" w:date="2022-02-01T16:35:00Z"/>
          <w:color w:val="000000" w:themeColor="text1"/>
          <w:u w:val="single"/>
        </w:rPr>
      </w:pPr>
    </w:p>
    <w:p w14:paraId="15187114" w14:textId="15E516F0" w:rsidR="00C0014F" w:rsidRPr="003A137D" w:rsidDel="00D90F53" w:rsidRDefault="00C0014F" w:rsidP="00271EA9">
      <w:pPr>
        <w:spacing w:line="480" w:lineRule="auto"/>
        <w:rPr>
          <w:del w:id="358" w:author="Ruijie Xu" w:date="2022-01-30T14:51:00Z"/>
          <w:color w:val="000000" w:themeColor="text1"/>
        </w:rPr>
      </w:pPr>
      <w:r w:rsidRPr="003A137D">
        <w:rPr>
          <w:color w:val="000000" w:themeColor="text1"/>
          <w:u w:val="single"/>
        </w:rPr>
        <w:t>Database building</w:t>
      </w:r>
      <w:r w:rsidRPr="003A137D">
        <w:rPr>
          <w:color w:val="000000" w:themeColor="text1"/>
        </w:rPr>
        <w:t xml:space="preserve">. </w:t>
      </w:r>
      <w:ins w:id="359" w:author="Ruijie Xu" w:date="2022-02-01T16:40:00Z">
        <w:r w:rsidR="002C4897">
          <w:rPr>
            <w:color w:val="000000" w:themeColor="text1"/>
          </w:rPr>
          <w:t>D</w:t>
        </w:r>
      </w:ins>
      <w:ins w:id="360" w:author="Ruijie Xu" w:date="2022-02-01T16:42:00Z">
        <w:r w:rsidR="006A0FB8">
          <w:rPr>
            <w:color w:val="000000" w:themeColor="text1"/>
          </w:rPr>
          <w:t>B</w:t>
        </w:r>
      </w:ins>
      <w:ins w:id="361" w:author="Ruijie Xu" w:date="2022-02-01T16:40:00Z">
        <w:r w:rsidR="002C4897">
          <w:rPr>
            <w:color w:val="000000" w:themeColor="text1"/>
          </w:rPr>
          <w:t>s were doenloaded directly form the software’s homepage</w:t>
        </w:r>
      </w:ins>
      <w:ins w:id="362" w:author="Ruijie Xu" w:date="2022-02-01T16:39:00Z">
        <w:r w:rsidR="002C4897">
          <w:rPr>
            <w:color w:val="000000" w:themeColor="text1"/>
          </w:rPr>
          <w:t xml:space="preserve"> if a pre-built </w:t>
        </w:r>
      </w:ins>
      <w:ins w:id="363" w:author="Ruijie Xu" w:date="2022-02-01T16:42:00Z">
        <w:r w:rsidR="006A0FB8">
          <w:rPr>
            <w:color w:val="000000" w:themeColor="text1"/>
          </w:rPr>
          <w:t>DBs</w:t>
        </w:r>
      </w:ins>
      <w:ins w:id="364" w:author="Ruijie Xu" w:date="2022-02-01T16:39:00Z">
        <w:r w:rsidR="002C4897">
          <w:rPr>
            <w:color w:val="000000" w:themeColor="text1"/>
          </w:rPr>
          <w:t xml:space="preserve"> was provided by the developers</w:t>
        </w:r>
      </w:ins>
      <w:ins w:id="365" w:author="Ruijie Xu" w:date="2022-01-30T14:51:00Z">
        <w:r w:rsidR="00D90F53" w:rsidRPr="003A137D">
          <w:rPr>
            <w:color w:val="000000" w:themeColor="text1"/>
          </w:rPr>
          <w:t xml:space="preserve"> of </w:t>
        </w:r>
      </w:ins>
      <w:ins w:id="366" w:author="Ruijie Xu" w:date="2022-02-01T16:39:00Z">
        <w:r w:rsidR="002C4897">
          <w:rPr>
            <w:color w:val="000000" w:themeColor="text1"/>
          </w:rPr>
          <w:t>the</w:t>
        </w:r>
      </w:ins>
      <w:ins w:id="367" w:author="Ruijie Xu" w:date="2022-01-30T14:51:00Z">
        <w:r w:rsidR="00D90F53" w:rsidRPr="003A137D">
          <w:rPr>
            <w:color w:val="000000" w:themeColor="text1"/>
          </w:rPr>
          <w:t xml:space="preserve"> software</w:t>
        </w:r>
      </w:ins>
      <w:ins w:id="368" w:author="Ruijie Xu" w:date="2022-02-01T16:40:00Z">
        <w:r w:rsidR="002C4897">
          <w:rPr>
            <w:color w:val="000000" w:themeColor="text1"/>
          </w:rPr>
          <w:t xml:space="preserve"> (</w:t>
        </w:r>
      </w:ins>
      <w:ins w:id="369" w:author="Ruijie Xu" w:date="2022-02-01T16:41:00Z">
        <w:r w:rsidR="002C4897">
          <w:rPr>
            <w:color w:val="000000" w:themeColor="text1"/>
          </w:rPr>
          <w:t xml:space="preserve">BLASTN, </w:t>
        </w:r>
      </w:ins>
      <w:ins w:id="370" w:author="Ruijie Xu" w:date="2022-02-01T16:46:00Z">
        <w:r w:rsidR="006A0FB8">
          <w:rPr>
            <w:color w:val="000000" w:themeColor="text1"/>
          </w:rPr>
          <w:t xml:space="preserve">minikraken DB of </w:t>
        </w:r>
      </w:ins>
      <w:ins w:id="371" w:author="Ruijie Xu" w:date="2022-02-01T16:41:00Z">
        <w:r w:rsidR="006A0FB8">
          <w:rPr>
            <w:color w:val="000000" w:themeColor="text1"/>
          </w:rPr>
          <w:t>Kraken2, Centrifuge, a</w:t>
        </w:r>
      </w:ins>
      <w:ins w:id="372" w:author="Ruijie Xu" w:date="2022-02-01T16:42:00Z">
        <w:r w:rsidR="006A0FB8">
          <w:rPr>
            <w:color w:val="000000" w:themeColor="text1"/>
          </w:rPr>
          <w:t xml:space="preserve">nd </w:t>
        </w:r>
      </w:ins>
      <w:ins w:id="373" w:author="Ruijie Xu" w:date="2022-02-01T16:41:00Z">
        <w:r w:rsidR="006A0FB8">
          <w:rPr>
            <w:color w:val="000000" w:themeColor="text1"/>
          </w:rPr>
          <w:t>Metaphlan3</w:t>
        </w:r>
      </w:ins>
      <w:ins w:id="374" w:author="Ruijie Xu" w:date="2022-02-01T16:42:00Z">
        <w:r w:rsidR="006A0FB8">
          <w:rPr>
            <w:color w:val="000000" w:themeColor="text1"/>
          </w:rPr>
          <w:t>). D</w:t>
        </w:r>
      </w:ins>
      <w:ins w:id="375" w:author="Ruijie Xu" w:date="2022-02-01T16:43:00Z">
        <w:r w:rsidR="006A0FB8">
          <w:rPr>
            <w:color w:val="000000" w:themeColor="text1"/>
          </w:rPr>
          <w:t>B</w:t>
        </w:r>
      </w:ins>
      <w:ins w:id="376" w:author="Ruijie Xu" w:date="2022-02-01T16:44:00Z">
        <w:r w:rsidR="006A0FB8">
          <w:rPr>
            <w:color w:val="000000" w:themeColor="text1"/>
          </w:rPr>
          <w:t>s</w:t>
        </w:r>
      </w:ins>
      <w:ins w:id="377" w:author="Ruijie Xu" w:date="2022-02-01T16:42:00Z">
        <w:r w:rsidR="006A0FB8">
          <w:rPr>
            <w:color w:val="000000" w:themeColor="text1"/>
          </w:rPr>
          <w:t xml:space="preserve"> w</w:t>
        </w:r>
      </w:ins>
      <w:ins w:id="378" w:author="Ruijie Xu" w:date="2022-02-01T16:44:00Z">
        <w:r w:rsidR="006A0FB8">
          <w:rPr>
            <w:color w:val="000000" w:themeColor="text1"/>
          </w:rPr>
          <w:t>ere</w:t>
        </w:r>
      </w:ins>
      <w:ins w:id="379" w:author="Ruijie Xu" w:date="2022-02-01T16:42:00Z">
        <w:r w:rsidR="006A0FB8">
          <w:rPr>
            <w:color w:val="000000" w:themeColor="text1"/>
          </w:rPr>
          <w:t xml:space="preserve"> </w:t>
        </w:r>
      </w:ins>
      <w:ins w:id="380" w:author="Ruijie Xu" w:date="2022-01-30T14:52:00Z">
        <w:r w:rsidR="00D90F53" w:rsidRPr="003A137D">
          <w:rPr>
            <w:color w:val="000000" w:themeColor="text1"/>
          </w:rPr>
          <w:t xml:space="preserve">build based on the </w:t>
        </w:r>
      </w:ins>
      <w:ins w:id="381" w:author="Ruijie Xu" w:date="2022-02-01T16:51:00Z">
        <w:r w:rsidR="007C319A">
          <w:rPr>
            <w:color w:val="000000" w:themeColor="text1"/>
          </w:rPr>
          <w:t xml:space="preserve">standard </w:t>
        </w:r>
      </w:ins>
      <w:ins w:id="382" w:author="Ruijie Xu" w:date="2022-01-30T14:52:00Z">
        <w:r w:rsidR="00D90F53" w:rsidRPr="003A137D">
          <w:rPr>
            <w:color w:val="000000" w:themeColor="text1"/>
          </w:rPr>
          <w:t xml:space="preserve">instructions provided by the </w:t>
        </w:r>
      </w:ins>
      <w:ins w:id="383" w:author="Ruijie Xu" w:date="2022-02-01T16:42:00Z">
        <w:r w:rsidR="006A0FB8">
          <w:rPr>
            <w:color w:val="000000" w:themeColor="text1"/>
          </w:rPr>
          <w:t xml:space="preserve">software’s </w:t>
        </w:r>
      </w:ins>
      <w:ins w:id="384" w:author="Ruijie Xu" w:date="2022-01-30T14:52:00Z">
        <w:r w:rsidR="00D90F53" w:rsidRPr="003A137D">
          <w:rPr>
            <w:color w:val="000000" w:themeColor="text1"/>
          </w:rPr>
          <w:t>manual</w:t>
        </w:r>
      </w:ins>
      <w:ins w:id="385" w:author="Ruijie Xu" w:date="2022-02-01T16:42:00Z">
        <w:r w:rsidR="006A0FB8">
          <w:rPr>
            <w:color w:val="000000" w:themeColor="text1"/>
          </w:rPr>
          <w:t xml:space="preserve"> if no pre-built DB</w:t>
        </w:r>
      </w:ins>
      <w:ins w:id="386" w:author="Ruijie Xu" w:date="2022-02-01T16:43:00Z">
        <w:r w:rsidR="006A0FB8">
          <w:rPr>
            <w:color w:val="000000" w:themeColor="text1"/>
          </w:rPr>
          <w:t xml:space="preserve"> were not released by software’s </w:t>
        </w:r>
        <w:r w:rsidR="006A0FB8">
          <w:rPr>
            <w:color w:val="000000" w:themeColor="text1"/>
          </w:rPr>
          <w:lastRenderedPageBreak/>
          <w:t>developers (</w:t>
        </w:r>
      </w:ins>
      <w:ins w:id="387" w:author="Ruijie Xu" w:date="2022-02-01T16:44:00Z">
        <w:r w:rsidR="006A0FB8">
          <w:rPr>
            <w:color w:val="000000" w:themeColor="text1"/>
          </w:rPr>
          <w:t>CLARK, CLARK-s, Diamond, and Kaiju</w:t>
        </w:r>
      </w:ins>
      <w:ins w:id="388" w:author="Ruijie Xu" w:date="2022-02-01T16:43:00Z">
        <w:r w:rsidR="006A0FB8">
          <w:rPr>
            <w:color w:val="000000" w:themeColor="text1"/>
          </w:rPr>
          <w:t>)</w:t>
        </w:r>
      </w:ins>
      <w:ins w:id="389" w:author="Ruijie Xu" w:date="2022-01-30T14:52:00Z">
        <w:r w:rsidR="00D90F53" w:rsidRPr="003A137D">
          <w:rPr>
            <w:color w:val="000000" w:themeColor="text1"/>
          </w:rPr>
          <w:t xml:space="preserve">. </w:t>
        </w:r>
      </w:ins>
      <w:ins w:id="390" w:author="Ruijie Xu" w:date="2022-02-01T16:44:00Z">
        <w:r w:rsidR="006A0FB8">
          <w:rPr>
            <w:color w:val="000000" w:themeColor="text1"/>
          </w:rPr>
          <w:t xml:space="preserve">DBs </w:t>
        </w:r>
      </w:ins>
      <w:ins w:id="391" w:author="Ruijie Xu" w:date="2022-02-01T16:45:00Z">
        <w:r w:rsidR="006A0FB8">
          <w:rPr>
            <w:color w:val="000000" w:themeColor="text1"/>
          </w:rPr>
          <w:t>of</w:t>
        </w:r>
      </w:ins>
      <w:ins w:id="392" w:author="Ruijie Xu" w:date="2022-02-01T16:44:00Z">
        <w:r w:rsidR="006A0FB8">
          <w:rPr>
            <w:color w:val="000000" w:themeColor="text1"/>
          </w:rPr>
          <w:t xml:space="preserve"> some software were </w:t>
        </w:r>
      </w:ins>
      <w:ins w:id="393" w:author="Ruijie Xu" w:date="2022-02-01T16:45:00Z">
        <w:r w:rsidR="006A0FB8">
          <w:rPr>
            <w:color w:val="000000" w:themeColor="text1"/>
          </w:rPr>
          <w:t>made available online with the contribution of the science community</w:t>
        </w:r>
      </w:ins>
      <w:ins w:id="394" w:author="Ruijie Xu" w:date="2022-02-01T16:47:00Z">
        <w:r w:rsidR="006A0FB8">
          <w:rPr>
            <w:color w:val="000000" w:themeColor="text1"/>
          </w:rPr>
          <w:t xml:space="preserve"> based on the </w:t>
        </w:r>
        <w:r w:rsidR="00CB046C">
          <w:rPr>
            <w:color w:val="000000" w:themeColor="text1"/>
          </w:rPr>
          <w:t>instruction manual of the corresponding software</w:t>
        </w:r>
      </w:ins>
      <w:ins w:id="395" w:author="Ruijie Xu" w:date="2022-02-01T16:45:00Z">
        <w:r w:rsidR="006A0FB8">
          <w:rPr>
            <w:color w:val="000000" w:themeColor="text1"/>
          </w:rPr>
          <w:t xml:space="preserve">. In this case, the DBs were </w:t>
        </w:r>
      </w:ins>
      <w:ins w:id="396" w:author="Ruijie Xu" w:date="2022-02-01T16:46:00Z">
        <w:r w:rsidR="006A0FB8">
          <w:rPr>
            <w:color w:val="000000" w:themeColor="text1"/>
          </w:rPr>
          <w:t xml:space="preserve">also </w:t>
        </w:r>
      </w:ins>
      <w:ins w:id="397" w:author="Ruijie Xu" w:date="2022-02-01T16:45:00Z">
        <w:r w:rsidR="006A0FB8">
          <w:rPr>
            <w:color w:val="000000" w:themeColor="text1"/>
          </w:rPr>
          <w:t>downloaded directly</w:t>
        </w:r>
      </w:ins>
      <w:ins w:id="398" w:author="Ruijie Xu" w:date="2022-02-01T16:46:00Z">
        <w:r w:rsidR="006A0FB8">
          <w:rPr>
            <w:color w:val="000000" w:themeColor="text1"/>
          </w:rPr>
          <w:t xml:space="preserve"> from the online resources (</w:t>
        </w:r>
      </w:ins>
      <w:ins w:id="399" w:author="Ruijie Xu" w:date="2022-02-01T16:47:00Z">
        <w:r w:rsidR="006A0FB8">
          <w:rPr>
            <w:color w:val="000000" w:themeColor="text1"/>
          </w:rPr>
          <w:t>standard DB</w:t>
        </w:r>
        <w:r w:rsidR="00CB046C">
          <w:rPr>
            <w:color w:val="000000" w:themeColor="text1"/>
          </w:rPr>
          <w:t xml:space="preserve"> of Kraken2, maxikraken DB of Krak</w:t>
        </w:r>
      </w:ins>
      <w:ins w:id="400" w:author="Ruijie Xu" w:date="2022-02-01T16:48:00Z">
        <w:r w:rsidR="00CB046C">
          <w:rPr>
            <w:color w:val="000000" w:themeColor="text1"/>
          </w:rPr>
          <w:t xml:space="preserve">en2, and </w:t>
        </w:r>
      </w:ins>
      <w:ins w:id="401" w:author="Ruijie Xu" w:date="2022-02-01T16:47:00Z">
        <w:r w:rsidR="00CB046C">
          <w:rPr>
            <w:color w:val="000000" w:themeColor="text1"/>
          </w:rPr>
          <w:t>Bracken</w:t>
        </w:r>
      </w:ins>
      <w:ins w:id="402" w:author="Ruijie Xu" w:date="2022-02-01T16:46:00Z">
        <w:r w:rsidR="006A0FB8">
          <w:rPr>
            <w:color w:val="000000" w:themeColor="text1"/>
          </w:rPr>
          <w:t>).</w:t>
        </w:r>
      </w:ins>
      <w:ins w:id="403" w:author="Ruijie Xu" w:date="2022-02-01T16:48:00Z">
        <w:r w:rsidR="00CB046C">
          <w:rPr>
            <w:color w:val="000000" w:themeColor="text1"/>
          </w:rPr>
          <w:t xml:space="preserve"> Detailed information about DB building is available in Table I. </w:t>
        </w:r>
      </w:ins>
      <w:del w:id="404" w:author="Ruijie Xu" w:date="2022-01-30T14:51:00Z">
        <w:r w:rsidRPr="003A137D" w:rsidDel="00D90F53">
          <w:rPr>
            <w:color w:val="000000" w:themeColor="text1"/>
          </w:rPr>
          <w:delText xml:space="preserve">Three different </w:delText>
        </w:r>
        <w:r w:rsidR="00FE5C5D" w:rsidRPr="003A137D" w:rsidDel="00D90F53">
          <w:rPr>
            <w:color w:val="000000" w:themeColor="text1"/>
          </w:rPr>
          <w:delText>DB</w:delText>
        </w:r>
        <w:r w:rsidRPr="003A137D" w:rsidDel="00D90F53">
          <w:rPr>
            <w:color w:val="000000" w:themeColor="text1"/>
          </w:rPr>
          <w:delText xml:space="preserve">s were used to evaluate the performance of Kraken2. A prebuilt </w:delText>
        </w:r>
        <w:r w:rsidR="00FE5C5D" w:rsidRPr="003A137D" w:rsidDel="00D90F53">
          <w:rPr>
            <w:color w:val="000000" w:themeColor="text1"/>
          </w:rPr>
          <w:delText>DB</w:delText>
        </w:r>
        <w:r w:rsidRPr="003A137D" w:rsidDel="00D90F53">
          <w:rPr>
            <w:color w:val="000000" w:themeColor="text1"/>
          </w:rPr>
          <w:delText xml:space="preserve">, MiniKraken2_v1_8GB, was downloaded directly from </w:delText>
        </w:r>
        <w:r w:rsidR="00242EFF" w:rsidRPr="003A137D" w:rsidDel="00D90F53">
          <w:rPr>
            <w:color w:val="000000" w:themeColor="text1"/>
          </w:rPr>
          <w:delText>K</w:delText>
        </w:r>
        <w:r w:rsidR="00ED6AC3" w:rsidRPr="003A137D" w:rsidDel="00D90F53">
          <w:rPr>
            <w:color w:val="000000" w:themeColor="text1"/>
          </w:rPr>
          <w:delText>raken</w:delText>
        </w:r>
        <w:r w:rsidR="00242EFF" w:rsidRPr="003A137D" w:rsidDel="00D90F53">
          <w:rPr>
            <w:color w:val="000000" w:themeColor="text1"/>
          </w:rPr>
          <w:delText xml:space="preserve">2's </w:delText>
        </w:r>
        <w:r w:rsidRPr="003A137D" w:rsidDel="00D90F53">
          <w:rPr>
            <w:color w:val="000000" w:themeColor="text1"/>
          </w:rPr>
          <w:delText xml:space="preserve">website. The standard Kraken2 </w:delText>
        </w:r>
        <w:r w:rsidR="00FE5C5D" w:rsidRPr="003A137D" w:rsidDel="00D90F53">
          <w:rPr>
            <w:color w:val="000000" w:themeColor="text1"/>
          </w:rPr>
          <w:delText>DB</w:delText>
        </w:r>
        <w:r w:rsidRPr="003A137D" w:rsidDel="00D90F53">
          <w:rPr>
            <w:color w:val="000000" w:themeColor="text1"/>
          </w:rPr>
          <w:delText xml:space="preserve"> was built with </w:delText>
        </w:r>
        <w:r w:rsidR="00242EFF" w:rsidRPr="003A137D" w:rsidDel="00D90F53">
          <w:rPr>
            <w:color w:val="000000" w:themeColor="text1"/>
          </w:rPr>
          <w:delText xml:space="preserve">Kraken2's </w:delText>
        </w:r>
        <w:r w:rsidR="00FE5C5D" w:rsidRPr="003A137D" w:rsidDel="00D90F53">
          <w:rPr>
            <w:color w:val="000000" w:themeColor="text1"/>
          </w:rPr>
          <w:delText>DB</w:delText>
        </w:r>
        <w:r w:rsidRPr="003A137D" w:rsidDel="00D90F53">
          <w:rPr>
            <w:color w:val="000000" w:themeColor="text1"/>
          </w:rPr>
          <w:delText xml:space="preserve"> building command </w:delText>
        </w:r>
        <w:r w:rsidR="00242EFF" w:rsidRPr="003A137D" w:rsidDel="00D90F53">
          <w:rPr>
            <w:color w:val="000000" w:themeColor="text1"/>
          </w:rPr>
          <w:delText>"</w:delText>
        </w:r>
        <w:r w:rsidRPr="003A137D" w:rsidDel="00D90F53">
          <w:rPr>
            <w:color w:val="000000" w:themeColor="text1"/>
          </w:rPr>
          <w:delText>Kraken-build</w:delText>
        </w:r>
        <w:r w:rsidR="00242EFF" w:rsidRPr="003A137D" w:rsidDel="00D90F53">
          <w:rPr>
            <w:color w:val="000000" w:themeColor="text1"/>
          </w:rPr>
          <w:delText xml:space="preserve">" </w:delText>
        </w:r>
        <w:r w:rsidRPr="003A137D" w:rsidDel="00D90F53">
          <w:rPr>
            <w:color w:val="000000" w:themeColor="text1"/>
          </w:rPr>
          <w:delText xml:space="preserve">with the </w:delText>
        </w:r>
        <w:r w:rsidR="00242EFF" w:rsidRPr="003A137D" w:rsidDel="00D90F53">
          <w:rPr>
            <w:color w:val="000000" w:themeColor="text1"/>
          </w:rPr>
          <w:delText>"—</w:delText>
        </w:r>
        <w:r w:rsidRPr="003A137D" w:rsidDel="00D90F53">
          <w:rPr>
            <w:color w:val="000000" w:themeColor="text1"/>
          </w:rPr>
          <w:delText>standard</w:delText>
        </w:r>
        <w:r w:rsidR="00242EFF" w:rsidRPr="003A137D" w:rsidDel="00D90F53">
          <w:rPr>
            <w:color w:val="000000" w:themeColor="text1"/>
          </w:rPr>
          <w:delText xml:space="preserve">" </w:delText>
        </w:r>
        <w:r w:rsidRPr="003A137D" w:rsidDel="00D90F53">
          <w:rPr>
            <w:color w:val="000000" w:themeColor="text1"/>
          </w:rPr>
          <w:delText xml:space="preserve">option. The customized Kraken2 </w:delText>
        </w:r>
        <w:r w:rsidR="00FE5C5D" w:rsidRPr="003A137D" w:rsidDel="00D90F53">
          <w:rPr>
            <w:color w:val="000000" w:themeColor="text1"/>
          </w:rPr>
          <w:delText>DB</w:delText>
        </w:r>
        <w:r w:rsidRPr="003A137D" w:rsidDel="00D90F53">
          <w:rPr>
            <w:color w:val="000000" w:themeColor="text1"/>
          </w:rPr>
          <w:delText xml:space="preserve"> was built with the addition of all standard </w:delText>
        </w:r>
        <w:r w:rsidR="00FE5C5D" w:rsidRPr="003A137D" w:rsidDel="00D90F53">
          <w:rPr>
            <w:color w:val="000000" w:themeColor="text1"/>
          </w:rPr>
          <w:delText>DB</w:delText>
        </w:r>
        <w:r w:rsidRPr="003A137D" w:rsidDel="00D90F53">
          <w:rPr>
            <w:color w:val="000000" w:themeColor="text1"/>
          </w:rPr>
          <w:delText xml:space="preserve"> libraries and the addition of the </w:delText>
        </w:r>
        <w:r w:rsidRPr="003A137D" w:rsidDel="00D90F53">
          <w:rPr>
            <w:rFonts w:eastAsia="SimSun"/>
            <w:color w:val="000000" w:themeColor="text1"/>
          </w:rPr>
          <w:delText xml:space="preserve">Refseq genome R. norvegicus (GCF_000001895.5_Rnor_6.0) and Refseq genome </w:delText>
        </w:r>
        <w:r w:rsidRPr="003A137D" w:rsidDel="00D90F53">
          <w:rPr>
            <w:rFonts w:eastAsia="SimSun"/>
            <w:i/>
            <w:iCs/>
            <w:color w:val="000000" w:themeColor="text1"/>
          </w:rPr>
          <w:delText>R. rattus</w:delText>
        </w:r>
        <w:r w:rsidRPr="003A137D" w:rsidDel="00D90F53">
          <w:rPr>
            <w:rFonts w:eastAsia="SimSun"/>
            <w:color w:val="000000" w:themeColor="text1"/>
          </w:rPr>
          <w:delText xml:space="preserve"> (GCF_011064425.1_Rrattus_CSIRO_v1). </w:delText>
        </w:r>
        <w:r w:rsidR="00242EFF" w:rsidRPr="003A137D" w:rsidDel="00D90F53">
          <w:rPr>
            <w:color w:val="000000" w:themeColor="text1"/>
          </w:rPr>
          <w:delText xml:space="preserve">CLARK's </w:delText>
        </w:r>
        <w:r w:rsidRPr="003A137D" w:rsidDel="00D90F53">
          <w:rPr>
            <w:color w:val="000000" w:themeColor="text1"/>
          </w:rPr>
          <w:delText xml:space="preserve">discriminative 31-mer </w:delText>
        </w:r>
        <w:r w:rsidR="00FE5C5D" w:rsidRPr="003A137D" w:rsidDel="00D90F53">
          <w:rPr>
            <w:color w:val="000000" w:themeColor="text1"/>
          </w:rPr>
          <w:delText>DB</w:delText>
        </w:r>
        <w:r w:rsidRPr="003A137D" w:rsidDel="00D90F53">
          <w:rPr>
            <w:color w:val="000000" w:themeColor="text1"/>
          </w:rPr>
          <w:delText xml:space="preserve"> was built with the addition of Human, Bacteria, Archaea, and </w:delText>
        </w:r>
        <w:r w:rsidR="00242EFF" w:rsidRPr="003A137D" w:rsidDel="00D90F53">
          <w:rPr>
            <w:color w:val="000000" w:themeColor="text1"/>
          </w:rPr>
          <w:delText xml:space="preserve">Viruses' </w:delText>
        </w:r>
        <w:r w:rsidRPr="003A137D" w:rsidDel="00D90F53">
          <w:rPr>
            <w:color w:val="000000" w:themeColor="text1"/>
          </w:rPr>
          <w:delText xml:space="preserve">NCBI RefSeq libraries, RefSeq genomes of </w:delText>
        </w:r>
        <w:r w:rsidRPr="003A137D" w:rsidDel="00D90F53">
          <w:rPr>
            <w:i/>
            <w:iCs/>
            <w:color w:val="000000" w:themeColor="text1"/>
          </w:rPr>
          <w:delText>R. rattus</w:delText>
        </w:r>
        <w:r w:rsidRPr="003A137D" w:rsidDel="00D90F53">
          <w:rPr>
            <w:color w:val="000000" w:themeColor="text1"/>
          </w:rPr>
          <w:delText xml:space="preserve"> and </w:delText>
        </w:r>
        <w:r w:rsidRPr="003A137D" w:rsidDel="00D90F53">
          <w:rPr>
            <w:i/>
            <w:iCs/>
            <w:color w:val="000000" w:themeColor="text1"/>
          </w:rPr>
          <w:delText>R. norvegicus</w:delText>
        </w:r>
        <w:r w:rsidRPr="003A137D" w:rsidDel="00D90F53">
          <w:rPr>
            <w:color w:val="000000" w:themeColor="text1"/>
          </w:rPr>
          <w:delText xml:space="preserve">, and UniVec_Core sequences in the Custom libraries. </w:delText>
        </w:r>
      </w:del>
    </w:p>
    <w:p w14:paraId="65B6CD87" w14:textId="5113F735" w:rsidR="00C0014F" w:rsidDel="007C319A" w:rsidRDefault="00C0014F" w:rsidP="00271EA9">
      <w:pPr>
        <w:spacing w:line="480" w:lineRule="auto"/>
        <w:rPr>
          <w:del w:id="405" w:author="Ruijie Xu" w:date="2022-02-01T16:49:00Z"/>
          <w:color w:val="000000" w:themeColor="text1"/>
          <w:u w:val="single"/>
        </w:rPr>
      </w:pPr>
    </w:p>
    <w:p w14:paraId="05FF9622" w14:textId="77777777" w:rsidR="007C319A" w:rsidRPr="003A137D" w:rsidRDefault="007C319A" w:rsidP="00271EA9">
      <w:pPr>
        <w:spacing w:line="480" w:lineRule="auto"/>
        <w:rPr>
          <w:ins w:id="406" w:author="Ruijie Xu" w:date="2022-02-01T16:49:00Z"/>
          <w:color w:val="000000" w:themeColor="text1"/>
          <w:u w:val="single"/>
        </w:rPr>
      </w:pPr>
    </w:p>
    <w:p w14:paraId="30F795E7" w14:textId="5C7CE142" w:rsidR="00C0014F" w:rsidRPr="003A137D" w:rsidDel="00E35E47" w:rsidRDefault="007C319A">
      <w:pPr>
        <w:spacing w:line="480" w:lineRule="auto"/>
        <w:rPr>
          <w:del w:id="407" w:author="Ruijie Xu" w:date="2022-01-30T14:48:00Z"/>
          <w:rPrChange w:id="408" w:author="Ruijie Xu" w:date="2022-02-01T16:55:00Z">
            <w:rPr>
              <w:del w:id="409" w:author="Ruijie Xu" w:date="2022-01-30T14:48:00Z"/>
              <w:color w:val="000000" w:themeColor="text1"/>
            </w:rPr>
          </w:rPrChange>
        </w:rPr>
      </w:pPr>
      <w:ins w:id="410" w:author="Ruijie Xu" w:date="2022-02-01T16:50:00Z">
        <w:r w:rsidRPr="003A137D">
          <w:rPr>
            <w:color w:val="000000" w:themeColor="text1"/>
            <w:rPrChange w:id="411" w:author="Ruijie Xu" w:date="2022-02-01T16:55:00Z">
              <w:rPr>
                <w:color w:val="000000" w:themeColor="text1"/>
                <w:u w:val="single"/>
              </w:rPr>
            </w:rPrChange>
          </w:rPr>
          <w:t xml:space="preserve">Custom Kraken2 DB </w:t>
        </w:r>
        <w:r w:rsidRPr="0010410F">
          <w:rPr>
            <w:color w:val="000000" w:themeColor="text1"/>
            <w:rPrChange w:id="412" w:author="Ruijie Xu" w:date="2022-02-02T10:59:00Z">
              <w:rPr>
                <w:color w:val="000000" w:themeColor="text1"/>
                <w:u w:val="single"/>
              </w:rPr>
            </w:rPrChange>
          </w:rPr>
          <w:t>Building</w:t>
        </w:r>
        <w:r w:rsidRPr="0010410F">
          <w:rPr>
            <w:color w:val="000000" w:themeColor="text1"/>
            <w:rPrChange w:id="413" w:author="Ruijie Xu" w:date="2022-02-02T10:59:00Z">
              <w:rPr>
                <w:b/>
                <w:bCs/>
                <w:color w:val="000000" w:themeColor="text1"/>
              </w:rPr>
            </w:rPrChange>
          </w:rPr>
          <w:t xml:space="preserve"> </w:t>
        </w:r>
      </w:ins>
      <w:ins w:id="414" w:author="Ruijie Xu" w:date="2022-02-01T16:52:00Z">
        <w:r w:rsidRPr="0010410F">
          <w:rPr>
            <w:color w:val="000000" w:themeColor="text1"/>
            <w:rPrChange w:id="415" w:author="Ruijie Xu" w:date="2022-02-02T10:59:00Z">
              <w:rPr>
                <w:b/>
                <w:bCs/>
                <w:color w:val="000000" w:themeColor="text1"/>
              </w:rPr>
            </w:rPrChange>
          </w:rPr>
          <w:t>of</w:t>
        </w:r>
        <w:r w:rsidRPr="003A137D">
          <w:rPr>
            <w:b/>
            <w:bCs/>
            <w:color w:val="000000" w:themeColor="text1"/>
          </w:rPr>
          <w:t xml:space="preserve"> </w:t>
        </w:r>
      </w:ins>
      <w:ins w:id="416" w:author="Ruijie Xu" w:date="2022-02-01T16:50:00Z">
        <w:r w:rsidRPr="003A137D">
          <w:rPr>
            <w:color w:val="000000" w:themeColor="text1"/>
          </w:rPr>
          <w:t>Kraken2’s custom DB was buil</w:t>
        </w:r>
      </w:ins>
      <w:ins w:id="417" w:author="Ruijie Xu" w:date="2022-02-01T16:51:00Z">
        <w:r w:rsidRPr="003A137D">
          <w:rPr>
            <w:color w:val="000000" w:themeColor="text1"/>
          </w:rPr>
          <w:t>t</w:t>
        </w:r>
      </w:ins>
      <w:ins w:id="418" w:author="Ruijie Xu" w:date="2022-02-01T16:50:00Z">
        <w:r w:rsidRPr="003A137D">
          <w:rPr>
            <w:color w:val="000000" w:themeColor="text1"/>
          </w:rPr>
          <w:t xml:space="preserve"> following the </w:t>
        </w:r>
      </w:ins>
      <w:ins w:id="419" w:author="Ruijie Xu" w:date="2022-02-01T16:51:00Z">
        <w:r w:rsidRPr="003A137D">
          <w:rPr>
            <w:color w:val="000000" w:themeColor="text1"/>
          </w:rPr>
          <w:t>instructions on building customized DB.</w:t>
        </w:r>
      </w:ins>
      <w:ins w:id="420" w:author="Ruijie Xu" w:date="2022-02-01T16:52:00Z">
        <w:r w:rsidRPr="003A137D">
          <w:rPr>
            <w:color w:val="000000" w:themeColor="text1"/>
          </w:rPr>
          <w:t xml:space="preserve"> All </w:t>
        </w:r>
      </w:ins>
      <w:ins w:id="421" w:author="Ruijie Xu" w:date="2022-02-01T16:53:00Z">
        <w:r w:rsidR="00C755FC" w:rsidRPr="003A137D">
          <w:rPr>
            <w:color w:val="000000" w:themeColor="text1"/>
          </w:rPr>
          <w:t xml:space="preserve">the </w:t>
        </w:r>
      </w:ins>
      <w:ins w:id="422" w:author="Ruijie Xu" w:date="2022-02-01T16:52:00Z">
        <w:r w:rsidRPr="003A137D">
          <w:rPr>
            <w:color w:val="000000" w:themeColor="text1"/>
          </w:rPr>
          <w:t xml:space="preserve">libraries </w:t>
        </w:r>
        <w:r w:rsidR="00C755FC" w:rsidRPr="003A137D">
          <w:rPr>
            <w:color w:val="000000" w:themeColor="text1"/>
          </w:rPr>
          <w:t xml:space="preserve">included in the standard DBS of Kraken2 </w:t>
        </w:r>
      </w:ins>
      <w:ins w:id="423" w:author="Ruijie Xu" w:date="2022-02-01T16:53:00Z">
        <w:r w:rsidR="00C755FC" w:rsidRPr="003A137D">
          <w:rPr>
            <w:color w:val="000000" w:themeColor="text1"/>
          </w:rPr>
          <w:t>(</w:t>
        </w:r>
      </w:ins>
      <w:ins w:id="424" w:author="Ruijie Xu" w:date="2022-02-01T16:54:00Z">
        <w:r w:rsidR="003A137D" w:rsidRPr="003A137D">
          <w:rPr>
            <w:color w:val="000000" w:themeColor="text1"/>
          </w:rPr>
          <w:t xml:space="preserve">including NCBI RefSeq’s </w:t>
        </w:r>
        <w:r w:rsidR="003A137D" w:rsidRPr="003A137D">
          <w:rPr>
            <w:rFonts w:ascii="Times New Roman" w:hAnsi="Times New Roman" w:cs="Times New Roman"/>
            <w:color w:val="24292F"/>
            <w:shd w:val="clear" w:color="auto" w:fill="FFFFFF"/>
            <w:rPrChange w:id="425" w:author="Ruijie Xu" w:date="2022-02-01T16:55:00Z">
              <w:rPr>
                <w:rFonts w:ascii="Segoe UI" w:hAnsi="Segoe UI" w:cs="Segoe UI"/>
                <w:color w:val="24292F"/>
                <w:shd w:val="clear" w:color="auto" w:fill="FFFFFF"/>
              </w:rPr>
            </w:rPrChange>
          </w:rPr>
          <w:t>bacterial, archaeal, and viral libraries, along with the human genome and library of known vectors (UniVec_Core)</w:t>
        </w:r>
      </w:ins>
      <w:ins w:id="426" w:author="Ruijie Xu" w:date="2022-02-01T16:53:00Z">
        <w:r w:rsidR="00C755FC" w:rsidRPr="003A137D">
          <w:rPr>
            <w:color w:val="000000" w:themeColor="text1"/>
          </w:rPr>
          <w:t xml:space="preserve">) </w:t>
        </w:r>
      </w:ins>
      <w:ins w:id="427" w:author="Ruijie Xu" w:date="2022-02-01T16:52:00Z">
        <w:r w:rsidR="00C755FC" w:rsidRPr="003A137D">
          <w:rPr>
            <w:color w:val="000000" w:themeColor="text1"/>
          </w:rPr>
          <w:t>w</w:t>
        </w:r>
      </w:ins>
      <w:ins w:id="428" w:author="Ruijie Xu" w:date="2022-02-01T16:53:00Z">
        <w:r w:rsidR="00C755FC" w:rsidRPr="003A137D">
          <w:rPr>
            <w:color w:val="000000" w:themeColor="text1"/>
          </w:rPr>
          <w:t>ere</w:t>
        </w:r>
      </w:ins>
      <w:ins w:id="429" w:author="Ruijie Xu" w:date="2022-02-01T16:52:00Z">
        <w:r w:rsidR="00C755FC" w:rsidRPr="003A137D">
          <w:rPr>
            <w:color w:val="000000" w:themeColor="text1"/>
          </w:rPr>
          <w:t xml:space="preserve"> included </w:t>
        </w:r>
        <w:r w:rsidR="00C755FC">
          <w:rPr>
            <w:color w:val="000000" w:themeColor="text1"/>
          </w:rPr>
          <w:t xml:space="preserve">in the DB with the addition of </w:t>
        </w:r>
        <w:r w:rsidR="00C755FC" w:rsidRPr="00E97F41">
          <w:rPr>
            <w:rFonts w:eastAsia="SimSun"/>
            <w:i/>
            <w:iCs/>
            <w:color w:val="000000" w:themeColor="text1"/>
          </w:rPr>
          <w:t>R. norvegicus</w:t>
        </w:r>
      </w:ins>
      <w:ins w:id="430" w:author="Ruijie Xu" w:date="2022-02-01T16:53:00Z">
        <w:r w:rsidR="00C755FC">
          <w:rPr>
            <w:rFonts w:eastAsia="SimSun"/>
            <w:color w:val="000000" w:themeColor="text1"/>
          </w:rPr>
          <w:t xml:space="preserve"> genome (</w:t>
        </w:r>
      </w:ins>
      <w:ins w:id="431" w:author="Ruijie Xu" w:date="2022-02-01T16:52:00Z">
        <w:r w:rsidR="00C755FC" w:rsidRPr="00E97F41">
          <w:rPr>
            <w:rFonts w:eastAsia="SimSun"/>
            <w:color w:val="000000" w:themeColor="text1"/>
          </w:rPr>
          <w:t>GCF_015227675.2_mRatBN7.2</w:t>
        </w:r>
      </w:ins>
      <w:ins w:id="432" w:author="Ruijie Xu" w:date="2022-02-01T16:53:00Z">
        <w:r w:rsidR="00C755FC">
          <w:rPr>
            <w:rFonts w:eastAsia="SimSun"/>
            <w:color w:val="000000" w:themeColor="text1"/>
          </w:rPr>
          <w:t xml:space="preserve">) and </w:t>
        </w:r>
      </w:ins>
      <w:ins w:id="433" w:author="Ruijie Xu" w:date="2022-02-01T16:52:00Z">
        <w:r w:rsidR="00C755FC" w:rsidRPr="00E97F41">
          <w:rPr>
            <w:rFonts w:eastAsia="SimSun"/>
            <w:i/>
            <w:iCs/>
            <w:color w:val="000000" w:themeColor="text1"/>
          </w:rPr>
          <w:t>R. rattus</w:t>
        </w:r>
      </w:ins>
      <w:ins w:id="434" w:author="Ruijie Xu" w:date="2022-02-01T16:53:00Z">
        <w:r w:rsidR="00C755FC">
          <w:rPr>
            <w:rFonts w:eastAsia="SimSun"/>
            <w:color w:val="000000" w:themeColor="text1"/>
          </w:rPr>
          <w:t xml:space="preserve"> genome (</w:t>
        </w:r>
      </w:ins>
      <w:ins w:id="435" w:author="Ruijie Xu" w:date="2022-02-01T16:52:00Z">
        <w:r w:rsidR="00C755FC" w:rsidRPr="00E97F41">
          <w:rPr>
            <w:rFonts w:eastAsia="SimSun"/>
            <w:color w:val="000000" w:themeColor="text1"/>
          </w:rPr>
          <w:t>GCF_011064425.1_Rrattus_CSIRO_v1).</w:t>
        </w:r>
      </w:ins>
      <w:del w:id="436" w:author="Ruijie Xu" w:date="2022-02-01T16:49:00Z">
        <w:r w:rsidR="00C0014F" w:rsidRPr="007C319A" w:rsidDel="007C319A">
          <w:rPr>
            <w:b/>
            <w:bCs/>
            <w:color w:val="000000" w:themeColor="text1"/>
            <w:rPrChange w:id="437" w:author="Ruijie Xu" w:date="2022-02-01T16:50:00Z">
              <w:rPr>
                <w:color w:val="000000" w:themeColor="text1"/>
                <w:u w:val="single"/>
              </w:rPr>
            </w:rPrChange>
          </w:rPr>
          <w:delText xml:space="preserve">Taxonomical </w:delText>
        </w:r>
        <w:r w:rsidR="00F5051E" w:rsidRPr="007C319A" w:rsidDel="007C319A">
          <w:rPr>
            <w:b/>
            <w:bCs/>
            <w:color w:val="000000" w:themeColor="text1"/>
            <w:rPrChange w:id="438" w:author="Ruijie Xu" w:date="2022-02-01T16:50:00Z">
              <w:rPr>
                <w:color w:val="000000" w:themeColor="text1"/>
                <w:u w:val="single"/>
              </w:rPr>
            </w:rPrChange>
          </w:rPr>
          <w:delText>p</w:delText>
        </w:r>
        <w:r w:rsidR="00C0014F" w:rsidRPr="007C319A" w:rsidDel="007C319A">
          <w:rPr>
            <w:b/>
            <w:bCs/>
            <w:color w:val="000000" w:themeColor="text1"/>
            <w:rPrChange w:id="439" w:author="Ruijie Xu" w:date="2022-02-01T16:50:00Z">
              <w:rPr>
                <w:color w:val="000000" w:themeColor="text1"/>
                <w:u w:val="single"/>
              </w:rPr>
            </w:rPrChange>
          </w:rPr>
          <w:delText>rofiling</w:delText>
        </w:r>
        <w:r w:rsidR="00C0014F" w:rsidRPr="007C319A" w:rsidDel="007C319A">
          <w:rPr>
            <w:b/>
            <w:bCs/>
            <w:color w:val="000000" w:themeColor="text1"/>
            <w:rPrChange w:id="440" w:author="Ruijie Xu" w:date="2022-02-01T16:50:00Z">
              <w:rPr>
                <w:color w:val="000000" w:themeColor="text1"/>
              </w:rPr>
            </w:rPrChange>
          </w:rPr>
          <w:delText>. All</w:delText>
        </w:r>
      </w:del>
      <w:del w:id="441" w:author="Ruijie Xu" w:date="2022-01-30T14:48:00Z">
        <w:r w:rsidR="00C0014F" w:rsidRPr="007C319A" w:rsidDel="00E35E47">
          <w:rPr>
            <w:b/>
            <w:bCs/>
            <w:color w:val="000000" w:themeColor="text1"/>
            <w:rPrChange w:id="442" w:author="Ruijie Xu" w:date="2022-02-01T16:50:00Z">
              <w:rPr>
                <w:color w:val="000000" w:themeColor="text1"/>
              </w:rPr>
            </w:rPrChange>
          </w:rPr>
          <w:delText xml:space="preserve"> Kraken2, CLARK, and </w:delText>
        </w:r>
        <w:r w:rsidR="00587076" w:rsidRPr="007C319A" w:rsidDel="00E35E47">
          <w:rPr>
            <w:b/>
            <w:bCs/>
            <w:color w:val="000000" w:themeColor="text1"/>
            <w:rPrChange w:id="443" w:author="Ruijie Xu" w:date="2022-02-01T16:50:00Z">
              <w:rPr>
                <w:color w:val="000000" w:themeColor="text1"/>
              </w:rPr>
            </w:rPrChange>
          </w:rPr>
          <w:delText>CLARK-s</w:delText>
        </w:r>
        <w:r w:rsidR="00C0014F" w:rsidRPr="007C319A" w:rsidDel="00E35E47">
          <w:rPr>
            <w:b/>
            <w:bCs/>
            <w:color w:val="000000" w:themeColor="text1"/>
            <w:rPrChange w:id="444" w:author="Ruijie Xu" w:date="2022-02-01T16:50:00Z">
              <w:rPr>
                <w:color w:val="000000" w:themeColor="text1"/>
              </w:rPr>
            </w:rPrChange>
          </w:rPr>
          <w:delText xml:space="preserve"> taxonomical</w:delText>
        </w:r>
      </w:del>
      <w:del w:id="445" w:author="Ruijie Xu" w:date="2022-02-01T16:49:00Z">
        <w:r w:rsidR="00C0014F" w:rsidRPr="007C319A" w:rsidDel="007C319A">
          <w:rPr>
            <w:b/>
            <w:bCs/>
            <w:color w:val="000000" w:themeColor="text1"/>
            <w:rPrChange w:id="446" w:author="Ruijie Xu" w:date="2022-02-01T16:50:00Z">
              <w:rPr>
                <w:color w:val="000000" w:themeColor="text1"/>
              </w:rPr>
            </w:rPrChange>
          </w:rPr>
          <w:delText xml:space="preserve"> profiling analyses were performed according to </w:delText>
        </w:r>
      </w:del>
      <w:del w:id="447" w:author="Ruijie Xu" w:date="2022-01-30T14:48:00Z">
        <w:r w:rsidR="00C0014F" w:rsidRPr="007C319A" w:rsidDel="00E35E47">
          <w:rPr>
            <w:b/>
            <w:bCs/>
            <w:color w:val="000000" w:themeColor="text1"/>
            <w:rPrChange w:id="448" w:author="Ruijie Xu" w:date="2022-02-01T16:50:00Z">
              <w:rPr>
                <w:color w:val="000000" w:themeColor="text1"/>
              </w:rPr>
            </w:rPrChange>
          </w:rPr>
          <w:delText xml:space="preserve">the </w:delText>
        </w:r>
      </w:del>
      <w:del w:id="449" w:author="Ruijie Xu" w:date="2022-02-01T16:49:00Z">
        <w:r w:rsidR="00191084" w:rsidRPr="007C319A" w:rsidDel="007C319A">
          <w:rPr>
            <w:b/>
            <w:bCs/>
            <w:color w:val="000000" w:themeColor="text1"/>
            <w:rPrChange w:id="450" w:author="Ruijie Xu" w:date="2022-02-01T16:50:00Z">
              <w:rPr>
                <w:color w:val="000000" w:themeColor="text1"/>
              </w:rPr>
            </w:rPrChange>
          </w:rPr>
          <w:delText xml:space="preserve">software' </w:delText>
        </w:r>
        <w:r w:rsidR="00C0014F" w:rsidRPr="007C319A" w:rsidDel="007C319A">
          <w:rPr>
            <w:b/>
            <w:bCs/>
            <w:color w:val="000000" w:themeColor="text1"/>
            <w:rPrChange w:id="451" w:author="Ruijie Xu" w:date="2022-02-01T16:50:00Z">
              <w:rPr>
                <w:color w:val="000000" w:themeColor="text1"/>
              </w:rPr>
            </w:rPrChange>
          </w:rPr>
          <w:delText>manual</w:delText>
        </w:r>
        <w:bookmarkStart w:id="452" w:name="OLE_LINK28"/>
        <w:bookmarkStart w:id="453" w:name="OLE_LINK29"/>
        <w:r w:rsidR="00C0014F" w:rsidRPr="007C319A" w:rsidDel="007C319A">
          <w:rPr>
            <w:b/>
            <w:bCs/>
            <w:color w:val="000000" w:themeColor="text1"/>
            <w:rPrChange w:id="454" w:author="Ruijie Xu" w:date="2022-02-01T16:50:00Z">
              <w:rPr>
                <w:color w:val="000000" w:themeColor="text1"/>
              </w:rPr>
            </w:rPrChange>
          </w:rPr>
          <w:delText>s</w:delText>
        </w:r>
        <w:bookmarkEnd w:id="452"/>
        <w:bookmarkEnd w:id="453"/>
        <w:r w:rsidR="00C0014F" w:rsidRPr="007C319A" w:rsidDel="007C319A">
          <w:rPr>
            <w:b/>
            <w:bCs/>
            <w:color w:val="000000" w:themeColor="text1"/>
            <w:rPrChange w:id="455" w:author="Ruijie Xu" w:date="2022-02-01T16:50:00Z">
              <w:rPr>
                <w:color w:val="000000" w:themeColor="text1"/>
              </w:rPr>
            </w:rPrChange>
          </w:rPr>
          <w:delText xml:space="preserve">. </w:delText>
        </w:r>
      </w:del>
      <w:del w:id="456" w:author="Ruijie Xu" w:date="2022-01-30T14:48:00Z">
        <w:r w:rsidR="00C0014F" w:rsidRPr="007C319A" w:rsidDel="00E35E47">
          <w:rPr>
            <w:b/>
            <w:bCs/>
            <w:color w:val="000000" w:themeColor="text1"/>
            <w:rPrChange w:id="457" w:author="Ruijie Xu" w:date="2022-02-01T16:50:00Z">
              <w:rPr>
                <w:color w:val="000000" w:themeColor="text1"/>
              </w:rPr>
            </w:rPrChange>
          </w:rPr>
          <w:delText xml:space="preserve">To compare the differences in profiling composition across different </w:delText>
        </w:r>
        <w:r w:rsidR="00FE5C5D" w:rsidRPr="007C319A" w:rsidDel="00E35E47">
          <w:rPr>
            <w:b/>
            <w:bCs/>
            <w:color w:val="000000" w:themeColor="text1"/>
            <w:rPrChange w:id="458" w:author="Ruijie Xu" w:date="2022-02-01T16:50:00Z">
              <w:rPr>
                <w:color w:val="000000" w:themeColor="text1"/>
              </w:rPr>
            </w:rPrChange>
          </w:rPr>
          <w:delText>DB</w:delText>
        </w:r>
        <w:r w:rsidR="00C0014F" w:rsidRPr="007C319A" w:rsidDel="00E35E47">
          <w:rPr>
            <w:b/>
            <w:bCs/>
            <w:color w:val="000000" w:themeColor="text1"/>
            <w:rPrChange w:id="459" w:author="Ruijie Xu" w:date="2022-02-01T16:50:00Z">
              <w:rPr>
                <w:color w:val="000000" w:themeColor="text1"/>
              </w:rPr>
            </w:rPrChange>
          </w:rPr>
          <w:delText xml:space="preserve">s in Kraken2, we first looked at the number of reads </w:delText>
        </w:r>
        <w:r w:rsidR="00C94498" w:rsidRPr="007C319A" w:rsidDel="00E35E47">
          <w:rPr>
            <w:b/>
            <w:bCs/>
            <w:color w:val="000000" w:themeColor="text1"/>
            <w:rPrChange w:id="460" w:author="Ruijie Xu" w:date="2022-02-01T16:50:00Z">
              <w:rPr>
                <w:color w:val="000000" w:themeColor="text1"/>
              </w:rPr>
            </w:rPrChange>
          </w:rPr>
          <w:delText xml:space="preserve">classified into each of the following taxonomic </w:delText>
        </w:r>
        <w:r w:rsidR="007273CE" w:rsidRPr="007C319A" w:rsidDel="00E35E47">
          <w:rPr>
            <w:b/>
            <w:bCs/>
            <w:color w:val="000000" w:themeColor="text1"/>
            <w:rPrChange w:id="461" w:author="Ruijie Xu" w:date="2022-02-01T16:50:00Z">
              <w:rPr>
                <w:color w:val="000000" w:themeColor="text1"/>
              </w:rPr>
            </w:rPrChange>
          </w:rPr>
          <w:delText>groups</w:delText>
        </w:r>
        <w:r w:rsidR="00C94498" w:rsidRPr="007C319A" w:rsidDel="00E35E47">
          <w:rPr>
            <w:b/>
            <w:bCs/>
            <w:color w:val="000000" w:themeColor="text1"/>
            <w:rPrChange w:id="462" w:author="Ruijie Xu" w:date="2022-02-01T16:50:00Z">
              <w:rPr>
                <w:color w:val="000000" w:themeColor="text1"/>
              </w:rPr>
            </w:rPrChange>
          </w:rPr>
          <w:delText xml:space="preserve">: </w:delText>
        </w:r>
        <w:r w:rsidR="00C0014F" w:rsidRPr="007C319A" w:rsidDel="00E35E47">
          <w:rPr>
            <w:b/>
            <w:bCs/>
            <w:color w:val="000000" w:themeColor="text1"/>
            <w:rPrChange w:id="463" w:author="Ruijie Xu" w:date="2022-02-01T16:50:00Z">
              <w:rPr>
                <w:color w:val="000000" w:themeColor="text1"/>
              </w:rPr>
            </w:rPrChange>
          </w:rPr>
          <w:delText>domains Eukaryota, Bacteria</w:delText>
        </w:r>
        <w:r w:rsidR="004F1047" w:rsidRPr="007C319A" w:rsidDel="00E35E47">
          <w:rPr>
            <w:b/>
            <w:bCs/>
            <w:color w:val="000000" w:themeColor="text1"/>
            <w:rPrChange w:id="464" w:author="Ruijie Xu" w:date="2022-02-01T16:50:00Z">
              <w:rPr>
                <w:color w:val="000000" w:themeColor="text1"/>
              </w:rPr>
            </w:rPrChange>
          </w:rPr>
          <w:delText xml:space="preserve"> and</w:delText>
        </w:r>
        <w:r w:rsidR="00C0014F" w:rsidRPr="007C319A" w:rsidDel="00E35E47">
          <w:rPr>
            <w:b/>
            <w:bCs/>
            <w:color w:val="000000" w:themeColor="text1"/>
            <w:rPrChange w:id="465" w:author="Ruijie Xu" w:date="2022-02-01T16:50:00Z">
              <w:rPr>
                <w:color w:val="000000" w:themeColor="text1"/>
              </w:rPr>
            </w:rPrChange>
          </w:rPr>
          <w:delText xml:space="preserve"> Archaea, Viruses, </w:delText>
        </w:r>
        <w:r w:rsidR="00242EFF" w:rsidRPr="007C319A" w:rsidDel="00E35E47">
          <w:rPr>
            <w:b/>
            <w:bCs/>
            <w:color w:val="000000" w:themeColor="text1"/>
            <w:rPrChange w:id="466" w:author="Ruijie Xu" w:date="2022-02-01T16:50:00Z">
              <w:rPr>
                <w:color w:val="000000" w:themeColor="text1"/>
              </w:rPr>
            </w:rPrChange>
          </w:rPr>
          <w:delText>'</w:delText>
        </w:r>
        <w:r w:rsidR="00C0014F" w:rsidRPr="007C319A" w:rsidDel="00E35E47">
          <w:rPr>
            <w:b/>
            <w:bCs/>
            <w:color w:val="000000" w:themeColor="text1"/>
            <w:rPrChange w:id="467" w:author="Ruijie Xu" w:date="2022-02-01T16:50:00Z">
              <w:rPr>
                <w:color w:val="000000" w:themeColor="text1"/>
              </w:rPr>
            </w:rPrChange>
          </w:rPr>
          <w:delText xml:space="preserve">Other </w:delText>
        </w:r>
        <w:r w:rsidR="00242EFF" w:rsidRPr="007C319A" w:rsidDel="00E35E47">
          <w:rPr>
            <w:b/>
            <w:bCs/>
            <w:color w:val="000000" w:themeColor="text1"/>
            <w:rPrChange w:id="468" w:author="Ruijie Xu" w:date="2022-02-01T16:50:00Z">
              <w:rPr>
                <w:color w:val="000000" w:themeColor="text1"/>
              </w:rPr>
            </w:rPrChange>
          </w:rPr>
          <w:delText xml:space="preserve">Sequences' </w:delText>
        </w:r>
        <w:r w:rsidR="00C0014F" w:rsidRPr="007C319A" w:rsidDel="00E35E47">
          <w:rPr>
            <w:b/>
            <w:bCs/>
            <w:color w:val="000000" w:themeColor="text1"/>
            <w:rPrChange w:id="469" w:author="Ruijie Xu" w:date="2022-02-01T16:50:00Z">
              <w:rPr>
                <w:color w:val="000000" w:themeColor="text1"/>
              </w:rPr>
            </w:rPrChange>
          </w:rPr>
          <w:delText xml:space="preserve">(reads were classified but do not belong to any of the </w:delText>
        </w:r>
        <w:r w:rsidR="00511236" w:rsidRPr="007C319A" w:rsidDel="00E35E47">
          <w:rPr>
            <w:b/>
            <w:bCs/>
            <w:color w:val="000000" w:themeColor="text1"/>
            <w:rPrChange w:id="470" w:author="Ruijie Xu" w:date="2022-02-01T16:50:00Z">
              <w:rPr>
                <w:color w:val="000000" w:themeColor="text1"/>
              </w:rPr>
            </w:rPrChange>
          </w:rPr>
          <w:delText xml:space="preserve">other </w:delText>
        </w:r>
        <w:r w:rsidR="007273CE" w:rsidRPr="007C319A" w:rsidDel="00E35E47">
          <w:rPr>
            <w:b/>
            <w:bCs/>
            <w:color w:val="000000" w:themeColor="text1"/>
            <w:rPrChange w:id="471" w:author="Ruijie Xu" w:date="2022-02-01T16:50:00Z">
              <w:rPr>
                <w:color w:val="000000" w:themeColor="text1"/>
              </w:rPr>
            </w:rPrChange>
          </w:rPr>
          <w:delText>taxonomic groups</w:delText>
        </w:r>
        <w:r w:rsidR="00C0014F" w:rsidRPr="007C319A" w:rsidDel="00E35E47">
          <w:rPr>
            <w:b/>
            <w:bCs/>
            <w:color w:val="000000" w:themeColor="text1"/>
            <w:rPrChange w:id="472" w:author="Ruijie Xu" w:date="2022-02-01T16:50:00Z">
              <w:rPr>
                <w:color w:val="000000" w:themeColor="text1"/>
              </w:rPr>
            </w:rPrChange>
          </w:rPr>
          <w:delText xml:space="preserve">), and </w:delText>
        </w:r>
        <w:r w:rsidR="00242EFF" w:rsidRPr="007C319A" w:rsidDel="00E35E47">
          <w:rPr>
            <w:b/>
            <w:bCs/>
            <w:color w:val="000000" w:themeColor="text1"/>
            <w:rPrChange w:id="473" w:author="Ruijie Xu" w:date="2022-02-01T16:50:00Z">
              <w:rPr>
                <w:color w:val="000000" w:themeColor="text1"/>
              </w:rPr>
            </w:rPrChange>
          </w:rPr>
          <w:delText>'</w:delText>
        </w:r>
        <w:r w:rsidR="00C0014F" w:rsidRPr="007C319A" w:rsidDel="00E35E47">
          <w:rPr>
            <w:b/>
            <w:bCs/>
            <w:color w:val="000000" w:themeColor="text1"/>
            <w:rPrChange w:id="474" w:author="Ruijie Xu" w:date="2022-02-01T16:50:00Z">
              <w:rPr>
                <w:color w:val="000000" w:themeColor="text1"/>
              </w:rPr>
            </w:rPrChange>
          </w:rPr>
          <w:delText>Unclassified</w:delText>
        </w:r>
        <w:r w:rsidR="00242EFF" w:rsidRPr="007C319A" w:rsidDel="00E35E47">
          <w:rPr>
            <w:b/>
            <w:bCs/>
            <w:color w:val="000000" w:themeColor="text1"/>
            <w:rPrChange w:id="475" w:author="Ruijie Xu" w:date="2022-02-01T16:50:00Z">
              <w:rPr>
                <w:color w:val="000000" w:themeColor="text1"/>
              </w:rPr>
            </w:rPrChange>
          </w:rPr>
          <w:delText>'</w:delText>
        </w:r>
        <w:r w:rsidR="00C0014F" w:rsidRPr="007C319A" w:rsidDel="00E35E47">
          <w:rPr>
            <w:b/>
            <w:bCs/>
            <w:color w:val="000000" w:themeColor="text1"/>
            <w:rPrChange w:id="476" w:author="Ruijie Xu" w:date="2022-02-01T16:50:00Z">
              <w:rPr>
                <w:color w:val="000000" w:themeColor="text1"/>
              </w:rPr>
            </w:rPrChange>
          </w:rPr>
          <w:delText xml:space="preserve"> (reads that were not classified using the Kraken2 classifier in both domain and genus levels</w:delText>
        </w:r>
        <w:r w:rsidR="002C0511" w:rsidRPr="007C319A" w:rsidDel="00E35E47">
          <w:rPr>
            <w:b/>
            <w:bCs/>
            <w:color w:val="000000" w:themeColor="text1"/>
            <w:rPrChange w:id="477" w:author="Ruijie Xu" w:date="2022-02-01T16:50:00Z">
              <w:rPr>
                <w:color w:val="000000" w:themeColor="text1"/>
              </w:rPr>
            </w:rPrChange>
          </w:rPr>
          <w:delText>)</w:delText>
        </w:r>
        <w:r w:rsidR="00C0014F" w:rsidRPr="007C319A" w:rsidDel="00E35E47">
          <w:rPr>
            <w:b/>
            <w:bCs/>
            <w:color w:val="000000" w:themeColor="text1"/>
            <w:rPrChange w:id="478" w:author="Ruijie Xu" w:date="2022-02-01T16:50:00Z">
              <w:rPr>
                <w:color w:val="000000" w:themeColor="text1"/>
              </w:rPr>
            </w:rPrChange>
          </w:rPr>
          <w:delText xml:space="preserve">. </w:delText>
        </w:r>
      </w:del>
    </w:p>
    <w:p w14:paraId="253E7AF0" w14:textId="77777777" w:rsidR="00C0014F" w:rsidRPr="003A137D" w:rsidDel="0085367F" w:rsidRDefault="00C0014F">
      <w:pPr>
        <w:spacing w:line="480" w:lineRule="auto"/>
        <w:rPr>
          <w:del w:id="479" w:author="Ruijie Xu" w:date="2022-01-30T14:51:00Z"/>
          <w:b/>
          <w:bCs/>
          <w:color w:val="000000" w:themeColor="text1"/>
        </w:rPr>
      </w:pPr>
    </w:p>
    <w:p w14:paraId="68FF0F9E" w14:textId="24946600" w:rsidR="00C0014F" w:rsidRPr="007C319A" w:rsidDel="0085367F" w:rsidRDefault="00C0014F">
      <w:pPr>
        <w:spacing w:line="480" w:lineRule="auto"/>
        <w:rPr>
          <w:del w:id="480" w:author="Ruijie Xu" w:date="2022-01-30T14:50:00Z"/>
          <w:b/>
          <w:bCs/>
          <w:color w:val="000000" w:themeColor="text1"/>
          <w:rPrChange w:id="481" w:author="Ruijie Xu" w:date="2022-02-01T16:50:00Z">
            <w:rPr>
              <w:del w:id="482" w:author="Ruijie Xu" w:date="2022-01-30T14:50:00Z"/>
              <w:color w:val="000000" w:themeColor="text1"/>
            </w:rPr>
          </w:rPrChange>
        </w:rPr>
      </w:pPr>
      <w:del w:id="483" w:author="Ruijie Xu" w:date="2022-01-30T14:51:00Z">
        <w:r w:rsidRPr="003A137D" w:rsidDel="0085367F">
          <w:rPr>
            <w:b/>
            <w:bCs/>
            <w:color w:val="000000" w:themeColor="text1"/>
          </w:rPr>
          <w:delText xml:space="preserve">Data </w:delText>
        </w:r>
        <w:r w:rsidR="00F5051E" w:rsidRPr="003A137D" w:rsidDel="0085367F">
          <w:rPr>
            <w:b/>
            <w:bCs/>
            <w:color w:val="000000" w:themeColor="text1"/>
          </w:rPr>
          <w:delText>v</w:delText>
        </w:r>
        <w:r w:rsidRPr="003A137D" w:rsidDel="0085367F">
          <w:rPr>
            <w:b/>
            <w:bCs/>
            <w:color w:val="000000" w:themeColor="text1"/>
          </w:rPr>
          <w:delText>isualization</w:delText>
        </w:r>
        <w:r w:rsidRPr="007C319A" w:rsidDel="0085367F">
          <w:rPr>
            <w:b/>
            <w:bCs/>
            <w:color w:val="000000" w:themeColor="text1"/>
            <w:rPrChange w:id="484" w:author="Ruijie Xu" w:date="2022-02-01T16:50:00Z">
              <w:rPr>
                <w:color w:val="000000" w:themeColor="text1"/>
              </w:rPr>
            </w:rPrChange>
          </w:rPr>
          <w:delText xml:space="preserve">. </w:delText>
        </w:r>
      </w:del>
      <w:del w:id="485" w:author="Ruijie Xu" w:date="2022-01-30T14:48:00Z">
        <w:r w:rsidRPr="007C319A" w:rsidDel="006A4167">
          <w:rPr>
            <w:b/>
            <w:bCs/>
            <w:color w:val="000000" w:themeColor="text1"/>
            <w:rPrChange w:id="486" w:author="Ruijie Xu" w:date="2022-02-01T16:50:00Z">
              <w:rPr>
                <w:color w:val="000000" w:themeColor="text1"/>
              </w:rPr>
            </w:rPrChange>
          </w:rPr>
          <w:delText xml:space="preserve">The taxonomical profiles classified with Kraken2, CLARK, and </w:delText>
        </w:r>
        <w:r w:rsidR="00587076" w:rsidRPr="007C319A" w:rsidDel="006A4167">
          <w:rPr>
            <w:b/>
            <w:bCs/>
            <w:color w:val="000000" w:themeColor="text1"/>
            <w:rPrChange w:id="487" w:author="Ruijie Xu" w:date="2022-02-01T16:50:00Z">
              <w:rPr>
                <w:color w:val="000000" w:themeColor="text1"/>
              </w:rPr>
            </w:rPrChange>
          </w:rPr>
          <w:delText>CLARK-s</w:delText>
        </w:r>
        <w:r w:rsidRPr="007C319A" w:rsidDel="006A4167">
          <w:rPr>
            <w:b/>
            <w:bCs/>
            <w:color w:val="000000" w:themeColor="text1"/>
            <w:rPrChange w:id="488" w:author="Ruijie Xu" w:date="2022-02-01T16:50:00Z">
              <w:rPr>
                <w:color w:val="000000" w:themeColor="text1"/>
              </w:rPr>
            </w:rPrChange>
          </w:rPr>
          <w:delText xml:space="preserve"> were shown in histogram format </w:delText>
        </w:r>
      </w:del>
      <w:del w:id="489" w:author="Ruijie Xu" w:date="2022-01-30T14:50:00Z">
        <w:r w:rsidRPr="007C319A" w:rsidDel="0085367F">
          <w:rPr>
            <w:b/>
            <w:bCs/>
            <w:color w:val="000000" w:themeColor="text1"/>
            <w:rPrChange w:id="490" w:author="Ruijie Xu" w:date="2022-02-01T16:50:00Z">
              <w:rPr>
                <w:color w:val="000000" w:themeColor="text1"/>
              </w:rPr>
            </w:rPrChange>
          </w:rPr>
          <w:delText xml:space="preserve">using the R package </w:delText>
        </w:r>
        <w:r w:rsidR="00242EFF" w:rsidRPr="007C319A" w:rsidDel="0085367F">
          <w:rPr>
            <w:b/>
            <w:bCs/>
            <w:color w:val="000000" w:themeColor="text1"/>
            <w:rPrChange w:id="491" w:author="Ruijie Xu" w:date="2022-02-01T16:50:00Z">
              <w:rPr>
                <w:color w:val="000000" w:themeColor="text1"/>
              </w:rPr>
            </w:rPrChange>
          </w:rPr>
          <w:delText>"</w:delText>
        </w:r>
        <w:r w:rsidRPr="007C319A" w:rsidDel="0085367F">
          <w:rPr>
            <w:b/>
            <w:bCs/>
            <w:color w:val="000000" w:themeColor="text1"/>
            <w:rPrChange w:id="492" w:author="Ruijie Xu" w:date="2022-02-01T16:50:00Z">
              <w:rPr>
                <w:color w:val="000000" w:themeColor="text1"/>
              </w:rPr>
            </w:rPrChange>
          </w:rPr>
          <w:delText>ggplot2</w:delText>
        </w:r>
        <w:r w:rsidR="00242EFF" w:rsidRPr="007C319A" w:rsidDel="0085367F">
          <w:rPr>
            <w:b/>
            <w:bCs/>
            <w:color w:val="000000" w:themeColor="text1"/>
            <w:rPrChange w:id="493" w:author="Ruijie Xu" w:date="2022-02-01T16:50:00Z">
              <w:rPr>
                <w:color w:val="000000" w:themeColor="text1"/>
              </w:rPr>
            </w:rPrChange>
          </w:rPr>
          <w:delText xml:space="preserve">" </w:delText>
        </w:r>
        <w:r w:rsidRPr="007C319A" w:rsidDel="0085367F">
          <w:rPr>
            <w:b/>
            <w:bCs/>
            <w:color w:val="000000" w:themeColor="text1"/>
            <w:rPrChange w:id="494" w:author="Ruijie Xu" w:date="2022-02-01T16:50:00Z">
              <w:rPr>
                <w:color w:val="000000" w:themeColor="text1"/>
              </w:rPr>
            </w:rPrChange>
          </w:rPr>
          <w:fldChar w:fldCharType="begin" w:fldLock="1"/>
        </w:r>
        <w:r w:rsidR="00506F24" w:rsidRPr="007C319A" w:rsidDel="0085367F">
          <w:rPr>
            <w:b/>
            <w:bCs/>
            <w:color w:val="000000" w:themeColor="text1"/>
            <w:rPrChange w:id="495" w:author="Ruijie Xu" w:date="2022-02-01T16:50:00Z">
              <w:rPr>
                <w:color w:val="000000" w:themeColor="text1"/>
              </w:rPr>
            </w:rPrChange>
          </w:rPr>
          <w:del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delInstrText>
        </w:r>
        <w:r w:rsidRPr="007C319A" w:rsidDel="0085367F">
          <w:rPr>
            <w:b/>
            <w:bCs/>
            <w:color w:val="000000" w:themeColor="text1"/>
            <w:rPrChange w:id="496" w:author="Ruijie Xu" w:date="2022-02-01T16:50:00Z">
              <w:rPr>
                <w:color w:val="000000" w:themeColor="text1"/>
              </w:rPr>
            </w:rPrChange>
          </w:rPr>
          <w:fldChar w:fldCharType="separate"/>
        </w:r>
        <w:r w:rsidR="00350DBF" w:rsidRPr="007C319A" w:rsidDel="0085367F">
          <w:rPr>
            <w:b/>
            <w:bCs/>
            <w:color w:val="000000" w:themeColor="text1"/>
            <w:rPrChange w:id="497" w:author="Ruijie Xu" w:date="2022-02-01T16:50:00Z">
              <w:rPr>
                <w:color w:val="000000"/>
              </w:rPr>
            </w:rPrChange>
          </w:rPr>
          <w:delText>(Ginestet, 2011)</w:delText>
        </w:r>
        <w:r w:rsidRPr="007C319A" w:rsidDel="0085367F">
          <w:rPr>
            <w:b/>
            <w:bCs/>
            <w:color w:val="000000" w:themeColor="text1"/>
            <w:rPrChange w:id="498" w:author="Ruijie Xu" w:date="2022-02-01T16:50:00Z">
              <w:rPr>
                <w:color w:val="000000" w:themeColor="text1"/>
              </w:rPr>
            </w:rPrChange>
          </w:rPr>
          <w:fldChar w:fldCharType="end"/>
        </w:r>
        <w:r w:rsidRPr="007C319A" w:rsidDel="0085367F">
          <w:rPr>
            <w:b/>
            <w:bCs/>
            <w:color w:val="000000" w:themeColor="text1"/>
            <w:rPrChange w:id="499" w:author="Ruijie Xu" w:date="2022-02-01T16:50:00Z">
              <w:rPr>
                <w:color w:val="000000" w:themeColor="text1"/>
              </w:rPr>
            </w:rPrChange>
          </w:rPr>
          <w:delText xml:space="preserve">. </w:delText>
        </w:r>
      </w:del>
    </w:p>
    <w:p w14:paraId="1C0716B6" w14:textId="77777777" w:rsidR="00C0014F" w:rsidRPr="003A137D" w:rsidRDefault="00C0014F" w:rsidP="003A137D">
      <w:pPr>
        <w:spacing w:line="480" w:lineRule="auto"/>
        <w:rPr>
          <w:b/>
          <w:bCs/>
          <w:color w:val="000000" w:themeColor="text1"/>
        </w:rPr>
      </w:pPr>
    </w:p>
    <w:p w14:paraId="10330790" w14:textId="4109BCAF" w:rsidR="0085367F" w:rsidRPr="003A137D" w:rsidRDefault="00C0014F" w:rsidP="0085367F">
      <w:pPr>
        <w:spacing w:line="480" w:lineRule="auto"/>
        <w:rPr>
          <w:ins w:id="500" w:author="Ruijie Xu" w:date="2022-01-30T14:51:00Z"/>
          <w:color w:val="000000" w:themeColor="text1"/>
        </w:rPr>
      </w:pPr>
      <w:r w:rsidRPr="003A137D">
        <w:rPr>
          <w:b/>
          <w:bCs/>
          <w:color w:val="000000" w:themeColor="text1"/>
        </w:rPr>
        <w:t xml:space="preserve">Statistical </w:t>
      </w:r>
      <w:r w:rsidR="00F5051E" w:rsidRPr="003A137D">
        <w:rPr>
          <w:b/>
          <w:bCs/>
          <w:color w:val="000000" w:themeColor="text1"/>
        </w:rPr>
        <w:t>a</w:t>
      </w:r>
      <w:r w:rsidRPr="003A137D">
        <w:rPr>
          <w:b/>
          <w:bCs/>
          <w:color w:val="000000" w:themeColor="text1"/>
        </w:rPr>
        <w:t>nalysis</w:t>
      </w:r>
      <w:r w:rsidRPr="003A137D">
        <w:rPr>
          <w:color w:val="000000" w:themeColor="text1"/>
        </w:rPr>
        <w:t xml:space="preserve">. </w:t>
      </w:r>
      <w:ins w:id="501" w:author="Ruijie Xu" w:date="2022-01-30T14:50:00Z">
        <w:r w:rsidR="00E825DC" w:rsidRPr="003A137D">
          <w:rPr>
            <w:color w:val="000000" w:themeColor="text1"/>
          </w:rPr>
          <w:t xml:space="preserve">Metagenomic profiles were loaded into R for analysis using the package “phyloseq”. </w:t>
        </w:r>
      </w:ins>
      <w:r w:rsidRPr="003A137D">
        <w:rPr>
          <w:color w:val="000000" w:themeColor="text1"/>
        </w:rPr>
        <w:t>Pairwise significant difference assessments were performed by Wilcoxon signed-rank</w:t>
      </w:r>
      <w:del w:id="502" w:author="Ruijie Xu" w:date="2022-02-02T10:51:00Z">
        <w:r w:rsidRPr="003A137D" w:rsidDel="006A2E67">
          <w:rPr>
            <w:color w:val="000000" w:themeColor="text1"/>
          </w:rPr>
          <w:delText xml:space="preserve"> exact</w:delText>
        </w:r>
      </w:del>
      <w:r w:rsidRPr="003A137D">
        <w:rPr>
          <w:color w:val="000000" w:themeColor="text1"/>
        </w:rPr>
        <w:t xml:space="preserve"> test</w:t>
      </w:r>
      <w:ins w:id="503" w:author="Ruijie Xu" w:date="2022-02-02T10:52:00Z">
        <w:r w:rsidR="006A2E67">
          <w:rPr>
            <w:color w:val="000000" w:themeColor="text1"/>
          </w:rPr>
          <w:t xml:space="preserve"> implemented in R’s “rstatix” package</w:t>
        </w:r>
      </w:ins>
      <w:r w:rsidRPr="003A137D">
        <w:rPr>
          <w:color w:val="000000" w:themeColor="text1"/>
        </w:rPr>
        <w:t>, which is a non-parametric statistical hypothesis test used for comparing repeated measurements on a single sample</w:t>
      </w:r>
      <w:del w:id="504" w:author="Ruijie Xu" w:date="2022-02-02T10:53:00Z">
        <w:r w:rsidRPr="003A137D" w:rsidDel="006A2E67">
          <w:rPr>
            <w:color w:val="000000" w:themeColor="text1"/>
          </w:rPr>
          <w:delText xml:space="preserve">. Significant differences across all three </w:delText>
        </w:r>
        <w:r w:rsidR="004B70DA" w:rsidRPr="003A137D" w:rsidDel="006A2E67">
          <w:rPr>
            <w:color w:val="000000" w:themeColor="text1"/>
          </w:rPr>
          <w:delText xml:space="preserve">software </w:delText>
        </w:r>
        <w:r w:rsidRPr="003A137D" w:rsidDel="006A2E67">
          <w:rPr>
            <w:color w:val="000000" w:themeColor="text1"/>
          </w:rPr>
          <w:delText xml:space="preserve">were assessed by the non-parametric statistical Friedman rank-sum test. This test has been used to detect differences in measurements across more than two groups. Both statistical tests mentioned above were performed with the R package </w:delText>
        </w:r>
        <w:r w:rsidR="00242EFF" w:rsidRPr="003A137D" w:rsidDel="006A2E67">
          <w:rPr>
            <w:color w:val="000000" w:themeColor="text1"/>
          </w:rPr>
          <w:delText>"</w:delText>
        </w:r>
        <w:r w:rsidR="003D344B" w:rsidRPr="003A137D" w:rsidDel="006A2E67">
          <w:rPr>
            <w:color w:val="000000" w:themeColor="text1"/>
          </w:rPr>
          <w:delText>stats</w:delText>
        </w:r>
        <w:r w:rsidR="00242EFF" w:rsidRPr="003A137D" w:rsidDel="006A2E67">
          <w:rPr>
            <w:color w:val="000000" w:themeColor="text1"/>
          </w:rPr>
          <w:delText>"</w:delText>
        </w:r>
      </w:del>
      <w:r w:rsidR="00242EFF" w:rsidRPr="003A137D">
        <w:rPr>
          <w:color w:val="000000" w:themeColor="text1"/>
        </w:rPr>
        <w:t xml:space="preserve"> </w:t>
      </w:r>
      <w:r w:rsidRPr="003A137D">
        <w:rPr>
          <w:color w:val="000000" w:themeColor="text1"/>
        </w:rPr>
        <w:fldChar w:fldCharType="begin"/>
      </w:r>
      <w:r w:rsidR="00506F24" w:rsidRPr="003A137D">
        <w:rPr>
          <w:color w:val="000000" w:themeColor="text1"/>
        </w:rPr>
        <w:instrText xml:space="preserve"> ADDIN ZOTERO_ITEM CSL_CITATION {"citationID":"HE2oXMhW","properties":{"formattedCitation":"(R Core Team, 2020)","plainCitation":"(R Core Team, 2020)","noteIndex":0},"citationItems":[{"id":"y7Rngnif/d7qZbPtA","uris":["http://zotero.org/users/local/YOB362yk/items/9J2WWJ6L"],"uri":["http://zotero.org/users/local/YOB362yk/items/9J2WWJ6L"],"itemData":{"id":1706,"type":"article-journal","container-title":"R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r w:rsidRPr="003A137D">
        <w:rPr>
          <w:color w:val="000000" w:themeColor="text1"/>
        </w:rPr>
        <w:fldChar w:fldCharType="separate"/>
      </w:r>
      <w:r w:rsidR="00350DBF" w:rsidRPr="003A137D">
        <w:rPr>
          <w:color w:val="000000"/>
        </w:rPr>
        <w:t>(R Core Team, 2020)</w:t>
      </w:r>
      <w:r w:rsidRPr="003A137D">
        <w:rPr>
          <w:color w:val="000000" w:themeColor="text1"/>
        </w:rPr>
        <w:fldChar w:fldCharType="end"/>
      </w:r>
      <w:r w:rsidRPr="003A137D">
        <w:rPr>
          <w:color w:val="000000" w:themeColor="text1"/>
        </w:rPr>
        <w:t>. Alpha</w:t>
      </w:r>
      <w:r w:rsidR="00C26014" w:rsidRPr="003A137D">
        <w:rPr>
          <w:color w:val="000000" w:themeColor="text1"/>
        </w:rPr>
        <w:t xml:space="preserve"> </w:t>
      </w:r>
      <w:r w:rsidR="00C26014" w:rsidRPr="003A137D">
        <w:rPr>
          <w:color w:val="000000" w:themeColor="text1"/>
        </w:rPr>
        <w:fldChar w:fldCharType="begin"/>
      </w:r>
      <w:r w:rsidR="00506F24" w:rsidRPr="003A137D">
        <w:rPr>
          <w:color w:val="000000" w:themeColor="text1"/>
        </w:rPr>
        <w:instrText xml:space="preserve"> ADDIN ZOTERO_ITEM CSL_CITATION {"citationID":"WF7cOx8l","properties":{"formattedCitation":"(Shannon, 1948; Simpson, 1949)","plainCitation":"(Shannon, 1948; Simpson, 1949)","noteIndex":0},"citationItems":[{"id":"y7Rngnif/IGCFSxMR","uris":["http://zotero.org/users/local/YOB362yk/items/KKKZYTA7"],"uri":["http://zotero.org/users/local/YOB362yk/items/KKKZYTA7"],"itemData":{"id":1709,"type":"article-journal","abstract":"THE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y7Rngnif/oNyDCyBU","uris":["http://zotero.org/users/local/YOB362yk/items/SLNC33AX"],"uri":["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3A137D">
        <w:rPr>
          <w:color w:val="000000" w:themeColor="text1"/>
        </w:rPr>
        <w:fldChar w:fldCharType="separate"/>
      </w:r>
      <w:r w:rsidR="00350DBF" w:rsidRPr="003A137D">
        <w:rPr>
          <w:color w:val="000000"/>
        </w:rPr>
        <w:t>(Shannon, 1948; Simpson, 1949)</w:t>
      </w:r>
      <w:r w:rsidR="00C26014" w:rsidRPr="003A137D">
        <w:rPr>
          <w:color w:val="000000" w:themeColor="text1"/>
        </w:rPr>
        <w:fldChar w:fldCharType="end"/>
      </w:r>
      <w:r w:rsidRPr="003A137D">
        <w:rPr>
          <w:color w:val="000000" w:themeColor="text1"/>
        </w:rPr>
        <w:t xml:space="preserve"> and beta diversity</w:t>
      </w:r>
      <w:r w:rsidR="00C26014" w:rsidRPr="003A137D">
        <w:rPr>
          <w:color w:val="000000" w:themeColor="text1"/>
        </w:rPr>
        <w:t xml:space="preserve"> </w:t>
      </w:r>
      <w:r w:rsidR="00C26014" w:rsidRPr="003A137D">
        <w:rPr>
          <w:color w:val="000000" w:themeColor="text1"/>
        </w:rPr>
        <w:fldChar w:fldCharType="begin"/>
      </w:r>
      <w:r w:rsidR="00506F24" w:rsidRPr="003A137D">
        <w:rPr>
          <w:color w:val="000000" w:themeColor="text1"/>
        </w:rPr>
        <w:instrText xml:space="preserve"> ADDIN ZOTERO_ITEM CSL_CITATION {"citationID":"frixPLjw","properties":{"formattedCitation":"(Bray and Curtis, 1957)","plainCitation":"(Bray and Curtis, 1957)","noteIndex":0},"citationItems":[{"id":"y7Rngnif/lhZMu8wc","uris":["http://zotero.org/users/local/YOB362yk/items/23WDUYH4"],"uri":["http://zotero.org/users/local/YOB362yk/items/23WDUYH4"],"itemData":{"id":1719,"type":"article-journal","container-title":"Ecological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3A137D">
        <w:rPr>
          <w:color w:val="000000" w:themeColor="text1"/>
        </w:rPr>
        <w:fldChar w:fldCharType="separate"/>
      </w:r>
      <w:r w:rsidR="00350DBF" w:rsidRPr="003A137D">
        <w:rPr>
          <w:color w:val="000000"/>
        </w:rPr>
        <w:t>(Bray and Curtis, 1957)</w:t>
      </w:r>
      <w:r w:rsidR="00C26014" w:rsidRPr="003A137D">
        <w:rPr>
          <w:color w:val="000000" w:themeColor="text1"/>
        </w:rPr>
        <w:fldChar w:fldCharType="end"/>
      </w:r>
      <w:r w:rsidRPr="003A137D">
        <w:rPr>
          <w:color w:val="000000" w:themeColor="text1"/>
        </w:rPr>
        <w:t xml:space="preserve"> indices</w:t>
      </w:r>
      <w:r w:rsidR="00C26014" w:rsidRPr="003A137D">
        <w:rPr>
          <w:color w:val="000000" w:themeColor="text1"/>
        </w:rPr>
        <w:t xml:space="preserve"> </w:t>
      </w:r>
      <w:r w:rsidR="00C26014" w:rsidRPr="003A137D">
        <w:rPr>
          <w:color w:val="000000" w:themeColor="text1"/>
        </w:rPr>
        <w:fldChar w:fldCharType="begin"/>
      </w:r>
      <w:r w:rsidR="00506F24" w:rsidRPr="003A137D">
        <w:rPr>
          <w:color w:val="000000" w:themeColor="text1"/>
        </w:rPr>
        <w:instrText xml:space="preserve"> ADDIN ZOTERO_ITEM CSL_CITATION {"citationID":"Fzm8k9AU","properties":{"formattedCitation":"(Whittaker, 1960)","plainCitation":"(Whittaker, 1960)","noteIndex":0},"citationItems":[{"id":"y7Rngnif/GjUGpKSD","uris":["http://zotero.org/users/local/YOB362yk/items/INW54527"],"uri":["http://zotero.org/users/local/YOB362yk/items/INW54527"],"itemData":{"id":1722,"type":"article-journal","container-title":"Ecological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3A137D">
        <w:rPr>
          <w:color w:val="000000" w:themeColor="text1"/>
        </w:rPr>
        <w:fldChar w:fldCharType="separate"/>
      </w:r>
      <w:r w:rsidR="00350DBF" w:rsidRPr="003A137D">
        <w:rPr>
          <w:color w:val="000000"/>
        </w:rPr>
        <w:t>(Whittaker, 1960)</w:t>
      </w:r>
      <w:r w:rsidR="00C26014" w:rsidRPr="003A137D">
        <w:rPr>
          <w:color w:val="000000" w:themeColor="text1"/>
        </w:rPr>
        <w:fldChar w:fldCharType="end"/>
      </w:r>
      <w:r w:rsidRPr="003A137D">
        <w:rPr>
          <w:color w:val="000000" w:themeColor="text1"/>
        </w:rPr>
        <w:t xml:space="preserve"> were used to describe the relationship of the microbes within and between samples, respectively, and were calculated with the R package </w:t>
      </w:r>
      <w:r w:rsidR="00242EFF" w:rsidRPr="003A137D">
        <w:rPr>
          <w:color w:val="000000" w:themeColor="text1"/>
        </w:rPr>
        <w:t>"</w:t>
      </w:r>
      <w:r w:rsidRPr="003A137D">
        <w:rPr>
          <w:color w:val="000000" w:themeColor="text1"/>
        </w:rPr>
        <w:t>vegan</w:t>
      </w:r>
      <w:r w:rsidR="00242EFF" w:rsidRPr="003A137D">
        <w:rPr>
          <w:color w:val="000000" w:themeColor="text1"/>
        </w:rPr>
        <w:t xml:space="preserve">" </w:t>
      </w:r>
      <w:r w:rsidRPr="003A137D">
        <w:rPr>
          <w:color w:val="000000" w:themeColor="text1"/>
        </w:rPr>
        <w:fldChar w:fldCharType="begin" w:fldLock="1"/>
      </w:r>
      <w:r w:rsidR="00506F24" w:rsidRPr="003A137D">
        <w:rPr>
          <w:color w:val="000000" w:themeColor="text1"/>
        </w:rPr>
        <w:instrText xml:space="preserve"> ADDIN ZOTERO_ITEM CSL_CITATION {"citationID":"X5jurPBq","properties":{"formattedCitation":"(Oksanen {\\i{}et al.}, 2013)","plainCitation":"(Oksanen et al., 2013)","noteIndex":0},"citationItems":[{"id":"y7Rngnif/pWYiL2Py","uris":["http://www.mendeley.com/documents/?uuid=2528ba7f-d42a-3a20-9431-c491360db67b"],"uri":["http://www.mendeley.com/documents/?uuid=2528ba7f-d42a-3a20-9431-c491360db67b"],"itemData":{"abstract":"Ordination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Pr="003A137D">
        <w:rPr>
          <w:color w:val="000000" w:themeColor="text1"/>
        </w:rPr>
        <w:fldChar w:fldCharType="separate"/>
      </w:r>
      <w:r w:rsidR="00350DBF" w:rsidRPr="003A137D">
        <w:rPr>
          <w:color w:val="000000"/>
        </w:rPr>
        <w:t xml:space="preserve">(Oksanen </w:t>
      </w:r>
      <w:r w:rsidR="00350DBF" w:rsidRPr="003A137D">
        <w:rPr>
          <w:i/>
          <w:iCs/>
          <w:color w:val="000000"/>
        </w:rPr>
        <w:t>et al.</w:t>
      </w:r>
      <w:r w:rsidR="00350DBF" w:rsidRPr="003A137D">
        <w:rPr>
          <w:color w:val="000000"/>
        </w:rPr>
        <w:t>, 2013)</w:t>
      </w:r>
      <w:r w:rsidRPr="003A137D">
        <w:rPr>
          <w:color w:val="000000" w:themeColor="text1"/>
        </w:rPr>
        <w:fldChar w:fldCharType="end"/>
      </w:r>
      <w:r w:rsidRPr="003A137D">
        <w:rPr>
          <w:color w:val="000000" w:themeColor="text1"/>
        </w:rPr>
        <w:t xml:space="preserve">. </w:t>
      </w:r>
      <w:ins w:id="505" w:author="Ruijie Xu" w:date="2022-02-02T10:56:00Z">
        <w:r w:rsidR="006A2E67">
          <w:rPr>
            <w:color w:val="000000" w:themeColor="text1"/>
          </w:rPr>
          <w:t>DA</w:t>
        </w:r>
        <w:r w:rsidR="006A2E67" w:rsidRPr="003A137D">
          <w:rPr>
            <w:color w:val="000000" w:themeColor="text1"/>
          </w:rPr>
          <w:t xml:space="preserve"> taxa analysis </w:t>
        </w:r>
        <w:r w:rsidR="006A2E67">
          <w:rPr>
            <w:color w:val="000000" w:themeColor="text1"/>
          </w:rPr>
          <w:t xml:space="preserve">identify DA taxa </w:t>
        </w:r>
        <w:r w:rsidR="0010410F">
          <w:rPr>
            <w:color w:val="000000" w:themeColor="text1"/>
          </w:rPr>
          <w:t xml:space="preserve">between samples collected from two different tissues </w:t>
        </w:r>
      </w:ins>
      <w:del w:id="506" w:author="Ruijie Xu" w:date="2022-01-30T14:49:00Z">
        <w:r w:rsidRPr="003A137D" w:rsidDel="003F5999">
          <w:rPr>
            <w:color w:val="000000" w:themeColor="text1"/>
          </w:rPr>
          <w:delText>Plotting of the beta diversity indices was done using Multidimensional scaling (MDS)</w:delText>
        </w:r>
        <w:r w:rsidR="00C26014" w:rsidRPr="003A137D" w:rsidDel="003F5999">
          <w:rPr>
            <w:color w:val="000000" w:themeColor="text1"/>
          </w:rPr>
          <w:delText xml:space="preserve"> </w:delText>
        </w:r>
        <w:r w:rsidR="00C26014" w:rsidRPr="003A137D" w:rsidDel="003F5999">
          <w:rPr>
            <w:color w:val="000000" w:themeColor="text1"/>
          </w:rPr>
          <w:fldChar w:fldCharType="begin"/>
        </w:r>
        <w:r w:rsidR="00506F24" w:rsidRPr="003A137D" w:rsidDel="003F5999">
          <w:rPr>
            <w:color w:val="000000" w:themeColor="text1"/>
          </w:rPr>
          <w:delInstrText xml:space="preserve"> ADDIN ZOTERO_ITEM CSL_CITATION {"citationID":"aDhfNCWY","properties":{"formattedCitation":"(Mair, 2018)","plainCitation":"(Mair, 2018)","noteIndex":0},"citationItems":[{"id":"y7Rngnif/pJh6QfYR","uris":["http://zotero.org/users/local/YOB362yk/items/CZCGTLSH"],"uri":["http://zotero.org/users/local/YOB362yk/items/CZCGTLSH"],"itemData":{"id":1708,"type":"article-journal","abstract":"Multidimensional scaling (MDS) a multivariate method, applicable to a variety of data scenarios. It aims to represent input proximities among objects, such as variables or persons, by means of fitted distances in a low-dimensional space. The chapter starts with general elaborations on proximities, followed by exploratory MDS using the SMACOF framework. Within this context, goodness-of-fit assessment in MDS is discussed in detail. Another section covers confirmatory MDS where it is distinguished between internal and external constraints on the configuration. What follows is a section on unfolding, a technique for dual scaling based on preference data. In the last part of this chapter, basic MDS is extended to multiple input dissimilarity matrices (individual differences scaling). In addition, Procrustes is introduced for matching multiple MDS configurations.","collection-title":"Use R!","container-title":"Modern Psychometrics with R","DOI":"10.1007/978-3-319-93177-7_9","language":"en","note":"DOI: 10.1007/978-3-319-93177-7_9","page":"257-287","source":"Springer Link","title":"Multidimensional Scaling","URL":"https://doi.org/10.1007/978-3-319-93177-7_9","author":[{"family":"Mair","given":"Patrick"}],"editor":[{"family":"Mair","given":"Patrick"}],"accessed":{"date-parts":[["2021",3,25]]},"issued":{"date-parts":[["2018"]]}}}],"schema":"https://github.com/citation-style-language/schema/raw/master/csl-citation.json"} </w:delInstrText>
        </w:r>
        <w:r w:rsidR="00C26014" w:rsidRPr="003A137D" w:rsidDel="003F5999">
          <w:rPr>
            <w:color w:val="000000" w:themeColor="text1"/>
          </w:rPr>
          <w:fldChar w:fldCharType="separate"/>
        </w:r>
        <w:r w:rsidR="00350DBF" w:rsidRPr="003A137D" w:rsidDel="003F5999">
          <w:rPr>
            <w:color w:val="000000"/>
          </w:rPr>
          <w:delText>(Mair, 2018)</w:delText>
        </w:r>
        <w:r w:rsidR="00C26014" w:rsidRPr="003A137D" w:rsidDel="003F5999">
          <w:rPr>
            <w:color w:val="000000" w:themeColor="text1"/>
          </w:rPr>
          <w:fldChar w:fldCharType="end"/>
        </w:r>
        <w:r w:rsidRPr="003A137D" w:rsidDel="003F5999">
          <w:rPr>
            <w:color w:val="000000" w:themeColor="text1"/>
          </w:rPr>
          <w:delText xml:space="preserve">, which reduces the dimensions of the pairwise comparison matrix between samples for the visualization of in-between sample microbial community relationship in a lower dimension, was done with the R package </w:delText>
        </w:r>
        <w:r w:rsidR="00242EFF" w:rsidRPr="003A137D" w:rsidDel="003F5999">
          <w:rPr>
            <w:color w:val="000000" w:themeColor="text1"/>
          </w:rPr>
          <w:delText>"</w:delText>
        </w:r>
        <w:r w:rsidRPr="003A137D" w:rsidDel="003F5999">
          <w:rPr>
            <w:color w:val="000000" w:themeColor="text1"/>
          </w:rPr>
          <w:delText>phyloseq</w:delText>
        </w:r>
        <w:r w:rsidR="00242EFF" w:rsidRPr="003A137D" w:rsidDel="003F5999">
          <w:rPr>
            <w:color w:val="000000" w:themeColor="text1"/>
          </w:rPr>
          <w:delText xml:space="preserve">" </w:delText>
        </w:r>
        <w:r w:rsidRPr="003A137D" w:rsidDel="003F5999">
          <w:rPr>
            <w:color w:val="000000" w:themeColor="text1"/>
          </w:rPr>
          <w:fldChar w:fldCharType="begin" w:fldLock="1"/>
        </w:r>
        <w:r w:rsidR="00506F24" w:rsidRPr="003A137D" w:rsidDel="003F5999">
          <w:rPr>
            <w:color w:val="000000" w:themeColor="text1"/>
          </w:rPr>
          <w:delInstrText xml:space="preserve"> ADDIN ZOTERO_ITEM CSL_CITATION {"citationID":"0ymGBaLp","properties":{"formattedCitation":"(McMurdie and Holmes, 2013)","plainCitation":"(McMurdie and Holmes, 2013)","noteIndex":0},"citationItems":[{"id":"y7Rngnif/7eQw8baF","uris":["http://www.mendeley.com/documents/?uuid=32175fdd-659c-37a1-be76-dd599031fdbb"],"uri":["http://www.mendeley.com/documents/?uuid=32175fdd-659c-37a1-be76-dd599031fdbb"],"itemData":{"DOI":"10.1371/journal.pone.0061217","ISSN":"19326203","PMID":"23630581","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J.","non-dropping-particle":"","parse-names":false,"suffix":""},{"dropping-particle":"","family":"Holmes","given":"Susan","non-dropping-particle":"","parse-names":false,"suffix":""}],"container-title":"PLoS ONE","id":"ITEM-1","issued":{"date-parts":[["2013"]]},"title":"Phyloseq: An R Package for Reproducible Interactive Analysis and Graphics of Microbiome Census Data","type":"article-journal"}}],"schema":"https://github.com/citation-style-language/schema/raw/master/csl-citation.json"} </w:delInstrText>
        </w:r>
        <w:r w:rsidRPr="003A137D" w:rsidDel="003F5999">
          <w:rPr>
            <w:color w:val="000000" w:themeColor="text1"/>
          </w:rPr>
          <w:fldChar w:fldCharType="separate"/>
        </w:r>
        <w:r w:rsidR="00350DBF" w:rsidRPr="003A137D" w:rsidDel="003F5999">
          <w:rPr>
            <w:color w:val="000000"/>
          </w:rPr>
          <w:delText>(McMurdie and Holmes, 2013)</w:delText>
        </w:r>
        <w:r w:rsidRPr="003A137D" w:rsidDel="003F5999">
          <w:rPr>
            <w:color w:val="000000" w:themeColor="text1"/>
          </w:rPr>
          <w:fldChar w:fldCharType="end"/>
        </w:r>
        <w:r w:rsidRPr="003A137D" w:rsidDel="003F5999">
          <w:rPr>
            <w:color w:val="000000" w:themeColor="text1"/>
          </w:rPr>
          <w:delText xml:space="preserve">. </w:delText>
        </w:r>
      </w:del>
      <w:del w:id="507" w:author="Ruijie Xu" w:date="2022-02-02T10:56:00Z">
        <w:r w:rsidRPr="003A137D" w:rsidDel="0010410F">
          <w:rPr>
            <w:color w:val="000000" w:themeColor="text1"/>
          </w:rPr>
          <w:delText xml:space="preserve">Microbial compositions present in each sample </w:delText>
        </w:r>
      </w:del>
      <w:r w:rsidRPr="003A137D">
        <w:rPr>
          <w:color w:val="000000" w:themeColor="text1"/>
        </w:rPr>
        <w:t xml:space="preserve">were assessed by </w:t>
      </w:r>
      <w:del w:id="508" w:author="Ruijie Xu" w:date="2022-02-02T10:58:00Z">
        <w:r w:rsidRPr="003A137D" w:rsidDel="0010410F">
          <w:rPr>
            <w:color w:val="000000" w:themeColor="text1"/>
          </w:rPr>
          <w:delText xml:space="preserve">a </w:delText>
        </w:r>
      </w:del>
      <w:del w:id="509" w:author="Ruijie Xu" w:date="2022-02-02T10:56:00Z">
        <w:r w:rsidRPr="003A137D" w:rsidDel="006A2E67">
          <w:rPr>
            <w:color w:val="000000" w:themeColor="text1"/>
          </w:rPr>
          <w:delText>differentially abundant</w:delText>
        </w:r>
        <w:r w:rsidR="00315E9F" w:rsidRPr="003A137D" w:rsidDel="006A2E67">
          <w:rPr>
            <w:color w:val="000000" w:themeColor="text1"/>
          </w:rPr>
          <w:delText xml:space="preserve"> (DA)</w:delText>
        </w:r>
        <w:r w:rsidRPr="003A137D" w:rsidDel="006A2E67">
          <w:rPr>
            <w:color w:val="000000" w:themeColor="text1"/>
          </w:rPr>
          <w:delText xml:space="preserve"> taxa analysis </w:delText>
        </w:r>
      </w:del>
      <w:del w:id="510" w:author="Ruijie Xu" w:date="2022-02-02T10:58:00Z">
        <w:r w:rsidRPr="003A137D" w:rsidDel="0010410F">
          <w:rPr>
            <w:color w:val="000000" w:themeColor="text1"/>
          </w:rPr>
          <w:delText xml:space="preserve">using </w:delText>
        </w:r>
      </w:del>
      <w:r w:rsidRPr="003A137D">
        <w:rPr>
          <w:color w:val="000000" w:themeColor="text1"/>
        </w:rPr>
        <w:t xml:space="preserve">the R package </w:t>
      </w:r>
      <w:r w:rsidR="00242EFF" w:rsidRPr="003A137D">
        <w:rPr>
          <w:color w:val="000000" w:themeColor="text1"/>
        </w:rPr>
        <w:t>"</w:t>
      </w:r>
      <w:r w:rsidRPr="003A137D">
        <w:rPr>
          <w:color w:val="000000" w:themeColor="text1"/>
        </w:rPr>
        <w:t>DeSeq2</w:t>
      </w:r>
      <w:r w:rsidR="00242EFF" w:rsidRPr="003A137D">
        <w:rPr>
          <w:color w:val="000000" w:themeColor="text1"/>
        </w:rPr>
        <w:t xml:space="preserve">" </w:t>
      </w:r>
      <w:ins w:id="511" w:author="Ruijie Xu" w:date="2022-02-02T10:59:00Z">
        <w:r w:rsidR="0010410F">
          <w:rPr>
            <w:color w:val="000000" w:themeColor="text1"/>
          </w:rPr>
          <w:t xml:space="preserve">using the "Wald” test </w:t>
        </w:r>
      </w:ins>
      <w:r w:rsidRPr="003A137D">
        <w:rPr>
          <w:color w:val="000000" w:themeColor="text1"/>
        </w:rPr>
        <w:fldChar w:fldCharType="begin"/>
      </w:r>
      <w:r w:rsidR="00506F24" w:rsidRPr="003A137D">
        <w:rPr>
          <w:color w:val="000000" w:themeColor="text1"/>
        </w:rPr>
        <w:instrText xml:space="preserve"> ADDIN ZOTERO_ITEM CSL_CITATION {"citationID":"9arkx6ms","properties":{"formattedCitation":"(Love, Huber and Anders, 2014)","plainCitation":"(Love, Huber and Anders, 2014)","noteIndex":0},"citationItems":[{"id":"y7Rngnif/B8N6PZIo","uris":["http://zotero.org/users/local/YOB362yk/items/QMEGFY3Q"],"uri":["http://zotero.org/users/local/YOB362yk/items/QMEGFY3Q"],"itemData":{"id":1674,"type":"article-journal","abstract":"In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Pr="003A137D">
        <w:rPr>
          <w:color w:val="000000" w:themeColor="text1"/>
        </w:rPr>
        <w:fldChar w:fldCharType="separate"/>
      </w:r>
      <w:r w:rsidR="00350DBF" w:rsidRPr="003A137D">
        <w:rPr>
          <w:color w:val="000000"/>
        </w:rPr>
        <w:t>(Love, Huber and Anders, 2014)</w:t>
      </w:r>
      <w:r w:rsidRPr="003A137D">
        <w:rPr>
          <w:color w:val="000000" w:themeColor="text1"/>
        </w:rPr>
        <w:fldChar w:fldCharType="end"/>
      </w:r>
      <w:ins w:id="512" w:author="Ruijie Xu" w:date="2022-02-02T10:57:00Z">
        <w:r w:rsidR="0010410F">
          <w:rPr>
            <w:color w:val="000000" w:themeColor="text1"/>
          </w:rPr>
          <w:t>,</w:t>
        </w:r>
      </w:ins>
      <w:ins w:id="513" w:author="Ruijie Xu" w:date="2022-02-02T10:59:00Z">
        <w:r w:rsidR="0010410F">
          <w:rPr>
            <w:color w:val="000000" w:themeColor="text1"/>
          </w:rPr>
          <w:t xml:space="preserve"> </w:t>
        </w:r>
      </w:ins>
      <w:ins w:id="514" w:author="Ruijie Xu" w:date="2022-02-02T10:57:00Z">
        <w:r w:rsidR="0010410F">
          <w:rPr>
            <w:color w:val="000000" w:themeColor="text1"/>
          </w:rPr>
          <w:t xml:space="preserve">with reads classified under each species </w:t>
        </w:r>
      </w:ins>
      <w:ins w:id="515" w:author="Ruijie Xu" w:date="2022-02-02T10:58:00Z">
        <w:r w:rsidR="0010410F">
          <w:rPr>
            <w:color w:val="000000" w:themeColor="text1"/>
          </w:rPr>
          <w:t>taxon normalized using the “poscounts” method</w:t>
        </w:r>
      </w:ins>
      <w:ins w:id="516" w:author="Ruijie Xu" w:date="2022-02-02T10:57:00Z">
        <w:r w:rsidR="0010410F">
          <w:rPr>
            <w:color w:val="000000" w:themeColor="text1"/>
          </w:rPr>
          <w:t>.</w:t>
        </w:r>
      </w:ins>
      <w:ins w:id="517" w:author="Ruijie Xu" w:date="2022-02-02T10:55:00Z">
        <w:r w:rsidR="006A2E67">
          <w:rPr>
            <w:color w:val="000000" w:themeColor="text1"/>
          </w:rPr>
          <w:t xml:space="preserve"> </w:t>
        </w:r>
      </w:ins>
      <w:del w:id="518" w:author="Ruijie Xu" w:date="2022-02-02T10:55:00Z">
        <w:r w:rsidRPr="003A137D" w:rsidDel="006A2E67">
          <w:rPr>
            <w:color w:val="000000" w:themeColor="text1"/>
          </w:rPr>
          <w:delText>.</w:delText>
        </w:r>
      </w:del>
      <w:ins w:id="519" w:author="Ruijie Xu" w:date="2022-01-30T14:51:00Z">
        <w:r w:rsidR="0085367F" w:rsidRPr="003A137D">
          <w:rPr>
            <w:color w:val="000000" w:themeColor="text1"/>
          </w:rPr>
          <w:t xml:space="preserve">Data visualization for the metagenomics profiles were performed using the R package "ggplot2" </w:t>
        </w:r>
        <w:r w:rsidR="0085367F" w:rsidRPr="003A137D">
          <w:rPr>
            <w:color w:val="000000" w:themeColor="text1"/>
          </w:rPr>
          <w:fldChar w:fldCharType="begin" w:fldLock="1"/>
        </w:r>
        <w:r w:rsidR="0085367F" w:rsidRPr="003A137D">
          <w:rPr>
            <w:color w:val="000000" w:themeColor="text1"/>
          </w:rPr>
          <w: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r w:rsidR="0085367F" w:rsidRPr="003A137D">
          <w:rPr>
            <w:color w:val="000000" w:themeColor="text1"/>
          </w:rPr>
          <w:fldChar w:fldCharType="separate"/>
        </w:r>
        <w:r w:rsidR="0085367F" w:rsidRPr="003A137D">
          <w:rPr>
            <w:color w:val="000000"/>
          </w:rPr>
          <w:t>(Ginestet, 2011)</w:t>
        </w:r>
        <w:r w:rsidR="0085367F" w:rsidRPr="003A137D">
          <w:rPr>
            <w:color w:val="000000" w:themeColor="text1"/>
          </w:rPr>
          <w:fldChar w:fldCharType="end"/>
        </w:r>
        <w:r w:rsidR="0085367F" w:rsidRPr="003A137D">
          <w:rPr>
            <w:color w:val="000000" w:themeColor="text1"/>
          </w:rPr>
          <w:t xml:space="preserve">. </w:t>
        </w:r>
      </w:ins>
      <w:ins w:id="520" w:author="Ruijie Xu" w:date="2022-02-02T12:30:00Z">
        <w:r w:rsidR="00CF1D3A">
          <w:rPr>
            <w:color w:val="000000" w:themeColor="text1"/>
          </w:rPr>
          <w:t xml:space="preserve">For all statistical analysis, p-value was </w:t>
        </w:r>
        <w:r w:rsidR="00CF1D3A">
          <w:rPr>
            <w:color w:val="000000" w:themeColor="text1"/>
          </w:rPr>
          <w:lastRenderedPageBreak/>
          <w:t>adjusted with Holm-Bon</w:t>
        </w:r>
      </w:ins>
      <w:ins w:id="521" w:author="Ruijie Xu" w:date="2022-02-02T12:31:00Z">
        <w:r w:rsidR="00CF1D3A">
          <w:rPr>
            <w:color w:val="000000" w:themeColor="text1"/>
          </w:rPr>
          <w:t>f</w:t>
        </w:r>
      </w:ins>
      <w:ins w:id="522" w:author="Ruijie Xu" w:date="2022-02-02T12:30:00Z">
        <w:r w:rsidR="00CF1D3A">
          <w:rPr>
            <w:color w:val="000000" w:themeColor="text1"/>
          </w:rPr>
          <w:t>erroni</w:t>
        </w:r>
      </w:ins>
      <w:ins w:id="523" w:author="Ruijie Xu" w:date="2022-02-02T12:31:00Z">
        <w:r w:rsidR="00CF1D3A">
          <w:rPr>
            <w:color w:val="000000" w:themeColor="text1"/>
          </w:rPr>
          <w:t xml:space="preserve"> method. </w:t>
        </w:r>
        <w:r w:rsidR="00A64E33">
          <w:rPr>
            <w:color w:val="000000" w:themeColor="text1"/>
          </w:rPr>
          <w:t>Results with p-adjusted value (padj) &lt; 0.05 were identified as significant.</w:t>
        </w:r>
      </w:ins>
      <w:ins w:id="524" w:author="Ruijie Xu" w:date="2022-02-02T12:30:00Z">
        <w:r w:rsidR="00CF1D3A">
          <w:rPr>
            <w:color w:val="000000" w:themeColor="text1"/>
          </w:rPr>
          <w:t xml:space="preserve"> </w:t>
        </w:r>
      </w:ins>
    </w:p>
    <w:p w14:paraId="7C1BC6AE" w14:textId="10B5DF3B" w:rsidR="005912FB" w:rsidRPr="003A137D" w:rsidDel="00EF2BE5" w:rsidRDefault="005912FB" w:rsidP="005912FB">
      <w:pPr>
        <w:spacing w:line="480" w:lineRule="auto"/>
        <w:rPr>
          <w:del w:id="525" w:author="Ruijie Xu" w:date="2022-02-02T12:31:00Z"/>
          <w:b/>
          <w:bCs/>
          <w:color w:val="000000" w:themeColor="text1"/>
        </w:rPr>
      </w:pPr>
    </w:p>
    <w:p w14:paraId="583B1744" w14:textId="327C1927" w:rsidR="00F440CF" w:rsidDel="001329B6" w:rsidRDefault="00C919B3" w:rsidP="005912FB">
      <w:pPr>
        <w:spacing w:line="480" w:lineRule="auto"/>
        <w:rPr>
          <w:del w:id="526" w:author="Ruijie Xu" w:date="2022-02-02T12:17:00Z"/>
          <w:b/>
          <w:bCs/>
          <w:color w:val="000000" w:themeColor="text1"/>
        </w:rPr>
      </w:pPr>
      <w:r w:rsidRPr="003A137D">
        <w:rPr>
          <w:b/>
          <w:bCs/>
          <w:color w:val="000000" w:themeColor="text1"/>
        </w:rPr>
        <w:t>Results</w:t>
      </w:r>
    </w:p>
    <w:p w14:paraId="5DDDB5FF" w14:textId="77777777" w:rsidR="001329B6" w:rsidRPr="003A137D" w:rsidRDefault="001329B6" w:rsidP="005912FB">
      <w:pPr>
        <w:spacing w:line="480" w:lineRule="auto"/>
        <w:rPr>
          <w:ins w:id="527" w:author="Ruijie Xu" w:date="2022-02-02T12:17:00Z"/>
          <w:b/>
          <w:bCs/>
          <w:color w:val="000000" w:themeColor="text1"/>
        </w:rPr>
      </w:pPr>
    </w:p>
    <w:p w14:paraId="03A2AA13" w14:textId="7199CDE5" w:rsidR="001329B6" w:rsidRDefault="001329B6" w:rsidP="005912FB">
      <w:pPr>
        <w:spacing w:line="480" w:lineRule="auto"/>
        <w:rPr>
          <w:ins w:id="528" w:author="Ruijie Xu" w:date="2022-02-02T12:16:00Z"/>
          <w:color w:val="000000" w:themeColor="text1"/>
        </w:rPr>
      </w:pPr>
      <w:ins w:id="529" w:author="Ruijie Xu" w:date="2022-02-02T12:17:00Z">
        <w:r>
          <w:rPr>
            <w:b/>
            <w:bCs/>
            <w:color w:val="000000" w:themeColor="text1"/>
          </w:rPr>
          <w:t>Setting up DB for Microbial Profiling</w:t>
        </w:r>
      </w:ins>
      <w:del w:id="530" w:author="Ruijie Xu" w:date="2022-02-02T12:15:00Z">
        <w:r w:rsidR="00C0014F" w:rsidRPr="003A137D" w:rsidDel="001329B6">
          <w:rPr>
            <w:b/>
            <w:bCs/>
            <w:color w:val="000000" w:themeColor="text1"/>
          </w:rPr>
          <w:delText>Profiling</w:delText>
        </w:r>
      </w:del>
      <w:del w:id="531" w:author="Ruijie Xu" w:date="2022-02-02T11:46:00Z">
        <w:r w:rsidR="00C0014F" w:rsidRPr="003A137D" w:rsidDel="00632BC5">
          <w:rPr>
            <w:b/>
            <w:bCs/>
            <w:color w:val="000000" w:themeColor="text1"/>
          </w:rPr>
          <w:delText xml:space="preserve"> compositions </w:delText>
        </w:r>
        <w:r w:rsidR="006B2511" w:rsidRPr="003A137D" w:rsidDel="00632BC5">
          <w:rPr>
            <w:b/>
            <w:bCs/>
            <w:color w:val="000000" w:themeColor="text1"/>
          </w:rPr>
          <w:delText>with different</w:delText>
        </w:r>
      </w:del>
      <w:del w:id="532" w:author="Ruijie Xu" w:date="2022-02-02T12:16:00Z">
        <w:r w:rsidR="006B2511" w:rsidRPr="003A137D" w:rsidDel="001329B6">
          <w:rPr>
            <w:b/>
            <w:bCs/>
            <w:color w:val="000000" w:themeColor="text1"/>
          </w:rPr>
          <w:delText xml:space="preserve"> </w:delText>
        </w:r>
        <w:r w:rsidR="00A310EF" w:rsidRPr="003A137D" w:rsidDel="001329B6">
          <w:rPr>
            <w:b/>
            <w:bCs/>
            <w:color w:val="000000" w:themeColor="text1"/>
          </w:rPr>
          <w:delText>DBs</w:delText>
        </w:r>
      </w:del>
    </w:p>
    <w:p w14:paraId="1F2161C7" w14:textId="763C5556" w:rsidR="00BB21F0" w:rsidRPr="003A137D" w:rsidRDefault="00C0014F" w:rsidP="005912FB">
      <w:pPr>
        <w:spacing w:line="480" w:lineRule="auto"/>
        <w:rPr>
          <w:color w:val="000000" w:themeColor="text1"/>
        </w:rPr>
      </w:pPr>
      <w:del w:id="533" w:author="Ruijie Xu" w:date="2022-02-02T12:16:00Z">
        <w:r w:rsidRPr="003A137D" w:rsidDel="001329B6">
          <w:rPr>
            <w:color w:val="000000" w:themeColor="text1"/>
          </w:rPr>
          <w:delText xml:space="preserve">. </w:delText>
        </w:r>
      </w:del>
      <w:r w:rsidR="00F440CF" w:rsidRPr="003A137D">
        <w:rPr>
          <w:color w:val="000000" w:themeColor="text1"/>
        </w:rPr>
        <w:t xml:space="preserve">To address the biases introduced from </w:t>
      </w:r>
      <w:r w:rsidR="000E0822" w:rsidRPr="003A137D">
        <w:rPr>
          <w:color w:val="000000" w:themeColor="text1"/>
        </w:rPr>
        <w:t xml:space="preserve">database </w:t>
      </w:r>
      <w:ins w:id="534" w:author="Ruijie Xu" w:date="2022-02-02T11:47:00Z">
        <w:r w:rsidR="00632BC5">
          <w:rPr>
            <w:color w:val="000000" w:themeColor="text1"/>
          </w:rPr>
          <w:t xml:space="preserve">and software </w:t>
        </w:r>
      </w:ins>
      <w:r w:rsidR="000E0822" w:rsidRPr="003A137D">
        <w:rPr>
          <w:color w:val="000000" w:themeColor="text1"/>
        </w:rPr>
        <w:t>selection</w:t>
      </w:r>
      <w:r w:rsidR="00F440CF" w:rsidRPr="003A137D">
        <w:rPr>
          <w:color w:val="000000" w:themeColor="text1"/>
        </w:rPr>
        <w:t xml:space="preserve"> </w:t>
      </w:r>
      <w:r w:rsidR="000E0822" w:rsidRPr="003A137D">
        <w:rPr>
          <w:color w:val="000000" w:themeColor="text1"/>
        </w:rPr>
        <w:t>during</w:t>
      </w:r>
      <w:r w:rsidR="00F440CF" w:rsidRPr="003A137D">
        <w:rPr>
          <w:color w:val="000000" w:themeColor="text1"/>
        </w:rPr>
        <w:t xml:space="preserve"> metagenomics profiling, four different </w:t>
      </w:r>
      <w:ins w:id="535" w:author="Ruijie Xu" w:date="2022-02-02T11:47:00Z">
        <w:r w:rsidR="00632BC5">
          <w:rPr>
            <w:color w:val="000000" w:themeColor="text1"/>
          </w:rPr>
          <w:t xml:space="preserve">Kraken2 </w:t>
        </w:r>
      </w:ins>
      <w:r w:rsidR="00F440CF" w:rsidRPr="003A137D">
        <w:rPr>
          <w:color w:val="000000" w:themeColor="text1"/>
        </w:rPr>
        <w:t xml:space="preserve">databases (minikraken, standard, customized, and maxikraken) </w:t>
      </w:r>
      <w:ins w:id="536" w:author="Ruijie Xu" w:date="2022-02-02T11:47:00Z">
        <w:r w:rsidR="00632BC5">
          <w:rPr>
            <w:color w:val="000000" w:themeColor="text1"/>
          </w:rPr>
          <w:t xml:space="preserve">and nine </w:t>
        </w:r>
      </w:ins>
      <w:ins w:id="537" w:author="Ruijie Xu" w:date="2022-02-02T11:48:00Z">
        <w:r w:rsidR="00632BC5">
          <w:rPr>
            <w:color w:val="000000" w:themeColor="text1"/>
          </w:rPr>
          <w:t xml:space="preserve">different profiling software </w:t>
        </w:r>
      </w:ins>
      <w:r w:rsidR="00F440CF" w:rsidRPr="003A137D">
        <w:rPr>
          <w:color w:val="000000" w:themeColor="text1"/>
        </w:rPr>
        <w:t xml:space="preserve">were used to classify the </w:t>
      </w:r>
      <w:ins w:id="538" w:author="Ruijie Xu" w:date="2022-02-02T11:48:00Z">
        <w:r w:rsidR="00632BC5">
          <w:rPr>
            <w:color w:val="000000" w:themeColor="text1"/>
          </w:rPr>
          <w:t>microbial communities of the wild rat samples (Table I)</w:t>
        </w:r>
      </w:ins>
      <w:del w:id="539" w:author="Ruijie Xu" w:date="2022-02-02T11:48:00Z">
        <w:r w:rsidR="00F440CF" w:rsidRPr="003A137D" w:rsidDel="00632BC5">
          <w:rPr>
            <w:color w:val="000000" w:themeColor="text1"/>
          </w:rPr>
          <w:delText>Rattus samples using Kraken2</w:delText>
        </w:r>
      </w:del>
      <w:r w:rsidR="00F440CF" w:rsidRPr="003A137D">
        <w:rPr>
          <w:color w:val="000000" w:themeColor="text1"/>
        </w:rPr>
        <w:t xml:space="preserve">. </w:t>
      </w:r>
    </w:p>
    <w:p w14:paraId="76136485" w14:textId="4373E8E3" w:rsidR="00BB21F0" w:rsidRDefault="00547C20" w:rsidP="005912FB">
      <w:pPr>
        <w:spacing w:line="480" w:lineRule="auto"/>
        <w:rPr>
          <w:ins w:id="540" w:author="Ruijie Xu" w:date="2022-02-02T12:11:00Z"/>
          <w:color w:val="000000" w:themeColor="text1"/>
        </w:rPr>
      </w:pPr>
      <w:ins w:id="541" w:author="Ruijie Xu" w:date="2022-02-02T12:00:00Z">
        <w:r>
          <w:rPr>
            <w:color w:val="000000" w:themeColor="text1"/>
          </w:rPr>
          <w:t xml:space="preserve">The analysis of </w:t>
        </w:r>
        <w:r w:rsidRPr="003A137D">
          <w:rPr>
            <w:color w:val="000000" w:themeColor="text1"/>
          </w:rPr>
          <w:t>Kraken2 load</w:t>
        </w:r>
        <w:r>
          <w:rPr>
            <w:color w:val="000000" w:themeColor="text1"/>
          </w:rPr>
          <w:t>s</w:t>
        </w:r>
        <w:r w:rsidRPr="003A137D">
          <w:rPr>
            <w:color w:val="000000" w:themeColor="text1"/>
          </w:rPr>
          <w:t xml:space="preserve"> </w:t>
        </w:r>
        <w:r>
          <w:rPr>
            <w:color w:val="000000" w:themeColor="text1"/>
          </w:rPr>
          <w:t>selected</w:t>
        </w:r>
        <w:r w:rsidRPr="003A137D">
          <w:rPr>
            <w:color w:val="000000" w:themeColor="text1"/>
          </w:rPr>
          <w:t xml:space="preserve"> </w:t>
        </w:r>
        <w:r>
          <w:rPr>
            <w:color w:val="000000" w:themeColor="text1"/>
          </w:rPr>
          <w:t>DB</w:t>
        </w:r>
        <w:r w:rsidRPr="003A137D">
          <w:rPr>
            <w:color w:val="000000" w:themeColor="text1"/>
          </w:rPr>
          <w:t xml:space="preserve"> into the workstation for every analysis the software perform</w:t>
        </w:r>
        <w:r>
          <w:rPr>
            <w:color w:val="000000" w:themeColor="text1"/>
          </w:rPr>
          <w:t>s</w:t>
        </w:r>
        <w:r w:rsidRPr="003A137D">
          <w:rPr>
            <w:color w:val="000000" w:themeColor="text1"/>
          </w:rPr>
          <w:t xml:space="preserve">, thus the </w:t>
        </w:r>
        <w:r>
          <w:rPr>
            <w:color w:val="000000" w:themeColor="text1"/>
          </w:rPr>
          <w:t>memory</w:t>
        </w:r>
        <w:r w:rsidRPr="003A137D">
          <w:rPr>
            <w:color w:val="000000" w:themeColor="text1"/>
          </w:rPr>
          <w:t xml:space="preserve"> resources utilized during Kraken2’s analyses are directly correlated with the choice of the databases. </w:t>
        </w:r>
        <w:r>
          <w:rPr>
            <w:color w:val="000000" w:themeColor="text1"/>
          </w:rPr>
          <w:t>F</w:t>
        </w:r>
      </w:ins>
      <w:ins w:id="542" w:author="Ruijie Xu" w:date="2022-02-02T11:49:00Z">
        <w:r w:rsidR="00632BC5">
          <w:rPr>
            <w:color w:val="000000" w:themeColor="text1"/>
          </w:rPr>
          <w:t xml:space="preserve">our different DBs </w:t>
        </w:r>
      </w:ins>
      <w:ins w:id="543" w:author="Ruijie Xu" w:date="2022-02-02T12:00:00Z">
        <w:r>
          <w:rPr>
            <w:color w:val="000000" w:themeColor="text1"/>
          </w:rPr>
          <w:t xml:space="preserve">were </w:t>
        </w:r>
      </w:ins>
      <w:ins w:id="544" w:author="Ruijie Xu" w:date="2022-02-02T11:49:00Z">
        <w:r w:rsidR="00632BC5">
          <w:rPr>
            <w:color w:val="000000" w:themeColor="text1"/>
          </w:rPr>
          <w:t>selected to perform Kraken2’s analysis</w:t>
        </w:r>
      </w:ins>
      <w:ins w:id="545" w:author="Ruijie Xu" w:date="2022-02-02T12:00:00Z">
        <w:r>
          <w:rPr>
            <w:color w:val="000000" w:themeColor="text1"/>
          </w:rPr>
          <w:t>:</w:t>
        </w:r>
      </w:ins>
      <w:ins w:id="546" w:author="Ruijie Xu" w:date="2022-02-02T11:49:00Z">
        <w:r w:rsidR="00632BC5">
          <w:rPr>
            <w:color w:val="000000" w:themeColor="text1"/>
          </w:rPr>
          <w:t xml:space="preserve"> </w:t>
        </w:r>
      </w:ins>
      <w:ins w:id="547" w:author="Ruijie Xu" w:date="2022-02-02T12:01:00Z">
        <w:r>
          <w:rPr>
            <w:color w:val="000000" w:themeColor="text1"/>
          </w:rPr>
          <w:t>the m</w:t>
        </w:r>
      </w:ins>
      <w:ins w:id="548" w:author="Ruijie Xu" w:date="2022-02-02T11:50:00Z">
        <w:r w:rsidR="00632BC5">
          <w:rPr>
            <w:color w:val="000000" w:themeColor="text1"/>
          </w:rPr>
          <w:t>inikraken DB was</w:t>
        </w:r>
      </w:ins>
      <w:del w:id="549" w:author="Ruijie Xu" w:date="2022-02-02T11:49:00Z">
        <w:r w:rsidR="00BB21F0" w:rsidRPr="003A137D" w:rsidDel="00632BC5">
          <w:rPr>
            <w:color w:val="000000" w:themeColor="text1"/>
          </w:rPr>
          <w:delText>T</w:delText>
        </w:r>
      </w:del>
      <w:del w:id="550" w:author="Ruijie Xu" w:date="2022-02-02T11:50:00Z">
        <w:r w:rsidR="00BB21F0" w:rsidRPr="003A137D" w:rsidDel="00632BC5">
          <w:rPr>
            <w:color w:val="000000" w:themeColor="text1"/>
          </w:rPr>
          <w:delText>hree</w:delText>
        </w:r>
      </w:del>
      <w:r w:rsidR="00BB21F0" w:rsidRPr="003A137D">
        <w:rPr>
          <w:color w:val="000000" w:themeColor="text1"/>
        </w:rPr>
        <w:t xml:space="preserve"> </w:t>
      </w:r>
      <w:del w:id="551" w:author="Ruijie Xu" w:date="2022-02-02T11:49:00Z">
        <w:r w:rsidR="00BB21F0" w:rsidRPr="003A137D" w:rsidDel="00632BC5">
          <w:rPr>
            <w:color w:val="000000" w:themeColor="text1"/>
          </w:rPr>
          <w:delText>of the four databases was</w:delText>
        </w:r>
      </w:del>
      <w:del w:id="552" w:author="Ruijie Xu" w:date="2022-02-02T11:50:00Z">
        <w:r w:rsidR="00BB21F0" w:rsidRPr="003A137D" w:rsidDel="00632BC5">
          <w:rPr>
            <w:color w:val="000000" w:themeColor="text1"/>
          </w:rPr>
          <w:delText xml:space="preserve"> </w:delText>
        </w:r>
      </w:del>
      <w:r w:rsidR="00BB21F0" w:rsidRPr="003A137D">
        <w:rPr>
          <w:color w:val="000000" w:themeColor="text1"/>
        </w:rPr>
        <w:t xml:space="preserve">built </w:t>
      </w:r>
      <w:ins w:id="553" w:author="Ruijie Xu" w:date="2022-02-02T11:50:00Z">
        <w:r w:rsidR="00632BC5">
          <w:rPr>
            <w:color w:val="000000" w:themeColor="text1"/>
          </w:rPr>
          <w:t xml:space="preserve">by the developer of Kraken2 and </w:t>
        </w:r>
      </w:ins>
      <w:ins w:id="554" w:author="Ruijie Xu" w:date="2022-02-02T11:51:00Z">
        <w:r w:rsidR="00632BC5">
          <w:rPr>
            <w:color w:val="000000" w:themeColor="text1"/>
          </w:rPr>
          <w:t>was distributed available on the software’s homepage</w:t>
        </w:r>
      </w:ins>
      <w:ins w:id="555" w:author="Ruijie Xu" w:date="2022-02-02T12:01:00Z">
        <w:r>
          <w:rPr>
            <w:color w:val="000000" w:themeColor="text1"/>
          </w:rPr>
          <w:t>;</w:t>
        </w:r>
      </w:ins>
      <w:ins w:id="556" w:author="Ruijie Xu" w:date="2022-02-02T11:51:00Z">
        <w:r w:rsidR="009D5FBE">
          <w:rPr>
            <w:color w:val="000000" w:themeColor="text1"/>
          </w:rPr>
          <w:t xml:space="preserve"> </w:t>
        </w:r>
      </w:ins>
      <w:ins w:id="557" w:author="Ruijie Xu" w:date="2022-02-02T12:01:00Z">
        <w:r>
          <w:rPr>
            <w:color w:val="000000" w:themeColor="text1"/>
          </w:rPr>
          <w:t>the s</w:t>
        </w:r>
      </w:ins>
      <w:ins w:id="558" w:author="Ruijie Xu" w:date="2022-02-02T11:51:00Z">
        <w:r w:rsidR="009D5FBE">
          <w:rPr>
            <w:color w:val="000000" w:themeColor="text1"/>
          </w:rPr>
          <w:t xml:space="preserve">tandard and </w:t>
        </w:r>
      </w:ins>
      <w:ins w:id="559" w:author="Ruijie Xu" w:date="2022-02-02T11:53:00Z">
        <w:r w:rsidR="009D5FBE">
          <w:rPr>
            <w:color w:val="000000" w:themeColor="text1"/>
          </w:rPr>
          <w:t>maxikraken</w:t>
        </w:r>
      </w:ins>
      <w:ins w:id="560" w:author="Ruijie Xu" w:date="2022-02-02T11:51:00Z">
        <w:r w:rsidR="009D5FBE">
          <w:rPr>
            <w:color w:val="000000" w:themeColor="text1"/>
          </w:rPr>
          <w:t xml:space="preserve"> DBs</w:t>
        </w:r>
      </w:ins>
      <w:del w:id="561" w:author="Ruijie Xu" w:date="2022-02-02T11:50:00Z">
        <w:r w:rsidR="00BB21F0" w:rsidRPr="003A137D" w:rsidDel="00632BC5">
          <w:rPr>
            <w:color w:val="000000" w:themeColor="text1"/>
          </w:rPr>
          <w:delText>previously</w:delText>
        </w:r>
      </w:del>
      <w:ins w:id="562" w:author="Ruijie Xu" w:date="2022-02-02T11:52:00Z">
        <w:r w:rsidR="009D5FBE">
          <w:rPr>
            <w:color w:val="000000" w:themeColor="text1"/>
          </w:rPr>
          <w:t xml:space="preserve"> were built</w:t>
        </w:r>
      </w:ins>
      <w:del w:id="563" w:author="Ruijie Xu" w:date="2022-02-02T11:52:00Z">
        <w:r w:rsidR="00BB21F0" w:rsidRPr="003A137D" w:rsidDel="009D5FBE">
          <w:rPr>
            <w:color w:val="000000" w:themeColor="text1"/>
          </w:rPr>
          <w:delText xml:space="preserve"> and provided</w:delText>
        </w:r>
      </w:del>
      <w:r w:rsidR="00BB21F0" w:rsidRPr="003A137D">
        <w:rPr>
          <w:color w:val="000000" w:themeColor="text1"/>
        </w:rPr>
        <w:t xml:space="preserve"> by the science community </w:t>
      </w:r>
      <w:ins w:id="564" w:author="Ruijie Xu" w:date="2022-02-02T11:52:00Z">
        <w:r w:rsidR="009D5FBE">
          <w:rPr>
            <w:color w:val="000000" w:themeColor="text1"/>
          </w:rPr>
          <w:t xml:space="preserve">based on instructions on Kraken2’s manual, and was released </w:t>
        </w:r>
      </w:ins>
      <w:ins w:id="565" w:author="Ruijie Xu" w:date="2022-02-02T11:53:00Z">
        <w:r w:rsidR="009D5FBE">
          <w:rPr>
            <w:color w:val="000000" w:themeColor="text1"/>
          </w:rPr>
          <w:t>online</w:t>
        </w:r>
      </w:ins>
      <w:ins w:id="566" w:author="Ruijie Xu" w:date="2022-02-02T11:52:00Z">
        <w:r w:rsidR="009D5FBE">
          <w:rPr>
            <w:color w:val="000000" w:themeColor="text1"/>
          </w:rPr>
          <w:t xml:space="preserve"> </w:t>
        </w:r>
      </w:ins>
      <w:r w:rsidR="00BB21F0" w:rsidRPr="003A137D">
        <w:rPr>
          <w:color w:val="000000" w:themeColor="text1"/>
        </w:rPr>
        <w:t>without charge</w:t>
      </w:r>
      <w:del w:id="567" w:author="Ruijie Xu" w:date="2022-02-02T11:53:00Z">
        <w:r w:rsidR="00BB21F0" w:rsidRPr="003A137D" w:rsidDel="009D5FBE">
          <w:rPr>
            <w:color w:val="000000" w:themeColor="text1"/>
          </w:rPr>
          <w:delText xml:space="preserve"> (minikrakenV2, standard, maxikraken)</w:delText>
        </w:r>
      </w:del>
      <w:ins w:id="568" w:author="Ruijie Xu" w:date="2022-02-02T12:01:00Z">
        <w:r>
          <w:rPr>
            <w:color w:val="000000" w:themeColor="text1"/>
          </w:rPr>
          <w:t xml:space="preserve">; the </w:t>
        </w:r>
      </w:ins>
      <w:del w:id="569" w:author="Ruijie Xu" w:date="2022-02-02T11:53:00Z">
        <w:r w:rsidR="00BB21F0" w:rsidRPr="003A137D" w:rsidDel="009D5FBE">
          <w:rPr>
            <w:color w:val="000000" w:themeColor="text1"/>
          </w:rPr>
          <w:delText>,</w:delText>
        </w:r>
      </w:del>
      <w:ins w:id="570" w:author="Ruijie Xu" w:date="2022-02-02T12:00:00Z">
        <w:r>
          <w:rPr>
            <w:color w:val="000000" w:themeColor="text1"/>
          </w:rPr>
          <w:t>c</w:t>
        </w:r>
      </w:ins>
      <w:del w:id="571" w:author="Ruijie Xu" w:date="2022-02-02T11:53:00Z">
        <w:r w:rsidR="00BB21F0" w:rsidRPr="003A137D" w:rsidDel="009D5FBE">
          <w:rPr>
            <w:color w:val="000000" w:themeColor="text1"/>
          </w:rPr>
          <w:delText xml:space="preserve"> while the c</w:delText>
        </w:r>
      </w:del>
      <w:r w:rsidR="00BB21F0" w:rsidRPr="003A137D">
        <w:rPr>
          <w:color w:val="000000" w:themeColor="text1"/>
        </w:rPr>
        <w:t xml:space="preserve">ustomized </w:t>
      </w:r>
      <w:ins w:id="572" w:author="Ruijie Xu" w:date="2022-02-02T11:53:00Z">
        <w:r w:rsidR="009D5FBE">
          <w:rPr>
            <w:color w:val="000000" w:themeColor="text1"/>
          </w:rPr>
          <w:t>DB</w:t>
        </w:r>
      </w:ins>
      <w:ins w:id="573" w:author="Ruijie Xu" w:date="2022-02-02T11:54:00Z">
        <w:r w:rsidR="009D5FBE">
          <w:rPr>
            <w:color w:val="000000" w:themeColor="text1"/>
          </w:rPr>
          <w:t xml:space="preserve"> was built in this study</w:t>
        </w:r>
      </w:ins>
      <w:ins w:id="574" w:author="Ruijie Xu" w:date="2022-02-02T12:02:00Z">
        <w:r>
          <w:rPr>
            <w:color w:val="000000" w:themeColor="text1"/>
          </w:rPr>
          <w:t xml:space="preserve"> </w:t>
        </w:r>
      </w:ins>
      <w:ins w:id="575" w:author="Ruijie Xu" w:date="2022-02-02T12:07:00Z">
        <w:r w:rsidR="00711753">
          <w:rPr>
            <w:color w:val="000000" w:themeColor="text1"/>
          </w:rPr>
          <w:t>following the instruction</w:t>
        </w:r>
      </w:ins>
      <w:ins w:id="576" w:author="Ruijie Xu" w:date="2022-02-02T12:08:00Z">
        <w:r w:rsidR="00711753">
          <w:rPr>
            <w:color w:val="000000" w:themeColor="text1"/>
          </w:rPr>
          <w:t xml:space="preserve"> of Kraken2’s manual</w:t>
        </w:r>
      </w:ins>
      <w:ins w:id="577" w:author="Ruijie Xu" w:date="2022-02-02T12:02:00Z">
        <w:r w:rsidRPr="003A137D">
          <w:rPr>
            <w:color w:val="000000" w:themeColor="text1"/>
          </w:rPr>
          <w:t xml:space="preserve">, </w:t>
        </w:r>
      </w:ins>
      <w:ins w:id="578" w:author="Ruijie Xu" w:date="2022-02-02T12:08:00Z">
        <w:r w:rsidR="0054202F">
          <w:rPr>
            <w:color w:val="000000" w:themeColor="text1"/>
          </w:rPr>
          <w:t>took into the consideration of the host genomes correspo</w:t>
        </w:r>
      </w:ins>
      <w:ins w:id="579" w:author="Ruijie Xu" w:date="2022-02-02T12:09:00Z">
        <w:r w:rsidR="0054202F">
          <w:rPr>
            <w:color w:val="000000" w:themeColor="text1"/>
          </w:rPr>
          <w:t>nding to this dataset</w:t>
        </w:r>
      </w:ins>
      <w:ins w:id="580" w:author="Ruijie Xu" w:date="2022-02-02T12:03:00Z">
        <w:r w:rsidR="00711753">
          <w:rPr>
            <w:color w:val="000000" w:themeColor="text1"/>
          </w:rPr>
          <w:t>.</w:t>
        </w:r>
      </w:ins>
      <w:ins w:id="581" w:author="Ruijie Xu" w:date="2022-02-02T12:04:00Z">
        <w:r w:rsidR="00711753">
          <w:rPr>
            <w:color w:val="000000" w:themeColor="text1"/>
          </w:rPr>
          <w:t xml:space="preserve"> </w:t>
        </w:r>
      </w:ins>
      <w:ins w:id="582" w:author="Ruijie Xu" w:date="2022-02-02T12:07:00Z">
        <w:r w:rsidR="00711753">
          <w:rPr>
            <w:color w:val="000000" w:themeColor="text1"/>
          </w:rPr>
          <w:t xml:space="preserve">The </w:t>
        </w:r>
      </w:ins>
      <w:del w:id="583" w:author="Ruijie Xu" w:date="2022-02-02T11:53:00Z">
        <w:r w:rsidR="00BB21F0" w:rsidRPr="003A137D" w:rsidDel="009D5FBE">
          <w:rPr>
            <w:color w:val="000000" w:themeColor="text1"/>
          </w:rPr>
          <w:delText xml:space="preserve">databases were </w:delText>
        </w:r>
      </w:del>
      <w:del w:id="584" w:author="Ruijie Xu" w:date="2022-02-02T11:56:00Z">
        <w:r w:rsidR="00BB21F0" w:rsidRPr="003A137D" w:rsidDel="009D5FBE">
          <w:rPr>
            <w:color w:val="000000" w:themeColor="text1"/>
          </w:rPr>
          <w:delText xml:space="preserve">build following the protocols provided in the Kraken2 manual. </w:delText>
        </w:r>
      </w:del>
      <w:ins w:id="585" w:author="Ruijie Xu" w:date="2022-02-02T12:07:00Z">
        <w:r w:rsidR="00711753">
          <w:rPr>
            <w:color w:val="000000" w:themeColor="text1"/>
          </w:rPr>
          <w:t>m</w:t>
        </w:r>
      </w:ins>
      <w:del w:id="586" w:author="Ruijie Xu" w:date="2022-02-02T12:07:00Z">
        <w:r w:rsidR="00BB21F0" w:rsidRPr="003A137D" w:rsidDel="00711753">
          <w:rPr>
            <w:color w:val="000000" w:themeColor="text1"/>
          </w:rPr>
          <w:delText>M</w:delText>
        </w:r>
      </w:del>
      <w:r w:rsidR="00BB21F0" w:rsidRPr="003A137D">
        <w:rPr>
          <w:color w:val="000000" w:themeColor="text1"/>
        </w:rPr>
        <w:t xml:space="preserve">axikraken2 DBs, </w:t>
      </w:r>
      <w:ins w:id="587" w:author="Ruijie Xu" w:date="2022-02-02T12:05:00Z">
        <w:r w:rsidR="00711753">
          <w:rPr>
            <w:color w:val="000000" w:themeColor="text1"/>
          </w:rPr>
          <w:t xml:space="preserve">includes both </w:t>
        </w:r>
      </w:ins>
      <w:ins w:id="588" w:author="Ruijie Xu" w:date="2022-02-02T12:06:00Z">
        <w:r w:rsidR="00711753">
          <w:rPr>
            <w:color w:val="000000" w:themeColor="text1"/>
          </w:rPr>
          <w:t xml:space="preserve">complete and draft genomes of the microbe, </w:t>
        </w:r>
      </w:ins>
      <w:del w:id="589" w:author="Ruijie Xu" w:date="2022-02-02T12:06:00Z">
        <w:r w:rsidR="00BB21F0" w:rsidRPr="003A137D" w:rsidDel="00711753">
          <w:rPr>
            <w:color w:val="000000" w:themeColor="text1"/>
          </w:rPr>
          <w:delText>a</w:delText>
        </w:r>
        <w:r w:rsidR="00B5341A" w:rsidRPr="003A137D" w:rsidDel="00711753">
          <w:rPr>
            <w:color w:val="000000" w:themeColor="text1"/>
          </w:rPr>
          <w:delText>lthough</w:delText>
        </w:r>
        <w:r w:rsidR="00C719C0" w:rsidRPr="003A137D" w:rsidDel="00711753">
          <w:rPr>
            <w:color w:val="000000" w:themeColor="text1"/>
          </w:rPr>
          <w:delText xml:space="preserve"> </w:delText>
        </w:r>
      </w:del>
      <w:del w:id="590" w:author="Ruijie Xu" w:date="2022-02-02T11:56:00Z">
        <w:r w:rsidR="00BB21F0" w:rsidRPr="003A137D" w:rsidDel="009D5FBE">
          <w:rPr>
            <w:color w:val="000000" w:themeColor="text1"/>
          </w:rPr>
          <w:delText>could be</w:delText>
        </w:r>
      </w:del>
      <w:del w:id="591" w:author="Ruijie Xu" w:date="2022-02-02T12:06:00Z">
        <w:r w:rsidR="00BB21F0" w:rsidRPr="003A137D" w:rsidDel="00711753">
          <w:rPr>
            <w:color w:val="000000" w:themeColor="text1"/>
          </w:rPr>
          <w:delText xml:space="preserve"> downloaded directly</w:delText>
        </w:r>
      </w:del>
      <w:del w:id="592" w:author="Ruijie Xu" w:date="2022-02-02T12:07:00Z">
        <w:r w:rsidR="00BB21F0" w:rsidRPr="003A137D" w:rsidDel="00711753">
          <w:rPr>
            <w:color w:val="000000" w:themeColor="text1"/>
          </w:rPr>
          <w:delText>,</w:delText>
        </w:r>
      </w:del>
      <w:r w:rsidR="00BB21F0" w:rsidRPr="003A137D">
        <w:rPr>
          <w:color w:val="000000" w:themeColor="text1"/>
        </w:rPr>
        <w:t xml:space="preserve"> </w:t>
      </w:r>
      <w:del w:id="593" w:author="Ruijie Xu" w:date="2022-02-02T11:57:00Z">
        <w:r w:rsidR="00BB21F0" w:rsidRPr="003A137D" w:rsidDel="009D5FBE">
          <w:rPr>
            <w:color w:val="000000" w:themeColor="text1"/>
          </w:rPr>
          <w:delText xml:space="preserve">requires </w:delText>
        </w:r>
      </w:del>
      <w:ins w:id="594" w:author="Ruijie Xu" w:date="2022-02-02T11:57:00Z">
        <w:r w:rsidR="009D5FBE">
          <w:rPr>
            <w:color w:val="000000" w:themeColor="text1"/>
          </w:rPr>
          <w:t xml:space="preserve">requires </w:t>
        </w:r>
      </w:ins>
      <w:r w:rsidR="003C7FC9" w:rsidRPr="003A137D">
        <w:rPr>
          <w:color w:val="000000" w:themeColor="text1"/>
        </w:rPr>
        <w:t xml:space="preserve">over 150 </w:t>
      </w:r>
      <w:r w:rsidR="00BB21F0" w:rsidRPr="003A137D">
        <w:rPr>
          <w:color w:val="000000" w:themeColor="text1"/>
        </w:rPr>
        <w:t xml:space="preserve">GB </w:t>
      </w:r>
      <w:r w:rsidR="00B5341A" w:rsidRPr="003A137D">
        <w:rPr>
          <w:color w:val="000000" w:themeColor="text1"/>
        </w:rPr>
        <w:t>memory</w:t>
      </w:r>
      <w:r w:rsidR="003C7FC9" w:rsidRPr="003A137D">
        <w:rPr>
          <w:color w:val="000000" w:themeColor="text1"/>
        </w:rPr>
        <w:t xml:space="preserve"> </w:t>
      </w:r>
      <w:ins w:id="595" w:author="Ruijie Xu" w:date="2022-02-02T11:57:00Z">
        <w:r>
          <w:rPr>
            <w:color w:val="000000" w:themeColor="text1"/>
          </w:rPr>
          <w:t xml:space="preserve">available on </w:t>
        </w:r>
      </w:ins>
      <w:r w:rsidR="003C7FC9" w:rsidRPr="003A137D">
        <w:rPr>
          <w:color w:val="000000" w:themeColor="text1"/>
        </w:rPr>
        <w:t xml:space="preserve">the workstation </w:t>
      </w:r>
      <w:del w:id="596" w:author="Ruijie Xu" w:date="2022-02-02T11:57:00Z">
        <w:r w:rsidR="003C7FC9" w:rsidRPr="003A137D" w:rsidDel="00547C20">
          <w:rPr>
            <w:color w:val="000000" w:themeColor="text1"/>
          </w:rPr>
          <w:delText>used for analysis</w:delText>
        </w:r>
      </w:del>
      <w:ins w:id="597" w:author="Ruijie Xu" w:date="2022-02-02T11:57:00Z">
        <w:r>
          <w:rPr>
            <w:color w:val="000000" w:themeColor="text1"/>
          </w:rPr>
          <w:t>for downstream analysis</w:t>
        </w:r>
      </w:ins>
      <w:ins w:id="598" w:author="Ruijie Xu" w:date="2022-02-02T11:58:00Z">
        <w:r>
          <w:rPr>
            <w:color w:val="000000" w:themeColor="text1"/>
          </w:rPr>
          <w:t>,</w:t>
        </w:r>
      </w:ins>
      <w:del w:id="599" w:author="Ruijie Xu" w:date="2022-02-02T11:58:00Z">
        <w:r w:rsidR="003C7FC9" w:rsidRPr="003A137D" w:rsidDel="00547C20">
          <w:rPr>
            <w:color w:val="000000" w:themeColor="text1"/>
          </w:rPr>
          <w:delText>.</w:delText>
        </w:r>
      </w:del>
      <w:r w:rsidR="003C7FC9" w:rsidRPr="003A137D">
        <w:rPr>
          <w:color w:val="000000" w:themeColor="text1"/>
        </w:rPr>
        <w:t xml:space="preserve"> </w:t>
      </w:r>
      <w:ins w:id="600" w:author="Ruijie Xu" w:date="2022-02-02T11:58:00Z">
        <w:r>
          <w:rPr>
            <w:color w:val="000000" w:themeColor="text1"/>
          </w:rPr>
          <w:t>w</w:t>
        </w:r>
      </w:ins>
      <w:del w:id="601" w:author="Ruijie Xu" w:date="2022-02-02T11:58:00Z">
        <w:r w:rsidR="003C7FC9" w:rsidRPr="003A137D" w:rsidDel="00547C20">
          <w:rPr>
            <w:color w:val="000000" w:themeColor="text1"/>
          </w:rPr>
          <w:delText>W</w:delText>
        </w:r>
      </w:del>
      <w:r w:rsidR="003C7FC9" w:rsidRPr="003A137D">
        <w:rPr>
          <w:color w:val="000000" w:themeColor="text1"/>
        </w:rPr>
        <w:t xml:space="preserve">hile </w:t>
      </w:r>
      <w:ins w:id="602" w:author="Ruijie Xu" w:date="2022-02-02T12:06:00Z">
        <w:r w:rsidR="00711753">
          <w:rPr>
            <w:color w:val="000000" w:themeColor="text1"/>
          </w:rPr>
          <w:t xml:space="preserve">the standard requires only 53 GB and </w:t>
        </w:r>
      </w:ins>
      <w:r w:rsidR="003C7FC9" w:rsidRPr="003A137D">
        <w:rPr>
          <w:color w:val="000000" w:themeColor="text1"/>
        </w:rPr>
        <w:t>minikrakenV2</w:t>
      </w:r>
      <w:ins w:id="603" w:author="Ruijie Xu" w:date="2022-02-02T11:58:00Z">
        <w:r>
          <w:rPr>
            <w:color w:val="000000" w:themeColor="text1"/>
          </w:rPr>
          <w:t xml:space="preserve"> </w:t>
        </w:r>
      </w:ins>
      <w:del w:id="604" w:author="Ruijie Xu" w:date="2022-02-02T11:58:00Z">
        <w:r w:rsidR="003C7FC9" w:rsidRPr="003A137D" w:rsidDel="00547C20">
          <w:rPr>
            <w:color w:val="000000" w:themeColor="text1"/>
          </w:rPr>
          <w:delText xml:space="preserve">, distributed by the developer of Kraken2, </w:delText>
        </w:r>
      </w:del>
      <w:ins w:id="605" w:author="Ruijie Xu" w:date="2022-02-02T12:06:00Z">
        <w:r w:rsidR="00711753">
          <w:rPr>
            <w:color w:val="000000" w:themeColor="text1"/>
          </w:rPr>
          <w:t xml:space="preserve">requires </w:t>
        </w:r>
      </w:ins>
      <w:del w:id="606" w:author="Ruijie Xu" w:date="2022-02-02T12:06:00Z">
        <w:r w:rsidR="003C7FC9" w:rsidRPr="003A137D" w:rsidDel="00711753">
          <w:rPr>
            <w:color w:val="000000" w:themeColor="text1"/>
          </w:rPr>
          <w:delText xml:space="preserve">only requires less than </w:delText>
        </w:r>
      </w:del>
      <w:r w:rsidR="003C7FC9" w:rsidRPr="003A137D">
        <w:rPr>
          <w:color w:val="000000" w:themeColor="text1"/>
        </w:rPr>
        <w:t xml:space="preserve">8GB. Customized database </w:t>
      </w:r>
      <w:r w:rsidR="00C719C0" w:rsidRPr="003A137D">
        <w:rPr>
          <w:color w:val="000000" w:themeColor="text1"/>
        </w:rPr>
        <w:t xml:space="preserve">(60 GB) </w:t>
      </w:r>
      <w:bookmarkStart w:id="607" w:name="OLE_LINK221"/>
      <w:bookmarkStart w:id="608" w:name="OLE_LINK222"/>
      <w:r w:rsidR="003C7FC9" w:rsidRPr="003A137D">
        <w:rPr>
          <w:color w:val="000000" w:themeColor="text1"/>
        </w:rPr>
        <w:t>was built with the same composition of the standard database</w:t>
      </w:r>
      <w:del w:id="609" w:author="Ruijie Xu" w:date="2022-02-02T12:09:00Z">
        <w:r w:rsidR="00C719C0" w:rsidRPr="003A137D" w:rsidDel="0054202F">
          <w:rPr>
            <w:color w:val="000000" w:themeColor="text1"/>
          </w:rPr>
          <w:delText xml:space="preserve"> (53 GB)</w:delText>
        </w:r>
      </w:del>
      <w:r w:rsidR="003C7FC9" w:rsidRPr="003A137D">
        <w:rPr>
          <w:color w:val="000000" w:themeColor="text1"/>
        </w:rPr>
        <w:t xml:space="preserve">, with the addition of the </w:t>
      </w:r>
      <w:del w:id="610" w:author="Ruijie Xu" w:date="2022-02-02T12:09:00Z">
        <w:r w:rsidR="003C7FC9" w:rsidRPr="003A137D" w:rsidDel="0054202F">
          <w:rPr>
            <w:color w:val="000000" w:themeColor="text1"/>
          </w:rPr>
          <w:delText xml:space="preserve">two </w:delText>
        </w:r>
      </w:del>
      <w:ins w:id="611" w:author="Ruijie Xu" w:date="2022-02-02T12:09:00Z">
        <w:r w:rsidR="0054202F">
          <w:rPr>
            <w:color w:val="000000" w:themeColor="text1"/>
          </w:rPr>
          <w:t>genomes of two</w:t>
        </w:r>
        <w:r w:rsidR="0054202F" w:rsidRPr="003A137D">
          <w:rPr>
            <w:color w:val="000000" w:themeColor="text1"/>
          </w:rPr>
          <w:t xml:space="preserve"> </w:t>
        </w:r>
      </w:ins>
      <w:r w:rsidR="003C7FC9" w:rsidRPr="003A137D">
        <w:rPr>
          <w:color w:val="000000" w:themeColor="text1"/>
        </w:rPr>
        <w:t xml:space="preserve">Rattus </w:t>
      </w:r>
      <w:del w:id="612" w:author="Ruijie Xu" w:date="2022-02-02T12:09:00Z">
        <w:r w:rsidR="003C7FC9" w:rsidRPr="003A137D" w:rsidDel="0054202F">
          <w:rPr>
            <w:color w:val="000000" w:themeColor="text1"/>
          </w:rPr>
          <w:delText xml:space="preserve">genomes, which is the host </w:delText>
        </w:r>
      </w:del>
      <w:r w:rsidR="003C7FC9" w:rsidRPr="003A137D">
        <w:rPr>
          <w:color w:val="000000" w:themeColor="text1"/>
        </w:rPr>
        <w:t>sp</w:t>
      </w:r>
      <w:ins w:id="613" w:author="Ruijie Xu" w:date="2022-02-02T12:10:00Z">
        <w:r w:rsidR="0054202F">
          <w:rPr>
            <w:color w:val="000000" w:themeColor="text1"/>
          </w:rPr>
          <w:t>a</w:t>
        </w:r>
      </w:ins>
      <w:r w:rsidR="003C7FC9" w:rsidRPr="003A137D">
        <w:rPr>
          <w:color w:val="000000" w:themeColor="text1"/>
        </w:rPr>
        <w:t xml:space="preserve">ecies </w:t>
      </w:r>
      <w:del w:id="614" w:author="Ruijie Xu" w:date="2022-02-02T12:09:00Z">
        <w:r w:rsidR="003C7FC9" w:rsidRPr="003A137D" w:rsidDel="0054202F">
          <w:rPr>
            <w:color w:val="000000" w:themeColor="text1"/>
          </w:rPr>
          <w:delText xml:space="preserve">of </w:delText>
        </w:r>
      </w:del>
      <w:r w:rsidR="003C7FC9" w:rsidRPr="003A137D">
        <w:rPr>
          <w:color w:val="000000" w:themeColor="text1"/>
        </w:rPr>
        <w:t>the dataset</w:t>
      </w:r>
      <w:bookmarkEnd w:id="607"/>
      <w:bookmarkEnd w:id="608"/>
      <w:ins w:id="615" w:author="Ruijie Xu" w:date="2022-02-02T12:10:00Z">
        <w:r w:rsidR="0054202F">
          <w:rPr>
            <w:color w:val="000000" w:themeColor="text1"/>
          </w:rPr>
          <w:t xml:space="preserve"> was collected from</w:t>
        </w:r>
      </w:ins>
      <w:r w:rsidR="003C7FC9" w:rsidRPr="003A137D">
        <w:rPr>
          <w:color w:val="000000" w:themeColor="text1"/>
        </w:rPr>
        <w:t xml:space="preserve">. With 12 threads of CPU used on UGA’s high memory </w:t>
      </w:r>
      <w:r w:rsidR="00A636DD" w:rsidRPr="003A137D">
        <w:rPr>
          <w:color w:val="000000" w:themeColor="text1"/>
        </w:rPr>
        <w:t xml:space="preserve">computing node, the building of the customized database took ~15 hrs (Table I) to complete the building process. </w:t>
      </w:r>
      <w:del w:id="616" w:author="Ruijie Xu" w:date="2022-02-02T11:59:00Z">
        <w:r w:rsidR="00C719C0" w:rsidRPr="003A137D" w:rsidDel="00547C20">
          <w:rPr>
            <w:color w:val="000000" w:themeColor="text1"/>
          </w:rPr>
          <w:lastRenderedPageBreak/>
          <w:delText xml:space="preserve">Kraken2 </w:delText>
        </w:r>
      </w:del>
      <w:del w:id="617" w:author="Ruijie Xu" w:date="2022-02-02T11:58:00Z">
        <w:r w:rsidR="00C719C0" w:rsidRPr="003A137D" w:rsidDel="00547C20">
          <w:rPr>
            <w:color w:val="000000" w:themeColor="text1"/>
          </w:rPr>
          <w:delText xml:space="preserve">will </w:delText>
        </w:r>
      </w:del>
      <w:del w:id="618" w:author="Ruijie Xu" w:date="2022-02-02T11:59:00Z">
        <w:r w:rsidR="00C719C0" w:rsidRPr="003A137D" w:rsidDel="00547C20">
          <w:rPr>
            <w:color w:val="000000" w:themeColor="text1"/>
          </w:rPr>
          <w:delText>load</w:delText>
        </w:r>
      </w:del>
      <w:del w:id="619" w:author="Ruijie Xu" w:date="2022-02-02T11:58:00Z">
        <w:r w:rsidR="00C719C0" w:rsidRPr="003A137D" w:rsidDel="00547C20">
          <w:rPr>
            <w:color w:val="000000" w:themeColor="text1"/>
          </w:rPr>
          <w:delText>ed</w:delText>
        </w:r>
      </w:del>
      <w:del w:id="620" w:author="Ruijie Xu" w:date="2022-02-02T11:59:00Z">
        <w:r w:rsidR="00C719C0" w:rsidRPr="003A137D" w:rsidDel="00547C20">
          <w:rPr>
            <w:color w:val="000000" w:themeColor="text1"/>
          </w:rPr>
          <w:delText xml:space="preserve"> </w:delText>
        </w:r>
      </w:del>
      <w:del w:id="621" w:author="Ruijie Xu" w:date="2022-02-02T11:58:00Z">
        <w:r w:rsidR="00C719C0" w:rsidRPr="003A137D" w:rsidDel="00547C20">
          <w:rPr>
            <w:color w:val="000000" w:themeColor="text1"/>
          </w:rPr>
          <w:delText xml:space="preserve">database </w:delText>
        </w:r>
      </w:del>
      <w:del w:id="622" w:author="Ruijie Xu" w:date="2022-02-02T11:59:00Z">
        <w:r w:rsidR="00C719C0" w:rsidRPr="003A137D" w:rsidDel="00547C20">
          <w:rPr>
            <w:color w:val="000000" w:themeColor="text1"/>
          </w:rPr>
          <w:delText xml:space="preserve">selected into the </w:delText>
        </w:r>
        <w:r w:rsidR="00937EFC" w:rsidRPr="003A137D" w:rsidDel="00547C20">
          <w:rPr>
            <w:color w:val="000000" w:themeColor="text1"/>
          </w:rPr>
          <w:delText>workstation</w:delText>
        </w:r>
        <w:r w:rsidR="00C719C0" w:rsidRPr="003A137D" w:rsidDel="00547C20">
          <w:rPr>
            <w:color w:val="000000" w:themeColor="text1"/>
          </w:rPr>
          <w:delText xml:space="preserve"> for every analysis</w:delText>
        </w:r>
        <w:r w:rsidR="00937EFC" w:rsidRPr="003A137D" w:rsidDel="00547C20">
          <w:rPr>
            <w:color w:val="000000" w:themeColor="text1"/>
          </w:rPr>
          <w:delText xml:space="preserve"> the software perform, thus the memory resources utilized during Kraken2’s analyses are directly correlated with the choice of the databases. </w:delText>
        </w:r>
      </w:del>
      <w:r w:rsidR="00937EFC" w:rsidRPr="003A137D">
        <w:rPr>
          <w:color w:val="000000" w:themeColor="text1"/>
        </w:rPr>
        <w:t xml:space="preserve">Time of the analyses also changes </w:t>
      </w:r>
      <w:r w:rsidR="00F00266" w:rsidRPr="003A137D">
        <w:rPr>
          <w:color w:val="000000" w:themeColor="text1"/>
        </w:rPr>
        <w:t xml:space="preserve">with the selection of the databases, but the differences is only in the range of </w:t>
      </w:r>
      <w:ins w:id="623" w:author="Ruijie Xu" w:date="2022-02-02T12:10:00Z">
        <w:r w:rsidR="0054202F">
          <w:rPr>
            <w:color w:val="000000" w:themeColor="text1"/>
          </w:rPr>
          <w:t>minutes</w:t>
        </w:r>
      </w:ins>
      <w:del w:id="624" w:author="Ruijie Xu" w:date="2022-02-02T12:10:00Z">
        <w:r w:rsidR="00F00266" w:rsidRPr="003A137D" w:rsidDel="0054202F">
          <w:rPr>
            <w:color w:val="000000" w:themeColor="text1"/>
          </w:rPr>
          <w:delText>seconds</w:delText>
        </w:r>
      </w:del>
      <w:r w:rsidR="00F00266" w:rsidRPr="003A137D">
        <w:rPr>
          <w:color w:val="000000" w:themeColor="text1"/>
        </w:rPr>
        <w:t>.</w:t>
      </w:r>
      <w:r w:rsidR="00C719C0" w:rsidRPr="003A137D">
        <w:rPr>
          <w:color w:val="000000" w:themeColor="text1"/>
        </w:rPr>
        <w:t xml:space="preserve"> </w:t>
      </w:r>
    </w:p>
    <w:p w14:paraId="50BA131F" w14:textId="55D4DC21" w:rsidR="00E27F2F" w:rsidRDefault="00E27F2F" w:rsidP="005912FB">
      <w:pPr>
        <w:spacing w:line="480" w:lineRule="auto"/>
        <w:rPr>
          <w:ins w:id="625" w:author="Ruijie Xu" w:date="2022-02-02T12:15:00Z"/>
          <w:color w:val="000000" w:themeColor="text1"/>
        </w:rPr>
      </w:pPr>
      <w:ins w:id="626" w:author="Ruijie Xu" w:date="2022-02-02T12:11:00Z">
        <w:r>
          <w:rPr>
            <w:color w:val="000000" w:themeColor="text1"/>
          </w:rPr>
          <w:t xml:space="preserve">For rest of the software, </w:t>
        </w:r>
      </w:ins>
      <w:ins w:id="627" w:author="Ruijie Xu" w:date="2022-02-02T12:12:00Z">
        <w:r>
          <w:rPr>
            <w:color w:val="000000" w:themeColor="text1"/>
          </w:rPr>
          <w:t>pre-built DBs were chosen to perform the profiling if it is provided by the developers of these software</w:t>
        </w:r>
      </w:ins>
      <w:ins w:id="628" w:author="Ruijie Xu" w:date="2022-02-02T12:14:00Z">
        <w:r w:rsidR="001329B6">
          <w:rPr>
            <w:color w:val="000000" w:themeColor="text1"/>
          </w:rPr>
          <w:t xml:space="preserve"> (Table I)</w:t>
        </w:r>
      </w:ins>
      <w:ins w:id="629" w:author="Ruijie Xu" w:date="2022-02-02T12:12:00Z">
        <w:r>
          <w:rPr>
            <w:color w:val="000000" w:themeColor="text1"/>
          </w:rPr>
          <w:t xml:space="preserve">. </w:t>
        </w:r>
      </w:ins>
      <w:ins w:id="630" w:author="Ruijie Xu" w:date="2022-02-02T12:11:00Z">
        <w:r w:rsidRPr="003A137D">
          <w:rPr>
            <w:color w:val="000000" w:themeColor="text1"/>
          </w:rPr>
          <w:t>CLARK, CLARK-s, Diamond, and Kaiju</w:t>
        </w:r>
      </w:ins>
      <w:ins w:id="631" w:author="Ruijie Xu" w:date="2022-02-02T12:13:00Z">
        <w:r>
          <w:rPr>
            <w:color w:val="000000" w:themeColor="text1"/>
          </w:rPr>
          <w:t xml:space="preserve"> were the only four software in our study without a </w:t>
        </w:r>
        <w:r w:rsidR="001329B6">
          <w:rPr>
            <w:color w:val="000000" w:themeColor="text1"/>
          </w:rPr>
          <w:t>pre-built software provided.</w:t>
        </w:r>
      </w:ins>
      <w:ins w:id="632" w:author="Ruijie Xu" w:date="2022-02-02T12:11:00Z">
        <w:r w:rsidRPr="003A137D">
          <w:rPr>
            <w:color w:val="000000" w:themeColor="text1"/>
          </w:rPr>
          <w:t xml:space="preserve"> With 12 threads of CPU used on UGA’s high memory computing node, building of CLARK’s database took over 42 hours to complete, with over 400 GB memory utilized (Table I). CLARK-s database, required to build on top of the CLARK’s database, took around 40 additional hour to complete, with around 300 GB memory utilized (Table I). Building of Diamond’s database, with the same computational setting, completed in ~2.4 hours utilizing ~ 8 GB, while Kaiju’s database took ~ 5 hours to complete utilizing ~115 GB of memory (Table I). As for analysis time, using 12 CPU on UGA’s high memory computing node, Diamond used ~5 hour on average to classify one sample and </w:t>
        </w:r>
        <w:r>
          <w:rPr>
            <w:color w:val="000000" w:themeColor="text1"/>
          </w:rPr>
          <w:t>BLASTN</w:t>
        </w:r>
        <w:r w:rsidRPr="003A137D">
          <w:rPr>
            <w:color w:val="000000" w:themeColor="text1"/>
          </w:rPr>
          <w:t xml:space="preserve"> used ~2 hr to classify one sample. Rest of the software could finish classifying one sample within </w:t>
        </w:r>
      </w:ins>
      <w:ins w:id="633" w:author="Ruijie Xu" w:date="2022-02-02T12:15:00Z">
        <w:r w:rsidR="001329B6">
          <w:rPr>
            <w:color w:val="000000" w:themeColor="text1"/>
          </w:rPr>
          <w:t>5</w:t>
        </w:r>
      </w:ins>
      <w:ins w:id="634" w:author="Ruijie Xu" w:date="2022-02-02T12:11:00Z">
        <w:r w:rsidRPr="003A137D">
          <w:rPr>
            <w:color w:val="000000" w:themeColor="text1"/>
          </w:rPr>
          <w:t xml:space="preserve"> minute </w:t>
        </w:r>
      </w:ins>
      <w:ins w:id="635" w:author="Ruijie Xu" w:date="2022-02-02T12:15:00Z">
        <w:r w:rsidR="001329B6">
          <w:rPr>
            <w:color w:val="000000" w:themeColor="text1"/>
          </w:rPr>
          <w:t xml:space="preserve">at most </w:t>
        </w:r>
      </w:ins>
      <w:ins w:id="636" w:author="Ruijie Xu" w:date="2022-02-02T12:11:00Z">
        <w:r w:rsidRPr="003A137D">
          <w:rPr>
            <w:color w:val="000000" w:themeColor="text1"/>
          </w:rPr>
          <w:t xml:space="preserve">(Table I).  </w:t>
        </w:r>
      </w:ins>
    </w:p>
    <w:p w14:paraId="620DCC35" w14:textId="4AF2D3F0" w:rsidR="001329B6" w:rsidRPr="003D5D8B" w:rsidRDefault="00D73618" w:rsidP="005912FB">
      <w:pPr>
        <w:spacing w:line="480" w:lineRule="auto"/>
        <w:rPr>
          <w:b/>
          <w:bCs/>
          <w:color w:val="000000" w:themeColor="text1"/>
          <w:rPrChange w:id="637" w:author="Ruijie Xu" w:date="2022-02-02T12:20:00Z">
            <w:rPr>
              <w:color w:val="000000" w:themeColor="text1"/>
            </w:rPr>
          </w:rPrChange>
        </w:rPr>
      </w:pPr>
      <w:ins w:id="638" w:author="Ruijie Xu" w:date="2022-02-02T12:18:00Z">
        <w:r w:rsidRPr="003D5D8B">
          <w:rPr>
            <w:b/>
            <w:bCs/>
            <w:color w:val="000000" w:themeColor="text1"/>
            <w:rPrChange w:id="639" w:author="Ruijie Xu" w:date="2022-02-02T12:20:00Z">
              <w:rPr>
                <w:color w:val="000000" w:themeColor="text1"/>
              </w:rPr>
            </w:rPrChange>
          </w:rPr>
          <w:t>Differences in Microbial Profiles Classified Using Different DBs and Software</w:t>
        </w:r>
      </w:ins>
    </w:p>
    <w:p w14:paraId="262DFADA" w14:textId="5242E20E" w:rsidR="00F5051E" w:rsidRPr="003A137D" w:rsidRDefault="003D5D8B" w:rsidP="005912FB">
      <w:pPr>
        <w:spacing w:line="480" w:lineRule="auto"/>
        <w:rPr>
          <w:color w:val="000000" w:themeColor="text1"/>
        </w:rPr>
      </w:pPr>
      <w:ins w:id="640" w:author="Ruijie Xu" w:date="2022-02-02T12:22:00Z">
        <w:r>
          <w:rPr>
            <w:color w:val="000000" w:themeColor="text1"/>
          </w:rPr>
          <w:t>Significant differences were identified between the microb</w:t>
        </w:r>
      </w:ins>
      <w:ins w:id="641" w:author="Ruijie Xu" w:date="2022-02-02T12:23:00Z">
        <w:r>
          <w:rPr>
            <w:color w:val="000000" w:themeColor="text1"/>
          </w:rPr>
          <w:t>ial profiles of the rat samples when different DB was used for classification</w:t>
        </w:r>
      </w:ins>
      <w:ins w:id="642" w:author="Ruijie Xu" w:date="2022-02-03T12:05:00Z">
        <w:r w:rsidR="00971368">
          <w:rPr>
            <w:color w:val="000000" w:themeColor="text1"/>
          </w:rPr>
          <w:t xml:space="preserve"> (Table SI.1)</w:t>
        </w:r>
      </w:ins>
      <w:ins w:id="643" w:author="Ruijie Xu" w:date="2022-02-02T12:21:00Z">
        <w:r>
          <w:rPr>
            <w:color w:val="000000" w:themeColor="text1"/>
          </w:rPr>
          <w:t xml:space="preserve">. </w:t>
        </w:r>
      </w:ins>
      <w:r w:rsidR="00F440CF" w:rsidRPr="003A137D">
        <w:rPr>
          <w:color w:val="000000" w:themeColor="text1"/>
        </w:rPr>
        <w:t>The</w:t>
      </w:r>
      <w:r w:rsidR="00C0014F" w:rsidRPr="003A137D">
        <w:rPr>
          <w:color w:val="000000" w:themeColor="text1"/>
        </w:rPr>
        <w:t xml:space="preserve"> </w:t>
      </w:r>
      <w:r w:rsidR="00F440CF" w:rsidRPr="003A137D">
        <w:rPr>
          <w:color w:val="000000" w:themeColor="text1"/>
        </w:rPr>
        <w:t xml:space="preserve">average </w:t>
      </w:r>
      <w:r w:rsidR="00C0014F" w:rsidRPr="003A137D">
        <w:rPr>
          <w:color w:val="000000" w:themeColor="text1"/>
        </w:rPr>
        <w:t>number</w:t>
      </w:r>
      <w:ins w:id="644" w:author="Ruijie Xu" w:date="2022-02-02T12:24:00Z">
        <w:r w:rsidR="00CF1D3A">
          <w:rPr>
            <w:color w:val="000000" w:themeColor="text1"/>
          </w:rPr>
          <w:t>s</w:t>
        </w:r>
      </w:ins>
      <w:r w:rsidR="00C0014F" w:rsidRPr="003A137D">
        <w:rPr>
          <w:color w:val="000000" w:themeColor="text1"/>
        </w:rPr>
        <w:t xml:space="preserve"> of </w:t>
      </w:r>
      <w:r w:rsidR="00A310EF" w:rsidRPr="003A137D">
        <w:rPr>
          <w:color w:val="000000" w:themeColor="text1"/>
        </w:rPr>
        <w:t xml:space="preserve">total </w:t>
      </w:r>
      <w:r w:rsidR="00F440CF" w:rsidRPr="003A137D">
        <w:rPr>
          <w:color w:val="000000" w:themeColor="text1"/>
        </w:rPr>
        <w:t xml:space="preserve">classified </w:t>
      </w:r>
      <w:r w:rsidR="00C0014F" w:rsidRPr="003A137D">
        <w:rPr>
          <w:color w:val="000000" w:themeColor="text1"/>
        </w:rPr>
        <w:t xml:space="preserve">reads </w:t>
      </w:r>
      <w:r w:rsidR="00A310EF" w:rsidRPr="003A137D">
        <w:rPr>
          <w:color w:val="000000" w:themeColor="text1"/>
        </w:rPr>
        <w:t xml:space="preserve">using these </w:t>
      </w:r>
      <w:ins w:id="645" w:author="Ruijie Xu" w:date="2022-02-02T12:24:00Z">
        <w:r w:rsidR="00CF1D3A">
          <w:rPr>
            <w:color w:val="000000" w:themeColor="text1"/>
          </w:rPr>
          <w:t xml:space="preserve">kraken2 </w:t>
        </w:r>
      </w:ins>
      <w:r w:rsidR="00A310EF" w:rsidRPr="003A137D">
        <w:rPr>
          <w:color w:val="000000" w:themeColor="text1"/>
        </w:rPr>
        <w:t>DBs</w:t>
      </w:r>
      <w:r w:rsidR="00F440CF" w:rsidRPr="003A137D">
        <w:rPr>
          <w:color w:val="000000" w:themeColor="text1"/>
        </w:rPr>
        <w:t xml:space="preserve"> range from 10</w:t>
      </w:r>
      <w:r w:rsidR="00F046AE" w:rsidRPr="003A137D">
        <w:rPr>
          <w:color w:val="000000" w:themeColor="text1"/>
        </w:rPr>
        <w:t>,</w:t>
      </w:r>
      <w:r w:rsidR="00F440CF" w:rsidRPr="003A137D">
        <w:rPr>
          <w:color w:val="000000" w:themeColor="text1"/>
        </w:rPr>
        <w:t xml:space="preserve">755 </w:t>
      </w:r>
      <w:r w:rsidR="009A41D3" w:rsidRPr="003A137D">
        <w:rPr>
          <w:color w:val="000000" w:themeColor="text1"/>
        </w:rPr>
        <w:t>(SD: 20</w:t>
      </w:r>
      <w:r w:rsidR="00F046AE" w:rsidRPr="003A137D">
        <w:rPr>
          <w:color w:val="000000" w:themeColor="text1"/>
        </w:rPr>
        <w:t>,</w:t>
      </w:r>
      <w:r w:rsidR="009A41D3" w:rsidRPr="003A137D">
        <w:rPr>
          <w:color w:val="000000" w:themeColor="text1"/>
        </w:rPr>
        <w:t xml:space="preserve">651) </w:t>
      </w:r>
      <w:r w:rsidR="00F440CF" w:rsidRPr="003A137D">
        <w:rPr>
          <w:color w:val="000000" w:themeColor="text1"/>
        </w:rPr>
        <w:t>using the minikraken DB to 21</w:t>
      </w:r>
      <w:r w:rsidR="00F046AE" w:rsidRPr="003A137D">
        <w:rPr>
          <w:color w:val="000000" w:themeColor="text1"/>
        </w:rPr>
        <w:t>,</w:t>
      </w:r>
      <w:r w:rsidR="00F440CF" w:rsidRPr="003A137D">
        <w:rPr>
          <w:color w:val="000000" w:themeColor="text1"/>
        </w:rPr>
        <w:t>402</w:t>
      </w:r>
      <w:r w:rsidR="009A41D3" w:rsidRPr="003A137D">
        <w:rPr>
          <w:color w:val="000000" w:themeColor="text1"/>
        </w:rPr>
        <w:t xml:space="preserve"> (SD: 27</w:t>
      </w:r>
      <w:r w:rsidR="00F046AE" w:rsidRPr="003A137D">
        <w:rPr>
          <w:color w:val="000000" w:themeColor="text1"/>
        </w:rPr>
        <w:t>,</w:t>
      </w:r>
      <w:r w:rsidR="009A41D3" w:rsidRPr="003A137D">
        <w:rPr>
          <w:color w:val="000000" w:themeColor="text1"/>
        </w:rPr>
        <w:t>043)</w:t>
      </w:r>
      <w:r w:rsidR="00A310EF" w:rsidRPr="003A137D">
        <w:rPr>
          <w:color w:val="000000" w:themeColor="text1"/>
        </w:rPr>
        <w:t xml:space="preserve"> </w:t>
      </w:r>
      <w:r w:rsidR="00F440CF" w:rsidRPr="003A137D">
        <w:rPr>
          <w:color w:val="000000" w:themeColor="text1"/>
        </w:rPr>
        <w:t>using the maxikraken DB</w:t>
      </w:r>
      <w:r w:rsidR="009A41D3" w:rsidRPr="003A137D">
        <w:rPr>
          <w:color w:val="000000" w:themeColor="text1"/>
        </w:rPr>
        <w:t xml:space="preserve"> </w:t>
      </w:r>
      <w:r w:rsidR="00C0014F" w:rsidRPr="003A137D">
        <w:rPr>
          <w:color w:val="000000" w:themeColor="text1"/>
        </w:rPr>
        <w:t xml:space="preserve">(Table </w:t>
      </w:r>
      <w:ins w:id="646" w:author="Ruijie Xu" w:date="2022-02-02T12:25:00Z">
        <w:r w:rsidR="00CF1D3A">
          <w:rPr>
            <w:color w:val="000000" w:themeColor="text1"/>
          </w:rPr>
          <w:t>S</w:t>
        </w:r>
      </w:ins>
      <w:r w:rsidR="009A41D3" w:rsidRPr="003A137D">
        <w:rPr>
          <w:color w:val="000000" w:themeColor="text1"/>
        </w:rPr>
        <w:t>I.</w:t>
      </w:r>
      <w:ins w:id="647" w:author="Ruijie Xu" w:date="2022-02-03T12:05:00Z">
        <w:r w:rsidR="00971368">
          <w:rPr>
            <w:color w:val="000000" w:themeColor="text1"/>
          </w:rPr>
          <w:t>2</w:t>
        </w:r>
      </w:ins>
      <w:del w:id="648" w:author="Ruijie Xu" w:date="2022-02-03T12:05:00Z">
        <w:r w:rsidR="009A41D3" w:rsidRPr="003A137D" w:rsidDel="00971368">
          <w:rPr>
            <w:color w:val="000000" w:themeColor="text1"/>
          </w:rPr>
          <w:delText>1</w:delText>
        </w:r>
      </w:del>
      <w:r w:rsidR="00C0014F" w:rsidRPr="003A137D">
        <w:rPr>
          <w:color w:val="000000" w:themeColor="text1"/>
        </w:rPr>
        <w:t xml:space="preserve">). </w:t>
      </w:r>
      <w:r w:rsidR="009A41D3" w:rsidRPr="003A137D">
        <w:rPr>
          <w:color w:val="000000" w:themeColor="text1"/>
        </w:rPr>
        <w:t xml:space="preserve">The numbers of reads classified under the </w:t>
      </w:r>
      <w:r w:rsidR="00F046AE" w:rsidRPr="003A137D">
        <w:rPr>
          <w:color w:val="000000" w:themeColor="text1"/>
        </w:rPr>
        <w:t xml:space="preserve">the four highest taxnomy level (Domain), </w:t>
      </w:r>
      <w:r w:rsidR="009A41D3" w:rsidRPr="003A137D">
        <w:rPr>
          <w:color w:val="000000" w:themeColor="text1"/>
        </w:rPr>
        <w:t>Eukaryota, Bacteria, Viruses and Archaea taxa</w:t>
      </w:r>
      <w:r w:rsidR="00F046AE" w:rsidRPr="003A137D">
        <w:rPr>
          <w:color w:val="000000" w:themeColor="text1"/>
        </w:rPr>
        <w:t>,</w:t>
      </w:r>
      <w:r w:rsidR="009A41D3" w:rsidRPr="003A137D">
        <w:rPr>
          <w:color w:val="000000" w:themeColor="text1"/>
        </w:rPr>
        <w:t xml:space="preserve"> by each databases are presented in Figure 1a-d. </w:t>
      </w:r>
      <w:r w:rsidR="00C86E04" w:rsidRPr="003A137D">
        <w:rPr>
          <w:color w:val="000000" w:themeColor="text1"/>
        </w:rPr>
        <w:t xml:space="preserve">The statistical significance of the differences </w:t>
      </w:r>
      <w:r w:rsidR="00F046AE" w:rsidRPr="003A137D">
        <w:rPr>
          <w:color w:val="000000" w:themeColor="text1"/>
        </w:rPr>
        <w:t>in</w:t>
      </w:r>
      <w:r w:rsidR="00C86E04" w:rsidRPr="003A137D">
        <w:rPr>
          <w:color w:val="000000" w:themeColor="text1"/>
        </w:rPr>
        <w:t xml:space="preserve"> </w:t>
      </w:r>
      <w:r w:rsidR="00A310EF" w:rsidRPr="003A137D">
        <w:rPr>
          <w:color w:val="000000" w:themeColor="text1"/>
        </w:rPr>
        <w:t xml:space="preserve">comparisons of the </w:t>
      </w:r>
      <w:r w:rsidR="00C86E04" w:rsidRPr="003A137D">
        <w:rPr>
          <w:color w:val="000000" w:themeColor="text1"/>
        </w:rPr>
        <w:t xml:space="preserve">classification results for each </w:t>
      </w:r>
      <w:r w:rsidR="00F046AE" w:rsidRPr="003A137D">
        <w:rPr>
          <w:color w:val="000000" w:themeColor="text1"/>
        </w:rPr>
        <w:t xml:space="preserve">Domain </w:t>
      </w:r>
      <w:r w:rsidR="00C86E04" w:rsidRPr="003A137D">
        <w:rPr>
          <w:color w:val="000000" w:themeColor="text1"/>
        </w:rPr>
        <w:t xml:space="preserve">taxon classified by the four DBs </w:t>
      </w:r>
      <w:r w:rsidR="00A310EF" w:rsidRPr="003A137D">
        <w:rPr>
          <w:color w:val="000000" w:themeColor="text1"/>
        </w:rPr>
        <w:t xml:space="preserve">were </w:t>
      </w:r>
      <w:r w:rsidR="00C86E04" w:rsidRPr="003A137D">
        <w:rPr>
          <w:color w:val="000000" w:themeColor="text1"/>
        </w:rPr>
        <w:t xml:space="preserve">validated </w:t>
      </w:r>
      <w:r w:rsidR="00A310EF" w:rsidRPr="003A137D">
        <w:rPr>
          <w:color w:val="000000" w:themeColor="text1"/>
        </w:rPr>
        <w:t xml:space="preserve">using </w:t>
      </w:r>
      <w:r w:rsidR="00F046AE" w:rsidRPr="003A137D">
        <w:rPr>
          <w:color w:val="000000" w:themeColor="text1"/>
        </w:rPr>
        <w:t xml:space="preserve">the </w:t>
      </w:r>
      <w:r w:rsidR="00A310EF" w:rsidRPr="003A137D">
        <w:rPr>
          <w:color w:val="000000" w:themeColor="text1"/>
        </w:rPr>
        <w:t>paired Wilicoxon signed rank test</w:t>
      </w:r>
      <w:ins w:id="649" w:author="Ruijie Xu" w:date="2022-02-03T12:06:00Z">
        <w:r w:rsidR="00971368">
          <w:rPr>
            <w:color w:val="000000" w:themeColor="text1"/>
          </w:rPr>
          <w:t xml:space="preserve">. </w:t>
        </w:r>
      </w:ins>
      <w:del w:id="650" w:author="Ruijie Xu" w:date="2022-02-03T12:06:00Z">
        <w:r w:rsidR="00C86E04" w:rsidRPr="003A137D" w:rsidDel="00971368">
          <w:rPr>
            <w:color w:val="000000" w:themeColor="text1"/>
          </w:rPr>
          <w:delText xml:space="preserve">. </w:delText>
        </w:r>
      </w:del>
      <w:r w:rsidR="00C86E04" w:rsidRPr="003A137D">
        <w:rPr>
          <w:color w:val="000000" w:themeColor="text1"/>
        </w:rPr>
        <w:t xml:space="preserve">The </w:t>
      </w:r>
      <w:ins w:id="651" w:author="Ruijie Xu" w:date="2022-02-02T12:32:00Z">
        <w:r w:rsidR="00EF2BE5">
          <w:rPr>
            <w:color w:val="000000" w:themeColor="text1"/>
          </w:rPr>
          <w:t xml:space="preserve">padj </w:t>
        </w:r>
      </w:ins>
      <w:del w:id="652" w:author="Ruijie Xu" w:date="2022-02-02T12:32:00Z">
        <w:r w:rsidR="00C86E04" w:rsidRPr="003A137D" w:rsidDel="00EF2BE5">
          <w:rPr>
            <w:color w:val="000000" w:themeColor="text1"/>
          </w:rPr>
          <w:delText xml:space="preserve">adjusted p </w:delText>
        </w:r>
      </w:del>
      <w:r w:rsidR="00C86E04" w:rsidRPr="003A137D">
        <w:rPr>
          <w:color w:val="000000" w:themeColor="text1"/>
        </w:rPr>
        <w:t xml:space="preserve">value for all comparisons </w:t>
      </w:r>
      <w:r w:rsidR="00374568" w:rsidRPr="003A137D">
        <w:rPr>
          <w:color w:val="000000" w:themeColor="text1"/>
        </w:rPr>
        <w:t xml:space="preserve">between DBs are </w:t>
      </w:r>
      <w:r w:rsidR="00C86E04" w:rsidRPr="003A137D">
        <w:rPr>
          <w:color w:val="000000" w:themeColor="text1"/>
        </w:rPr>
        <w:t xml:space="preserve">available in Table </w:t>
      </w:r>
      <w:ins w:id="653" w:author="Ruijie Xu" w:date="2022-02-02T12:25:00Z">
        <w:r w:rsidR="00CF1D3A">
          <w:rPr>
            <w:color w:val="000000" w:themeColor="text1"/>
          </w:rPr>
          <w:t>S</w:t>
        </w:r>
      </w:ins>
      <w:r w:rsidR="00C86E04" w:rsidRPr="003A137D">
        <w:rPr>
          <w:color w:val="000000" w:themeColor="text1"/>
        </w:rPr>
        <w:t>I.</w:t>
      </w:r>
      <w:ins w:id="654" w:author="Ruijie Xu" w:date="2022-02-03T12:06:00Z">
        <w:r w:rsidR="00971368">
          <w:rPr>
            <w:color w:val="000000" w:themeColor="text1"/>
          </w:rPr>
          <w:t>3</w:t>
        </w:r>
      </w:ins>
      <w:del w:id="655" w:author="Ruijie Xu" w:date="2022-02-03T12:06:00Z">
        <w:r w:rsidR="00C86E04" w:rsidRPr="003A137D" w:rsidDel="00971368">
          <w:rPr>
            <w:color w:val="000000" w:themeColor="text1"/>
          </w:rPr>
          <w:delText>2</w:delText>
        </w:r>
      </w:del>
      <w:r w:rsidR="00C86E04" w:rsidRPr="003A137D">
        <w:rPr>
          <w:color w:val="000000" w:themeColor="text1"/>
        </w:rPr>
        <w:t xml:space="preserve">. </w:t>
      </w:r>
      <w:del w:id="656" w:author="Ruijie Xu" w:date="2022-02-02T12:26:00Z">
        <w:r w:rsidR="00C86E04" w:rsidRPr="003A137D" w:rsidDel="00CF1D3A">
          <w:rPr>
            <w:color w:val="000000" w:themeColor="text1"/>
          </w:rPr>
          <w:delText xml:space="preserve">Most of these pairwise comparisons between </w:delText>
        </w:r>
        <w:r w:rsidR="00374568" w:rsidRPr="003A137D" w:rsidDel="00CF1D3A">
          <w:rPr>
            <w:color w:val="000000" w:themeColor="text1"/>
          </w:rPr>
          <w:delText xml:space="preserve">the results of </w:delText>
        </w:r>
        <w:r w:rsidR="00C86E04" w:rsidRPr="003A137D" w:rsidDel="00CF1D3A">
          <w:rPr>
            <w:color w:val="000000" w:themeColor="text1"/>
          </w:rPr>
          <w:delText xml:space="preserve">DBs were significant. For example, </w:delText>
        </w:r>
      </w:del>
      <w:del w:id="657" w:author="Ruijie Xu" w:date="2022-02-02T12:27:00Z">
        <w:r w:rsidR="00C86E04" w:rsidRPr="003A137D" w:rsidDel="00CF1D3A">
          <w:rPr>
            <w:color w:val="000000" w:themeColor="text1"/>
          </w:rPr>
          <w:delText xml:space="preserve">the </w:delText>
        </w:r>
      </w:del>
      <w:del w:id="658" w:author="Ruijie Xu" w:date="2022-02-02T12:26:00Z">
        <w:r w:rsidR="00C86E04" w:rsidRPr="003A137D" w:rsidDel="00CF1D3A">
          <w:rPr>
            <w:color w:val="000000" w:themeColor="text1"/>
          </w:rPr>
          <w:delText xml:space="preserve">differences in </w:delText>
        </w:r>
      </w:del>
      <w:del w:id="659" w:author="Ruijie Xu" w:date="2022-02-02T12:28:00Z">
        <w:r w:rsidR="00C86E04" w:rsidRPr="003A137D" w:rsidDel="00CF1D3A">
          <w:rPr>
            <w:color w:val="000000" w:themeColor="text1"/>
          </w:rPr>
          <w:delText>the number of reads classified</w:delText>
        </w:r>
      </w:del>
      <w:del w:id="660" w:author="Ruijie Xu" w:date="2022-02-02T12:27:00Z">
        <w:r w:rsidR="00C86E04" w:rsidRPr="003A137D" w:rsidDel="00CF1D3A">
          <w:rPr>
            <w:color w:val="000000" w:themeColor="text1"/>
          </w:rPr>
          <w:delText xml:space="preserve"> under the Bacteria taxon </w:delText>
        </w:r>
      </w:del>
      <w:del w:id="661" w:author="Ruijie Xu" w:date="2022-02-02T12:28:00Z">
        <w:r w:rsidR="00C86E04" w:rsidRPr="003A137D" w:rsidDel="00CF1D3A">
          <w:rPr>
            <w:color w:val="000000" w:themeColor="text1"/>
          </w:rPr>
          <w:delText>were significant</w:delText>
        </w:r>
        <w:r w:rsidR="00374568" w:rsidRPr="003A137D" w:rsidDel="00CF1D3A">
          <w:rPr>
            <w:color w:val="000000" w:themeColor="text1"/>
          </w:rPr>
          <w:delText>ly different</w:delText>
        </w:r>
        <w:r w:rsidR="00C86E04" w:rsidRPr="003A137D" w:rsidDel="00CF1D3A">
          <w:rPr>
            <w:color w:val="000000" w:themeColor="text1"/>
          </w:rPr>
          <w:delText xml:space="preserve"> </w:delText>
        </w:r>
      </w:del>
      <w:del w:id="662" w:author="Ruijie Xu" w:date="2022-02-02T12:27:00Z">
        <w:r w:rsidR="00C86E04" w:rsidRPr="003A137D" w:rsidDel="00CF1D3A">
          <w:rPr>
            <w:color w:val="000000" w:themeColor="text1"/>
          </w:rPr>
          <w:delText xml:space="preserve">for </w:delText>
        </w:r>
      </w:del>
      <w:del w:id="663" w:author="Ruijie Xu" w:date="2022-02-02T12:28:00Z">
        <w:r w:rsidR="00C86E04" w:rsidRPr="003A137D" w:rsidDel="00CF1D3A">
          <w:rPr>
            <w:color w:val="000000" w:themeColor="text1"/>
          </w:rPr>
          <w:delText>all</w:delText>
        </w:r>
      </w:del>
      <w:del w:id="664" w:author="Ruijie Xu" w:date="2022-02-02T12:27:00Z">
        <w:r w:rsidR="00C86E04" w:rsidRPr="003A137D" w:rsidDel="00CF1D3A">
          <w:rPr>
            <w:color w:val="000000" w:themeColor="text1"/>
          </w:rPr>
          <w:delText xml:space="preserve"> pairwise </w:delText>
        </w:r>
      </w:del>
      <w:del w:id="665" w:author="Ruijie Xu" w:date="2022-02-02T12:28:00Z">
        <w:r w:rsidR="00374568" w:rsidRPr="003A137D" w:rsidDel="00CF1D3A">
          <w:rPr>
            <w:color w:val="000000" w:themeColor="text1"/>
          </w:rPr>
          <w:delText xml:space="preserve">DB </w:delText>
        </w:r>
        <w:r w:rsidR="00C86E04" w:rsidRPr="003A137D" w:rsidDel="00CF1D3A">
          <w:rPr>
            <w:color w:val="000000" w:themeColor="text1"/>
          </w:rPr>
          <w:delText>compa</w:delText>
        </w:r>
      </w:del>
      <w:del w:id="666" w:author="Ruijie Xu" w:date="2022-02-02T12:27:00Z">
        <w:r w:rsidR="00C86E04" w:rsidRPr="003A137D" w:rsidDel="00CF1D3A">
          <w:rPr>
            <w:color w:val="000000" w:themeColor="text1"/>
          </w:rPr>
          <w:delText>risons</w:delText>
        </w:r>
      </w:del>
      <w:del w:id="667" w:author="Ruijie Xu" w:date="2022-02-02T12:28:00Z">
        <w:r w:rsidR="00C86E04" w:rsidRPr="003A137D" w:rsidDel="00CF1D3A">
          <w:rPr>
            <w:color w:val="000000" w:themeColor="text1"/>
          </w:rPr>
          <w:delText xml:space="preserve"> (Figure 1b).  </w:delText>
        </w:r>
      </w:del>
      <w:r w:rsidR="00C86E04" w:rsidRPr="003A137D">
        <w:rPr>
          <w:color w:val="000000" w:themeColor="text1"/>
        </w:rPr>
        <w:t xml:space="preserve">For </w:t>
      </w:r>
      <w:r w:rsidR="0023783D" w:rsidRPr="003A137D">
        <w:rPr>
          <w:color w:val="000000" w:themeColor="text1"/>
        </w:rPr>
        <w:t xml:space="preserve">Eukaryota </w:t>
      </w:r>
      <w:r w:rsidR="0023783D" w:rsidRPr="003A137D">
        <w:rPr>
          <w:color w:val="000000" w:themeColor="text1"/>
        </w:rPr>
        <w:lastRenderedPageBreak/>
        <w:t xml:space="preserve">taxon, </w:t>
      </w:r>
      <w:ins w:id="668" w:author="Ruijie Xu" w:date="2022-02-02T12:32:00Z">
        <w:r w:rsidR="00EF2BE5">
          <w:rPr>
            <w:color w:val="000000" w:themeColor="text1"/>
          </w:rPr>
          <w:t>all but</w:t>
        </w:r>
      </w:ins>
      <w:del w:id="669" w:author="Ruijie Xu" w:date="2022-02-02T12:32:00Z">
        <w:r w:rsidR="0023783D" w:rsidRPr="003A137D" w:rsidDel="00EF2BE5">
          <w:rPr>
            <w:color w:val="000000" w:themeColor="text1"/>
          </w:rPr>
          <w:delText>only</w:delText>
        </w:r>
      </w:del>
      <w:r w:rsidR="0023783D" w:rsidRPr="003A137D">
        <w:rPr>
          <w:color w:val="000000" w:themeColor="text1"/>
        </w:rPr>
        <w:t xml:space="preserve"> the number of reads classified by the standard and customized DBs were found not significantly different </w:t>
      </w:r>
      <w:r w:rsidR="00C86E04" w:rsidRPr="003A137D">
        <w:rPr>
          <w:color w:val="000000" w:themeColor="text1"/>
        </w:rPr>
        <w:t>in comparion</w:t>
      </w:r>
      <w:r w:rsidR="0023783D" w:rsidRPr="003A137D">
        <w:rPr>
          <w:color w:val="000000" w:themeColor="text1"/>
        </w:rPr>
        <w:t xml:space="preserve"> (Figure 1a). </w:t>
      </w:r>
      <w:ins w:id="670" w:author="Ruijie Xu" w:date="2022-02-02T12:28:00Z">
        <w:r w:rsidR="00CF1D3A">
          <w:rPr>
            <w:color w:val="000000" w:themeColor="text1"/>
          </w:rPr>
          <w:t>I</w:t>
        </w:r>
      </w:ins>
      <w:ins w:id="671" w:author="Ruijie Xu" w:date="2022-02-02T12:29:00Z">
        <w:r w:rsidR="00CF1D3A">
          <w:rPr>
            <w:color w:val="000000" w:themeColor="text1"/>
          </w:rPr>
          <w:t xml:space="preserve">n addition, the numbers of </w:t>
        </w:r>
      </w:ins>
      <w:ins w:id="672" w:author="Ruijie Xu" w:date="2022-02-02T12:28:00Z">
        <w:r w:rsidR="00CF1D3A">
          <w:rPr>
            <w:color w:val="000000" w:themeColor="text1"/>
          </w:rPr>
          <w:t>reads classified under the Bacteria taxon</w:t>
        </w:r>
        <w:r w:rsidR="00CF1D3A" w:rsidRPr="003A137D">
          <w:rPr>
            <w:color w:val="000000" w:themeColor="text1"/>
          </w:rPr>
          <w:t xml:space="preserve"> were</w:t>
        </w:r>
      </w:ins>
      <w:ins w:id="673" w:author="Ruijie Xu" w:date="2022-02-02T12:29:00Z">
        <w:r w:rsidR="00CF1D3A">
          <w:rPr>
            <w:color w:val="000000" w:themeColor="text1"/>
          </w:rPr>
          <w:t xml:space="preserve"> found</w:t>
        </w:r>
      </w:ins>
      <w:ins w:id="674" w:author="Ruijie Xu" w:date="2022-02-02T12:28:00Z">
        <w:r w:rsidR="00CF1D3A" w:rsidRPr="003A137D">
          <w:rPr>
            <w:color w:val="000000" w:themeColor="text1"/>
          </w:rPr>
          <w:t xml:space="preserve"> significantly different </w:t>
        </w:r>
        <w:r w:rsidR="00CF1D3A">
          <w:rPr>
            <w:color w:val="000000" w:themeColor="text1"/>
          </w:rPr>
          <w:t>between the results of</w:t>
        </w:r>
        <w:r w:rsidR="00CF1D3A" w:rsidRPr="003A137D">
          <w:rPr>
            <w:color w:val="000000" w:themeColor="text1"/>
          </w:rPr>
          <w:t xml:space="preserve"> all</w:t>
        </w:r>
        <w:r w:rsidR="00CF1D3A">
          <w:rPr>
            <w:color w:val="000000" w:themeColor="text1"/>
          </w:rPr>
          <w:t xml:space="preserve"> </w:t>
        </w:r>
        <w:r w:rsidR="00CF1D3A" w:rsidRPr="003A137D">
          <w:rPr>
            <w:color w:val="000000" w:themeColor="text1"/>
          </w:rPr>
          <w:t>DB</w:t>
        </w:r>
        <w:r w:rsidR="00CF1D3A">
          <w:rPr>
            <w:color w:val="000000" w:themeColor="text1"/>
          </w:rPr>
          <w:t>s</w:t>
        </w:r>
        <w:r w:rsidR="00CF1D3A" w:rsidRPr="003A137D">
          <w:rPr>
            <w:color w:val="000000" w:themeColor="text1"/>
          </w:rPr>
          <w:t xml:space="preserve"> </w:t>
        </w:r>
        <w:r w:rsidR="00CF1D3A">
          <w:rPr>
            <w:color w:val="000000" w:themeColor="text1"/>
          </w:rPr>
          <w:t>when compared pairwisely</w:t>
        </w:r>
        <w:r w:rsidR="00CF1D3A" w:rsidRPr="003A137D">
          <w:rPr>
            <w:color w:val="000000" w:themeColor="text1"/>
          </w:rPr>
          <w:t xml:space="preserve"> (Figure 1b). </w:t>
        </w:r>
      </w:ins>
      <w:r w:rsidR="00C86E04" w:rsidRPr="003A137D">
        <w:rPr>
          <w:color w:val="000000" w:themeColor="text1"/>
        </w:rPr>
        <w:t xml:space="preserve">Classification results for Viruses are more similar across DBs compare to that of Eukaryota and Bacteria, but still with 4 out of 6 comparison </w:t>
      </w:r>
      <w:r w:rsidR="00374568" w:rsidRPr="003A137D">
        <w:rPr>
          <w:color w:val="000000" w:themeColor="text1"/>
        </w:rPr>
        <w:t>different</w:t>
      </w:r>
      <w:r w:rsidR="00C86E04" w:rsidRPr="003A137D">
        <w:rPr>
          <w:color w:val="000000" w:themeColor="text1"/>
        </w:rPr>
        <w:t xml:space="preserve"> significantly. In the end,  for Archaea classification, only the classification results of minikraken were found significanly different when compared </w:t>
      </w:r>
      <w:r w:rsidR="00374568" w:rsidRPr="003A137D">
        <w:rPr>
          <w:color w:val="000000" w:themeColor="text1"/>
        </w:rPr>
        <w:t>with</w:t>
      </w:r>
      <w:r w:rsidR="00C86E04" w:rsidRPr="003A137D">
        <w:rPr>
          <w:color w:val="000000" w:themeColor="text1"/>
        </w:rPr>
        <w:t xml:space="preserve"> the results of other DBs, the classification results </w:t>
      </w:r>
      <w:r w:rsidR="00374568" w:rsidRPr="003A137D">
        <w:rPr>
          <w:color w:val="000000" w:themeColor="text1"/>
        </w:rPr>
        <w:t xml:space="preserve">of </w:t>
      </w:r>
      <w:r w:rsidR="00C86E04" w:rsidRPr="003A137D">
        <w:rPr>
          <w:color w:val="000000" w:themeColor="text1"/>
        </w:rPr>
        <w:t>other three DBs were not different significantly</w:t>
      </w:r>
      <w:r w:rsidR="00374568" w:rsidRPr="003A137D">
        <w:rPr>
          <w:color w:val="000000" w:themeColor="text1"/>
        </w:rPr>
        <w:t xml:space="preserve"> between each other</w:t>
      </w:r>
      <w:r w:rsidR="00C86E04" w:rsidRPr="003A137D">
        <w:rPr>
          <w:color w:val="000000" w:themeColor="text1"/>
        </w:rPr>
        <w:t xml:space="preserve">. </w:t>
      </w:r>
    </w:p>
    <w:p w14:paraId="3135F7F9" w14:textId="15A823F0" w:rsidR="003D5D8B" w:rsidRPr="003A137D" w:rsidRDefault="003D5D8B">
      <w:pPr>
        <w:spacing w:line="480" w:lineRule="auto"/>
        <w:ind w:firstLine="720"/>
        <w:rPr>
          <w:ins w:id="675" w:author="Ruijie Xu" w:date="2022-02-02T12:20:00Z"/>
          <w:color w:val="000000" w:themeColor="text1"/>
        </w:rPr>
        <w:pPrChange w:id="676" w:author="Ruijie Xu" w:date="2022-02-02T12:20:00Z">
          <w:pPr>
            <w:spacing w:line="480" w:lineRule="auto"/>
          </w:pPr>
        </w:pPrChange>
      </w:pPr>
      <w:ins w:id="677" w:author="Ruijie Xu" w:date="2022-02-02T12:20:00Z">
        <w:r w:rsidRPr="003A137D">
          <w:rPr>
            <w:color w:val="000000" w:themeColor="text1"/>
          </w:rPr>
          <w:t xml:space="preserve">To compare the profiling compositions of the different sofware, we calculated the number of total classified reads for each sample and determined these samples’ profiling compositions at </w:t>
        </w:r>
      </w:ins>
      <w:ins w:id="678" w:author="Ruijie Xu" w:date="2022-02-03T12:07:00Z">
        <w:r w:rsidR="00971368">
          <w:rPr>
            <w:color w:val="000000" w:themeColor="text1"/>
          </w:rPr>
          <w:t>multiple</w:t>
        </w:r>
      </w:ins>
      <w:ins w:id="679" w:author="Ruijie Xu" w:date="2022-02-02T12:20:00Z">
        <w:r w:rsidRPr="003A137D">
          <w:rPr>
            <w:color w:val="000000" w:themeColor="text1"/>
          </w:rPr>
          <w:t xml:space="preserve"> levels</w:t>
        </w:r>
      </w:ins>
      <w:ins w:id="680" w:author="Ruijie Xu" w:date="2022-02-03T12:08:00Z">
        <w:r w:rsidR="00971368">
          <w:rPr>
            <w:color w:val="000000" w:themeColor="text1"/>
          </w:rPr>
          <w:t xml:space="preserve"> (Table SII.1)</w:t>
        </w:r>
      </w:ins>
      <w:ins w:id="681" w:author="Ruijie Xu" w:date="2022-02-02T12:20:00Z">
        <w:r w:rsidRPr="003A137D">
          <w:rPr>
            <w:color w:val="000000" w:themeColor="text1"/>
          </w:rPr>
          <w:t xml:space="preserve">. The average number of total reads classified by each software ranges from 10,955 using CLARK-s to 77,499 using Diamond (Table </w:t>
        </w:r>
      </w:ins>
      <w:ins w:id="682" w:author="Ruijie Xu" w:date="2022-02-03T12:07:00Z">
        <w:r w:rsidR="00971368">
          <w:rPr>
            <w:color w:val="000000" w:themeColor="text1"/>
          </w:rPr>
          <w:t>S</w:t>
        </w:r>
      </w:ins>
      <w:ins w:id="683" w:author="Ruijie Xu" w:date="2022-02-02T12:20:00Z">
        <w:r w:rsidRPr="003A137D">
          <w:rPr>
            <w:color w:val="000000" w:themeColor="text1"/>
          </w:rPr>
          <w:t>II.</w:t>
        </w:r>
      </w:ins>
      <w:ins w:id="684" w:author="Ruijie Xu" w:date="2022-02-03T12:08:00Z">
        <w:r w:rsidR="00971368">
          <w:rPr>
            <w:color w:val="000000" w:themeColor="text1"/>
          </w:rPr>
          <w:t>2</w:t>
        </w:r>
      </w:ins>
      <w:ins w:id="685" w:author="Ruijie Xu" w:date="2022-02-02T12:20:00Z">
        <w:r w:rsidRPr="003A137D">
          <w:rPr>
            <w:color w:val="000000" w:themeColor="text1"/>
          </w:rPr>
          <w:t>). The number of unique taxa classified by each software also ranges from 18 taxa by Metaphlan3 to 4816 taxa by Kaiju (Table II.</w:t>
        </w:r>
      </w:ins>
      <w:ins w:id="686" w:author="Ruijie Xu" w:date="2022-02-03T12:08:00Z">
        <w:r w:rsidR="00971368">
          <w:rPr>
            <w:color w:val="000000" w:themeColor="text1"/>
          </w:rPr>
          <w:t>S2</w:t>
        </w:r>
      </w:ins>
      <w:ins w:id="687" w:author="Ruijie Xu" w:date="2022-02-02T12:20:00Z">
        <w:r w:rsidRPr="003A137D">
          <w:rPr>
            <w:color w:val="000000" w:themeColor="text1"/>
          </w:rPr>
          <w:t xml:space="preserve">).  Furthermore, we have found that Metaphlan3 has not classified any reads in samples of Rattus R26 (R26.K, R26.L. and R26.S) and sample R22.L and R27.K, while other software has classified on average 1252 (SD: 1408), 32748 (SD: 32178), 133 (SD: 112), 111068 (SD: 113203), and 4011 (SD: 4325) reads with these five samples respectively (Table </w:t>
        </w:r>
      </w:ins>
      <w:ins w:id="688" w:author="Ruijie Xu" w:date="2022-02-03T12:09:00Z">
        <w:r w:rsidR="00971368">
          <w:rPr>
            <w:color w:val="000000" w:themeColor="text1"/>
          </w:rPr>
          <w:t>S</w:t>
        </w:r>
      </w:ins>
      <w:ins w:id="689" w:author="Ruijie Xu" w:date="2022-02-02T12:20:00Z">
        <w:r w:rsidRPr="003A137D">
          <w:rPr>
            <w:color w:val="000000" w:themeColor="text1"/>
          </w:rPr>
          <w:t>II.2).</w:t>
        </w:r>
      </w:ins>
    </w:p>
    <w:p w14:paraId="7E76D58F" w14:textId="22E7CBAD" w:rsidR="003D5D8B" w:rsidRPr="003A137D" w:rsidRDefault="003D5D8B" w:rsidP="003D5D8B">
      <w:pPr>
        <w:spacing w:line="480" w:lineRule="auto"/>
        <w:ind w:firstLine="720"/>
        <w:rPr>
          <w:ins w:id="690" w:author="Ruijie Xu" w:date="2022-02-02T12:20:00Z"/>
          <w:color w:val="000000" w:themeColor="text1"/>
        </w:rPr>
      </w:pPr>
      <w:ins w:id="691" w:author="Ruijie Xu" w:date="2022-02-02T12:20:00Z">
        <w:r w:rsidRPr="003A137D">
          <w:rPr>
            <w:color w:val="000000" w:themeColor="text1"/>
          </w:rPr>
          <w:t xml:space="preserve">The number of classified reads were break down at the domain level taxa, where we closely examined the number of reads classified into Eukaryota, Bacteria, Virsues, and Archaea by each software (Figure </w:t>
        </w:r>
      </w:ins>
      <w:ins w:id="692" w:author="Ruijie Xu" w:date="2022-02-03T12:10:00Z">
        <w:r w:rsidR="002E6F22">
          <w:rPr>
            <w:color w:val="000000" w:themeColor="text1"/>
          </w:rPr>
          <w:t>Ie-h</w:t>
        </w:r>
      </w:ins>
      <w:ins w:id="693" w:author="Ruijie Xu" w:date="2022-02-03T12:09:00Z">
        <w:r w:rsidR="00971368">
          <w:rPr>
            <w:color w:val="000000" w:themeColor="text1"/>
          </w:rPr>
          <w:t>, Table SII</w:t>
        </w:r>
      </w:ins>
      <w:ins w:id="694" w:author="Ruijie Xu" w:date="2022-02-03T12:11:00Z">
        <w:r w:rsidR="002E6F22">
          <w:rPr>
            <w:color w:val="000000" w:themeColor="text1"/>
          </w:rPr>
          <w:t>.</w:t>
        </w:r>
      </w:ins>
      <w:ins w:id="695" w:author="Ruijie Xu" w:date="2022-02-03T12:09:00Z">
        <w:r w:rsidR="00971368">
          <w:rPr>
            <w:color w:val="000000" w:themeColor="text1"/>
          </w:rPr>
          <w:t>3</w:t>
        </w:r>
      </w:ins>
      <w:ins w:id="696" w:author="Ruijie Xu" w:date="2022-02-02T12:20:00Z">
        <w:r w:rsidRPr="003A137D">
          <w:rPr>
            <w:color w:val="000000" w:themeColor="text1"/>
          </w:rPr>
          <w:t xml:space="preserve">). The number of reads classified into the Eukaryota taxon has the largest differences across the classification results of different software, where only the number of reads classified by Centrifuge and Diamond were found </w:t>
        </w:r>
        <w:r w:rsidRPr="003A137D">
          <w:rPr>
            <w:color w:val="000000" w:themeColor="text1"/>
          </w:rPr>
          <w:lastRenderedPageBreak/>
          <w:t>not significantly different in this taxon. Furthermore, due to the limitation of their DB composition, Metaphlan3, CLARK-s, and Kaiju did not reported reads classified into the Eukaryota taxon</w:t>
        </w:r>
      </w:ins>
      <w:ins w:id="697" w:author="Ruijie Xu" w:date="2022-02-03T12:10:00Z">
        <w:r w:rsidR="002E6F22">
          <w:rPr>
            <w:color w:val="000000" w:themeColor="text1"/>
          </w:rPr>
          <w:t xml:space="preserve"> (Figure 1e)</w:t>
        </w:r>
      </w:ins>
      <w:ins w:id="698" w:author="Ruijie Xu" w:date="2022-02-02T12:20:00Z">
        <w:r w:rsidRPr="003A137D">
          <w:rPr>
            <w:color w:val="000000" w:themeColor="text1"/>
          </w:rPr>
          <w:t>. Compare to reads classified into the Eukaryota taxon, the number of reads classified into the Bacteria taxon were very similar across software</w:t>
        </w:r>
      </w:ins>
      <w:ins w:id="699" w:author="Ruijie Xu" w:date="2022-02-03T12:10:00Z">
        <w:r w:rsidR="002E6F22">
          <w:rPr>
            <w:color w:val="000000" w:themeColor="text1"/>
          </w:rPr>
          <w:t xml:space="preserve"> (Figure 1f)</w:t>
        </w:r>
      </w:ins>
      <w:ins w:id="700" w:author="Ruijie Xu" w:date="2022-02-02T12:20:00Z">
        <w:r w:rsidRPr="003A137D">
          <w:rPr>
            <w:color w:val="000000" w:themeColor="text1"/>
          </w:rPr>
          <w:t>. Only reads classified by CLARK and CLARK-s were found significantly different in Bacteria classifications with most other software (except for when compared with Metaphlan3 and Kaiju)</w:t>
        </w:r>
      </w:ins>
      <w:ins w:id="701" w:author="Ruijie Xu" w:date="2022-02-03T12:11:00Z">
        <w:r w:rsidR="002E6F22">
          <w:rPr>
            <w:color w:val="000000" w:themeColor="text1"/>
          </w:rPr>
          <w:t xml:space="preserve"> (Table SII.3)</w:t>
        </w:r>
      </w:ins>
      <w:ins w:id="702" w:author="Ruijie Xu" w:date="2022-02-02T12:20:00Z">
        <w:r w:rsidRPr="003A137D">
          <w:rPr>
            <w:color w:val="000000" w:themeColor="text1"/>
          </w:rPr>
          <w:t>. The classifications of Viruses by different software, on the other hand, were divided into two groups, where each group are not significantly different within each other, but different with the results classified by the software in the other group</w:t>
        </w:r>
      </w:ins>
      <w:ins w:id="703" w:author="Ruijie Xu" w:date="2022-02-03T12:11:00Z">
        <w:r w:rsidR="002E6F22">
          <w:rPr>
            <w:color w:val="000000" w:themeColor="text1"/>
          </w:rPr>
          <w:t xml:space="preserve"> (Figure 1g</w:t>
        </w:r>
      </w:ins>
      <w:ins w:id="704" w:author="Ruijie Xu" w:date="2022-02-03T12:12:00Z">
        <w:r w:rsidR="002E6F22">
          <w:rPr>
            <w:color w:val="000000" w:themeColor="text1"/>
          </w:rPr>
          <w:t>,</w:t>
        </w:r>
      </w:ins>
      <w:ins w:id="705" w:author="Ruijie Xu" w:date="2022-02-03T12:11:00Z">
        <w:r w:rsidR="002E6F22">
          <w:rPr>
            <w:color w:val="000000" w:themeColor="text1"/>
          </w:rPr>
          <w:t xml:space="preserve"> Table S</w:t>
        </w:r>
      </w:ins>
      <w:ins w:id="706" w:author="Ruijie Xu" w:date="2022-02-03T12:12:00Z">
        <w:r w:rsidR="002E6F22">
          <w:rPr>
            <w:color w:val="000000" w:themeColor="text1"/>
          </w:rPr>
          <w:t>II.4</w:t>
        </w:r>
      </w:ins>
      <w:ins w:id="707" w:author="Ruijie Xu" w:date="2022-02-03T12:11:00Z">
        <w:r w:rsidR="002E6F22">
          <w:rPr>
            <w:color w:val="000000" w:themeColor="text1"/>
          </w:rPr>
          <w:t>)</w:t>
        </w:r>
      </w:ins>
      <w:ins w:id="708" w:author="Ruijie Xu" w:date="2022-02-02T12:20:00Z">
        <w:r w:rsidRPr="003A137D">
          <w:rPr>
            <w:color w:val="000000" w:themeColor="text1"/>
          </w:rPr>
          <w:t xml:space="preserve">. The first group includes the Virsues classification results of </w:t>
        </w:r>
        <w:r>
          <w:rPr>
            <w:color w:val="000000" w:themeColor="text1"/>
          </w:rPr>
          <w:t>BLASTN</w:t>
        </w:r>
        <w:r w:rsidRPr="003A137D">
          <w:rPr>
            <w:color w:val="000000" w:themeColor="text1"/>
          </w:rPr>
          <w:t>, CLARK, CLARK-s, Metaphlan3, and Kaiju, and the second group includes the results of Kraken2, Bracken, and Centrifuge. Diamond classification didn’t identify any reads as Viruses in the Rattus samples. Archaea’s classification using different software are also very similar</w:t>
        </w:r>
      </w:ins>
      <w:ins w:id="709" w:author="Ruijie Xu" w:date="2022-02-03T12:12:00Z">
        <w:r w:rsidR="002E6F22">
          <w:rPr>
            <w:color w:val="000000" w:themeColor="text1"/>
          </w:rPr>
          <w:t xml:space="preserve"> (Figure 1h, Table II.3)</w:t>
        </w:r>
      </w:ins>
      <w:ins w:id="710" w:author="Ruijie Xu" w:date="2022-02-02T12:20:00Z">
        <w:r w:rsidRPr="003A137D">
          <w:rPr>
            <w:color w:val="000000" w:themeColor="text1"/>
          </w:rPr>
          <w:t>, only the classification results using Centrifuge were found significantly different with the classification results of most other software (</w:t>
        </w:r>
        <w:r>
          <w:rPr>
            <w:color w:val="000000" w:themeColor="text1"/>
          </w:rPr>
          <w:t>BLASTN</w:t>
        </w:r>
        <w:r w:rsidRPr="003A137D">
          <w:rPr>
            <w:color w:val="000000" w:themeColor="text1"/>
          </w:rPr>
          <w:t>, Diamond, Kraken2, CLARK, and CLARK-s). In addition, Bracken and Metaphlan3 didn’t classify any reads into the Archaea taxon</w:t>
        </w:r>
      </w:ins>
      <w:ins w:id="711" w:author="Ruijie Xu" w:date="2022-02-03T12:12:00Z">
        <w:r w:rsidR="002E6F22">
          <w:rPr>
            <w:color w:val="000000" w:themeColor="text1"/>
          </w:rPr>
          <w:t xml:space="preserve"> (figure 1h)</w:t>
        </w:r>
      </w:ins>
      <w:ins w:id="712" w:author="Ruijie Xu" w:date="2022-02-02T12:20:00Z">
        <w:r w:rsidRPr="003A137D">
          <w:rPr>
            <w:color w:val="000000" w:themeColor="text1"/>
          </w:rPr>
          <w:t xml:space="preserve">. </w:t>
        </w:r>
      </w:ins>
    </w:p>
    <w:p w14:paraId="2FEBC171" w14:textId="5C061A15" w:rsidR="003D5D8B" w:rsidRPr="003A137D" w:rsidRDefault="003D5D8B" w:rsidP="003D5D8B">
      <w:pPr>
        <w:spacing w:line="480" w:lineRule="auto"/>
        <w:ind w:firstLine="720"/>
        <w:rPr>
          <w:ins w:id="713" w:author="Ruijie Xu" w:date="2022-02-02T12:20:00Z"/>
          <w:color w:val="000000" w:themeColor="text1"/>
        </w:rPr>
      </w:pPr>
      <w:ins w:id="714" w:author="Ruijie Xu" w:date="2022-02-02T12:20:00Z">
        <w:r w:rsidRPr="003A137D">
          <w:rPr>
            <w:color w:val="000000" w:themeColor="text1"/>
          </w:rPr>
          <w:t xml:space="preserve">The read distribution at the Phylum level were also examined to increase the resolution of comparisons between software.  At the Phylum level, the number of unique phyla taxa identified by each software ranges from 5 using Metaphlan3 to to 59 using Kaiju. We extracted the top 5 phylum taxa identified from each sample and combined reads classified to other phyla into the “p__Other_Phyla” (Figure </w:t>
        </w:r>
      </w:ins>
      <w:ins w:id="715" w:author="Ruijie Xu" w:date="2022-02-03T12:13:00Z">
        <w:r w:rsidR="002E6F22">
          <w:rPr>
            <w:color w:val="000000" w:themeColor="text1"/>
          </w:rPr>
          <w:t>2</w:t>
        </w:r>
      </w:ins>
      <w:ins w:id="716" w:author="Ruijie Xu" w:date="2022-02-02T12:20:00Z">
        <w:r w:rsidRPr="003A137D">
          <w:rPr>
            <w:color w:val="000000" w:themeColor="text1"/>
          </w:rPr>
          <w:t xml:space="preserve">). Top 5 Phyla has described a large percentage of read classification for all software’s classifications. However, the distribution of reads classified into different phyla taxa are different across software. For </w:t>
        </w:r>
        <w:r w:rsidRPr="003A137D">
          <w:rPr>
            <w:color w:val="000000" w:themeColor="text1"/>
          </w:rPr>
          <w:lastRenderedPageBreak/>
          <w:t xml:space="preserve">example, Virus taxon, “p_Pisuviricota”, has contributed to over 85% (569/665) of the reads classified in sample R22.K using </w:t>
        </w:r>
        <w:r>
          <w:rPr>
            <w:color w:val="000000" w:themeColor="text1"/>
          </w:rPr>
          <w:t>BLASTN</w:t>
        </w:r>
      </w:ins>
      <w:ins w:id="717" w:author="Ruijie Xu" w:date="2022-02-03T12:14:00Z">
        <w:r w:rsidR="002E6F22">
          <w:rPr>
            <w:color w:val="000000" w:themeColor="text1"/>
          </w:rPr>
          <w:t xml:space="preserve"> (Figure 2a),</w:t>
        </w:r>
      </w:ins>
      <w:ins w:id="718" w:author="Ruijie Xu" w:date="2022-02-02T12:20:00Z">
        <w:r w:rsidRPr="003A137D">
          <w:rPr>
            <w:color w:val="000000" w:themeColor="text1"/>
          </w:rPr>
          <w:t xml:space="preserve"> while this taxon was not identified by any other software’s classification. Nevertheless, Metaphlan3 has classified all of its reads in sample R22.K into “p__Viruses_unclassified”</w:t>
        </w:r>
      </w:ins>
      <w:ins w:id="719" w:author="Ruijie Xu" w:date="2022-02-03T12:14:00Z">
        <w:r w:rsidR="002E6F22">
          <w:rPr>
            <w:color w:val="000000" w:themeColor="text1"/>
          </w:rPr>
          <w:t xml:space="preserve"> (Figure 2</w:t>
        </w:r>
      </w:ins>
      <w:ins w:id="720" w:author="Ruijie Xu" w:date="2022-02-03T12:15:00Z">
        <w:r w:rsidR="002E6F22">
          <w:rPr>
            <w:color w:val="000000" w:themeColor="text1"/>
          </w:rPr>
          <w:t>h)</w:t>
        </w:r>
      </w:ins>
      <w:ins w:id="721" w:author="Ruijie Xu" w:date="2022-02-02T12:20:00Z">
        <w:r w:rsidRPr="003A137D">
          <w:rPr>
            <w:color w:val="000000" w:themeColor="text1"/>
          </w:rPr>
          <w:t>, and CLARK and CLARK-s has classified 63% (120/190) and 57% (95/166) of sample R22.K’s read to two different Virus taxa, “p__Uroviricota” and “p__Artverviricota”</w:t>
        </w:r>
      </w:ins>
      <w:ins w:id="722" w:author="Ruijie Xu" w:date="2022-02-03T12:15:00Z">
        <w:r w:rsidR="002E6F22">
          <w:rPr>
            <w:color w:val="000000" w:themeColor="text1"/>
          </w:rPr>
          <w:t xml:space="preserve"> (Figure </w:t>
        </w:r>
        <w:r w:rsidR="00CE788B">
          <w:rPr>
            <w:color w:val="000000" w:themeColor="text1"/>
          </w:rPr>
          <w:t>2f-g</w:t>
        </w:r>
        <w:r w:rsidR="002E6F22">
          <w:rPr>
            <w:color w:val="000000" w:themeColor="text1"/>
          </w:rPr>
          <w:t>)</w:t>
        </w:r>
      </w:ins>
      <w:ins w:id="723" w:author="Ruijie Xu" w:date="2022-02-02T12:20:00Z">
        <w:r w:rsidRPr="003A137D">
          <w:rPr>
            <w:color w:val="000000" w:themeColor="text1"/>
          </w:rPr>
          <w:t>. Kaiju has also classified 21% of sample R22.K’s reads into “p__Artverviricota” (34/157)</w:t>
        </w:r>
      </w:ins>
      <w:ins w:id="724" w:author="Ruijie Xu" w:date="2022-02-03T12:15:00Z">
        <w:r w:rsidR="00CE788B">
          <w:rPr>
            <w:color w:val="000000" w:themeColor="text1"/>
          </w:rPr>
          <w:t xml:space="preserve"> (Figure 2i)</w:t>
        </w:r>
      </w:ins>
      <w:ins w:id="725" w:author="Ruijie Xu" w:date="2022-02-02T12:20:00Z">
        <w:r w:rsidRPr="003A137D">
          <w:rPr>
            <w:color w:val="000000" w:themeColor="text1"/>
          </w:rPr>
          <w:t xml:space="preserve">. Similar distributions in reads involving Virus taxa classification were also observed in sample R26.K, R26.S, and R27.K, where </w:t>
        </w:r>
        <w:r>
          <w:rPr>
            <w:color w:val="000000" w:themeColor="text1"/>
          </w:rPr>
          <w:t>BLASTN</w:t>
        </w:r>
        <w:r w:rsidRPr="003A137D">
          <w:rPr>
            <w:color w:val="000000" w:themeColor="text1"/>
          </w:rPr>
          <w:t xml:space="preserve"> classified 54% (657/1207), 20% (28/140), and 11% (422/3794) of  reads into “p_Pisuviricota”</w:t>
        </w:r>
      </w:ins>
      <w:ins w:id="726" w:author="Ruijie Xu" w:date="2022-02-03T12:15:00Z">
        <w:r w:rsidR="00CE788B">
          <w:rPr>
            <w:color w:val="000000" w:themeColor="text1"/>
          </w:rPr>
          <w:t xml:space="preserve"> (Figure 2a)</w:t>
        </w:r>
      </w:ins>
      <w:ins w:id="727" w:author="Ruijie Xu" w:date="2022-02-02T12:20:00Z">
        <w:r w:rsidRPr="003A137D">
          <w:rPr>
            <w:color w:val="000000" w:themeColor="text1"/>
          </w:rPr>
          <w:t>, respectively, CLARK and CLARK-s classified a large percentage of reads into Virus taxon “p__Uroviricota” (CLARK: 71% (636/900), 31/76 (41%), and 18% (201/1099); CLARK-s: 18% (50/271), 18% (7/67), 10% (83/1334), respectively)</w:t>
        </w:r>
      </w:ins>
      <w:ins w:id="728" w:author="Ruijie Xu" w:date="2022-02-03T12:16:00Z">
        <w:r w:rsidR="00CE788B">
          <w:rPr>
            <w:color w:val="000000" w:themeColor="text1"/>
          </w:rPr>
          <w:t xml:space="preserve"> (Figure 2f-g)</w:t>
        </w:r>
      </w:ins>
      <w:ins w:id="729" w:author="Ruijie Xu" w:date="2022-02-02T12:20:00Z">
        <w:r w:rsidRPr="003A137D">
          <w:rPr>
            <w:color w:val="000000" w:themeColor="text1"/>
          </w:rPr>
          <w:t>, but other software has only identified  a small number or none reads into a Virus taxon (Kraken2 has classified 4 reads into taxon “p__Uroviricota”</w:t>
        </w:r>
      </w:ins>
      <w:ins w:id="730" w:author="Ruijie Xu" w:date="2022-02-03T12:16:00Z">
        <w:r w:rsidR="00CE788B">
          <w:rPr>
            <w:color w:val="000000" w:themeColor="text1"/>
          </w:rPr>
          <w:t>, Figure 2c</w:t>
        </w:r>
      </w:ins>
      <w:ins w:id="731" w:author="Ruijie Xu" w:date="2022-02-02T12:20:00Z">
        <w:r w:rsidRPr="003A137D">
          <w:rPr>
            <w:color w:val="000000" w:themeColor="text1"/>
          </w:rPr>
          <w:t>). Except for differences in Virus taxa identification, the distribution of the Bacteria reads classified by BLASTn, Kraken2, Bracken, Centrifuge, CLARK, CLARK-s, and Kaiju are relatively consistent across samples without Virus taxa identified. The diversity of taxa identified by Metaphlan3 are significantly less than that of other software’s classification, only the most abundant taxa were captureing the majority of the classified reads with Metaphlan3 classification</w:t>
        </w:r>
      </w:ins>
      <w:ins w:id="732" w:author="Ruijie Xu" w:date="2022-02-03T12:17:00Z">
        <w:r w:rsidR="00CE788B">
          <w:rPr>
            <w:color w:val="000000" w:themeColor="text1"/>
          </w:rPr>
          <w:t xml:space="preserve"> (Figure 2h)</w:t>
        </w:r>
      </w:ins>
      <w:ins w:id="733" w:author="Ruijie Xu" w:date="2022-02-02T12:20:00Z">
        <w:r w:rsidRPr="003A137D">
          <w:rPr>
            <w:color w:val="000000" w:themeColor="text1"/>
          </w:rPr>
          <w:t xml:space="preserve">. For example, Metaphlan3 has identified 100% of sample R7.L’s reads as  “p__Proteobacteria, while other software has identified 29% (SD: 12%) of R27.L’s reads as “p__Proteobacteria” on average with unique number of Phylum taxa identified range from 2 by Diamond (91% of reads classified as “p__Tenericutes”) to 50 by Kaiju. Diamond’s classification is also showing differences in read classification when comparing with results </w:t>
        </w:r>
        <w:r w:rsidRPr="003A137D">
          <w:rPr>
            <w:color w:val="000000" w:themeColor="text1"/>
          </w:rPr>
          <w:lastRenderedPageBreak/>
          <w:t>of other software</w:t>
        </w:r>
      </w:ins>
      <w:ins w:id="734" w:author="Ruijie Xu" w:date="2022-02-03T12:17:00Z">
        <w:r w:rsidR="00CE788B">
          <w:rPr>
            <w:color w:val="000000" w:themeColor="text1"/>
          </w:rPr>
          <w:t xml:space="preserve"> (Figure </w:t>
        </w:r>
      </w:ins>
      <w:ins w:id="735" w:author="Ruijie Xu" w:date="2022-02-03T12:18:00Z">
        <w:r w:rsidR="00CE788B">
          <w:rPr>
            <w:color w:val="000000" w:themeColor="text1"/>
          </w:rPr>
          <w:t>2b)</w:t>
        </w:r>
      </w:ins>
      <w:ins w:id="736" w:author="Ruijie Xu" w:date="2022-02-02T12:20:00Z">
        <w:r w:rsidRPr="003A137D">
          <w:rPr>
            <w:color w:val="000000" w:themeColor="text1"/>
          </w:rPr>
          <w:t xml:space="preserve">. The most notiable difference is the relative abudance of taxon “p__Firmicutes” classified by Diamond across samples. In the lung samples, “p__Firmicutes” was classified in 17% of R22.L (SD: 9%), 20% of R26.L (SD: 9%), and 14% of R27.L (SD: 8%), but Diamond has only classified 2% (133/4900) of reads as “p__Firmicutes” in sample R26.L, while “p__Firmicutes” taxon was not identified in R22.L and R27.L by Diamond. On the other hand, Diamond has identified a relative larger proportion of reads as “p__Firmicutes” in samples R27.S (24%) and R28.L (19%) compare to that  of most other software (R27.S: mean: 2%, SD: 2%; R28.L: mean: 3%, SD: 3%), except for the Centrifuge classification (R27.S: 24%, R28.L: 9%). </w:t>
        </w:r>
      </w:ins>
    </w:p>
    <w:p w14:paraId="477AE8BD" w14:textId="560D9A54" w:rsidR="003D5D8B" w:rsidRDefault="003D5D8B" w:rsidP="003D5D8B">
      <w:pPr>
        <w:spacing w:line="480" w:lineRule="auto"/>
        <w:ind w:firstLine="720"/>
        <w:rPr>
          <w:ins w:id="737" w:author="Ruijie Xu" w:date="2022-02-02T13:04:00Z"/>
          <w:color w:val="000000" w:themeColor="text1"/>
        </w:rPr>
      </w:pPr>
      <w:ins w:id="738" w:author="Ruijie Xu" w:date="2022-02-02T12:20:00Z">
        <w:r w:rsidRPr="003A137D">
          <w:rPr>
            <w:color w:val="000000" w:themeColor="text1"/>
          </w:rPr>
          <w:t>Moving down to the Species level classification, the number of reads classified under taxa (strains) with the same species was aggregated together to obtain the unique number of species classified by each software</w:t>
        </w:r>
      </w:ins>
      <w:ins w:id="739" w:author="Ruijie Xu" w:date="2022-02-03T12:18:00Z">
        <w:r w:rsidR="00CE788B">
          <w:rPr>
            <w:color w:val="000000" w:themeColor="text1"/>
          </w:rPr>
          <w:t xml:space="preserve"> (Table </w:t>
        </w:r>
      </w:ins>
      <w:ins w:id="740" w:author="Ruijie Xu" w:date="2022-02-03T12:19:00Z">
        <w:r w:rsidR="00CE788B">
          <w:rPr>
            <w:color w:val="000000" w:themeColor="text1"/>
          </w:rPr>
          <w:t>SII.1)</w:t>
        </w:r>
      </w:ins>
      <w:ins w:id="741" w:author="Ruijie Xu" w:date="2022-02-02T12:20:00Z">
        <w:r w:rsidRPr="003A137D">
          <w:rPr>
            <w:color w:val="000000" w:themeColor="text1"/>
          </w:rPr>
          <w:t>. Out of all software, metaphlan3 has classified the least number of species taxa with only 18 species</w:t>
        </w:r>
      </w:ins>
      <w:ins w:id="742" w:author="Ruijie Xu" w:date="2022-02-03T12:19:00Z">
        <w:r w:rsidR="00CE788B">
          <w:rPr>
            <w:color w:val="000000" w:themeColor="text1"/>
          </w:rPr>
          <w:t xml:space="preserve"> (Table SII.4)</w:t>
        </w:r>
      </w:ins>
      <w:ins w:id="743" w:author="Ruijie Xu" w:date="2022-02-02T12:20:00Z">
        <w:r w:rsidRPr="003A137D">
          <w:rPr>
            <w:color w:val="000000" w:themeColor="text1"/>
          </w:rPr>
          <w:t xml:space="preserve">. On the other hand, Kaiju has classified the most number of distinct Species taxa 4128 species (Table </w:t>
        </w:r>
      </w:ins>
      <w:ins w:id="744" w:author="Ruijie Xu" w:date="2022-02-03T12:19:00Z">
        <w:r w:rsidR="00CE788B">
          <w:rPr>
            <w:color w:val="000000" w:themeColor="text1"/>
          </w:rPr>
          <w:t>S</w:t>
        </w:r>
      </w:ins>
      <w:ins w:id="745" w:author="Ruijie Xu" w:date="2022-02-02T12:20:00Z">
        <w:r w:rsidRPr="003A137D">
          <w:rPr>
            <w:color w:val="000000" w:themeColor="text1"/>
          </w:rPr>
          <w:t>II.4). From the species level classifications, 9 species taxon were identified by all nine software (</w:t>
        </w:r>
        <w:r>
          <w:rPr>
            <w:i/>
            <w:iCs/>
            <w:color w:val="000000" w:themeColor="text1"/>
          </w:rPr>
          <w:t>Leptospira</w:t>
        </w:r>
        <w:r w:rsidRPr="003A137D">
          <w:rPr>
            <w:i/>
            <w:iCs/>
            <w:color w:val="000000" w:themeColor="text1"/>
          </w:rPr>
          <w:t xml:space="preserve"> interrogans</w:t>
        </w:r>
        <w:r w:rsidRPr="003A137D">
          <w:rPr>
            <w:color w:val="000000" w:themeColor="text1"/>
          </w:rPr>
          <w:t>,</w:t>
        </w:r>
        <w:r w:rsidRPr="003A137D">
          <w:rPr>
            <w:i/>
            <w:iCs/>
            <w:color w:val="000000" w:themeColor="text1"/>
          </w:rPr>
          <w:t xml:space="preserve"> </w:t>
        </w:r>
        <w:r>
          <w:rPr>
            <w:i/>
            <w:iCs/>
            <w:color w:val="000000" w:themeColor="text1"/>
          </w:rPr>
          <w:t>Leptospira</w:t>
        </w:r>
        <w:r w:rsidRPr="003A137D">
          <w:rPr>
            <w:i/>
            <w:iCs/>
            <w:color w:val="000000" w:themeColor="text1"/>
          </w:rPr>
          <w:t xml:space="preserve"> borgpetersenii</w:t>
        </w:r>
        <w:r w:rsidRPr="003A137D">
          <w:rPr>
            <w:color w:val="000000" w:themeColor="text1"/>
          </w:rPr>
          <w:t>,</w:t>
        </w:r>
        <w:r w:rsidRPr="003A137D">
          <w:rPr>
            <w:i/>
            <w:iCs/>
            <w:color w:val="000000" w:themeColor="text1"/>
          </w:rPr>
          <w:t xml:space="preserve"> Faecalibacterium prausnitzii</w:t>
        </w:r>
        <w:r w:rsidRPr="003A137D">
          <w:rPr>
            <w:color w:val="000000" w:themeColor="text1"/>
          </w:rPr>
          <w:t>,</w:t>
        </w:r>
        <w:r w:rsidRPr="003A137D">
          <w:rPr>
            <w:i/>
            <w:iCs/>
            <w:color w:val="000000" w:themeColor="text1"/>
          </w:rPr>
          <w:t xml:space="preserve"> Bordetella pseudohinzii</w:t>
        </w:r>
        <w:r w:rsidRPr="003A137D">
          <w:rPr>
            <w:color w:val="000000" w:themeColor="text1"/>
          </w:rPr>
          <w:t>,</w:t>
        </w:r>
        <w:r w:rsidRPr="003A137D">
          <w:rPr>
            <w:i/>
            <w:iCs/>
            <w:color w:val="000000" w:themeColor="text1"/>
          </w:rPr>
          <w:t xml:space="preserve"> Bordetella bronchiseptica</w:t>
        </w:r>
        <w:r w:rsidRPr="003A137D">
          <w:rPr>
            <w:color w:val="000000" w:themeColor="text1"/>
          </w:rPr>
          <w:t>,</w:t>
        </w:r>
        <w:r w:rsidRPr="003A137D">
          <w:rPr>
            <w:i/>
            <w:iCs/>
            <w:color w:val="000000" w:themeColor="text1"/>
          </w:rPr>
          <w:t xml:space="preserve"> Bordetella pertussis</w:t>
        </w:r>
        <w:r w:rsidRPr="003A137D">
          <w:rPr>
            <w:color w:val="000000" w:themeColor="text1"/>
          </w:rPr>
          <w:t>,</w:t>
        </w:r>
        <w:r w:rsidRPr="003A137D">
          <w:rPr>
            <w:i/>
            <w:iCs/>
            <w:color w:val="000000" w:themeColor="text1"/>
          </w:rPr>
          <w:t xml:space="preserve"> Bacteroides uniformis</w:t>
        </w:r>
        <w:r w:rsidRPr="003A137D">
          <w:rPr>
            <w:color w:val="000000" w:themeColor="text1"/>
          </w:rPr>
          <w:t>,</w:t>
        </w:r>
        <w:r w:rsidRPr="003A137D">
          <w:rPr>
            <w:i/>
            <w:iCs/>
            <w:color w:val="000000" w:themeColor="text1"/>
          </w:rPr>
          <w:t xml:space="preserve"> Phocaeicola vulgatus</w:t>
        </w:r>
        <w:r w:rsidRPr="003A137D">
          <w:rPr>
            <w:color w:val="000000" w:themeColor="text1"/>
          </w:rPr>
          <w:t>, and</w:t>
        </w:r>
        <w:r w:rsidRPr="003A137D">
          <w:rPr>
            <w:i/>
            <w:iCs/>
            <w:color w:val="000000" w:themeColor="text1"/>
          </w:rPr>
          <w:t xml:space="preserve"> Bartonella elizabethae</w:t>
        </w:r>
        <w:r w:rsidRPr="003A137D">
          <w:rPr>
            <w:color w:val="000000" w:themeColor="text1"/>
          </w:rPr>
          <w:t>)</w:t>
        </w:r>
      </w:ins>
      <w:ins w:id="746" w:author="Ruijie Xu" w:date="2022-02-03T12:21:00Z">
        <w:r w:rsidR="00E93552">
          <w:rPr>
            <w:color w:val="000000" w:themeColor="text1"/>
          </w:rPr>
          <w:t xml:space="preserve"> (Table SII.1)</w:t>
        </w:r>
      </w:ins>
      <w:ins w:id="747" w:author="Ruijie Xu" w:date="2022-02-02T12:20:00Z">
        <w:r w:rsidRPr="003A137D">
          <w:rPr>
            <w:color w:val="000000" w:themeColor="text1"/>
          </w:rPr>
          <w:t>. Centrifuge and Kaiju has the largest overlapping in the species taxa identified (2285 taxa), followed by Kraken2 vs. Centrifuge (1737 taxa) and vs. Kaiju (1723 taxa)</w:t>
        </w:r>
      </w:ins>
      <w:ins w:id="748" w:author="Ruijie Xu" w:date="2022-02-03T12:21:00Z">
        <w:r w:rsidR="00E93552">
          <w:rPr>
            <w:color w:val="000000" w:themeColor="text1"/>
          </w:rPr>
          <w:t xml:space="preserve"> (Table Sii.4)</w:t>
        </w:r>
      </w:ins>
      <w:ins w:id="749" w:author="Ruijie Xu" w:date="2022-02-02T12:20:00Z">
        <w:r w:rsidRPr="003A137D">
          <w:rPr>
            <w:color w:val="000000" w:themeColor="text1"/>
          </w:rPr>
          <w:t xml:space="preserve">. The species-level classification of the three software has shared 1,379 species taxa in total. In addition, </w:t>
        </w:r>
        <w:r>
          <w:rPr>
            <w:color w:val="000000" w:themeColor="text1"/>
          </w:rPr>
          <w:t>BLASTN</w:t>
        </w:r>
        <w:r w:rsidRPr="003A137D">
          <w:rPr>
            <w:color w:val="000000" w:themeColor="text1"/>
          </w:rPr>
          <w:t xml:space="preserve"> has also shared 1253 species level taxa with Centrifuge, 1207 taxa with Kaiju, and 1126 taxa with Kraken2. CLARK and CLARK-s’s classification has also shared 1219 and 1059 species taxa wtith Kaiju specificially. To assess if different software has identified same species taxa as </w:t>
        </w:r>
        <w:r w:rsidRPr="003A137D">
          <w:rPr>
            <w:color w:val="000000" w:themeColor="text1"/>
          </w:rPr>
          <w:lastRenderedPageBreak/>
          <w:t xml:space="preserve">the most abundant taxa, species taxa with at least 10% of the reads from each sample were identified from each software’s classification. Metaphlan3 in this case, has identified most number of unique species taxa (18 taxa), while </w:t>
        </w:r>
        <w:r>
          <w:rPr>
            <w:color w:val="000000" w:themeColor="text1"/>
          </w:rPr>
          <w:t>BLASTN</w:t>
        </w:r>
        <w:r w:rsidRPr="003A137D">
          <w:rPr>
            <w:color w:val="000000" w:themeColor="text1"/>
          </w:rPr>
          <w:t xml:space="preserve"> and Kaiju has the least (7 taxa). CLARK vs. CLARK-s and Kraken vs. Bracken shared most number of taxa in this category (9 and 8 taxa, respectively). Two species taxa were identified by all software as the top ten percent most abundant species taxa which are </w:t>
        </w:r>
        <w:r w:rsidRPr="003A137D">
          <w:rPr>
            <w:i/>
            <w:iCs/>
            <w:color w:val="000000" w:themeColor="text1"/>
          </w:rPr>
          <w:t>L. interrogans</w:t>
        </w:r>
        <w:r w:rsidRPr="003A137D">
          <w:rPr>
            <w:color w:val="000000" w:themeColor="text1"/>
          </w:rPr>
          <w:t xml:space="preserve"> and </w:t>
        </w:r>
        <w:r w:rsidRPr="003A137D">
          <w:rPr>
            <w:i/>
            <w:iCs/>
            <w:color w:val="000000" w:themeColor="text1"/>
          </w:rPr>
          <w:t>Bartonella elizabethae</w:t>
        </w:r>
      </w:ins>
      <w:ins w:id="750" w:author="Ruijie Xu" w:date="2022-02-03T12:21:00Z">
        <w:r w:rsidR="00E93552">
          <w:rPr>
            <w:i/>
            <w:iCs/>
            <w:color w:val="000000" w:themeColor="text1"/>
          </w:rPr>
          <w:t xml:space="preserve"> </w:t>
        </w:r>
        <w:r w:rsidR="00E93552">
          <w:rPr>
            <w:color w:val="000000" w:themeColor="text1"/>
          </w:rPr>
          <w:t>(Table SII.1)</w:t>
        </w:r>
      </w:ins>
      <w:ins w:id="751" w:author="Ruijie Xu" w:date="2022-02-02T12:20:00Z">
        <w:r w:rsidRPr="003A137D">
          <w:rPr>
            <w:color w:val="000000" w:themeColor="text1"/>
          </w:rPr>
          <w:t>.</w:t>
        </w:r>
      </w:ins>
    </w:p>
    <w:p w14:paraId="77A43993" w14:textId="47BCE860" w:rsidR="00C355C5" w:rsidRPr="00C355C5" w:rsidRDefault="00C355C5">
      <w:pPr>
        <w:spacing w:line="480" w:lineRule="auto"/>
        <w:rPr>
          <w:ins w:id="752" w:author="Ruijie Xu" w:date="2022-02-02T12:20:00Z"/>
          <w:b/>
          <w:bCs/>
          <w:color w:val="000000" w:themeColor="text1"/>
          <w:rPrChange w:id="753" w:author="Ruijie Xu" w:date="2022-02-02T13:04:00Z">
            <w:rPr>
              <w:ins w:id="754" w:author="Ruijie Xu" w:date="2022-02-02T12:20:00Z"/>
              <w:color w:val="000000" w:themeColor="text1"/>
            </w:rPr>
          </w:rPrChange>
        </w:rPr>
        <w:pPrChange w:id="755" w:author="Ruijie Xu" w:date="2022-02-02T13:04:00Z">
          <w:pPr>
            <w:keepNext/>
            <w:spacing w:line="480" w:lineRule="auto"/>
            <w:ind w:firstLine="720"/>
          </w:pPr>
        </w:pPrChange>
      </w:pPr>
      <w:ins w:id="756" w:author="Ruijie Xu" w:date="2022-02-02T13:04:00Z">
        <w:r w:rsidRPr="003A137D">
          <w:rPr>
            <w:b/>
            <w:bCs/>
            <w:color w:val="000000" w:themeColor="text1"/>
          </w:rPr>
          <w:t>Downstream analyses for microbial community characterization</w:t>
        </w:r>
      </w:ins>
    </w:p>
    <w:p w14:paraId="52C08BAF" w14:textId="48310301" w:rsidR="00C355C5" w:rsidRDefault="00C86E04" w:rsidP="00D0036D">
      <w:pPr>
        <w:keepNext/>
        <w:spacing w:line="480" w:lineRule="auto"/>
        <w:ind w:firstLine="720"/>
        <w:rPr>
          <w:ins w:id="757" w:author="Ruijie Xu" w:date="2022-02-02T13:05:00Z"/>
          <w:color w:val="000000" w:themeColor="text1"/>
        </w:rPr>
      </w:pPr>
      <w:r w:rsidRPr="003A137D">
        <w:rPr>
          <w:color w:val="000000" w:themeColor="text1"/>
        </w:rPr>
        <w:t xml:space="preserve">To understand how differences in classification results can directly impact the characterization of the microbial communities in each sample, we calculated two alpha  indices (Shannon and Simpson) at the species level, characterizing the </w:t>
      </w:r>
      <w:r w:rsidR="00374568" w:rsidRPr="003A137D">
        <w:rPr>
          <w:color w:val="000000" w:themeColor="text1"/>
        </w:rPr>
        <w:t>species richness (diversity)</w:t>
      </w:r>
      <w:r w:rsidRPr="003A137D">
        <w:rPr>
          <w:color w:val="000000" w:themeColor="text1"/>
        </w:rPr>
        <w:t xml:space="preserve"> and </w:t>
      </w:r>
      <w:ins w:id="758" w:author="Ruijie Xu" w:date="2022-02-11T09:20:00Z">
        <w:r w:rsidR="00922231">
          <w:rPr>
            <w:color w:val="000000" w:themeColor="text1"/>
          </w:rPr>
          <w:t>evenness (</w:t>
        </w:r>
      </w:ins>
      <w:del w:id="759" w:author="Ruijie Xu" w:date="2022-02-11T09:19:00Z">
        <w:r w:rsidRPr="003A137D" w:rsidDel="00922231">
          <w:rPr>
            <w:color w:val="000000" w:themeColor="text1"/>
          </w:rPr>
          <w:delText xml:space="preserve">the </w:delText>
        </w:r>
      </w:del>
      <w:ins w:id="760" w:author="Ruijie Xu" w:date="2022-02-11T09:39:00Z">
        <w:r w:rsidR="007D333F">
          <w:rPr>
            <w:color w:val="000000" w:themeColor="text1"/>
          </w:rPr>
          <w:t>abundance</w:t>
        </w:r>
        <w:r w:rsidR="00D0335C">
          <w:rPr>
            <w:color w:val="000000" w:themeColor="text1"/>
          </w:rPr>
          <w:t>)</w:t>
        </w:r>
      </w:ins>
      <w:del w:id="761" w:author="Ruijie Xu" w:date="2022-02-11T09:20:00Z">
        <w:r w:rsidRPr="003A137D" w:rsidDel="00922231">
          <w:rPr>
            <w:color w:val="000000" w:themeColor="text1"/>
          </w:rPr>
          <w:delText>evenness</w:delText>
        </w:r>
      </w:del>
      <w:r w:rsidRPr="003A137D">
        <w:rPr>
          <w:color w:val="000000" w:themeColor="text1"/>
        </w:rPr>
        <w:t xml:space="preserve"> of the microbial communities within each Rattus sample</w:t>
      </w:r>
      <w:r w:rsidR="00374568" w:rsidRPr="003A137D">
        <w:rPr>
          <w:color w:val="000000" w:themeColor="text1"/>
        </w:rPr>
        <w:t xml:space="preserve"> and compared them with the observed unique number of species identified by each DB </w:t>
      </w:r>
      <w:ins w:id="762" w:author="Ruijie Xu" w:date="2022-02-02T13:05:00Z">
        <w:r w:rsidR="00C355C5">
          <w:rPr>
            <w:color w:val="000000" w:themeColor="text1"/>
          </w:rPr>
          <w:t xml:space="preserve">and software </w:t>
        </w:r>
      </w:ins>
      <w:r w:rsidR="00374568" w:rsidRPr="003A137D">
        <w:rPr>
          <w:color w:val="000000" w:themeColor="text1"/>
        </w:rPr>
        <w:t>(Observed)</w:t>
      </w:r>
      <w:r w:rsidRPr="003A137D">
        <w:rPr>
          <w:color w:val="000000" w:themeColor="text1"/>
        </w:rPr>
        <w:t xml:space="preserve">. </w:t>
      </w:r>
    </w:p>
    <w:p w14:paraId="0CD7AB28" w14:textId="1D2A03D2" w:rsidR="00D0036D" w:rsidRDefault="00C355C5" w:rsidP="00D0036D">
      <w:pPr>
        <w:keepNext/>
        <w:spacing w:line="480" w:lineRule="auto"/>
        <w:ind w:firstLine="720"/>
        <w:rPr>
          <w:ins w:id="763" w:author="Ruijie Xu" w:date="2022-02-02T13:06:00Z"/>
          <w:color w:val="000000" w:themeColor="text1"/>
        </w:rPr>
      </w:pPr>
      <w:ins w:id="764" w:author="Ruijie Xu" w:date="2022-02-02T13:05:00Z">
        <w:r>
          <w:rPr>
            <w:color w:val="000000" w:themeColor="text1"/>
          </w:rPr>
          <w:t>For the classification results of different DBs, w</w:t>
        </w:r>
      </w:ins>
      <w:del w:id="765" w:author="Ruijie Xu" w:date="2022-02-02T13:05:00Z">
        <w:r w:rsidR="00C86E04" w:rsidRPr="003A137D" w:rsidDel="00C355C5">
          <w:rPr>
            <w:color w:val="000000" w:themeColor="text1"/>
          </w:rPr>
          <w:delText>W</w:delText>
        </w:r>
      </w:del>
      <w:r w:rsidR="00C86E04" w:rsidRPr="003A137D">
        <w:rPr>
          <w:color w:val="000000" w:themeColor="text1"/>
        </w:rPr>
        <w:t xml:space="preserve">e have found that although the </w:t>
      </w:r>
      <w:r w:rsidR="00374568" w:rsidRPr="003A137D">
        <w:rPr>
          <w:color w:val="000000" w:themeColor="text1"/>
        </w:rPr>
        <w:t>observed</w:t>
      </w:r>
      <w:r w:rsidR="00C86E04" w:rsidRPr="003A137D">
        <w:rPr>
          <w:color w:val="000000" w:themeColor="text1"/>
        </w:rPr>
        <w:t xml:space="preserve"> unique taxon were significanly different across the classification results of all four </w:t>
      </w:r>
      <w:r w:rsidR="00374568" w:rsidRPr="003A137D">
        <w:rPr>
          <w:color w:val="000000" w:themeColor="text1"/>
        </w:rPr>
        <w:t>DBs</w:t>
      </w:r>
      <w:r w:rsidR="00C86E04" w:rsidRPr="003A137D">
        <w:rPr>
          <w:color w:val="000000" w:themeColor="text1"/>
        </w:rPr>
        <w:t xml:space="preserve"> (Figure 2a), </w:t>
      </w:r>
      <w:del w:id="766" w:author="Ruijie Xu" w:date="2022-02-03T12:22:00Z">
        <w:r w:rsidR="00A310EF" w:rsidRPr="003A137D" w:rsidDel="00041F72">
          <w:rPr>
            <w:color w:val="000000" w:themeColor="text1"/>
          </w:rPr>
          <w:delText xml:space="preserve">only </w:delText>
        </w:r>
      </w:del>
      <w:r w:rsidR="00C86E04" w:rsidRPr="003A137D">
        <w:rPr>
          <w:color w:val="000000" w:themeColor="text1"/>
        </w:rPr>
        <w:t xml:space="preserve">the Shannon index, which </w:t>
      </w:r>
      <w:del w:id="767" w:author="Ruijie Xu" w:date="2022-02-11T09:23:00Z">
        <w:r w:rsidR="00C86E04" w:rsidRPr="003A137D" w:rsidDel="002E56FD">
          <w:rPr>
            <w:color w:val="000000" w:themeColor="text1"/>
          </w:rPr>
          <w:delText>describes th</w:delText>
        </w:r>
      </w:del>
      <w:ins w:id="768" w:author="Ruijie Xu" w:date="2022-02-11T09:23:00Z">
        <w:r w:rsidR="002E56FD">
          <w:rPr>
            <w:color w:val="000000" w:themeColor="text1"/>
          </w:rPr>
          <w:t>emphasizes</w:t>
        </w:r>
      </w:ins>
      <w:del w:id="769" w:author="Ruijie Xu" w:date="2022-02-11T09:23:00Z">
        <w:r w:rsidR="00C86E04" w:rsidRPr="003A137D" w:rsidDel="002E56FD">
          <w:rPr>
            <w:color w:val="000000" w:themeColor="text1"/>
          </w:rPr>
          <w:delText>e</w:delText>
        </w:r>
      </w:del>
      <w:r w:rsidR="00C86E04" w:rsidRPr="003A137D">
        <w:rPr>
          <w:color w:val="000000" w:themeColor="text1"/>
        </w:rPr>
        <w:t xml:space="preserve"> </w:t>
      </w:r>
      <w:ins w:id="770" w:author="Ruijie Xu" w:date="2022-02-11T09:24:00Z">
        <w:r w:rsidR="002E56FD">
          <w:rPr>
            <w:color w:val="000000" w:themeColor="text1"/>
          </w:rPr>
          <w:t xml:space="preserve">the </w:t>
        </w:r>
      </w:ins>
      <w:r w:rsidR="00374568" w:rsidRPr="003A137D">
        <w:rPr>
          <w:color w:val="000000" w:themeColor="text1"/>
        </w:rPr>
        <w:t xml:space="preserve">species richness </w:t>
      </w:r>
      <w:del w:id="771" w:author="Ruijie Xu" w:date="2022-02-11T09:23:00Z">
        <w:r w:rsidR="00374568" w:rsidRPr="003A137D" w:rsidDel="00184217">
          <w:rPr>
            <w:color w:val="000000" w:themeColor="text1"/>
          </w:rPr>
          <w:delText>and evenness</w:delText>
        </w:r>
        <w:r w:rsidR="00C86E04" w:rsidRPr="003A137D" w:rsidDel="00184217">
          <w:rPr>
            <w:color w:val="000000" w:themeColor="text1"/>
          </w:rPr>
          <w:delText xml:space="preserve"> </w:delText>
        </w:r>
      </w:del>
      <w:r w:rsidR="00D0036D" w:rsidRPr="003A137D">
        <w:rPr>
          <w:color w:val="000000" w:themeColor="text1"/>
        </w:rPr>
        <w:t xml:space="preserve">within a </w:t>
      </w:r>
      <w:r w:rsidR="00C86E04" w:rsidRPr="003A137D">
        <w:rPr>
          <w:color w:val="000000" w:themeColor="text1"/>
        </w:rPr>
        <w:t xml:space="preserve">community, </w:t>
      </w:r>
      <w:r w:rsidR="00374568" w:rsidRPr="003A137D">
        <w:rPr>
          <w:color w:val="000000" w:themeColor="text1"/>
        </w:rPr>
        <w:t>obtained fr</w:t>
      </w:r>
      <w:ins w:id="772" w:author="Ruijie Xu" w:date="2022-02-02T13:08:00Z">
        <w:r>
          <w:rPr>
            <w:color w:val="000000" w:themeColor="text1"/>
          </w:rPr>
          <w:t>om</w:t>
        </w:r>
      </w:ins>
      <w:del w:id="773" w:author="Ruijie Xu" w:date="2022-02-02T13:08:00Z">
        <w:r w:rsidR="00374568" w:rsidRPr="003A137D" w:rsidDel="00C355C5">
          <w:rPr>
            <w:color w:val="000000" w:themeColor="text1"/>
          </w:rPr>
          <w:delText>in</w:delText>
        </w:r>
      </w:del>
      <w:r w:rsidR="00A310EF" w:rsidRPr="003A137D">
        <w:rPr>
          <w:color w:val="000000" w:themeColor="text1"/>
        </w:rPr>
        <w:t xml:space="preserve"> minikraken DB </w:t>
      </w:r>
      <w:ins w:id="774" w:author="Ruijie Xu" w:date="2022-02-03T12:22:00Z">
        <w:r w:rsidR="00041F72">
          <w:rPr>
            <w:color w:val="000000" w:themeColor="text1"/>
          </w:rPr>
          <w:t xml:space="preserve">only </w:t>
        </w:r>
      </w:ins>
      <w:r w:rsidR="00C86E04" w:rsidRPr="003A137D">
        <w:rPr>
          <w:color w:val="000000" w:themeColor="text1"/>
        </w:rPr>
        <w:t xml:space="preserve">were found significantly different when compared with the results of </w:t>
      </w:r>
      <w:r w:rsidR="00A310EF" w:rsidRPr="003A137D">
        <w:rPr>
          <w:color w:val="000000" w:themeColor="text1"/>
        </w:rPr>
        <w:t>other</w:t>
      </w:r>
      <w:r w:rsidR="00C86E04" w:rsidRPr="003A137D">
        <w:rPr>
          <w:color w:val="000000" w:themeColor="text1"/>
        </w:rPr>
        <w:t xml:space="preserve"> DB</w:t>
      </w:r>
      <w:r w:rsidR="00A310EF" w:rsidRPr="003A137D">
        <w:rPr>
          <w:color w:val="000000" w:themeColor="text1"/>
        </w:rPr>
        <w:t>s</w:t>
      </w:r>
      <w:r w:rsidR="00C86E04" w:rsidRPr="003A137D">
        <w:rPr>
          <w:color w:val="000000" w:themeColor="text1"/>
        </w:rPr>
        <w:t xml:space="preserve"> </w:t>
      </w:r>
      <w:bookmarkStart w:id="775" w:name="OLE_LINK237"/>
      <w:bookmarkStart w:id="776" w:name="OLE_LINK238"/>
      <w:r w:rsidR="00C86E04" w:rsidRPr="003A137D">
        <w:rPr>
          <w:color w:val="000000" w:themeColor="text1"/>
        </w:rPr>
        <w:t>(</w:t>
      </w:r>
      <w:bookmarkStart w:id="777" w:name="OLE_LINK48"/>
      <w:bookmarkStart w:id="778" w:name="OLE_LINK49"/>
      <w:r w:rsidR="008B1B63" w:rsidRPr="003A137D">
        <w:rPr>
          <w:color w:val="000000" w:themeColor="text1"/>
        </w:rPr>
        <w:t xml:space="preserve">Figure 2b, Table </w:t>
      </w:r>
      <w:ins w:id="779" w:author="Ruijie Xu" w:date="2022-02-02T13:11:00Z">
        <w:r w:rsidR="00C92296">
          <w:rPr>
            <w:color w:val="000000" w:themeColor="text1"/>
          </w:rPr>
          <w:t>S</w:t>
        </w:r>
      </w:ins>
      <w:r w:rsidR="008B1B63" w:rsidRPr="003A137D">
        <w:rPr>
          <w:color w:val="000000" w:themeColor="text1"/>
        </w:rPr>
        <w:t>I.</w:t>
      </w:r>
      <w:ins w:id="780" w:author="Ruijie Xu" w:date="2022-02-03T12:23:00Z">
        <w:r w:rsidR="00041F72">
          <w:rPr>
            <w:color w:val="000000" w:themeColor="text1"/>
          </w:rPr>
          <w:t>4</w:t>
        </w:r>
      </w:ins>
      <w:del w:id="781" w:author="Ruijie Xu" w:date="2022-02-03T12:23:00Z">
        <w:r w:rsidR="008B1B63" w:rsidRPr="003A137D" w:rsidDel="00041F72">
          <w:rPr>
            <w:color w:val="000000" w:themeColor="text1"/>
          </w:rPr>
          <w:delText>3</w:delText>
        </w:r>
      </w:del>
      <w:bookmarkEnd w:id="777"/>
      <w:bookmarkEnd w:id="778"/>
      <w:r w:rsidR="00C86E04" w:rsidRPr="003A137D">
        <w:rPr>
          <w:color w:val="000000" w:themeColor="text1"/>
        </w:rPr>
        <w:t xml:space="preserve">). </w:t>
      </w:r>
      <w:bookmarkEnd w:id="775"/>
      <w:bookmarkEnd w:id="776"/>
      <w:r w:rsidR="00D0036D" w:rsidRPr="003A137D">
        <w:rPr>
          <w:color w:val="000000" w:themeColor="text1"/>
        </w:rPr>
        <w:t xml:space="preserve">Morever, the Simpson index, </w:t>
      </w:r>
      <w:ins w:id="782" w:author="Ruijie Xu" w:date="2022-02-11T09:34:00Z">
        <w:r w:rsidR="005636CA">
          <w:rPr>
            <w:color w:val="000000" w:themeColor="text1"/>
          </w:rPr>
          <w:t>which weighted microbial community’s characterization with the proportion of species of each sample</w:t>
        </w:r>
        <w:r w:rsidR="005636CA" w:rsidRPr="003A137D">
          <w:rPr>
            <w:color w:val="000000" w:themeColor="text1"/>
          </w:rPr>
          <w:t>,</w:t>
        </w:r>
      </w:ins>
      <w:del w:id="783" w:author="Ruijie Xu" w:date="2022-02-11T09:22:00Z">
        <w:r w:rsidR="00D0036D" w:rsidRPr="003A137D" w:rsidDel="00184217">
          <w:rPr>
            <w:color w:val="000000" w:themeColor="text1"/>
          </w:rPr>
          <w:delText xml:space="preserve">which describes the evenness of the microbial communities </w:delText>
        </w:r>
      </w:del>
      <w:del w:id="784" w:author="Ruijie Xu" w:date="2022-02-11T09:28:00Z">
        <w:r w:rsidR="00D0036D" w:rsidRPr="003A137D" w:rsidDel="00C24A9F">
          <w:rPr>
            <w:color w:val="000000" w:themeColor="text1"/>
          </w:rPr>
          <w:delText>within</w:delText>
        </w:r>
      </w:del>
      <w:del w:id="785" w:author="Ruijie Xu" w:date="2022-02-11T09:34:00Z">
        <w:r w:rsidR="00D0036D" w:rsidRPr="003A137D" w:rsidDel="005636CA">
          <w:rPr>
            <w:color w:val="000000" w:themeColor="text1"/>
          </w:rPr>
          <w:delText xml:space="preserve"> each sample</w:delText>
        </w:r>
      </w:del>
      <w:ins w:id="786" w:author="Ruijie Xu" w:date="2022-02-11T09:34:00Z">
        <w:r w:rsidR="00525C77">
          <w:rPr>
            <w:color w:val="000000" w:themeColor="text1"/>
          </w:rPr>
          <w:t xml:space="preserve"> </w:t>
        </w:r>
      </w:ins>
      <w:del w:id="787" w:author="Ruijie Xu" w:date="2022-02-11T09:34:00Z">
        <w:r w:rsidR="00D0036D" w:rsidRPr="003A137D" w:rsidDel="00525C77">
          <w:rPr>
            <w:color w:val="000000" w:themeColor="text1"/>
          </w:rPr>
          <w:delText xml:space="preserve">, </w:delText>
        </w:r>
      </w:del>
      <w:r w:rsidR="00D0036D" w:rsidRPr="003A137D">
        <w:rPr>
          <w:color w:val="000000" w:themeColor="text1"/>
        </w:rPr>
        <w:t xml:space="preserve">were also found mostly similarly between results of </w:t>
      </w:r>
      <w:r w:rsidR="00A310EF" w:rsidRPr="003A137D">
        <w:rPr>
          <w:color w:val="000000" w:themeColor="text1"/>
        </w:rPr>
        <w:t xml:space="preserve">the four </w:t>
      </w:r>
      <w:r w:rsidR="00D0036D" w:rsidRPr="003A137D">
        <w:rPr>
          <w:color w:val="000000" w:themeColor="text1"/>
        </w:rPr>
        <w:t>DBs</w:t>
      </w:r>
      <w:ins w:id="788" w:author="Ruijie Xu" w:date="2022-02-03T12:23:00Z">
        <w:r w:rsidR="00041F72">
          <w:rPr>
            <w:color w:val="000000" w:themeColor="text1"/>
          </w:rPr>
          <w:t xml:space="preserve"> </w:t>
        </w:r>
        <w:r w:rsidR="00041F72" w:rsidRPr="003A137D">
          <w:rPr>
            <w:color w:val="000000" w:themeColor="text1"/>
          </w:rPr>
          <w:t>(Figure 2</w:t>
        </w:r>
        <w:r w:rsidR="00041F72">
          <w:rPr>
            <w:color w:val="000000" w:themeColor="text1"/>
          </w:rPr>
          <w:t>c</w:t>
        </w:r>
        <w:r w:rsidR="00041F72" w:rsidRPr="003A137D">
          <w:rPr>
            <w:color w:val="000000" w:themeColor="text1"/>
          </w:rPr>
          <w:t xml:space="preserve">, </w:t>
        </w:r>
        <w:r w:rsidR="00041F72" w:rsidRPr="003A137D">
          <w:rPr>
            <w:color w:val="000000" w:themeColor="text1"/>
          </w:rPr>
          <w:lastRenderedPageBreak/>
          <w:t xml:space="preserve">Table </w:t>
        </w:r>
        <w:r w:rsidR="00041F72">
          <w:rPr>
            <w:color w:val="000000" w:themeColor="text1"/>
          </w:rPr>
          <w:t>S</w:t>
        </w:r>
        <w:r w:rsidR="00041F72" w:rsidRPr="003A137D">
          <w:rPr>
            <w:color w:val="000000" w:themeColor="text1"/>
          </w:rPr>
          <w:t>I.</w:t>
        </w:r>
        <w:r w:rsidR="00041F72">
          <w:rPr>
            <w:color w:val="000000" w:themeColor="text1"/>
          </w:rPr>
          <w:t>4</w:t>
        </w:r>
        <w:r w:rsidR="00041F72" w:rsidRPr="003A137D">
          <w:rPr>
            <w:color w:val="000000" w:themeColor="text1"/>
          </w:rPr>
          <w:t>)</w:t>
        </w:r>
      </w:ins>
      <w:r w:rsidR="00D0036D" w:rsidRPr="003A137D">
        <w:rPr>
          <w:color w:val="000000" w:themeColor="text1"/>
        </w:rPr>
        <w:t xml:space="preserve">. Only the </w:t>
      </w:r>
      <w:ins w:id="789" w:author="Ruijie Xu" w:date="2022-02-11T09:35:00Z">
        <w:r w:rsidR="00AE3AD8">
          <w:rPr>
            <w:color w:val="000000" w:themeColor="text1"/>
          </w:rPr>
          <w:t>Simpson’s</w:t>
        </w:r>
      </w:ins>
      <w:del w:id="790" w:author="Ruijie Xu" w:date="2022-02-11T09:35:00Z">
        <w:r w:rsidR="00D0036D" w:rsidRPr="003A137D" w:rsidDel="00AE3AD8">
          <w:rPr>
            <w:color w:val="000000" w:themeColor="text1"/>
          </w:rPr>
          <w:delText>evenness</w:delText>
        </w:r>
      </w:del>
      <w:r w:rsidR="00D0036D" w:rsidRPr="003A137D">
        <w:rPr>
          <w:color w:val="000000" w:themeColor="text1"/>
        </w:rPr>
        <w:t xml:space="preserve"> indices obtained from the results of the standard and customized DBs were found significantly different in comparison</w:t>
      </w:r>
      <w:r w:rsidR="008B1B63" w:rsidRPr="003A137D">
        <w:rPr>
          <w:color w:val="000000" w:themeColor="text1"/>
        </w:rPr>
        <w:t xml:space="preserve"> (Figure 2</w:t>
      </w:r>
      <w:ins w:id="791" w:author="Ruijie Xu" w:date="2022-02-03T12:23:00Z">
        <w:r w:rsidR="00041F72">
          <w:rPr>
            <w:color w:val="000000" w:themeColor="text1"/>
          </w:rPr>
          <w:t>c</w:t>
        </w:r>
      </w:ins>
      <w:del w:id="792" w:author="Ruijie Xu" w:date="2022-02-03T12:23:00Z">
        <w:r w:rsidR="008B1B63" w:rsidRPr="003A137D" w:rsidDel="00041F72">
          <w:rPr>
            <w:color w:val="000000" w:themeColor="text1"/>
          </w:rPr>
          <w:delText>b</w:delText>
        </w:r>
      </w:del>
      <w:r w:rsidR="008B1B63" w:rsidRPr="003A137D">
        <w:rPr>
          <w:color w:val="000000" w:themeColor="text1"/>
        </w:rPr>
        <w:t xml:space="preserve">, Table </w:t>
      </w:r>
      <w:ins w:id="793" w:author="Ruijie Xu" w:date="2022-02-02T13:11:00Z">
        <w:r w:rsidR="00C92296">
          <w:rPr>
            <w:color w:val="000000" w:themeColor="text1"/>
          </w:rPr>
          <w:t>S</w:t>
        </w:r>
      </w:ins>
      <w:r w:rsidR="008B1B63" w:rsidRPr="003A137D">
        <w:rPr>
          <w:color w:val="000000" w:themeColor="text1"/>
        </w:rPr>
        <w:t>I.</w:t>
      </w:r>
      <w:ins w:id="794" w:author="Ruijie Xu" w:date="2022-02-03T12:23:00Z">
        <w:r w:rsidR="00041F72">
          <w:rPr>
            <w:color w:val="000000" w:themeColor="text1"/>
          </w:rPr>
          <w:t>4</w:t>
        </w:r>
      </w:ins>
      <w:del w:id="795" w:author="Ruijie Xu" w:date="2022-02-03T12:23:00Z">
        <w:r w:rsidR="008B1B63" w:rsidRPr="003A137D" w:rsidDel="00041F72">
          <w:rPr>
            <w:color w:val="000000" w:themeColor="text1"/>
          </w:rPr>
          <w:delText>3</w:delText>
        </w:r>
      </w:del>
      <w:r w:rsidR="008B1B63" w:rsidRPr="003A137D">
        <w:rPr>
          <w:color w:val="000000" w:themeColor="text1"/>
        </w:rPr>
        <w:t>)</w:t>
      </w:r>
      <w:r w:rsidR="00D0036D" w:rsidRPr="003A137D">
        <w:rPr>
          <w:color w:val="000000" w:themeColor="text1"/>
        </w:rPr>
        <w:t xml:space="preserve">. </w:t>
      </w:r>
    </w:p>
    <w:p w14:paraId="29299B70" w14:textId="7166F677" w:rsidR="00C355C5" w:rsidRPr="003A137D" w:rsidRDefault="00C355C5">
      <w:pPr>
        <w:spacing w:line="480" w:lineRule="auto"/>
        <w:ind w:firstLine="720"/>
        <w:rPr>
          <w:color w:val="000000" w:themeColor="text1"/>
        </w:rPr>
        <w:pPrChange w:id="796" w:author="Ruijie Xu" w:date="2022-02-02T13:20:00Z">
          <w:pPr>
            <w:keepNext/>
            <w:spacing w:line="480" w:lineRule="auto"/>
            <w:ind w:firstLine="720"/>
          </w:pPr>
        </w:pPrChange>
      </w:pPr>
      <w:ins w:id="797" w:author="Ruijie Xu" w:date="2022-02-02T13:08:00Z">
        <w:r>
          <w:rPr>
            <w:color w:val="000000" w:themeColor="text1"/>
          </w:rPr>
          <w:t>In contrast, t</w:t>
        </w:r>
      </w:ins>
      <w:ins w:id="798" w:author="Ruijie Xu" w:date="2022-02-02T13:07:00Z">
        <w:r>
          <w:rPr>
            <w:color w:val="000000" w:themeColor="text1"/>
          </w:rPr>
          <w:t>he within-sample characterizations using different software’s classification results are more dis</w:t>
        </w:r>
      </w:ins>
      <w:ins w:id="799" w:author="Ruijie Xu" w:date="2022-02-02T13:08:00Z">
        <w:r>
          <w:rPr>
            <w:color w:val="000000" w:themeColor="text1"/>
          </w:rPr>
          <w:t>crepant from each other</w:t>
        </w:r>
      </w:ins>
      <w:ins w:id="800" w:author="Ruijie Xu" w:date="2022-02-03T12:24:00Z">
        <w:r w:rsidR="008A2545">
          <w:rPr>
            <w:color w:val="000000" w:themeColor="text1"/>
          </w:rPr>
          <w:t xml:space="preserve"> (Table SII.5)</w:t>
        </w:r>
      </w:ins>
      <w:ins w:id="801" w:author="Ruijie Xu" w:date="2022-02-02T13:08:00Z">
        <w:r>
          <w:rPr>
            <w:color w:val="000000" w:themeColor="text1"/>
          </w:rPr>
          <w:t xml:space="preserve">. </w:t>
        </w:r>
      </w:ins>
      <w:ins w:id="802" w:author="Ruijie Xu" w:date="2022-02-02T13:12:00Z">
        <w:r w:rsidR="00C92296">
          <w:rPr>
            <w:color w:val="000000" w:themeColor="text1"/>
          </w:rPr>
          <w:t>Starting from t</w:t>
        </w:r>
      </w:ins>
      <w:ins w:id="803" w:author="Ruijie Xu" w:date="2022-02-02T13:08:00Z">
        <w:r>
          <w:rPr>
            <w:color w:val="000000" w:themeColor="text1"/>
          </w:rPr>
          <w:t>he</w:t>
        </w:r>
      </w:ins>
      <w:ins w:id="804" w:author="Ruijie Xu" w:date="2022-02-02T13:06:00Z">
        <w:r w:rsidRPr="003A137D">
          <w:rPr>
            <w:color w:val="000000" w:themeColor="text1"/>
          </w:rPr>
          <w:t xml:space="preserve"> numbers of unique taxa observed</w:t>
        </w:r>
      </w:ins>
      <w:ins w:id="805" w:author="Ruijie Xu" w:date="2022-02-03T12:24:00Z">
        <w:r w:rsidR="008A2545">
          <w:rPr>
            <w:color w:val="000000" w:themeColor="text1"/>
          </w:rPr>
          <w:t xml:space="preserve"> (Table </w:t>
        </w:r>
      </w:ins>
      <w:ins w:id="806" w:author="Ruijie Xu" w:date="2022-02-03T12:25:00Z">
        <w:r w:rsidR="008A2545">
          <w:rPr>
            <w:color w:val="000000" w:themeColor="text1"/>
          </w:rPr>
          <w:t xml:space="preserve">SII.5, Figure </w:t>
        </w:r>
      </w:ins>
      <w:ins w:id="807" w:author="Ruijie Xu" w:date="2022-02-03T12:54:00Z">
        <w:r w:rsidR="004A2C21">
          <w:rPr>
            <w:color w:val="000000" w:themeColor="text1"/>
          </w:rPr>
          <w:t>3</w:t>
        </w:r>
      </w:ins>
      <w:ins w:id="808" w:author="Ruijie Xu" w:date="2022-02-03T12:25:00Z">
        <w:r w:rsidR="008A2545">
          <w:rPr>
            <w:color w:val="000000" w:themeColor="text1"/>
          </w:rPr>
          <w:t>d</w:t>
        </w:r>
      </w:ins>
      <w:ins w:id="809" w:author="Ruijie Xu" w:date="2022-02-03T12:24:00Z">
        <w:r w:rsidR="008A2545">
          <w:rPr>
            <w:color w:val="000000" w:themeColor="text1"/>
          </w:rPr>
          <w:t>)</w:t>
        </w:r>
      </w:ins>
      <w:ins w:id="810" w:author="Ruijie Xu" w:date="2022-02-02T13:10:00Z">
        <w:r w:rsidR="00C92296">
          <w:rPr>
            <w:color w:val="000000" w:themeColor="text1"/>
          </w:rPr>
          <w:t xml:space="preserve">, which </w:t>
        </w:r>
      </w:ins>
      <w:ins w:id="811" w:author="Ruijie Xu" w:date="2022-02-02T13:06:00Z">
        <w:r w:rsidRPr="003A137D">
          <w:rPr>
            <w:color w:val="000000" w:themeColor="text1"/>
          </w:rPr>
          <w:t xml:space="preserve">were largely </w:t>
        </w:r>
      </w:ins>
      <w:ins w:id="812" w:author="Ruijie Xu" w:date="2022-02-02T13:25:00Z">
        <w:r w:rsidR="00785589">
          <w:rPr>
            <w:color w:val="000000" w:themeColor="text1"/>
          </w:rPr>
          <w:t>diverged when</w:t>
        </w:r>
      </w:ins>
      <w:ins w:id="813" w:author="Ruijie Xu" w:date="2022-02-02T13:06:00Z">
        <w:r w:rsidRPr="003A137D">
          <w:rPr>
            <w:color w:val="000000" w:themeColor="text1"/>
          </w:rPr>
          <w:t xml:space="preserve"> using different sofwares. Out of the 36 pairwise comparison between different software, only 6 comparisons were not significantly different (Table </w:t>
        </w:r>
      </w:ins>
      <w:ins w:id="814" w:author="Ruijie Xu" w:date="2022-02-02T13:12:00Z">
        <w:r w:rsidR="00C92296">
          <w:rPr>
            <w:color w:val="000000" w:themeColor="text1"/>
          </w:rPr>
          <w:t>S</w:t>
        </w:r>
      </w:ins>
      <w:ins w:id="815" w:author="Ruijie Xu" w:date="2022-02-02T13:06:00Z">
        <w:r w:rsidRPr="003A137D">
          <w:rPr>
            <w:color w:val="000000" w:themeColor="text1"/>
          </w:rPr>
          <w:t>II.</w:t>
        </w:r>
      </w:ins>
      <w:ins w:id="816" w:author="Ruijie Xu" w:date="2022-02-03T12:25:00Z">
        <w:r w:rsidR="008A2545">
          <w:rPr>
            <w:color w:val="000000" w:themeColor="text1"/>
          </w:rPr>
          <w:t>5</w:t>
        </w:r>
      </w:ins>
      <w:ins w:id="817" w:author="Ruijie Xu" w:date="2022-02-02T13:06:00Z">
        <w:r w:rsidRPr="003A137D">
          <w:rPr>
            <w:color w:val="000000" w:themeColor="text1"/>
          </w:rPr>
          <w:t xml:space="preserve">), which are </w:t>
        </w:r>
        <w:r>
          <w:rPr>
            <w:color w:val="000000" w:themeColor="text1"/>
          </w:rPr>
          <w:t>BLASTN</w:t>
        </w:r>
        <w:r w:rsidRPr="003A137D">
          <w:rPr>
            <w:color w:val="000000" w:themeColor="text1"/>
          </w:rPr>
          <w:t xml:space="preserve">’s observed taxa with that of Kraken2, CLARK, and CLARK-s, comparison between CLARK and CLARK-s, and comparison between Centrifuge and Kaiju. </w:t>
        </w:r>
      </w:ins>
      <w:ins w:id="818" w:author="Ruijie Xu" w:date="2022-02-02T13:19:00Z">
        <w:r w:rsidR="00CE1134">
          <w:rPr>
            <w:color w:val="000000" w:themeColor="text1"/>
          </w:rPr>
          <w:t>T</w:t>
        </w:r>
      </w:ins>
      <w:ins w:id="819" w:author="Ruijie Xu" w:date="2022-02-02T13:06:00Z">
        <w:r w:rsidRPr="003A137D">
          <w:rPr>
            <w:color w:val="000000" w:themeColor="text1"/>
          </w:rPr>
          <w:t xml:space="preserve">he Shannon index, </w:t>
        </w:r>
      </w:ins>
      <w:ins w:id="820" w:author="Ruijie Xu" w:date="2022-02-02T13:19:00Z">
        <w:r w:rsidR="00CE1134">
          <w:rPr>
            <w:color w:val="000000" w:themeColor="text1"/>
          </w:rPr>
          <w:t>although shown more similarity between software, also has 2</w:t>
        </w:r>
      </w:ins>
      <w:ins w:id="821" w:author="Ruijie Xu" w:date="2022-02-02T13:06:00Z">
        <w:r w:rsidRPr="003A137D">
          <w:rPr>
            <w:color w:val="000000" w:themeColor="text1"/>
          </w:rPr>
          <w:t>3 out of 36 comparison</w:t>
        </w:r>
      </w:ins>
      <w:ins w:id="822" w:author="Ruijie Xu" w:date="2022-02-02T13:19:00Z">
        <w:r w:rsidR="00CE1134">
          <w:rPr>
            <w:color w:val="000000" w:themeColor="text1"/>
          </w:rPr>
          <w:t xml:space="preserve">s </w:t>
        </w:r>
      </w:ins>
      <w:ins w:id="823" w:author="Ruijie Xu" w:date="2022-02-02T13:20:00Z">
        <w:r w:rsidR="00CE1134">
          <w:rPr>
            <w:color w:val="000000" w:themeColor="text1"/>
          </w:rPr>
          <w:t>between software</w:t>
        </w:r>
      </w:ins>
      <w:ins w:id="824" w:author="Ruijie Xu" w:date="2022-02-02T13:06:00Z">
        <w:r w:rsidRPr="003A137D">
          <w:rPr>
            <w:color w:val="000000" w:themeColor="text1"/>
          </w:rPr>
          <w:t xml:space="preserve"> were significantly different</w:t>
        </w:r>
      </w:ins>
      <w:ins w:id="825" w:author="Ruijie Xu" w:date="2022-02-03T12:25:00Z">
        <w:r w:rsidR="008A2545">
          <w:rPr>
            <w:color w:val="000000" w:themeColor="text1"/>
          </w:rPr>
          <w:t xml:space="preserve"> (Table SII.</w:t>
        </w:r>
        <w:r w:rsidR="00F83C0B">
          <w:rPr>
            <w:color w:val="000000" w:themeColor="text1"/>
          </w:rPr>
          <w:t xml:space="preserve">5, Figure </w:t>
        </w:r>
      </w:ins>
      <w:ins w:id="826" w:author="Ruijie Xu" w:date="2022-02-03T12:54:00Z">
        <w:r w:rsidR="004A2C21">
          <w:rPr>
            <w:color w:val="000000" w:themeColor="text1"/>
          </w:rPr>
          <w:t>3</w:t>
        </w:r>
      </w:ins>
      <w:ins w:id="827" w:author="Ruijie Xu" w:date="2022-02-03T12:25:00Z">
        <w:r w:rsidR="00F83C0B">
          <w:rPr>
            <w:color w:val="000000" w:themeColor="text1"/>
          </w:rPr>
          <w:t>e)</w:t>
        </w:r>
      </w:ins>
      <w:ins w:id="828" w:author="Ruijie Xu" w:date="2022-02-02T13:06:00Z">
        <w:r w:rsidRPr="003A137D">
          <w:rPr>
            <w:color w:val="000000" w:themeColor="text1"/>
          </w:rPr>
          <w:t xml:space="preserve">. All the classifications of software found similar in observed taxa was also found not significant in difference for their Shannon indices. Shannon indices obtained with </w:t>
        </w:r>
        <w:r>
          <w:rPr>
            <w:color w:val="000000" w:themeColor="text1"/>
          </w:rPr>
          <w:t>BLASTN</w:t>
        </w:r>
        <w:r w:rsidRPr="003A137D">
          <w:rPr>
            <w:color w:val="000000" w:themeColor="text1"/>
          </w:rPr>
          <w:t xml:space="preserve">’s classification was also found not different from the that of Bracken and Diamond. These software similar to the Shannon indices obtained from </w:t>
        </w:r>
        <w:r>
          <w:rPr>
            <w:color w:val="000000" w:themeColor="text1"/>
          </w:rPr>
          <w:t>BLASTN</w:t>
        </w:r>
        <w:r w:rsidRPr="003A137D">
          <w:rPr>
            <w:color w:val="000000" w:themeColor="text1"/>
          </w:rPr>
          <w:t xml:space="preserve"> was also found similar with each other, ex. Bracken vs. Diamond, Bracken vs. CLARK and CLARK-s, and Diamond vs. CLARK and CLARK-s, and etc.</w:t>
        </w:r>
      </w:ins>
      <w:ins w:id="829" w:author="Ruijie Xu" w:date="2022-02-11T09:32:00Z">
        <w:r w:rsidR="00917A88">
          <w:rPr>
            <w:color w:val="000000" w:themeColor="text1"/>
          </w:rPr>
          <w:t xml:space="preserve"> </w:t>
        </w:r>
      </w:ins>
      <w:ins w:id="830" w:author="Ruijie Xu" w:date="2022-02-11T09:33:00Z">
        <w:r w:rsidR="000A10AC">
          <w:rPr>
            <w:color w:val="000000" w:themeColor="text1"/>
          </w:rPr>
          <w:t>T</w:t>
        </w:r>
      </w:ins>
      <w:ins w:id="831" w:author="Ruijie Xu" w:date="2022-02-11T09:32:00Z">
        <w:r w:rsidR="00917A88">
          <w:rPr>
            <w:color w:val="000000" w:themeColor="text1"/>
          </w:rPr>
          <w:t>he Simpson’s index</w:t>
        </w:r>
      </w:ins>
      <w:ins w:id="832" w:author="Ruijie Xu" w:date="2022-02-11T09:34:00Z">
        <w:r w:rsidR="005636CA">
          <w:rPr>
            <w:color w:val="000000" w:themeColor="text1"/>
          </w:rPr>
          <w:t xml:space="preserve"> </w:t>
        </w:r>
      </w:ins>
      <w:ins w:id="833" w:author="Ruijie Xu" w:date="2022-02-02T13:06:00Z">
        <w:r w:rsidRPr="003A137D">
          <w:rPr>
            <w:color w:val="000000" w:themeColor="text1"/>
          </w:rPr>
          <w:t>were least impacted by the differences in classification results across software. Only 7 out of 36 comparison were found significantly different in Simpson indices</w:t>
        </w:r>
      </w:ins>
      <w:ins w:id="834" w:author="Ruijie Xu" w:date="2022-02-03T12:26:00Z">
        <w:r w:rsidR="00F83C0B">
          <w:rPr>
            <w:color w:val="000000" w:themeColor="text1"/>
          </w:rPr>
          <w:t xml:space="preserve"> (Table SII.5, Figure </w:t>
        </w:r>
      </w:ins>
      <w:ins w:id="835" w:author="Ruijie Xu" w:date="2022-02-03T12:54:00Z">
        <w:r w:rsidR="004A2C21">
          <w:rPr>
            <w:color w:val="000000" w:themeColor="text1"/>
          </w:rPr>
          <w:t>3</w:t>
        </w:r>
      </w:ins>
      <w:ins w:id="836" w:author="Ruijie Xu" w:date="2022-02-03T12:26:00Z">
        <w:r w:rsidR="00F83C0B">
          <w:rPr>
            <w:color w:val="000000" w:themeColor="text1"/>
          </w:rPr>
          <w:t>f)</w:t>
        </w:r>
      </w:ins>
      <w:ins w:id="837" w:author="Ruijie Xu" w:date="2022-02-02T13:06:00Z">
        <w:r w:rsidRPr="003A137D">
          <w:rPr>
            <w:color w:val="000000" w:themeColor="text1"/>
          </w:rPr>
          <w:t>. Most of these significantly different comparisons were identified between CLARK-s (3/7) and Centrifuge (4/7) with other softwares or between each other.</w:t>
        </w:r>
      </w:ins>
    </w:p>
    <w:p w14:paraId="79137D15" w14:textId="77777777" w:rsidR="000C080D" w:rsidRDefault="00D0036D" w:rsidP="000C080D">
      <w:pPr>
        <w:keepNext/>
        <w:spacing w:line="480" w:lineRule="auto"/>
        <w:ind w:firstLine="720"/>
        <w:rPr>
          <w:ins w:id="838" w:author="Ruijie Xu" w:date="2022-02-02T13:26:00Z"/>
          <w:color w:val="000000" w:themeColor="text1"/>
        </w:rPr>
      </w:pPr>
      <w:r w:rsidRPr="003A137D">
        <w:rPr>
          <w:color w:val="000000" w:themeColor="text1"/>
        </w:rPr>
        <w:t xml:space="preserve">In addition to the characterization of the microbial community within each sample, relationships between the microbial communities are also very important in metagenomics </w:t>
      </w:r>
      <w:r w:rsidRPr="003A137D">
        <w:rPr>
          <w:color w:val="000000" w:themeColor="text1"/>
        </w:rPr>
        <w:lastRenderedPageBreak/>
        <w:t xml:space="preserve">studies. </w:t>
      </w:r>
      <w:r w:rsidR="00714493" w:rsidRPr="003A137D">
        <w:rPr>
          <w:color w:val="000000" w:themeColor="text1"/>
        </w:rPr>
        <w:t xml:space="preserve">The pairwise relationships between every two Rattus samples </w:t>
      </w:r>
      <w:r w:rsidR="00A310EF" w:rsidRPr="003A137D">
        <w:rPr>
          <w:color w:val="000000" w:themeColor="text1"/>
        </w:rPr>
        <w:t xml:space="preserve">in the dataset </w:t>
      </w:r>
      <w:r w:rsidR="00714493" w:rsidRPr="003A137D">
        <w:rPr>
          <w:color w:val="000000" w:themeColor="text1"/>
        </w:rPr>
        <w:t>were described with the Bray-Curtis index, and clustered hierarchically</w:t>
      </w:r>
      <w:del w:id="839" w:author="Ruijie Xu" w:date="2022-02-02T13:21:00Z">
        <w:r w:rsidR="00714493" w:rsidRPr="003A137D" w:rsidDel="00785589">
          <w:rPr>
            <w:color w:val="000000" w:themeColor="text1"/>
          </w:rPr>
          <w:delText xml:space="preserve"> (Figur</w:delText>
        </w:r>
      </w:del>
      <w:del w:id="840" w:author="Ruijie Xu" w:date="2022-02-02T13:20:00Z">
        <w:r w:rsidR="00714493" w:rsidRPr="003A137D" w:rsidDel="00785589">
          <w:rPr>
            <w:color w:val="000000" w:themeColor="text1"/>
          </w:rPr>
          <w:delText>e 3)</w:delText>
        </w:r>
      </w:del>
      <w:r w:rsidR="00714493" w:rsidRPr="003A137D">
        <w:rPr>
          <w:color w:val="000000" w:themeColor="text1"/>
        </w:rPr>
        <w:t>.</w:t>
      </w:r>
      <w:r w:rsidR="00A310EF" w:rsidRPr="003A137D">
        <w:rPr>
          <w:color w:val="000000" w:themeColor="text1"/>
        </w:rPr>
        <w:t xml:space="preserve"> </w:t>
      </w:r>
    </w:p>
    <w:p w14:paraId="08617030" w14:textId="61F6DDD2" w:rsidR="00082DF4" w:rsidRDefault="00A310EF" w:rsidP="000C080D">
      <w:pPr>
        <w:keepNext/>
        <w:spacing w:line="480" w:lineRule="auto"/>
        <w:ind w:firstLine="720"/>
        <w:rPr>
          <w:ins w:id="841" w:author="Ruijie Xu" w:date="2022-02-02T13:29:00Z"/>
          <w:color w:val="000000" w:themeColor="text1"/>
        </w:rPr>
      </w:pPr>
      <w:del w:id="842" w:author="Ruijie Xu" w:date="2022-02-02T13:26:00Z">
        <w:r w:rsidRPr="003A137D" w:rsidDel="000C080D">
          <w:rPr>
            <w:color w:val="000000" w:themeColor="text1"/>
          </w:rPr>
          <w:delText xml:space="preserve">The statistical significance of differences between </w:delText>
        </w:r>
        <w:r w:rsidR="00650B46" w:rsidRPr="003A137D" w:rsidDel="000C080D">
          <w:rPr>
            <w:color w:val="000000" w:themeColor="text1"/>
          </w:rPr>
          <w:delText xml:space="preserve">the </w:delText>
        </w:r>
        <w:r w:rsidRPr="003A137D" w:rsidDel="000C080D">
          <w:rPr>
            <w:color w:val="000000" w:themeColor="text1"/>
          </w:rPr>
          <w:delText>Bray-Curtis indices obtained from the results of different DBs</w:delText>
        </w:r>
      </w:del>
      <w:del w:id="843" w:author="Ruijie Xu" w:date="2022-02-02T13:21:00Z">
        <w:r w:rsidRPr="003A137D" w:rsidDel="00785589">
          <w:rPr>
            <w:color w:val="000000" w:themeColor="text1"/>
          </w:rPr>
          <w:delText xml:space="preserve"> </w:delText>
        </w:r>
      </w:del>
      <w:del w:id="844" w:author="Ruijie Xu" w:date="2022-02-02T13:26:00Z">
        <w:r w:rsidRPr="003A137D" w:rsidDel="000C080D">
          <w:rPr>
            <w:color w:val="000000" w:themeColor="text1"/>
          </w:rPr>
          <w:delText xml:space="preserve">were </w:delText>
        </w:r>
      </w:del>
      <w:del w:id="845" w:author="Ruijie Xu" w:date="2022-02-02T13:21:00Z">
        <w:r w:rsidRPr="003A137D" w:rsidDel="00785589">
          <w:rPr>
            <w:color w:val="000000" w:themeColor="text1"/>
          </w:rPr>
          <w:delText xml:space="preserve">validated pairwisely using </w:delText>
        </w:r>
        <w:r w:rsidR="00650B46" w:rsidRPr="003A137D" w:rsidDel="00785589">
          <w:rPr>
            <w:color w:val="000000" w:themeColor="text1"/>
          </w:rPr>
          <w:delText xml:space="preserve">the </w:delText>
        </w:r>
        <w:r w:rsidRPr="003A137D" w:rsidDel="00785589">
          <w:rPr>
            <w:color w:val="000000" w:themeColor="text1"/>
          </w:rPr>
          <w:delText>paired Wilicoxon signed rank test</w:delText>
        </w:r>
      </w:del>
      <w:del w:id="846" w:author="Ruijie Xu" w:date="2022-02-02T13:26:00Z">
        <w:r w:rsidRPr="003A137D" w:rsidDel="000C080D">
          <w:rPr>
            <w:color w:val="000000" w:themeColor="text1"/>
          </w:rPr>
          <w:delText xml:space="preserve"> </w:delText>
        </w:r>
      </w:del>
      <w:del w:id="847" w:author="Ruijie Xu" w:date="2022-02-02T13:21:00Z">
        <w:r w:rsidRPr="003A137D" w:rsidDel="00785589">
          <w:rPr>
            <w:color w:val="000000" w:themeColor="text1"/>
          </w:rPr>
          <w:delText>(</w:delText>
        </w:r>
      </w:del>
      <w:del w:id="848" w:author="Ruijie Xu" w:date="2022-02-02T13:26:00Z">
        <w:r w:rsidRPr="003A137D" w:rsidDel="000C080D">
          <w:rPr>
            <w:color w:val="000000" w:themeColor="text1"/>
          </w:rPr>
          <w:delText>Table I.4</w:delText>
        </w:r>
      </w:del>
      <w:del w:id="849" w:author="Ruijie Xu" w:date="2022-02-02T13:21:00Z">
        <w:r w:rsidRPr="003A137D" w:rsidDel="00785589">
          <w:rPr>
            <w:color w:val="000000" w:themeColor="text1"/>
          </w:rPr>
          <w:delText>)</w:delText>
        </w:r>
      </w:del>
      <w:del w:id="850" w:author="Ruijie Xu" w:date="2022-02-02T13:26:00Z">
        <w:r w:rsidRPr="003A137D" w:rsidDel="000C080D">
          <w:rPr>
            <w:color w:val="000000" w:themeColor="text1"/>
          </w:rPr>
          <w:delText xml:space="preserve">. </w:delText>
        </w:r>
      </w:del>
      <w:r w:rsidRPr="003A137D">
        <w:rPr>
          <w:color w:val="000000" w:themeColor="text1"/>
        </w:rPr>
        <w:t>The</w:t>
      </w:r>
      <w:ins w:id="851" w:author="Ruijie Xu" w:date="2022-02-02T13:27:00Z">
        <w:r w:rsidR="000C080D">
          <w:rPr>
            <w:color w:val="000000" w:themeColor="text1"/>
          </w:rPr>
          <w:t xml:space="preserve"> Bray-Curtis</w:t>
        </w:r>
      </w:ins>
      <w:del w:id="852" w:author="Ruijie Xu" w:date="2022-02-02T13:27:00Z">
        <w:r w:rsidR="00650B46" w:rsidRPr="003A137D" w:rsidDel="000C080D">
          <w:rPr>
            <w:color w:val="000000" w:themeColor="text1"/>
          </w:rPr>
          <w:delText>se</w:delText>
        </w:r>
      </w:del>
      <w:r w:rsidRPr="003A137D">
        <w:rPr>
          <w:color w:val="000000" w:themeColor="text1"/>
        </w:rPr>
        <w:t xml:space="preserve"> indicies describing the betwee</w:t>
      </w:r>
      <w:r w:rsidR="00650B46" w:rsidRPr="003A137D">
        <w:rPr>
          <w:color w:val="000000" w:themeColor="text1"/>
        </w:rPr>
        <w:t>n-</w:t>
      </w:r>
      <w:r w:rsidRPr="003A137D">
        <w:rPr>
          <w:color w:val="000000" w:themeColor="text1"/>
        </w:rPr>
        <w:t>samples relationships were found significantly different when using different DBs</w:t>
      </w:r>
      <w:ins w:id="853" w:author="Ruijie Xu" w:date="2022-02-02T13:27:00Z">
        <w:r w:rsidR="000C080D">
          <w:rPr>
            <w:color w:val="000000" w:themeColor="text1"/>
          </w:rPr>
          <w:t xml:space="preserve"> (Table SI.</w:t>
        </w:r>
      </w:ins>
      <w:ins w:id="854" w:author="Ruijie Xu" w:date="2022-02-03T12:27:00Z">
        <w:r w:rsidR="00F83C0B">
          <w:rPr>
            <w:color w:val="000000" w:themeColor="text1"/>
          </w:rPr>
          <w:t>5</w:t>
        </w:r>
      </w:ins>
      <w:ins w:id="855" w:author="Ruijie Xu" w:date="2022-02-02T13:27:00Z">
        <w:r w:rsidR="000C080D">
          <w:rPr>
            <w:color w:val="000000" w:themeColor="text1"/>
          </w:rPr>
          <w:t>)</w:t>
        </w:r>
      </w:ins>
      <w:r w:rsidRPr="003A137D">
        <w:rPr>
          <w:color w:val="000000" w:themeColor="text1"/>
        </w:rPr>
        <w:t>. Only the</w:t>
      </w:r>
      <w:del w:id="856" w:author="Ruijie Xu" w:date="2022-02-02T13:27:00Z">
        <w:r w:rsidRPr="003A137D" w:rsidDel="000C080D">
          <w:rPr>
            <w:color w:val="000000" w:themeColor="text1"/>
          </w:rPr>
          <w:delText xml:space="preserve"> Bray-Curtis</w:delText>
        </w:r>
      </w:del>
      <w:r w:rsidRPr="003A137D">
        <w:rPr>
          <w:color w:val="000000" w:themeColor="text1"/>
        </w:rPr>
        <w:t xml:space="preserve"> indices obtained from the results of maxikraken DB and customized DB were found not different significantly. Furthermore, </w:t>
      </w:r>
      <w:r w:rsidR="00216710" w:rsidRPr="003A137D">
        <w:rPr>
          <w:color w:val="000000" w:themeColor="text1"/>
        </w:rPr>
        <w:t xml:space="preserve">hierarchical </w:t>
      </w:r>
      <w:r w:rsidRPr="003A137D">
        <w:rPr>
          <w:color w:val="000000" w:themeColor="text1"/>
        </w:rPr>
        <w:t>clustering of the samples</w:t>
      </w:r>
      <w:ins w:id="857" w:author="Ruijie Xu" w:date="2022-02-03T12:27:00Z">
        <w:r w:rsidR="00F83C0B">
          <w:rPr>
            <w:color w:val="000000" w:themeColor="text1"/>
          </w:rPr>
          <w:t xml:space="preserve"> (Figure </w:t>
        </w:r>
      </w:ins>
      <w:ins w:id="858" w:author="Ruijie Xu" w:date="2022-02-03T12:54:00Z">
        <w:r w:rsidR="004A2C21">
          <w:rPr>
            <w:color w:val="000000" w:themeColor="text1"/>
          </w:rPr>
          <w:t>4</w:t>
        </w:r>
      </w:ins>
      <w:ins w:id="859" w:author="Ruijie Xu" w:date="2022-02-03T12:27:00Z">
        <w:r w:rsidR="00F83C0B">
          <w:rPr>
            <w:color w:val="000000" w:themeColor="text1"/>
          </w:rPr>
          <w:t>a)</w:t>
        </w:r>
      </w:ins>
      <w:r w:rsidR="00216710" w:rsidRPr="003A137D">
        <w:rPr>
          <w:color w:val="000000" w:themeColor="text1"/>
        </w:rPr>
        <w:t>, which describes the relationships between</w:t>
      </w:r>
      <w:r w:rsidR="00650B46" w:rsidRPr="003A137D">
        <w:rPr>
          <w:color w:val="000000" w:themeColor="text1"/>
        </w:rPr>
        <w:t>-</w:t>
      </w:r>
      <w:r w:rsidR="00216710" w:rsidRPr="003A137D">
        <w:rPr>
          <w:color w:val="000000" w:themeColor="text1"/>
        </w:rPr>
        <w:t xml:space="preserve">samples compare to </w:t>
      </w:r>
      <w:r w:rsidR="00650B46" w:rsidRPr="003A137D">
        <w:rPr>
          <w:color w:val="000000" w:themeColor="text1"/>
        </w:rPr>
        <w:t xml:space="preserve">that of </w:t>
      </w:r>
      <w:r w:rsidR="00216710" w:rsidRPr="003A137D">
        <w:rPr>
          <w:color w:val="000000" w:themeColor="text1"/>
        </w:rPr>
        <w:t>other samples</w:t>
      </w:r>
      <w:r w:rsidR="00650B46" w:rsidRPr="003A137D">
        <w:rPr>
          <w:color w:val="000000" w:themeColor="text1"/>
        </w:rPr>
        <w:t xml:space="preserve"> in a dataset</w:t>
      </w:r>
      <w:r w:rsidR="00216710" w:rsidRPr="003A137D">
        <w:rPr>
          <w:color w:val="000000" w:themeColor="text1"/>
        </w:rPr>
        <w:t xml:space="preserve">, has also impacted by the differences in profiling results using different DBs. We have observed that </w:t>
      </w:r>
      <w:r w:rsidR="00650B46" w:rsidRPr="003A137D">
        <w:rPr>
          <w:color w:val="000000" w:themeColor="text1"/>
        </w:rPr>
        <w:t xml:space="preserve">the </w:t>
      </w:r>
      <w:r w:rsidR="00216710" w:rsidRPr="003A137D">
        <w:rPr>
          <w:color w:val="000000" w:themeColor="text1"/>
        </w:rPr>
        <w:t xml:space="preserve">three kidney samples (R22.K, R26.K, and R27.K) were found always clustering with one </w:t>
      </w:r>
      <w:ins w:id="860" w:author="Ruijie Xu" w:date="2022-02-02T13:28:00Z">
        <w:r w:rsidR="000C080D">
          <w:rPr>
            <w:color w:val="000000" w:themeColor="text1"/>
          </w:rPr>
          <w:t xml:space="preserve">of the </w:t>
        </w:r>
      </w:ins>
      <w:r w:rsidR="00216710" w:rsidRPr="003A137D">
        <w:rPr>
          <w:color w:val="000000" w:themeColor="text1"/>
        </w:rPr>
        <w:t>spleen sample</w:t>
      </w:r>
      <w:ins w:id="861" w:author="Ruijie Xu" w:date="2022-02-02T13:28:00Z">
        <w:r w:rsidR="000C080D">
          <w:rPr>
            <w:color w:val="000000" w:themeColor="text1"/>
          </w:rPr>
          <w:t>s</w:t>
        </w:r>
      </w:ins>
      <w:r w:rsidR="00216710" w:rsidRPr="003A137D">
        <w:rPr>
          <w:color w:val="000000" w:themeColor="text1"/>
        </w:rPr>
        <w:t xml:space="preserve"> (R26.S)</w:t>
      </w:r>
      <w:r w:rsidR="00650B46" w:rsidRPr="003A137D">
        <w:rPr>
          <w:color w:val="000000" w:themeColor="text1"/>
        </w:rPr>
        <w:t xml:space="preserve"> in all four DBs’ classification</w:t>
      </w:r>
      <w:ins w:id="862" w:author="Ruijie Xu" w:date="2022-02-02T13:28:00Z">
        <w:r w:rsidR="000C080D">
          <w:rPr>
            <w:color w:val="000000" w:themeColor="text1"/>
          </w:rPr>
          <w:t>.</w:t>
        </w:r>
      </w:ins>
      <w:del w:id="863" w:author="Ruijie Xu" w:date="2022-02-02T13:28:00Z">
        <w:r w:rsidR="00216710" w:rsidRPr="003A137D" w:rsidDel="000C080D">
          <w:rPr>
            <w:color w:val="000000" w:themeColor="text1"/>
          </w:rPr>
          <w:delText>,</w:delText>
        </w:r>
      </w:del>
      <w:r w:rsidR="00216710" w:rsidRPr="003A137D">
        <w:rPr>
          <w:color w:val="000000" w:themeColor="text1"/>
        </w:rPr>
        <w:t xml:space="preserve"> </w:t>
      </w:r>
      <w:ins w:id="864" w:author="Ruijie Xu" w:date="2022-02-02T13:28:00Z">
        <w:r w:rsidR="000C080D">
          <w:rPr>
            <w:color w:val="000000" w:themeColor="text1"/>
          </w:rPr>
          <w:t>H</w:t>
        </w:r>
      </w:ins>
      <w:del w:id="865" w:author="Ruijie Xu" w:date="2022-02-02T13:28:00Z">
        <w:r w:rsidR="00216710" w:rsidRPr="003A137D" w:rsidDel="000C080D">
          <w:rPr>
            <w:color w:val="000000" w:themeColor="text1"/>
          </w:rPr>
          <w:delText>h</w:delText>
        </w:r>
      </w:del>
      <w:r w:rsidR="00216710" w:rsidRPr="003A137D">
        <w:rPr>
          <w:color w:val="000000" w:themeColor="text1"/>
        </w:rPr>
        <w:t xml:space="preserve">owever, their relationships with </w:t>
      </w:r>
      <w:ins w:id="866" w:author="Ruijie Xu" w:date="2022-02-02T13:29:00Z">
        <w:r w:rsidR="000C080D">
          <w:rPr>
            <w:color w:val="000000" w:themeColor="text1"/>
          </w:rPr>
          <w:t xml:space="preserve">another </w:t>
        </w:r>
      </w:ins>
      <w:r w:rsidR="00216710" w:rsidRPr="003A137D">
        <w:rPr>
          <w:color w:val="000000" w:themeColor="text1"/>
        </w:rPr>
        <w:t>spleen sample</w:t>
      </w:r>
      <w:ins w:id="867" w:author="Ruijie Xu" w:date="2022-02-02T13:29:00Z">
        <w:r w:rsidR="000C080D">
          <w:rPr>
            <w:color w:val="000000" w:themeColor="text1"/>
          </w:rPr>
          <w:t xml:space="preserve">, </w:t>
        </w:r>
      </w:ins>
      <w:del w:id="868" w:author="Ruijie Xu" w:date="2022-02-02T13:29:00Z">
        <w:r w:rsidR="00216710" w:rsidRPr="003A137D" w:rsidDel="000C080D">
          <w:rPr>
            <w:color w:val="000000" w:themeColor="text1"/>
          </w:rPr>
          <w:delText xml:space="preserve"> </w:delText>
        </w:r>
      </w:del>
      <w:r w:rsidR="00216710" w:rsidRPr="003A137D">
        <w:rPr>
          <w:color w:val="000000" w:themeColor="text1"/>
        </w:rPr>
        <w:t>R27.S</w:t>
      </w:r>
      <w:ins w:id="869" w:author="Ruijie Xu" w:date="2022-02-02T13:29:00Z">
        <w:r w:rsidR="000C080D">
          <w:rPr>
            <w:color w:val="000000" w:themeColor="text1"/>
          </w:rPr>
          <w:t>,</w:t>
        </w:r>
      </w:ins>
      <w:r w:rsidR="00216710" w:rsidRPr="003A137D">
        <w:rPr>
          <w:color w:val="000000" w:themeColor="text1"/>
        </w:rPr>
        <w:t xml:space="preserve"> changes with the results of different DBs. For example, in the clustering with minikraken DB result, R27.S clustered more closely with spleen sample R22.S before clustering with the </w:t>
      </w:r>
      <w:r w:rsidR="002F1F3A" w:rsidRPr="003A137D">
        <w:rPr>
          <w:color w:val="000000" w:themeColor="text1"/>
        </w:rPr>
        <w:t xml:space="preserve">three </w:t>
      </w:r>
      <w:r w:rsidR="00216710" w:rsidRPr="003A137D">
        <w:rPr>
          <w:color w:val="000000" w:themeColor="text1"/>
        </w:rPr>
        <w:t>kidney samples, but in the clustering results of other three DBs, R27.S clustered closely with the three kidney samples and R26.S while R22.S always clustered closely with sample R28.K.</w:t>
      </w:r>
      <w:r w:rsidR="00CD40FF" w:rsidRPr="003A137D">
        <w:rPr>
          <w:color w:val="000000" w:themeColor="text1"/>
        </w:rPr>
        <w:t xml:space="preserve"> </w:t>
      </w:r>
      <w:bookmarkStart w:id="870" w:name="OLE_LINK231"/>
      <w:bookmarkStart w:id="871" w:name="OLE_LINK232"/>
      <w:r w:rsidR="00CD40FF" w:rsidRPr="003A137D">
        <w:rPr>
          <w:color w:val="000000" w:themeColor="text1"/>
        </w:rPr>
        <w:t xml:space="preserve">Despite the changes in the lower hierarchical levels, the two major clusters describing the general relationships between samples has not changed </w:t>
      </w:r>
      <w:r w:rsidR="00650B46" w:rsidRPr="003A137D">
        <w:rPr>
          <w:color w:val="000000" w:themeColor="text1"/>
        </w:rPr>
        <w:t xml:space="preserve">by using </w:t>
      </w:r>
      <w:r w:rsidR="00CD40FF" w:rsidRPr="003A137D">
        <w:rPr>
          <w:color w:val="000000" w:themeColor="text1"/>
        </w:rPr>
        <w:t>different DBs. Three Lung samples (R22.L, R26.L, and R27.L) has always clustered closely together away from other samples, while all Kidney and Spleen samples formed a separate cluster with R28.L.</w:t>
      </w:r>
      <w:bookmarkStart w:id="872" w:name="OLE_LINK15"/>
      <w:bookmarkStart w:id="873" w:name="OLE_LINK16"/>
    </w:p>
    <w:p w14:paraId="3133CAD3" w14:textId="01651705" w:rsidR="000C080D" w:rsidRPr="000C080D" w:rsidRDefault="000C080D">
      <w:pPr>
        <w:spacing w:line="480" w:lineRule="auto"/>
        <w:ind w:firstLine="720"/>
        <w:rPr>
          <w:color w:val="000000" w:themeColor="text1"/>
          <w:rPrChange w:id="874" w:author="Ruijie Xu" w:date="2022-02-02T13:26:00Z">
            <w:rPr>
              <w:b/>
              <w:bCs/>
              <w:color w:val="000000" w:themeColor="text1"/>
            </w:rPr>
          </w:rPrChange>
        </w:rPr>
        <w:pPrChange w:id="875" w:author="Ruijie Xu" w:date="2022-02-02T13:34:00Z">
          <w:pPr>
            <w:keepNext/>
            <w:spacing w:line="480" w:lineRule="auto"/>
            <w:ind w:firstLine="720"/>
          </w:pPr>
        </w:pPrChange>
      </w:pPr>
      <w:ins w:id="876" w:author="Ruijie Xu" w:date="2022-02-02T13:30:00Z">
        <w:r>
          <w:rPr>
            <w:color w:val="000000" w:themeColor="text1"/>
          </w:rPr>
          <w:t xml:space="preserve">The consistency in the major clusters obtained from the between-sample relationships </w:t>
        </w:r>
      </w:ins>
      <w:ins w:id="877" w:author="Ruijie Xu" w:date="2022-02-02T13:31:00Z">
        <w:r w:rsidR="00F8395A">
          <w:rPr>
            <w:color w:val="000000" w:themeColor="text1"/>
          </w:rPr>
          <w:t>remained when using the classifications of different software</w:t>
        </w:r>
      </w:ins>
      <w:ins w:id="878" w:author="Ruijie Xu" w:date="2022-02-03T12:28:00Z">
        <w:r w:rsidR="00F83C0B">
          <w:rPr>
            <w:color w:val="000000" w:themeColor="text1"/>
          </w:rPr>
          <w:t xml:space="preserve"> (Figure </w:t>
        </w:r>
      </w:ins>
      <w:ins w:id="879" w:author="Ruijie Xu" w:date="2022-02-03T12:54:00Z">
        <w:r w:rsidR="004A2C21">
          <w:rPr>
            <w:color w:val="000000" w:themeColor="text1"/>
          </w:rPr>
          <w:t>4</w:t>
        </w:r>
      </w:ins>
      <w:ins w:id="880" w:author="Ruijie Xu" w:date="2022-02-03T12:28:00Z">
        <w:r w:rsidR="00F83C0B">
          <w:rPr>
            <w:color w:val="000000" w:themeColor="text1"/>
          </w:rPr>
          <w:t>b)</w:t>
        </w:r>
      </w:ins>
      <w:ins w:id="881" w:author="Ruijie Xu" w:date="2022-02-02T13:31:00Z">
        <w:r w:rsidR="00F8395A">
          <w:rPr>
            <w:color w:val="000000" w:themeColor="text1"/>
          </w:rPr>
          <w:t xml:space="preserve">. </w:t>
        </w:r>
        <w:r w:rsidR="00F8395A" w:rsidRPr="003A137D">
          <w:rPr>
            <w:color w:val="000000" w:themeColor="text1"/>
          </w:rPr>
          <w:t xml:space="preserve">Except for the clustering using the Metaphlan3 classification, the classification of rest software has clustered the Rattus samples into two large clusters, first cluster included three lung samples (R22.L, R26.L and R27.L) and second cluster with all the Kidney and </w:t>
        </w:r>
        <w:r w:rsidR="00F8395A" w:rsidRPr="003A137D">
          <w:rPr>
            <w:color w:val="000000" w:themeColor="text1"/>
          </w:rPr>
          <w:lastRenderedPageBreak/>
          <w:t>Spleen samples as well as the Lung sample of Rattus subject R28 (R28.L).</w:t>
        </w:r>
      </w:ins>
      <w:ins w:id="882" w:author="Ruijie Xu" w:date="2022-02-02T13:32:00Z">
        <w:r w:rsidR="00F8395A">
          <w:rPr>
            <w:color w:val="000000" w:themeColor="text1"/>
          </w:rPr>
          <w:t xml:space="preserve"> </w:t>
        </w:r>
      </w:ins>
      <w:ins w:id="883" w:author="Ruijie Xu" w:date="2022-02-02T13:29:00Z">
        <w:r w:rsidRPr="003A137D">
          <w:rPr>
            <w:color w:val="000000" w:themeColor="text1"/>
          </w:rPr>
          <w:t>Validating comparison using the paired Wilicoxon signed rank test</w:t>
        </w:r>
      </w:ins>
      <w:ins w:id="884" w:author="Ruijie Xu" w:date="2022-02-03T12:28:00Z">
        <w:r w:rsidR="00F83C0B">
          <w:rPr>
            <w:color w:val="000000" w:themeColor="text1"/>
          </w:rPr>
          <w:t xml:space="preserve"> (</w:t>
        </w:r>
      </w:ins>
      <w:ins w:id="885" w:author="Ruijie Xu" w:date="2022-02-03T12:29:00Z">
        <w:r w:rsidR="00F83C0B">
          <w:rPr>
            <w:color w:val="000000" w:themeColor="text1"/>
          </w:rPr>
          <w:t>Table SII.6)</w:t>
        </w:r>
      </w:ins>
      <w:ins w:id="886" w:author="Ruijie Xu" w:date="2022-02-02T13:29:00Z">
        <w:r w:rsidRPr="003A137D">
          <w:rPr>
            <w:color w:val="000000" w:themeColor="text1"/>
          </w:rPr>
          <w:t xml:space="preserve">, we identified that the pairwise between-sample relationships evaluated using </w:t>
        </w:r>
        <w:r>
          <w:rPr>
            <w:color w:val="000000" w:themeColor="text1"/>
          </w:rPr>
          <w:t>BLASTN</w:t>
        </w:r>
        <w:r w:rsidRPr="003A137D">
          <w:rPr>
            <w:color w:val="000000" w:themeColor="text1"/>
          </w:rPr>
          <w:t xml:space="preserve"> was not different from that evaluated with Kraken2, Bracken, and Centrifuge, and between-sample relationships evaluated using CLARK and CLARK-s are not different from most other softwares except for </w:t>
        </w:r>
        <w:r>
          <w:rPr>
            <w:color w:val="000000" w:themeColor="text1"/>
          </w:rPr>
          <w:t>BLASTN</w:t>
        </w:r>
        <w:r w:rsidRPr="003A137D">
          <w:rPr>
            <w:color w:val="000000" w:themeColor="text1"/>
          </w:rPr>
          <w:t xml:space="preserve">, Centrifuge, and Metaphlan3, separating these software into two groups. Metaphlan3, with 5 out of 12 samples unclassified completely, was significantly different in the between-sample relationships with that obtained from other software (Table </w:t>
        </w:r>
      </w:ins>
      <w:ins w:id="887" w:author="Ruijie Xu" w:date="2022-02-02T13:36:00Z">
        <w:r w:rsidR="00F8395A">
          <w:rPr>
            <w:color w:val="000000" w:themeColor="text1"/>
          </w:rPr>
          <w:t>S</w:t>
        </w:r>
      </w:ins>
      <w:ins w:id="888" w:author="Ruijie Xu" w:date="2022-02-02T13:29:00Z">
        <w:r w:rsidRPr="003A137D">
          <w:rPr>
            <w:color w:val="000000" w:themeColor="text1"/>
          </w:rPr>
          <w:t>II.</w:t>
        </w:r>
      </w:ins>
      <w:bookmarkStart w:id="889" w:name="OLE_LINK239"/>
      <w:bookmarkStart w:id="890" w:name="OLE_LINK240"/>
      <w:ins w:id="891" w:author="Ruijie Xu" w:date="2022-02-03T12:29:00Z">
        <w:r w:rsidR="00F83C0B">
          <w:rPr>
            <w:color w:val="000000" w:themeColor="text1"/>
          </w:rPr>
          <w:t>6</w:t>
        </w:r>
      </w:ins>
      <w:ins w:id="892" w:author="Ruijie Xu" w:date="2022-02-02T13:29:00Z">
        <w:r w:rsidRPr="003A137D">
          <w:rPr>
            <w:color w:val="000000" w:themeColor="text1"/>
          </w:rPr>
          <w:t xml:space="preserve">). </w:t>
        </w:r>
      </w:ins>
      <w:bookmarkEnd w:id="889"/>
      <w:bookmarkEnd w:id="890"/>
      <w:ins w:id="893" w:author="Ruijie Xu" w:date="2022-02-02T13:32:00Z">
        <w:r w:rsidR="00F8395A">
          <w:rPr>
            <w:color w:val="000000" w:themeColor="text1"/>
          </w:rPr>
          <w:t>T</w:t>
        </w:r>
      </w:ins>
      <w:ins w:id="894" w:author="Ruijie Xu" w:date="2022-02-02T13:29:00Z">
        <w:r w:rsidRPr="003A137D">
          <w:rPr>
            <w:color w:val="000000" w:themeColor="text1"/>
          </w:rPr>
          <w:t xml:space="preserve">he smaller clusters </w:t>
        </w:r>
      </w:ins>
      <w:ins w:id="895" w:author="Ruijie Xu" w:date="2022-02-02T13:32:00Z">
        <w:r w:rsidR="00F8395A">
          <w:rPr>
            <w:color w:val="000000" w:themeColor="text1"/>
          </w:rPr>
          <w:t xml:space="preserve">formed by hierarchical clustering </w:t>
        </w:r>
      </w:ins>
      <w:ins w:id="896" w:author="Ruijie Xu" w:date="2022-02-02T13:29:00Z">
        <w:r w:rsidRPr="003A137D">
          <w:rPr>
            <w:color w:val="000000" w:themeColor="text1"/>
          </w:rPr>
          <w:t>inside the second cluster varies among software</w:t>
        </w:r>
      </w:ins>
      <w:ins w:id="897" w:author="Ruijie Xu" w:date="2022-02-03T12:30:00Z">
        <w:r w:rsidR="00F83C0B">
          <w:rPr>
            <w:color w:val="000000" w:themeColor="text1"/>
          </w:rPr>
          <w:t xml:space="preserve"> (Figure </w:t>
        </w:r>
      </w:ins>
      <w:ins w:id="898" w:author="Ruijie Xu" w:date="2022-02-03T12:55:00Z">
        <w:r w:rsidR="004A2C21">
          <w:rPr>
            <w:color w:val="000000" w:themeColor="text1"/>
          </w:rPr>
          <w:t>4</w:t>
        </w:r>
      </w:ins>
      <w:ins w:id="899" w:author="Ruijie Xu" w:date="2022-02-03T12:30:00Z">
        <w:r w:rsidR="00F83C0B">
          <w:rPr>
            <w:color w:val="000000" w:themeColor="text1"/>
          </w:rPr>
          <w:t>b)</w:t>
        </w:r>
      </w:ins>
      <w:ins w:id="900" w:author="Ruijie Xu" w:date="2022-02-02T13:29:00Z">
        <w:r w:rsidRPr="003A137D">
          <w:rPr>
            <w:color w:val="000000" w:themeColor="text1"/>
          </w:rPr>
          <w:t xml:space="preserve">. For example, </w:t>
        </w:r>
        <w:r>
          <w:rPr>
            <w:color w:val="000000" w:themeColor="text1"/>
          </w:rPr>
          <w:t>BLASTN</w:t>
        </w:r>
        <w:r w:rsidRPr="003A137D">
          <w:rPr>
            <w:color w:val="000000" w:themeColor="text1"/>
          </w:rPr>
          <w:t xml:space="preserve">’s classification has clustered three Kidney samples (R22.K, R26.K, and R27.K) closely with each other before clustered further with other samples. This cluster was only observed in Centrifuge’s clustering. While in the clustering of other software, these three kidney samples were always clustered closer with other samples before clustered with each other. For example, in Diamond, CLARK, and CLARK-s, one of the three kidney samples has always clustered with R26.S before clustering with each other. In classification of Kraken2, Bracken, and Kaiju, both R26.S and R27.S was clustered with one of the kidney samples before the kidney samples clustered with each other. However, in </w:t>
        </w:r>
        <w:r>
          <w:rPr>
            <w:color w:val="000000" w:themeColor="text1"/>
          </w:rPr>
          <w:t>BLASTN</w:t>
        </w:r>
        <w:r w:rsidRPr="003A137D">
          <w:rPr>
            <w:color w:val="000000" w:themeColor="text1"/>
          </w:rPr>
          <w:t xml:space="preserve">’s classification, both R26.S and R27.S was clustered with the rest of the Spleen sample first (R22.S and R28.S) before clustered together with the three Kidney samples. </w:t>
        </w:r>
      </w:ins>
    </w:p>
    <w:bookmarkEnd w:id="870"/>
    <w:bookmarkEnd w:id="871"/>
    <w:p w14:paraId="13F1CF55" w14:textId="7C48CACF" w:rsidR="00654B1F" w:rsidRPr="00082DF4" w:rsidDel="00F8395A" w:rsidRDefault="00C0014F" w:rsidP="00082DF4">
      <w:pPr>
        <w:keepNext/>
        <w:spacing w:line="480" w:lineRule="auto"/>
        <w:rPr>
          <w:del w:id="901" w:author="Ruijie Xu" w:date="2022-02-02T13:36:00Z"/>
          <w:b/>
          <w:bCs/>
          <w:color w:val="000000" w:themeColor="text1"/>
        </w:rPr>
      </w:pPr>
      <w:del w:id="902" w:author="Ruijie Xu" w:date="2022-02-02T13:36:00Z">
        <w:r w:rsidRPr="003A137D" w:rsidDel="00F8395A">
          <w:rPr>
            <w:b/>
            <w:bCs/>
            <w:color w:val="000000" w:themeColor="text1"/>
          </w:rPr>
          <w:delText xml:space="preserve">Profiling compositions using </w:delText>
        </w:r>
        <w:r w:rsidR="00A004A2" w:rsidRPr="003A137D" w:rsidDel="00F8395A">
          <w:rPr>
            <w:b/>
            <w:bCs/>
            <w:color w:val="000000" w:themeColor="text1"/>
          </w:rPr>
          <w:delText>d</w:delText>
        </w:r>
        <w:r w:rsidR="00223237" w:rsidRPr="003A137D" w:rsidDel="00F8395A">
          <w:rPr>
            <w:b/>
            <w:bCs/>
            <w:color w:val="000000" w:themeColor="text1"/>
          </w:rPr>
          <w:delText xml:space="preserve">ifferent </w:delText>
        </w:r>
        <w:r w:rsidR="00A004A2" w:rsidRPr="003A137D" w:rsidDel="00F8395A">
          <w:rPr>
            <w:b/>
            <w:bCs/>
            <w:color w:val="000000" w:themeColor="text1"/>
          </w:rPr>
          <w:delText>m</w:delText>
        </w:r>
        <w:r w:rsidR="00223237" w:rsidRPr="003A137D" w:rsidDel="00F8395A">
          <w:rPr>
            <w:b/>
            <w:bCs/>
            <w:color w:val="000000" w:themeColor="text1"/>
          </w:rPr>
          <w:delText xml:space="preserve">etagenomics </w:delText>
        </w:r>
        <w:r w:rsidR="00A004A2" w:rsidRPr="003A137D" w:rsidDel="00F8395A">
          <w:rPr>
            <w:b/>
            <w:bCs/>
            <w:color w:val="000000" w:themeColor="text1"/>
          </w:rPr>
          <w:delText>p</w:delText>
        </w:r>
        <w:r w:rsidR="00223237" w:rsidRPr="003A137D" w:rsidDel="00F8395A">
          <w:rPr>
            <w:b/>
            <w:bCs/>
            <w:color w:val="000000" w:themeColor="text1"/>
          </w:rPr>
          <w:delText xml:space="preserve">rofiling </w:delText>
        </w:r>
        <w:r w:rsidR="00A004A2" w:rsidRPr="003A137D" w:rsidDel="00F8395A">
          <w:rPr>
            <w:b/>
            <w:bCs/>
            <w:color w:val="000000" w:themeColor="text1"/>
          </w:rPr>
          <w:delText>s</w:delText>
        </w:r>
        <w:r w:rsidR="00223237" w:rsidRPr="003A137D" w:rsidDel="00F8395A">
          <w:rPr>
            <w:b/>
            <w:bCs/>
            <w:color w:val="000000" w:themeColor="text1"/>
          </w:rPr>
          <w:delText>oftware</w:delText>
        </w:r>
        <w:r w:rsidRPr="003A137D" w:rsidDel="00F8395A">
          <w:rPr>
            <w:color w:val="000000" w:themeColor="text1"/>
          </w:rPr>
          <w:delText xml:space="preserve">. </w:delText>
        </w:r>
      </w:del>
    </w:p>
    <w:p w14:paraId="6AFCC8FB" w14:textId="3E993474" w:rsidR="00654B1F" w:rsidRPr="003A137D" w:rsidDel="00F8395A" w:rsidRDefault="008727D0" w:rsidP="001D464A">
      <w:pPr>
        <w:spacing w:line="480" w:lineRule="auto"/>
        <w:rPr>
          <w:del w:id="903" w:author="Ruijie Xu" w:date="2022-02-02T13:36:00Z"/>
          <w:color w:val="000000" w:themeColor="text1"/>
        </w:rPr>
      </w:pPr>
      <w:del w:id="904" w:author="Ruijie Xu" w:date="2022-02-02T13:36:00Z">
        <w:r w:rsidRPr="003A137D" w:rsidDel="00F8395A">
          <w:rPr>
            <w:color w:val="000000" w:themeColor="text1"/>
          </w:rPr>
          <w:delText>The resources required to build database and to classify each sample diverges largely across software</w:delText>
        </w:r>
        <w:r w:rsidR="00450B57" w:rsidRPr="003A137D" w:rsidDel="00F8395A">
          <w:rPr>
            <w:color w:val="000000" w:themeColor="text1"/>
          </w:rPr>
          <w:delText xml:space="preserve"> (Tabe I)</w:delText>
        </w:r>
        <w:r w:rsidRPr="003A137D" w:rsidDel="00F8395A">
          <w:rPr>
            <w:color w:val="000000" w:themeColor="text1"/>
          </w:rPr>
          <w:delText xml:space="preserve">. </w:delText>
        </w:r>
        <w:r w:rsidR="00654B1F" w:rsidRPr="003A137D" w:rsidDel="00F8395A">
          <w:rPr>
            <w:color w:val="000000" w:themeColor="text1"/>
          </w:rPr>
          <w:delText xml:space="preserve">Except for CLARK, CLARK-s, </w:delText>
        </w:r>
        <w:r w:rsidR="004F29F3" w:rsidRPr="003A137D" w:rsidDel="00F8395A">
          <w:rPr>
            <w:color w:val="000000" w:themeColor="text1"/>
          </w:rPr>
          <w:delText>Diamond, and Kaiju, the analysis of the rest of the software could be ran with a pre-built database. With 12 threads of CPU used on UGA’s high memory computing node, building of CLARK’s database took over 42 hours to complete, with over 400 GB memory utilized</w:delText>
        </w:r>
        <w:r w:rsidR="000F52AC" w:rsidRPr="003A137D" w:rsidDel="00F8395A">
          <w:rPr>
            <w:color w:val="000000" w:themeColor="text1"/>
          </w:rPr>
          <w:delText xml:space="preserve"> (Table I)</w:delText>
        </w:r>
        <w:r w:rsidR="004F29F3" w:rsidRPr="003A137D" w:rsidDel="00F8395A">
          <w:rPr>
            <w:color w:val="000000" w:themeColor="text1"/>
          </w:rPr>
          <w:delText xml:space="preserve">. CLARK-s database, required to build on top of the CLARK’s database, took around 40 additional hour to complete, with </w:delText>
        </w:r>
        <w:r w:rsidR="0034298A" w:rsidRPr="003A137D" w:rsidDel="00F8395A">
          <w:rPr>
            <w:color w:val="000000" w:themeColor="text1"/>
          </w:rPr>
          <w:delText>around 300 GB memory utilized</w:delText>
        </w:r>
        <w:r w:rsidR="000F52AC" w:rsidRPr="003A137D" w:rsidDel="00F8395A">
          <w:rPr>
            <w:color w:val="000000" w:themeColor="text1"/>
          </w:rPr>
          <w:delText xml:space="preserve"> (Table I)</w:delText>
        </w:r>
        <w:r w:rsidR="0034298A" w:rsidRPr="003A137D" w:rsidDel="00F8395A">
          <w:rPr>
            <w:color w:val="000000" w:themeColor="text1"/>
          </w:rPr>
          <w:delText xml:space="preserve">. Building of </w:delText>
        </w:r>
        <w:r w:rsidR="0042581D" w:rsidRPr="003A137D" w:rsidDel="00F8395A">
          <w:rPr>
            <w:color w:val="000000" w:themeColor="text1"/>
          </w:rPr>
          <w:delText>Diamond</w:delText>
        </w:r>
        <w:r w:rsidR="0034298A" w:rsidRPr="003A137D" w:rsidDel="00F8395A">
          <w:rPr>
            <w:color w:val="000000" w:themeColor="text1"/>
          </w:rPr>
          <w:delText>’s database</w:delText>
        </w:r>
        <w:r w:rsidR="0042581D" w:rsidRPr="003A137D" w:rsidDel="00F8395A">
          <w:rPr>
            <w:color w:val="000000" w:themeColor="text1"/>
          </w:rPr>
          <w:delText xml:space="preserve">, with the same computational setting, completed in ~2.4 hours utilizing ~ 8 GB, while </w:delText>
        </w:r>
        <w:r w:rsidR="00037DC7" w:rsidRPr="003A137D" w:rsidDel="00F8395A">
          <w:rPr>
            <w:color w:val="000000" w:themeColor="text1"/>
          </w:rPr>
          <w:delText>Kaiju</w:delText>
        </w:r>
        <w:r w:rsidR="0042581D" w:rsidRPr="003A137D" w:rsidDel="00F8395A">
          <w:rPr>
            <w:color w:val="000000" w:themeColor="text1"/>
          </w:rPr>
          <w:delText xml:space="preserve">’s database </w:delText>
        </w:r>
        <w:r w:rsidR="003A0B7C" w:rsidRPr="003A137D" w:rsidDel="00F8395A">
          <w:rPr>
            <w:color w:val="000000" w:themeColor="text1"/>
          </w:rPr>
          <w:delText>took ~ 5 hours to complete utilizing ~115 GB of memory</w:delText>
        </w:r>
        <w:r w:rsidR="006C6741" w:rsidRPr="003A137D" w:rsidDel="00F8395A">
          <w:rPr>
            <w:color w:val="000000" w:themeColor="text1"/>
          </w:rPr>
          <w:delText xml:space="preserve"> (Table I)</w:delText>
        </w:r>
        <w:r w:rsidR="003A0B7C" w:rsidRPr="003A137D" w:rsidDel="00F8395A">
          <w:rPr>
            <w:color w:val="000000" w:themeColor="text1"/>
          </w:rPr>
          <w:delText xml:space="preserve">. </w:delText>
        </w:r>
        <w:r w:rsidR="004000C7" w:rsidRPr="003A137D" w:rsidDel="00F8395A">
          <w:rPr>
            <w:color w:val="000000" w:themeColor="text1"/>
          </w:rPr>
          <w:delText xml:space="preserve">As for analysis time, </w:delText>
        </w:r>
        <w:r w:rsidR="00511216" w:rsidRPr="003A137D" w:rsidDel="00F8395A">
          <w:rPr>
            <w:color w:val="000000" w:themeColor="text1"/>
          </w:rPr>
          <w:delText xml:space="preserve">using 12 CPU on UGA’s high memory computing node, </w:delText>
        </w:r>
        <w:r w:rsidR="004000C7" w:rsidRPr="003A137D" w:rsidDel="00F8395A">
          <w:rPr>
            <w:color w:val="000000" w:themeColor="text1"/>
          </w:rPr>
          <w:delText xml:space="preserve">Diamond used ~5 hour </w:delText>
        </w:r>
        <w:r w:rsidR="00942B09" w:rsidRPr="003A137D" w:rsidDel="00F8395A">
          <w:rPr>
            <w:color w:val="000000" w:themeColor="text1"/>
          </w:rPr>
          <w:delText xml:space="preserve">on average </w:delText>
        </w:r>
        <w:r w:rsidR="004000C7" w:rsidRPr="003A137D" w:rsidDel="00F8395A">
          <w:rPr>
            <w:color w:val="000000" w:themeColor="text1"/>
          </w:rPr>
          <w:delText xml:space="preserve">to classify one sample </w:delText>
        </w:r>
        <w:r w:rsidR="00942B09" w:rsidRPr="003A137D" w:rsidDel="00F8395A">
          <w:rPr>
            <w:color w:val="000000" w:themeColor="text1"/>
          </w:rPr>
          <w:delText xml:space="preserve">and </w:delText>
        </w:r>
      </w:del>
      <w:del w:id="905" w:author="Ruijie Xu" w:date="2022-02-01T13:44:00Z">
        <w:r w:rsidR="00942B09" w:rsidRPr="003A137D" w:rsidDel="00537B08">
          <w:rPr>
            <w:color w:val="000000" w:themeColor="text1"/>
          </w:rPr>
          <w:delText>Blastn</w:delText>
        </w:r>
      </w:del>
      <w:del w:id="906" w:author="Ruijie Xu" w:date="2022-02-02T13:36:00Z">
        <w:r w:rsidR="00942B09" w:rsidRPr="003A137D" w:rsidDel="00F8395A">
          <w:rPr>
            <w:color w:val="000000" w:themeColor="text1"/>
          </w:rPr>
          <w:delText xml:space="preserve"> used ~2 hr to classify one sample.</w:delText>
        </w:r>
        <w:r w:rsidR="002759A2" w:rsidRPr="003A137D" w:rsidDel="00F8395A">
          <w:rPr>
            <w:color w:val="000000" w:themeColor="text1"/>
          </w:rPr>
          <w:delText xml:space="preserve"> Rest of the software could finish classifying one sample within a minute on average</w:delText>
        </w:r>
        <w:r w:rsidR="003E6982" w:rsidRPr="003A137D" w:rsidDel="00F8395A">
          <w:rPr>
            <w:color w:val="000000" w:themeColor="text1"/>
          </w:rPr>
          <w:delText xml:space="preserve"> (Table I)</w:delText>
        </w:r>
        <w:r w:rsidR="002759A2" w:rsidRPr="003A137D" w:rsidDel="00F8395A">
          <w:rPr>
            <w:color w:val="000000" w:themeColor="text1"/>
          </w:rPr>
          <w:delText xml:space="preserve">. </w:delText>
        </w:r>
        <w:r w:rsidR="00942B09" w:rsidRPr="003A137D" w:rsidDel="00F8395A">
          <w:rPr>
            <w:color w:val="000000" w:themeColor="text1"/>
          </w:rPr>
          <w:delText xml:space="preserve"> </w:delText>
        </w:r>
      </w:del>
    </w:p>
    <w:p w14:paraId="7F17A7D4" w14:textId="4F5A770A" w:rsidR="00B80734" w:rsidRPr="003A137D" w:rsidDel="00F8395A" w:rsidRDefault="00C0014F" w:rsidP="00B80734">
      <w:pPr>
        <w:spacing w:line="480" w:lineRule="auto"/>
        <w:rPr>
          <w:del w:id="907" w:author="Ruijie Xu" w:date="2022-02-02T13:36:00Z"/>
          <w:color w:val="000000" w:themeColor="text1"/>
        </w:rPr>
      </w:pPr>
      <w:del w:id="908" w:author="Ruijie Xu" w:date="2022-02-02T13:36:00Z">
        <w:r w:rsidRPr="003A137D" w:rsidDel="00F8395A">
          <w:rPr>
            <w:color w:val="000000" w:themeColor="text1"/>
          </w:rPr>
          <w:delText xml:space="preserve">To compare the profiling compositions of the different sofware, we calculated the number of total </w:delText>
        </w:r>
        <w:r w:rsidR="00A158BA" w:rsidRPr="003A137D" w:rsidDel="00F8395A">
          <w:rPr>
            <w:color w:val="000000" w:themeColor="text1"/>
          </w:rPr>
          <w:delText xml:space="preserve">classified </w:delText>
        </w:r>
        <w:r w:rsidRPr="003A137D" w:rsidDel="00F8395A">
          <w:rPr>
            <w:color w:val="000000" w:themeColor="text1"/>
          </w:rPr>
          <w:delText>reads for each sample and determined the</w:delText>
        </w:r>
        <w:r w:rsidR="002F1F3A" w:rsidRPr="003A137D" w:rsidDel="00F8395A">
          <w:rPr>
            <w:color w:val="000000" w:themeColor="text1"/>
          </w:rPr>
          <w:delText>se</w:delText>
        </w:r>
        <w:r w:rsidRPr="003A137D" w:rsidDel="00F8395A">
          <w:rPr>
            <w:color w:val="000000" w:themeColor="text1"/>
          </w:rPr>
          <w:delText xml:space="preserve"> samples</w:delText>
        </w:r>
        <w:r w:rsidR="002F1F3A" w:rsidRPr="003A137D" w:rsidDel="00F8395A">
          <w:rPr>
            <w:color w:val="000000" w:themeColor="text1"/>
          </w:rPr>
          <w:delText>’</w:delText>
        </w:r>
        <w:r w:rsidRPr="003A137D" w:rsidDel="00F8395A">
          <w:rPr>
            <w:color w:val="000000" w:themeColor="text1"/>
          </w:rPr>
          <w:delText xml:space="preserve"> profiling compositions at the domain, phylum,</w:delText>
        </w:r>
        <w:r w:rsidR="000F41BF" w:rsidRPr="003A137D" w:rsidDel="00F8395A">
          <w:rPr>
            <w:color w:val="000000" w:themeColor="text1"/>
          </w:rPr>
          <w:delText xml:space="preserve"> </w:delText>
        </w:r>
        <w:r w:rsidRPr="003A137D" w:rsidDel="00F8395A">
          <w:rPr>
            <w:color w:val="000000" w:themeColor="text1"/>
          </w:rPr>
          <w:delText>genus</w:delText>
        </w:r>
        <w:r w:rsidR="00A158BA" w:rsidRPr="003A137D" w:rsidDel="00F8395A">
          <w:rPr>
            <w:color w:val="000000" w:themeColor="text1"/>
          </w:rPr>
          <w:delText>, and species</w:delText>
        </w:r>
        <w:r w:rsidRPr="003A137D" w:rsidDel="00F8395A">
          <w:rPr>
            <w:color w:val="000000" w:themeColor="text1"/>
          </w:rPr>
          <w:delText xml:space="preserve"> levels</w:delText>
        </w:r>
        <w:r w:rsidR="00A4448B" w:rsidRPr="003A137D" w:rsidDel="00F8395A">
          <w:rPr>
            <w:color w:val="000000" w:themeColor="text1"/>
          </w:rPr>
          <w:delText xml:space="preserve">. </w:delText>
        </w:r>
        <w:r w:rsidRPr="003A137D" w:rsidDel="00F8395A">
          <w:rPr>
            <w:color w:val="000000" w:themeColor="text1"/>
          </w:rPr>
          <w:delText xml:space="preserve">The average number of total reads classified by </w:delText>
        </w:r>
        <w:r w:rsidR="003D1032" w:rsidRPr="003A137D" w:rsidDel="00F8395A">
          <w:rPr>
            <w:color w:val="000000" w:themeColor="text1"/>
          </w:rPr>
          <w:delText>each software ranges from 10</w:delText>
        </w:r>
        <w:r w:rsidR="002F1F3A" w:rsidRPr="003A137D" w:rsidDel="00F8395A">
          <w:rPr>
            <w:color w:val="000000" w:themeColor="text1"/>
          </w:rPr>
          <w:delText>,</w:delText>
        </w:r>
        <w:r w:rsidR="003D1032" w:rsidRPr="003A137D" w:rsidDel="00F8395A">
          <w:rPr>
            <w:color w:val="000000" w:themeColor="text1"/>
          </w:rPr>
          <w:delText>955 using CLARK-s to 77</w:delText>
        </w:r>
        <w:r w:rsidR="002F1F3A" w:rsidRPr="003A137D" w:rsidDel="00F8395A">
          <w:rPr>
            <w:color w:val="000000" w:themeColor="text1"/>
          </w:rPr>
          <w:delText>,</w:delText>
        </w:r>
        <w:r w:rsidR="003D1032" w:rsidRPr="003A137D" w:rsidDel="00F8395A">
          <w:rPr>
            <w:color w:val="000000" w:themeColor="text1"/>
          </w:rPr>
          <w:delText xml:space="preserve">499 using Diamond </w:delText>
        </w:r>
        <w:bookmarkStart w:id="909" w:name="OLE_LINK145"/>
        <w:bookmarkStart w:id="910" w:name="OLE_LINK146"/>
        <w:r w:rsidR="003D1032" w:rsidRPr="003A137D" w:rsidDel="00F8395A">
          <w:rPr>
            <w:color w:val="000000" w:themeColor="text1"/>
          </w:rPr>
          <w:delText xml:space="preserve">(Table II.1). </w:delText>
        </w:r>
        <w:bookmarkEnd w:id="909"/>
        <w:bookmarkEnd w:id="910"/>
        <w:r w:rsidR="003D1032" w:rsidRPr="003A137D" w:rsidDel="00F8395A">
          <w:rPr>
            <w:color w:val="000000" w:themeColor="text1"/>
          </w:rPr>
          <w:delText>The number of unique taxa classified by each software also ranges from 18 taxa by Metaphlan3 to 4816 taxa by Kaiju</w:delText>
        </w:r>
        <w:r w:rsidR="00565DCD" w:rsidRPr="003A137D" w:rsidDel="00F8395A">
          <w:rPr>
            <w:color w:val="000000" w:themeColor="text1"/>
          </w:rPr>
          <w:delText xml:space="preserve"> (Table II.1). </w:delText>
        </w:r>
        <w:r w:rsidRPr="003A137D" w:rsidDel="00F8395A">
          <w:rPr>
            <w:color w:val="000000" w:themeColor="text1"/>
          </w:rPr>
          <w:delText xml:space="preserve"> </w:delText>
        </w:r>
        <w:r w:rsidR="00B80734" w:rsidRPr="003A137D" w:rsidDel="00F8395A">
          <w:rPr>
            <w:color w:val="000000" w:themeColor="text1"/>
          </w:rPr>
          <w:delText xml:space="preserve">Furthermore, we have found that Metaphlan3 has not classified any reads in samples of Rattus R26 (R26.K, R26.L. and R26.S) and sample R22.L and R27.K, while other software has classified on average </w:delText>
        </w:r>
        <w:r w:rsidR="006553AA" w:rsidRPr="003A137D" w:rsidDel="00F8395A">
          <w:rPr>
            <w:color w:val="000000" w:themeColor="text1"/>
          </w:rPr>
          <w:delText xml:space="preserve">1252 (SD: 1408), 32748 (SD: 32178), 133 (SD: 112), 111068 (SD: 113203), and 4011 (SD: 4325) reads with these </w:delText>
        </w:r>
        <w:bookmarkStart w:id="911" w:name="OLE_LINK171"/>
        <w:bookmarkStart w:id="912" w:name="OLE_LINK172"/>
        <w:r w:rsidR="0054399B" w:rsidRPr="003A137D" w:rsidDel="00F8395A">
          <w:rPr>
            <w:color w:val="000000" w:themeColor="text1"/>
          </w:rPr>
          <w:delText xml:space="preserve">five </w:delText>
        </w:r>
        <w:r w:rsidR="006553AA" w:rsidRPr="003A137D" w:rsidDel="00F8395A">
          <w:rPr>
            <w:color w:val="000000" w:themeColor="text1"/>
          </w:rPr>
          <w:delText xml:space="preserve">samples </w:delText>
        </w:r>
        <w:bookmarkEnd w:id="911"/>
        <w:bookmarkEnd w:id="912"/>
        <w:r w:rsidR="006553AA" w:rsidRPr="003A137D" w:rsidDel="00F8395A">
          <w:rPr>
            <w:color w:val="000000" w:themeColor="text1"/>
          </w:rPr>
          <w:delText xml:space="preserve">respectively </w:delText>
        </w:r>
        <w:r w:rsidR="00B80734" w:rsidRPr="003A137D" w:rsidDel="00F8395A">
          <w:rPr>
            <w:color w:val="000000" w:themeColor="text1"/>
          </w:rPr>
          <w:delText>(Table II.2)</w:delText>
        </w:r>
        <w:r w:rsidR="006553AA" w:rsidRPr="003A137D" w:rsidDel="00F8395A">
          <w:rPr>
            <w:color w:val="000000" w:themeColor="text1"/>
          </w:rPr>
          <w:delText>.</w:delText>
        </w:r>
      </w:del>
    </w:p>
    <w:p w14:paraId="78C0370B" w14:textId="412C3D7E" w:rsidR="00C0014F" w:rsidRPr="003A137D" w:rsidDel="00F8395A" w:rsidRDefault="00495C2C" w:rsidP="00973D53">
      <w:pPr>
        <w:spacing w:line="480" w:lineRule="auto"/>
        <w:ind w:firstLine="720"/>
        <w:rPr>
          <w:del w:id="913" w:author="Ruijie Xu" w:date="2022-02-02T13:36:00Z"/>
          <w:color w:val="000000" w:themeColor="text1"/>
        </w:rPr>
      </w:pPr>
      <w:del w:id="914" w:author="Ruijie Xu" w:date="2022-02-02T13:36:00Z">
        <w:r w:rsidRPr="003A137D" w:rsidDel="00F8395A">
          <w:rPr>
            <w:color w:val="000000" w:themeColor="text1"/>
          </w:rPr>
          <w:delText>The number of classified reads were break down at the domain level taxa, where we closely examined the number of reads classified into Eukaryota, Bacteria, Virsues, and Archaea by each software (Figure 4)</w:delText>
        </w:r>
        <w:r w:rsidR="00E35127" w:rsidRPr="003A137D" w:rsidDel="00F8395A">
          <w:rPr>
            <w:color w:val="000000" w:themeColor="text1"/>
          </w:rPr>
          <w:delText xml:space="preserve">. The number of reads classified into the Eukaryota taxon has the largest differences across the classification results of different software, where only the number of reads classified by Centrifuge and Diamond were found not significantly different </w:delText>
        </w:r>
        <w:r w:rsidR="00090420" w:rsidRPr="003A137D" w:rsidDel="00F8395A">
          <w:rPr>
            <w:color w:val="000000" w:themeColor="text1"/>
          </w:rPr>
          <w:delText>in this taxon</w:delText>
        </w:r>
        <w:r w:rsidR="00E35127" w:rsidRPr="003A137D" w:rsidDel="00F8395A">
          <w:rPr>
            <w:color w:val="000000" w:themeColor="text1"/>
          </w:rPr>
          <w:delText>. Furthermore, due to the limitation of the</w:delText>
        </w:r>
        <w:r w:rsidR="00090420" w:rsidRPr="003A137D" w:rsidDel="00F8395A">
          <w:rPr>
            <w:color w:val="000000" w:themeColor="text1"/>
          </w:rPr>
          <w:delText>ir</w:delText>
        </w:r>
        <w:r w:rsidR="00E35127" w:rsidRPr="003A137D" w:rsidDel="00F8395A">
          <w:rPr>
            <w:color w:val="000000" w:themeColor="text1"/>
          </w:rPr>
          <w:delText xml:space="preserve"> DB composition, Metaphlan3, CLARK-s, and Kaiju did not reported reads classified into the Eukaryota taxon. Compare to reads classified into the Eukaryota taxon, the number of reads classified into the Bacteria taxon were very similar across software. Only reads classified by CLARK and CLARK-s were found significantly different in Bacteria classifications with most other software (except for </w:delText>
        </w:r>
        <w:r w:rsidR="00D858E2" w:rsidRPr="003A137D" w:rsidDel="00F8395A">
          <w:rPr>
            <w:color w:val="000000" w:themeColor="text1"/>
          </w:rPr>
          <w:delText xml:space="preserve">when compared with </w:delText>
        </w:r>
        <w:r w:rsidR="00E35127" w:rsidRPr="003A137D" w:rsidDel="00F8395A">
          <w:rPr>
            <w:color w:val="000000" w:themeColor="text1"/>
          </w:rPr>
          <w:delText>Metaphlan3 and Kaiju)</w:delText>
        </w:r>
        <w:r w:rsidR="00145D31" w:rsidRPr="003A137D" w:rsidDel="00F8395A">
          <w:rPr>
            <w:color w:val="000000" w:themeColor="text1"/>
          </w:rPr>
          <w:delText>. The classification</w:delText>
        </w:r>
        <w:r w:rsidR="00D858E2" w:rsidRPr="003A137D" w:rsidDel="00F8395A">
          <w:rPr>
            <w:color w:val="000000" w:themeColor="text1"/>
          </w:rPr>
          <w:delText>s</w:delText>
        </w:r>
        <w:r w:rsidR="00145D31" w:rsidRPr="003A137D" w:rsidDel="00F8395A">
          <w:rPr>
            <w:color w:val="000000" w:themeColor="text1"/>
          </w:rPr>
          <w:delText xml:space="preserve"> of Viruses by different software, on the other hand, </w:delText>
        </w:r>
        <w:r w:rsidR="00EB029D" w:rsidRPr="003A137D" w:rsidDel="00F8395A">
          <w:rPr>
            <w:color w:val="000000" w:themeColor="text1"/>
          </w:rPr>
          <w:delText xml:space="preserve">were divided into two </w:delText>
        </w:r>
        <w:r w:rsidR="00D858E2" w:rsidRPr="003A137D" w:rsidDel="00F8395A">
          <w:rPr>
            <w:color w:val="000000" w:themeColor="text1"/>
          </w:rPr>
          <w:delText>groups</w:delText>
        </w:r>
        <w:r w:rsidR="00145D31" w:rsidRPr="003A137D" w:rsidDel="00F8395A">
          <w:rPr>
            <w:color w:val="000000" w:themeColor="text1"/>
          </w:rPr>
          <w:delText xml:space="preserve">, where </w:delText>
        </w:r>
        <w:r w:rsidR="00EB029D" w:rsidRPr="003A137D" w:rsidDel="00F8395A">
          <w:rPr>
            <w:color w:val="000000" w:themeColor="text1"/>
          </w:rPr>
          <w:delText xml:space="preserve">each </w:delText>
        </w:r>
        <w:r w:rsidR="00D858E2" w:rsidRPr="003A137D" w:rsidDel="00F8395A">
          <w:rPr>
            <w:color w:val="000000" w:themeColor="text1"/>
          </w:rPr>
          <w:delText>group</w:delText>
        </w:r>
        <w:r w:rsidR="00EB029D" w:rsidRPr="003A137D" w:rsidDel="00F8395A">
          <w:rPr>
            <w:color w:val="000000" w:themeColor="text1"/>
          </w:rPr>
          <w:delText xml:space="preserve"> are not significantly different within each other, but different with the results classified by the software in the other </w:delText>
        </w:r>
        <w:r w:rsidR="00561456" w:rsidRPr="003A137D" w:rsidDel="00F8395A">
          <w:rPr>
            <w:color w:val="000000" w:themeColor="text1"/>
          </w:rPr>
          <w:delText>group</w:delText>
        </w:r>
        <w:r w:rsidR="00EB029D" w:rsidRPr="003A137D" w:rsidDel="00F8395A">
          <w:rPr>
            <w:color w:val="000000" w:themeColor="text1"/>
          </w:rPr>
          <w:delText>. T</w:delText>
        </w:r>
        <w:r w:rsidR="00145D31" w:rsidRPr="003A137D" w:rsidDel="00F8395A">
          <w:rPr>
            <w:color w:val="000000" w:themeColor="text1"/>
          </w:rPr>
          <w:delText xml:space="preserve">he </w:delText>
        </w:r>
        <w:r w:rsidR="00EB029D" w:rsidRPr="003A137D" w:rsidDel="00F8395A">
          <w:rPr>
            <w:color w:val="000000" w:themeColor="text1"/>
          </w:rPr>
          <w:delText xml:space="preserve">first </w:delText>
        </w:r>
        <w:r w:rsidR="00561456" w:rsidRPr="003A137D" w:rsidDel="00F8395A">
          <w:rPr>
            <w:color w:val="000000" w:themeColor="text1"/>
          </w:rPr>
          <w:delText>group</w:delText>
        </w:r>
        <w:r w:rsidR="00EB029D" w:rsidRPr="003A137D" w:rsidDel="00F8395A">
          <w:rPr>
            <w:color w:val="000000" w:themeColor="text1"/>
          </w:rPr>
          <w:delText xml:space="preserve"> includes the </w:delText>
        </w:r>
        <w:r w:rsidR="00365465" w:rsidRPr="003A137D" w:rsidDel="00F8395A">
          <w:rPr>
            <w:color w:val="000000" w:themeColor="text1"/>
          </w:rPr>
          <w:delText xml:space="preserve">Virsues classification </w:delText>
        </w:r>
        <w:r w:rsidR="00EB029D" w:rsidRPr="003A137D" w:rsidDel="00F8395A">
          <w:rPr>
            <w:color w:val="000000" w:themeColor="text1"/>
          </w:rPr>
          <w:delText>results of</w:delText>
        </w:r>
        <w:r w:rsidR="00145D31" w:rsidRPr="003A137D" w:rsidDel="00F8395A">
          <w:rPr>
            <w:color w:val="000000" w:themeColor="text1"/>
          </w:rPr>
          <w:delText xml:space="preserve"> </w:delText>
        </w:r>
      </w:del>
      <w:del w:id="915" w:author="Ruijie Xu" w:date="2022-02-01T13:44:00Z">
        <w:r w:rsidR="00145D31" w:rsidRPr="003A137D" w:rsidDel="00537B08">
          <w:rPr>
            <w:color w:val="000000" w:themeColor="text1"/>
          </w:rPr>
          <w:delText>Blastn</w:delText>
        </w:r>
      </w:del>
      <w:del w:id="916" w:author="Ruijie Xu" w:date="2022-02-02T13:36:00Z">
        <w:r w:rsidR="00EB029D" w:rsidRPr="003A137D" w:rsidDel="00F8395A">
          <w:rPr>
            <w:color w:val="000000" w:themeColor="text1"/>
          </w:rPr>
          <w:delText xml:space="preserve">, </w:delText>
        </w:r>
        <w:r w:rsidR="00145D31" w:rsidRPr="003A137D" w:rsidDel="00F8395A">
          <w:rPr>
            <w:color w:val="000000" w:themeColor="text1"/>
          </w:rPr>
          <w:delText xml:space="preserve">CLARK, CLARK-s, Metaphlan3, and Kaiju, </w:delText>
        </w:r>
        <w:r w:rsidR="00EB029D" w:rsidRPr="003A137D" w:rsidDel="00F8395A">
          <w:rPr>
            <w:color w:val="000000" w:themeColor="text1"/>
          </w:rPr>
          <w:delText xml:space="preserve">and the second </w:delText>
        </w:r>
        <w:r w:rsidR="00561456" w:rsidRPr="003A137D" w:rsidDel="00F8395A">
          <w:rPr>
            <w:color w:val="000000" w:themeColor="text1"/>
          </w:rPr>
          <w:delText>group</w:delText>
        </w:r>
        <w:r w:rsidR="00EB029D" w:rsidRPr="003A137D" w:rsidDel="00F8395A">
          <w:rPr>
            <w:color w:val="000000" w:themeColor="text1"/>
          </w:rPr>
          <w:delText xml:space="preserve"> includes the results of</w:delText>
        </w:r>
        <w:r w:rsidR="00145D31" w:rsidRPr="003A137D" w:rsidDel="00F8395A">
          <w:rPr>
            <w:color w:val="000000" w:themeColor="text1"/>
          </w:rPr>
          <w:delText xml:space="preserve"> Kraken2, Bracken, and Centrifuge. </w:delText>
        </w:r>
        <w:r w:rsidR="000A0B4F" w:rsidRPr="003A137D" w:rsidDel="00F8395A">
          <w:rPr>
            <w:color w:val="000000" w:themeColor="text1"/>
          </w:rPr>
          <w:delText xml:space="preserve">Diamond classification </w:delText>
        </w:r>
        <w:r w:rsidR="00145D8F" w:rsidRPr="003A137D" w:rsidDel="00F8395A">
          <w:rPr>
            <w:color w:val="000000" w:themeColor="text1"/>
          </w:rPr>
          <w:delText>di</w:delText>
        </w:r>
        <w:r w:rsidR="004E420A" w:rsidRPr="003A137D" w:rsidDel="00F8395A">
          <w:rPr>
            <w:color w:val="000000" w:themeColor="text1"/>
          </w:rPr>
          <w:delText>dn’t identify any reads as Viruses in the Rattus samples</w:delText>
        </w:r>
        <w:r w:rsidR="000A0B4F" w:rsidRPr="003A137D" w:rsidDel="00F8395A">
          <w:rPr>
            <w:color w:val="000000" w:themeColor="text1"/>
          </w:rPr>
          <w:delText xml:space="preserve">. </w:delText>
        </w:r>
        <w:r w:rsidR="00CE3385" w:rsidRPr="003A137D" w:rsidDel="00F8395A">
          <w:rPr>
            <w:color w:val="000000" w:themeColor="text1"/>
          </w:rPr>
          <w:delText>Archaea’s classification using different software are also very similar, only the classification results using Centrifuge were found significantly different with the classification results of most other software (</w:delText>
        </w:r>
      </w:del>
      <w:del w:id="917" w:author="Ruijie Xu" w:date="2022-02-01T13:44:00Z">
        <w:r w:rsidR="00CE3385" w:rsidRPr="003A137D" w:rsidDel="00537B08">
          <w:rPr>
            <w:color w:val="000000" w:themeColor="text1"/>
          </w:rPr>
          <w:delText>Blastn</w:delText>
        </w:r>
      </w:del>
      <w:del w:id="918" w:author="Ruijie Xu" w:date="2022-02-02T13:36:00Z">
        <w:r w:rsidR="00CE3385" w:rsidRPr="003A137D" w:rsidDel="00F8395A">
          <w:rPr>
            <w:color w:val="000000" w:themeColor="text1"/>
          </w:rPr>
          <w:delText>, Diamond, Kraken2, CLARK, and CLARK-s). In addition, Bra</w:delText>
        </w:r>
        <w:r w:rsidR="00D16DEC" w:rsidRPr="003A137D" w:rsidDel="00F8395A">
          <w:rPr>
            <w:color w:val="000000" w:themeColor="text1"/>
          </w:rPr>
          <w:delText>ck</w:delText>
        </w:r>
        <w:r w:rsidR="00CE3385" w:rsidRPr="003A137D" w:rsidDel="00F8395A">
          <w:rPr>
            <w:color w:val="000000" w:themeColor="text1"/>
          </w:rPr>
          <w:delText>en and Metaphlan3 didn’t classify any reads into the Archaea taxon</w:delText>
        </w:r>
        <w:r w:rsidR="00957499" w:rsidRPr="003A137D" w:rsidDel="00F8395A">
          <w:rPr>
            <w:color w:val="000000" w:themeColor="text1"/>
          </w:rPr>
          <w:delText>.</w:delText>
        </w:r>
        <w:r w:rsidR="00D16DEC" w:rsidRPr="003A137D" w:rsidDel="00F8395A">
          <w:rPr>
            <w:color w:val="000000" w:themeColor="text1"/>
          </w:rPr>
          <w:delText xml:space="preserve"> </w:delText>
        </w:r>
        <w:bookmarkStart w:id="919" w:name="OLE_LINK147"/>
        <w:bookmarkStart w:id="920" w:name="OLE_LINK148"/>
      </w:del>
    </w:p>
    <w:bookmarkEnd w:id="919"/>
    <w:bookmarkEnd w:id="920"/>
    <w:p w14:paraId="7F36171D" w14:textId="74AB49CE" w:rsidR="00D16DEC" w:rsidRPr="003A137D" w:rsidDel="00F8395A" w:rsidRDefault="00D16DEC" w:rsidP="00973D53">
      <w:pPr>
        <w:spacing w:line="480" w:lineRule="auto"/>
        <w:ind w:firstLine="720"/>
        <w:rPr>
          <w:del w:id="921" w:author="Ruijie Xu" w:date="2022-02-02T13:36:00Z"/>
          <w:color w:val="000000" w:themeColor="text1"/>
        </w:rPr>
      </w:pPr>
      <w:del w:id="922" w:author="Ruijie Xu" w:date="2022-02-02T13:36:00Z">
        <w:r w:rsidRPr="003A137D" w:rsidDel="00F8395A">
          <w:rPr>
            <w:color w:val="000000" w:themeColor="text1"/>
          </w:rPr>
          <w:delText xml:space="preserve">The read distribution at </w:delText>
        </w:r>
        <w:r w:rsidR="004E420A" w:rsidRPr="003A137D" w:rsidDel="00F8395A">
          <w:rPr>
            <w:color w:val="000000" w:themeColor="text1"/>
          </w:rPr>
          <w:delText xml:space="preserve">the </w:delText>
        </w:r>
        <w:r w:rsidRPr="003A137D" w:rsidDel="00F8395A">
          <w:rPr>
            <w:color w:val="000000" w:themeColor="text1"/>
          </w:rPr>
          <w:delText>Phylum and Genus level were also examined to increase the resolution of comparison</w:delText>
        </w:r>
        <w:r w:rsidR="004E420A" w:rsidRPr="003A137D" w:rsidDel="00F8395A">
          <w:rPr>
            <w:color w:val="000000" w:themeColor="text1"/>
          </w:rPr>
          <w:delText>s</w:delText>
        </w:r>
        <w:r w:rsidRPr="003A137D" w:rsidDel="00F8395A">
          <w:rPr>
            <w:color w:val="000000" w:themeColor="text1"/>
          </w:rPr>
          <w:delText xml:space="preserve"> between software.  At </w:delText>
        </w:r>
        <w:r w:rsidR="004E420A" w:rsidRPr="003A137D" w:rsidDel="00F8395A">
          <w:rPr>
            <w:color w:val="000000" w:themeColor="text1"/>
          </w:rPr>
          <w:delText xml:space="preserve">the </w:delText>
        </w:r>
        <w:r w:rsidRPr="003A137D" w:rsidDel="00F8395A">
          <w:rPr>
            <w:color w:val="000000" w:themeColor="text1"/>
          </w:rPr>
          <w:delText>Phylum level, the number of unique phyla taxa identified by each software ranges from 5 using Metaphlan3 to to 59 using Kaiju. We extracted the top 5 phylum taxa identified from each sample and combined reads classified to other phyla into the “p__Other_Phyla” (Figure S1).</w:delText>
        </w:r>
        <w:r w:rsidR="00990414" w:rsidRPr="003A137D" w:rsidDel="00F8395A">
          <w:rPr>
            <w:color w:val="000000" w:themeColor="text1"/>
          </w:rPr>
          <w:delText xml:space="preserve"> </w:delText>
        </w:r>
        <w:r w:rsidR="000F77E8" w:rsidRPr="003A137D" w:rsidDel="00F8395A">
          <w:rPr>
            <w:color w:val="000000" w:themeColor="text1"/>
          </w:rPr>
          <w:delText xml:space="preserve">Top 5 Phyla has described a large percentage of read classification for all software’s classifications. However, the distribution of reads classified into different phyla taxa are different across software. For example, Virus taxon, </w:delText>
        </w:r>
        <w:bookmarkStart w:id="923" w:name="OLE_LINK155"/>
        <w:bookmarkStart w:id="924" w:name="OLE_LINK156"/>
        <w:r w:rsidR="000F77E8" w:rsidRPr="003A137D" w:rsidDel="00F8395A">
          <w:rPr>
            <w:color w:val="000000" w:themeColor="text1"/>
          </w:rPr>
          <w:delText>“p_</w:delText>
        </w:r>
        <w:bookmarkStart w:id="925" w:name="OLE_LINK153"/>
        <w:bookmarkStart w:id="926" w:name="OLE_LINK154"/>
        <w:r w:rsidR="000F77E8" w:rsidRPr="003A137D" w:rsidDel="00F8395A">
          <w:rPr>
            <w:color w:val="000000" w:themeColor="text1"/>
          </w:rPr>
          <w:delText>Pisuviricota</w:delText>
        </w:r>
        <w:bookmarkEnd w:id="925"/>
        <w:bookmarkEnd w:id="926"/>
        <w:r w:rsidR="000F77E8" w:rsidRPr="003A137D" w:rsidDel="00F8395A">
          <w:rPr>
            <w:color w:val="000000" w:themeColor="text1"/>
          </w:rPr>
          <w:delText xml:space="preserve">”, </w:delText>
        </w:r>
        <w:bookmarkEnd w:id="923"/>
        <w:bookmarkEnd w:id="924"/>
        <w:r w:rsidR="000F77E8" w:rsidRPr="003A137D" w:rsidDel="00F8395A">
          <w:rPr>
            <w:color w:val="000000" w:themeColor="text1"/>
          </w:rPr>
          <w:delText xml:space="preserve">has contributed to over 85% (569/665) of the reads classified in sample R22.K using </w:delText>
        </w:r>
      </w:del>
      <w:del w:id="927" w:author="Ruijie Xu" w:date="2022-02-01T13:44:00Z">
        <w:r w:rsidR="000F77E8" w:rsidRPr="003A137D" w:rsidDel="00537B08">
          <w:rPr>
            <w:color w:val="000000" w:themeColor="text1"/>
          </w:rPr>
          <w:delText>Blastn</w:delText>
        </w:r>
      </w:del>
      <w:del w:id="928" w:author="Ruijie Xu" w:date="2022-02-02T13:36:00Z">
        <w:r w:rsidR="000F77E8" w:rsidRPr="003A137D" w:rsidDel="00F8395A">
          <w:rPr>
            <w:color w:val="000000" w:themeColor="text1"/>
          </w:rPr>
          <w:delText>, while this taxon was not identified by any other software’s classification. Nevertheless, Metaphlan3 has classified all of its reads in sample R22.K into “p__Viruses_unclassified”, and CLARK and CLARK-s has classified 63% (120/190) and 57% (95/166) of sample R22.K’s read to two different Vir</w:delText>
        </w:r>
        <w:r w:rsidR="001F33BA" w:rsidRPr="003A137D" w:rsidDel="00F8395A">
          <w:rPr>
            <w:color w:val="000000" w:themeColor="text1"/>
          </w:rPr>
          <w:delText>us</w:delText>
        </w:r>
        <w:r w:rsidR="000F77E8" w:rsidRPr="003A137D" w:rsidDel="00F8395A">
          <w:rPr>
            <w:color w:val="000000" w:themeColor="text1"/>
          </w:rPr>
          <w:delText xml:space="preserve"> taxa, </w:delText>
        </w:r>
        <w:bookmarkStart w:id="929" w:name="OLE_LINK157"/>
        <w:bookmarkStart w:id="930" w:name="OLE_LINK158"/>
        <w:bookmarkStart w:id="931" w:name="OLE_LINK159"/>
        <w:r w:rsidR="000F77E8" w:rsidRPr="003A137D" w:rsidDel="00F8395A">
          <w:rPr>
            <w:color w:val="000000" w:themeColor="text1"/>
          </w:rPr>
          <w:delText xml:space="preserve">“p__Uroviricota” </w:delText>
        </w:r>
        <w:bookmarkEnd w:id="929"/>
        <w:bookmarkEnd w:id="930"/>
        <w:bookmarkEnd w:id="931"/>
        <w:r w:rsidR="000F77E8" w:rsidRPr="003A137D" w:rsidDel="00F8395A">
          <w:rPr>
            <w:color w:val="000000" w:themeColor="text1"/>
          </w:rPr>
          <w:delText xml:space="preserve">and </w:delText>
        </w:r>
        <w:bookmarkStart w:id="932" w:name="OLE_LINK173"/>
        <w:bookmarkStart w:id="933" w:name="OLE_LINK174"/>
        <w:r w:rsidR="000F77E8" w:rsidRPr="003A137D" w:rsidDel="00F8395A">
          <w:rPr>
            <w:color w:val="000000" w:themeColor="text1"/>
          </w:rPr>
          <w:delText>“p__Artverviricota”</w:delText>
        </w:r>
        <w:r w:rsidR="001F33BA" w:rsidRPr="003A137D" w:rsidDel="00F8395A">
          <w:rPr>
            <w:color w:val="000000" w:themeColor="text1"/>
          </w:rPr>
          <w:delText>.</w:delText>
        </w:r>
        <w:r w:rsidR="000F77E8" w:rsidRPr="003A137D" w:rsidDel="00F8395A">
          <w:rPr>
            <w:color w:val="000000" w:themeColor="text1"/>
          </w:rPr>
          <w:delText xml:space="preserve"> </w:delText>
        </w:r>
        <w:bookmarkEnd w:id="932"/>
        <w:bookmarkEnd w:id="933"/>
        <w:r w:rsidR="001F33BA" w:rsidRPr="003A137D" w:rsidDel="00F8395A">
          <w:rPr>
            <w:color w:val="000000" w:themeColor="text1"/>
          </w:rPr>
          <w:delText>Kaiju has</w:delText>
        </w:r>
        <w:r w:rsidR="000F77E8" w:rsidRPr="003A137D" w:rsidDel="00F8395A">
          <w:rPr>
            <w:color w:val="000000" w:themeColor="text1"/>
          </w:rPr>
          <w:delText xml:space="preserve"> also</w:delText>
        </w:r>
        <w:r w:rsidR="001F33BA" w:rsidRPr="003A137D" w:rsidDel="00F8395A">
          <w:rPr>
            <w:color w:val="000000" w:themeColor="text1"/>
          </w:rPr>
          <w:delText xml:space="preserve"> classified 21% of sample R22.K’s reads into “p__Artverviricota”</w:delText>
        </w:r>
        <w:r w:rsidR="000F77E8" w:rsidRPr="003A137D" w:rsidDel="00F8395A">
          <w:rPr>
            <w:color w:val="000000" w:themeColor="text1"/>
          </w:rPr>
          <w:delText xml:space="preserve"> </w:delText>
        </w:r>
        <w:r w:rsidR="00E20D86" w:rsidRPr="003A137D" w:rsidDel="00F8395A">
          <w:rPr>
            <w:color w:val="000000" w:themeColor="text1"/>
          </w:rPr>
          <w:delText>(34/157)</w:delText>
        </w:r>
        <w:r w:rsidR="000F77E8" w:rsidRPr="003A137D" w:rsidDel="00F8395A">
          <w:rPr>
            <w:color w:val="000000" w:themeColor="text1"/>
          </w:rPr>
          <w:delText>. Similar distribution</w:delText>
        </w:r>
        <w:r w:rsidR="001F33BA" w:rsidRPr="003A137D" w:rsidDel="00F8395A">
          <w:rPr>
            <w:color w:val="000000" w:themeColor="text1"/>
          </w:rPr>
          <w:delText>s in reads involving Virus taxa classification</w:delText>
        </w:r>
        <w:r w:rsidR="000F77E8" w:rsidRPr="003A137D" w:rsidDel="00F8395A">
          <w:rPr>
            <w:color w:val="000000" w:themeColor="text1"/>
          </w:rPr>
          <w:delText xml:space="preserve"> </w:delText>
        </w:r>
        <w:r w:rsidR="001F33BA" w:rsidRPr="003A137D" w:rsidDel="00F8395A">
          <w:rPr>
            <w:color w:val="000000" w:themeColor="text1"/>
          </w:rPr>
          <w:delText>were</w:delText>
        </w:r>
        <w:r w:rsidR="000F77E8" w:rsidRPr="003A137D" w:rsidDel="00F8395A">
          <w:rPr>
            <w:color w:val="000000" w:themeColor="text1"/>
          </w:rPr>
          <w:delText xml:space="preserve"> also observed in sample R26.K, R26.S, and R27.K, where </w:delText>
        </w:r>
      </w:del>
      <w:del w:id="934" w:author="Ruijie Xu" w:date="2022-02-01T13:44:00Z">
        <w:r w:rsidR="000F77E8" w:rsidRPr="003A137D" w:rsidDel="00537B08">
          <w:rPr>
            <w:color w:val="000000" w:themeColor="text1"/>
          </w:rPr>
          <w:delText>Blastn</w:delText>
        </w:r>
      </w:del>
      <w:del w:id="935" w:author="Ruijie Xu" w:date="2022-02-02T13:36:00Z">
        <w:r w:rsidR="000F77E8" w:rsidRPr="003A137D" w:rsidDel="00F8395A">
          <w:rPr>
            <w:color w:val="000000" w:themeColor="text1"/>
          </w:rPr>
          <w:delText xml:space="preserve"> classified </w:delText>
        </w:r>
        <w:r w:rsidR="00862DD7" w:rsidRPr="003A137D" w:rsidDel="00F8395A">
          <w:rPr>
            <w:color w:val="000000" w:themeColor="text1"/>
          </w:rPr>
          <w:delText xml:space="preserve">54% (657/1207), 20% (28/140), and 11% (422/3794) of  </w:delText>
        </w:r>
        <w:r w:rsidR="000F77E8" w:rsidRPr="003A137D" w:rsidDel="00F8395A">
          <w:rPr>
            <w:color w:val="000000" w:themeColor="text1"/>
          </w:rPr>
          <w:delText>reads into “p_</w:delText>
        </w:r>
        <w:bookmarkStart w:id="936" w:name="OLE_LINK177"/>
        <w:bookmarkStart w:id="937" w:name="OLE_LINK178"/>
        <w:r w:rsidR="000F77E8" w:rsidRPr="003A137D" w:rsidDel="00F8395A">
          <w:rPr>
            <w:color w:val="000000" w:themeColor="text1"/>
          </w:rPr>
          <w:delText>Pisuviricota</w:delText>
        </w:r>
        <w:bookmarkEnd w:id="936"/>
        <w:bookmarkEnd w:id="937"/>
        <w:r w:rsidR="000F77E8" w:rsidRPr="003A137D" w:rsidDel="00F8395A">
          <w:rPr>
            <w:color w:val="000000" w:themeColor="text1"/>
          </w:rPr>
          <w:delText>”</w:delText>
        </w:r>
        <w:r w:rsidR="000201D8" w:rsidRPr="003A137D" w:rsidDel="00F8395A">
          <w:rPr>
            <w:color w:val="000000" w:themeColor="text1"/>
          </w:rPr>
          <w:delText>, respectively</w:delText>
        </w:r>
        <w:r w:rsidR="000F77E8" w:rsidRPr="003A137D" w:rsidDel="00F8395A">
          <w:rPr>
            <w:color w:val="000000" w:themeColor="text1"/>
          </w:rPr>
          <w:delText xml:space="preserve">, CLARK and CLARK-s classified </w:delText>
        </w:r>
        <w:r w:rsidR="00A900F1" w:rsidRPr="003A137D" w:rsidDel="00F8395A">
          <w:rPr>
            <w:color w:val="000000" w:themeColor="text1"/>
          </w:rPr>
          <w:delText xml:space="preserve">a large percentage </w:delText>
        </w:r>
        <w:r w:rsidR="000F77E8" w:rsidRPr="003A137D" w:rsidDel="00F8395A">
          <w:rPr>
            <w:color w:val="000000" w:themeColor="text1"/>
          </w:rPr>
          <w:delText>of reads into Virus taxon “p__</w:delText>
        </w:r>
        <w:bookmarkStart w:id="938" w:name="OLE_LINK179"/>
        <w:bookmarkStart w:id="939" w:name="OLE_LINK180"/>
        <w:r w:rsidR="000F77E8" w:rsidRPr="003A137D" w:rsidDel="00F8395A">
          <w:rPr>
            <w:color w:val="000000" w:themeColor="text1"/>
          </w:rPr>
          <w:delText>Uroviricota</w:delText>
        </w:r>
        <w:bookmarkEnd w:id="938"/>
        <w:bookmarkEnd w:id="939"/>
        <w:r w:rsidR="000F77E8" w:rsidRPr="003A137D" w:rsidDel="00F8395A">
          <w:rPr>
            <w:color w:val="000000" w:themeColor="text1"/>
          </w:rPr>
          <w:delText>”</w:delText>
        </w:r>
        <w:r w:rsidR="00EE1D00" w:rsidRPr="003A137D" w:rsidDel="00F8395A">
          <w:rPr>
            <w:color w:val="000000" w:themeColor="text1"/>
          </w:rPr>
          <w:delText xml:space="preserve"> (</w:delText>
        </w:r>
        <w:r w:rsidR="00A773E5" w:rsidRPr="003A137D" w:rsidDel="00F8395A">
          <w:rPr>
            <w:color w:val="000000" w:themeColor="text1"/>
          </w:rPr>
          <w:delText xml:space="preserve">CLARK: </w:delText>
        </w:r>
        <w:r w:rsidR="00A900F1" w:rsidRPr="003A137D" w:rsidDel="00F8395A">
          <w:rPr>
            <w:color w:val="000000" w:themeColor="text1"/>
          </w:rPr>
          <w:delText>71% (636/900), 31/76 (41%), and 18% (201/1099)</w:delText>
        </w:r>
        <w:r w:rsidR="00A773E5" w:rsidRPr="003A137D" w:rsidDel="00F8395A">
          <w:rPr>
            <w:color w:val="000000" w:themeColor="text1"/>
          </w:rPr>
          <w:delText>;</w:delText>
        </w:r>
        <w:r w:rsidR="00967389" w:rsidRPr="003A137D" w:rsidDel="00F8395A">
          <w:rPr>
            <w:color w:val="000000" w:themeColor="text1"/>
          </w:rPr>
          <w:delText xml:space="preserve"> </w:delText>
        </w:r>
        <w:r w:rsidR="00A773E5" w:rsidRPr="003A137D" w:rsidDel="00F8395A">
          <w:rPr>
            <w:color w:val="000000" w:themeColor="text1"/>
          </w:rPr>
          <w:delText>CLARK-s</w:delText>
        </w:r>
        <w:r w:rsidR="00967389" w:rsidRPr="003A137D" w:rsidDel="00F8395A">
          <w:rPr>
            <w:color w:val="000000" w:themeColor="text1"/>
          </w:rPr>
          <w:delText>: 18% (</w:delText>
        </w:r>
        <w:r w:rsidR="001840EA" w:rsidRPr="003A137D" w:rsidDel="00F8395A">
          <w:rPr>
            <w:color w:val="000000" w:themeColor="text1"/>
          </w:rPr>
          <w:delText>50/271</w:delText>
        </w:r>
        <w:r w:rsidR="00967389" w:rsidRPr="003A137D" w:rsidDel="00F8395A">
          <w:rPr>
            <w:color w:val="000000" w:themeColor="text1"/>
          </w:rPr>
          <w:delText>), 18%</w:delText>
        </w:r>
        <w:r w:rsidR="001840EA" w:rsidRPr="003A137D" w:rsidDel="00F8395A">
          <w:rPr>
            <w:color w:val="000000" w:themeColor="text1"/>
          </w:rPr>
          <w:delText xml:space="preserve"> (7/67),</w:delText>
        </w:r>
        <w:r w:rsidR="00967389" w:rsidRPr="003A137D" w:rsidDel="00F8395A">
          <w:rPr>
            <w:color w:val="000000" w:themeColor="text1"/>
          </w:rPr>
          <w:delText xml:space="preserve"> 10%</w:delText>
        </w:r>
        <w:r w:rsidR="001840EA" w:rsidRPr="003A137D" w:rsidDel="00F8395A">
          <w:rPr>
            <w:color w:val="000000" w:themeColor="text1"/>
          </w:rPr>
          <w:delText xml:space="preserve"> (83/1334)</w:delText>
        </w:r>
        <w:r w:rsidR="00EE1D00" w:rsidRPr="003A137D" w:rsidDel="00F8395A">
          <w:rPr>
            <w:color w:val="000000" w:themeColor="text1"/>
          </w:rPr>
          <w:delText>, respectively)</w:delText>
        </w:r>
        <w:r w:rsidR="000F77E8" w:rsidRPr="003A137D" w:rsidDel="00F8395A">
          <w:rPr>
            <w:color w:val="000000" w:themeColor="text1"/>
          </w:rPr>
          <w:delText>, but other software has only identified  a small number or none reads into a Virus taxon (Kraken2 has classified 4 reads into taxon “p__Uroviricota”).</w:delText>
        </w:r>
        <w:r w:rsidR="007B08E6" w:rsidRPr="003A137D" w:rsidDel="00F8395A">
          <w:rPr>
            <w:color w:val="000000" w:themeColor="text1"/>
          </w:rPr>
          <w:delText xml:space="preserve"> Except for differences in Virus taxa identification, the distribution of the Bacteria reads classified by BLASTn, Kraken2, Bracken, Centrifuge, CLARK, CLARK-s, and Kaiju are relatively consistent across samples without </w:delText>
        </w:r>
        <w:r w:rsidR="001840EA" w:rsidRPr="003A137D" w:rsidDel="00F8395A">
          <w:rPr>
            <w:color w:val="000000" w:themeColor="text1"/>
          </w:rPr>
          <w:delText>Virus taxa</w:delText>
        </w:r>
        <w:r w:rsidR="007B08E6" w:rsidRPr="003A137D" w:rsidDel="00F8395A">
          <w:rPr>
            <w:color w:val="000000" w:themeColor="text1"/>
          </w:rPr>
          <w:delText xml:space="preserve"> identifi</w:delText>
        </w:r>
        <w:r w:rsidR="001840EA" w:rsidRPr="003A137D" w:rsidDel="00F8395A">
          <w:rPr>
            <w:color w:val="000000" w:themeColor="text1"/>
          </w:rPr>
          <w:delText>ed</w:delText>
        </w:r>
        <w:r w:rsidR="007B08E6" w:rsidRPr="003A137D" w:rsidDel="00F8395A">
          <w:rPr>
            <w:color w:val="000000" w:themeColor="text1"/>
          </w:rPr>
          <w:delText>. The diversity of taxa identified by Metaphlan3 are significantly less than that of other software’s classification, only the most abundant taxa were capture</w:delText>
        </w:r>
        <w:r w:rsidR="000D341C" w:rsidRPr="003A137D" w:rsidDel="00F8395A">
          <w:rPr>
            <w:color w:val="000000" w:themeColor="text1"/>
          </w:rPr>
          <w:delText>ing the majority of the classified reads</w:delText>
        </w:r>
        <w:r w:rsidR="007B08E6" w:rsidRPr="003A137D" w:rsidDel="00F8395A">
          <w:rPr>
            <w:color w:val="000000" w:themeColor="text1"/>
          </w:rPr>
          <w:delText xml:space="preserve"> with Metaphlan3 classification</w:delText>
        </w:r>
        <w:r w:rsidR="00A773E5" w:rsidRPr="003A137D" w:rsidDel="00F8395A">
          <w:rPr>
            <w:color w:val="000000" w:themeColor="text1"/>
          </w:rPr>
          <w:delText xml:space="preserve">. For example, Metaphlan3 has identified </w:delText>
        </w:r>
        <w:r w:rsidR="00ED2393" w:rsidRPr="003A137D" w:rsidDel="00F8395A">
          <w:rPr>
            <w:color w:val="000000" w:themeColor="text1"/>
          </w:rPr>
          <w:delText>100</w:delText>
        </w:r>
        <w:r w:rsidR="00A773E5" w:rsidRPr="003A137D" w:rsidDel="00F8395A">
          <w:rPr>
            <w:color w:val="000000" w:themeColor="text1"/>
          </w:rPr>
          <w:delText>% of sample R</w:delText>
        </w:r>
        <w:r w:rsidR="00ED2393" w:rsidRPr="003A137D" w:rsidDel="00F8395A">
          <w:rPr>
            <w:color w:val="000000" w:themeColor="text1"/>
          </w:rPr>
          <w:delText>7</w:delText>
        </w:r>
        <w:r w:rsidR="00A773E5" w:rsidRPr="003A137D" w:rsidDel="00F8395A">
          <w:rPr>
            <w:color w:val="000000" w:themeColor="text1"/>
          </w:rPr>
          <w:delText>.</w:delText>
        </w:r>
        <w:r w:rsidR="00ED2393" w:rsidRPr="003A137D" w:rsidDel="00F8395A">
          <w:rPr>
            <w:color w:val="000000" w:themeColor="text1"/>
          </w:rPr>
          <w:delText>L</w:delText>
        </w:r>
        <w:r w:rsidR="00A773E5" w:rsidRPr="003A137D" w:rsidDel="00F8395A">
          <w:rPr>
            <w:color w:val="000000" w:themeColor="text1"/>
          </w:rPr>
          <w:delText xml:space="preserve">’s reads as  </w:delText>
        </w:r>
        <w:bookmarkStart w:id="940" w:name="OLE_LINK175"/>
        <w:bookmarkStart w:id="941" w:name="OLE_LINK176"/>
        <w:r w:rsidR="00A773E5" w:rsidRPr="003A137D" w:rsidDel="00F8395A">
          <w:rPr>
            <w:color w:val="000000" w:themeColor="text1"/>
          </w:rPr>
          <w:delText>“p__</w:delText>
        </w:r>
        <w:r w:rsidR="00ED2393" w:rsidRPr="003A137D" w:rsidDel="00F8395A">
          <w:rPr>
            <w:color w:val="000000" w:themeColor="text1"/>
          </w:rPr>
          <w:delText>Proteobacteria</w:delText>
        </w:r>
        <w:bookmarkEnd w:id="940"/>
        <w:bookmarkEnd w:id="941"/>
        <w:r w:rsidR="006B4FD5" w:rsidRPr="003A137D" w:rsidDel="00F8395A">
          <w:rPr>
            <w:color w:val="000000" w:themeColor="text1"/>
          </w:rPr>
          <w:delText xml:space="preserve">, while other software has identified </w:delText>
        </w:r>
        <w:r w:rsidR="000269CF" w:rsidRPr="003A137D" w:rsidDel="00F8395A">
          <w:rPr>
            <w:color w:val="000000" w:themeColor="text1"/>
          </w:rPr>
          <w:delText>29</w:delText>
        </w:r>
        <w:r w:rsidR="006B4FD5" w:rsidRPr="003A137D" w:rsidDel="00F8395A">
          <w:rPr>
            <w:color w:val="000000" w:themeColor="text1"/>
          </w:rPr>
          <w:delText>%</w:delText>
        </w:r>
        <w:r w:rsidR="00D91356" w:rsidRPr="003A137D" w:rsidDel="00F8395A">
          <w:rPr>
            <w:color w:val="000000" w:themeColor="text1"/>
          </w:rPr>
          <w:delText xml:space="preserve"> </w:delText>
        </w:r>
        <w:r w:rsidR="00F83B75" w:rsidRPr="003A137D" w:rsidDel="00F8395A">
          <w:rPr>
            <w:color w:val="000000" w:themeColor="text1"/>
          </w:rPr>
          <w:delText xml:space="preserve">(SD: </w:delText>
        </w:r>
        <w:r w:rsidR="006F6232" w:rsidRPr="003A137D" w:rsidDel="00F8395A">
          <w:rPr>
            <w:color w:val="000000" w:themeColor="text1"/>
          </w:rPr>
          <w:delText>12</w:delText>
        </w:r>
        <w:r w:rsidR="00F83B75" w:rsidRPr="003A137D" w:rsidDel="00F8395A">
          <w:rPr>
            <w:color w:val="000000" w:themeColor="text1"/>
          </w:rPr>
          <w:delText>%</w:delText>
        </w:r>
        <w:r w:rsidR="00D91356" w:rsidRPr="003A137D" w:rsidDel="00F8395A">
          <w:rPr>
            <w:color w:val="000000" w:themeColor="text1"/>
          </w:rPr>
          <w:delText>)</w:delText>
        </w:r>
        <w:r w:rsidR="006B4FD5" w:rsidRPr="003A137D" w:rsidDel="00F8395A">
          <w:rPr>
            <w:color w:val="000000" w:themeColor="text1"/>
          </w:rPr>
          <w:delText xml:space="preserve"> of R2</w:delText>
        </w:r>
        <w:r w:rsidR="004A4CE4" w:rsidRPr="003A137D" w:rsidDel="00F8395A">
          <w:rPr>
            <w:color w:val="000000" w:themeColor="text1"/>
          </w:rPr>
          <w:delText>7.L</w:delText>
        </w:r>
        <w:r w:rsidR="006B4FD5" w:rsidRPr="003A137D" w:rsidDel="00F8395A">
          <w:rPr>
            <w:color w:val="000000" w:themeColor="text1"/>
          </w:rPr>
          <w:delText>’</w:delText>
        </w:r>
        <w:r w:rsidR="008A6399" w:rsidRPr="003A137D" w:rsidDel="00F8395A">
          <w:rPr>
            <w:color w:val="000000" w:themeColor="text1"/>
          </w:rPr>
          <w:delText>s</w:delText>
        </w:r>
        <w:r w:rsidR="006B4FD5" w:rsidRPr="003A137D" w:rsidDel="00F8395A">
          <w:rPr>
            <w:color w:val="000000" w:themeColor="text1"/>
          </w:rPr>
          <w:delText xml:space="preserve"> reads as “p__</w:delText>
        </w:r>
        <w:r w:rsidR="008A6399" w:rsidRPr="003A137D" w:rsidDel="00F8395A">
          <w:rPr>
            <w:color w:val="000000" w:themeColor="text1"/>
          </w:rPr>
          <w:delText>Proteobacteria</w:delText>
        </w:r>
        <w:r w:rsidR="006B4FD5" w:rsidRPr="003A137D" w:rsidDel="00F8395A">
          <w:rPr>
            <w:color w:val="000000" w:themeColor="text1"/>
          </w:rPr>
          <w:delText>”</w:delText>
        </w:r>
        <w:r w:rsidR="00F83B75" w:rsidRPr="003A137D" w:rsidDel="00F8395A">
          <w:rPr>
            <w:color w:val="000000" w:themeColor="text1"/>
          </w:rPr>
          <w:delText xml:space="preserve"> on </w:delText>
        </w:r>
        <w:r w:rsidR="00AB047B" w:rsidRPr="003A137D" w:rsidDel="00F8395A">
          <w:rPr>
            <w:color w:val="000000" w:themeColor="text1"/>
          </w:rPr>
          <w:delText>average</w:delText>
        </w:r>
        <w:r w:rsidR="003654F2" w:rsidRPr="003A137D" w:rsidDel="00F8395A">
          <w:rPr>
            <w:color w:val="000000" w:themeColor="text1"/>
          </w:rPr>
          <w:delText xml:space="preserve"> with unique number of Phylum taxa </w:delText>
        </w:r>
        <w:r w:rsidR="00584FCB" w:rsidRPr="003A137D" w:rsidDel="00F8395A">
          <w:rPr>
            <w:color w:val="000000" w:themeColor="text1"/>
          </w:rPr>
          <w:delText xml:space="preserve">identified </w:delText>
        </w:r>
        <w:r w:rsidR="004701AD" w:rsidRPr="003A137D" w:rsidDel="00F8395A">
          <w:rPr>
            <w:color w:val="000000" w:themeColor="text1"/>
          </w:rPr>
          <w:delText>range from 2</w:delText>
        </w:r>
        <w:r w:rsidR="00584FCB" w:rsidRPr="003A137D" w:rsidDel="00F8395A">
          <w:rPr>
            <w:color w:val="000000" w:themeColor="text1"/>
          </w:rPr>
          <w:delText xml:space="preserve"> by Diamond </w:delText>
        </w:r>
        <w:r w:rsidR="00C00DF2" w:rsidRPr="003A137D" w:rsidDel="00F8395A">
          <w:rPr>
            <w:color w:val="000000" w:themeColor="text1"/>
          </w:rPr>
          <w:delText xml:space="preserve">(91% of reads classified as “p__Tenericutes”) </w:delText>
        </w:r>
        <w:r w:rsidR="00584FCB" w:rsidRPr="003A137D" w:rsidDel="00F8395A">
          <w:rPr>
            <w:color w:val="000000" w:themeColor="text1"/>
          </w:rPr>
          <w:delText>to 50 by Kaiju.</w:delText>
        </w:r>
        <w:r w:rsidR="004701AD" w:rsidRPr="003A137D" w:rsidDel="00F8395A">
          <w:rPr>
            <w:color w:val="000000" w:themeColor="text1"/>
          </w:rPr>
          <w:delText xml:space="preserve"> </w:delText>
        </w:r>
        <w:r w:rsidR="000D341C" w:rsidRPr="003A137D" w:rsidDel="00F8395A">
          <w:rPr>
            <w:color w:val="000000" w:themeColor="text1"/>
          </w:rPr>
          <w:delText xml:space="preserve">Diamond’s classification is also showing differences in read classification when comparing with results of other software. The most notiable difference is the relative abudance of taxon </w:delText>
        </w:r>
        <w:bookmarkStart w:id="942" w:name="OLE_LINK160"/>
        <w:bookmarkStart w:id="943" w:name="OLE_LINK161"/>
        <w:bookmarkStart w:id="944" w:name="OLE_LINK162"/>
        <w:r w:rsidR="000D341C" w:rsidRPr="003A137D" w:rsidDel="00F8395A">
          <w:rPr>
            <w:color w:val="000000" w:themeColor="text1"/>
          </w:rPr>
          <w:delText xml:space="preserve">“p__Firmicutes” </w:delText>
        </w:r>
        <w:bookmarkEnd w:id="942"/>
        <w:bookmarkEnd w:id="943"/>
        <w:bookmarkEnd w:id="944"/>
        <w:r w:rsidR="000D341C" w:rsidRPr="003A137D" w:rsidDel="00F8395A">
          <w:rPr>
            <w:color w:val="000000" w:themeColor="text1"/>
          </w:rPr>
          <w:delText>classified by Diamond across samples.</w:delText>
        </w:r>
        <w:r w:rsidR="00851184" w:rsidRPr="003A137D" w:rsidDel="00F8395A">
          <w:rPr>
            <w:color w:val="000000" w:themeColor="text1"/>
          </w:rPr>
          <w:delText xml:space="preserve"> </w:delText>
        </w:r>
        <w:r w:rsidR="00F137F6" w:rsidRPr="003A137D" w:rsidDel="00F8395A">
          <w:rPr>
            <w:color w:val="000000" w:themeColor="text1"/>
          </w:rPr>
          <w:delText>In the lung samples</w:delText>
        </w:r>
        <w:r w:rsidR="006005AB" w:rsidRPr="003A137D" w:rsidDel="00F8395A">
          <w:rPr>
            <w:color w:val="000000" w:themeColor="text1"/>
          </w:rPr>
          <w:delText xml:space="preserve">, </w:delText>
        </w:r>
        <w:bookmarkStart w:id="945" w:name="OLE_LINK25"/>
        <w:bookmarkStart w:id="946" w:name="OLE_LINK41"/>
        <w:r w:rsidR="000D341C" w:rsidRPr="003A137D" w:rsidDel="00F8395A">
          <w:rPr>
            <w:color w:val="000000" w:themeColor="text1"/>
          </w:rPr>
          <w:delText xml:space="preserve">“p__Firmicutes” </w:delText>
        </w:r>
        <w:bookmarkEnd w:id="945"/>
        <w:bookmarkEnd w:id="946"/>
        <w:r w:rsidR="006005AB" w:rsidRPr="003A137D" w:rsidDel="00F8395A">
          <w:rPr>
            <w:color w:val="000000" w:themeColor="text1"/>
          </w:rPr>
          <w:delText xml:space="preserve">was classified </w:delText>
        </w:r>
        <w:r w:rsidR="000D341C" w:rsidRPr="003A137D" w:rsidDel="00F8395A">
          <w:rPr>
            <w:color w:val="000000" w:themeColor="text1"/>
          </w:rPr>
          <w:delText xml:space="preserve">in </w:delText>
        </w:r>
        <w:r w:rsidR="006005AB" w:rsidRPr="003A137D" w:rsidDel="00F8395A">
          <w:rPr>
            <w:color w:val="000000" w:themeColor="text1"/>
          </w:rPr>
          <w:delText xml:space="preserve">17% of </w:delText>
        </w:r>
        <w:r w:rsidR="000D341C" w:rsidRPr="003A137D" w:rsidDel="00F8395A">
          <w:rPr>
            <w:color w:val="000000" w:themeColor="text1"/>
          </w:rPr>
          <w:delText>R22.L</w:delText>
        </w:r>
        <w:r w:rsidR="00851184" w:rsidRPr="003A137D" w:rsidDel="00F8395A">
          <w:rPr>
            <w:color w:val="000000" w:themeColor="text1"/>
          </w:rPr>
          <w:delText xml:space="preserve"> (SD: 9%)</w:delText>
        </w:r>
        <w:r w:rsidR="000D341C" w:rsidRPr="003A137D" w:rsidDel="00F8395A">
          <w:rPr>
            <w:color w:val="000000" w:themeColor="text1"/>
          </w:rPr>
          <w:delText xml:space="preserve">, </w:delText>
        </w:r>
        <w:r w:rsidR="006005AB" w:rsidRPr="003A137D" w:rsidDel="00F8395A">
          <w:rPr>
            <w:color w:val="000000" w:themeColor="text1"/>
          </w:rPr>
          <w:delText xml:space="preserve">20% of </w:delText>
        </w:r>
        <w:r w:rsidR="000D341C" w:rsidRPr="003A137D" w:rsidDel="00F8395A">
          <w:rPr>
            <w:color w:val="000000" w:themeColor="text1"/>
          </w:rPr>
          <w:delText>R26.L</w:delText>
        </w:r>
        <w:r w:rsidR="00851184" w:rsidRPr="003A137D" w:rsidDel="00F8395A">
          <w:rPr>
            <w:color w:val="000000" w:themeColor="text1"/>
          </w:rPr>
          <w:delText xml:space="preserve"> </w:delText>
        </w:r>
        <w:r w:rsidR="006005AB" w:rsidRPr="003A137D" w:rsidDel="00F8395A">
          <w:rPr>
            <w:color w:val="000000" w:themeColor="text1"/>
          </w:rPr>
          <w:delText>(</w:delText>
        </w:r>
        <w:r w:rsidR="00851184" w:rsidRPr="003A137D" w:rsidDel="00F8395A">
          <w:rPr>
            <w:color w:val="000000" w:themeColor="text1"/>
          </w:rPr>
          <w:delText>SD: 9%)</w:delText>
        </w:r>
        <w:r w:rsidR="000D341C" w:rsidRPr="003A137D" w:rsidDel="00F8395A">
          <w:rPr>
            <w:color w:val="000000" w:themeColor="text1"/>
          </w:rPr>
          <w:delText xml:space="preserve">, and </w:delText>
        </w:r>
        <w:r w:rsidR="00A76D16" w:rsidRPr="003A137D" w:rsidDel="00F8395A">
          <w:rPr>
            <w:color w:val="000000" w:themeColor="text1"/>
          </w:rPr>
          <w:delText xml:space="preserve">14% of </w:delText>
        </w:r>
        <w:r w:rsidR="000D341C" w:rsidRPr="003A137D" w:rsidDel="00F8395A">
          <w:rPr>
            <w:color w:val="000000" w:themeColor="text1"/>
          </w:rPr>
          <w:delText>R2</w:delText>
        </w:r>
        <w:r w:rsidR="00055E2E" w:rsidRPr="003A137D" w:rsidDel="00F8395A">
          <w:rPr>
            <w:color w:val="000000" w:themeColor="text1"/>
          </w:rPr>
          <w:delText>7</w:delText>
        </w:r>
        <w:r w:rsidR="000D341C" w:rsidRPr="003A137D" w:rsidDel="00F8395A">
          <w:rPr>
            <w:color w:val="000000" w:themeColor="text1"/>
          </w:rPr>
          <w:delText>.L</w:delText>
        </w:r>
        <w:r w:rsidR="00851184" w:rsidRPr="003A137D" w:rsidDel="00F8395A">
          <w:rPr>
            <w:color w:val="000000" w:themeColor="text1"/>
          </w:rPr>
          <w:delText xml:space="preserve"> (SD: 8%)</w:delText>
        </w:r>
        <w:r w:rsidR="000D341C" w:rsidRPr="003A137D" w:rsidDel="00F8395A">
          <w:rPr>
            <w:color w:val="000000" w:themeColor="text1"/>
          </w:rPr>
          <w:delText xml:space="preserve">, but </w:delText>
        </w:r>
        <w:r w:rsidR="007818C6" w:rsidRPr="003A137D" w:rsidDel="00F8395A">
          <w:rPr>
            <w:color w:val="000000" w:themeColor="text1"/>
          </w:rPr>
          <w:delText>Diamond has only classified</w:delText>
        </w:r>
        <w:r w:rsidR="000D341C" w:rsidRPr="003A137D" w:rsidDel="00F8395A">
          <w:rPr>
            <w:color w:val="000000" w:themeColor="text1"/>
          </w:rPr>
          <w:delText xml:space="preserve"> 2% (133/4900) of reads as “p__Firmicutes” in sample R26.L</w:delText>
        </w:r>
        <w:r w:rsidR="007818C6" w:rsidRPr="003A137D" w:rsidDel="00F8395A">
          <w:rPr>
            <w:color w:val="000000" w:themeColor="text1"/>
          </w:rPr>
          <w:delText xml:space="preserve">, while </w:delText>
        </w:r>
        <w:r w:rsidR="00480FB5" w:rsidRPr="003A137D" w:rsidDel="00F8395A">
          <w:rPr>
            <w:color w:val="000000" w:themeColor="text1"/>
          </w:rPr>
          <w:delText>“p__Firmicutes” taxon</w:delText>
        </w:r>
        <w:r w:rsidR="007818C6" w:rsidRPr="003A137D" w:rsidDel="00F8395A">
          <w:rPr>
            <w:color w:val="000000" w:themeColor="text1"/>
          </w:rPr>
          <w:delText xml:space="preserve"> was not </w:delText>
        </w:r>
        <w:r w:rsidR="00480FB5" w:rsidRPr="003A137D" w:rsidDel="00F8395A">
          <w:rPr>
            <w:color w:val="000000" w:themeColor="text1"/>
          </w:rPr>
          <w:delText>identified in R22.L and R27.L by Diamond.</w:delText>
        </w:r>
        <w:r w:rsidR="000A7664" w:rsidRPr="003A137D" w:rsidDel="00F8395A">
          <w:rPr>
            <w:color w:val="000000" w:themeColor="text1"/>
          </w:rPr>
          <w:delText xml:space="preserve"> On the other hand, Diamond has identified a relative larger proportion of reads as “p__Firmicutes” in samples R27.S </w:delText>
        </w:r>
        <w:r w:rsidR="00CF1485" w:rsidRPr="003A137D" w:rsidDel="00F8395A">
          <w:rPr>
            <w:color w:val="000000" w:themeColor="text1"/>
          </w:rPr>
          <w:delText xml:space="preserve">(24%) </w:delText>
        </w:r>
        <w:r w:rsidR="000A7664" w:rsidRPr="003A137D" w:rsidDel="00F8395A">
          <w:rPr>
            <w:color w:val="000000" w:themeColor="text1"/>
          </w:rPr>
          <w:delText>and R28.L</w:delText>
        </w:r>
        <w:r w:rsidR="00CF1485" w:rsidRPr="003A137D" w:rsidDel="00F8395A">
          <w:rPr>
            <w:color w:val="000000" w:themeColor="text1"/>
          </w:rPr>
          <w:delText xml:space="preserve"> (19%)</w:delText>
        </w:r>
        <w:r w:rsidR="000A7664" w:rsidRPr="003A137D" w:rsidDel="00F8395A">
          <w:rPr>
            <w:color w:val="000000" w:themeColor="text1"/>
          </w:rPr>
          <w:delText xml:space="preserve"> compare to th</w:delText>
        </w:r>
        <w:r w:rsidR="00B62F7B" w:rsidRPr="003A137D" w:rsidDel="00F8395A">
          <w:rPr>
            <w:color w:val="000000" w:themeColor="text1"/>
          </w:rPr>
          <w:delText>at</w:delText>
        </w:r>
        <w:r w:rsidR="000A7664" w:rsidRPr="003A137D" w:rsidDel="00F8395A">
          <w:rPr>
            <w:color w:val="000000" w:themeColor="text1"/>
          </w:rPr>
          <w:delText xml:space="preserve"> </w:delText>
        </w:r>
        <w:r w:rsidR="00CF1485" w:rsidRPr="003A137D" w:rsidDel="00F8395A">
          <w:rPr>
            <w:color w:val="000000" w:themeColor="text1"/>
          </w:rPr>
          <w:delText xml:space="preserve"> of most other software (R27.S: mean: 2%, SD: 2%; R28.L: mean: 3%, SD: 3%)</w:delText>
        </w:r>
        <w:r w:rsidR="00C600C3" w:rsidRPr="003A137D" w:rsidDel="00F8395A">
          <w:rPr>
            <w:color w:val="000000" w:themeColor="text1"/>
          </w:rPr>
          <w:delText xml:space="preserve">, </w:delText>
        </w:r>
        <w:r w:rsidR="0020378A" w:rsidRPr="003A137D" w:rsidDel="00F8395A">
          <w:rPr>
            <w:color w:val="000000" w:themeColor="text1"/>
          </w:rPr>
          <w:delText xml:space="preserve">except for </w:delText>
        </w:r>
        <w:r w:rsidR="00C600C3" w:rsidRPr="003A137D" w:rsidDel="00F8395A">
          <w:rPr>
            <w:color w:val="000000" w:themeColor="text1"/>
          </w:rPr>
          <w:delText xml:space="preserve">the </w:delText>
        </w:r>
        <w:r w:rsidR="0020378A" w:rsidRPr="003A137D" w:rsidDel="00F8395A">
          <w:rPr>
            <w:color w:val="000000" w:themeColor="text1"/>
          </w:rPr>
          <w:delText>Centrifuge classification (R27.S: 24%, R28.L: 9%)</w:delText>
        </w:r>
        <w:r w:rsidR="00CF1485" w:rsidRPr="003A137D" w:rsidDel="00F8395A">
          <w:rPr>
            <w:color w:val="000000" w:themeColor="text1"/>
          </w:rPr>
          <w:delText xml:space="preserve">. </w:delText>
        </w:r>
      </w:del>
    </w:p>
    <w:p w14:paraId="40AA96F2" w14:textId="435648F0" w:rsidR="00573B3C" w:rsidRPr="003A137D" w:rsidDel="00F8395A" w:rsidRDefault="00DA071D" w:rsidP="00573B3C">
      <w:pPr>
        <w:spacing w:line="480" w:lineRule="auto"/>
        <w:ind w:firstLine="720"/>
        <w:rPr>
          <w:del w:id="947" w:author="Ruijie Xu" w:date="2022-02-02T13:36:00Z"/>
          <w:color w:val="000000" w:themeColor="text1"/>
        </w:rPr>
      </w:pPr>
      <w:del w:id="948" w:author="Ruijie Xu" w:date="2022-02-02T13:36:00Z">
        <w:r w:rsidRPr="003A137D" w:rsidDel="00F8395A">
          <w:rPr>
            <w:color w:val="000000" w:themeColor="text1"/>
          </w:rPr>
          <w:delText xml:space="preserve">Moving down to the Species level classification, </w:delText>
        </w:r>
        <w:r w:rsidR="00F70624" w:rsidRPr="003A137D" w:rsidDel="00F8395A">
          <w:rPr>
            <w:color w:val="000000" w:themeColor="text1"/>
          </w:rPr>
          <w:delText>the number of reads classified under taxa</w:delText>
        </w:r>
        <w:r w:rsidR="00E40AC0" w:rsidRPr="003A137D" w:rsidDel="00F8395A">
          <w:rPr>
            <w:color w:val="000000" w:themeColor="text1"/>
          </w:rPr>
          <w:delText xml:space="preserve"> (strains)</w:delText>
        </w:r>
        <w:r w:rsidR="00F70624" w:rsidRPr="003A137D" w:rsidDel="00F8395A">
          <w:rPr>
            <w:color w:val="000000" w:themeColor="text1"/>
          </w:rPr>
          <w:delText xml:space="preserve"> with the same species was aggregated together to obtain the unique number of species classified by each software. Out of all software, metaphlan</w:delText>
        </w:r>
        <w:r w:rsidR="00B25AB7" w:rsidRPr="003A137D" w:rsidDel="00F8395A">
          <w:rPr>
            <w:color w:val="000000" w:themeColor="text1"/>
          </w:rPr>
          <w:delText>3</w:delText>
        </w:r>
        <w:r w:rsidR="00F70624" w:rsidRPr="003A137D" w:rsidDel="00F8395A">
          <w:rPr>
            <w:color w:val="000000" w:themeColor="text1"/>
          </w:rPr>
          <w:delText xml:space="preserve"> has classified the least number of species taxa with only 18 species</w:delText>
        </w:r>
        <w:r w:rsidR="00841096" w:rsidRPr="003A137D" w:rsidDel="00F8395A">
          <w:rPr>
            <w:color w:val="000000" w:themeColor="text1"/>
          </w:rPr>
          <w:delText>.</w:delText>
        </w:r>
        <w:r w:rsidR="00F70624" w:rsidRPr="003A137D" w:rsidDel="00F8395A">
          <w:rPr>
            <w:color w:val="000000" w:themeColor="text1"/>
          </w:rPr>
          <w:delText xml:space="preserve"> </w:delText>
        </w:r>
        <w:r w:rsidR="00841096" w:rsidRPr="003A137D" w:rsidDel="00F8395A">
          <w:rPr>
            <w:color w:val="000000" w:themeColor="text1"/>
          </w:rPr>
          <w:delText xml:space="preserve">On the other hand, </w:delText>
        </w:r>
        <w:r w:rsidR="00F70624" w:rsidRPr="003A137D" w:rsidDel="00F8395A">
          <w:rPr>
            <w:color w:val="000000" w:themeColor="text1"/>
          </w:rPr>
          <w:delText xml:space="preserve">Kaiju has classified the most number of </w:delText>
        </w:r>
        <w:r w:rsidR="00B53A36" w:rsidRPr="003A137D" w:rsidDel="00F8395A">
          <w:rPr>
            <w:color w:val="000000" w:themeColor="text1"/>
          </w:rPr>
          <w:delText>distinct</w:delText>
        </w:r>
        <w:r w:rsidR="006F27D5" w:rsidRPr="003A137D" w:rsidDel="00F8395A">
          <w:rPr>
            <w:color w:val="000000" w:themeColor="text1"/>
          </w:rPr>
          <w:delText xml:space="preserve"> Species</w:delText>
        </w:r>
        <w:r w:rsidR="00F70624" w:rsidRPr="003A137D" w:rsidDel="00F8395A">
          <w:rPr>
            <w:color w:val="000000" w:themeColor="text1"/>
          </w:rPr>
          <w:delText xml:space="preserve"> taxa 4128 species</w:delText>
        </w:r>
        <w:r w:rsidR="007E27EF" w:rsidRPr="003A137D" w:rsidDel="00F8395A">
          <w:rPr>
            <w:color w:val="000000" w:themeColor="text1"/>
          </w:rPr>
          <w:delText xml:space="preserve"> (Table II.4)</w:delText>
        </w:r>
        <w:r w:rsidR="00F70624" w:rsidRPr="003A137D" w:rsidDel="00F8395A">
          <w:rPr>
            <w:color w:val="000000" w:themeColor="text1"/>
          </w:rPr>
          <w:delText xml:space="preserve">. </w:delText>
        </w:r>
        <w:r w:rsidR="00841096" w:rsidRPr="003A137D" w:rsidDel="00F8395A">
          <w:rPr>
            <w:color w:val="000000" w:themeColor="text1"/>
          </w:rPr>
          <w:delText xml:space="preserve">From the species level classifications, </w:delText>
        </w:r>
        <w:r w:rsidR="00D72FF8" w:rsidRPr="003A137D" w:rsidDel="00F8395A">
          <w:rPr>
            <w:color w:val="000000" w:themeColor="text1"/>
          </w:rPr>
          <w:delText>9</w:delText>
        </w:r>
        <w:r w:rsidR="009231E4" w:rsidRPr="003A137D" w:rsidDel="00F8395A">
          <w:rPr>
            <w:color w:val="000000" w:themeColor="text1"/>
          </w:rPr>
          <w:delText xml:space="preserve"> species taxon w</w:delText>
        </w:r>
        <w:r w:rsidR="00D72FF8" w:rsidRPr="003A137D" w:rsidDel="00F8395A">
          <w:rPr>
            <w:color w:val="000000" w:themeColor="text1"/>
          </w:rPr>
          <w:delText>ere</w:delText>
        </w:r>
        <w:r w:rsidR="009231E4" w:rsidRPr="003A137D" w:rsidDel="00F8395A">
          <w:rPr>
            <w:color w:val="000000" w:themeColor="text1"/>
          </w:rPr>
          <w:delText xml:space="preserve"> identified by all nine software</w:delText>
        </w:r>
        <w:r w:rsidR="00D72FF8" w:rsidRPr="003A137D" w:rsidDel="00F8395A">
          <w:rPr>
            <w:color w:val="000000" w:themeColor="text1"/>
          </w:rPr>
          <w:delText xml:space="preserve"> (</w:delText>
        </w:r>
      </w:del>
      <w:del w:id="949" w:author="Ruijie Xu" w:date="2022-02-02T11:02:00Z">
        <w:r w:rsidR="00D72FF8" w:rsidRPr="003A137D" w:rsidDel="00463AA7">
          <w:rPr>
            <w:i/>
            <w:iCs/>
            <w:color w:val="000000" w:themeColor="text1"/>
          </w:rPr>
          <w:delText>Leptospira</w:delText>
        </w:r>
      </w:del>
      <w:del w:id="950" w:author="Ruijie Xu" w:date="2022-02-02T13:36:00Z">
        <w:r w:rsidR="00D72FF8" w:rsidRPr="003A137D" w:rsidDel="00F8395A">
          <w:rPr>
            <w:i/>
            <w:iCs/>
            <w:color w:val="000000" w:themeColor="text1"/>
          </w:rPr>
          <w:delText xml:space="preserve"> interrogans</w:delText>
        </w:r>
        <w:r w:rsidR="00D72FF8" w:rsidRPr="003A137D" w:rsidDel="00F8395A">
          <w:rPr>
            <w:color w:val="000000" w:themeColor="text1"/>
          </w:rPr>
          <w:delText>,</w:delText>
        </w:r>
        <w:r w:rsidR="00D72FF8" w:rsidRPr="003A137D" w:rsidDel="00F8395A">
          <w:rPr>
            <w:i/>
            <w:iCs/>
            <w:color w:val="000000" w:themeColor="text1"/>
          </w:rPr>
          <w:delText xml:space="preserve"> </w:delText>
        </w:r>
      </w:del>
      <w:del w:id="951" w:author="Ruijie Xu" w:date="2022-02-02T11:02:00Z">
        <w:r w:rsidR="00D72FF8" w:rsidRPr="003A137D" w:rsidDel="00463AA7">
          <w:rPr>
            <w:i/>
            <w:iCs/>
            <w:color w:val="000000" w:themeColor="text1"/>
          </w:rPr>
          <w:delText>Leptospira</w:delText>
        </w:r>
      </w:del>
      <w:del w:id="952" w:author="Ruijie Xu" w:date="2022-02-02T13:36:00Z">
        <w:r w:rsidR="00D72FF8" w:rsidRPr="003A137D" w:rsidDel="00F8395A">
          <w:rPr>
            <w:i/>
            <w:iCs/>
            <w:color w:val="000000" w:themeColor="text1"/>
          </w:rPr>
          <w:delText xml:space="preserve"> borgpetersenii</w:delText>
        </w:r>
        <w:r w:rsidR="00D72FF8" w:rsidRPr="003A137D" w:rsidDel="00F8395A">
          <w:rPr>
            <w:color w:val="000000" w:themeColor="text1"/>
          </w:rPr>
          <w:delText>,</w:delText>
        </w:r>
        <w:r w:rsidR="00D72FF8" w:rsidRPr="003A137D" w:rsidDel="00F8395A">
          <w:rPr>
            <w:i/>
            <w:iCs/>
            <w:color w:val="000000" w:themeColor="text1"/>
          </w:rPr>
          <w:delText xml:space="preserve"> Faecalibacterium prausnitzii</w:delText>
        </w:r>
        <w:r w:rsidR="00D72FF8" w:rsidRPr="003A137D" w:rsidDel="00F8395A">
          <w:rPr>
            <w:color w:val="000000" w:themeColor="text1"/>
          </w:rPr>
          <w:delText>,</w:delText>
        </w:r>
        <w:r w:rsidR="00D72FF8" w:rsidRPr="003A137D" w:rsidDel="00F8395A">
          <w:rPr>
            <w:i/>
            <w:iCs/>
            <w:color w:val="000000" w:themeColor="text1"/>
          </w:rPr>
          <w:delText xml:space="preserve"> </w:delText>
        </w:r>
        <w:bookmarkStart w:id="953" w:name="OLE_LINK183"/>
        <w:bookmarkStart w:id="954" w:name="OLE_LINK184"/>
        <w:r w:rsidR="00D72FF8" w:rsidRPr="003A137D" w:rsidDel="00F8395A">
          <w:rPr>
            <w:i/>
            <w:iCs/>
            <w:color w:val="000000" w:themeColor="text1"/>
          </w:rPr>
          <w:delText>Bordetella</w:delText>
        </w:r>
        <w:bookmarkEnd w:id="953"/>
        <w:bookmarkEnd w:id="954"/>
        <w:r w:rsidR="00D72FF8" w:rsidRPr="003A137D" w:rsidDel="00F8395A">
          <w:rPr>
            <w:i/>
            <w:iCs/>
            <w:color w:val="000000" w:themeColor="text1"/>
          </w:rPr>
          <w:delText xml:space="preserve"> pseudohinzii</w:delText>
        </w:r>
        <w:r w:rsidR="00D72FF8" w:rsidRPr="003A137D" w:rsidDel="00F8395A">
          <w:rPr>
            <w:color w:val="000000" w:themeColor="text1"/>
          </w:rPr>
          <w:delText>,</w:delText>
        </w:r>
        <w:r w:rsidR="00D72FF8" w:rsidRPr="003A137D" w:rsidDel="00F8395A">
          <w:rPr>
            <w:i/>
            <w:iCs/>
            <w:color w:val="000000" w:themeColor="text1"/>
          </w:rPr>
          <w:delText xml:space="preserve"> Bordetella bronchiseptica</w:delText>
        </w:r>
        <w:r w:rsidR="00D72FF8" w:rsidRPr="003A137D" w:rsidDel="00F8395A">
          <w:rPr>
            <w:color w:val="000000" w:themeColor="text1"/>
          </w:rPr>
          <w:delText>,</w:delText>
        </w:r>
        <w:r w:rsidR="00D72FF8" w:rsidRPr="003A137D" w:rsidDel="00F8395A">
          <w:rPr>
            <w:i/>
            <w:iCs/>
            <w:color w:val="000000" w:themeColor="text1"/>
          </w:rPr>
          <w:delText xml:space="preserve"> Bordetella pertussis</w:delText>
        </w:r>
        <w:r w:rsidR="00D72FF8" w:rsidRPr="003A137D" w:rsidDel="00F8395A">
          <w:rPr>
            <w:color w:val="000000" w:themeColor="text1"/>
          </w:rPr>
          <w:delText>,</w:delText>
        </w:r>
        <w:r w:rsidR="00D72FF8" w:rsidRPr="003A137D" w:rsidDel="00F8395A">
          <w:rPr>
            <w:i/>
            <w:iCs/>
            <w:color w:val="000000" w:themeColor="text1"/>
          </w:rPr>
          <w:delText xml:space="preserve"> Bacteroides uniformis</w:delText>
        </w:r>
        <w:r w:rsidR="00D72FF8" w:rsidRPr="003A137D" w:rsidDel="00F8395A">
          <w:rPr>
            <w:color w:val="000000" w:themeColor="text1"/>
          </w:rPr>
          <w:delText>,</w:delText>
        </w:r>
        <w:r w:rsidR="00D72FF8" w:rsidRPr="003A137D" w:rsidDel="00F8395A">
          <w:rPr>
            <w:i/>
            <w:iCs/>
            <w:color w:val="000000" w:themeColor="text1"/>
          </w:rPr>
          <w:delText xml:space="preserve"> Phocaeicola vulgatus</w:delText>
        </w:r>
        <w:r w:rsidR="00D72FF8" w:rsidRPr="003A137D" w:rsidDel="00F8395A">
          <w:rPr>
            <w:color w:val="000000" w:themeColor="text1"/>
          </w:rPr>
          <w:delText>, and</w:delText>
        </w:r>
        <w:r w:rsidR="00D72FF8" w:rsidRPr="003A137D" w:rsidDel="00F8395A">
          <w:rPr>
            <w:i/>
            <w:iCs/>
            <w:color w:val="000000" w:themeColor="text1"/>
          </w:rPr>
          <w:delText xml:space="preserve"> Bartonella elizabethae</w:delText>
        </w:r>
        <w:r w:rsidR="00D72FF8" w:rsidRPr="003A137D" w:rsidDel="00F8395A">
          <w:rPr>
            <w:color w:val="000000" w:themeColor="text1"/>
          </w:rPr>
          <w:delText xml:space="preserve">). </w:delText>
        </w:r>
        <w:r w:rsidR="000D2FCA" w:rsidRPr="003A137D" w:rsidDel="00F8395A">
          <w:rPr>
            <w:color w:val="000000" w:themeColor="text1"/>
          </w:rPr>
          <w:delText xml:space="preserve">Centrifuge and Kaiju </w:delText>
        </w:r>
        <w:r w:rsidR="00AB16F6" w:rsidRPr="003A137D" w:rsidDel="00F8395A">
          <w:rPr>
            <w:color w:val="000000" w:themeColor="text1"/>
          </w:rPr>
          <w:delText>has the largest overlapping in the species taxa identified</w:delText>
        </w:r>
        <w:r w:rsidR="000D2FCA" w:rsidRPr="003A137D" w:rsidDel="00F8395A">
          <w:rPr>
            <w:color w:val="000000" w:themeColor="text1"/>
          </w:rPr>
          <w:delText xml:space="preserve"> (2</w:delText>
        </w:r>
        <w:r w:rsidR="00AB16F6" w:rsidRPr="003A137D" w:rsidDel="00F8395A">
          <w:rPr>
            <w:color w:val="000000" w:themeColor="text1"/>
          </w:rPr>
          <w:delText>28</w:delText>
        </w:r>
        <w:r w:rsidR="000D2FCA" w:rsidRPr="003A137D" w:rsidDel="00F8395A">
          <w:rPr>
            <w:color w:val="000000" w:themeColor="text1"/>
          </w:rPr>
          <w:delText xml:space="preserve">5 taxa), followed by Kraken2 </w:delText>
        </w:r>
        <w:r w:rsidR="00626DA0" w:rsidRPr="003A137D" w:rsidDel="00F8395A">
          <w:rPr>
            <w:color w:val="000000" w:themeColor="text1"/>
          </w:rPr>
          <w:delText>vs.</w:delText>
        </w:r>
        <w:r w:rsidR="000D2FCA" w:rsidRPr="003A137D" w:rsidDel="00F8395A">
          <w:rPr>
            <w:color w:val="000000" w:themeColor="text1"/>
          </w:rPr>
          <w:delText xml:space="preserve"> Centrifuge (1</w:delText>
        </w:r>
        <w:r w:rsidR="000C5C1E" w:rsidRPr="003A137D" w:rsidDel="00F8395A">
          <w:rPr>
            <w:color w:val="000000" w:themeColor="text1"/>
          </w:rPr>
          <w:delText>737</w:delText>
        </w:r>
        <w:r w:rsidR="000D2FCA" w:rsidRPr="003A137D" w:rsidDel="00F8395A">
          <w:rPr>
            <w:color w:val="000000" w:themeColor="text1"/>
          </w:rPr>
          <w:delText xml:space="preserve"> taxa) </w:delText>
        </w:r>
        <w:r w:rsidR="00626DA0" w:rsidRPr="003A137D" w:rsidDel="00F8395A">
          <w:rPr>
            <w:color w:val="000000" w:themeColor="text1"/>
          </w:rPr>
          <w:delText xml:space="preserve">and </w:delText>
        </w:r>
        <w:r w:rsidR="00C449F3" w:rsidRPr="003A137D" w:rsidDel="00F8395A">
          <w:rPr>
            <w:color w:val="000000" w:themeColor="text1"/>
          </w:rPr>
          <w:delText xml:space="preserve">vs. </w:delText>
        </w:r>
        <w:r w:rsidR="000D2FCA" w:rsidRPr="003A137D" w:rsidDel="00F8395A">
          <w:rPr>
            <w:color w:val="000000" w:themeColor="text1"/>
          </w:rPr>
          <w:delText>Kaiju (</w:delText>
        </w:r>
        <w:r w:rsidR="001772B0" w:rsidRPr="003A137D" w:rsidDel="00F8395A">
          <w:rPr>
            <w:color w:val="000000" w:themeColor="text1"/>
          </w:rPr>
          <w:delText>1723</w:delText>
        </w:r>
        <w:r w:rsidR="00091200" w:rsidRPr="003A137D" w:rsidDel="00F8395A">
          <w:rPr>
            <w:color w:val="000000" w:themeColor="text1"/>
          </w:rPr>
          <w:delText xml:space="preserve"> taxa</w:delText>
        </w:r>
        <w:r w:rsidR="000D2FCA" w:rsidRPr="003A137D" w:rsidDel="00F8395A">
          <w:rPr>
            <w:color w:val="000000" w:themeColor="text1"/>
          </w:rPr>
          <w:delText>)</w:delText>
        </w:r>
        <w:r w:rsidR="00626DA0" w:rsidRPr="003A137D" w:rsidDel="00F8395A">
          <w:rPr>
            <w:color w:val="000000" w:themeColor="text1"/>
          </w:rPr>
          <w:delText>.</w:delText>
        </w:r>
        <w:r w:rsidR="00A97420" w:rsidRPr="003A137D" w:rsidDel="00F8395A">
          <w:rPr>
            <w:color w:val="000000" w:themeColor="text1"/>
          </w:rPr>
          <w:delText xml:space="preserve"> The species-level classification of the three software has shared 1,379 species taxa in </w:delText>
        </w:r>
        <w:r w:rsidR="00421B2F" w:rsidRPr="003A137D" w:rsidDel="00F8395A">
          <w:rPr>
            <w:color w:val="000000" w:themeColor="text1"/>
          </w:rPr>
          <w:delText>total.</w:delText>
        </w:r>
        <w:r w:rsidR="00626DA0" w:rsidRPr="003A137D" w:rsidDel="00F8395A">
          <w:rPr>
            <w:color w:val="000000" w:themeColor="text1"/>
          </w:rPr>
          <w:delText xml:space="preserve"> </w:delText>
        </w:r>
        <w:r w:rsidR="008A62F1" w:rsidRPr="003A137D" w:rsidDel="00F8395A">
          <w:rPr>
            <w:color w:val="000000" w:themeColor="text1"/>
          </w:rPr>
          <w:delText xml:space="preserve">In addition, </w:delText>
        </w:r>
      </w:del>
      <w:del w:id="955" w:author="Ruijie Xu" w:date="2022-02-01T13:44:00Z">
        <w:r w:rsidR="00626DA0" w:rsidRPr="003A137D" w:rsidDel="00537B08">
          <w:rPr>
            <w:color w:val="000000" w:themeColor="text1"/>
          </w:rPr>
          <w:delText>Blastn</w:delText>
        </w:r>
      </w:del>
      <w:del w:id="956" w:author="Ruijie Xu" w:date="2022-02-02T13:36:00Z">
        <w:r w:rsidR="00626DA0" w:rsidRPr="003A137D" w:rsidDel="00F8395A">
          <w:rPr>
            <w:color w:val="000000" w:themeColor="text1"/>
          </w:rPr>
          <w:delText xml:space="preserve"> has also shared 1</w:delText>
        </w:r>
        <w:r w:rsidR="00B059A8" w:rsidRPr="003A137D" w:rsidDel="00F8395A">
          <w:rPr>
            <w:color w:val="000000" w:themeColor="text1"/>
          </w:rPr>
          <w:delText>253</w:delText>
        </w:r>
        <w:r w:rsidR="00626DA0" w:rsidRPr="003A137D" w:rsidDel="00F8395A">
          <w:rPr>
            <w:color w:val="000000" w:themeColor="text1"/>
          </w:rPr>
          <w:delText xml:space="preserve"> species level taxa with Centrifuge</w:delText>
        </w:r>
        <w:r w:rsidR="00D41577" w:rsidRPr="003A137D" w:rsidDel="00F8395A">
          <w:rPr>
            <w:color w:val="000000" w:themeColor="text1"/>
          </w:rPr>
          <w:delText xml:space="preserve">, </w:delText>
        </w:r>
        <w:r w:rsidR="00D66FBF" w:rsidRPr="003A137D" w:rsidDel="00F8395A">
          <w:rPr>
            <w:color w:val="000000" w:themeColor="text1"/>
          </w:rPr>
          <w:delText>12</w:delText>
        </w:r>
        <w:r w:rsidR="00160E79" w:rsidRPr="003A137D" w:rsidDel="00F8395A">
          <w:rPr>
            <w:color w:val="000000" w:themeColor="text1"/>
          </w:rPr>
          <w:delText>07</w:delText>
        </w:r>
        <w:r w:rsidR="00D66FBF" w:rsidRPr="003A137D" w:rsidDel="00F8395A">
          <w:rPr>
            <w:color w:val="000000" w:themeColor="text1"/>
          </w:rPr>
          <w:delText xml:space="preserve"> taxa with Kaiju</w:delText>
        </w:r>
        <w:r w:rsidR="00D41577" w:rsidRPr="003A137D" w:rsidDel="00F8395A">
          <w:rPr>
            <w:color w:val="000000" w:themeColor="text1"/>
          </w:rPr>
          <w:delText>, and 1126 taxa with Kraken2</w:delText>
        </w:r>
        <w:r w:rsidR="00626DA0" w:rsidRPr="003A137D" w:rsidDel="00F8395A">
          <w:rPr>
            <w:color w:val="000000" w:themeColor="text1"/>
          </w:rPr>
          <w:delText>.</w:delText>
        </w:r>
        <w:r w:rsidR="00D66FBF" w:rsidRPr="003A137D" w:rsidDel="00F8395A">
          <w:rPr>
            <w:color w:val="000000" w:themeColor="text1"/>
          </w:rPr>
          <w:delText xml:space="preserve"> CLARK and CLARK-s’s classification has also shared 1</w:delText>
        </w:r>
        <w:r w:rsidR="00B059A8" w:rsidRPr="003A137D" w:rsidDel="00F8395A">
          <w:rPr>
            <w:color w:val="000000" w:themeColor="text1"/>
          </w:rPr>
          <w:delText>219</w:delText>
        </w:r>
        <w:r w:rsidR="00D66FBF" w:rsidRPr="003A137D" w:rsidDel="00F8395A">
          <w:rPr>
            <w:color w:val="000000" w:themeColor="text1"/>
          </w:rPr>
          <w:delText xml:space="preserve"> and 1</w:delText>
        </w:r>
        <w:r w:rsidR="00160E79" w:rsidRPr="003A137D" w:rsidDel="00F8395A">
          <w:rPr>
            <w:color w:val="000000" w:themeColor="text1"/>
          </w:rPr>
          <w:delText>059</w:delText>
        </w:r>
        <w:r w:rsidR="00D66FBF" w:rsidRPr="003A137D" w:rsidDel="00F8395A">
          <w:rPr>
            <w:color w:val="000000" w:themeColor="text1"/>
          </w:rPr>
          <w:delText xml:space="preserve"> species taxa wtith Kaiju specificially.</w:delText>
        </w:r>
        <w:r w:rsidR="007F6559" w:rsidRPr="003A137D" w:rsidDel="00F8395A">
          <w:rPr>
            <w:color w:val="000000" w:themeColor="text1"/>
          </w:rPr>
          <w:delText xml:space="preserve"> </w:delText>
        </w:r>
        <w:r w:rsidR="00573B3C" w:rsidRPr="003A137D" w:rsidDel="00F8395A">
          <w:rPr>
            <w:color w:val="000000" w:themeColor="text1"/>
          </w:rPr>
          <w:delText>To assess if different software has identified same species taxa as the most abundant taxa,</w:delText>
        </w:r>
        <w:r w:rsidR="007F6559" w:rsidRPr="003A137D" w:rsidDel="00F8395A">
          <w:rPr>
            <w:color w:val="000000" w:themeColor="text1"/>
          </w:rPr>
          <w:delText xml:space="preserve"> species taxa </w:delText>
        </w:r>
        <w:r w:rsidR="00573B3C" w:rsidRPr="003A137D" w:rsidDel="00F8395A">
          <w:rPr>
            <w:color w:val="000000" w:themeColor="text1"/>
          </w:rPr>
          <w:delText>with at least 10% of the reads from each sample were identified from each software’s classification</w:delText>
        </w:r>
        <w:r w:rsidR="007F6559" w:rsidRPr="003A137D" w:rsidDel="00F8395A">
          <w:rPr>
            <w:color w:val="000000" w:themeColor="text1"/>
          </w:rPr>
          <w:delText xml:space="preserve">. </w:delText>
        </w:r>
        <w:r w:rsidR="00573B3C" w:rsidRPr="003A137D" w:rsidDel="00F8395A">
          <w:rPr>
            <w:color w:val="000000" w:themeColor="text1"/>
          </w:rPr>
          <w:delText xml:space="preserve">Metaphlan3 in this case, has identified most number of unique species taxa (18 taxa), while </w:delText>
        </w:r>
      </w:del>
      <w:del w:id="957" w:author="Ruijie Xu" w:date="2022-02-01T13:44:00Z">
        <w:r w:rsidR="00573B3C" w:rsidRPr="003A137D" w:rsidDel="00537B08">
          <w:rPr>
            <w:color w:val="000000" w:themeColor="text1"/>
          </w:rPr>
          <w:delText>Blastn</w:delText>
        </w:r>
      </w:del>
      <w:del w:id="958" w:author="Ruijie Xu" w:date="2022-02-02T13:36:00Z">
        <w:r w:rsidR="00573B3C" w:rsidRPr="003A137D" w:rsidDel="00F8395A">
          <w:rPr>
            <w:color w:val="000000" w:themeColor="text1"/>
          </w:rPr>
          <w:delText xml:space="preserve"> and Kaiju has the least (7 taxa)</w:delText>
        </w:r>
        <w:r w:rsidR="00BB5A4A" w:rsidRPr="003A137D" w:rsidDel="00F8395A">
          <w:rPr>
            <w:color w:val="000000" w:themeColor="text1"/>
          </w:rPr>
          <w:delText xml:space="preserve">. CLARK vs. CLARK-s and Kraken vs. Bracken shared most number of </w:delText>
        </w:r>
        <w:r w:rsidR="00046767" w:rsidRPr="003A137D" w:rsidDel="00F8395A">
          <w:rPr>
            <w:color w:val="000000" w:themeColor="text1"/>
          </w:rPr>
          <w:delText>taxa in this category (9 and 8 taxa, respectively).</w:delText>
        </w:r>
        <w:r w:rsidR="005279E0" w:rsidRPr="003A137D" w:rsidDel="00F8395A">
          <w:rPr>
            <w:color w:val="000000" w:themeColor="text1"/>
          </w:rPr>
          <w:delText xml:space="preserve"> Two species taxa were identified by all software as the top ten percent most abundant species taxa which are </w:delText>
        </w:r>
        <w:r w:rsidR="005279E0" w:rsidRPr="003A137D" w:rsidDel="00F8395A">
          <w:rPr>
            <w:i/>
            <w:iCs/>
            <w:color w:val="000000" w:themeColor="text1"/>
          </w:rPr>
          <w:delText>L. interrogans</w:delText>
        </w:r>
        <w:r w:rsidR="005279E0" w:rsidRPr="003A137D" w:rsidDel="00F8395A">
          <w:rPr>
            <w:color w:val="000000" w:themeColor="text1"/>
          </w:rPr>
          <w:delText xml:space="preserve"> and </w:delText>
        </w:r>
        <w:r w:rsidR="005279E0" w:rsidRPr="003A137D" w:rsidDel="00F8395A">
          <w:rPr>
            <w:i/>
            <w:iCs/>
            <w:color w:val="000000" w:themeColor="text1"/>
          </w:rPr>
          <w:delText>Bartonella elizabethae</w:delText>
        </w:r>
        <w:r w:rsidR="005279E0" w:rsidRPr="003A137D" w:rsidDel="00F8395A">
          <w:rPr>
            <w:color w:val="000000" w:themeColor="text1"/>
          </w:rPr>
          <w:delText>.</w:delText>
        </w:r>
      </w:del>
    </w:p>
    <w:p w14:paraId="33C5C965" w14:textId="4DE1A994" w:rsidR="00024929" w:rsidRPr="003A137D" w:rsidDel="00F8395A" w:rsidRDefault="00024929" w:rsidP="00973D53">
      <w:pPr>
        <w:spacing w:line="480" w:lineRule="auto"/>
        <w:rPr>
          <w:del w:id="959" w:author="Ruijie Xu" w:date="2022-02-02T13:37:00Z"/>
          <w:b/>
          <w:bCs/>
          <w:color w:val="000000" w:themeColor="text1"/>
        </w:rPr>
      </w:pPr>
      <w:del w:id="960" w:author="Ruijie Xu" w:date="2022-02-02T13:37:00Z">
        <w:r w:rsidRPr="003A137D" w:rsidDel="00F8395A">
          <w:rPr>
            <w:b/>
            <w:bCs/>
            <w:color w:val="000000" w:themeColor="text1"/>
          </w:rPr>
          <w:delText xml:space="preserve">Downstream analyses for </w:delText>
        </w:r>
        <w:r w:rsidR="008F0BF1" w:rsidRPr="003A137D" w:rsidDel="00F8395A">
          <w:rPr>
            <w:b/>
            <w:bCs/>
            <w:color w:val="000000" w:themeColor="text1"/>
          </w:rPr>
          <w:delText>microbial community</w:delText>
        </w:r>
        <w:r w:rsidRPr="003A137D" w:rsidDel="00F8395A">
          <w:rPr>
            <w:b/>
            <w:bCs/>
            <w:color w:val="000000" w:themeColor="text1"/>
          </w:rPr>
          <w:delText xml:space="preserve"> characterization</w:delText>
        </w:r>
      </w:del>
    </w:p>
    <w:p w14:paraId="68F1729E" w14:textId="18697972" w:rsidR="006E374C" w:rsidRPr="003A137D" w:rsidDel="00F8395A" w:rsidRDefault="00F70624" w:rsidP="006F316A">
      <w:pPr>
        <w:spacing w:line="480" w:lineRule="auto"/>
        <w:ind w:firstLine="720"/>
        <w:rPr>
          <w:del w:id="961" w:author="Ruijie Xu" w:date="2022-02-02T13:37:00Z"/>
          <w:color w:val="000000" w:themeColor="text1"/>
        </w:rPr>
      </w:pPr>
      <w:del w:id="962" w:author="Ruijie Xu" w:date="2022-02-02T13:37:00Z">
        <w:r w:rsidRPr="003A137D" w:rsidDel="00F8395A">
          <w:rPr>
            <w:color w:val="000000" w:themeColor="text1"/>
          </w:rPr>
          <w:delText>We have also obtained the Alpha and Beta diversities of the</w:delText>
        </w:r>
        <w:r w:rsidR="00D37BE5" w:rsidRPr="003A137D" w:rsidDel="00F8395A">
          <w:rPr>
            <w:color w:val="000000" w:themeColor="text1"/>
          </w:rPr>
          <w:delText xml:space="preserve"> Rattus</w:delText>
        </w:r>
        <w:r w:rsidRPr="003A137D" w:rsidDel="00F8395A">
          <w:rPr>
            <w:color w:val="000000" w:themeColor="text1"/>
          </w:rPr>
          <w:delText xml:space="preserve"> dataset at the </w:delText>
        </w:r>
        <w:r w:rsidR="00AD6CF1" w:rsidRPr="003A137D" w:rsidDel="00F8395A">
          <w:rPr>
            <w:color w:val="000000" w:themeColor="text1"/>
          </w:rPr>
          <w:delText>s</w:delText>
        </w:r>
        <w:r w:rsidRPr="003A137D" w:rsidDel="00F8395A">
          <w:rPr>
            <w:color w:val="000000" w:themeColor="text1"/>
          </w:rPr>
          <w:delText>pecies level to characterize the microbial communities</w:delText>
        </w:r>
        <w:r w:rsidR="00D37BE5" w:rsidRPr="003A137D" w:rsidDel="00F8395A">
          <w:rPr>
            <w:color w:val="000000" w:themeColor="text1"/>
          </w:rPr>
          <w:delText xml:space="preserve"> </w:delText>
        </w:r>
        <w:r w:rsidR="006573FF" w:rsidRPr="003A137D" w:rsidDel="00F8395A">
          <w:rPr>
            <w:color w:val="000000" w:themeColor="text1"/>
          </w:rPr>
          <w:delText>each</w:delText>
        </w:r>
        <w:r w:rsidR="001A1361" w:rsidRPr="003A137D" w:rsidDel="00F8395A">
          <w:rPr>
            <w:color w:val="000000" w:themeColor="text1"/>
          </w:rPr>
          <w:delText xml:space="preserve"> sample </w:delText>
        </w:r>
        <w:r w:rsidR="006573FF" w:rsidRPr="003A137D" w:rsidDel="00F8395A">
          <w:rPr>
            <w:color w:val="000000" w:themeColor="text1"/>
          </w:rPr>
          <w:delText>using different</w:delText>
        </w:r>
        <w:r w:rsidR="00D37BE5" w:rsidRPr="003A137D" w:rsidDel="00F8395A">
          <w:rPr>
            <w:color w:val="000000" w:themeColor="text1"/>
          </w:rPr>
          <w:delText xml:space="preserve"> software’s classification results</w:delText>
        </w:r>
        <w:r w:rsidR="007C586F" w:rsidRPr="003A137D" w:rsidDel="00F8395A">
          <w:rPr>
            <w:color w:val="000000" w:themeColor="text1"/>
          </w:rPr>
          <w:delText>.</w:delText>
        </w:r>
        <w:r w:rsidRPr="003A137D" w:rsidDel="00F8395A">
          <w:rPr>
            <w:color w:val="000000" w:themeColor="text1"/>
          </w:rPr>
          <w:delText xml:space="preserve"> </w:delText>
        </w:r>
      </w:del>
    </w:p>
    <w:p w14:paraId="3CC35005" w14:textId="6D225E41" w:rsidR="00ED5294" w:rsidRPr="003A137D" w:rsidDel="00F8395A" w:rsidRDefault="00E656FB" w:rsidP="00973D53">
      <w:pPr>
        <w:spacing w:line="480" w:lineRule="auto"/>
        <w:ind w:firstLine="720"/>
        <w:rPr>
          <w:del w:id="963" w:author="Ruijie Xu" w:date="2022-02-02T13:37:00Z"/>
          <w:color w:val="000000" w:themeColor="text1"/>
        </w:rPr>
      </w:pPr>
      <w:del w:id="964" w:author="Ruijie Xu" w:date="2022-02-02T13:37:00Z">
        <w:r w:rsidRPr="003A137D" w:rsidDel="00F8395A">
          <w:rPr>
            <w:color w:val="000000" w:themeColor="text1"/>
          </w:rPr>
          <w:delText>For Alpha diversities</w:delText>
        </w:r>
        <w:r w:rsidR="00772780" w:rsidRPr="003A137D" w:rsidDel="00F8395A">
          <w:rPr>
            <w:color w:val="000000" w:themeColor="text1"/>
          </w:rPr>
          <w:delText xml:space="preserve">, which </w:delText>
        </w:r>
        <w:r w:rsidR="005508B8" w:rsidRPr="003A137D" w:rsidDel="00F8395A">
          <w:rPr>
            <w:color w:val="000000" w:themeColor="text1"/>
          </w:rPr>
          <w:delText>focus</w:delText>
        </w:r>
        <w:r w:rsidR="00290F06" w:rsidRPr="003A137D" w:rsidDel="00F8395A">
          <w:rPr>
            <w:color w:val="000000" w:themeColor="text1"/>
          </w:rPr>
          <w:delText>e</w:delText>
        </w:r>
        <w:r w:rsidR="00772780" w:rsidRPr="003A137D" w:rsidDel="00F8395A">
          <w:rPr>
            <w:color w:val="000000" w:themeColor="text1"/>
          </w:rPr>
          <w:delText>s</w:delText>
        </w:r>
        <w:r w:rsidR="005508B8" w:rsidRPr="003A137D" w:rsidDel="00F8395A">
          <w:rPr>
            <w:color w:val="000000" w:themeColor="text1"/>
          </w:rPr>
          <w:delText xml:space="preserve"> on</w:delText>
        </w:r>
        <w:r w:rsidRPr="003A137D" w:rsidDel="00F8395A">
          <w:rPr>
            <w:color w:val="000000" w:themeColor="text1"/>
          </w:rPr>
          <w:delText xml:space="preserve"> the within-species microbial communities</w:delText>
        </w:r>
        <w:r w:rsidR="005508B8" w:rsidRPr="003A137D" w:rsidDel="00F8395A">
          <w:rPr>
            <w:color w:val="000000" w:themeColor="text1"/>
          </w:rPr>
          <w:delText xml:space="preserve"> characterization</w:delText>
        </w:r>
        <w:r w:rsidRPr="003A137D" w:rsidDel="00F8395A">
          <w:rPr>
            <w:color w:val="000000" w:themeColor="text1"/>
          </w:rPr>
          <w:delText>,</w:delText>
        </w:r>
        <w:r w:rsidR="00772780" w:rsidRPr="003A137D" w:rsidDel="00F8395A">
          <w:rPr>
            <w:color w:val="000000" w:themeColor="text1"/>
          </w:rPr>
          <w:delText xml:space="preserve"> we obtained three </w:delText>
        </w:r>
        <w:r w:rsidR="00261AEF" w:rsidRPr="003A137D" w:rsidDel="00F8395A">
          <w:rPr>
            <w:color w:val="000000" w:themeColor="text1"/>
          </w:rPr>
          <w:delText>indices</w:delText>
        </w:r>
        <w:r w:rsidR="00772780" w:rsidRPr="003A137D" w:rsidDel="00F8395A">
          <w:rPr>
            <w:color w:val="000000" w:themeColor="text1"/>
          </w:rPr>
          <w:delText xml:space="preserve"> comparing </w:delText>
        </w:r>
        <w:r w:rsidR="0000394F" w:rsidRPr="003A137D" w:rsidDel="00F8395A">
          <w:rPr>
            <w:color w:val="000000" w:themeColor="text1"/>
          </w:rPr>
          <w:delText>each software’s characterization</w:delText>
        </w:r>
        <w:r w:rsidR="00772780" w:rsidRPr="003A137D" w:rsidDel="00F8395A">
          <w:rPr>
            <w:color w:val="000000" w:themeColor="text1"/>
          </w:rPr>
          <w:delText xml:space="preserve">, 1) the </w:delText>
        </w:r>
        <w:r w:rsidR="00A16025" w:rsidRPr="003A137D" w:rsidDel="00F8395A">
          <w:rPr>
            <w:color w:val="000000" w:themeColor="text1"/>
          </w:rPr>
          <w:delText xml:space="preserve">observed </w:delText>
        </w:r>
        <w:r w:rsidR="00772780" w:rsidRPr="003A137D" w:rsidDel="00F8395A">
          <w:rPr>
            <w:color w:val="000000" w:themeColor="text1"/>
          </w:rPr>
          <w:delText xml:space="preserve">number of unique species within each sample (Observed), 2) the Shannon index, which characterize the richness of each sample (Shannon), and 3) the Simpson index, which describes the </w:delText>
        </w:r>
        <w:r w:rsidR="006573FF" w:rsidRPr="003A137D" w:rsidDel="00F8395A">
          <w:rPr>
            <w:color w:val="000000" w:themeColor="text1"/>
          </w:rPr>
          <w:delText xml:space="preserve">evenness of the </w:delText>
        </w:r>
        <w:r w:rsidR="00772780" w:rsidRPr="003A137D" w:rsidDel="00F8395A">
          <w:rPr>
            <w:color w:val="000000" w:themeColor="text1"/>
          </w:rPr>
          <w:delText>microbial abundance within each sample (Simpson)</w:delText>
        </w:r>
        <w:r w:rsidR="00506F7F" w:rsidRPr="003A137D" w:rsidDel="00F8395A">
          <w:rPr>
            <w:color w:val="000000" w:themeColor="text1"/>
          </w:rPr>
          <w:delText xml:space="preserve"> (Figure 5)</w:delText>
        </w:r>
        <w:r w:rsidR="00772780" w:rsidRPr="003A137D" w:rsidDel="00F8395A">
          <w:rPr>
            <w:color w:val="000000" w:themeColor="text1"/>
          </w:rPr>
          <w:delText>.</w:delText>
        </w:r>
        <w:r w:rsidRPr="003A137D" w:rsidDel="00F8395A">
          <w:rPr>
            <w:color w:val="000000" w:themeColor="text1"/>
          </w:rPr>
          <w:delText xml:space="preserve"> </w:delText>
        </w:r>
        <w:r w:rsidR="002A5522" w:rsidRPr="003A137D" w:rsidDel="00F8395A">
          <w:rPr>
            <w:color w:val="000000" w:themeColor="text1"/>
          </w:rPr>
          <w:delText>T</w:delText>
        </w:r>
        <w:r w:rsidR="007E27EF" w:rsidRPr="003A137D" w:rsidDel="00F8395A">
          <w:rPr>
            <w:color w:val="000000" w:themeColor="text1"/>
          </w:rPr>
          <w:delText>he number</w:delText>
        </w:r>
        <w:r w:rsidR="00B85E50" w:rsidRPr="003A137D" w:rsidDel="00F8395A">
          <w:rPr>
            <w:color w:val="000000" w:themeColor="text1"/>
          </w:rPr>
          <w:delText>s</w:delText>
        </w:r>
        <w:r w:rsidR="007E27EF" w:rsidRPr="003A137D" w:rsidDel="00F8395A">
          <w:rPr>
            <w:color w:val="000000" w:themeColor="text1"/>
          </w:rPr>
          <w:delText xml:space="preserve"> of unique tax</w:delText>
        </w:r>
        <w:r w:rsidR="00B85E50" w:rsidRPr="003A137D" w:rsidDel="00F8395A">
          <w:rPr>
            <w:color w:val="000000" w:themeColor="text1"/>
          </w:rPr>
          <w:delText>a</w:delText>
        </w:r>
        <w:r w:rsidR="007E27EF" w:rsidRPr="003A137D" w:rsidDel="00F8395A">
          <w:rPr>
            <w:color w:val="000000" w:themeColor="text1"/>
          </w:rPr>
          <w:delText xml:space="preserve"> observed </w:delText>
        </w:r>
        <w:r w:rsidR="00B85E50" w:rsidRPr="003A137D" w:rsidDel="00F8395A">
          <w:rPr>
            <w:color w:val="000000" w:themeColor="text1"/>
          </w:rPr>
          <w:delText>from each sample were largely different using different sofwares. Out of the 36 pairwise comparison between different software, only 6 comparison</w:delText>
        </w:r>
        <w:r w:rsidR="009E44F1" w:rsidRPr="003A137D" w:rsidDel="00F8395A">
          <w:rPr>
            <w:color w:val="000000" w:themeColor="text1"/>
          </w:rPr>
          <w:delText>s</w:delText>
        </w:r>
        <w:r w:rsidR="00B85E50" w:rsidRPr="003A137D" w:rsidDel="00F8395A">
          <w:rPr>
            <w:color w:val="000000" w:themeColor="text1"/>
          </w:rPr>
          <w:delText xml:space="preserve"> were not significantly different</w:delText>
        </w:r>
        <w:r w:rsidR="009E44F1" w:rsidRPr="003A137D" w:rsidDel="00F8395A">
          <w:rPr>
            <w:color w:val="000000" w:themeColor="text1"/>
          </w:rPr>
          <w:delText xml:space="preserve"> </w:delText>
        </w:r>
        <w:r w:rsidR="00B85E50" w:rsidRPr="003A137D" w:rsidDel="00F8395A">
          <w:rPr>
            <w:color w:val="000000" w:themeColor="text1"/>
          </w:rPr>
          <w:delText xml:space="preserve">(Table II.4), which are </w:delText>
        </w:r>
      </w:del>
      <w:del w:id="965" w:author="Ruijie Xu" w:date="2022-02-01T13:44:00Z">
        <w:r w:rsidR="00B85E50" w:rsidRPr="003A137D" w:rsidDel="00537B08">
          <w:rPr>
            <w:color w:val="000000" w:themeColor="text1"/>
          </w:rPr>
          <w:delText>Blastn</w:delText>
        </w:r>
      </w:del>
      <w:del w:id="966" w:author="Ruijie Xu" w:date="2022-02-02T13:37:00Z">
        <w:r w:rsidR="00B85E50" w:rsidRPr="003A137D" w:rsidDel="00F8395A">
          <w:rPr>
            <w:color w:val="000000" w:themeColor="text1"/>
          </w:rPr>
          <w:delText xml:space="preserve">’s observed taxa with </w:delText>
        </w:r>
        <w:r w:rsidR="0056525F" w:rsidRPr="003A137D" w:rsidDel="00F8395A">
          <w:rPr>
            <w:color w:val="000000" w:themeColor="text1"/>
          </w:rPr>
          <w:delText xml:space="preserve">that of </w:delText>
        </w:r>
        <w:r w:rsidR="00B85E50" w:rsidRPr="003A137D" w:rsidDel="00F8395A">
          <w:rPr>
            <w:color w:val="000000" w:themeColor="text1"/>
          </w:rPr>
          <w:delText>Kraken2, CLARK, and CLARK-s</w:delText>
        </w:r>
        <w:r w:rsidR="00A16025" w:rsidRPr="003A137D" w:rsidDel="00F8395A">
          <w:rPr>
            <w:color w:val="000000" w:themeColor="text1"/>
          </w:rPr>
          <w:delText>,</w:delText>
        </w:r>
        <w:r w:rsidR="00B85E50" w:rsidRPr="003A137D" w:rsidDel="00F8395A">
          <w:rPr>
            <w:color w:val="000000" w:themeColor="text1"/>
          </w:rPr>
          <w:delText xml:space="preserve"> comparison between CLARK and CLARK-s</w:delText>
        </w:r>
        <w:r w:rsidR="00A16025" w:rsidRPr="003A137D" w:rsidDel="00F8395A">
          <w:rPr>
            <w:color w:val="000000" w:themeColor="text1"/>
          </w:rPr>
          <w:delText>,</w:delText>
        </w:r>
        <w:r w:rsidR="00B85E50" w:rsidRPr="003A137D" w:rsidDel="00F8395A">
          <w:rPr>
            <w:color w:val="000000" w:themeColor="text1"/>
          </w:rPr>
          <w:delText xml:space="preserve"> and comparison between Centrifuge and Kaiju. </w:delText>
        </w:r>
        <w:r w:rsidR="00F458D8" w:rsidRPr="003A137D" w:rsidDel="00F8395A">
          <w:rPr>
            <w:color w:val="000000" w:themeColor="text1"/>
          </w:rPr>
          <w:delText xml:space="preserve">Nevertheless, </w:delText>
        </w:r>
        <w:r w:rsidR="00F51657" w:rsidRPr="003A137D" w:rsidDel="00F8395A">
          <w:rPr>
            <w:color w:val="000000" w:themeColor="text1"/>
          </w:rPr>
          <w:delText>the Shannon index,</w:delText>
        </w:r>
        <w:r w:rsidR="00F458D8" w:rsidRPr="003A137D" w:rsidDel="00F8395A">
          <w:rPr>
            <w:color w:val="000000" w:themeColor="text1"/>
          </w:rPr>
          <w:delText xml:space="preserve"> obtained from these softwares are more similar </w:delText>
        </w:r>
        <w:r w:rsidR="00A16025" w:rsidRPr="003A137D" w:rsidDel="00F8395A">
          <w:rPr>
            <w:color w:val="000000" w:themeColor="text1"/>
          </w:rPr>
          <w:delText>than the observed numbers of taxa</w:delText>
        </w:r>
        <w:r w:rsidR="00F51657" w:rsidRPr="003A137D" w:rsidDel="00F8395A">
          <w:rPr>
            <w:color w:val="000000" w:themeColor="text1"/>
          </w:rPr>
          <w:delText>.</w:delText>
        </w:r>
        <w:r w:rsidR="00F458D8" w:rsidRPr="003A137D" w:rsidDel="00F8395A">
          <w:rPr>
            <w:color w:val="000000" w:themeColor="text1"/>
          </w:rPr>
          <w:delText xml:space="preserve"> 1</w:delText>
        </w:r>
        <w:r w:rsidR="00990DF6" w:rsidRPr="003A137D" w:rsidDel="00F8395A">
          <w:rPr>
            <w:color w:val="000000" w:themeColor="text1"/>
          </w:rPr>
          <w:delText>3</w:delText>
        </w:r>
        <w:r w:rsidR="00F458D8" w:rsidRPr="003A137D" w:rsidDel="00F8395A">
          <w:rPr>
            <w:color w:val="000000" w:themeColor="text1"/>
          </w:rPr>
          <w:delText xml:space="preserve"> out of 36 comparison were found not significantly different. </w:delText>
        </w:r>
        <w:r w:rsidR="00711965" w:rsidRPr="003A137D" w:rsidDel="00F8395A">
          <w:rPr>
            <w:color w:val="000000" w:themeColor="text1"/>
          </w:rPr>
          <w:delText xml:space="preserve">All the classifications of software found similar </w:delText>
        </w:r>
        <w:r w:rsidR="00F458D8" w:rsidRPr="003A137D" w:rsidDel="00F8395A">
          <w:rPr>
            <w:color w:val="000000" w:themeColor="text1"/>
          </w:rPr>
          <w:delText>in observed taxa</w:delText>
        </w:r>
        <w:r w:rsidR="00711965" w:rsidRPr="003A137D" w:rsidDel="00F8395A">
          <w:rPr>
            <w:color w:val="000000" w:themeColor="text1"/>
          </w:rPr>
          <w:delText xml:space="preserve"> was also found not significant in difference for their</w:delText>
        </w:r>
        <w:r w:rsidR="00F458D8" w:rsidRPr="003A137D" w:rsidDel="00F8395A">
          <w:rPr>
            <w:color w:val="000000" w:themeColor="text1"/>
          </w:rPr>
          <w:delText xml:space="preserve"> </w:delText>
        </w:r>
        <w:r w:rsidR="00F51657" w:rsidRPr="003A137D" w:rsidDel="00F8395A">
          <w:rPr>
            <w:color w:val="000000" w:themeColor="text1"/>
          </w:rPr>
          <w:delText>Shannon indices</w:delText>
        </w:r>
        <w:r w:rsidR="00092FFA" w:rsidRPr="003A137D" w:rsidDel="00F8395A">
          <w:rPr>
            <w:color w:val="000000" w:themeColor="text1"/>
          </w:rPr>
          <w:delText xml:space="preserve">. Shannon indices obtained with </w:delText>
        </w:r>
      </w:del>
      <w:del w:id="967" w:author="Ruijie Xu" w:date="2022-02-01T13:44:00Z">
        <w:r w:rsidR="00092FFA" w:rsidRPr="003A137D" w:rsidDel="00537B08">
          <w:rPr>
            <w:color w:val="000000" w:themeColor="text1"/>
          </w:rPr>
          <w:delText>Blastn</w:delText>
        </w:r>
      </w:del>
      <w:del w:id="968" w:author="Ruijie Xu" w:date="2022-02-02T13:37:00Z">
        <w:r w:rsidR="00092FFA" w:rsidRPr="003A137D" w:rsidDel="00F8395A">
          <w:rPr>
            <w:color w:val="000000" w:themeColor="text1"/>
          </w:rPr>
          <w:delText xml:space="preserve">’s classification </w:delText>
        </w:r>
        <w:r w:rsidR="00F458D8" w:rsidRPr="003A137D" w:rsidDel="00F8395A">
          <w:rPr>
            <w:color w:val="000000" w:themeColor="text1"/>
          </w:rPr>
          <w:delText xml:space="preserve">was also found not different from the that of Bracken and Diamond. </w:delText>
        </w:r>
        <w:r w:rsidR="00F51657" w:rsidRPr="003A137D" w:rsidDel="00F8395A">
          <w:rPr>
            <w:color w:val="000000" w:themeColor="text1"/>
          </w:rPr>
          <w:delText xml:space="preserve">These software similar to </w:delText>
        </w:r>
        <w:r w:rsidR="00F7317E" w:rsidRPr="003A137D" w:rsidDel="00F8395A">
          <w:rPr>
            <w:color w:val="000000" w:themeColor="text1"/>
          </w:rPr>
          <w:delText xml:space="preserve">the Shannon indices obtained from </w:delText>
        </w:r>
      </w:del>
      <w:del w:id="969" w:author="Ruijie Xu" w:date="2022-02-01T13:44:00Z">
        <w:r w:rsidR="00F7317E" w:rsidRPr="003A137D" w:rsidDel="00537B08">
          <w:rPr>
            <w:color w:val="000000" w:themeColor="text1"/>
          </w:rPr>
          <w:delText>Blastn</w:delText>
        </w:r>
      </w:del>
      <w:del w:id="970" w:author="Ruijie Xu" w:date="2022-02-02T13:37:00Z">
        <w:r w:rsidR="00F7317E" w:rsidRPr="003A137D" w:rsidDel="00F8395A">
          <w:rPr>
            <w:color w:val="000000" w:themeColor="text1"/>
          </w:rPr>
          <w:delText xml:space="preserve"> was also found similar with each other</w:delText>
        </w:r>
        <w:r w:rsidR="00F51657" w:rsidRPr="003A137D" w:rsidDel="00F8395A">
          <w:rPr>
            <w:color w:val="000000" w:themeColor="text1"/>
          </w:rPr>
          <w:delText>, ex. Bracken vs. Diamond, Bracken vs. CLARK</w:delText>
        </w:r>
        <w:r w:rsidR="0099162B" w:rsidRPr="003A137D" w:rsidDel="00F8395A">
          <w:rPr>
            <w:color w:val="000000" w:themeColor="text1"/>
          </w:rPr>
          <w:delText xml:space="preserve"> and CLARK-s</w:delText>
        </w:r>
        <w:r w:rsidR="00F51657" w:rsidRPr="003A137D" w:rsidDel="00F8395A">
          <w:rPr>
            <w:color w:val="000000" w:themeColor="text1"/>
          </w:rPr>
          <w:delText>, and Diamond</w:delText>
        </w:r>
        <w:r w:rsidR="00A16025" w:rsidRPr="003A137D" w:rsidDel="00F8395A">
          <w:rPr>
            <w:color w:val="000000" w:themeColor="text1"/>
          </w:rPr>
          <w:delText xml:space="preserve"> vs. CLARK</w:delText>
        </w:r>
        <w:r w:rsidR="000644F8" w:rsidRPr="003A137D" w:rsidDel="00F8395A">
          <w:rPr>
            <w:color w:val="000000" w:themeColor="text1"/>
          </w:rPr>
          <w:delText xml:space="preserve"> and CLARK-s</w:delText>
        </w:r>
        <w:r w:rsidR="00F51657" w:rsidRPr="003A137D" w:rsidDel="00F8395A">
          <w:rPr>
            <w:color w:val="000000" w:themeColor="text1"/>
          </w:rPr>
          <w:delText>, and etc</w:delText>
        </w:r>
        <w:r w:rsidR="00F7317E" w:rsidRPr="003A137D" w:rsidDel="00F8395A">
          <w:rPr>
            <w:color w:val="000000" w:themeColor="text1"/>
          </w:rPr>
          <w:delText>.</w:delText>
        </w:r>
        <w:r w:rsidR="00F51657" w:rsidRPr="003A137D" w:rsidDel="00F8395A">
          <w:rPr>
            <w:color w:val="000000" w:themeColor="text1"/>
          </w:rPr>
          <w:delText xml:space="preserve"> </w:delText>
        </w:r>
        <w:r w:rsidR="002A5522" w:rsidRPr="003A137D" w:rsidDel="00F8395A">
          <w:rPr>
            <w:color w:val="000000" w:themeColor="text1"/>
          </w:rPr>
          <w:delText xml:space="preserve">For the evennnes within each sample, the Simpson’s index </w:delText>
        </w:r>
        <w:r w:rsidR="005E6BA5" w:rsidRPr="003A137D" w:rsidDel="00F8395A">
          <w:rPr>
            <w:color w:val="000000" w:themeColor="text1"/>
          </w:rPr>
          <w:delText>w</w:delText>
        </w:r>
        <w:r w:rsidR="00B130B3" w:rsidRPr="003A137D" w:rsidDel="00F8395A">
          <w:rPr>
            <w:color w:val="000000" w:themeColor="text1"/>
          </w:rPr>
          <w:delText>ere</w:delText>
        </w:r>
        <w:r w:rsidR="00ED5294" w:rsidRPr="003A137D" w:rsidDel="00F8395A">
          <w:rPr>
            <w:color w:val="000000" w:themeColor="text1"/>
          </w:rPr>
          <w:delText xml:space="preserve"> least impacted by the differences in classification results across software. Only </w:delText>
        </w:r>
        <w:r w:rsidR="00E40E6B" w:rsidRPr="003A137D" w:rsidDel="00F8395A">
          <w:rPr>
            <w:color w:val="000000" w:themeColor="text1"/>
          </w:rPr>
          <w:delText>7</w:delText>
        </w:r>
        <w:r w:rsidR="00ED5294" w:rsidRPr="003A137D" w:rsidDel="00F8395A">
          <w:rPr>
            <w:color w:val="000000" w:themeColor="text1"/>
          </w:rPr>
          <w:delText xml:space="preserve"> out of 36 comparison were found significantly different in Simpson indices. Most of these significantly differen</w:delText>
        </w:r>
        <w:r w:rsidR="003F61D5" w:rsidRPr="003A137D" w:rsidDel="00F8395A">
          <w:rPr>
            <w:color w:val="000000" w:themeColor="text1"/>
          </w:rPr>
          <w:delText>t comparisons</w:delText>
        </w:r>
        <w:r w:rsidR="00ED5294" w:rsidRPr="003A137D" w:rsidDel="00F8395A">
          <w:rPr>
            <w:color w:val="000000" w:themeColor="text1"/>
          </w:rPr>
          <w:delText xml:space="preserve"> were</w:delText>
        </w:r>
        <w:r w:rsidR="003F61D5" w:rsidRPr="003A137D" w:rsidDel="00F8395A">
          <w:rPr>
            <w:color w:val="000000" w:themeColor="text1"/>
          </w:rPr>
          <w:delText xml:space="preserve"> identified</w:delText>
        </w:r>
        <w:r w:rsidR="00ED5294" w:rsidRPr="003A137D" w:rsidDel="00F8395A">
          <w:rPr>
            <w:color w:val="000000" w:themeColor="text1"/>
          </w:rPr>
          <w:delText xml:space="preserve"> between CLARK-s</w:delText>
        </w:r>
        <w:r w:rsidR="00F30561" w:rsidRPr="003A137D" w:rsidDel="00F8395A">
          <w:rPr>
            <w:color w:val="000000" w:themeColor="text1"/>
          </w:rPr>
          <w:delText xml:space="preserve"> (3/</w:delText>
        </w:r>
        <w:r w:rsidR="00E40E6B" w:rsidRPr="003A137D" w:rsidDel="00F8395A">
          <w:rPr>
            <w:color w:val="000000" w:themeColor="text1"/>
          </w:rPr>
          <w:delText>7</w:delText>
        </w:r>
        <w:r w:rsidR="00F30561" w:rsidRPr="003A137D" w:rsidDel="00F8395A">
          <w:rPr>
            <w:color w:val="000000" w:themeColor="text1"/>
          </w:rPr>
          <w:delText>)</w:delText>
        </w:r>
        <w:r w:rsidR="00E40E6B" w:rsidRPr="003A137D" w:rsidDel="00F8395A">
          <w:rPr>
            <w:color w:val="000000" w:themeColor="text1"/>
          </w:rPr>
          <w:delText xml:space="preserve"> and </w:delText>
        </w:r>
        <w:r w:rsidR="00ED5294" w:rsidRPr="003A137D" w:rsidDel="00F8395A">
          <w:rPr>
            <w:color w:val="000000" w:themeColor="text1"/>
          </w:rPr>
          <w:delText xml:space="preserve">Centrifuge </w:delText>
        </w:r>
        <w:r w:rsidR="009E4CC0" w:rsidRPr="003A137D" w:rsidDel="00F8395A">
          <w:rPr>
            <w:color w:val="000000" w:themeColor="text1"/>
          </w:rPr>
          <w:delText>(</w:delText>
        </w:r>
        <w:r w:rsidR="00E40E6B" w:rsidRPr="003A137D" w:rsidDel="00F8395A">
          <w:rPr>
            <w:color w:val="000000" w:themeColor="text1"/>
          </w:rPr>
          <w:delText>4</w:delText>
        </w:r>
        <w:r w:rsidR="009E4CC0" w:rsidRPr="003A137D" w:rsidDel="00F8395A">
          <w:rPr>
            <w:color w:val="000000" w:themeColor="text1"/>
          </w:rPr>
          <w:delText>/</w:delText>
        </w:r>
        <w:r w:rsidR="00E40E6B" w:rsidRPr="003A137D" w:rsidDel="00F8395A">
          <w:rPr>
            <w:color w:val="000000" w:themeColor="text1"/>
          </w:rPr>
          <w:delText>7</w:delText>
        </w:r>
        <w:r w:rsidR="009E4CC0" w:rsidRPr="003A137D" w:rsidDel="00F8395A">
          <w:rPr>
            <w:color w:val="000000" w:themeColor="text1"/>
          </w:rPr>
          <w:delText xml:space="preserve">) </w:delText>
        </w:r>
        <w:r w:rsidR="00ED5294" w:rsidRPr="003A137D" w:rsidDel="00F8395A">
          <w:rPr>
            <w:color w:val="000000" w:themeColor="text1"/>
          </w:rPr>
          <w:delText>with other software</w:delText>
        </w:r>
        <w:r w:rsidR="000456CA" w:rsidRPr="003A137D" w:rsidDel="00F8395A">
          <w:rPr>
            <w:color w:val="000000" w:themeColor="text1"/>
          </w:rPr>
          <w:delText>s or between each other.</w:delText>
        </w:r>
      </w:del>
    </w:p>
    <w:p w14:paraId="0060C1D3" w14:textId="14F46B7D" w:rsidR="00807D43" w:rsidRPr="003A137D" w:rsidDel="00F8395A" w:rsidRDefault="00152A59" w:rsidP="00973D53">
      <w:pPr>
        <w:spacing w:line="480" w:lineRule="auto"/>
        <w:ind w:firstLine="720"/>
        <w:rPr>
          <w:del w:id="971" w:author="Ruijie Xu" w:date="2022-02-02T13:37:00Z"/>
          <w:color w:val="000000" w:themeColor="text1"/>
        </w:rPr>
      </w:pPr>
      <w:del w:id="972" w:author="Ruijie Xu" w:date="2022-02-02T13:37:00Z">
        <w:r w:rsidRPr="003A137D" w:rsidDel="00F8395A">
          <w:rPr>
            <w:color w:val="000000" w:themeColor="text1"/>
          </w:rPr>
          <w:delText>In addition to within-sample characterization, the</w:delText>
        </w:r>
        <w:r w:rsidR="00076F80" w:rsidRPr="003A137D" w:rsidDel="00F8395A">
          <w:rPr>
            <w:color w:val="000000" w:themeColor="text1"/>
          </w:rPr>
          <w:delText xml:space="preserve"> </w:delText>
        </w:r>
        <w:r w:rsidRPr="003A137D" w:rsidDel="00F8395A">
          <w:rPr>
            <w:color w:val="000000" w:themeColor="text1"/>
          </w:rPr>
          <w:delText xml:space="preserve">pairwise </w:delText>
        </w:r>
        <w:r w:rsidR="00076F80" w:rsidRPr="003A137D" w:rsidDel="00F8395A">
          <w:rPr>
            <w:color w:val="000000" w:themeColor="text1"/>
          </w:rPr>
          <w:delText>between</w:delText>
        </w:r>
        <w:r w:rsidRPr="003A137D" w:rsidDel="00F8395A">
          <w:rPr>
            <w:color w:val="000000" w:themeColor="text1"/>
          </w:rPr>
          <w:delText>-</w:delText>
        </w:r>
        <w:r w:rsidR="00076F80" w:rsidRPr="003A137D" w:rsidDel="00F8395A">
          <w:rPr>
            <w:color w:val="000000" w:themeColor="text1"/>
          </w:rPr>
          <w:delText xml:space="preserve">sample </w:delText>
        </w:r>
        <w:r w:rsidRPr="003A137D" w:rsidDel="00F8395A">
          <w:rPr>
            <w:color w:val="000000" w:themeColor="text1"/>
          </w:rPr>
          <w:delText xml:space="preserve">relationships were measured by the Bray-Curtis indices and clustered using </w:delText>
        </w:r>
        <w:r w:rsidR="003771FA" w:rsidRPr="003A137D" w:rsidDel="00F8395A">
          <w:rPr>
            <w:color w:val="000000" w:themeColor="text1"/>
          </w:rPr>
          <w:delText xml:space="preserve">the </w:delText>
        </w:r>
        <w:r w:rsidRPr="003A137D" w:rsidDel="00F8395A">
          <w:rPr>
            <w:color w:val="000000" w:themeColor="text1"/>
          </w:rPr>
          <w:delText>hierarchical clustering</w:delText>
        </w:r>
        <w:r w:rsidR="00EF13D8" w:rsidRPr="003A137D" w:rsidDel="00F8395A">
          <w:rPr>
            <w:color w:val="000000" w:themeColor="text1"/>
          </w:rPr>
          <w:delText xml:space="preserve"> method</w:delText>
        </w:r>
        <w:r w:rsidRPr="003A137D" w:rsidDel="00F8395A">
          <w:rPr>
            <w:color w:val="000000" w:themeColor="text1"/>
          </w:rPr>
          <w:delText xml:space="preserve">. </w:delText>
        </w:r>
        <w:r w:rsidR="002A577A" w:rsidRPr="003A137D" w:rsidDel="00F8395A">
          <w:rPr>
            <w:color w:val="000000" w:themeColor="text1"/>
          </w:rPr>
          <w:delText>V</w:delText>
        </w:r>
        <w:r w:rsidR="0011714C" w:rsidRPr="003A137D" w:rsidDel="00F8395A">
          <w:rPr>
            <w:color w:val="000000" w:themeColor="text1"/>
          </w:rPr>
          <w:delText xml:space="preserve">alidating comparison using </w:delText>
        </w:r>
        <w:r w:rsidR="007D20C3" w:rsidRPr="003A137D" w:rsidDel="00F8395A">
          <w:rPr>
            <w:color w:val="000000" w:themeColor="text1"/>
          </w:rPr>
          <w:delText xml:space="preserve">the </w:delText>
        </w:r>
        <w:r w:rsidR="0011714C" w:rsidRPr="003A137D" w:rsidDel="00F8395A">
          <w:rPr>
            <w:color w:val="000000" w:themeColor="text1"/>
          </w:rPr>
          <w:delText xml:space="preserve">paired Wilicoxon signed rank test, </w:delText>
        </w:r>
        <w:r w:rsidR="00F0172A" w:rsidRPr="003A137D" w:rsidDel="00F8395A">
          <w:rPr>
            <w:color w:val="000000" w:themeColor="text1"/>
          </w:rPr>
          <w:delText xml:space="preserve">we identified that </w:delText>
        </w:r>
        <w:r w:rsidR="0011714C" w:rsidRPr="003A137D" w:rsidDel="00F8395A">
          <w:rPr>
            <w:color w:val="000000" w:themeColor="text1"/>
          </w:rPr>
          <w:delText xml:space="preserve">the pairwise between-sample relationships evaluated using </w:delText>
        </w:r>
      </w:del>
      <w:del w:id="973" w:author="Ruijie Xu" w:date="2022-02-01T13:44:00Z">
        <w:r w:rsidR="0011714C" w:rsidRPr="003A137D" w:rsidDel="00537B08">
          <w:rPr>
            <w:color w:val="000000" w:themeColor="text1"/>
          </w:rPr>
          <w:delText>Blastn</w:delText>
        </w:r>
      </w:del>
      <w:del w:id="974" w:author="Ruijie Xu" w:date="2022-02-02T13:37:00Z">
        <w:r w:rsidR="0011714C" w:rsidRPr="003A137D" w:rsidDel="00F8395A">
          <w:rPr>
            <w:color w:val="000000" w:themeColor="text1"/>
          </w:rPr>
          <w:delText xml:space="preserve"> </w:delText>
        </w:r>
        <w:r w:rsidR="005404AE" w:rsidRPr="003A137D" w:rsidDel="00F8395A">
          <w:rPr>
            <w:color w:val="000000" w:themeColor="text1"/>
          </w:rPr>
          <w:delText>was not different from that evaluated with Kraken2, Bracken, and Centrifuge</w:delText>
        </w:r>
        <w:r w:rsidR="008D4D1A" w:rsidRPr="003A137D" w:rsidDel="00F8395A">
          <w:rPr>
            <w:color w:val="000000" w:themeColor="text1"/>
          </w:rPr>
          <w:delText xml:space="preserve">, and between-sample relationships evaluated using CLARK and CLARK-s are not different from most other softwares except for </w:delText>
        </w:r>
      </w:del>
      <w:del w:id="975" w:author="Ruijie Xu" w:date="2022-02-01T13:44:00Z">
        <w:r w:rsidR="008D4D1A" w:rsidRPr="003A137D" w:rsidDel="00537B08">
          <w:rPr>
            <w:color w:val="000000" w:themeColor="text1"/>
          </w:rPr>
          <w:delText>Blastn</w:delText>
        </w:r>
      </w:del>
      <w:del w:id="976" w:author="Ruijie Xu" w:date="2022-02-02T13:37:00Z">
        <w:r w:rsidR="008D4D1A" w:rsidRPr="003A137D" w:rsidDel="00F8395A">
          <w:rPr>
            <w:color w:val="000000" w:themeColor="text1"/>
          </w:rPr>
          <w:delText>, Centrifuge, and Metaphlan3</w:delText>
        </w:r>
        <w:r w:rsidR="00AE6D08" w:rsidRPr="003A137D" w:rsidDel="00F8395A">
          <w:rPr>
            <w:color w:val="000000" w:themeColor="text1"/>
          </w:rPr>
          <w:delText>, separating these software into two groups.</w:delText>
        </w:r>
        <w:r w:rsidR="006B6D6C" w:rsidRPr="003A137D" w:rsidDel="00F8395A">
          <w:rPr>
            <w:color w:val="000000" w:themeColor="text1"/>
          </w:rPr>
          <w:delText xml:space="preserve"> </w:delText>
        </w:r>
        <w:r w:rsidR="008D4D1A" w:rsidRPr="003A137D" w:rsidDel="00F8395A">
          <w:rPr>
            <w:color w:val="000000" w:themeColor="text1"/>
          </w:rPr>
          <w:delText xml:space="preserve">Metaphlan3, with 5 out of 12 samples unclassified completely, was significantly different </w:delText>
        </w:r>
        <w:r w:rsidR="00EE7C1F" w:rsidRPr="003A137D" w:rsidDel="00F8395A">
          <w:rPr>
            <w:color w:val="000000" w:themeColor="text1"/>
          </w:rPr>
          <w:delText>in the</w:delText>
        </w:r>
        <w:r w:rsidR="008D4D1A" w:rsidRPr="003A137D" w:rsidDel="00F8395A">
          <w:rPr>
            <w:color w:val="000000" w:themeColor="text1"/>
          </w:rPr>
          <w:delText xml:space="preserve"> </w:delText>
        </w:r>
        <w:r w:rsidR="00EE7C1F" w:rsidRPr="003A137D" w:rsidDel="00F8395A">
          <w:rPr>
            <w:color w:val="000000" w:themeColor="text1"/>
          </w:rPr>
          <w:delText>between-sample relationships with that obtained from other software (Table II.5).</w:delText>
        </w:r>
        <w:r w:rsidR="006B6D6C" w:rsidRPr="003A137D" w:rsidDel="00F8395A">
          <w:rPr>
            <w:color w:val="000000" w:themeColor="text1"/>
          </w:rPr>
          <w:delText xml:space="preserve"> </w:delText>
        </w:r>
        <w:r w:rsidR="00506F7F" w:rsidRPr="003A137D" w:rsidDel="00F8395A">
          <w:rPr>
            <w:color w:val="000000" w:themeColor="text1"/>
          </w:rPr>
          <w:delText>We further explored the relationships between</w:delText>
        </w:r>
        <w:r w:rsidR="00022714" w:rsidRPr="003A137D" w:rsidDel="00F8395A">
          <w:rPr>
            <w:color w:val="000000" w:themeColor="text1"/>
          </w:rPr>
          <w:delText>-</w:delText>
        </w:r>
        <w:r w:rsidR="00506F7F" w:rsidRPr="003A137D" w:rsidDel="00F8395A">
          <w:rPr>
            <w:color w:val="000000" w:themeColor="text1"/>
          </w:rPr>
          <w:delText xml:space="preserve">samples compare to that of other samples using using hierarchical clustering (Figure 6). </w:delText>
        </w:r>
        <w:r w:rsidR="00571708" w:rsidRPr="003A137D" w:rsidDel="00F8395A">
          <w:rPr>
            <w:color w:val="000000" w:themeColor="text1"/>
          </w:rPr>
          <w:delText xml:space="preserve">Except for the clustering using the Metaphlan3 classification, the classification of rest software has clustered the Rattus samples into two large clusters, first cluster </w:delText>
        </w:r>
        <w:r w:rsidR="00421971" w:rsidRPr="003A137D" w:rsidDel="00F8395A">
          <w:rPr>
            <w:color w:val="000000" w:themeColor="text1"/>
          </w:rPr>
          <w:delText>included</w:delText>
        </w:r>
        <w:r w:rsidR="00571708" w:rsidRPr="003A137D" w:rsidDel="00F8395A">
          <w:rPr>
            <w:color w:val="000000" w:themeColor="text1"/>
          </w:rPr>
          <w:delText xml:space="preserve"> three </w:delText>
        </w:r>
        <w:r w:rsidR="002F7267" w:rsidRPr="003A137D" w:rsidDel="00F8395A">
          <w:rPr>
            <w:color w:val="000000" w:themeColor="text1"/>
          </w:rPr>
          <w:delText>l</w:delText>
        </w:r>
        <w:r w:rsidR="00571708" w:rsidRPr="003A137D" w:rsidDel="00F8395A">
          <w:rPr>
            <w:color w:val="000000" w:themeColor="text1"/>
          </w:rPr>
          <w:delText xml:space="preserve">ung samples (R22.L, R26.L and R27.L) and second cluster with all </w:delText>
        </w:r>
        <w:r w:rsidR="001D3975" w:rsidRPr="003A137D" w:rsidDel="00F8395A">
          <w:rPr>
            <w:color w:val="000000" w:themeColor="text1"/>
          </w:rPr>
          <w:delText xml:space="preserve">the </w:delText>
        </w:r>
        <w:r w:rsidR="00571708" w:rsidRPr="003A137D" w:rsidDel="00F8395A">
          <w:rPr>
            <w:color w:val="000000" w:themeColor="text1"/>
          </w:rPr>
          <w:delText>Kidney and Spleen samples a</w:delText>
        </w:r>
        <w:r w:rsidR="001D3975" w:rsidRPr="003A137D" w:rsidDel="00F8395A">
          <w:rPr>
            <w:color w:val="000000" w:themeColor="text1"/>
          </w:rPr>
          <w:delText>s well as</w:delText>
        </w:r>
        <w:r w:rsidR="00571708" w:rsidRPr="003A137D" w:rsidDel="00F8395A">
          <w:rPr>
            <w:color w:val="000000" w:themeColor="text1"/>
          </w:rPr>
          <w:delText xml:space="preserve"> the Lung sample of Rattus subject R28 (R28.L). However, the smaller clusters formed inside the second cluster varies among software. For example, </w:delText>
        </w:r>
      </w:del>
      <w:del w:id="977" w:author="Ruijie Xu" w:date="2022-02-01T13:44:00Z">
        <w:r w:rsidR="00571708" w:rsidRPr="003A137D" w:rsidDel="00537B08">
          <w:rPr>
            <w:color w:val="000000" w:themeColor="text1"/>
          </w:rPr>
          <w:delText>Blastn</w:delText>
        </w:r>
      </w:del>
      <w:del w:id="978" w:author="Ruijie Xu" w:date="2022-02-02T13:37:00Z">
        <w:r w:rsidR="00964EFE" w:rsidRPr="003A137D" w:rsidDel="00F8395A">
          <w:rPr>
            <w:color w:val="000000" w:themeColor="text1"/>
          </w:rPr>
          <w:delText>’s classification</w:delText>
        </w:r>
        <w:r w:rsidR="00571708" w:rsidRPr="003A137D" w:rsidDel="00F8395A">
          <w:rPr>
            <w:color w:val="000000" w:themeColor="text1"/>
          </w:rPr>
          <w:delText xml:space="preserve"> has clustered three Kidney samples (R22</w:delText>
        </w:r>
        <w:r w:rsidR="0069497C" w:rsidRPr="003A137D" w:rsidDel="00F8395A">
          <w:rPr>
            <w:color w:val="000000" w:themeColor="text1"/>
          </w:rPr>
          <w:delText>.K, R26.K, and R27.K) closely with each other before clustered further with other samples. This cluster was only observed in Centrifuge’s clustering</w:delText>
        </w:r>
        <w:r w:rsidR="00ED68FC" w:rsidRPr="003A137D" w:rsidDel="00F8395A">
          <w:rPr>
            <w:color w:val="000000" w:themeColor="text1"/>
          </w:rPr>
          <w:delText>.</w:delText>
        </w:r>
        <w:r w:rsidR="0069497C" w:rsidRPr="003A137D" w:rsidDel="00F8395A">
          <w:rPr>
            <w:color w:val="000000" w:themeColor="text1"/>
          </w:rPr>
          <w:delText xml:space="preserve"> </w:delText>
        </w:r>
        <w:r w:rsidR="00ED68FC" w:rsidRPr="003A137D" w:rsidDel="00F8395A">
          <w:rPr>
            <w:color w:val="000000" w:themeColor="text1"/>
          </w:rPr>
          <w:delText>W</w:delText>
        </w:r>
        <w:r w:rsidR="0069497C" w:rsidRPr="003A137D" w:rsidDel="00F8395A">
          <w:rPr>
            <w:color w:val="000000" w:themeColor="text1"/>
          </w:rPr>
          <w:delText xml:space="preserve">hile in the clustering of other software, these three kidney samples were always clustered closer with other samples before clustered with </w:delText>
        </w:r>
        <w:r w:rsidR="007A3BA3" w:rsidRPr="003A137D" w:rsidDel="00F8395A">
          <w:rPr>
            <w:color w:val="000000" w:themeColor="text1"/>
          </w:rPr>
          <w:delText>each other. For example, in Diamond, CLARK, and CLARK-s, one of the three</w:delText>
        </w:r>
        <w:r w:rsidR="00975C42" w:rsidRPr="003A137D" w:rsidDel="00F8395A">
          <w:rPr>
            <w:color w:val="000000" w:themeColor="text1"/>
          </w:rPr>
          <w:delText xml:space="preserve"> kidney</w:delText>
        </w:r>
        <w:r w:rsidR="007A3BA3" w:rsidRPr="003A137D" w:rsidDel="00F8395A">
          <w:rPr>
            <w:color w:val="000000" w:themeColor="text1"/>
          </w:rPr>
          <w:delText xml:space="preserve"> samples has always clustered with R26.S before clustering with each other. In classification of Kraken2, Bracken, and Kaiju, both R26.S and R27.S was clustered with one of the kidney samples before the kidney samples clustered with each other</w:delText>
        </w:r>
        <w:r w:rsidR="00C92B68" w:rsidRPr="003A137D" w:rsidDel="00F8395A">
          <w:rPr>
            <w:color w:val="000000" w:themeColor="text1"/>
          </w:rPr>
          <w:delText xml:space="preserve">. However, in </w:delText>
        </w:r>
      </w:del>
      <w:del w:id="979" w:author="Ruijie Xu" w:date="2022-02-01T13:44:00Z">
        <w:r w:rsidR="00C92B68" w:rsidRPr="003A137D" w:rsidDel="00537B08">
          <w:rPr>
            <w:color w:val="000000" w:themeColor="text1"/>
          </w:rPr>
          <w:delText>Blastn</w:delText>
        </w:r>
      </w:del>
      <w:del w:id="980" w:author="Ruijie Xu" w:date="2022-02-02T13:37:00Z">
        <w:r w:rsidR="00C92B68" w:rsidRPr="003A137D" w:rsidDel="00F8395A">
          <w:rPr>
            <w:color w:val="000000" w:themeColor="text1"/>
          </w:rPr>
          <w:delText xml:space="preserve">’s classification, both R26.S and R27.S was clustered with the rest of the Spleen sample first (R22.S and R28.S) before clustered together with the three Kidney samples. </w:delText>
        </w:r>
      </w:del>
    </w:p>
    <w:p w14:paraId="229C0949" w14:textId="7AB16B6C" w:rsidR="00555CEB" w:rsidRPr="003A137D" w:rsidRDefault="00315E9F">
      <w:pPr>
        <w:spacing w:line="480" w:lineRule="auto"/>
        <w:rPr>
          <w:b/>
          <w:bCs/>
          <w:color w:val="000000" w:themeColor="text1"/>
        </w:rPr>
      </w:pPr>
      <w:r w:rsidRPr="003A137D">
        <w:rPr>
          <w:b/>
          <w:bCs/>
          <w:color w:val="000000" w:themeColor="text1"/>
        </w:rPr>
        <w:t>DA</w:t>
      </w:r>
      <w:r w:rsidR="00172C70" w:rsidRPr="003A137D">
        <w:rPr>
          <w:b/>
          <w:bCs/>
          <w:color w:val="000000" w:themeColor="text1"/>
        </w:rPr>
        <w:t xml:space="preserve"> taxa identification</w:t>
      </w:r>
    </w:p>
    <w:p w14:paraId="22E5D433" w14:textId="5D0AFDC2" w:rsidR="009D24B7" w:rsidRPr="003A137D" w:rsidRDefault="00C41DEE">
      <w:pPr>
        <w:spacing w:line="480" w:lineRule="auto"/>
        <w:rPr>
          <w:color w:val="000000" w:themeColor="text1"/>
        </w:rPr>
      </w:pPr>
      <w:del w:id="981" w:author="Ruijie Xu" w:date="2022-02-02T13:37:00Z">
        <w:r w:rsidRPr="003A137D" w:rsidDel="005A69D3">
          <w:rPr>
            <w:color w:val="000000" w:themeColor="text1"/>
          </w:rPr>
          <w:delText>We have also identified the</w:delText>
        </w:r>
      </w:del>
      <w:ins w:id="982" w:author="Ruijie Xu" w:date="2022-02-02T13:37:00Z">
        <w:r w:rsidR="005A69D3">
          <w:rPr>
            <w:color w:val="000000" w:themeColor="text1"/>
          </w:rPr>
          <w:t>The</w:t>
        </w:r>
      </w:ins>
      <w:r w:rsidRPr="003A137D">
        <w:rPr>
          <w:color w:val="000000" w:themeColor="text1"/>
        </w:rPr>
        <w:t xml:space="preserve"> </w:t>
      </w:r>
      <w:r w:rsidR="00315E9F" w:rsidRPr="003A137D">
        <w:rPr>
          <w:color w:val="000000" w:themeColor="text1"/>
        </w:rPr>
        <w:t>DA</w:t>
      </w:r>
      <w:r w:rsidRPr="003A137D">
        <w:rPr>
          <w:color w:val="000000" w:themeColor="text1"/>
        </w:rPr>
        <w:t xml:space="preserve"> taxa</w:t>
      </w:r>
      <w:ins w:id="983" w:author="Ruijie Xu" w:date="2022-02-02T13:37:00Z">
        <w:r w:rsidR="005A69D3">
          <w:rPr>
            <w:color w:val="000000" w:themeColor="text1"/>
          </w:rPr>
          <w:t>, which are the microbial taxa that a</w:t>
        </w:r>
      </w:ins>
      <w:ins w:id="984" w:author="Ruijie Xu" w:date="2022-02-02T13:38:00Z">
        <w:r w:rsidR="005A69D3">
          <w:rPr>
            <w:color w:val="000000" w:themeColor="text1"/>
          </w:rPr>
          <w:t>re significantly different in abundance between two groups of samples, were identified</w:t>
        </w:r>
      </w:ins>
      <w:r w:rsidRPr="003A137D">
        <w:rPr>
          <w:color w:val="000000" w:themeColor="text1"/>
        </w:rPr>
        <w:t xml:space="preserve"> between the samples of different tissues</w:t>
      </w:r>
      <w:ins w:id="985" w:author="Ruijie Xu" w:date="2022-02-02T13:38:00Z">
        <w:r w:rsidR="005A69D3">
          <w:rPr>
            <w:color w:val="000000" w:themeColor="text1"/>
          </w:rPr>
          <w:t xml:space="preserve"> pairwisely</w:t>
        </w:r>
      </w:ins>
      <w:r w:rsidRPr="003A137D">
        <w:rPr>
          <w:color w:val="000000" w:themeColor="text1"/>
        </w:rPr>
        <w:t xml:space="preserve">. </w:t>
      </w:r>
      <w:r w:rsidR="00165BF9" w:rsidRPr="003A137D">
        <w:rPr>
          <w:color w:val="000000" w:themeColor="text1"/>
        </w:rPr>
        <w:t xml:space="preserve">The microbial communities of the lung samples were found </w:t>
      </w:r>
      <w:r w:rsidR="00965421" w:rsidRPr="003A137D">
        <w:rPr>
          <w:color w:val="000000" w:themeColor="text1"/>
        </w:rPr>
        <w:t xml:space="preserve">most </w:t>
      </w:r>
      <w:r w:rsidR="00165BF9" w:rsidRPr="003A137D">
        <w:rPr>
          <w:color w:val="000000" w:themeColor="text1"/>
        </w:rPr>
        <w:t xml:space="preserve">distinctive from </w:t>
      </w:r>
      <w:r w:rsidR="00165BF9" w:rsidRPr="003A137D">
        <w:rPr>
          <w:color w:val="000000" w:themeColor="text1"/>
        </w:rPr>
        <w:lastRenderedPageBreak/>
        <w:t>that of spleen and kidney samples despite the differences in the classification results reported by different software</w:t>
      </w:r>
      <w:r w:rsidR="002F4BCE" w:rsidRPr="003A137D">
        <w:rPr>
          <w:color w:val="000000" w:themeColor="text1"/>
        </w:rPr>
        <w:t xml:space="preserve">. Therefore, we have </w:t>
      </w:r>
      <w:r w:rsidR="00C332D9" w:rsidRPr="003A137D">
        <w:rPr>
          <w:color w:val="000000" w:themeColor="text1"/>
        </w:rPr>
        <w:t xml:space="preserve">started with </w:t>
      </w:r>
      <w:r w:rsidR="002F4BCE" w:rsidRPr="003A137D">
        <w:rPr>
          <w:color w:val="000000" w:themeColor="text1"/>
        </w:rPr>
        <w:t>identif</w:t>
      </w:r>
      <w:r w:rsidR="00C332D9" w:rsidRPr="003A137D">
        <w:rPr>
          <w:color w:val="000000" w:themeColor="text1"/>
        </w:rPr>
        <w:t>y</w:t>
      </w:r>
      <w:r w:rsidR="002F4BCE" w:rsidRPr="003A137D">
        <w:rPr>
          <w:color w:val="000000" w:themeColor="text1"/>
        </w:rPr>
        <w:t xml:space="preserve"> the </w:t>
      </w:r>
      <w:r w:rsidR="00315E9F" w:rsidRPr="003A137D">
        <w:rPr>
          <w:color w:val="000000" w:themeColor="text1"/>
        </w:rPr>
        <w:t>DA</w:t>
      </w:r>
      <w:r w:rsidR="002F4BCE" w:rsidRPr="003A137D">
        <w:rPr>
          <w:color w:val="000000" w:themeColor="text1"/>
        </w:rPr>
        <w:t xml:space="preserve"> taxa between the lung samples and the kidney samples. </w:t>
      </w:r>
    </w:p>
    <w:p w14:paraId="105A32C9" w14:textId="2A293F79" w:rsidR="00684564" w:rsidRPr="003A137D" w:rsidRDefault="00235870" w:rsidP="00B90087">
      <w:pPr>
        <w:spacing w:line="480" w:lineRule="auto"/>
        <w:rPr>
          <w:color w:val="000000" w:themeColor="text1"/>
        </w:rPr>
      </w:pPr>
      <w:r w:rsidRPr="003A137D">
        <w:rPr>
          <w:color w:val="000000" w:themeColor="text1"/>
        </w:rPr>
        <w:t xml:space="preserve">Since Metaphlan3 wan not able to classify 2 lung samples and 2 kidney samples, we will exclude the classification analyses of Metaphlan3 from this analysis. </w:t>
      </w:r>
      <w:r w:rsidR="0096700B" w:rsidRPr="003A137D">
        <w:rPr>
          <w:color w:val="000000" w:themeColor="text1"/>
        </w:rPr>
        <w:t xml:space="preserve">At the species level, the number of </w:t>
      </w:r>
      <w:r w:rsidR="00315E9F" w:rsidRPr="003A137D">
        <w:rPr>
          <w:color w:val="000000" w:themeColor="text1"/>
        </w:rPr>
        <w:t>DA</w:t>
      </w:r>
      <w:r w:rsidR="0096700B" w:rsidRPr="003A137D">
        <w:rPr>
          <w:color w:val="000000" w:themeColor="text1"/>
        </w:rPr>
        <w:t xml:space="preserve"> taxon </w:t>
      </w:r>
      <w:r w:rsidRPr="003A137D">
        <w:rPr>
          <w:color w:val="000000" w:themeColor="text1"/>
        </w:rPr>
        <w:t xml:space="preserve">identified using the classification results of different software ranges from </w:t>
      </w:r>
      <w:r w:rsidR="006B6D6C" w:rsidRPr="003A137D">
        <w:rPr>
          <w:color w:val="000000" w:themeColor="text1"/>
        </w:rPr>
        <w:t>10</w:t>
      </w:r>
      <w:r w:rsidRPr="003A137D">
        <w:rPr>
          <w:color w:val="000000" w:themeColor="text1"/>
        </w:rPr>
        <w:t xml:space="preserve"> (Diamond) to 596 (Centrifuge)</w:t>
      </w:r>
      <w:ins w:id="986" w:author="Ruijie Xu" w:date="2022-02-03T12:30:00Z">
        <w:r w:rsidR="00F83C0B">
          <w:rPr>
            <w:color w:val="000000" w:themeColor="text1"/>
          </w:rPr>
          <w:t xml:space="preserve"> (Table SII.7</w:t>
        </w:r>
      </w:ins>
      <w:ins w:id="987" w:author="Ruijie Xu" w:date="2022-02-03T12:31:00Z">
        <w:r w:rsidR="005901EC">
          <w:rPr>
            <w:color w:val="000000" w:themeColor="text1"/>
          </w:rPr>
          <w:t xml:space="preserve">, Figure </w:t>
        </w:r>
      </w:ins>
      <w:ins w:id="988" w:author="Ruijie Xu" w:date="2022-02-03T12:55:00Z">
        <w:r w:rsidR="004A2C21">
          <w:rPr>
            <w:color w:val="000000" w:themeColor="text1"/>
          </w:rPr>
          <w:t>5</w:t>
        </w:r>
      </w:ins>
      <w:ins w:id="989" w:author="Ruijie Xu" w:date="2022-02-03T12:31:00Z">
        <w:r w:rsidR="005901EC">
          <w:rPr>
            <w:color w:val="000000" w:themeColor="text1"/>
          </w:rPr>
          <w:t>a</w:t>
        </w:r>
      </w:ins>
      <w:ins w:id="990" w:author="Ruijie Xu" w:date="2022-02-03T12:30:00Z">
        <w:r w:rsidR="00F83C0B">
          <w:rPr>
            <w:color w:val="000000" w:themeColor="text1"/>
          </w:rPr>
          <w:t>)</w:t>
        </w:r>
      </w:ins>
      <w:r w:rsidR="005B42B5" w:rsidRPr="003A137D">
        <w:rPr>
          <w:color w:val="000000" w:themeColor="text1"/>
        </w:rPr>
        <w:t xml:space="preserve">, </w:t>
      </w:r>
      <w:r w:rsidR="00E7377F" w:rsidRPr="003A137D">
        <w:rPr>
          <w:color w:val="000000" w:themeColor="text1"/>
        </w:rPr>
        <w:t xml:space="preserve">with more </w:t>
      </w:r>
      <w:r w:rsidR="00634366" w:rsidRPr="003A137D">
        <w:rPr>
          <w:color w:val="000000" w:themeColor="text1"/>
        </w:rPr>
        <w:t xml:space="preserve">taxa significantly higher in abundance in the Kidney samples than that of Lung samples </w:t>
      </w:r>
      <w:r w:rsidR="00554EEE" w:rsidRPr="003A137D">
        <w:rPr>
          <w:color w:val="000000" w:themeColor="text1"/>
        </w:rPr>
        <w:t>with all software’s classification</w:t>
      </w:r>
      <w:r w:rsidR="00152FFB" w:rsidRPr="003A137D">
        <w:rPr>
          <w:color w:val="000000" w:themeColor="text1"/>
        </w:rPr>
        <w:t xml:space="preserve">s </w:t>
      </w:r>
      <w:r w:rsidR="00634366" w:rsidRPr="003A137D">
        <w:rPr>
          <w:color w:val="000000" w:themeColor="text1"/>
        </w:rPr>
        <w:t xml:space="preserve">(Figure </w:t>
      </w:r>
      <w:del w:id="991" w:author="Ruijie Xu" w:date="2022-02-03T12:31:00Z">
        <w:r w:rsidR="00634366" w:rsidRPr="003A137D" w:rsidDel="00F83C0B">
          <w:rPr>
            <w:color w:val="000000" w:themeColor="text1"/>
          </w:rPr>
          <w:delText>S</w:delText>
        </w:r>
      </w:del>
      <w:ins w:id="992" w:author="Ruijie Xu" w:date="2022-02-03T12:55:00Z">
        <w:r w:rsidR="004A2C21">
          <w:rPr>
            <w:color w:val="000000" w:themeColor="text1"/>
          </w:rPr>
          <w:t>5</w:t>
        </w:r>
      </w:ins>
      <w:ins w:id="993" w:author="Ruijie Xu" w:date="2022-02-03T12:31:00Z">
        <w:r w:rsidR="005901EC">
          <w:rPr>
            <w:color w:val="000000" w:themeColor="text1"/>
          </w:rPr>
          <w:t>b</w:t>
        </w:r>
      </w:ins>
      <w:del w:id="994" w:author="Ruijie Xu" w:date="2022-02-03T12:31:00Z">
        <w:r w:rsidR="00634366" w:rsidRPr="003A137D" w:rsidDel="00F83C0B">
          <w:rPr>
            <w:color w:val="000000" w:themeColor="text1"/>
          </w:rPr>
          <w:delText>2</w:delText>
        </w:r>
      </w:del>
      <w:r w:rsidR="00634366" w:rsidRPr="003A137D">
        <w:rPr>
          <w:color w:val="000000" w:themeColor="text1"/>
        </w:rPr>
        <w:t>)</w:t>
      </w:r>
      <w:r w:rsidR="005B42B5" w:rsidRPr="003A137D">
        <w:rPr>
          <w:color w:val="000000" w:themeColor="text1"/>
        </w:rPr>
        <w:t xml:space="preserve">. </w:t>
      </w:r>
      <w:r w:rsidR="00732AFC" w:rsidRPr="003A137D">
        <w:rPr>
          <w:color w:val="000000" w:themeColor="text1"/>
        </w:rPr>
        <w:t>F</w:t>
      </w:r>
      <w:r w:rsidR="00152FFB" w:rsidRPr="003A137D">
        <w:rPr>
          <w:color w:val="000000" w:themeColor="text1"/>
        </w:rPr>
        <w:t>ive</w:t>
      </w:r>
      <w:r w:rsidR="009B23F5" w:rsidRPr="003A137D">
        <w:rPr>
          <w:color w:val="000000" w:themeColor="text1"/>
        </w:rPr>
        <w:t xml:space="preserve"> significantly abundant species was found shared by the classification results of all software</w:t>
      </w:r>
      <w:r w:rsidR="00152FFB" w:rsidRPr="003A137D">
        <w:rPr>
          <w:color w:val="000000" w:themeColor="text1"/>
        </w:rPr>
        <w:t xml:space="preserve"> (</w:t>
      </w:r>
      <w:r w:rsidR="00152FFB" w:rsidRPr="003A137D">
        <w:rPr>
          <w:i/>
          <w:iCs/>
          <w:color w:val="000000" w:themeColor="text1"/>
        </w:rPr>
        <w:t>Bordetella pseudohinzii</w:t>
      </w:r>
      <w:r w:rsidR="00152FFB" w:rsidRPr="003A137D">
        <w:rPr>
          <w:color w:val="000000" w:themeColor="text1"/>
        </w:rPr>
        <w:t xml:space="preserve">, </w:t>
      </w:r>
      <w:r w:rsidR="00BF5DC4" w:rsidRPr="003A137D">
        <w:rPr>
          <w:i/>
          <w:iCs/>
          <w:color w:val="000000" w:themeColor="text1"/>
        </w:rPr>
        <w:t>Bordetella bronchiseptica</w:t>
      </w:r>
      <w:r w:rsidR="00BF5DC4" w:rsidRPr="003A137D">
        <w:rPr>
          <w:color w:val="000000" w:themeColor="text1"/>
        </w:rPr>
        <w:t xml:space="preserve">, </w:t>
      </w:r>
      <w:del w:id="995" w:author="Ruijie Xu" w:date="2022-02-02T11:02:00Z">
        <w:r w:rsidR="00152FFB" w:rsidRPr="003A137D" w:rsidDel="00463AA7">
          <w:rPr>
            <w:i/>
            <w:iCs/>
            <w:color w:val="000000" w:themeColor="text1"/>
          </w:rPr>
          <w:delText>Leptospira</w:delText>
        </w:r>
      </w:del>
      <w:ins w:id="996" w:author="Ruijie Xu" w:date="2022-02-02T11:02:00Z">
        <w:r w:rsidR="00463AA7">
          <w:rPr>
            <w:i/>
            <w:iCs/>
            <w:color w:val="000000" w:themeColor="text1"/>
          </w:rPr>
          <w:t>Leptospira</w:t>
        </w:r>
      </w:ins>
      <w:r w:rsidR="00152FFB" w:rsidRPr="003A137D">
        <w:rPr>
          <w:i/>
          <w:iCs/>
          <w:color w:val="000000" w:themeColor="text1"/>
        </w:rPr>
        <w:t xml:space="preserve"> interrogans</w:t>
      </w:r>
      <w:r w:rsidR="00152FFB" w:rsidRPr="003A137D">
        <w:rPr>
          <w:color w:val="000000" w:themeColor="text1"/>
        </w:rPr>
        <w:t xml:space="preserve">, </w:t>
      </w:r>
      <w:del w:id="997" w:author="Ruijie Xu" w:date="2022-02-02T11:02:00Z">
        <w:r w:rsidR="00152FFB" w:rsidRPr="003A137D" w:rsidDel="00463AA7">
          <w:rPr>
            <w:i/>
            <w:iCs/>
            <w:color w:val="000000" w:themeColor="text1"/>
          </w:rPr>
          <w:delText>Leptospira</w:delText>
        </w:r>
      </w:del>
      <w:ins w:id="998" w:author="Ruijie Xu" w:date="2022-02-02T11:02:00Z">
        <w:r w:rsidR="00463AA7">
          <w:rPr>
            <w:i/>
            <w:iCs/>
            <w:color w:val="000000" w:themeColor="text1"/>
          </w:rPr>
          <w:t>Leptospira</w:t>
        </w:r>
      </w:ins>
      <w:r w:rsidR="00152FFB" w:rsidRPr="003A137D">
        <w:rPr>
          <w:i/>
          <w:iCs/>
          <w:color w:val="000000" w:themeColor="text1"/>
        </w:rPr>
        <w:t xml:space="preserve"> borgpeterseni</w:t>
      </w:r>
      <w:r w:rsidR="00152FFB" w:rsidRPr="003A137D">
        <w:rPr>
          <w:color w:val="000000" w:themeColor="text1"/>
        </w:rPr>
        <w:t xml:space="preserve">, </w:t>
      </w:r>
      <w:r w:rsidR="00BF5DC4" w:rsidRPr="003A137D">
        <w:rPr>
          <w:color w:val="000000" w:themeColor="text1"/>
        </w:rPr>
        <w:t xml:space="preserve">and </w:t>
      </w:r>
      <w:bookmarkStart w:id="999" w:name="OLE_LINK191"/>
      <w:bookmarkStart w:id="1000" w:name="OLE_LINK192"/>
      <w:r w:rsidR="001211FD" w:rsidRPr="003A137D">
        <w:rPr>
          <w:i/>
          <w:iCs/>
          <w:color w:val="000000" w:themeColor="text1"/>
        </w:rPr>
        <w:t>Mycoplasm pulmonis</w:t>
      </w:r>
      <w:bookmarkEnd w:id="999"/>
      <w:bookmarkEnd w:id="1000"/>
      <w:r w:rsidR="00152FFB" w:rsidRPr="003A137D">
        <w:rPr>
          <w:color w:val="000000" w:themeColor="text1"/>
        </w:rPr>
        <w:t>)</w:t>
      </w:r>
      <w:ins w:id="1001" w:author="Ruijie Xu" w:date="2022-02-03T12:32:00Z">
        <w:r w:rsidR="005901EC">
          <w:rPr>
            <w:color w:val="000000" w:themeColor="text1"/>
          </w:rPr>
          <w:t xml:space="preserve"> (Table SII.7)</w:t>
        </w:r>
      </w:ins>
      <w:r w:rsidR="00692F18" w:rsidRPr="003A137D">
        <w:rPr>
          <w:color w:val="000000" w:themeColor="text1"/>
        </w:rPr>
        <w:t xml:space="preserve">. </w:t>
      </w:r>
      <w:r w:rsidR="00B17D5A" w:rsidRPr="003A137D">
        <w:rPr>
          <w:color w:val="000000" w:themeColor="text1"/>
        </w:rPr>
        <w:t>Kaiju</w:t>
      </w:r>
      <w:r w:rsidR="00692F18" w:rsidRPr="003A137D">
        <w:rPr>
          <w:color w:val="000000" w:themeColor="text1"/>
        </w:rPr>
        <w:t xml:space="preserve">, </w:t>
      </w:r>
      <w:r w:rsidR="00C30C63" w:rsidRPr="003A137D">
        <w:rPr>
          <w:color w:val="000000" w:themeColor="text1"/>
        </w:rPr>
        <w:t>Centrifuge</w:t>
      </w:r>
      <w:r w:rsidR="00692F18" w:rsidRPr="003A137D">
        <w:rPr>
          <w:color w:val="000000" w:themeColor="text1"/>
        </w:rPr>
        <w:t xml:space="preserve">, </w:t>
      </w:r>
      <w:del w:id="1002" w:author="Ruijie Xu" w:date="2022-02-01T13:44:00Z">
        <w:r w:rsidR="00692F18" w:rsidRPr="003A137D" w:rsidDel="00537B08">
          <w:rPr>
            <w:color w:val="000000" w:themeColor="text1"/>
          </w:rPr>
          <w:delText>Blastn</w:delText>
        </w:r>
      </w:del>
      <w:ins w:id="1003" w:author="Ruijie Xu" w:date="2022-02-01T13:44:00Z">
        <w:r w:rsidR="00537B08">
          <w:rPr>
            <w:color w:val="000000" w:themeColor="text1"/>
          </w:rPr>
          <w:t>BLASTN</w:t>
        </w:r>
      </w:ins>
      <w:r w:rsidR="00692F18" w:rsidRPr="003A137D">
        <w:rPr>
          <w:color w:val="000000" w:themeColor="text1"/>
        </w:rPr>
        <w:t xml:space="preserve"> have the</w:t>
      </w:r>
      <w:r w:rsidR="00B9548D" w:rsidRPr="003A137D">
        <w:rPr>
          <w:color w:val="000000" w:themeColor="text1"/>
        </w:rPr>
        <w:t xml:space="preserve"> most </w:t>
      </w:r>
      <w:r w:rsidR="00845590" w:rsidRPr="003A137D">
        <w:rPr>
          <w:color w:val="000000" w:themeColor="text1"/>
        </w:rPr>
        <w:t xml:space="preserve">number of </w:t>
      </w:r>
      <w:r w:rsidR="00315E9F" w:rsidRPr="003A137D">
        <w:rPr>
          <w:color w:val="000000" w:themeColor="text1"/>
        </w:rPr>
        <w:t>DA</w:t>
      </w:r>
      <w:r w:rsidR="00B9548D" w:rsidRPr="003A137D">
        <w:rPr>
          <w:color w:val="000000" w:themeColor="text1"/>
        </w:rPr>
        <w:t xml:space="preserve"> taxa mostly distinct to themselves </w:t>
      </w:r>
      <w:r w:rsidR="00845590" w:rsidRPr="003A137D">
        <w:rPr>
          <w:color w:val="000000" w:themeColor="text1"/>
        </w:rPr>
        <w:t>(</w:t>
      </w:r>
      <w:r w:rsidR="0069179E" w:rsidRPr="003A137D">
        <w:rPr>
          <w:color w:val="000000" w:themeColor="text1"/>
        </w:rPr>
        <w:t>390</w:t>
      </w:r>
      <w:r w:rsidR="00845590" w:rsidRPr="003A137D">
        <w:rPr>
          <w:color w:val="000000" w:themeColor="text1"/>
        </w:rPr>
        <w:t xml:space="preserve">, </w:t>
      </w:r>
      <w:r w:rsidR="0069179E" w:rsidRPr="003A137D">
        <w:rPr>
          <w:color w:val="000000" w:themeColor="text1"/>
        </w:rPr>
        <w:t>376</w:t>
      </w:r>
      <w:r w:rsidR="00423339" w:rsidRPr="003A137D">
        <w:rPr>
          <w:color w:val="000000" w:themeColor="text1"/>
        </w:rPr>
        <w:t xml:space="preserve">, and </w:t>
      </w:r>
      <w:r w:rsidR="00845590" w:rsidRPr="003A137D">
        <w:rPr>
          <w:color w:val="000000" w:themeColor="text1"/>
        </w:rPr>
        <w:t>5</w:t>
      </w:r>
      <w:r w:rsidR="0069179E" w:rsidRPr="003A137D">
        <w:rPr>
          <w:color w:val="000000" w:themeColor="text1"/>
        </w:rPr>
        <w:t>6</w:t>
      </w:r>
      <w:r w:rsidR="00423339" w:rsidRPr="003A137D">
        <w:rPr>
          <w:color w:val="000000" w:themeColor="text1"/>
        </w:rPr>
        <w:t xml:space="preserve"> taxa, respectively</w:t>
      </w:r>
      <w:r w:rsidR="00845590" w:rsidRPr="003A137D">
        <w:rPr>
          <w:color w:val="000000" w:themeColor="text1"/>
        </w:rPr>
        <w:t xml:space="preserve">) </w:t>
      </w:r>
      <w:r w:rsidR="00FF01FC" w:rsidRPr="003A137D">
        <w:rPr>
          <w:color w:val="000000" w:themeColor="text1"/>
        </w:rPr>
        <w:t xml:space="preserve">(Figure </w:t>
      </w:r>
      <w:ins w:id="1004" w:author="Ruijie Xu" w:date="2022-02-03T12:55:00Z">
        <w:r w:rsidR="004A2C21">
          <w:rPr>
            <w:color w:val="000000" w:themeColor="text1"/>
          </w:rPr>
          <w:t>5</w:t>
        </w:r>
      </w:ins>
      <w:del w:id="1005" w:author="Ruijie Xu" w:date="2022-02-03T12:32:00Z">
        <w:r w:rsidR="00FF01FC" w:rsidRPr="003A137D" w:rsidDel="005901EC">
          <w:rPr>
            <w:color w:val="000000" w:themeColor="text1"/>
          </w:rPr>
          <w:delText>7</w:delText>
        </w:r>
      </w:del>
      <w:r w:rsidR="00B9548D" w:rsidRPr="003A137D">
        <w:rPr>
          <w:color w:val="000000" w:themeColor="text1"/>
        </w:rPr>
        <w:t>a</w:t>
      </w:r>
      <w:r w:rsidR="00FF01FC" w:rsidRPr="003A137D">
        <w:rPr>
          <w:color w:val="000000" w:themeColor="text1"/>
        </w:rPr>
        <w:t>)</w:t>
      </w:r>
      <w:r w:rsidR="00C42B45" w:rsidRPr="003A137D">
        <w:rPr>
          <w:color w:val="000000" w:themeColor="text1"/>
        </w:rPr>
        <w:t xml:space="preserve">. </w:t>
      </w:r>
      <w:r w:rsidR="000038B7" w:rsidRPr="003A137D">
        <w:rPr>
          <w:color w:val="000000" w:themeColor="text1"/>
        </w:rPr>
        <w:t xml:space="preserve">Furthermore, although Centrifuge identified the largest number of </w:t>
      </w:r>
      <w:r w:rsidR="00315E9F" w:rsidRPr="003A137D">
        <w:rPr>
          <w:color w:val="000000" w:themeColor="text1"/>
        </w:rPr>
        <w:t>DA</w:t>
      </w:r>
      <w:r w:rsidR="000038B7" w:rsidRPr="003A137D">
        <w:rPr>
          <w:color w:val="000000" w:themeColor="text1"/>
        </w:rPr>
        <w:t xml:space="preserve"> species taxon, Kaiju has identified the most number of unique phylum taxa</w:t>
      </w:r>
      <w:r w:rsidR="00326B37" w:rsidRPr="003A137D">
        <w:rPr>
          <w:color w:val="000000" w:themeColor="text1"/>
        </w:rPr>
        <w:t xml:space="preserve"> (42</w:t>
      </w:r>
      <w:ins w:id="1006" w:author="Ruijie Xu" w:date="2022-02-03T12:32:00Z">
        <w:r w:rsidR="005901EC">
          <w:rPr>
            <w:color w:val="000000" w:themeColor="text1"/>
          </w:rPr>
          <w:t xml:space="preserve"> phylum taxa</w:t>
        </w:r>
      </w:ins>
      <w:r w:rsidR="00326B37" w:rsidRPr="003A137D">
        <w:rPr>
          <w:color w:val="000000" w:themeColor="text1"/>
        </w:rPr>
        <w:t>)</w:t>
      </w:r>
      <w:r w:rsidR="000038B7" w:rsidRPr="003A137D">
        <w:rPr>
          <w:color w:val="000000" w:themeColor="text1"/>
        </w:rPr>
        <w:t>, which means m</w:t>
      </w:r>
      <w:r w:rsidR="005B4081" w:rsidRPr="003A137D">
        <w:rPr>
          <w:color w:val="000000" w:themeColor="text1"/>
        </w:rPr>
        <w:t>any</w:t>
      </w:r>
      <w:r w:rsidR="000038B7" w:rsidRPr="003A137D">
        <w:rPr>
          <w:color w:val="000000" w:themeColor="text1"/>
        </w:rPr>
        <w:t xml:space="preserve"> of Centrifuge’s </w:t>
      </w:r>
      <w:r w:rsidR="00315E9F" w:rsidRPr="003A137D">
        <w:rPr>
          <w:color w:val="000000" w:themeColor="text1"/>
        </w:rPr>
        <w:t>DA</w:t>
      </w:r>
      <w:r w:rsidR="000038B7" w:rsidRPr="003A137D">
        <w:rPr>
          <w:color w:val="000000" w:themeColor="text1"/>
        </w:rPr>
        <w:t xml:space="preserve"> species has the same phylum taxonomy taxa</w:t>
      </w:r>
      <w:r w:rsidR="004A3268" w:rsidRPr="003A137D">
        <w:rPr>
          <w:color w:val="000000" w:themeColor="text1"/>
        </w:rPr>
        <w:t xml:space="preserve"> (Figure </w:t>
      </w:r>
      <w:ins w:id="1007" w:author="Ruijie Xu" w:date="2022-02-03T12:55:00Z">
        <w:r w:rsidR="004A2C21">
          <w:rPr>
            <w:color w:val="000000" w:themeColor="text1"/>
          </w:rPr>
          <w:t>5</w:t>
        </w:r>
      </w:ins>
      <w:del w:id="1008" w:author="Ruijie Xu" w:date="2022-02-03T12:33:00Z">
        <w:r w:rsidR="004A3268" w:rsidRPr="003A137D" w:rsidDel="005901EC">
          <w:rPr>
            <w:color w:val="000000" w:themeColor="text1"/>
          </w:rPr>
          <w:delText>7</w:delText>
        </w:r>
      </w:del>
      <w:r w:rsidR="004A3268" w:rsidRPr="003A137D">
        <w:rPr>
          <w:color w:val="000000" w:themeColor="text1"/>
        </w:rPr>
        <w:t>a)</w:t>
      </w:r>
      <w:r w:rsidR="000038B7" w:rsidRPr="003A137D">
        <w:rPr>
          <w:color w:val="000000" w:themeColor="text1"/>
        </w:rPr>
        <w:t xml:space="preserve">. </w:t>
      </w:r>
      <w:r w:rsidR="00152381" w:rsidRPr="003A137D">
        <w:rPr>
          <w:color w:val="000000" w:themeColor="text1"/>
        </w:rPr>
        <w:t xml:space="preserve">To </w:t>
      </w:r>
      <w:r w:rsidR="00AC3C44" w:rsidRPr="003A137D">
        <w:rPr>
          <w:color w:val="000000" w:themeColor="text1"/>
        </w:rPr>
        <w:t>obtain a more generalized overview</w:t>
      </w:r>
      <w:r w:rsidR="00132E12" w:rsidRPr="003A137D">
        <w:rPr>
          <w:color w:val="000000" w:themeColor="text1"/>
        </w:rPr>
        <w:t xml:space="preserve"> for the </w:t>
      </w:r>
      <w:r w:rsidR="00315E9F" w:rsidRPr="003A137D">
        <w:rPr>
          <w:color w:val="000000" w:themeColor="text1"/>
        </w:rPr>
        <w:t>DA</w:t>
      </w:r>
      <w:r w:rsidR="00132E12" w:rsidRPr="003A137D">
        <w:rPr>
          <w:color w:val="000000" w:themeColor="text1"/>
        </w:rPr>
        <w:t xml:space="preserve"> taxa identified from the classification of each software, we aggregated the species taxa into the phylum level</w:t>
      </w:r>
      <w:r w:rsidR="0015611C" w:rsidRPr="003A137D">
        <w:rPr>
          <w:color w:val="000000" w:themeColor="text1"/>
        </w:rPr>
        <w:t xml:space="preserve"> and visualized the presence and absence of each phylum taxon as the </w:t>
      </w:r>
      <w:r w:rsidR="00315E9F" w:rsidRPr="003A137D">
        <w:rPr>
          <w:color w:val="000000" w:themeColor="text1"/>
        </w:rPr>
        <w:t>DA</w:t>
      </w:r>
      <w:r w:rsidR="0015611C" w:rsidRPr="003A137D">
        <w:rPr>
          <w:color w:val="000000" w:themeColor="text1"/>
        </w:rPr>
        <w:t xml:space="preserve"> taxa across different software </w:t>
      </w:r>
      <w:r w:rsidR="006B62AD" w:rsidRPr="003A137D">
        <w:rPr>
          <w:color w:val="000000" w:themeColor="text1"/>
        </w:rPr>
        <w:t xml:space="preserve">in </w:t>
      </w:r>
      <w:r w:rsidR="0015611C" w:rsidRPr="003A137D">
        <w:rPr>
          <w:color w:val="000000" w:themeColor="text1"/>
        </w:rPr>
        <w:t xml:space="preserve">Figure </w:t>
      </w:r>
      <w:ins w:id="1009" w:author="Ruijie Xu" w:date="2022-02-03T12:55:00Z">
        <w:r w:rsidR="004A2C21">
          <w:rPr>
            <w:color w:val="000000" w:themeColor="text1"/>
          </w:rPr>
          <w:t>5</w:t>
        </w:r>
      </w:ins>
      <w:ins w:id="1010" w:author="Ruijie Xu" w:date="2022-02-03T12:33:00Z">
        <w:r w:rsidR="005901EC">
          <w:rPr>
            <w:color w:val="000000" w:themeColor="text1"/>
          </w:rPr>
          <w:t>c</w:t>
        </w:r>
      </w:ins>
      <w:del w:id="1011" w:author="Ruijie Xu" w:date="2022-02-03T12:33:00Z">
        <w:r w:rsidR="0015611C" w:rsidRPr="003A137D" w:rsidDel="005901EC">
          <w:rPr>
            <w:color w:val="000000" w:themeColor="text1"/>
          </w:rPr>
          <w:delText>8</w:delText>
        </w:r>
      </w:del>
      <w:r w:rsidR="0015611C" w:rsidRPr="003A137D">
        <w:rPr>
          <w:color w:val="000000" w:themeColor="text1"/>
        </w:rPr>
        <w:t>.</w:t>
      </w:r>
      <w:r w:rsidR="00AC3C44" w:rsidRPr="003A137D">
        <w:rPr>
          <w:color w:val="000000" w:themeColor="text1"/>
        </w:rPr>
        <w:t xml:space="preserve"> </w:t>
      </w:r>
      <w:r w:rsidR="00E7377F" w:rsidRPr="003A137D">
        <w:rPr>
          <w:color w:val="000000" w:themeColor="text1"/>
        </w:rPr>
        <w:t>At the Phylum level analysis, taxa “p__Spirochaetes”,</w:t>
      </w:r>
      <w:r w:rsidR="00AC45ED" w:rsidRPr="003A137D">
        <w:rPr>
          <w:color w:val="000000" w:themeColor="text1"/>
        </w:rPr>
        <w:t xml:space="preserve"> </w:t>
      </w:r>
      <w:bookmarkStart w:id="1012" w:name="OLE_LINK193"/>
      <w:bookmarkStart w:id="1013" w:name="OLE_LINK194"/>
      <w:r w:rsidR="00E7377F" w:rsidRPr="003A137D">
        <w:rPr>
          <w:color w:val="000000" w:themeColor="text1"/>
        </w:rPr>
        <w:t>“p__Bacterodietes”,“p__Protebacteria”</w:t>
      </w:r>
      <w:bookmarkEnd w:id="1012"/>
      <w:bookmarkEnd w:id="1013"/>
      <w:r w:rsidR="00484E79" w:rsidRPr="003A137D">
        <w:rPr>
          <w:color w:val="000000" w:themeColor="text1"/>
        </w:rPr>
        <w:t xml:space="preserve">, </w:t>
      </w:r>
      <w:r w:rsidR="00FA16FE" w:rsidRPr="003A137D">
        <w:rPr>
          <w:color w:val="000000" w:themeColor="text1"/>
        </w:rPr>
        <w:t xml:space="preserve">and </w:t>
      </w:r>
      <w:r w:rsidR="00484E79" w:rsidRPr="003A137D">
        <w:rPr>
          <w:color w:val="000000" w:themeColor="text1"/>
        </w:rPr>
        <w:t>“p__Tenericutes”</w:t>
      </w:r>
      <w:r w:rsidR="00E7377F" w:rsidRPr="003A137D">
        <w:rPr>
          <w:color w:val="000000" w:themeColor="text1"/>
        </w:rPr>
        <w:t xml:space="preserve"> was found present in the results of all software. </w:t>
      </w:r>
      <w:r w:rsidR="00B00D2F" w:rsidRPr="003A137D">
        <w:rPr>
          <w:color w:val="000000" w:themeColor="text1"/>
        </w:rPr>
        <w:t xml:space="preserve">Diamond was missing four taxa that were identified by rest of the software </w:t>
      </w:r>
      <w:bookmarkStart w:id="1014" w:name="OLE_LINK199"/>
      <w:bookmarkStart w:id="1015" w:name="OLE_LINK200"/>
      <w:r w:rsidR="00B00D2F" w:rsidRPr="003A137D">
        <w:rPr>
          <w:color w:val="000000" w:themeColor="text1"/>
        </w:rPr>
        <w:t xml:space="preserve">("p__Aquificae”, “p__Fusobacteria”, </w:t>
      </w:r>
      <w:bookmarkStart w:id="1016" w:name="OLE_LINK197"/>
      <w:bookmarkStart w:id="1017" w:name="OLE_LINK198"/>
      <w:bookmarkStart w:id="1018" w:name="OLE_LINK195"/>
      <w:bookmarkStart w:id="1019" w:name="OLE_LINK196"/>
      <w:bookmarkEnd w:id="1014"/>
      <w:bookmarkEnd w:id="1015"/>
      <w:r w:rsidR="00B00D2F" w:rsidRPr="003A137D">
        <w:rPr>
          <w:color w:val="000000" w:themeColor="text1"/>
        </w:rPr>
        <w:t>“p__Firmicutes”,</w:t>
      </w:r>
      <w:r w:rsidR="00B325BA" w:rsidRPr="003A137D">
        <w:rPr>
          <w:color w:val="000000" w:themeColor="text1"/>
        </w:rPr>
        <w:t xml:space="preserve"> and</w:t>
      </w:r>
      <w:r w:rsidR="00B00D2F" w:rsidRPr="003A137D">
        <w:rPr>
          <w:color w:val="000000" w:themeColor="text1"/>
        </w:rPr>
        <w:t xml:space="preserve"> “</w:t>
      </w:r>
      <w:r w:rsidR="00E823C6" w:rsidRPr="003A137D">
        <w:rPr>
          <w:color w:val="000000" w:themeColor="text1"/>
        </w:rPr>
        <w:t>p__</w:t>
      </w:r>
      <w:r w:rsidR="00B00D2F" w:rsidRPr="003A137D">
        <w:rPr>
          <w:color w:val="000000" w:themeColor="text1"/>
        </w:rPr>
        <w:t>Cyanobacteria”</w:t>
      </w:r>
      <w:bookmarkEnd w:id="1016"/>
      <w:bookmarkEnd w:id="1017"/>
      <w:r w:rsidR="00B00D2F" w:rsidRPr="003A137D">
        <w:rPr>
          <w:color w:val="000000" w:themeColor="text1"/>
        </w:rPr>
        <w:t xml:space="preserve">). </w:t>
      </w:r>
      <w:bookmarkEnd w:id="1018"/>
      <w:bookmarkEnd w:id="1019"/>
      <w:r w:rsidR="00B325BA" w:rsidRPr="003A137D">
        <w:rPr>
          <w:color w:val="000000" w:themeColor="text1"/>
        </w:rPr>
        <w:t>Kaiju and Centrifuge</w:t>
      </w:r>
      <w:r w:rsidR="00C9136F" w:rsidRPr="003A137D">
        <w:rPr>
          <w:color w:val="000000" w:themeColor="text1"/>
        </w:rPr>
        <w:t xml:space="preserve"> were th only two software reported virus taxa as </w:t>
      </w:r>
      <w:r w:rsidR="00315E9F" w:rsidRPr="003A137D">
        <w:rPr>
          <w:color w:val="000000" w:themeColor="text1"/>
        </w:rPr>
        <w:t>DA</w:t>
      </w:r>
      <w:r w:rsidR="00C9136F" w:rsidRPr="003A137D">
        <w:rPr>
          <w:color w:val="000000" w:themeColor="text1"/>
        </w:rPr>
        <w:t>.</w:t>
      </w:r>
      <w:r w:rsidR="00FA118B" w:rsidRPr="003A137D">
        <w:rPr>
          <w:color w:val="000000" w:themeColor="text1"/>
        </w:rPr>
        <w:t xml:space="preserve"> </w:t>
      </w:r>
      <w:r w:rsidR="00C9136F" w:rsidRPr="003A137D">
        <w:rPr>
          <w:color w:val="000000" w:themeColor="text1"/>
        </w:rPr>
        <w:t xml:space="preserve">Both software </w:t>
      </w:r>
      <w:r w:rsidR="00FA118B" w:rsidRPr="003A137D">
        <w:rPr>
          <w:color w:val="000000" w:themeColor="text1"/>
        </w:rPr>
        <w:t xml:space="preserve">reported </w:t>
      </w:r>
      <w:r w:rsidR="00C9136F" w:rsidRPr="003A137D">
        <w:rPr>
          <w:color w:val="000000" w:themeColor="text1"/>
        </w:rPr>
        <w:t>v</w:t>
      </w:r>
      <w:r w:rsidR="00FA118B" w:rsidRPr="003A137D">
        <w:rPr>
          <w:color w:val="000000" w:themeColor="text1"/>
        </w:rPr>
        <w:t>irus taxon “p__Negarnaviricota”</w:t>
      </w:r>
      <w:r w:rsidR="00C9136F" w:rsidRPr="003A137D">
        <w:rPr>
          <w:color w:val="000000" w:themeColor="text1"/>
        </w:rPr>
        <w:t xml:space="preserve">, and Kaiju reported </w:t>
      </w:r>
      <w:bookmarkStart w:id="1020" w:name="OLE_LINK203"/>
      <w:bookmarkStart w:id="1021" w:name="OLE_LINK204"/>
      <w:r w:rsidR="00C9136F" w:rsidRPr="003A137D">
        <w:rPr>
          <w:color w:val="000000" w:themeColor="text1"/>
        </w:rPr>
        <w:lastRenderedPageBreak/>
        <w:t>“p__Nucleocyto</w:t>
      </w:r>
      <w:r w:rsidR="00EF00DC" w:rsidRPr="003A137D">
        <w:rPr>
          <w:color w:val="000000" w:themeColor="text1"/>
        </w:rPr>
        <w:t>viricota</w:t>
      </w:r>
      <w:r w:rsidR="00C9136F" w:rsidRPr="003A137D">
        <w:rPr>
          <w:color w:val="000000" w:themeColor="text1"/>
        </w:rPr>
        <w:t>”</w:t>
      </w:r>
      <w:r w:rsidR="00EF00DC" w:rsidRPr="003A137D">
        <w:rPr>
          <w:color w:val="000000" w:themeColor="text1"/>
        </w:rPr>
        <w:t xml:space="preserve"> and “p__Uroviricota”, </w:t>
      </w:r>
      <w:bookmarkEnd w:id="1020"/>
      <w:bookmarkEnd w:id="1021"/>
      <w:r w:rsidR="00EF00DC" w:rsidRPr="003A137D">
        <w:rPr>
          <w:color w:val="000000" w:themeColor="text1"/>
        </w:rPr>
        <w:t>distinctively</w:t>
      </w:r>
      <w:r w:rsidR="00FA118B" w:rsidRPr="003A137D">
        <w:rPr>
          <w:color w:val="000000" w:themeColor="text1"/>
        </w:rPr>
        <w:t xml:space="preserve">. </w:t>
      </w:r>
      <w:r w:rsidR="002D4618" w:rsidRPr="003A137D">
        <w:rPr>
          <w:color w:val="000000" w:themeColor="text1"/>
        </w:rPr>
        <w:t>Archaea taxa was only reported by Kaiju</w:t>
      </w:r>
      <w:r w:rsidR="001F7300" w:rsidRPr="003A137D">
        <w:rPr>
          <w:color w:val="000000" w:themeColor="text1"/>
        </w:rPr>
        <w:t xml:space="preserve">, </w:t>
      </w:r>
      <w:r w:rsidR="002D4618" w:rsidRPr="003A137D">
        <w:rPr>
          <w:color w:val="000000" w:themeColor="text1"/>
        </w:rPr>
        <w:t>Centrifuge</w:t>
      </w:r>
      <w:r w:rsidR="001F7300" w:rsidRPr="003A137D">
        <w:rPr>
          <w:color w:val="000000" w:themeColor="text1"/>
        </w:rPr>
        <w:t xml:space="preserve">, and </w:t>
      </w:r>
      <w:del w:id="1022" w:author="Ruijie Xu" w:date="2022-02-01T13:44:00Z">
        <w:r w:rsidR="001F7300" w:rsidRPr="003A137D" w:rsidDel="00537B08">
          <w:rPr>
            <w:color w:val="000000" w:themeColor="text1"/>
          </w:rPr>
          <w:delText>Blastn</w:delText>
        </w:r>
      </w:del>
      <w:ins w:id="1023" w:author="Ruijie Xu" w:date="2022-02-01T13:44:00Z">
        <w:r w:rsidR="00537B08">
          <w:rPr>
            <w:color w:val="000000" w:themeColor="text1"/>
          </w:rPr>
          <w:t>BLASTN</w:t>
        </w:r>
      </w:ins>
      <w:r w:rsidR="001F7300" w:rsidRPr="003A137D">
        <w:rPr>
          <w:color w:val="000000" w:themeColor="text1"/>
        </w:rPr>
        <w:t>’s</w:t>
      </w:r>
      <w:r w:rsidR="002D4618" w:rsidRPr="003A137D">
        <w:rPr>
          <w:color w:val="000000" w:themeColor="text1"/>
        </w:rPr>
        <w:t xml:space="preserve"> </w:t>
      </w:r>
      <w:r w:rsidR="000238B8" w:rsidRPr="003A137D">
        <w:rPr>
          <w:color w:val="000000" w:themeColor="text1"/>
        </w:rPr>
        <w:t>. All three software have reported</w:t>
      </w:r>
      <w:r w:rsidR="00B03DDE" w:rsidRPr="003A137D">
        <w:rPr>
          <w:color w:val="000000" w:themeColor="text1"/>
        </w:rPr>
        <w:t xml:space="preserve"> </w:t>
      </w:r>
      <w:bookmarkStart w:id="1024" w:name="OLE_LINK201"/>
      <w:bookmarkStart w:id="1025" w:name="OLE_LINK202"/>
      <w:r w:rsidR="00B03DDE" w:rsidRPr="003A137D">
        <w:rPr>
          <w:color w:val="000000" w:themeColor="text1"/>
        </w:rPr>
        <w:t xml:space="preserve">"p__Euryarchaeota”, </w:t>
      </w:r>
      <w:bookmarkEnd w:id="1024"/>
      <w:bookmarkEnd w:id="1025"/>
      <w:r w:rsidR="00B03DDE" w:rsidRPr="003A137D">
        <w:rPr>
          <w:color w:val="000000" w:themeColor="text1"/>
        </w:rPr>
        <w:t xml:space="preserve">and both Kaiju and Centrifuge reported  “p__Candidatus Micrarchaeota” and "p__Candidatus Lokiarchaeota”. Finally, </w:t>
      </w:r>
      <w:r w:rsidR="00A45BC2" w:rsidRPr="003A137D">
        <w:rPr>
          <w:color w:val="000000" w:themeColor="text1"/>
        </w:rPr>
        <w:t>Kaiju uniquely “p__Candidatus Thermoplasmatota”.</w:t>
      </w:r>
    </w:p>
    <w:p w14:paraId="2EF46696" w14:textId="7E138C6E" w:rsidR="002F6659" w:rsidRPr="003A137D" w:rsidRDefault="00684564">
      <w:pPr>
        <w:spacing w:line="480" w:lineRule="auto"/>
        <w:ind w:firstLine="720"/>
        <w:rPr>
          <w:color w:val="000000" w:themeColor="text1"/>
        </w:rPr>
        <w:pPrChange w:id="1026" w:author="Ruijie Xu" w:date="2022-02-03T12:33:00Z">
          <w:pPr>
            <w:spacing w:line="480" w:lineRule="auto"/>
          </w:pPr>
        </w:pPrChange>
      </w:pPr>
      <w:r w:rsidRPr="003A137D">
        <w:rPr>
          <w:color w:val="000000" w:themeColor="text1"/>
        </w:rPr>
        <w:t xml:space="preserve">The </w:t>
      </w:r>
      <w:r w:rsidR="00315E9F" w:rsidRPr="003A137D">
        <w:rPr>
          <w:color w:val="000000" w:themeColor="text1"/>
        </w:rPr>
        <w:t>DA</w:t>
      </w:r>
      <w:r w:rsidRPr="003A137D">
        <w:rPr>
          <w:color w:val="000000" w:themeColor="text1"/>
        </w:rPr>
        <w:t xml:space="preserve"> taxa identified between lung samples and spleen samples were similar with those identified in the between lung samples and kidney samples</w:t>
      </w:r>
      <w:ins w:id="1027" w:author="Ruijie Xu" w:date="2022-02-03T12:33:00Z">
        <w:r w:rsidR="005901EC">
          <w:rPr>
            <w:color w:val="000000" w:themeColor="text1"/>
          </w:rPr>
          <w:t xml:space="preserve"> (Table SII.8, Figure S2)</w:t>
        </w:r>
      </w:ins>
      <w:r w:rsidRPr="003A137D">
        <w:rPr>
          <w:color w:val="000000" w:themeColor="text1"/>
        </w:rPr>
        <w:t xml:space="preserve">. Kaiju in this case has identified the most number of </w:t>
      </w:r>
      <w:r w:rsidR="00315E9F" w:rsidRPr="003A137D">
        <w:rPr>
          <w:color w:val="000000" w:themeColor="text1"/>
        </w:rPr>
        <w:t>DA</w:t>
      </w:r>
      <w:r w:rsidRPr="003A137D">
        <w:rPr>
          <w:color w:val="000000" w:themeColor="text1"/>
        </w:rPr>
        <w:t xml:space="preserve"> species (484 taxa), while Diamond has identified least (44 taxa)</w:t>
      </w:r>
      <w:ins w:id="1028" w:author="Ruijie Xu" w:date="2022-02-03T12:34:00Z">
        <w:r w:rsidR="005901EC">
          <w:rPr>
            <w:color w:val="000000" w:themeColor="text1"/>
          </w:rPr>
          <w:t xml:space="preserve"> (Figure S2a)</w:t>
        </w:r>
      </w:ins>
      <w:r w:rsidR="00E70E1A" w:rsidRPr="003A137D">
        <w:rPr>
          <w:color w:val="000000" w:themeColor="text1"/>
        </w:rPr>
        <w:t xml:space="preserve">. </w:t>
      </w:r>
      <w:r w:rsidR="00F63ED3" w:rsidRPr="003A137D">
        <w:rPr>
          <w:color w:val="000000" w:themeColor="text1"/>
        </w:rPr>
        <w:t xml:space="preserve">All of the </w:t>
      </w:r>
      <w:r w:rsidR="00315E9F" w:rsidRPr="003A137D">
        <w:rPr>
          <w:color w:val="000000" w:themeColor="text1"/>
        </w:rPr>
        <w:t>DA</w:t>
      </w:r>
      <w:r w:rsidR="00F63ED3" w:rsidRPr="003A137D">
        <w:rPr>
          <w:color w:val="000000" w:themeColor="text1"/>
        </w:rPr>
        <w:t xml:space="preserve"> taxa wer</w:t>
      </w:r>
      <w:r w:rsidR="00E46073" w:rsidRPr="003A137D">
        <w:rPr>
          <w:color w:val="000000" w:themeColor="text1"/>
        </w:rPr>
        <w:t>e</w:t>
      </w:r>
      <w:r w:rsidR="00F63ED3" w:rsidRPr="003A137D">
        <w:rPr>
          <w:color w:val="000000" w:themeColor="text1"/>
        </w:rPr>
        <w:t xml:space="preserve"> more abundant in the lung samples</w:t>
      </w:r>
      <w:ins w:id="1029" w:author="Ruijie Xu" w:date="2022-02-03T12:34:00Z">
        <w:r w:rsidR="005901EC">
          <w:rPr>
            <w:color w:val="000000" w:themeColor="text1"/>
          </w:rPr>
          <w:t xml:space="preserve"> (Figure S2b)</w:t>
        </w:r>
      </w:ins>
      <w:r w:rsidR="00F63ED3" w:rsidRPr="003A137D">
        <w:rPr>
          <w:color w:val="000000" w:themeColor="text1"/>
        </w:rPr>
        <w:t xml:space="preserve">. </w:t>
      </w:r>
      <w:r w:rsidR="00E70E1A" w:rsidRPr="003A137D">
        <w:rPr>
          <w:color w:val="000000" w:themeColor="text1"/>
        </w:rPr>
        <w:t xml:space="preserve">Six species were overlapping between the </w:t>
      </w:r>
      <w:r w:rsidR="00315E9F" w:rsidRPr="003A137D">
        <w:rPr>
          <w:color w:val="000000" w:themeColor="text1"/>
        </w:rPr>
        <w:t>DA</w:t>
      </w:r>
      <w:r w:rsidR="00E70E1A" w:rsidRPr="003A137D">
        <w:rPr>
          <w:color w:val="000000" w:themeColor="text1"/>
        </w:rPr>
        <w:t xml:space="preserve"> taxa identified by </w:t>
      </w:r>
      <w:r w:rsidR="00A9558B" w:rsidRPr="003A137D">
        <w:rPr>
          <w:color w:val="000000" w:themeColor="text1"/>
        </w:rPr>
        <w:t>the classifications of all</w:t>
      </w:r>
      <w:r w:rsidR="00E70E1A" w:rsidRPr="003A137D">
        <w:rPr>
          <w:color w:val="000000" w:themeColor="text1"/>
        </w:rPr>
        <w:t xml:space="preserve"> software</w:t>
      </w:r>
      <w:r w:rsidR="006464C5" w:rsidRPr="003A137D">
        <w:rPr>
          <w:color w:val="000000" w:themeColor="text1"/>
        </w:rPr>
        <w:t xml:space="preserve"> (</w:t>
      </w:r>
      <w:r w:rsidR="006464C5" w:rsidRPr="003A137D">
        <w:rPr>
          <w:i/>
          <w:iCs/>
          <w:color w:val="000000" w:themeColor="text1"/>
        </w:rPr>
        <w:t>Mycoplasm pulmonis</w:t>
      </w:r>
      <w:r w:rsidR="006464C5" w:rsidRPr="003A137D">
        <w:rPr>
          <w:color w:val="000000" w:themeColor="text1"/>
        </w:rPr>
        <w:t xml:space="preserve">, </w:t>
      </w:r>
      <w:r w:rsidR="006464C5" w:rsidRPr="003A137D">
        <w:rPr>
          <w:i/>
          <w:iCs/>
          <w:color w:val="000000" w:themeColor="text1"/>
        </w:rPr>
        <w:t>Mycoplasma bovoculi</w:t>
      </w:r>
      <w:r w:rsidR="006464C5" w:rsidRPr="003A137D">
        <w:rPr>
          <w:color w:val="000000" w:themeColor="text1"/>
        </w:rPr>
        <w:t xml:space="preserve">, </w:t>
      </w:r>
      <w:r w:rsidR="006464C5" w:rsidRPr="003A137D">
        <w:rPr>
          <w:i/>
          <w:iCs/>
          <w:color w:val="000000" w:themeColor="text1"/>
        </w:rPr>
        <w:t>Mycoplasma neurolyticum</w:t>
      </w:r>
      <w:r w:rsidR="006464C5" w:rsidRPr="003A137D">
        <w:rPr>
          <w:color w:val="000000" w:themeColor="text1"/>
        </w:rPr>
        <w:t xml:space="preserve">, </w:t>
      </w:r>
      <w:r w:rsidR="006464C5" w:rsidRPr="003A137D">
        <w:rPr>
          <w:i/>
          <w:iCs/>
          <w:color w:val="000000" w:themeColor="text1"/>
        </w:rPr>
        <w:t>Bordetella pseudohinzii</w:t>
      </w:r>
      <w:r w:rsidR="006464C5" w:rsidRPr="003A137D">
        <w:rPr>
          <w:color w:val="000000" w:themeColor="text1"/>
        </w:rPr>
        <w:t xml:space="preserve">, </w:t>
      </w:r>
      <w:r w:rsidR="006464C5" w:rsidRPr="003A137D">
        <w:rPr>
          <w:i/>
          <w:iCs/>
          <w:color w:val="000000" w:themeColor="text1"/>
        </w:rPr>
        <w:t>Bordetella bronchiseptica</w:t>
      </w:r>
      <w:r w:rsidR="006464C5" w:rsidRPr="003A137D">
        <w:rPr>
          <w:color w:val="000000" w:themeColor="text1"/>
        </w:rPr>
        <w:t xml:space="preserve">, </w:t>
      </w:r>
      <w:r w:rsidR="00B90087" w:rsidRPr="003A137D">
        <w:rPr>
          <w:color w:val="000000" w:themeColor="text1"/>
        </w:rPr>
        <w:t xml:space="preserve">and </w:t>
      </w:r>
      <w:r w:rsidR="006464C5" w:rsidRPr="003A137D">
        <w:rPr>
          <w:i/>
          <w:iCs/>
          <w:color w:val="000000" w:themeColor="text1"/>
        </w:rPr>
        <w:t>Bacteroides uniformis</w:t>
      </w:r>
      <w:r w:rsidR="006464C5" w:rsidRPr="003A137D">
        <w:rPr>
          <w:color w:val="000000" w:themeColor="text1"/>
        </w:rPr>
        <w:t>)</w:t>
      </w:r>
      <w:ins w:id="1030" w:author="Ruijie Xu" w:date="2022-02-03T12:34:00Z">
        <w:r w:rsidR="005901EC">
          <w:rPr>
            <w:color w:val="000000" w:themeColor="text1"/>
          </w:rPr>
          <w:t xml:space="preserve"> (Table SII.8)</w:t>
        </w:r>
      </w:ins>
      <w:r w:rsidR="00904E62" w:rsidRPr="003A137D">
        <w:rPr>
          <w:color w:val="000000" w:themeColor="text1"/>
        </w:rPr>
        <w:t xml:space="preserve">, three of the overlapping species were also identified as </w:t>
      </w:r>
      <w:r w:rsidR="00315E9F" w:rsidRPr="003A137D">
        <w:rPr>
          <w:color w:val="000000" w:themeColor="text1"/>
        </w:rPr>
        <w:t>DA</w:t>
      </w:r>
      <w:r w:rsidR="00904E62" w:rsidRPr="003A137D">
        <w:rPr>
          <w:color w:val="000000" w:themeColor="text1"/>
        </w:rPr>
        <w:t xml:space="preserve"> species overlapped among all software during Lung vs. Kidney </w:t>
      </w:r>
      <w:r w:rsidR="009E5428" w:rsidRPr="003A137D">
        <w:rPr>
          <w:color w:val="000000" w:themeColor="text1"/>
        </w:rPr>
        <w:t xml:space="preserve">samples </w:t>
      </w:r>
      <w:r w:rsidR="00904E62" w:rsidRPr="003A137D">
        <w:rPr>
          <w:color w:val="000000" w:themeColor="text1"/>
        </w:rPr>
        <w:t>comparison</w:t>
      </w:r>
      <w:ins w:id="1031" w:author="Ruijie Xu" w:date="2022-02-03T12:34:00Z">
        <w:r w:rsidR="005901EC">
          <w:rPr>
            <w:color w:val="000000" w:themeColor="text1"/>
          </w:rPr>
          <w:t xml:space="preserve"> (Table SII.7)</w:t>
        </w:r>
      </w:ins>
      <w:r w:rsidR="00A9558B" w:rsidRPr="003A137D">
        <w:rPr>
          <w:color w:val="000000" w:themeColor="text1"/>
        </w:rPr>
        <w:t xml:space="preserve">. </w:t>
      </w:r>
      <w:r w:rsidR="0061783E" w:rsidRPr="003A137D">
        <w:rPr>
          <w:color w:val="000000" w:themeColor="text1"/>
        </w:rPr>
        <w:t xml:space="preserve">Kaiju still has the most number of distinct </w:t>
      </w:r>
      <w:r w:rsidR="00315E9F" w:rsidRPr="003A137D">
        <w:rPr>
          <w:color w:val="000000" w:themeColor="text1"/>
        </w:rPr>
        <w:t>DA</w:t>
      </w:r>
      <w:r w:rsidR="0061783E" w:rsidRPr="003A137D">
        <w:rPr>
          <w:color w:val="000000" w:themeColor="text1"/>
        </w:rPr>
        <w:t xml:space="preserve"> species taxa (335 taxa)</w:t>
      </w:r>
      <w:r w:rsidR="003E69BC" w:rsidRPr="003A137D">
        <w:rPr>
          <w:color w:val="000000" w:themeColor="text1"/>
        </w:rPr>
        <w:t xml:space="preserve">, followed by centrifuge (268 taxa), and </w:t>
      </w:r>
      <w:del w:id="1032" w:author="Ruijie Xu" w:date="2022-02-01T13:44:00Z">
        <w:r w:rsidR="003E69BC" w:rsidRPr="003A137D" w:rsidDel="00537B08">
          <w:rPr>
            <w:color w:val="000000" w:themeColor="text1"/>
          </w:rPr>
          <w:delText>Blastn</w:delText>
        </w:r>
      </w:del>
      <w:ins w:id="1033" w:author="Ruijie Xu" w:date="2022-02-01T13:44:00Z">
        <w:r w:rsidR="00537B08">
          <w:rPr>
            <w:color w:val="000000" w:themeColor="text1"/>
          </w:rPr>
          <w:t>BLASTN</w:t>
        </w:r>
      </w:ins>
      <w:r w:rsidR="003E69BC" w:rsidRPr="003A137D">
        <w:rPr>
          <w:color w:val="000000" w:themeColor="text1"/>
        </w:rPr>
        <w:t xml:space="preserve"> (46 taxa)</w:t>
      </w:r>
      <w:r w:rsidR="00B5581D" w:rsidRPr="003A137D">
        <w:rPr>
          <w:color w:val="000000" w:themeColor="text1"/>
        </w:rPr>
        <w:t xml:space="preserve"> (Figure </w:t>
      </w:r>
      <w:del w:id="1034" w:author="Ruijie Xu" w:date="2022-02-03T12:35:00Z">
        <w:r w:rsidR="00B5581D" w:rsidRPr="003A137D" w:rsidDel="005901EC">
          <w:rPr>
            <w:color w:val="000000" w:themeColor="text1"/>
          </w:rPr>
          <w:delText>S10</w:delText>
        </w:r>
      </w:del>
      <w:ins w:id="1035" w:author="Ruijie Xu" w:date="2022-02-03T12:35:00Z">
        <w:r w:rsidR="005901EC" w:rsidRPr="003A137D">
          <w:rPr>
            <w:color w:val="000000" w:themeColor="text1"/>
          </w:rPr>
          <w:t>S</w:t>
        </w:r>
        <w:r w:rsidR="005901EC">
          <w:rPr>
            <w:color w:val="000000" w:themeColor="text1"/>
          </w:rPr>
          <w:t>2a</w:t>
        </w:r>
      </w:ins>
      <w:r w:rsidR="00B5581D" w:rsidRPr="003A137D">
        <w:rPr>
          <w:color w:val="000000" w:themeColor="text1"/>
        </w:rPr>
        <w:t>)</w:t>
      </w:r>
      <w:r w:rsidR="003E69BC" w:rsidRPr="003A137D">
        <w:rPr>
          <w:color w:val="000000" w:themeColor="text1"/>
        </w:rPr>
        <w:t xml:space="preserve">. </w:t>
      </w:r>
      <w:r w:rsidR="00E923F1" w:rsidRPr="003A137D">
        <w:rPr>
          <w:color w:val="000000" w:themeColor="text1"/>
        </w:rPr>
        <w:t xml:space="preserve">On the Phylum level, “p__Bacterodietes”, “p__Tenericutes”, “p__Cyanobacteria” ,“p__Protebacteria”, and “p__Firmicutes” was identified by all software as </w:t>
      </w:r>
      <w:r w:rsidR="00315E9F" w:rsidRPr="003A137D">
        <w:rPr>
          <w:color w:val="000000" w:themeColor="text1"/>
        </w:rPr>
        <w:t>DA</w:t>
      </w:r>
      <w:ins w:id="1036" w:author="Ruijie Xu" w:date="2022-02-03T12:35:00Z">
        <w:r w:rsidR="005901EC">
          <w:rPr>
            <w:color w:val="000000" w:themeColor="text1"/>
          </w:rPr>
          <w:t xml:space="preserve"> (Figure S2c)</w:t>
        </w:r>
      </w:ins>
      <w:r w:rsidR="00E923F1" w:rsidRPr="003A137D">
        <w:rPr>
          <w:color w:val="000000" w:themeColor="text1"/>
        </w:rPr>
        <w:t xml:space="preserve">. Taxa "p__Aquificae”, "p__Actinobacteria”,and “p__Fusobacteria” were identified in by all software except for Diamond. Archaea phylum, "p__Euryarchaeota”, was still the Archaea taxon identified by </w:t>
      </w:r>
      <w:del w:id="1037" w:author="Ruijie Xu" w:date="2022-02-01T13:44:00Z">
        <w:r w:rsidR="00E923F1" w:rsidRPr="003A137D" w:rsidDel="00537B08">
          <w:rPr>
            <w:color w:val="000000" w:themeColor="text1"/>
          </w:rPr>
          <w:delText>Blastn</w:delText>
        </w:r>
      </w:del>
      <w:ins w:id="1038" w:author="Ruijie Xu" w:date="2022-02-01T13:44:00Z">
        <w:r w:rsidR="00537B08">
          <w:rPr>
            <w:color w:val="000000" w:themeColor="text1"/>
          </w:rPr>
          <w:t>BLASTN</w:t>
        </w:r>
      </w:ins>
      <w:r w:rsidR="00E923F1" w:rsidRPr="003A137D">
        <w:rPr>
          <w:color w:val="000000" w:themeColor="text1"/>
        </w:rPr>
        <w:t>, Centrifuge, and Kaiju</w:t>
      </w:r>
      <w:r w:rsidR="00A34273" w:rsidRPr="003A137D">
        <w:rPr>
          <w:color w:val="000000" w:themeColor="text1"/>
        </w:rPr>
        <w:t xml:space="preserve">, rest of the Archaea taxa were either only identified by Kaiju and Centrifuge, or Kaiju alone. Virus taxon, “p__Negarnaviricota”, was only identified by Centrifuge as differentially abundant, while Kaiju identified virus taxa only reported “p__Nucleocytoviricota” and “p__Uroviricota”. Morever, in this comparison, CLARK has also reported virus taxon,  “p__Uroviricota”, as significantly abundant. </w:t>
      </w:r>
    </w:p>
    <w:p w14:paraId="75BC9D26" w14:textId="5A0A888D" w:rsidR="00E7377F" w:rsidRPr="003A137D" w:rsidRDefault="002A610A">
      <w:pPr>
        <w:spacing w:line="480" w:lineRule="auto"/>
        <w:rPr>
          <w:color w:val="000000" w:themeColor="text1"/>
        </w:rPr>
      </w:pPr>
      <w:r w:rsidRPr="003A137D">
        <w:rPr>
          <w:color w:val="000000" w:themeColor="text1"/>
        </w:rPr>
        <w:lastRenderedPageBreak/>
        <w:t>Finally, w</w:t>
      </w:r>
      <w:r w:rsidR="002F6659" w:rsidRPr="003A137D">
        <w:rPr>
          <w:color w:val="000000" w:themeColor="text1"/>
        </w:rPr>
        <w:t xml:space="preserve">e futher identified the </w:t>
      </w:r>
      <w:r w:rsidR="00315E9F" w:rsidRPr="003A137D">
        <w:rPr>
          <w:color w:val="000000" w:themeColor="text1"/>
        </w:rPr>
        <w:t>DA</w:t>
      </w:r>
      <w:r w:rsidR="002F6659" w:rsidRPr="003A137D">
        <w:rPr>
          <w:color w:val="000000" w:themeColor="text1"/>
        </w:rPr>
        <w:t xml:space="preserve"> species between Kidney and Spleen samples</w:t>
      </w:r>
      <w:ins w:id="1039" w:author="Ruijie Xu" w:date="2022-02-03T12:35:00Z">
        <w:r w:rsidR="005901EC">
          <w:rPr>
            <w:color w:val="000000" w:themeColor="text1"/>
          </w:rPr>
          <w:t xml:space="preserve"> (Table SII.9, Figure S3)</w:t>
        </w:r>
      </w:ins>
      <w:r w:rsidR="002F6659" w:rsidRPr="003A137D">
        <w:rPr>
          <w:color w:val="000000" w:themeColor="text1"/>
        </w:rPr>
        <w:t xml:space="preserve">. The number of species identified ranges from 6 by Diamond and 57 by </w:t>
      </w:r>
      <w:del w:id="1040" w:author="Ruijie Xu" w:date="2022-02-01T13:44:00Z">
        <w:r w:rsidR="002F6659" w:rsidRPr="003A137D" w:rsidDel="00537B08">
          <w:rPr>
            <w:color w:val="000000" w:themeColor="text1"/>
          </w:rPr>
          <w:delText>Blastn</w:delText>
        </w:r>
      </w:del>
      <w:ins w:id="1041" w:author="Ruijie Xu" w:date="2022-02-01T13:44:00Z">
        <w:r w:rsidR="00537B08">
          <w:rPr>
            <w:color w:val="000000" w:themeColor="text1"/>
          </w:rPr>
          <w:t>BLASTN</w:t>
        </w:r>
      </w:ins>
      <w:r w:rsidR="008B3EF9" w:rsidRPr="003A137D">
        <w:rPr>
          <w:color w:val="000000" w:themeColor="text1"/>
        </w:rPr>
        <w:t xml:space="preserve"> (</w:t>
      </w:r>
      <w:ins w:id="1042" w:author="Ruijie Xu" w:date="2022-02-03T12:36:00Z">
        <w:r w:rsidR="00B27320">
          <w:rPr>
            <w:color w:val="000000" w:themeColor="text1"/>
          </w:rPr>
          <w:t>Figure S</w:t>
        </w:r>
      </w:ins>
      <w:ins w:id="1043" w:author="Ruijie Xu" w:date="2022-02-03T12:37:00Z">
        <w:r w:rsidR="00B27320">
          <w:rPr>
            <w:color w:val="000000" w:themeColor="text1"/>
          </w:rPr>
          <w:t>3a</w:t>
        </w:r>
      </w:ins>
      <w:del w:id="1044" w:author="Ruijie Xu" w:date="2022-02-03T12:36:00Z">
        <w:r w:rsidR="00C33259" w:rsidRPr="003A137D" w:rsidDel="00B27320">
          <w:rPr>
            <w:color w:val="000000" w:themeColor="text1"/>
          </w:rPr>
          <w:delText>Table II.8</w:delText>
        </w:r>
      </w:del>
      <w:r w:rsidR="008B3EF9" w:rsidRPr="003A137D">
        <w:rPr>
          <w:color w:val="000000" w:themeColor="text1"/>
        </w:rPr>
        <w:t>)</w:t>
      </w:r>
      <w:r w:rsidR="00780BEC" w:rsidRPr="003A137D">
        <w:rPr>
          <w:color w:val="000000" w:themeColor="text1"/>
        </w:rPr>
        <w:t>.</w:t>
      </w:r>
      <w:r w:rsidR="00C33259" w:rsidRPr="003A137D">
        <w:rPr>
          <w:color w:val="000000" w:themeColor="text1"/>
        </w:rPr>
        <w:t xml:space="preserve"> </w:t>
      </w:r>
      <w:r w:rsidR="00C66531" w:rsidRPr="003A137D">
        <w:rPr>
          <w:color w:val="000000" w:themeColor="text1"/>
        </w:rPr>
        <w:t>More taxa was identified significantly abundant in the Kidney samples compare to the Spleen samples</w:t>
      </w:r>
      <w:r w:rsidR="009A450C" w:rsidRPr="003A137D">
        <w:rPr>
          <w:color w:val="000000" w:themeColor="text1"/>
        </w:rPr>
        <w:t xml:space="preserve">, especially </w:t>
      </w:r>
      <w:r w:rsidR="00C66531" w:rsidRPr="003A137D">
        <w:rPr>
          <w:color w:val="000000" w:themeColor="text1"/>
        </w:rPr>
        <w:t>in the genus level</w:t>
      </w:r>
      <w:r w:rsidR="00E96CAD" w:rsidRPr="003A137D">
        <w:rPr>
          <w:color w:val="000000" w:themeColor="text1"/>
        </w:rPr>
        <w:t xml:space="preserve"> (Figure S</w:t>
      </w:r>
      <w:ins w:id="1045" w:author="Ruijie Xu" w:date="2022-02-03T12:37:00Z">
        <w:r w:rsidR="00B27320">
          <w:rPr>
            <w:color w:val="000000" w:themeColor="text1"/>
          </w:rPr>
          <w:t>3b</w:t>
        </w:r>
      </w:ins>
      <w:del w:id="1046" w:author="Ruijie Xu" w:date="2022-02-03T12:37:00Z">
        <w:r w:rsidR="00E96CAD" w:rsidRPr="003A137D" w:rsidDel="00B27320">
          <w:rPr>
            <w:color w:val="000000" w:themeColor="text1"/>
          </w:rPr>
          <w:delText>8</w:delText>
        </w:r>
      </w:del>
      <w:r w:rsidR="00E96CAD" w:rsidRPr="003A137D">
        <w:rPr>
          <w:color w:val="000000" w:themeColor="text1"/>
        </w:rPr>
        <w:t>)</w:t>
      </w:r>
      <w:r w:rsidR="009A450C" w:rsidRPr="003A137D">
        <w:rPr>
          <w:color w:val="000000" w:themeColor="text1"/>
        </w:rPr>
        <w:t>.</w:t>
      </w:r>
      <w:r w:rsidR="00C66531" w:rsidRPr="003A137D">
        <w:rPr>
          <w:color w:val="000000" w:themeColor="text1"/>
        </w:rPr>
        <w:t xml:space="preserve"> </w:t>
      </w:r>
      <w:r w:rsidR="00B81751" w:rsidRPr="003A137D">
        <w:rPr>
          <w:color w:val="000000" w:themeColor="text1"/>
        </w:rPr>
        <w:t xml:space="preserve">Kaiju, the software identified the second highest number of distinct </w:t>
      </w:r>
      <w:r w:rsidR="00315E9F" w:rsidRPr="003A137D">
        <w:rPr>
          <w:color w:val="000000" w:themeColor="text1"/>
        </w:rPr>
        <w:t>DA</w:t>
      </w:r>
      <w:r w:rsidR="00B81751" w:rsidRPr="003A137D">
        <w:rPr>
          <w:color w:val="000000" w:themeColor="text1"/>
        </w:rPr>
        <w:t xml:space="preserve"> taxa at the species level, has five out of ten distinct taxa reported as </w:t>
      </w:r>
      <w:ins w:id="1047" w:author="Ruijie Xu" w:date="2022-02-03T12:37:00Z">
        <w:r w:rsidR="00B27320">
          <w:rPr>
            <w:color w:val="000000" w:themeColor="text1"/>
          </w:rPr>
          <w:t>virueses</w:t>
        </w:r>
      </w:ins>
      <w:del w:id="1048" w:author="Ruijie Xu" w:date="2022-02-03T12:37:00Z">
        <w:r w:rsidR="00B81751" w:rsidRPr="003A137D" w:rsidDel="00B27320">
          <w:rPr>
            <w:color w:val="000000" w:themeColor="text1"/>
          </w:rPr>
          <w:delText>Viruese</w:delText>
        </w:r>
      </w:del>
      <w:r w:rsidR="00B81751" w:rsidRPr="003A137D">
        <w:rPr>
          <w:color w:val="000000" w:themeColor="text1"/>
        </w:rPr>
        <w:t xml:space="preserve"> (Figure S</w:t>
      </w:r>
      <w:ins w:id="1049" w:author="Ruijie Xu" w:date="2022-02-03T12:37:00Z">
        <w:r w:rsidR="00B27320">
          <w:rPr>
            <w:color w:val="000000" w:themeColor="text1"/>
          </w:rPr>
          <w:t>3a</w:t>
        </w:r>
      </w:ins>
      <w:del w:id="1050" w:author="Ruijie Xu" w:date="2022-02-03T12:37:00Z">
        <w:r w:rsidR="00B81751" w:rsidRPr="003A137D" w:rsidDel="00B27320">
          <w:rPr>
            <w:color w:val="000000" w:themeColor="text1"/>
          </w:rPr>
          <w:delText>5</w:delText>
        </w:r>
      </w:del>
      <w:r w:rsidR="00B81751" w:rsidRPr="003A137D">
        <w:rPr>
          <w:color w:val="000000" w:themeColor="text1"/>
        </w:rPr>
        <w:t xml:space="preserve">). In general, </w:t>
      </w:r>
      <w:r w:rsidR="00780BEC" w:rsidRPr="003A137D">
        <w:rPr>
          <w:color w:val="000000" w:themeColor="text1"/>
        </w:rPr>
        <w:t>Only</w:t>
      </w:r>
      <w:r w:rsidR="002F6659" w:rsidRPr="003A137D">
        <w:rPr>
          <w:color w:val="000000" w:themeColor="text1"/>
        </w:rPr>
        <w:t xml:space="preserve"> 1 species </w:t>
      </w:r>
      <w:r w:rsidR="007E081C" w:rsidRPr="003A137D">
        <w:rPr>
          <w:color w:val="000000" w:themeColor="text1"/>
        </w:rPr>
        <w:t>(</w:t>
      </w:r>
      <w:del w:id="1051" w:author="Ruijie Xu" w:date="2022-02-02T11:02:00Z">
        <w:r w:rsidR="007E081C" w:rsidRPr="003A137D" w:rsidDel="00463AA7">
          <w:rPr>
            <w:i/>
            <w:iCs/>
            <w:color w:val="000000" w:themeColor="text1"/>
          </w:rPr>
          <w:delText>Leptospira</w:delText>
        </w:r>
      </w:del>
      <w:ins w:id="1052" w:author="Ruijie Xu" w:date="2022-02-02T11:02:00Z">
        <w:r w:rsidR="00463AA7">
          <w:rPr>
            <w:i/>
            <w:iCs/>
            <w:color w:val="000000" w:themeColor="text1"/>
          </w:rPr>
          <w:t>Leptospira</w:t>
        </w:r>
      </w:ins>
      <w:r w:rsidR="007E081C" w:rsidRPr="003A137D">
        <w:rPr>
          <w:i/>
          <w:iCs/>
          <w:color w:val="000000" w:themeColor="text1"/>
        </w:rPr>
        <w:t xml:space="preserve"> interrogans</w:t>
      </w:r>
      <w:r w:rsidR="007E081C" w:rsidRPr="003A137D">
        <w:rPr>
          <w:color w:val="000000" w:themeColor="text1"/>
        </w:rPr>
        <w:t xml:space="preserve">) </w:t>
      </w:r>
      <w:r w:rsidR="00FB5CC4" w:rsidRPr="003A137D">
        <w:rPr>
          <w:color w:val="000000" w:themeColor="text1"/>
        </w:rPr>
        <w:t xml:space="preserve">and 4 phylum taxa (“p__Spirochaetes”, “p__Bacteroidetes", "p__Cyanobacteria”, </w:t>
      </w:r>
      <w:r w:rsidR="00DF554B" w:rsidRPr="003A137D">
        <w:rPr>
          <w:color w:val="000000" w:themeColor="text1"/>
        </w:rPr>
        <w:t>and “p__Proteobacteria”</w:t>
      </w:r>
      <w:r w:rsidR="00FB5CC4" w:rsidRPr="003A137D">
        <w:rPr>
          <w:color w:val="000000" w:themeColor="text1"/>
        </w:rPr>
        <w:t xml:space="preserve">) </w:t>
      </w:r>
      <w:r w:rsidR="002F6659" w:rsidRPr="003A137D">
        <w:rPr>
          <w:color w:val="000000" w:themeColor="text1"/>
        </w:rPr>
        <w:t xml:space="preserve">was found overlapping </w:t>
      </w:r>
      <w:r w:rsidR="00A443E2" w:rsidRPr="003A137D">
        <w:rPr>
          <w:color w:val="000000" w:themeColor="text1"/>
        </w:rPr>
        <w:t xml:space="preserve">with </w:t>
      </w:r>
      <w:r w:rsidR="002F6659" w:rsidRPr="003A137D">
        <w:rPr>
          <w:color w:val="000000" w:themeColor="text1"/>
        </w:rPr>
        <w:t>all software’s classification</w:t>
      </w:r>
      <w:r w:rsidR="001F642F" w:rsidRPr="003A137D">
        <w:rPr>
          <w:color w:val="000000" w:themeColor="text1"/>
        </w:rPr>
        <w:t>s</w:t>
      </w:r>
      <w:r w:rsidR="002B1E77" w:rsidRPr="003A137D">
        <w:rPr>
          <w:color w:val="000000" w:themeColor="text1"/>
        </w:rPr>
        <w:t xml:space="preserve"> (</w:t>
      </w:r>
      <w:bookmarkStart w:id="1053" w:name="OLE_LINK189"/>
      <w:bookmarkStart w:id="1054" w:name="OLE_LINK190"/>
      <w:ins w:id="1055" w:author="Ruijie Xu" w:date="2022-02-03T12:38:00Z">
        <w:r w:rsidR="00B27320">
          <w:rPr>
            <w:color w:val="000000" w:themeColor="text1"/>
          </w:rPr>
          <w:t>Table</w:t>
        </w:r>
      </w:ins>
      <w:del w:id="1056" w:author="Ruijie Xu" w:date="2022-02-03T12:38:00Z">
        <w:r w:rsidR="002B1E77" w:rsidRPr="003A137D" w:rsidDel="00B27320">
          <w:rPr>
            <w:color w:val="000000" w:themeColor="text1"/>
          </w:rPr>
          <w:delText>Figure</w:delText>
        </w:r>
      </w:del>
      <w:r w:rsidR="002B1E77" w:rsidRPr="003A137D">
        <w:rPr>
          <w:color w:val="000000" w:themeColor="text1"/>
        </w:rPr>
        <w:t xml:space="preserve"> S</w:t>
      </w:r>
      <w:ins w:id="1057" w:author="Ruijie Xu" w:date="2022-02-03T12:37:00Z">
        <w:r w:rsidR="00B27320">
          <w:rPr>
            <w:color w:val="000000" w:themeColor="text1"/>
          </w:rPr>
          <w:t>II.9</w:t>
        </w:r>
      </w:ins>
      <w:del w:id="1058" w:author="Ruijie Xu" w:date="2022-02-03T12:37:00Z">
        <w:r w:rsidR="002B1E77" w:rsidRPr="003A137D" w:rsidDel="00B27320">
          <w:rPr>
            <w:color w:val="000000" w:themeColor="text1"/>
          </w:rPr>
          <w:delText>5</w:delText>
        </w:r>
      </w:del>
      <w:bookmarkEnd w:id="1053"/>
      <w:bookmarkEnd w:id="1054"/>
      <w:r w:rsidR="0045640F" w:rsidRPr="003A137D">
        <w:rPr>
          <w:color w:val="000000" w:themeColor="text1"/>
        </w:rPr>
        <w:t>, Figure S</w:t>
      </w:r>
      <w:ins w:id="1059" w:author="Ruijie Xu" w:date="2022-02-03T12:38:00Z">
        <w:r w:rsidR="00B27320">
          <w:rPr>
            <w:color w:val="000000" w:themeColor="text1"/>
          </w:rPr>
          <w:t>3c</w:t>
        </w:r>
      </w:ins>
      <w:del w:id="1060" w:author="Ruijie Xu" w:date="2022-02-03T12:38:00Z">
        <w:r w:rsidR="0045640F" w:rsidRPr="003A137D" w:rsidDel="00B27320">
          <w:rPr>
            <w:color w:val="000000" w:themeColor="text1"/>
          </w:rPr>
          <w:delText>6</w:delText>
        </w:r>
      </w:del>
      <w:r w:rsidR="002B1E77" w:rsidRPr="003A137D">
        <w:rPr>
          <w:color w:val="000000" w:themeColor="text1"/>
        </w:rPr>
        <w:t>)</w:t>
      </w:r>
      <w:r w:rsidR="002F6659" w:rsidRPr="003A137D">
        <w:rPr>
          <w:color w:val="000000" w:themeColor="text1"/>
        </w:rPr>
        <w:t xml:space="preserve">. </w:t>
      </w:r>
      <w:r w:rsidR="00BE21E4" w:rsidRPr="003A137D">
        <w:rPr>
          <w:color w:val="000000" w:themeColor="text1"/>
        </w:rPr>
        <w:t>The Phylum tax</w:t>
      </w:r>
      <w:r w:rsidR="00815126" w:rsidRPr="003A137D">
        <w:rPr>
          <w:color w:val="000000" w:themeColor="text1"/>
        </w:rPr>
        <w:t>on</w:t>
      </w:r>
      <w:r w:rsidR="00BE21E4" w:rsidRPr="003A137D">
        <w:rPr>
          <w:color w:val="000000" w:themeColor="text1"/>
        </w:rPr>
        <w:t xml:space="preserve"> “p__Firmicutes” was identified from the classifications of all software as the </w:t>
      </w:r>
      <w:r w:rsidR="00315E9F" w:rsidRPr="003A137D">
        <w:rPr>
          <w:color w:val="000000" w:themeColor="text1"/>
        </w:rPr>
        <w:t>DA</w:t>
      </w:r>
      <w:r w:rsidR="00BE21E4" w:rsidRPr="003A137D">
        <w:rPr>
          <w:color w:val="000000" w:themeColor="text1"/>
        </w:rPr>
        <w:t xml:space="preserve"> taxon except for </w:t>
      </w:r>
      <w:r w:rsidR="00F854D6" w:rsidRPr="003A137D">
        <w:rPr>
          <w:color w:val="000000" w:themeColor="text1"/>
        </w:rPr>
        <w:t>Diamond</w:t>
      </w:r>
      <w:r w:rsidR="00BE21E4" w:rsidRPr="003A137D">
        <w:rPr>
          <w:color w:val="000000" w:themeColor="text1"/>
        </w:rPr>
        <w:t xml:space="preserve">. Kaiju has identified the only virus taxon, “p__Negarnaviricota”, as a </w:t>
      </w:r>
      <w:r w:rsidR="00315E9F" w:rsidRPr="003A137D">
        <w:rPr>
          <w:color w:val="000000" w:themeColor="text1"/>
        </w:rPr>
        <w:t>DA</w:t>
      </w:r>
      <w:r w:rsidR="00BE21E4" w:rsidRPr="003A137D">
        <w:rPr>
          <w:color w:val="000000" w:themeColor="text1"/>
        </w:rPr>
        <w:t xml:space="preserve"> taxon. </w:t>
      </w:r>
    </w:p>
    <w:p w14:paraId="176098EB" w14:textId="51867F8B" w:rsidR="00D47D9F" w:rsidRPr="003A137D" w:rsidRDefault="004635B1" w:rsidP="00537A4F">
      <w:pPr>
        <w:spacing w:line="480" w:lineRule="auto"/>
        <w:rPr>
          <w:b/>
          <w:color w:val="000000" w:themeColor="text1"/>
        </w:rPr>
      </w:pPr>
      <w:del w:id="1061" w:author="Ruijie Xu" w:date="2022-02-02T11:02:00Z">
        <w:r w:rsidRPr="003A137D" w:rsidDel="00463AA7">
          <w:rPr>
            <w:b/>
            <w:i/>
            <w:color w:val="000000" w:themeColor="text1"/>
          </w:rPr>
          <w:delText>Leptospira</w:delText>
        </w:r>
      </w:del>
      <w:ins w:id="1062" w:author="Ruijie Xu" w:date="2022-02-02T11:02:00Z">
        <w:r w:rsidR="00463AA7">
          <w:rPr>
            <w:b/>
            <w:i/>
            <w:color w:val="000000" w:themeColor="text1"/>
          </w:rPr>
          <w:t>Leptospira</w:t>
        </w:r>
      </w:ins>
      <w:r w:rsidRPr="003A137D">
        <w:rPr>
          <w:b/>
          <w:color w:val="000000" w:themeColor="text1"/>
        </w:rPr>
        <w:t xml:space="preserve"> detection. </w:t>
      </w:r>
    </w:p>
    <w:p w14:paraId="167B58FF" w14:textId="0EDB9C96" w:rsidR="005912FB" w:rsidRPr="003A137D" w:rsidRDefault="00D47D9F" w:rsidP="00537A4F">
      <w:pPr>
        <w:spacing w:line="480" w:lineRule="auto"/>
        <w:rPr>
          <w:bCs/>
          <w:color w:val="000000" w:themeColor="text1"/>
        </w:rPr>
      </w:pPr>
      <w:r w:rsidRPr="003A137D">
        <w:rPr>
          <w:bCs/>
          <w:color w:val="000000" w:themeColor="text1"/>
        </w:rPr>
        <w:t xml:space="preserve">With the use of the nine software, </w:t>
      </w:r>
      <w:r w:rsidRPr="00495AE6">
        <w:rPr>
          <w:bCs/>
          <w:i/>
          <w:iCs/>
          <w:color w:val="000000" w:themeColor="text1"/>
          <w:rPrChange w:id="1063" w:author="Ruijie Xu" w:date="2022-02-03T12:38:00Z">
            <w:rPr>
              <w:bCs/>
              <w:color w:val="000000" w:themeColor="text1"/>
            </w:rPr>
          </w:rPrChange>
        </w:rPr>
        <w:t>Leptospira</w:t>
      </w:r>
      <w:r w:rsidRPr="003A137D">
        <w:rPr>
          <w:bCs/>
          <w:color w:val="000000" w:themeColor="text1"/>
        </w:rPr>
        <w:t xml:space="preserve"> was identified in the three tissues of all four subjects, but each software has reported </w:t>
      </w:r>
      <w:r w:rsidRPr="009006DB">
        <w:rPr>
          <w:bCs/>
          <w:i/>
          <w:iCs/>
          <w:color w:val="000000" w:themeColor="text1"/>
          <w:rPrChange w:id="1064" w:author="Ruijie Xu" w:date="2022-02-03T12:38:00Z">
            <w:rPr>
              <w:bCs/>
              <w:color w:val="000000" w:themeColor="text1"/>
            </w:rPr>
          </w:rPrChange>
        </w:rPr>
        <w:t>Leptospira</w:t>
      </w:r>
      <w:r w:rsidRPr="003A137D">
        <w:rPr>
          <w:bCs/>
          <w:color w:val="000000" w:themeColor="text1"/>
        </w:rPr>
        <w:t xml:space="preserve"> in different samples</w:t>
      </w:r>
      <w:r w:rsidR="003A5584" w:rsidRPr="003A137D">
        <w:rPr>
          <w:bCs/>
          <w:color w:val="000000" w:themeColor="text1"/>
        </w:rPr>
        <w:t xml:space="preserve"> (Table I</w:t>
      </w:r>
      <w:ins w:id="1065" w:author="Ruijie Xu" w:date="2022-02-03T12:38:00Z">
        <w:r w:rsidR="006E787C">
          <w:rPr>
            <w:bCs/>
            <w:color w:val="000000" w:themeColor="text1"/>
          </w:rPr>
          <w:t>I</w:t>
        </w:r>
      </w:ins>
      <w:r w:rsidR="003A5584" w:rsidRPr="003A137D">
        <w:rPr>
          <w:bCs/>
          <w:color w:val="000000" w:themeColor="text1"/>
        </w:rPr>
        <w:t>)</w:t>
      </w:r>
      <w:r w:rsidRPr="003A137D">
        <w:rPr>
          <w:bCs/>
          <w:color w:val="000000" w:themeColor="text1"/>
        </w:rPr>
        <w:t xml:space="preserve">. </w:t>
      </w:r>
      <w:r w:rsidR="0004003B" w:rsidRPr="003A137D">
        <w:rPr>
          <w:bCs/>
          <w:color w:val="000000" w:themeColor="text1"/>
        </w:rPr>
        <w:t xml:space="preserve"> Centrifuge is the only software reported Leptospira in all </w:t>
      </w:r>
      <w:r w:rsidR="008477F1" w:rsidRPr="003A137D">
        <w:rPr>
          <w:bCs/>
          <w:color w:val="000000" w:themeColor="text1"/>
        </w:rPr>
        <w:t>12</w:t>
      </w:r>
      <w:r w:rsidR="0004003B" w:rsidRPr="003A137D">
        <w:rPr>
          <w:bCs/>
          <w:color w:val="000000" w:themeColor="text1"/>
        </w:rPr>
        <w:t xml:space="preserve"> Rattus sample</w:t>
      </w:r>
      <w:r w:rsidR="003C1945" w:rsidRPr="003A137D">
        <w:rPr>
          <w:bCs/>
          <w:color w:val="000000" w:themeColor="text1"/>
        </w:rPr>
        <w:t xml:space="preserve">, where </w:t>
      </w:r>
      <w:r w:rsidR="008477F1" w:rsidRPr="003A137D">
        <w:rPr>
          <w:bCs/>
          <w:color w:val="000000" w:themeColor="text1"/>
        </w:rPr>
        <w:t>8</w:t>
      </w:r>
      <w:r w:rsidR="003C1945" w:rsidRPr="003A137D">
        <w:rPr>
          <w:bCs/>
          <w:color w:val="000000" w:themeColor="text1"/>
        </w:rPr>
        <w:t xml:space="preserve"> unique </w:t>
      </w:r>
      <w:r w:rsidR="003C1945" w:rsidRPr="006E787C">
        <w:rPr>
          <w:bCs/>
          <w:i/>
          <w:iCs/>
          <w:color w:val="000000" w:themeColor="text1"/>
          <w:rPrChange w:id="1066" w:author="Ruijie Xu" w:date="2022-02-03T12:39:00Z">
            <w:rPr>
              <w:bCs/>
              <w:color w:val="000000" w:themeColor="text1"/>
            </w:rPr>
          </w:rPrChange>
        </w:rPr>
        <w:t>Leptospira</w:t>
      </w:r>
      <w:r w:rsidR="003C1945" w:rsidRPr="003A137D">
        <w:rPr>
          <w:bCs/>
          <w:color w:val="000000" w:themeColor="text1"/>
        </w:rPr>
        <w:t xml:space="preserve"> species has been identified</w:t>
      </w:r>
      <w:r w:rsidR="00D07276" w:rsidRPr="003A137D">
        <w:rPr>
          <w:bCs/>
          <w:color w:val="000000" w:themeColor="text1"/>
        </w:rPr>
        <w:t xml:space="preserve"> </w:t>
      </w:r>
      <w:bookmarkStart w:id="1067" w:name="OLE_LINK205"/>
      <w:bookmarkStart w:id="1068" w:name="OLE_LINK206"/>
      <w:r w:rsidR="003F2918" w:rsidRPr="003A137D">
        <w:rPr>
          <w:bCs/>
          <w:color w:val="000000" w:themeColor="text1"/>
        </w:rPr>
        <w:t>(8 from the pathogenic group, 1 from the saprophytic group)</w:t>
      </w:r>
      <w:bookmarkEnd w:id="1067"/>
      <w:bookmarkEnd w:id="1068"/>
      <w:ins w:id="1069" w:author="Ruijie Xu" w:date="2022-02-03T12:40:00Z">
        <w:r w:rsidR="006E787C">
          <w:rPr>
            <w:bCs/>
            <w:color w:val="000000" w:themeColor="text1"/>
          </w:rPr>
          <w:t xml:space="preserve"> </w:t>
        </w:r>
        <w:bookmarkStart w:id="1070" w:name="OLE_LINK241"/>
        <w:bookmarkStart w:id="1071" w:name="OLE_LINK242"/>
        <w:bookmarkStart w:id="1072" w:name="OLE_LINK243"/>
        <w:r w:rsidR="006E787C">
          <w:rPr>
            <w:bCs/>
            <w:color w:val="000000" w:themeColor="text1"/>
          </w:rPr>
          <w:t>(Table SIII.1)</w:t>
        </w:r>
      </w:ins>
      <w:r w:rsidR="003C1945" w:rsidRPr="003A137D">
        <w:rPr>
          <w:bCs/>
          <w:color w:val="000000" w:themeColor="text1"/>
        </w:rPr>
        <w:t xml:space="preserve">. </w:t>
      </w:r>
      <w:r w:rsidR="0004003B" w:rsidRPr="003A137D">
        <w:rPr>
          <w:bCs/>
          <w:color w:val="000000" w:themeColor="text1"/>
        </w:rPr>
        <w:t xml:space="preserve"> </w:t>
      </w:r>
      <w:bookmarkEnd w:id="1070"/>
      <w:bookmarkEnd w:id="1071"/>
      <w:bookmarkEnd w:id="1072"/>
      <w:r w:rsidR="008477F1" w:rsidRPr="003A137D">
        <w:rPr>
          <w:bCs/>
          <w:color w:val="000000" w:themeColor="text1"/>
        </w:rPr>
        <w:t>Kaiju has also identified Leptospira from 9 out of 12 samples</w:t>
      </w:r>
      <w:r w:rsidR="00142F3A" w:rsidRPr="003A137D">
        <w:rPr>
          <w:bCs/>
          <w:color w:val="000000" w:themeColor="text1"/>
        </w:rPr>
        <w:t xml:space="preserve"> </w:t>
      </w:r>
      <w:r w:rsidR="008477F1" w:rsidRPr="003A137D">
        <w:rPr>
          <w:bCs/>
          <w:color w:val="000000" w:themeColor="text1"/>
        </w:rPr>
        <w:t>with 8 unique species (7 from the pathogenic group, 1 from the saprophytic group)</w:t>
      </w:r>
      <w:ins w:id="1073" w:author="Ruijie Xu" w:date="2022-02-03T12:41:00Z">
        <w:r w:rsidR="006E787C">
          <w:rPr>
            <w:bCs/>
            <w:color w:val="000000" w:themeColor="text1"/>
          </w:rPr>
          <w:t xml:space="preserve"> (Table SIII.1)</w:t>
        </w:r>
        <w:r w:rsidR="006E787C" w:rsidRPr="003A137D">
          <w:rPr>
            <w:bCs/>
            <w:color w:val="000000" w:themeColor="text1"/>
          </w:rPr>
          <w:t>.</w:t>
        </w:r>
      </w:ins>
      <w:del w:id="1074" w:author="Ruijie Xu" w:date="2022-02-03T12:41:00Z">
        <w:r w:rsidR="008477F1" w:rsidRPr="003A137D" w:rsidDel="006E787C">
          <w:rPr>
            <w:bCs/>
            <w:color w:val="000000" w:themeColor="text1"/>
          </w:rPr>
          <w:delText>.</w:delText>
        </w:r>
      </w:del>
      <w:r w:rsidR="008477F1" w:rsidRPr="003A137D">
        <w:rPr>
          <w:bCs/>
          <w:color w:val="000000" w:themeColor="text1"/>
        </w:rPr>
        <w:t xml:space="preserve"> </w:t>
      </w:r>
      <w:r w:rsidR="00563D5B" w:rsidRPr="003A137D">
        <w:rPr>
          <w:bCs/>
          <w:color w:val="000000" w:themeColor="text1"/>
        </w:rPr>
        <w:t xml:space="preserve">Kraken2, following Centrifuge and Kaiju, has classified 6 </w:t>
      </w:r>
      <w:r w:rsidR="00563D5B" w:rsidRPr="006E787C">
        <w:rPr>
          <w:bCs/>
          <w:i/>
          <w:iCs/>
          <w:color w:val="000000" w:themeColor="text1"/>
          <w:rPrChange w:id="1075" w:author="Ruijie Xu" w:date="2022-02-03T12:39:00Z">
            <w:rPr>
              <w:bCs/>
              <w:color w:val="000000" w:themeColor="text1"/>
            </w:rPr>
          </w:rPrChange>
        </w:rPr>
        <w:t>Leptospira</w:t>
      </w:r>
      <w:r w:rsidR="00563D5B" w:rsidRPr="003A137D">
        <w:rPr>
          <w:bCs/>
          <w:color w:val="000000" w:themeColor="text1"/>
        </w:rPr>
        <w:t xml:space="preserve"> in 6 samples with </w:t>
      </w:r>
      <w:r w:rsidR="00DF32A0" w:rsidRPr="003A137D">
        <w:rPr>
          <w:bCs/>
          <w:color w:val="000000" w:themeColor="text1"/>
        </w:rPr>
        <w:t>3 unique species all from the pathogenic group</w:t>
      </w:r>
      <w:ins w:id="1076" w:author="Ruijie Xu" w:date="2022-02-03T12:41:00Z">
        <w:r w:rsidR="006E787C">
          <w:rPr>
            <w:bCs/>
            <w:color w:val="000000" w:themeColor="text1"/>
          </w:rPr>
          <w:t xml:space="preserve"> (Table SIII.1)</w:t>
        </w:r>
      </w:ins>
      <w:r w:rsidR="00DF32A0" w:rsidRPr="003A137D">
        <w:rPr>
          <w:bCs/>
          <w:color w:val="000000" w:themeColor="text1"/>
        </w:rPr>
        <w:t xml:space="preserve">. </w:t>
      </w:r>
      <w:r w:rsidR="00E937A4" w:rsidRPr="003A137D">
        <w:rPr>
          <w:bCs/>
          <w:color w:val="000000" w:themeColor="text1"/>
        </w:rPr>
        <w:t xml:space="preserve">Except for Metaphlan3, </w:t>
      </w:r>
      <w:r w:rsidR="00BD72D1" w:rsidRPr="003A137D">
        <w:rPr>
          <w:bCs/>
          <w:color w:val="000000" w:themeColor="text1"/>
        </w:rPr>
        <w:t>a</w:t>
      </w:r>
      <w:r w:rsidR="00E8325F" w:rsidRPr="003A137D">
        <w:rPr>
          <w:bCs/>
          <w:color w:val="000000" w:themeColor="text1"/>
        </w:rPr>
        <w:t>ll software has</w:t>
      </w:r>
      <w:r w:rsidR="00416993" w:rsidRPr="003A137D">
        <w:rPr>
          <w:bCs/>
          <w:color w:val="000000" w:themeColor="text1"/>
        </w:rPr>
        <w:t xml:space="preserve"> </w:t>
      </w:r>
      <w:r w:rsidR="00645C23" w:rsidRPr="003A137D">
        <w:rPr>
          <w:bCs/>
          <w:color w:val="000000" w:themeColor="text1"/>
        </w:rPr>
        <w:t xml:space="preserve">identified </w:t>
      </w:r>
      <w:r w:rsidR="00645C23" w:rsidRPr="006E787C">
        <w:rPr>
          <w:bCs/>
          <w:i/>
          <w:iCs/>
          <w:color w:val="000000" w:themeColor="text1"/>
          <w:rPrChange w:id="1077" w:author="Ruijie Xu" w:date="2022-02-03T12:39:00Z">
            <w:rPr>
              <w:bCs/>
              <w:color w:val="000000" w:themeColor="text1"/>
            </w:rPr>
          </w:rPrChange>
        </w:rPr>
        <w:t>Leptospira</w:t>
      </w:r>
      <w:r w:rsidR="00645C23" w:rsidRPr="003A137D">
        <w:rPr>
          <w:bCs/>
          <w:color w:val="000000" w:themeColor="text1"/>
        </w:rPr>
        <w:t xml:space="preserve"> from R22.K and R2</w:t>
      </w:r>
      <w:r w:rsidR="00416993" w:rsidRPr="003A137D">
        <w:rPr>
          <w:bCs/>
          <w:color w:val="000000" w:themeColor="text1"/>
        </w:rPr>
        <w:t>8</w:t>
      </w:r>
      <w:r w:rsidR="00645C23" w:rsidRPr="003A137D">
        <w:rPr>
          <w:bCs/>
          <w:color w:val="000000" w:themeColor="text1"/>
        </w:rPr>
        <w:t>.</w:t>
      </w:r>
      <w:r w:rsidR="00416993" w:rsidRPr="003A137D">
        <w:rPr>
          <w:bCs/>
          <w:color w:val="000000" w:themeColor="text1"/>
        </w:rPr>
        <w:t>K</w:t>
      </w:r>
      <w:r w:rsidR="00DB434A" w:rsidRPr="003A137D">
        <w:rPr>
          <w:bCs/>
          <w:color w:val="000000" w:themeColor="text1"/>
        </w:rPr>
        <w:t xml:space="preserve">, which has 31 (SD: 3) and 84,344 (SD: 2.2) reads classified under </w:t>
      </w:r>
      <w:r w:rsidR="00DB434A" w:rsidRPr="006E787C">
        <w:rPr>
          <w:bCs/>
          <w:i/>
          <w:iCs/>
          <w:color w:val="000000" w:themeColor="text1"/>
          <w:rPrChange w:id="1078" w:author="Ruijie Xu" w:date="2022-02-03T12:39:00Z">
            <w:rPr>
              <w:bCs/>
              <w:color w:val="000000" w:themeColor="text1"/>
            </w:rPr>
          </w:rPrChange>
        </w:rPr>
        <w:t>Leptospira</w:t>
      </w:r>
      <w:r w:rsidR="00DB434A" w:rsidRPr="003A137D">
        <w:rPr>
          <w:bCs/>
          <w:color w:val="000000" w:themeColor="text1"/>
        </w:rPr>
        <w:t xml:space="preserve"> on average</w:t>
      </w:r>
      <w:ins w:id="1079" w:author="Ruijie Xu" w:date="2022-02-03T12:41:00Z">
        <w:r w:rsidR="006E787C">
          <w:rPr>
            <w:bCs/>
            <w:color w:val="000000" w:themeColor="text1"/>
          </w:rPr>
          <w:t xml:space="preserve"> (Table SIII.2)</w:t>
        </w:r>
      </w:ins>
      <w:r w:rsidR="00DB434A" w:rsidRPr="003A137D">
        <w:rPr>
          <w:bCs/>
          <w:color w:val="000000" w:themeColor="text1"/>
        </w:rPr>
        <w:t>, respe</w:t>
      </w:r>
      <w:r w:rsidR="00CE794C" w:rsidRPr="003A137D">
        <w:rPr>
          <w:bCs/>
          <w:color w:val="000000" w:themeColor="text1"/>
        </w:rPr>
        <w:t>c</w:t>
      </w:r>
      <w:r w:rsidR="00DB434A" w:rsidRPr="003A137D">
        <w:rPr>
          <w:bCs/>
          <w:color w:val="000000" w:themeColor="text1"/>
        </w:rPr>
        <w:t>tively</w:t>
      </w:r>
      <w:r w:rsidR="00645C23" w:rsidRPr="003A137D">
        <w:rPr>
          <w:bCs/>
          <w:color w:val="000000" w:themeColor="text1"/>
        </w:rPr>
        <w:t>.</w:t>
      </w:r>
      <w:r w:rsidR="00E8325F" w:rsidRPr="003A137D">
        <w:rPr>
          <w:bCs/>
          <w:color w:val="000000" w:themeColor="text1"/>
        </w:rPr>
        <w:t xml:space="preserve"> </w:t>
      </w:r>
      <w:del w:id="1080" w:author="Ruijie Xu" w:date="2022-02-01T13:44:00Z">
        <w:r w:rsidR="00955866" w:rsidRPr="003A137D" w:rsidDel="00537B08">
          <w:rPr>
            <w:bCs/>
            <w:color w:val="000000" w:themeColor="text1"/>
          </w:rPr>
          <w:delText>Blastn</w:delText>
        </w:r>
      </w:del>
      <w:ins w:id="1081" w:author="Ruijie Xu" w:date="2022-02-01T13:44:00Z">
        <w:r w:rsidR="00537B08">
          <w:rPr>
            <w:bCs/>
            <w:color w:val="000000" w:themeColor="text1"/>
          </w:rPr>
          <w:t>BLASTN</w:t>
        </w:r>
      </w:ins>
      <w:r w:rsidR="00955866" w:rsidRPr="003A137D">
        <w:rPr>
          <w:bCs/>
          <w:color w:val="000000" w:themeColor="text1"/>
        </w:rPr>
        <w:t xml:space="preserve"> and CLARK</w:t>
      </w:r>
      <w:r w:rsidR="00BD72D1" w:rsidRPr="003A137D">
        <w:rPr>
          <w:bCs/>
          <w:color w:val="000000" w:themeColor="text1"/>
        </w:rPr>
        <w:t xml:space="preserve"> has </w:t>
      </w:r>
      <w:r w:rsidR="00955866" w:rsidRPr="003A137D">
        <w:rPr>
          <w:bCs/>
          <w:color w:val="000000" w:themeColor="text1"/>
        </w:rPr>
        <w:t xml:space="preserve">also identified </w:t>
      </w:r>
      <w:r w:rsidR="00955866" w:rsidRPr="006E787C">
        <w:rPr>
          <w:bCs/>
          <w:i/>
          <w:iCs/>
          <w:color w:val="000000" w:themeColor="text1"/>
          <w:rPrChange w:id="1082" w:author="Ruijie Xu" w:date="2022-02-03T12:39:00Z">
            <w:rPr>
              <w:bCs/>
              <w:color w:val="000000" w:themeColor="text1"/>
            </w:rPr>
          </w:rPrChange>
        </w:rPr>
        <w:t>Leptospira</w:t>
      </w:r>
      <w:r w:rsidR="00955866" w:rsidRPr="003A137D">
        <w:rPr>
          <w:bCs/>
          <w:color w:val="000000" w:themeColor="text1"/>
        </w:rPr>
        <w:t xml:space="preserve"> from R22.L, which was also identified by Centrifuge, Kaiju, and Kraken2. </w:t>
      </w:r>
      <w:r w:rsidR="00645C23" w:rsidRPr="003A137D">
        <w:rPr>
          <w:bCs/>
          <w:color w:val="000000" w:themeColor="text1"/>
        </w:rPr>
        <w:t>Metaphlan3 has only identified Leptospira in R2</w:t>
      </w:r>
      <w:r w:rsidR="00416993" w:rsidRPr="003A137D">
        <w:rPr>
          <w:bCs/>
          <w:color w:val="000000" w:themeColor="text1"/>
        </w:rPr>
        <w:t>8</w:t>
      </w:r>
      <w:r w:rsidR="00645C23" w:rsidRPr="003A137D">
        <w:rPr>
          <w:bCs/>
          <w:color w:val="000000" w:themeColor="text1"/>
        </w:rPr>
        <w:t>.K</w:t>
      </w:r>
      <w:r w:rsidR="00E8325F" w:rsidRPr="003A137D">
        <w:rPr>
          <w:bCs/>
          <w:color w:val="000000" w:themeColor="text1"/>
        </w:rPr>
        <w:t>.</w:t>
      </w:r>
      <w:r w:rsidR="00D0654F" w:rsidRPr="003A137D">
        <w:rPr>
          <w:bCs/>
          <w:color w:val="000000" w:themeColor="text1"/>
        </w:rPr>
        <w:t xml:space="preserve"> </w:t>
      </w:r>
      <w:r w:rsidR="00142F3A" w:rsidRPr="003A137D">
        <w:rPr>
          <w:bCs/>
          <w:color w:val="000000" w:themeColor="text1"/>
        </w:rPr>
        <w:t xml:space="preserve">All </w:t>
      </w:r>
      <w:r w:rsidR="00142F3A" w:rsidRPr="003A137D">
        <w:rPr>
          <w:bCs/>
          <w:color w:val="000000" w:themeColor="text1"/>
        </w:rPr>
        <w:lastRenderedPageBreak/>
        <w:t xml:space="preserve">samples identified by at least three software has at least </w:t>
      </w:r>
      <w:r w:rsidR="004F10F4" w:rsidRPr="003A137D">
        <w:rPr>
          <w:bCs/>
          <w:color w:val="000000" w:themeColor="text1"/>
        </w:rPr>
        <w:t>30 reads classified under Leptospira in total (Table SIII.</w:t>
      </w:r>
      <w:ins w:id="1083" w:author="Ruijie Xu" w:date="2022-02-03T12:42:00Z">
        <w:r w:rsidR="006E787C">
          <w:rPr>
            <w:bCs/>
            <w:color w:val="000000" w:themeColor="text1"/>
          </w:rPr>
          <w:t>2</w:t>
        </w:r>
      </w:ins>
      <w:del w:id="1084" w:author="Ruijie Xu" w:date="2022-02-03T12:42:00Z">
        <w:r w:rsidR="004F10F4" w:rsidRPr="003A137D" w:rsidDel="006E787C">
          <w:rPr>
            <w:bCs/>
            <w:color w:val="000000" w:themeColor="text1"/>
          </w:rPr>
          <w:delText>3</w:delText>
        </w:r>
      </w:del>
      <w:r w:rsidR="004F10F4" w:rsidRPr="003A137D">
        <w:rPr>
          <w:bCs/>
          <w:color w:val="000000" w:themeColor="text1"/>
        </w:rPr>
        <w:t>).</w:t>
      </w:r>
      <w:r w:rsidR="0099483B" w:rsidRPr="003A137D">
        <w:rPr>
          <w:bCs/>
          <w:color w:val="000000" w:themeColor="text1"/>
        </w:rPr>
        <w:t xml:space="preserve"> Samples that were only identified by Kaiju or Centrifuge has only 2 (R27.K</w:t>
      </w:r>
      <w:r w:rsidR="00A73910" w:rsidRPr="003A137D">
        <w:rPr>
          <w:bCs/>
          <w:color w:val="000000" w:themeColor="text1"/>
        </w:rPr>
        <w:t>, SD: 1</w:t>
      </w:r>
      <w:r w:rsidR="0099483B" w:rsidRPr="003A137D">
        <w:rPr>
          <w:bCs/>
          <w:color w:val="000000" w:themeColor="text1"/>
        </w:rPr>
        <w:t>) to 15 (R26.L</w:t>
      </w:r>
      <w:r w:rsidR="00A73910" w:rsidRPr="003A137D">
        <w:rPr>
          <w:bCs/>
          <w:color w:val="000000" w:themeColor="text1"/>
        </w:rPr>
        <w:t>, SD: 2</w:t>
      </w:r>
      <w:r w:rsidR="0099483B" w:rsidRPr="003A137D">
        <w:rPr>
          <w:bCs/>
          <w:color w:val="000000" w:themeColor="text1"/>
        </w:rPr>
        <w:t>) reads classified under Leptospira on average</w:t>
      </w:r>
      <w:ins w:id="1085" w:author="Ruijie Xu" w:date="2022-02-03T12:42:00Z">
        <w:r w:rsidR="006E787C">
          <w:rPr>
            <w:bCs/>
            <w:color w:val="000000" w:themeColor="text1"/>
          </w:rPr>
          <w:t xml:space="preserve"> (Table SIII.2)</w:t>
        </w:r>
      </w:ins>
      <w:r w:rsidR="0099483B" w:rsidRPr="003A137D">
        <w:rPr>
          <w:bCs/>
          <w:color w:val="000000" w:themeColor="text1"/>
        </w:rPr>
        <w:t>.</w:t>
      </w:r>
      <w:r w:rsidR="004F10F4" w:rsidRPr="003A137D">
        <w:rPr>
          <w:bCs/>
          <w:color w:val="000000" w:themeColor="text1"/>
        </w:rPr>
        <w:t xml:space="preserve"> </w:t>
      </w:r>
      <w:r w:rsidR="00DC6C02" w:rsidRPr="003A137D">
        <w:rPr>
          <w:bCs/>
          <w:color w:val="000000" w:themeColor="text1"/>
        </w:rPr>
        <w:t xml:space="preserve">In addition to differences in Leptospira </w:t>
      </w:r>
      <w:r w:rsidR="006E6B86" w:rsidRPr="003A137D">
        <w:rPr>
          <w:bCs/>
          <w:color w:val="000000" w:themeColor="text1"/>
        </w:rPr>
        <w:t xml:space="preserve">diagnosis </w:t>
      </w:r>
      <w:r w:rsidR="00DC6C02" w:rsidRPr="003A137D">
        <w:rPr>
          <w:bCs/>
          <w:color w:val="000000" w:themeColor="text1"/>
        </w:rPr>
        <w:t>caused by the use of different software, diagnosis of Leptospira was different when different databases were used for Kraken2’s classification</w:t>
      </w:r>
      <w:r w:rsidR="006E6B86" w:rsidRPr="003A137D">
        <w:rPr>
          <w:bCs/>
          <w:color w:val="000000" w:themeColor="text1"/>
        </w:rPr>
        <w:t xml:space="preserve"> (Table SI</w:t>
      </w:r>
      <w:ins w:id="1086" w:author="Ruijie Xu" w:date="2022-02-03T12:42:00Z">
        <w:r w:rsidR="006E787C">
          <w:rPr>
            <w:bCs/>
            <w:color w:val="000000" w:themeColor="text1"/>
          </w:rPr>
          <w:t>V</w:t>
        </w:r>
      </w:ins>
      <w:del w:id="1087" w:author="Ruijie Xu" w:date="2022-02-03T12:42:00Z">
        <w:r w:rsidR="006E6B86" w:rsidRPr="003A137D" w:rsidDel="006E787C">
          <w:rPr>
            <w:bCs/>
            <w:color w:val="000000" w:themeColor="text1"/>
          </w:rPr>
          <w:delText>II</w:delText>
        </w:r>
      </w:del>
      <w:r w:rsidR="006E6B86" w:rsidRPr="003A137D">
        <w:rPr>
          <w:bCs/>
          <w:color w:val="000000" w:themeColor="text1"/>
        </w:rPr>
        <w:t>)</w:t>
      </w:r>
      <w:r w:rsidR="00DC6C02" w:rsidRPr="003A137D">
        <w:rPr>
          <w:bCs/>
          <w:color w:val="000000" w:themeColor="text1"/>
        </w:rPr>
        <w:t>. Kraken2’s analyses with the maxikraken DB has identified Leptospira in all samples, while standard and customized DB has identified Leptospira in two Lung samples (R22.L and R27.L)</w:t>
      </w:r>
      <w:r w:rsidR="00012BED" w:rsidRPr="003A137D">
        <w:rPr>
          <w:bCs/>
          <w:color w:val="000000" w:themeColor="text1"/>
        </w:rPr>
        <w:t>. Standard DB has also identified Leptospira in the three Spleen samples (R22.S, R27.S and R28.S).</w:t>
      </w:r>
      <w:r w:rsidR="00DC6C02" w:rsidRPr="003A137D">
        <w:rPr>
          <w:bCs/>
          <w:color w:val="000000" w:themeColor="text1"/>
        </w:rPr>
        <w:t xml:space="preserve"> </w:t>
      </w:r>
      <w:r w:rsidR="00C9192C" w:rsidRPr="003A137D">
        <w:rPr>
          <w:bCs/>
          <w:color w:val="000000" w:themeColor="text1"/>
        </w:rPr>
        <w:t xml:space="preserve">In addition to the metagenomics approaches, </w:t>
      </w:r>
      <w:r w:rsidR="003061D9" w:rsidRPr="003A137D">
        <w:rPr>
          <w:bCs/>
          <w:color w:val="000000" w:themeColor="text1"/>
        </w:rPr>
        <w:t xml:space="preserve">the diagnosis of Leptospira </w:t>
      </w:r>
      <w:r w:rsidR="00D56F6B" w:rsidRPr="003A137D">
        <w:rPr>
          <w:bCs/>
          <w:color w:val="000000" w:themeColor="text1"/>
        </w:rPr>
        <w:t xml:space="preserve">in the kidney samples </w:t>
      </w:r>
      <w:r w:rsidR="00C9192C" w:rsidRPr="003A137D">
        <w:rPr>
          <w:bCs/>
          <w:color w:val="000000" w:themeColor="text1"/>
        </w:rPr>
        <w:t xml:space="preserve">was validated </w:t>
      </w:r>
      <w:r w:rsidR="003061D9" w:rsidRPr="003A137D">
        <w:rPr>
          <w:bCs/>
          <w:color w:val="000000" w:themeColor="text1"/>
        </w:rPr>
        <w:t>using three traditional methods (PCR/DFA/Culture), Leptopsira was identified in samples R22.K and R28K by all three methods, but only identified by PCR in samples R26.K</w:t>
      </w:r>
      <w:ins w:id="1088" w:author="Ruijie Xu" w:date="2022-02-03T12:43:00Z">
        <w:r w:rsidR="00C8225D">
          <w:rPr>
            <w:bCs/>
            <w:color w:val="000000" w:themeColor="text1"/>
          </w:rPr>
          <w:t xml:space="preserve"> (Table </w:t>
        </w:r>
        <w:r w:rsidR="000064A9">
          <w:rPr>
            <w:bCs/>
            <w:color w:val="000000" w:themeColor="text1"/>
          </w:rPr>
          <w:t>II</w:t>
        </w:r>
        <w:r w:rsidR="00C8225D">
          <w:rPr>
            <w:bCs/>
            <w:color w:val="000000" w:themeColor="text1"/>
          </w:rPr>
          <w:t>)</w:t>
        </w:r>
      </w:ins>
      <w:r w:rsidR="003061D9" w:rsidRPr="003A137D">
        <w:rPr>
          <w:bCs/>
          <w:color w:val="000000" w:themeColor="text1"/>
        </w:rPr>
        <w:t>.</w:t>
      </w:r>
      <w:r w:rsidR="00DC6C02" w:rsidRPr="003A137D">
        <w:rPr>
          <w:bCs/>
          <w:color w:val="000000" w:themeColor="text1"/>
        </w:rPr>
        <w:t xml:space="preserve"> </w:t>
      </w:r>
      <w:bookmarkEnd w:id="872"/>
      <w:bookmarkEnd w:id="873"/>
    </w:p>
    <w:p w14:paraId="56007A37" w14:textId="77777777" w:rsidR="005912FB" w:rsidRPr="003A137D" w:rsidRDefault="005912FB" w:rsidP="005912FB">
      <w:pPr>
        <w:spacing w:line="480" w:lineRule="auto"/>
        <w:rPr>
          <w:b/>
          <w:bCs/>
          <w:color w:val="000000" w:themeColor="text1"/>
        </w:rPr>
      </w:pPr>
    </w:p>
    <w:p w14:paraId="664073F5" w14:textId="4835E0DE" w:rsidR="00C919B3" w:rsidRPr="003A137D" w:rsidRDefault="00C919B3" w:rsidP="005912FB">
      <w:pPr>
        <w:spacing w:line="480" w:lineRule="auto"/>
        <w:rPr>
          <w:b/>
          <w:bCs/>
          <w:color w:val="000000" w:themeColor="text1"/>
        </w:rPr>
      </w:pPr>
      <w:r w:rsidRPr="003A137D">
        <w:rPr>
          <w:b/>
          <w:bCs/>
          <w:color w:val="000000" w:themeColor="text1"/>
        </w:rPr>
        <w:t>Discussion</w:t>
      </w:r>
    </w:p>
    <w:p w14:paraId="6B9616EE" w14:textId="283C7333" w:rsidR="00234370" w:rsidRPr="003A137D" w:rsidRDefault="00234370" w:rsidP="0046408A">
      <w:pPr>
        <w:spacing w:line="480" w:lineRule="auto"/>
        <w:ind w:right="480" w:firstLine="720"/>
        <w:rPr>
          <w:color w:val="000000" w:themeColor="text1"/>
        </w:rPr>
      </w:pPr>
      <w:r w:rsidRPr="003A137D">
        <w:rPr>
          <w:color w:val="000000" w:themeColor="text1"/>
        </w:rPr>
        <w:t xml:space="preserve">Profiling the microbial taxonomies from </w:t>
      </w:r>
      <w:r w:rsidR="00BB44A9" w:rsidRPr="003A137D">
        <w:rPr>
          <w:color w:val="000000" w:themeColor="text1"/>
        </w:rPr>
        <w:t>biological specimen</w:t>
      </w:r>
      <w:r w:rsidR="00276C32" w:rsidRPr="003A137D">
        <w:rPr>
          <w:color w:val="000000" w:themeColor="text1"/>
        </w:rPr>
        <w:t>s</w:t>
      </w:r>
      <w:r w:rsidRPr="003A137D">
        <w:rPr>
          <w:color w:val="000000" w:themeColor="text1"/>
        </w:rPr>
        <w:t xml:space="preserve"> allows a better understanding of the microbi</w:t>
      </w:r>
      <w:r w:rsidR="00255E5F" w:rsidRPr="003A137D">
        <w:rPr>
          <w:color w:val="000000" w:themeColor="text1"/>
        </w:rPr>
        <w:t>al communities</w:t>
      </w:r>
      <w:r w:rsidRPr="003A137D">
        <w:rPr>
          <w:color w:val="000000" w:themeColor="text1"/>
        </w:rPr>
        <w:t xml:space="preserve"> of </w:t>
      </w:r>
      <w:r w:rsidR="00315E9F" w:rsidRPr="003A137D">
        <w:rPr>
          <w:color w:val="000000" w:themeColor="text1"/>
        </w:rPr>
        <w:t xml:space="preserve">the </w:t>
      </w:r>
      <w:r w:rsidRPr="003A137D">
        <w:rPr>
          <w:color w:val="000000" w:themeColor="text1"/>
        </w:rPr>
        <w:t xml:space="preserve">samples collected </w:t>
      </w:r>
      <w:r w:rsidR="00255E5F" w:rsidRPr="003A137D">
        <w:rPr>
          <w:color w:val="000000" w:themeColor="text1"/>
        </w:rPr>
        <w:t>for different field</w:t>
      </w:r>
      <w:r w:rsidR="00366132" w:rsidRPr="003A137D">
        <w:rPr>
          <w:color w:val="000000" w:themeColor="text1"/>
        </w:rPr>
        <w:t>s</w:t>
      </w:r>
      <w:r w:rsidR="00255E5F" w:rsidRPr="003A137D">
        <w:rPr>
          <w:color w:val="000000" w:themeColor="text1"/>
        </w:rPr>
        <w:t xml:space="preserve"> of studies </w:t>
      </w:r>
      <w:r w:rsidR="0083285D" w:rsidRPr="003A137D">
        <w:rPr>
          <w:color w:val="000000" w:themeColor="text1"/>
        </w:rPr>
        <w:fldChar w:fldCharType="begin"/>
      </w:r>
      <w:r w:rsidR="00506F24" w:rsidRPr="003A137D">
        <w:rPr>
          <w:color w:val="000000" w:themeColor="text1"/>
        </w:rPr>
        <w:instrText xml:space="preserve"> ADDIN ZOTERO_ITEM CSL_CITATION {"citationID":"8YXF4jF8","properties":{"formattedCitation":"(Coyte, Schluter and Foster, 2015; Gilbert and Lynch, 2019)","plainCitation":"(Coyte, Schluter and Foster, 2015; Gilbert and Lynch, 2019)","noteIndex":0},"citationItems":[{"id":"y7Rngnif/MxPlEJmo","uris":["http://zotero.org/users/local/YOB362yk/items/NJKU9NXW"],"uri":["http://zotero.org/users/local/YOB362yk/items/NJKU9NXW"],"itemData":{"id":1738,"type":"article-journal","abstract":"The field of human microbiome research has revealed the intimate co-association of humans with diverse communities of microbes in various habitats in the human body, and the necessity of these microbes for the maintenance of human health. Microbial heterogeneity between humans and across spatial and temporal gradients requires multidimensional datasets and a unifying set of theories and statistical tools to analyze the human microbiome and fully realize the potential of this field. Here we consider the utility of community ecology as a framework for the interrogation and interpretation of the human microbiome.","container-title":"Nature Medicine","DOI":"10.1038/s41591-019-0464-9","ISSN":"1546-170X","issue":"6","language":"en","note":"number: 6\npublisher: Nature Publishing Group","page":"884-889","source":"www.nature.com","title":"Community ecology as a framework for human microbiome research","URL":"https://www.nature.com/articles/s41591-019-0464-9","volume":"25","author":[{"family":"Gilbert","given":"Jack A."},{"family":"Lynch","given":"Susan V."}],"accessed":{"date-parts":[["2021",3,26]]},"issued":{"date-parts":[["2019",6]]}}},{"id":"y7Rngnif/pWekl5cr","uris":["http://zotero.org/users/local/YOB362yk/items/JM85SIBP"],"uri":["http://zotero.org/users/local/YOB362yk/items/JM85SIBP"],"itemData":{"id":1742,"type":"article-journal","abstract":"What makes the gut microbiome stable?\nClassically, we think of our microbiome as stable, benign, and cooperative. Recent experimental work is beginning to unpick essential functions that can be attributed to the stable microbiota of humans. To be able to manipulate the microbiome to improve health, we need to understand community structure and composition and we need models to quantify and predict stability. Coyte et al. applied concepts and tools from community ecology to gut microbiome assembly. Independently developed models converged on a surprising answer: A high diversity of species is likely to coexist stably when the system is dominated by competitive, rather than cooperative, interactions.\nScience, this issue p. 663\nThe human gut harbors a large and complex community of beneficial microbes that remain stable over long periods. This stability is considered critical for good health but is poorly understood. Here we develop a body of ecological theory to help us understand microbiome stability. Although cooperating networks of microbes can be efficient, we find that they are often unstable. Counterintuitively, this finding indicates that hosts can benefit from microbial competition when this competition dampens cooperative networks and increases stability. More generally, stability is promoted by limiting positive feedbacks and weakening ecological interactions. We have analyzed host mechanisms for maintaining stability—including immune suppression, spatial structuring, and feeding of community members—and support our key predictions with recent data.\nDiversity and competition are more likely than cooperation to lead to gut microbial community stability.\nDiversity and competition are more likely than cooperation to lead to gut microbial community stability.","container-title":"Science","DOI":"10.1126/science.aad2602","ISSN":"0036-8075, 1095-9203","issue":"6261","language":"en","note":"publisher: American Association for the Advancement of Science\nsection: Report\nPMID: 26542567","page":"663-666","source":"science.sciencemag.org","title":"The ecology of the microbiome: Networks, competition, and stability","title-short":"The ecology of the microbiome","URL":"https://science.sciencemag.org/content/350/6261/663","volume":"350","author":[{"family":"Coyte","given":"Katharine Z."},{"family":"Schluter","given":"Jonas"},{"family":"Foster","given":"Kevin R."}],"accessed":{"date-parts":[["2021",3,26]]},"issued":{"date-parts":[["2015",11,6]]}}}],"schema":"https://github.com/citation-style-language/schema/raw/master/csl-citation.json"} </w:instrText>
      </w:r>
      <w:r w:rsidR="0083285D" w:rsidRPr="003A137D">
        <w:rPr>
          <w:color w:val="000000" w:themeColor="text1"/>
        </w:rPr>
        <w:fldChar w:fldCharType="separate"/>
      </w:r>
      <w:r w:rsidR="00447B1E" w:rsidRPr="003A137D">
        <w:rPr>
          <w:color w:val="000000"/>
        </w:rPr>
        <w:t>(Coyte, Schluter and Foster, 2015; Gilbert and Lynch, 2019)</w:t>
      </w:r>
      <w:r w:rsidR="0083285D" w:rsidRPr="003A137D">
        <w:rPr>
          <w:color w:val="000000" w:themeColor="text1"/>
        </w:rPr>
        <w:fldChar w:fldCharType="end"/>
      </w:r>
      <w:r w:rsidRPr="003A137D">
        <w:rPr>
          <w:color w:val="000000" w:themeColor="text1"/>
        </w:rPr>
        <w:t xml:space="preserve">. The field of metagenomics, developed with the advancement of NGS technologies, allows scientists to build </w:t>
      </w:r>
      <w:r w:rsidR="00366132" w:rsidRPr="003A137D">
        <w:rPr>
          <w:color w:val="000000" w:themeColor="text1"/>
        </w:rPr>
        <w:t xml:space="preserve">a </w:t>
      </w:r>
      <w:r w:rsidRPr="003A137D">
        <w:rPr>
          <w:color w:val="000000" w:themeColor="text1"/>
        </w:rPr>
        <w:t xml:space="preserve">complete </w:t>
      </w:r>
      <w:r w:rsidR="00447B1E" w:rsidRPr="003A137D">
        <w:rPr>
          <w:color w:val="000000" w:themeColor="text1"/>
        </w:rPr>
        <w:t>and discriminatory microbial profile</w:t>
      </w:r>
      <w:r w:rsidR="00276C32" w:rsidRPr="003A137D">
        <w:rPr>
          <w:color w:val="000000" w:themeColor="text1"/>
        </w:rPr>
        <w:t xml:space="preserve"> </w:t>
      </w:r>
      <w:r w:rsidR="00447B1E" w:rsidRPr="003A137D">
        <w:rPr>
          <w:color w:val="000000" w:themeColor="text1"/>
        </w:rPr>
        <w:t>with</w:t>
      </w:r>
      <w:r w:rsidRPr="003A137D">
        <w:rPr>
          <w:color w:val="000000" w:themeColor="text1"/>
        </w:rPr>
        <w:t xml:space="preserve"> virus</w:t>
      </w:r>
      <w:r w:rsidR="00B67F65" w:rsidRPr="003A137D">
        <w:rPr>
          <w:color w:val="000000" w:themeColor="text1"/>
        </w:rPr>
        <w:t xml:space="preserve">, </w:t>
      </w:r>
      <w:r w:rsidRPr="003A137D">
        <w:rPr>
          <w:color w:val="000000" w:themeColor="text1"/>
        </w:rPr>
        <w:t>archaea</w:t>
      </w:r>
      <w:r w:rsidR="00B67F65" w:rsidRPr="003A137D">
        <w:rPr>
          <w:color w:val="000000" w:themeColor="text1"/>
        </w:rPr>
        <w:t>,</w:t>
      </w:r>
      <w:r w:rsidRPr="003A137D">
        <w:rPr>
          <w:color w:val="000000" w:themeColor="text1"/>
        </w:rPr>
        <w:t xml:space="preserve"> </w:t>
      </w:r>
      <w:r w:rsidR="00B67F65" w:rsidRPr="003A137D">
        <w:rPr>
          <w:color w:val="000000" w:themeColor="text1"/>
        </w:rPr>
        <w:t xml:space="preserve">and </w:t>
      </w:r>
      <w:r w:rsidRPr="003A137D">
        <w:rPr>
          <w:color w:val="000000" w:themeColor="text1"/>
        </w:rPr>
        <w:t xml:space="preserve"> bacteria taxa</w:t>
      </w:r>
      <w:r w:rsidR="00276C32" w:rsidRPr="003A137D">
        <w:rPr>
          <w:color w:val="000000" w:themeColor="text1"/>
        </w:rPr>
        <w:t xml:space="preserve"> </w:t>
      </w:r>
      <w:r w:rsidR="00447B1E" w:rsidRPr="003A137D">
        <w:rPr>
          <w:color w:val="000000" w:themeColor="text1"/>
        </w:rPr>
        <w:t>for</w:t>
      </w:r>
      <w:r w:rsidRPr="003A137D">
        <w:rPr>
          <w:color w:val="000000" w:themeColor="text1"/>
        </w:rPr>
        <w:t xml:space="preserve"> samples collected from the</w:t>
      </w:r>
      <w:r w:rsidR="00447B1E" w:rsidRPr="003A137D">
        <w:rPr>
          <w:color w:val="000000" w:themeColor="text1"/>
        </w:rPr>
        <w:t>ir</w:t>
      </w:r>
      <w:r w:rsidRPr="003A137D">
        <w:rPr>
          <w:color w:val="000000" w:themeColor="text1"/>
        </w:rPr>
        <w:t xml:space="preserve"> target of interest</w:t>
      </w:r>
      <w:r w:rsidR="0083285D" w:rsidRPr="003A137D">
        <w:rPr>
          <w:color w:val="000000" w:themeColor="text1"/>
        </w:rPr>
        <w:t xml:space="preserve"> </w:t>
      </w:r>
      <w:r w:rsidR="0083285D" w:rsidRPr="003A137D">
        <w:rPr>
          <w:color w:val="000000" w:themeColor="text1"/>
        </w:rPr>
        <w:fldChar w:fldCharType="begin"/>
      </w:r>
      <w:r w:rsidR="00506F24" w:rsidRPr="003A137D">
        <w:rPr>
          <w:color w:val="000000" w:themeColor="text1"/>
        </w:rPr>
        <w:instrText xml:space="preserve"> ADDIN ZOTERO_ITEM CSL_CITATION {"citationID":"YK6gKwS8","properties":{"formattedCitation":"(Jovel {\\i{}et al.}, 2016)","plainCitation":"(Jovel et al., 2016)","noteIndex":0},"citationItems":[{"id":"y7Rngnif/1oWh6INq","uris":["http://zotero.org/users/local/YOB362yk/items/DV27ZRII"],"uri":["http://zotero.org/users/local/YOB362yk/items/DV27ZRII"],"itemData":{"id":1745,"type":"article-journal","abstract":"The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(Jovel </w:t>
      </w:r>
      <w:r w:rsidR="00350DBF" w:rsidRPr="003A137D">
        <w:rPr>
          <w:i/>
          <w:iCs/>
          <w:color w:val="000000"/>
        </w:rPr>
        <w:t>et al.</w:t>
      </w:r>
      <w:r w:rsidR="00350DBF" w:rsidRPr="003A137D">
        <w:rPr>
          <w:color w:val="000000"/>
        </w:rPr>
        <w:t>, 2016)</w:t>
      </w:r>
      <w:r w:rsidR="0083285D" w:rsidRPr="003A137D">
        <w:rPr>
          <w:color w:val="000000" w:themeColor="text1"/>
        </w:rPr>
        <w:fldChar w:fldCharType="end"/>
      </w:r>
      <w:r w:rsidRPr="003A137D">
        <w:rPr>
          <w:color w:val="000000" w:themeColor="text1"/>
        </w:rPr>
        <w:t xml:space="preserve">. These metagenomic profiles can be used to </w:t>
      </w:r>
      <w:r w:rsidR="00FF02F4" w:rsidRPr="003A137D">
        <w:rPr>
          <w:color w:val="000000" w:themeColor="text1"/>
        </w:rPr>
        <w:t xml:space="preserve">detect relevant pathogens </w:t>
      </w:r>
      <w:r w:rsidRPr="003A137D">
        <w:rPr>
          <w:color w:val="000000" w:themeColor="text1"/>
        </w:rPr>
        <w:t>in clinical</w:t>
      </w:r>
      <w:r w:rsidR="00FF02F4" w:rsidRPr="003A137D">
        <w:rPr>
          <w:color w:val="000000" w:themeColor="text1"/>
        </w:rPr>
        <w:t xml:space="preserve"> and epidemiologic</w:t>
      </w:r>
      <w:r w:rsidR="00DB05C7" w:rsidRPr="003A137D">
        <w:rPr>
          <w:color w:val="000000" w:themeColor="text1"/>
        </w:rPr>
        <w:t>al</w:t>
      </w:r>
      <w:r w:rsidRPr="003A137D">
        <w:rPr>
          <w:color w:val="000000" w:themeColor="text1"/>
        </w:rPr>
        <w:t xml:space="preserve"> </w:t>
      </w:r>
      <w:r w:rsidR="00923730" w:rsidRPr="003A137D">
        <w:rPr>
          <w:color w:val="000000" w:themeColor="text1"/>
        </w:rPr>
        <w:t xml:space="preserve">investigations </w:t>
      </w:r>
      <w:r w:rsidR="0083285D" w:rsidRPr="003A137D">
        <w:rPr>
          <w:color w:val="000000" w:themeColor="text1"/>
        </w:rPr>
        <w:fldChar w:fldCharType="begin"/>
      </w:r>
      <w:r w:rsidR="00506F24" w:rsidRPr="003A137D">
        <w:rPr>
          <w:color w:val="000000" w:themeColor="text1"/>
        </w:rPr>
        <w:instrText xml:space="preserve"> ADDIN ZOTERO_ITEM CSL_CITATION {"citationID":"Qa8msalE","properties":{"formattedCitation":"(Qin {\\i{}et al.}, 2012; Knights, Lassen and Xavier, 2013)","plainCitation":"(Qin et al., 2012; Knights, Lassen and Xavier, 2013)","noteIndex":0},"citationItems":[{"id":"y7Rngnif/81xdvmxA","uris":["http://zotero.org/users/local/YOB362yk/items/T9BMSHEK"],"uri":["http://zotero.org/users/local/YOB362yk/items/T9BMSHEK"],"itemData":{"id":1748,"type":"article-journal","abstract":"Studies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J."}],"issued":{"date-parts":[["2013",10]]}}},{"id":"y7Rngnif/vbC7fy1e","uris":["http://zotero.org/users/local/YOB362yk/items/3NGSNMB9"],"uri":["http://zotero.org/users/local/YOB362yk/items/3NGSNMB9"],"itemData":{"id":1751,"type":"article-journal","abstract":"Assessment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(Qin </w:t>
      </w:r>
      <w:r w:rsidR="00350DBF" w:rsidRPr="003A137D">
        <w:rPr>
          <w:i/>
          <w:iCs/>
          <w:color w:val="000000"/>
        </w:rPr>
        <w:t>et al.</w:t>
      </w:r>
      <w:r w:rsidR="00350DBF" w:rsidRPr="003A137D">
        <w:rPr>
          <w:color w:val="000000"/>
        </w:rPr>
        <w:t>, 2012; Knights, Lassen and Xavier, 2013)</w:t>
      </w:r>
      <w:r w:rsidR="0083285D" w:rsidRPr="003A137D">
        <w:rPr>
          <w:color w:val="000000" w:themeColor="text1"/>
        </w:rPr>
        <w:fldChar w:fldCharType="end"/>
      </w:r>
      <w:r w:rsidR="0083285D" w:rsidRPr="003A137D">
        <w:rPr>
          <w:color w:val="000000" w:themeColor="text1"/>
        </w:rPr>
        <w:t xml:space="preserve"> </w:t>
      </w:r>
      <w:r w:rsidR="00923730" w:rsidRPr="003A137D">
        <w:rPr>
          <w:color w:val="000000" w:themeColor="text1"/>
        </w:rPr>
        <w:t xml:space="preserve">and </w:t>
      </w:r>
      <w:r w:rsidRPr="003A137D">
        <w:rPr>
          <w:color w:val="000000" w:themeColor="text1"/>
        </w:rPr>
        <w:t xml:space="preserve">to observe the interactions between a micro-ecosystem and its changing environment in </w:t>
      </w:r>
      <w:ins w:id="1089" w:author="Ruijie Xu" w:date="2022-01-30T14:05:00Z">
        <w:r w:rsidR="00AF0DC6" w:rsidRPr="003A137D">
          <w:rPr>
            <w:color w:val="000000" w:themeColor="text1"/>
          </w:rPr>
          <w:t xml:space="preserve">the </w:t>
        </w:r>
      </w:ins>
      <w:r w:rsidRPr="003A137D">
        <w:rPr>
          <w:color w:val="000000" w:themeColor="text1"/>
        </w:rPr>
        <w:t xml:space="preserve">ecological </w:t>
      </w:r>
      <w:r w:rsidR="00D47B0F" w:rsidRPr="003A137D">
        <w:rPr>
          <w:color w:val="000000" w:themeColor="text1"/>
        </w:rPr>
        <w:t xml:space="preserve">contexts </w:t>
      </w:r>
      <w:r w:rsidR="0083285D" w:rsidRPr="003A137D">
        <w:rPr>
          <w:color w:val="000000" w:themeColor="text1"/>
        </w:rPr>
        <w:fldChar w:fldCharType="begin"/>
      </w:r>
      <w:r w:rsidR="00506F24" w:rsidRPr="003A137D">
        <w:rPr>
          <w:color w:val="000000" w:themeColor="text1"/>
        </w:rPr>
        <w:instrText xml:space="preserve"> ADDIN ZOTERO_ITEM CSL_CITATION {"citationID":"o1e2pFST","properties":{"formattedCitation":"(Handley, 2019)","plainCitation":"(Handley, 2019)","noteIndex":0},"citationItems":[{"id":"y7Rngnif/9i35mDOQ","uris":["http://zotero.org/users/local/YOB362yk/items/YFDMMKQZ"],"uri":["http://zotero.org/users/local/YOB362yk/items/YFDMMKQZ"],"itemData":{"id":1755,"type":"article-journal","abstract":"Microorganisms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3A137D">
        <w:rPr>
          <w:color w:val="000000" w:themeColor="text1"/>
        </w:rPr>
        <w:fldChar w:fldCharType="separate"/>
      </w:r>
      <w:r w:rsidR="00350DBF" w:rsidRPr="003A137D">
        <w:rPr>
          <w:color w:val="000000"/>
        </w:rPr>
        <w:t>(Handley, 2019)</w:t>
      </w:r>
      <w:r w:rsidR="0083285D" w:rsidRPr="003A137D">
        <w:rPr>
          <w:color w:val="000000" w:themeColor="text1"/>
        </w:rPr>
        <w:fldChar w:fldCharType="end"/>
      </w:r>
      <w:r w:rsidRPr="003A137D">
        <w:rPr>
          <w:color w:val="000000" w:themeColor="text1"/>
        </w:rPr>
        <w:t xml:space="preserve">. </w:t>
      </w:r>
    </w:p>
    <w:p w14:paraId="77FA915C" w14:textId="106D038A" w:rsidR="00234370" w:rsidRPr="003A137D" w:rsidRDefault="00234370" w:rsidP="0046408A">
      <w:pPr>
        <w:spacing w:line="480" w:lineRule="auto"/>
        <w:ind w:right="480" w:firstLine="720"/>
        <w:rPr>
          <w:color w:val="000000" w:themeColor="text1"/>
        </w:rPr>
      </w:pPr>
      <w:r w:rsidRPr="003A137D">
        <w:rPr>
          <w:color w:val="000000" w:themeColor="text1"/>
        </w:rPr>
        <w:lastRenderedPageBreak/>
        <w:t xml:space="preserve">In this study, microbial profiles of </w:t>
      </w:r>
      <w:r w:rsidR="00E91EA3" w:rsidRPr="003A137D">
        <w:rPr>
          <w:color w:val="000000" w:themeColor="text1"/>
        </w:rPr>
        <w:t>twelve</w:t>
      </w:r>
      <w:r w:rsidRPr="003A137D">
        <w:rPr>
          <w:color w:val="000000" w:themeColor="text1"/>
        </w:rPr>
        <w:t xml:space="preserve"> samples collected from </w:t>
      </w:r>
      <w:del w:id="1090" w:author="Ruijie Xu" w:date="2022-01-28T14:00:00Z">
        <w:r w:rsidRPr="003A137D" w:rsidDel="00FC577E">
          <w:rPr>
            <w:color w:val="000000" w:themeColor="text1"/>
          </w:rPr>
          <w:delText>two rat</w:delText>
        </w:r>
        <w:r w:rsidR="00923730" w:rsidRPr="003A137D" w:rsidDel="00FC577E">
          <w:rPr>
            <w:color w:val="000000" w:themeColor="text1"/>
          </w:rPr>
          <w:delText xml:space="preserve"> species</w:delText>
        </w:r>
      </w:del>
      <w:ins w:id="1091" w:author="Ruijie Xu" w:date="2022-01-28T14:00:00Z">
        <w:r w:rsidR="00FC577E" w:rsidRPr="003A137D">
          <w:rPr>
            <w:color w:val="000000" w:themeColor="text1"/>
          </w:rPr>
          <w:t>4 wild rat subjects</w:t>
        </w:r>
      </w:ins>
      <w:r w:rsidR="00310031" w:rsidRPr="003A137D">
        <w:rPr>
          <w:color w:val="000000" w:themeColor="text1"/>
        </w:rPr>
        <w:t xml:space="preserve"> </w:t>
      </w:r>
      <w:del w:id="1092" w:author="Ruijie Xu" w:date="2022-01-28T14:01:00Z">
        <w:r w:rsidRPr="003A137D" w:rsidDel="00FC577E">
          <w:rPr>
            <w:color w:val="000000" w:themeColor="text1"/>
          </w:rPr>
          <w:delText>(</w:delText>
        </w:r>
        <w:r w:rsidRPr="003A137D" w:rsidDel="00FC577E">
          <w:rPr>
            <w:i/>
            <w:color w:val="000000" w:themeColor="text1"/>
          </w:rPr>
          <w:delText>Rattus rattus</w:delText>
        </w:r>
        <w:r w:rsidRPr="003A137D" w:rsidDel="00FC577E">
          <w:rPr>
            <w:color w:val="000000" w:themeColor="text1"/>
          </w:rPr>
          <w:delText xml:space="preserve"> and </w:delText>
        </w:r>
        <w:r w:rsidRPr="003A137D" w:rsidDel="00FC577E">
          <w:rPr>
            <w:i/>
            <w:color w:val="000000" w:themeColor="text1"/>
          </w:rPr>
          <w:delText>Rattus norvegicus</w:delText>
        </w:r>
        <w:r w:rsidRPr="003A137D" w:rsidDel="00FC577E">
          <w:rPr>
            <w:color w:val="000000" w:themeColor="text1"/>
          </w:rPr>
          <w:delText>)</w:delText>
        </w:r>
        <w:r w:rsidR="00F717C1" w:rsidRPr="003A137D" w:rsidDel="00FC577E">
          <w:rPr>
            <w:color w:val="000000" w:themeColor="text1"/>
          </w:rPr>
          <w:delText xml:space="preserve"> </w:delText>
        </w:r>
      </w:del>
      <w:r w:rsidR="00F717C1" w:rsidRPr="003A137D">
        <w:rPr>
          <w:color w:val="000000" w:themeColor="text1"/>
        </w:rPr>
        <w:t>were classified</w:t>
      </w:r>
      <w:r w:rsidR="003A5F39" w:rsidRPr="003A137D">
        <w:rPr>
          <w:color w:val="000000" w:themeColor="text1"/>
        </w:rPr>
        <w:t>.</w:t>
      </w:r>
      <w:ins w:id="1093" w:author="Ruijie Xu" w:date="2022-01-28T14:01:00Z">
        <w:r w:rsidR="00FC577E" w:rsidRPr="003A137D">
          <w:rPr>
            <w:color w:val="000000" w:themeColor="text1"/>
          </w:rPr>
          <w:t xml:space="preserve"> These rats were captured in the </w:t>
        </w:r>
      </w:ins>
      <w:ins w:id="1094" w:author="Ruijie Xu" w:date="2022-01-28T14:02:00Z">
        <w:r w:rsidR="00FC577E" w:rsidRPr="003A137D">
          <w:rPr>
            <w:color w:val="000000" w:themeColor="text1"/>
          </w:rPr>
          <w:t xml:space="preserve">Caribbean island of St.Kitts, and </w:t>
        </w:r>
      </w:ins>
      <w:del w:id="1095" w:author="Ruijie Xu" w:date="2022-01-28T14:02:00Z">
        <w:r w:rsidR="00366132" w:rsidRPr="003A137D" w:rsidDel="00FC577E">
          <w:rPr>
            <w:color w:val="000000" w:themeColor="text1"/>
          </w:rPr>
          <w:delText xml:space="preserve"> </w:delText>
        </w:r>
        <w:r w:rsidR="00F717C1" w:rsidRPr="003A137D" w:rsidDel="00FC577E">
          <w:rPr>
            <w:color w:val="000000" w:themeColor="text1"/>
          </w:rPr>
          <w:delText xml:space="preserve">These two rat species </w:delText>
        </w:r>
      </w:del>
      <w:r w:rsidR="00F717C1" w:rsidRPr="003A137D">
        <w:rPr>
          <w:color w:val="000000" w:themeColor="text1"/>
        </w:rPr>
        <w:t>are the major reservoir</w:t>
      </w:r>
      <w:r w:rsidR="00E35960" w:rsidRPr="003A137D">
        <w:rPr>
          <w:color w:val="000000" w:themeColor="text1"/>
        </w:rPr>
        <w:t>s</w:t>
      </w:r>
      <w:r w:rsidR="00F717C1" w:rsidRPr="003A137D">
        <w:rPr>
          <w:color w:val="000000" w:themeColor="text1"/>
        </w:rPr>
        <w:t xml:space="preserve"> </w:t>
      </w:r>
      <w:del w:id="1096" w:author="Ruijie Xu" w:date="2022-01-28T14:03:00Z">
        <w:r w:rsidR="00E35960" w:rsidRPr="003A137D" w:rsidDel="00FC577E">
          <w:rPr>
            <w:color w:val="000000" w:themeColor="text1"/>
          </w:rPr>
          <w:delText xml:space="preserve">of </w:delText>
        </w:r>
      </w:del>
      <w:ins w:id="1097" w:author="Ruijie Xu" w:date="2022-01-28T14:03:00Z">
        <w:r w:rsidR="00FC577E" w:rsidRPr="003A137D">
          <w:rPr>
            <w:color w:val="000000" w:themeColor="text1"/>
          </w:rPr>
          <w:t xml:space="preserve">contributing to the </w:t>
        </w:r>
      </w:ins>
      <w:ins w:id="1098" w:author="Ruijie Xu" w:date="2022-01-28T14:04:00Z">
        <w:r w:rsidR="00FC577E" w:rsidRPr="003A137D">
          <w:rPr>
            <w:color w:val="000000" w:themeColor="text1"/>
          </w:rPr>
          <w:t>transmission of the</w:t>
        </w:r>
      </w:ins>
      <w:ins w:id="1099" w:author="Ruijie Xu" w:date="2022-01-28T14:03:00Z">
        <w:r w:rsidR="00FC577E" w:rsidRPr="003A137D">
          <w:rPr>
            <w:color w:val="000000" w:themeColor="text1"/>
          </w:rPr>
          <w:t xml:space="preserve"> </w:t>
        </w:r>
      </w:ins>
      <w:r w:rsidR="00E35960" w:rsidRPr="003A137D">
        <w:rPr>
          <w:color w:val="000000" w:themeColor="text1"/>
        </w:rPr>
        <w:t>pathogenic</w:t>
      </w:r>
      <w:r w:rsidR="00366132" w:rsidRPr="003A137D">
        <w:rPr>
          <w:color w:val="000000" w:themeColor="text1"/>
        </w:rPr>
        <w:t xml:space="preserve"> </w:t>
      </w:r>
      <w:del w:id="1100" w:author="Ruijie Xu" w:date="2022-02-02T11:02:00Z">
        <w:r w:rsidR="00366132" w:rsidRPr="003A137D" w:rsidDel="00463AA7">
          <w:rPr>
            <w:i/>
            <w:color w:val="000000" w:themeColor="text1"/>
          </w:rPr>
          <w:delText>Leptospira</w:delText>
        </w:r>
      </w:del>
      <w:ins w:id="1101" w:author="Ruijie Xu" w:date="2022-02-02T11:02:00Z">
        <w:r w:rsidR="00463AA7">
          <w:rPr>
            <w:i/>
            <w:color w:val="000000" w:themeColor="text1"/>
          </w:rPr>
          <w:t>Leptospira</w:t>
        </w:r>
      </w:ins>
      <w:r w:rsidR="00E35960" w:rsidRPr="003A137D">
        <w:rPr>
          <w:color w:val="000000" w:themeColor="text1"/>
        </w:rPr>
        <w:t xml:space="preserve"> </w:t>
      </w:r>
      <w:ins w:id="1102" w:author="Ruijie Xu" w:date="2022-01-28T14:04:00Z">
        <w:r w:rsidR="00FC577E" w:rsidRPr="003A137D">
          <w:rPr>
            <w:color w:val="000000" w:themeColor="text1"/>
          </w:rPr>
          <w:t>on the Leptospirosis endemic island</w:t>
        </w:r>
      </w:ins>
      <w:ins w:id="1103" w:author="Ruijie Xu" w:date="2022-01-30T14:05:00Z">
        <w:r w:rsidR="00AF0DC6" w:rsidRPr="003A137D">
          <w:rPr>
            <w:color w:val="000000" w:themeColor="text1"/>
          </w:rPr>
          <w:t xml:space="preserve"> </w:t>
        </w:r>
      </w:ins>
      <w:r w:rsidR="00AF0DC6" w:rsidRPr="003A137D">
        <w:rPr>
          <w:color w:val="000000" w:themeColor="text1"/>
        </w:rPr>
        <w:fldChar w:fldCharType="begin"/>
      </w:r>
      <w:r w:rsidR="00AF0DC6" w:rsidRPr="003A137D">
        <w:rPr>
          <w:color w:val="000000" w:themeColor="text1"/>
        </w:rPr>
        <w:instrText xml:space="preserve"> ADDIN ZOTERO_ITEM CSL_CITATION {"citationID":"PAMIrNlN","properties":{"formattedCitation":"(Boey {\\i{}et al.}, 2019)","plainCitation":"(Boey et al., 2019)","noteIndex":0},"citationItems":[{"id":467,"uris":["http://zotero.org/users/8256916/items/GB4T3DN9"],"uri":["http://zotero.org/users/8256916/items/GB4T3DN9"],"itemData":{"id":467,"type":"article-journal","abstract":"A pilot seroprevalence study was conducted to document exposure to selected pathogens in wild rats inhabiting the Caribbean island of St. Kitts. Serum samples collected from 22 captured wild rats (Rattus norvegicus and Rattus rattus) were tested for the presence of antibodies to various rodent pathogens using a rat MFI2 serology panel. The samples were positive for cilia-associated respiratory bacillus (13/22; 59.1%), Clostridium piliforme (4/22; 18.2%), Mycoplasma pulmonis (4/22; 18.2%), Pneumocystis carinii (1/22; 4.5%), mouse adenovirus type 2 (16/22; 72.7%), Kilham rat virus (15/22; 68.2%), reovirus type 3 (9/22; 40.9%), rat parvovirus (4/22; 18.2%), rat minute virus (4/22; 18.2%), rat theilovirus (2/22; 9.1%), and infectious diarrhea of infant rats strain of group B rotavirus (rat rotavirus) (1/22; 4.5%). This study provides the first evidence of exposure to various rodent pathogens in wild rats on the island of St. Kitts. Periodic pathogen surveillance in the wild rat population would be beneficial in assessing potential regional zoonotic risks as well as in enhancing the current knowledge when implementing routine animal health monitoring protocols in facilities with laboratory rodent colonies.","DOI":"10.3390/ani9050228","title":"Seroprevalence of Rodent Pathogens in Wild Rats from the Island of St. Kitts, West Indies","URL":"www.mdpi.com/journal/animals","author":[{"family":"Boey","given":"Kenneth"},{"family":"Shiokawa","given":"Kanae"},{"family":"Avsaroglu","given":"Harutyun"},{"family":"Rajeev","given":"Sreekumari"}],"issued":{"date-parts":[["2019"]]}}}],"schema":"https://github.com/citation-style-language/schema/raw/master/csl-citation.json"} </w:instrText>
      </w:r>
      <w:r w:rsidR="00AF0DC6" w:rsidRPr="003A137D">
        <w:rPr>
          <w:color w:val="000000" w:themeColor="text1"/>
        </w:rPr>
        <w:fldChar w:fldCharType="separate"/>
      </w:r>
      <w:r w:rsidR="00AF0DC6" w:rsidRPr="001E3899">
        <w:rPr>
          <w:rFonts w:ascii="Times New Roman" w:cs="Times New Roman"/>
          <w:color w:val="000000"/>
          <w:rPrChange w:id="1104" w:author="Ruijie Xu" w:date="2022-01-31T16:48:00Z">
            <w:rPr>
              <w:rFonts w:ascii="Calibri" w:cs="Calibri"/>
              <w:color w:val="000000"/>
            </w:rPr>
          </w:rPrChange>
        </w:rPr>
        <w:t xml:space="preserve">(Boey </w:t>
      </w:r>
      <w:r w:rsidR="00AF0DC6" w:rsidRPr="001E3899">
        <w:rPr>
          <w:rFonts w:ascii="Times New Roman" w:cs="Times New Roman"/>
          <w:i/>
          <w:iCs/>
          <w:color w:val="000000"/>
          <w:rPrChange w:id="1105" w:author="Ruijie Xu" w:date="2022-01-31T16:48:00Z">
            <w:rPr>
              <w:rFonts w:ascii="Calibri" w:cs="Calibri"/>
              <w:i/>
              <w:iCs/>
              <w:color w:val="000000"/>
            </w:rPr>
          </w:rPrChange>
        </w:rPr>
        <w:t>et al.</w:t>
      </w:r>
      <w:r w:rsidR="00AF0DC6" w:rsidRPr="001E3899">
        <w:rPr>
          <w:rFonts w:ascii="Times New Roman" w:cs="Times New Roman"/>
          <w:color w:val="000000"/>
          <w:rPrChange w:id="1106" w:author="Ruijie Xu" w:date="2022-01-31T16:48:00Z">
            <w:rPr>
              <w:rFonts w:ascii="Calibri" w:cs="Calibri"/>
              <w:color w:val="000000"/>
            </w:rPr>
          </w:rPrChange>
        </w:rPr>
        <w:t>, 2019)</w:t>
      </w:r>
      <w:r w:rsidR="00AF0DC6" w:rsidRPr="003A137D">
        <w:rPr>
          <w:color w:val="000000" w:themeColor="text1"/>
        </w:rPr>
        <w:fldChar w:fldCharType="end"/>
      </w:r>
      <w:del w:id="1107" w:author="Ruijie Xu" w:date="2022-01-28T14:04:00Z">
        <w:r w:rsidR="00E35960" w:rsidRPr="003A137D" w:rsidDel="00FC577E">
          <w:rPr>
            <w:color w:val="000000" w:themeColor="text1"/>
          </w:rPr>
          <w:delText xml:space="preserve">and contribute to </w:delText>
        </w:r>
        <w:r w:rsidR="00366132" w:rsidRPr="003A137D" w:rsidDel="00FC577E">
          <w:rPr>
            <w:color w:val="000000" w:themeColor="text1"/>
          </w:rPr>
          <w:delText xml:space="preserve">its epidemiology and </w:delText>
        </w:r>
        <w:r w:rsidR="00E35960" w:rsidRPr="003A137D" w:rsidDel="00FC577E">
          <w:rPr>
            <w:color w:val="000000" w:themeColor="text1"/>
          </w:rPr>
          <w:delText>transmission</w:delText>
        </w:r>
        <w:r w:rsidR="00F717C1" w:rsidRPr="003A137D" w:rsidDel="00FC577E">
          <w:rPr>
            <w:i/>
            <w:iCs/>
            <w:color w:val="000000" w:themeColor="text1"/>
          </w:rPr>
          <w:delText xml:space="preserve"> </w:delText>
        </w:r>
        <w:r w:rsidR="00F717C1" w:rsidRPr="003A137D" w:rsidDel="00FC577E">
          <w:rPr>
            <w:iCs/>
            <w:color w:val="000000" w:themeColor="text1"/>
          </w:rPr>
          <w:delText>to human</w:delText>
        </w:r>
        <w:r w:rsidR="00E35960" w:rsidRPr="003A137D" w:rsidDel="00FC577E">
          <w:rPr>
            <w:iCs/>
            <w:color w:val="000000" w:themeColor="text1"/>
          </w:rPr>
          <w:delText>s</w:delText>
        </w:r>
        <w:r w:rsidR="00E35960" w:rsidRPr="003A137D" w:rsidDel="00FC577E">
          <w:rPr>
            <w:color w:val="000000" w:themeColor="text1"/>
          </w:rPr>
          <w:delText xml:space="preserve"> and animals</w:delText>
        </w:r>
      </w:del>
      <w:r w:rsidR="00E35960" w:rsidRPr="003A137D">
        <w:rPr>
          <w:color w:val="000000" w:themeColor="text1"/>
        </w:rPr>
        <w:t>.</w:t>
      </w:r>
      <w:r w:rsidR="00F717C1" w:rsidRPr="003A137D">
        <w:rPr>
          <w:color w:val="000000" w:themeColor="text1"/>
        </w:rPr>
        <w:t xml:space="preserve"> </w:t>
      </w:r>
      <w:r w:rsidR="00E35960" w:rsidRPr="003A137D">
        <w:rPr>
          <w:color w:val="000000" w:themeColor="text1"/>
        </w:rPr>
        <w:t>Rats harbor this bacteria in their kidney</w:t>
      </w:r>
      <w:r w:rsidR="00FA60E2" w:rsidRPr="003A137D">
        <w:rPr>
          <w:color w:val="000000" w:themeColor="text1"/>
        </w:rPr>
        <w:t>s</w:t>
      </w:r>
      <w:r w:rsidR="00E35960" w:rsidRPr="003A137D">
        <w:rPr>
          <w:color w:val="000000" w:themeColor="text1"/>
        </w:rPr>
        <w:t xml:space="preserve"> </w:t>
      </w:r>
      <w:del w:id="1108" w:author="Ruijie Xu" w:date="2022-01-30T14:10:00Z">
        <w:r w:rsidR="00E35960" w:rsidRPr="003A137D" w:rsidDel="009923DA">
          <w:rPr>
            <w:color w:val="000000" w:themeColor="text1"/>
          </w:rPr>
          <w:delText>and are a</w:delText>
        </w:r>
      </w:del>
      <w:ins w:id="1109" w:author="Ruijie Xu" w:date="2022-01-30T14:10:00Z">
        <w:r w:rsidR="009923DA" w:rsidRPr="003A137D">
          <w:rPr>
            <w:color w:val="000000" w:themeColor="text1"/>
          </w:rPr>
          <w:t>are</w:t>
        </w:r>
      </w:ins>
      <w:ins w:id="1110" w:author="Ruijie Xu" w:date="2022-01-28T14:04:00Z">
        <w:r w:rsidR="00657989" w:rsidRPr="003A137D">
          <w:rPr>
            <w:color w:val="000000" w:themeColor="text1"/>
          </w:rPr>
          <w:t xml:space="preserve"> a</w:t>
        </w:r>
      </w:ins>
      <w:r w:rsidR="00E35960" w:rsidRPr="003A137D">
        <w:rPr>
          <w:color w:val="000000" w:themeColor="text1"/>
        </w:rPr>
        <w:t xml:space="preserve"> </w:t>
      </w:r>
      <w:r w:rsidR="00366132" w:rsidRPr="003A137D">
        <w:rPr>
          <w:color w:val="000000" w:themeColor="text1"/>
        </w:rPr>
        <w:t>significant</w:t>
      </w:r>
      <w:r w:rsidR="00E35960" w:rsidRPr="003A137D">
        <w:rPr>
          <w:color w:val="000000" w:themeColor="text1"/>
        </w:rPr>
        <w:t xml:space="preserve"> source of environmental contamination</w:t>
      </w:r>
      <w:ins w:id="1111" w:author="Ruijie Xu" w:date="2022-01-28T14:05:00Z">
        <w:r w:rsidR="00657989" w:rsidRPr="003A137D">
          <w:rPr>
            <w:color w:val="000000" w:themeColor="text1"/>
          </w:rPr>
          <w:t>s</w:t>
        </w:r>
      </w:ins>
      <w:r w:rsidR="00E35960" w:rsidRPr="003A137D">
        <w:rPr>
          <w:color w:val="000000" w:themeColor="text1"/>
        </w:rPr>
        <w:t xml:space="preserve"> </w:t>
      </w:r>
      <w:r w:rsidR="00F717C1" w:rsidRPr="003A137D">
        <w:rPr>
          <w:color w:val="000000" w:themeColor="text1"/>
        </w:rPr>
        <w:t xml:space="preserve"> </w:t>
      </w:r>
      <w:r w:rsidR="00F717C1" w:rsidRPr="003A137D">
        <w:rPr>
          <w:color w:val="000000" w:themeColor="text1"/>
        </w:rPr>
        <w:fldChar w:fldCharType="begin"/>
      </w:r>
      <w:r w:rsidR="009923DA" w:rsidRPr="003A137D">
        <w:rPr>
          <w:color w:val="000000" w:themeColor="text1"/>
        </w:rPr>
        <w:instrText xml:space="preserve"> ADDIN ZOTERO_ITEM CSL_CITATION {"citationID":"HnFZ2PLA","properties":{"formattedCitation":"(Saito {\\i{}et al.}, 2013; Rawlins {\\i{}et al.}, 2014; Costa {\\i{}et al.}, 2015; Boey, Shiokawa and Rajeev, 2019; Rajeev {\\i{}et al.}, 2020)","plainCitation":"(Saito et al., 2013; Rawlins et al., 2014; Costa et al., 2015; Boey, Shiokawa and Rajeev, 2019; Rajeev et al., 2020)","noteIndex":0},"citationItems":[{"id":2375,"uris":["http://zotero.org/users/8256916/items/YV9MTVFU"],"uri":["http://zotero.org/users/8256916/items/YV9MTVFU"],"itemData":{"id":2375,"type":"article-journal","abstract":"There have been few reports on the epidemiological analysis of environmental Leptospira isolates. This is probably because the isolation of leptospires from the environment was usually unsuccessful due to the overgrowth of contaminants and the slow growth of Leptospira. In this study, we collected a total of 88 samples of soil and water from three sites: Metro Manila and Nueva Ecija, Philippines (an area where Leptospira is now endemic), and Fukuoka, Japan (an area where Leptospira was once endemic). We succeeded in isolating Leptospira from 37 samples by using the novel combination of five antimicrobial agents reported in 2011. The frequencies of positive isolation of Leptospira in the Philippines and Japan were 40 and 46%, respectively. For Leptospira-positive samples, five colonies from each sample were isolated and analyzed by pulsed-field gel electrophoresis (PFGE). The isolates from each area showed their respective characteristics in phylogenetic trees based on the PFGE patterns. Some isolates were closely related to each other across borders. Based on 16S rRNA gene-based phylogenetic analysis, four isolates in Fukuoka were identified as a pathogenic species, L. alstonii; however, its virulence had been lost. One isolate from Nueva Ecija was identified as the intermediate pathogenic species Leptospira licerasiae. Most of the isolates from the environment belonged to nonpathogenic Leptospira species. We also investigated the strain variation among the isolates in a puddle over 5 months. We demonstrated, using PFGE analysis, that Leptospira survived in the wet soil on dry days and appeared in the surface water on rainy days. These results showed that the soil could be a reservoir of leptospires in the environment.","container-title":"Applied and Environmental Microbiology","DOI":"10.1128/AEM.02728-12","ISSN":"1098-5336","issue":"2","journalAbbreviation":"Appl Environ Microbiol","language":"eng","note":"PMID: 23144130\nPMCID: PMC3553789","page":"601-609","source":"PubMed","title":"Comparative analysis of Leptospira strains isolated from environmental soil and water in the Philippines and Japan","volume":"79","author":[{"family":"Saito","given":"Mitsumasa"},{"family":"Villanueva","given":"Sharon Y. A. M."},{"family":"Chakraborty","given":"Antara"},{"family":"Miyahara","given":"Satoshi"},{"family":"Segawa","given":"Takaya"},{"family":"Asoh","given":"Tatsuma"},{"family":"Ozuru","given":"Ryo"},{"family":"Gloriani","given":"Nina G."},{"family":"Yanagihara","given":"Yasutake"},{"family":"Yoshida","given":"Shin-ichi"}],"issued":{"date-parts":[["2013",1]]}}},{"id":586,"uris":["http://zotero.org/users/8256916/items/2N2KT9T6"],"uri":["http://zotero.org/users/8256916/items/2N2KT9T6"],"itemData":{"id":586,"type":"article-journal","abstract":"Leptospirosis is an important waterborne zoonotic disease caused by pathogenic Leptospira. The pathogen is maintained in a population due to chronic colonization and shedding from renal tubules of domestic and wild animals. Humans and other animals become infected when they come in contact with urine from infected animals, either directly or through urine-contaminated surface water. In this study, we screened environmental water on the island of St. Kitts by using a TaqMan based real time quantitative polymerase chain reaction (qPCR) targeting a pathogen specific leptospiral gene, lipl32. Our results indicate that around one-fifth of tested water sources have detectable leptospiral DNA.","container-title":"International Journal of Environmental Research and Public Health","DOI":"10.3390/ijerph110807953","issue":"8","language":"en","page":"7953–7960","title":"Molecular Detection of Leptospiral DNA in Environmental Water on St. Kitts","URL":"https://www.mdpi.com/1660-4601/11/8/7953","volume":"11","author":[{"family":"Rawlins","given":"Julienne"},{"family":"Portanova","given":"Alexandra"},{"family":"Zuckerman","given":"Ilana"},{"family":"Loftis","given":"Amanda"},{"family":"Ceccato","given":"Pietro"},{"family":"Willingham","given":"Arve Lee"},{"family":"Verma","given":"Ashutosh"}],"accessed":{"date-parts":[["2021",1,22]]},"issued":{"date-parts":[["2014",8]]}}},{"id":104,"uris":["http://zotero.org/users/8256916/items/VKZATBNK"],"uri":["http://zotero.org/users/8256916/items/VKZATBNK"],"itemData":{"id":104,"type":"article-journal","abstract":"Background Leptospirosis, a spirochaetal zoonosis, occurs in diverse epidemiological settings and affects vulnerable populations, such as rural subsistence farmers and urban slum dwellers. Although leptospirosis is a life-threatening disease and recognized as an important cause of pulmonary haemorrhage syndrome, the lack of global estimates for morbidity and mortality has contributed to its neglected disease status. Methodology/Principal Findings We conducted a systematic review of published morbidity and mortality studies and databases to extract information on disease incidence and case fatality ratios. Linear regression and Monte Carlo modelling were used to obtain age and gender-adjusted estimates of disease morbidity for countries and Global Burden of Disease (GBD) and WHO regions. We estimated mortality using models that incorporated age and gender-adjusted disease morbidity and case fatality ratios. The review identified 80 studies on disease incidence from 34 countries that met quality criteria. In certain regions, such as Africa, few quality assured studies were identified. The regression model, which incorporated country-specific variables of population structure, life expectancy at birth, distance from the equator, tropical island, and urbanization, accounted for a significant proportion (R2 = 0.60) of the variation in observed disease incidence. We estimate that there were annually 1.03 million cases (95% CI 434,000–1,750,000) and 58,900 deaths (95% CI 23,800–95,900) due to leptospirosis worldwide. A large proportion of cases (48%, 95% CI 40–61%) and deaths (42%, 95% CI 34–53%) were estimated to occur in adult males with age of 20–49 years. Highest estimates of disease morbidity and mortality were observed in GBD regions of South and Southeast Asia, Oceania, Caribbean, Andean, Central, and Tropical Latin America, and East Sub-Saharan Africa. Conclusions/Significance Leptospirosis is among the leading zoonotic causes of morbidity worldwide and accounts for numbers of deaths, which approach or exceed those for other causes of haemorrhagic fever. Highest morbidity and mortality were estimated to occur in resource-poor countries, which include regions where the burden of leptospirosis has been underappreciated.","container-title":"PLOS Neglected Tropical Diseases","DOI":"10.1371/journal.pntd.0003898","ISSN":"1935-2735","issue":"9","page":"e0003898","title":"Global Morbidity and Mortality of Leptospirosis: A Systematic Review","URL":"http://dx.plos.org/10.1371/journal.pntd.0003898","volume":"9","author":[{"family":"Costa","given":"Federico"},{"family":"Hagan","given":"José E."},{"family":"Calcagno","given":"Juan"},{"family":"Kane","given":"Michael"},{"family":"Torgerson","given":"Paul"},{"family":"Martinez-Silveira","given":"Martha S."},{"family":"Stein","given":"Claudia"},{"family":"Abela-Ridder","given":"Bernadette"},{"family":"Ko","given":"Albert I."}],"editor":[{"family":"Small","given":"Pamela L. C."}],"accessed":{"date-parts":[["2019",4,23]]},"issued":{"date-parts":[["2015",9]]}}},{"id":312,"uris":["http://zotero.org/users/8256916/items/8SAKUSFZ"],"uri":["http://zotero.org/users/8256916/items/8SAKUSFZ"],"itemData":{"id":312,"type":"article-journal","abstract":"Background The role of rodents in Leptospira epidemiology and transmission is well known worldwide. Rats are known to carry different pathogenic serovars of Leptospira spp. capable of causing disease in humans and animals. Wild rats (Rattus spp.), especially the Norway/brown rat (Rattus norvegicus) and the black rat (R. rattus), are the most important sources of Leptospira infection, as they are abundant in urban and peridomestic environments. In this study, we compiled and summarized available data in the literature on global prevalence of Leptospira exposure and infection in rats, as well as compared the global distribution of Leptospira spp. in rats with respect to prevalence, geographic location, method of detection, diversity of serogroups/serovars, and species of rat. Methods We conducted a thorough literature search using PubMed without restrictions on publication date as well as Google Scholar to manually search for other relevant articles. Abstracts were included if they described data pertaining to Leptospira spp. in rats (Rattus spp.) from any geographic region around the world, including reviews. The data extracted from the articles selected included the author(s), year of publication, geographic location, method(s) of detection used, species of rat(s), sample size, prevalence of Leptospira spp. (overall and within each rat species), and information on species, serogroups, and/or serovars of Leptospira spp. detected. Findings A thorough search on PubMed retrieved 303 titles. After screening the articles for duplicates and inclusion/exclusion criteria, as well as manual inclusion of relevant articles, 145 articles were included in this review. Leptospira prevalence in rats varied considerably based on geographic location, with some reporting zero prevalence in countries such as Madagascar, Tanzania, and the Faroe Islands, and others reporting as high as \\textgreater80% prevalence in studies done in Brazil, India, and the Philippines. The top five countries that were reported based on number of articles include India (n = 13), Malaysia (n = 9), Brazil (n = 8), Thailand (n = 7), and France (n = 6). Methods of detecting or isolating Leptospira spp. also varied among studies. Studies among different Rattus species reported a higher Leptospira prevalence in R. norvegicus. The serovar Icterohaemorrhagiae was the most prevalent serovar reported in Rattus spp. worldwide. Additionally, this literature review provided evidence for Leptospira infection in laboratory rodent colonies within controlled environments, implicating the zoonotic potential to laboratory animal caretakers. Conclusions Reports on global distribution of Leptospira infection in rats varies widely, with considerably high prevalence reported in many countries. This literature review emphasizes the need for enhanced surveillance programs using standardized methods for assessing Leptospira exposure or infection in rats. This review also demonstrated several weaknesses to the current methods of reporting the prevalence of Leptospira spp. in rats worldwide. As such, this necessitates a call for standardized protocols for the testing and reporting of such studies, especially pertaining to the diagnostic methods used. A deeper understanding of the ecology and epidemiology of Leptospira spp. in rats in urban environments is warranted. It is also pertinent for rat control programs to be proposed in conjunction with increased efforts for public awareness and education regarding leptospirosis transmission and prevention.","container-title":"PLOS Neglected Tropical Diseases","DOI":"10.1371/journal.pntd.0007499","ISSN":"1935-2735","issue":"8","page":"e0007499","title":"Leptospira infection in rats: A literature review of global prevalence and distribution","URL":"http://dx.plos.org/10.1371/journal.pntd.0007499","volume":"13","author":[{"family":"Boey","given":"Kenneth"},{"family":"Shiokawa","given":"Kanae"},{"family":"Rajeev","given":"Sreekumari"}],"editor":[{"family":"Day","given":"Nicholas P."}],"accessed":{"date-parts":[["2019",10,7]]},"issued":{"date-parts":[["2019",8]]}}},{"id":"y7Rngnif/PtI6PK7d","uris":["http://zotero.org/users/local/YOB362yk/items/GPJ72UIF"],"uri":["http://zotero.org/users/local/YOB362yk/items/GPJ72UIF"],"itemData":{"id":"y7Rngnif/PtI6PK7d","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F717C1" w:rsidRPr="003A137D">
        <w:rPr>
          <w:color w:val="000000" w:themeColor="text1"/>
        </w:rPr>
        <w:fldChar w:fldCharType="separate"/>
      </w:r>
      <w:r w:rsidR="009923DA" w:rsidRPr="001E3899">
        <w:rPr>
          <w:rFonts w:ascii="Times New Roman" w:cs="Times New Roman"/>
          <w:color w:val="000000"/>
          <w:rPrChange w:id="1112" w:author="Ruijie Xu" w:date="2022-01-31T16:48:00Z">
            <w:rPr>
              <w:rFonts w:ascii="Calibri" w:cs="Calibri"/>
              <w:color w:val="000000"/>
            </w:rPr>
          </w:rPrChange>
        </w:rPr>
        <w:t xml:space="preserve">(Saito </w:t>
      </w:r>
      <w:r w:rsidR="009923DA" w:rsidRPr="001E3899">
        <w:rPr>
          <w:rFonts w:ascii="Times New Roman" w:cs="Times New Roman"/>
          <w:i/>
          <w:iCs/>
          <w:color w:val="000000"/>
          <w:rPrChange w:id="1113" w:author="Ruijie Xu" w:date="2022-01-31T16:48:00Z">
            <w:rPr>
              <w:rFonts w:ascii="Calibri" w:cs="Calibri"/>
              <w:i/>
              <w:iCs/>
              <w:color w:val="000000"/>
            </w:rPr>
          </w:rPrChange>
        </w:rPr>
        <w:t>et al.</w:t>
      </w:r>
      <w:r w:rsidR="009923DA" w:rsidRPr="001E3899">
        <w:rPr>
          <w:rFonts w:ascii="Times New Roman" w:cs="Times New Roman"/>
          <w:color w:val="000000"/>
          <w:rPrChange w:id="1114" w:author="Ruijie Xu" w:date="2022-01-31T16:48:00Z">
            <w:rPr>
              <w:rFonts w:ascii="Calibri" w:cs="Calibri"/>
              <w:color w:val="000000"/>
            </w:rPr>
          </w:rPrChange>
        </w:rPr>
        <w:t xml:space="preserve">, 2013; Rawlins </w:t>
      </w:r>
      <w:r w:rsidR="009923DA" w:rsidRPr="001E3899">
        <w:rPr>
          <w:rFonts w:ascii="Times New Roman" w:cs="Times New Roman"/>
          <w:i/>
          <w:iCs/>
          <w:color w:val="000000"/>
          <w:rPrChange w:id="1115" w:author="Ruijie Xu" w:date="2022-01-31T16:48:00Z">
            <w:rPr>
              <w:rFonts w:ascii="Calibri" w:cs="Calibri"/>
              <w:i/>
              <w:iCs/>
              <w:color w:val="000000"/>
            </w:rPr>
          </w:rPrChange>
        </w:rPr>
        <w:t>et al.</w:t>
      </w:r>
      <w:r w:rsidR="009923DA" w:rsidRPr="001E3899">
        <w:rPr>
          <w:rFonts w:ascii="Times New Roman" w:cs="Times New Roman"/>
          <w:color w:val="000000"/>
          <w:rPrChange w:id="1116" w:author="Ruijie Xu" w:date="2022-01-31T16:48:00Z">
            <w:rPr>
              <w:rFonts w:ascii="Calibri" w:cs="Calibri"/>
              <w:color w:val="000000"/>
            </w:rPr>
          </w:rPrChange>
        </w:rPr>
        <w:t xml:space="preserve">, 2014; Costa </w:t>
      </w:r>
      <w:r w:rsidR="009923DA" w:rsidRPr="001E3899">
        <w:rPr>
          <w:rFonts w:ascii="Times New Roman" w:cs="Times New Roman"/>
          <w:i/>
          <w:iCs/>
          <w:color w:val="000000"/>
          <w:rPrChange w:id="1117" w:author="Ruijie Xu" w:date="2022-01-31T16:48:00Z">
            <w:rPr>
              <w:rFonts w:ascii="Calibri" w:cs="Calibri"/>
              <w:i/>
              <w:iCs/>
              <w:color w:val="000000"/>
            </w:rPr>
          </w:rPrChange>
        </w:rPr>
        <w:t>et al.</w:t>
      </w:r>
      <w:r w:rsidR="009923DA" w:rsidRPr="001E3899">
        <w:rPr>
          <w:rFonts w:ascii="Times New Roman" w:cs="Times New Roman"/>
          <w:color w:val="000000"/>
          <w:rPrChange w:id="1118" w:author="Ruijie Xu" w:date="2022-01-31T16:48:00Z">
            <w:rPr>
              <w:rFonts w:ascii="Calibri" w:cs="Calibri"/>
              <w:color w:val="000000"/>
            </w:rPr>
          </w:rPrChange>
        </w:rPr>
        <w:t xml:space="preserve">, 2015; Boey, Shiokawa and Rajeev, 2019; Rajeev </w:t>
      </w:r>
      <w:r w:rsidR="009923DA" w:rsidRPr="001E3899">
        <w:rPr>
          <w:rFonts w:ascii="Times New Roman" w:cs="Times New Roman"/>
          <w:i/>
          <w:iCs/>
          <w:color w:val="000000"/>
          <w:rPrChange w:id="1119" w:author="Ruijie Xu" w:date="2022-01-31T16:48:00Z">
            <w:rPr>
              <w:rFonts w:ascii="Calibri" w:cs="Calibri"/>
              <w:i/>
              <w:iCs/>
              <w:color w:val="000000"/>
            </w:rPr>
          </w:rPrChange>
        </w:rPr>
        <w:t>et al.</w:t>
      </w:r>
      <w:r w:rsidR="009923DA" w:rsidRPr="001E3899">
        <w:rPr>
          <w:rFonts w:ascii="Times New Roman" w:cs="Times New Roman"/>
          <w:color w:val="000000"/>
          <w:rPrChange w:id="1120" w:author="Ruijie Xu" w:date="2022-01-31T16:48:00Z">
            <w:rPr>
              <w:rFonts w:ascii="Calibri" w:cs="Calibri"/>
              <w:color w:val="000000"/>
            </w:rPr>
          </w:rPrChange>
        </w:rPr>
        <w:t>, 2020)</w:t>
      </w:r>
      <w:r w:rsidR="00F717C1" w:rsidRPr="003A137D">
        <w:rPr>
          <w:color w:val="000000" w:themeColor="text1"/>
        </w:rPr>
        <w:fldChar w:fldCharType="end"/>
      </w:r>
      <w:r w:rsidR="00F717C1" w:rsidRPr="003A137D">
        <w:rPr>
          <w:color w:val="000000" w:themeColor="text1"/>
        </w:rPr>
        <w:t xml:space="preserve">. </w:t>
      </w:r>
      <w:r w:rsidR="00FA60E2" w:rsidRPr="003A137D">
        <w:rPr>
          <w:color w:val="000000" w:themeColor="text1"/>
        </w:rPr>
        <w:t xml:space="preserve"> In addition to kidney samples,  </w:t>
      </w:r>
      <w:r w:rsidR="00F717C1" w:rsidRPr="003A137D">
        <w:rPr>
          <w:color w:val="000000" w:themeColor="text1"/>
        </w:rPr>
        <w:t xml:space="preserve">we </w:t>
      </w:r>
      <w:r w:rsidR="00FA60E2" w:rsidRPr="003A137D">
        <w:rPr>
          <w:color w:val="000000" w:themeColor="text1"/>
        </w:rPr>
        <w:t xml:space="preserve">also </w:t>
      </w:r>
      <w:r w:rsidR="00F717C1" w:rsidRPr="003A137D">
        <w:rPr>
          <w:color w:val="000000" w:themeColor="text1"/>
        </w:rPr>
        <w:t xml:space="preserve">classified the microbial profiles of samples from </w:t>
      </w:r>
      <w:r w:rsidR="00FA60E2" w:rsidRPr="003A137D">
        <w:rPr>
          <w:color w:val="000000" w:themeColor="text1"/>
        </w:rPr>
        <w:t>rat</w:t>
      </w:r>
      <w:r w:rsidR="00F717C1" w:rsidRPr="003A137D">
        <w:rPr>
          <w:color w:val="000000" w:themeColor="text1"/>
        </w:rPr>
        <w:t xml:space="preserve"> lung</w:t>
      </w:r>
      <w:r w:rsidR="00FA60E2" w:rsidRPr="003A137D">
        <w:rPr>
          <w:color w:val="000000" w:themeColor="text1"/>
        </w:rPr>
        <w:t>s</w:t>
      </w:r>
      <w:r w:rsidR="00F717C1" w:rsidRPr="003A137D">
        <w:rPr>
          <w:color w:val="000000" w:themeColor="text1"/>
        </w:rPr>
        <w:t xml:space="preserve"> and spleen</w:t>
      </w:r>
      <w:r w:rsidR="00FA60E2" w:rsidRPr="003A137D">
        <w:rPr>
          <w:color w:val="000000" w:themeColor="text1"/>
        </w:rPr>
        <w:t xml:space="preserve">. We identified </w:t>
      </w:r>
      <w:r w:rsidR="003D0213" w:rsidRPr="003A137D">
        <w:rPr>
          <w:color w:val="000000" w:themeColor="text1"/>
        </w:rPr>
        <w:t>t</w:t>
      </w:r>
      <w:r w:rsidR="00F717C1" w:rsidRPr="003A137D">
        <w:rPr>
          <w:color w:val="000000" w:themeColor="text1"/>
        </w:rPr>
        <w:t>he microbial profiles of these samples</w:t>
      </w:r>
      <w:r w:rsidR="00B67F65" w:rsidRPr="003A137D">
        <w:rPr>
          <w:color w:val="000000" w:themeColor="text1"/>
        </w:rPr>
        <w:t>,</w:t>
      </w:r>
      <w:r w:rsidR="00F717C1" w:rsidRPr="003A137D">
        <w:rPr>
          <w:color w:val="000000" w:themeColor="text1"/>
        </w:rPr>
        <w:t xml:space="preserve"> </w:t>
      </w:r>
      <w:r w:rsidR="00B67F65" w:rsidRPr="003A137D">
        <w:rPr>
          <w:color w:val="000000" w:themeColor="text1"/>
        </w:rPr>
        <w:t>which</w:t>
      </w:r>
      <w:r w:rsidR="003D0213" w:rsidRPr="003A137D">
        <w:rPr>
          <w:color w:val="000000" w:themeColor="text1"/>
        </w:rPr>
        <w:t xml:space="preserve"> contain many potential rodent pathogen</w:t>
      </w:r>
      <w:r w:rsidR="00366132" w:rsidRPr="003A137D">
        <w:rPr>
          <w:color w:val="000000" w:themeColor="text1"/>
        </w:rPr>
        <w:t xml:space="preserve"> sequences</w:t>
      </w:r>
      <w:r w:rsidR="00585EA1" w:rsidRPr="003A137D">
        <w:rPr>
          <w:color w:val="000000" w:themeColor="text1"/>
        </w:rPr>
        <w:t xml:space="preserve">, </w:t>
      </w:r>
      <w:r w:rsidR="00F717C1" w:rsidRPr="003A137D">
        <w:rPr>
          <w:color w:val="000000" w:themeColor="text1"/>
        </w:rPr>
        <w:t xml:space="preserve">using </w:t>
      </w:r>
      <w:r w:rsidR="005923C5" w:rsidRPr="003A137D">
        <w:rPr>
          <w:color w:val="000000" w:themeColor="text1"/>
        </w:rPr>
        <w:t>nine different</w:t>
      </w:r>
      <w:r w:rsidR="00F717C1" w:rsidRPr="003A137D">
        <w:rPr>
          <w:color w:val="000000" w:themeColor="text1"/>
        </w:rPr>
        <w:t xml:space="preserve"> shotgun metagenom</w:t>
      </w:r>
      <w:ins w:id="1121" w:author="Ruijie Xu" w:date="2022-01-30T14:11:00Z">
        <w:r w:rsidR="009923DA" w:rsidRPr="003A137D">
          <w:rPr>
            <w:color w:val="000000" w:themeColor="text1"/>
          </w:rPr>
          <w:t>ics</w:t>
        </w:r>
      </w:ins>
      <w:del w:id="1122" w:author="Ruijie Xu" w:date="2022-01-30T14:11:00Z">
        <w:r w:rsidR="00F717C1" w:rsidRPr="003A137D" w:rsidDel="009923DA">
          <w:rPr>
            <w:color w:val="000000" w:themeColor="text1"/>
          </w:rPr>
          <w:delText>e</w:delText>
        </w:r>
      </w:del>
      <w:r w:rsidR="00F717C1" w:rsidRPr="003A137D">
        <w:rPr>
          <w:color w:val="000000" w:themeColor="text1"/>
        </w:rPr>
        <w:t xml:space="preserve"> sequencing taxonomic classification </w:t>
      </w:r>
      <w:r w:rsidR="008524D8" w:rsidRPr="003A137D">
        <w:rPr>
          <w:color w:val="000000" w:themeColor="text1"/>
        </w:rPr>
        <w:t>software</w:t>
      </w:r>
      <w:r w:rsidR="00F717C1" w:rsidRPr="003A137D">
        <w:rPr>
          <w:color w:val="000000" w:themeColor="text1"/>
        </w:rPr>
        <w:t xml:space="preserve">. </w:t>
      </w:r>
      <w:r w:rsidRPr="003A137D">
        <w:rPr>
          <w:color w:val="000000" w:themeColor="text1"/>
        </w:rPr>
        <w:t xml:space="preserve">The differences in the classification outputs were compared and analyzed to address how the use of different taxonomical profiling </w:t>
      </w:r>
      <w:r w:rsidR="00E91EA3" w:rsidRPr="003A137D">
        <w:rPr>
          <w:color w:val="000000" w:themeColor="text1"/>
        </w:rPr>
        <w:t xml:space="preserve">software </w:t>
      </w:r>
      <w:r w:rsidRPr="003A137D">
        <w:rPr>
          <w:color w:val="000000" w:themeColor="text1"/>
        </w:rPr>
        <w:t xml:space="preserve">on the same dataset could </w:t>
      </w:r>
      <w:ins w:id="1123" w:author="Ruijie Xu" w:date="2022-01-28T14:05:00Z">
        <w:r w:rsidR="00466B6D" w:rsidRPr="003A137D">
          <w:rPr>
            <w:color w:val="000000" w:themeColor="text1"/>
          </w:rPr>
          <w:t xml:space="preserve">lead to diverged </w:t>
        </w:r>
        <w:r w:rsidR="00003AC5" w:rsidRPr="003A137D">
          <w:rPr>
            <w:color w:val="000000" w:themeColor="text1"/>
          </w:rPr>
          <w:t>d</w:t>
        </w:r>
      </w:ins>
      <w:ins w:id="1124" w:author="Ruijie Xu" w:date="2022-01-28T14:06:00Z">
        <w:r w:rsidR="00003AC5" w:rsidRPr="003A137D">
          <w:rPr>
            <w:color w:val="000000" w:themeColor="text1"/>
          </w:rPr>
          <w:t xml:space="preserve">iagnosis in </w:t>
        </w:r>
      </w:ins>
      <w:ins w:id="1125" w:author="Ruijie Xu" w:date="2022-02-02T11:02:00Z">
        <w:r w:rsidR="00463AA7">
          <w:rPr>
            <w:i/>
            <w:iCs/>
            <w:color w:val="000000" w:themeColor="text1"/>
          </w:rPr>
          <w:t>Leptospira</w:t>
        </w:r>
      </w:ins>
      <w:ins w:id="1126" w:author="Ruijie Xu" w:date="2022-01-28T14:06:00Z">
        <w:r w:rsidR="00003AC5" w:rsidRPr="003A137D">
          <w:rPr>
            <w:color w:val="000000" w:themeColor="text1"/>
          </w:rPr>
          <w:t xml:space="preserve"> pathogen, and also </w:t>
        </w:r>
      </w:ins>
      <w:r w:rsidRPr="003A137D">
        <w:rPr>
          <w:color w:val="000000" w:themeColor="text1"/>
        </w:rPr>
        <w:t xml:space="preserve">affect the results </w:t>
      </w:r>
      <w:r w:rsidR="00585EA1" w:rsidRPr="003A137D">
        <w:rPr>
          <w:color w:val="000000" w:themeColor="text1"/>
        </w:rPr>
        <w:t xml:space="preserve">of </w:t>
      </w:r>
      <w:del w:id="1127" w:author="Ruijie Xu" w:date="2022-01-28T14:06:00Z">
        <w:r w:rsidR="00585EA1" w:rsidRPr="003A137D" w:rsidDel="00E85771">
          <w:rPr>
            <w:color w:val="000000" w:themeColor="text1"/>
          </w:rPr>
          <w:delText>the analysis</w:delText>
        </w:r>
      </w:del>
      <w:ins w:id="1128" w:author="Ruijie Xu" w:date="2022-01-28T14:06:00Z">
        <w:r w:rsidR="00E85771" w:rsidRPr="003A137D">
          <w:rPr>
            <w:color w:val="000000" w:themeColor="text1"/>
          </w:rPr>
          <w:t>microbiome characterization</w:t>
        </w:r>
      </w:ins>
      <w:ins w:id="1129" w:author="Ruijie Xu" w:date="2022-01-30T14:11:00Z">
        <w:r w:rsidR="009923DA" w:rsidRPr="003A137D">
          <w:rPr>
            <w:color w:val="000000" w:themeColor="text1"/>
          </w:rPr>
          <w:t>, which</w:t>
        </w:r>
      </w:ins>
      <w:del w:id="1130" w:author="Ruijie Xu" w:date="2022-01-30T14:11:00Z">
        <w:r w:rsidR="00585EA1" w:rsidRPr="003A137D" w:rsidDel="009923DA">
          <w:rPr>
            <w:color w:val="000000" w:themeColor="text1"/>
          </w:rPr>
          <w:delText xml:space="preserve"> </w:delText>
        </w:r>
        <w:r w:rsidRPr="003A137D" w:rsidDel="009923DA">
          <w:rPr>
            <w:color w:val="000000" w:themeColor="text1"/>
          </w:rPr>
          <w:delText>and</w:delText>
        </w:r>
      </w:del>
      <w:r w:rsidRPr="003A137D">
        <w:rPr>
          <w:color w:val="000000" w:themeColor="text1"/>
        </w:rPr>
        <w:t xml:space="preserve"> lead to different biological conclusion</w:t>
      </w:r>
      <w:r w:rsidR="00585EA1" w:rsidRPr="003A137D">
        <w:rPr>
          <w:color w:val="000000" w:themeColor="text1"/>
        </w:rPr>
        <w:t>s</w:t>
      </w:r>
      <w:ins w:id="1131" w:author="Ruijie Xu" w:date="2022-01-28T14:06:00Z">
        <w:r w:rsidR="00E85771" w:rsidRPr="003A137D">
          <w:rPr>
            <w:color w:val="000000" w:themeColor="text1"/>
          </w:rPr>
          <w:t xml:space="preserve"> in the down</w:t>
        </w:r>
      </w:ins>
      <w:ins w:id="1132" w:author="Ruijie Xu" w:date="2022-01-28T14:07:00Z">
        <w:r w:rsidR="00E85771" w:rsidRPr="003A137D">
          <w:rPr>
            <w:color w:val="000000" w:themeColor="text1"/>
          </w:rPr>
          <w:t>stream analyses</w:t>
        </w:r>
      </w:ins>
      <w:r w:rsidRPr="003A137D">
        <w:rPr>
          <w:color w:val="000000" w:themeColor="text1"/>
        </w:rPr>
        <w:t xml:space="preserve">. </w:t>
      </w:r>
    </w:p>
    <w:p w14:paraId="62A75BA6" w14:textId="4266A91D" w:rsidR="00234370" w:rsidRPr="003A137D" w:rsidRDefault="00234370" w:rsidP="0046408A">
      <w:pPr>
        <w:spacing w:line="480" w:lineRule="auto"/>
        <w:ind w:right="480" w:firstLine="720"/>
        <w:rPr>
          <w:color w:val="000000" w:themeColor="text1"/>
        </w:rPr>
      </w:pPr>
      <w:r w:rsidRPr="003A137D">
        <w:rPr>
          <w:color w:val="000000" w:themeColor="text1"/>
        </w:rPr>
        <w:t xml:space="preserve">Previous benchmarking studies </w:t>
      </w:r>
      <w:r w:rsidRPr="003A137D">
        <w:rPr>
          <w:color w:val="000000" w:themeColor="text1"/>
        </w:rPr>
        <w:fldChar w:fldCharType="begin" w:fldLock="1"/>
      </w:r>
      <w:r w:rsidR="00CB52B4">
        <w:rPr>
          <w:color w:val="000000" w:themeColor="text1"/>
        </w:rPr>
        <w:instrText xml:space="preserve"> ADDIN ZOTERO_ITEM CSL_CITATION {"citationID":"iOJ0BwbW","properties":{"formattedCitation":"(Escobar-Zepeda {\\i{}et al.}, 2018; Ye {\\i{}et al.}, 2019)","plainCitation":"(Escobar-Zepeda et al., 2018; Ye et al., 2019)","noteIndex":0},"citationItems":[{"id":"y7Rngnif/osyFWaTk","uris":["http://zotero.org/users/local/YOB362yk/items/J9U9VAYC"],"uri":["http://zotero.org/users/local/YOB362yk/items/J9U9VAYC"],"itemData":{"id":1380,"type":"article-journal","abstract":"Metagenomic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Pr="003A137D">
        <w:rPr>
          <w:color w:val="000000" w:themeColor="text1"/>
        </w:rPr>
        <w:fldChar w:fldCharType="separate"/>
      </w:r>
      <w:r w:rsidR="00CB52B4" w:rsidRPr="00CB52B4">
        <w:rPr>
          <w:rFonts w:ascii="Calibri" w:cs="Calibri"/>
          <w:color w:val="000000"/>
        </w:rPr>
        <w:t xml:space="preserve">(Escobar-Zepeda </w:t>
      </w:r>
      <w:r w:rsidR="00CB52B4" w:rsidRPr="00CB52B4">
        <w:rPr>
          <w:rFonts w:ascii="Calibri" w:cs="Calibri"/>
          <w:i/>
          <w:iCs/>
          <w:color w:val="000000"/>
        </w:rPr>
        <w:t>et al.</w:t>
      </w:r>
      <w:r w:rsidR="00CB52B4" w:rsidRPr="00CB52B4">
        <w:rPr>
          <w:rFonts w:ascii="Calibri" w:cs="Calibri"/>
          <w:color w:val="000000"/>
        </w:rPr>
        <w:t xml:space="preserve">, 2018; Ye </w:t>
      </w:r>
      <w:r w:rsidR="00CB52B4" w:rsidRPr="00CB52B4">
        <w:rPr>
          <w:rFonts w:ascii="Calibri" w:cs="Calibri"/>
          <w:i/>
          <w:iCs/>
          <w:color w:val="000000"/>
        </w:rPr>
        <w:t>et al.</w:t>
      </w:r>
      <w:r w:rsidR="00CB52B4" w:rsidRPr="00CB52B4">
        <w:rPr>
          <w:rFonts w:ascii="Calibri" w:cs="Calibri"/>
          <w:color w:val="000000"/>
        </w:rPr>
        <w:t>, 2019)</w:t>
      </w:r>
      <w:r w:rsidRPr="003A137D">
        <w:rPr>
          <w:color w:val="000000" w:themeColor="text1"/>
        </w:rPr>
        <w:fldChar w:fldCharType="end"/>
      </w:r>
      <w:r w:rsidRPr="003A137D">
        <w:rPr>
          <w:color w:val="000000" w:themeColor="text1"/>
        </w:rPr>
        <w:t xml:space="preserve"> have performed comprehensive analyses on the</w:t>
      </w:r>
      <w:r w:rsidR="00585EA1" w:rsidRPr="003A137D">
        <w:rPr>
          <w:color w:val="000000" w:themeColor="text1"/>
        </w:rPr>
        <w:t>se software</w:t>
      </w:r>
      <w:ins w:id="1133" w:author="Ruijie Xu" w:date="2022-01-30T14:12:00Z">
        <w:r w:rsidR="00851952" w:rsidRPr="003A137D">
          <w:rPr>
            <w:color w:val="000000" w:themeColor="text1"/>
          </w:rPr>
          <w:t>’s</w:t>
        </w:r>
      </w:ins>
      <w:r w:rsidR="00585EA1" w:rsidRPr="003A137D">
        <w:rPr>
          <w:color w:val="000000" w:themeColor="text1"/>
        </w:rPr>
        <w:t xml:space="preserve"> </w:t>
      </w:r>
      <w:r w:rsidRPr="003A137D">
        <w:rPr>
          <w:color w:val="000000" w:themeColor="text1"/>
        </w:rPr>
        <w:t>speed and performance</w:t>
      </w:r>
      <w:ins w:id="1134" w:author="Ruijie Xu" w:date="2022-01-30T14:12:00Z">
        <w:r w:rsidR="00851952" w:rsidRPr="003A137D">
          <w:rPr>
            <w:color w:val="000000" w:themeColor="text1"/>
          </w:rPr>
          <w:t>s</w:t>
        </w:r>
      </w:ins>
      <w:r w:rsidRPr="003A137D">
        <w:rPr>
          <w:color w:val="000000" w:themeColor="text1"/>
        </w:rPr>
        <w:t xml:space="preserve"> (sensitivity, specificity, precision, and accuracy). However, these benchmarks have been </w:t>
      </w:r>
      <w:r w:rsidR="00310031" w:rsidRPr="003A137D">
        <w:rPr>
          <w:color w:val="000000" w:themeColor="text1"/>
        </w:rPr>
        <w:t>g</w:t>
      </w:r>
      <w:r w:rsidR="004D24F3" w:rsidRPr="003A137D">
        <w:rPr>
          <w:color w:val="000000" w:themeColor="text1"/>
        </w:rPr>
        <w:t xml:space="preserve">enerally </w:t>
      </w:r>
      <w:r w:rsidRPr="003A137D">
        <w:rPr>
          <w:color w:val="000000" w:themeColor="text1"/>
        </w:rPr>
        <w:t xml:space="preserve">based on </w:t>
      </w:r>
      <w:r w:rsidRPr="003A137D">
        <w:rPr>
          <w:i/>
          <w:iCs/>
          <w:color w:val="000000" w:themeColor="text1"/>
        </w:rPr>
        <w:t>in silico</w:t>
      </w:r>
      <w:r w:rsidRPr="003A137D">
        <w:rPr>
          <w:color w:val="000000" w:themeColor="text1"/>
        </w:rPr>
        <w:t xml:space="preserve"> datasets or with the support of laboratory synthetic samples</w:t>
      </w:r>
      <w:r w:rsidR="004D24F3" w:rsidRPr="003A137D">
        <w:rPr>
          <w:color w:val="000000" w:themeColor="text1"/>
        </w:rPr>
        <w:t xml:space="preserve">. </w:t>
      </w:r>
      <w:r w:rsidRPr="003A137D">
        <w:rPr>
          <w:color w:val="000000" w:themeColor="text1"/>
        </w:rPr>
        <w:t xml:space="preserve">Differences among the microbial taxonomical profiles classified with different tools can be the result of reporting false positive or false negative taxonomies using different algorithms, </w:t>
      </w:r>
      <w:r w:rsidR="00FE5C5D" w:rsidRPr="003A137D">
        <w:rPr>
          <w:color w:val="000000" w:themeColor="text1"/>
        </w:rPr>
        <w:t>DB</w:t>
      </w:r>
      <w:r w:rsidRPr="003A137D">
        <w:rPr>
          <w:color w:val="000000" w:themeColor="text1"/>
        </w:rPr>
        <w:t xml:space="preserve">s, or </w:t>
      </w:r>
      <w:r w:rsidR="00E91EA3" w:rsidRPr="003A137D">
        <w:rPr>
          <w:color w:val="000000" w:themeColor="text1"/>
        </w:rPr>
        <w:t>software</w:t>
      </w:r>
      <w:r w:rsidRPr="003A137D">
        <w:rPr>
          <w:color w:val="000000" w:themeColor="text1"/>
        </w:rPr>
        <w:t xml:space="preserve">. These differences sometimes seem negligible in </w:t>
      </w:r>
      <w:ins w:id="1135" w:author="Ruijie Xu" w:date="2022-01-30T14:12:00Z">
        <w:r w:rsidR="00851952" w:rsidRPr="003A137D">
          <w:rPr>
            <w:color w:val="000000" w:themeColor="text1"/>
          </w:rPr>
          <w:t xml:space="preserve">the </w:t>
        </w:r>
      </w:ins>
      <w:r w:rsidRPr="003A137D">
        <w:rPr>
          <w:color w:val="000000" w:themeColor="text1"/>
        </w:rPr>
        <w:t xml:space="preserve">benchmarking studies for tools with similar algorithms but can lead </w:t>
      </w:r>
      <w:ins w:id="1136" w:author="Ruijie Xu" w:date="2022-01-28T14:08:00Z">
        <w:r w:rsidR="00BC2B38" w:rsidRPr="003A137D">
          <w:rPr>
            <w:color w:val="000000" w:themeColor="text1"/>
          </w:rPr>
          <w:t>diverging</w:t>
        </w:r>
      </w:ins>
      <w:del w:id="1137" w:author="Ruijie Xu" w:date="2022-01-28T14:08:00Z">
        <w:r w:rsidRPr="003A137D" w:rsidDel="00BC2B38">
          <w:rPr>
            <w:color w:val="000000" w:themeColor="text1"/>
          </w:rPr>
          <w:delText>to diverging</w:delText>
        </w:r>
      </w:del>
      <w:r w:rsidRPr="003A137D">
        <w:rPr>
          <w:color w:val="000000" w:themeColor="text1"/>
        </w:rPr>
        <w:t xml:space="preserve"> biological conclusions </w:t>
      </w:r>
      <w:r w:rsidR="00AF0037" w:rsidRPr="003A137D">
        <w:rPr>
          <w:color w:val="000000" w:themeColor="text1"/>
        </w:rPr>
        <w:t xml:space="preserve">in the downstream analyses </w:t>
      </w:r>
      <w:r w:rsidRPr="003A137D">
        <w:rPr>
          <w:color w:val="000000" w:themeColor="text1"/>
        </w:rPr>
        <w:t>depending on the question</w:t>
      </w:r>
      <w:r w:rsidR="00FF02F4" w:rsidRPr="003A137D">
        <w:rPr>
          <w:color w:val="000000" w:themeColor="text1"/>
        </w:rPr>
        <w:t>s</w:t>
      </w:r>
      <w:r w:rsidRPr="003A137D">
        <w:rPr>
          <w:color w:val="000000" w:themeColor="text1"/>
        </w:rPr>
        <w:t xml:space="preserve"> </w:t>
      </w:r>
      <w:r w:rsidR="00E91EA3" w:rsidRPr="003A137D">
        <w:rPr>
          <w:color w:val="000000" w:themeColor="text1"/>
        </w:rPr>
        <w:t xml:space="preserve">being </w:t>
      </w:r>
      <w:r w:rsidRPr="003A137D">
        <w:rPr>
          <w:color w:val="000000" w:themeColor="text1"/>
        </w:rPr>
        <w:lastRenderedPageBreak/>
        <w:t>asked</w:t>
      </w:r>
      <w:r w:rsidR="00E91EA3" w:rsidRPr="003A137D">
        <w:rPr>
          <w:color w:val="000000" w:themeColor="text1"/>
        </w:rPr>
        <w:t>.</w:t>
      </w:r>
      <w:r w:rsidR="00AF0037" w:rsidRPr="003A137D">
        <w:rPr>
          <w:color w:val="000000" w:themeColor="text1"/>
        </w:rPr>
        <w:t xml:space="preserve"> </w:t>
      </w:r>
      <w:r w:rsidR="00E91EA3" w:rsidRPr="003A137D">
        <w:rPr>
          <w:color w:val="000000" w:themeColor="text1"/>
        </w:rPr>
        <w:t>T</w:t>
      </w:r>
      <w:r w:rsidR="00AF0037" w:rsidRPr="003A137D">
        <w:rPr>
          <w:color w:val="000000" w:themeColor="text1"/>
        </w:rPr>
        <w:t>he</w:t>
      </w:r>
      <w:ins w:id="1138" w:author="Ruijie Xu" w:date="2022-01-28T14:08:00Z">
        <w:r w:rsidR="00DA4B29" w:rsidRPr="003A137D">
          <w:rPr>
            <w:color w:val="000000" w:themeColor="text1"/>
          </w:rPr>
          <w:t>se</w:t>
        </w:r>
      </w:ins>
      <w:r w:rsidR="00AF0037" w:rsidRPr="003A137D">
        <w:rPr>
          <w:color w:val="000000" w:themeColor="text1"/>
        </w:rPr>
        <w:t xml:space="preserve"> biases</w:t>
      </w:r>
      <w:r w:rsidR="00E91EA3" w:rsidRPr="003A137D">
        <w:rPr>
          <w:color w:val="000000" w:themeColor="text1"/>
        </w:rPr>
        <w:t xml:space="preserve"> originated </w:t>
      </w:r>
      <w:r w:rsidR="00366132" w:rsidRPr="003A137D">
        <w:rPr>
          <w:color w:val="000000" w:themeColor="text1"/>
        </w:rPr>
        <w:t xml:space="preserve">from </w:t>
      </w:r>
      <w:r w:rsidR="00E91EA3" w:rsidRPr="003A137D">
        <w:rPr>
          <w:color w:val="000000" w:themeColor="text1"/>
        </w:rPr>
        <w:t xml:space="preserve">these </w:t>
      </w:r>
      <w:del w:id="1139" w:author="Ruijie Xu" w:date="2022-01-28T14:08:00Z">
        <w:r w:rsidR="00E91EA3" w:rsidRPr="003A137D" w:rsidDel="00DA4B29">
          <w:rPr>
            <w:color w:val="000000" w:themeColor="text1"/>
          </w:rPr>
          <w:delText>analyses</w:delText>
        </w:r>
        <w:r w:rsidR="00AF0037" w:rsidRPr="003A137D" w:rsidDel="00DA4B29">
          <w:rPr>
            <w:color w:val="000000" w:themeColor="text1"/>
          </w:rPr>
          <w:delText xml:space="preserve"> </w:delText>
        </w:r>
      </w:del>
      <w:ins w:id="1140" w:author="Ruijie Xu" w:date="2022-01-28T14:08:00Z">
        <w:r w:rsidR="00DA4B29" w:rsidRPr="003A137D">
          <w:rPr>
            <w:color w:val="000000" w:themeColor="text1"/>
          </w:rPr>
          <w:t>diffe</w:t>
        </w:r>
      </w:ins>
      <w:ins w:id="1141" w:author="Ruijie Xu" w:date="2022-01-28T14:11:00Z">
        <w:r w:rsidR="00F81854" w:rsidRPr="003A137D">
          <w:rPr>
            <w:color w:val="000000" w:themeColor="text1"/>
          </w:rPr>
          <w:t>rences</w:t>
        </w:r>
      </w:ins>
      <w:ins w:id="1142" w:author="Ruijie Xu" w:date="2022-01-28T14:08:00Z">
        <w:r w:rsidR="00DA4B29" w:rsidRPr="003A137D">
          <w:rPr>
            <w:color w:val="000000" w:themeColor="text1"/>
          </w:rPr>
          <w:t xml:space="preserve"> </w:t>
        </w:r>
      </w:ins>
      <w:r w:rsidR="00AF0037" w:rsidRPr="003A137D">
        <w:rPr>
          <w:color w:val="000000" w:themeColor="text1"/>
        </w:rPr>
        <w:t>have been understudied</w:t>
      </w:r>
      <w:r w:rsidR="00366132" w:rsidRPr="003A137D">
        <w:rPr>
          <w:color w:val="000000" w:themeColor="text1"/>
        </w:rPr>
        <w:t xml:space="preserve">; </w:t>
      </w:r>
      <w:r w:rsidR="00E91EA3" w:rsidRPr="003A137D">
        <w:rPr>
          <w:color w:val="000000" w:themeColor="text1"/>
        </w:rPr>
        <w:t>t</w:t>
      </w:r>
      <w:r w:rsidRPr="003A137D">
        <w:rPr>
          <w:color w:val="000000" w:themeColor="text1"/>
        </w:rPr>
        <w:t xml:space="preserve">herefore, it is crucial to </w:t>
      </w:r>
      <w:ins w:id="1143" w:author="Ruijie Xu" w:date="2022-01-28T14:11:00Z">
        <w:r w:rsidR="005F4BB6" w:rsidRPr="003A137D">
          <w:rPr>
            <w:color w:val="000000" w:themeColor="text1"/>
          </w:rPr>
          <w:t>demonstrate these biases with real biological data</w:t>
        </w:r>
      </w:ins>
      <w:ins w:id="1144" w:author="Ruijie Xu" w:date="2022-01-28T14:12:00Z">
        <w:r w:rsidR="00057AD3" w:rsidRPr="003A137D">
          <w:rPr>
            <w:color w:val="000000" w:themeColor="text1"/>
          </w:rPr>
          <w:t>,</w:t>
        </w:r>
      </w:ins>
      <w:ins w:id="1145" w:author="Ruijie Xu" w:date="2022-01-28T14:11:00Z">
        <w:r w:rsidR="005F4BB6" w:rsidRPr="003A137D">
          <w:rPr>
            <w:color w:val="000000" w:themeColor="text1"/>
          </w:rPr>
          <w:t xml:space="preserve"> to </w:t>
        </w:r>
      </w:ins>
      <w:r w:rsidRPr="003A137D">
        <w:rPr>
          <w:color w:val="000000" w:themeColor="text1"/>
        </w:rPr>
        <w:t xml:space="preserve">raise awareness </w:t>
      </w:r>
      <w:r w:rsidR="0031189D" w:rsidRPr="003A137D">
        <w:rPr>
          <w:color w:val="000000" w:themeColor="text1"/>
        </w:rPr>
        <w:t xml:space="preserve">for </w:t>
      </w:r>
      <w:r w:rsidR="00D40405" w:rsidRPr="003A137D">
        <w:rPr>
          <w:color w:val="000000" w:themeColor="text1"/>
        </w:rPr>
        <w:t>their existence</w:t>
      </w:r>
      <w:ins w:id="1146" w:author="Ruijie Xu" w:date="2022-01-28T14:12:00Z">
        <w:r w:rsidR="00B22286" w:rsidRPr="003A137D">
          <w:rPr>
            <w:color w:val="000000" w:themeColor="text1"/>
          </w:rPr>
          <w:t>s</w:t>
        </w:r>
      </w:ins>
      <w:r w:rsidR="0031189D" w:rsidRPr="003A137D">
        <w:rPr>
          <w:color w:val="000000" w:themeColor="text1"/>
        </w:rPr>
        <w:t xml:space="preserve"> </w:t>
      </w:r>
      <w:r w:rsidRPr="003A137D">
        <w:rPr>
          <w:color w:val="000000" w:themeColor="text1"/>
        </w:rPr>
        <w:t xml:space="preserve">and </w:t>
      </w:r>
      <w:del w:id="1147" w:author="Ruijie Xu" w:date="2022-01-28T14:12:00Z">
        <w:r w:rsidR="00D40405" w:rsidRPr="003A137D" w:rsidDel="00F1531E">
          <w:rPr>
            <w:color w:val="000000" w:themeColor="text1"/>
          </w:rPr>
          <w:delText xml:space="preserve">for </w:delText>
        </w:r>
      </w:del>
      <w:ins w:id="1148" w:author="Ruijie Xu" w:date="2022-01-28T14:12:00Z">
        <w:r w:rsidR="00F1531E" w:rsidRPr="003A137D">
          <w:rPr>
            <w:color w:val="000000" w:themeColor="text1"/>
          </w:rPr>
          <w:t>to identify the potential</w:t>
        </w:r>
      </w:ins>
      <w:del w:id="1149" w:author="Ruijie Xu" w:date="2022-01-30T14:13:00Z">
        <w:r w:rsidR="00D40405" w:rsidRPr="003A137D" w:rsidDel="00851952">
          <w:rPr>
            <w:color w:val="000000" w:themeColor="text1"/>
          </w:rPr>
          <w:delText>the</w:delText>
        </w:r>
      </w:del>
      <w:r w:rsidRPr="003A137D">
        <w:rPr>
          <w:color w:val="000000" w:themeColor="text1"/>
        </w:rPr>
        <w:t xml:space="preserve"> factors that </w:t>
      </w:r>
      <w:r w:rsidR="00D40405" w:rsidRPr="003A137D">
        <w:rPr>
          <w:color w:val="000000" w:themeColor="text1"/>
        </w:rPr>
        <w:t>lead to</w:t>
      </w:r>
      <w:r w:rsidRPr="003A137D">
        <w:rPr>
          <w:color w:val="000000" w:themeColor="text1"/>
        </w:rPr>
        <w:t xml:space="preserve"> </w:t>
      </w:r>
      <w:ins w:id="1150" w:author="Ruijie Xu" w:date="2022-01-30T14:13:00Z">
        <w:r w:rsidR="00851952" w:rsidRPr="003A137D">
          <w:rPr>
            <w:color w:val="000000" w:themeColor="text1"/>
          </w:rPr>
          <w:t xml:space="preserve">the </w:t>
        </w:r>
      </w:ins>
      <w:r w:rsidRPr="003A137D">
        <w:rPr>
          <w:color w:val="000000" w:themeColor="text1"/>
        </w:rPr>
        <w:t>incorrect biological conclusions</w:t>
      </w:r>
      <w:ins w:id="1151" w:author="Ruijie Xu" w:date="2022-01-28T14:12:00Z">
        <w:r w:rsidR="00F1531E" w:rsidRPr="003A137D">
          <w:rPr>
            <w:color w:val="000000" w:themeColor="text1"/>
          </w:rPr>
          <w:t xml:space="preserve"> in a metagenomics study</w:t>
        </w:r>
      </w:ins>
      <w:r w:rsidRPr="003A137D">
        <w:rPr>
          <w:color w:val="000000" w:themeColor="text1"/>
        </w:rPr>
        <w:t xml:space="preserve">. </w:t>
      </w:r>
    </w:p>
    <w:p w14:paraId="43706948" w14:textId="08BBE824" w:rsidR="00692C29" w:rsidRPr="003A137D" w:rsidRDefault="00D82CA4" w:rsidP="0046408A">
      <w:pPr>
        <w:spacing w:line="480" w:lineRule="auto"/>
        <w:rPr>
          <w:color w:val="000000" w:themeColor="text1"/>
        </w:rPr>
      </w:pPr>
      <w:ins w:id="1152" w:author="Ruijie Xu" w:date="2022-01-30T12:36:00Z">
        <w:r w:rsidRPr="003A137D">
          <w:rPr>
            <w:b/>
            <w:bCs/>
            <w:color w:val="000000" w:themeColor="text1"/>
          </w:rPr>
          <w:t>Biases Introd</w:t>
        </w:r>
      </w:ins>
      <w:ins w:id="1153" w:author="Ruijie Xu" w:date="2022-01-30T14:13:00Z">
        <w:r w:rsidR="00851952" w:rsidRPr="003A137D">
          <w:rPr>
            <w:b/>
            <w:bCs/>
            <w:color w:val="000000" w:themeColor="text1"/>
          </w:rPr>
          <w:t>u</w:t>
        </w:r>
      </w:ins>
      <w:ins w:id="1154" w:author="Ruijie Xu" w:date="2022-01-30T12:36:00Z">
        <w:r w:rsidRPr="003A137D">
          <w:rPr>
            <w:b/>
            <w:bCs/>
            <w:color w:val="000000" w:themeColor="text1"/>
          </w:rPr>
          <w:t xml:space="preserve">ced by DB </w:t>
        </w:r>
        <w:r w:rsidR="00CA0C24" w:rsidRPr="003A137D">
          <w:rPr>
            <w:b/>
            <w:bCs/>
            <w:color w:val="000000" w:themeColor="text1"/>
          </w:rPr>
          <w:t>S</w:t>
        </w:r>
        <w:r w:rsidRPr="003A137D">
          <w:rPr>
            <w:b/>
            <w:bCs/>
            <w:color w:val="000000" w:themeColor="text1"/>
          </w:rPr>
          <w:t>election</w:t>
        </w:r>
      </w:ins>
      <w:del w:id="1155" w:author="Ruijie Xu" w:date="2022-01-30T12:36:00Z">
        <w:r w:rsidR="00234370" w:rsidRPr="003A137D" w:rsidDel="00D82CA4">
          <w:rPr>
            <w:b/>
            <w:bCs/>
            <w:color w:val="000000" w:themeColor="text1"/>
          </w:rPr>
          <w:delText xml:space="preserve">Kraken2 analysis with three different </w:delText>
        </w:r>
        <w:r w:rsidR="00FE5C5D" w:rsidRPr="003A137D" w:rsidDel="00D82CA4">
          <w:rPr>
            <w:b/>
            <w:bCs/>
            <w:color w:val="000000" w:themeColor="text1"/>
          </w:rPr>
          <w:delText>DB</w:delText>
        </w:r>
        <w:r w:rsidR="00234370" w:rsidRPr="003A137D" w:rsidDel="00D82CA4">
          <w:rPr>
            <w:b/>
            <w:bCs/>
            <w:color w:val="000000" w:themeColor="text1"/>
          </w:rPr>
          <w:delText>s</w:delText>
        </w:r>
      </w:del>
      <w:r w:rsidR="00234370" w:rsidRPr="003A137D">
        <w:rPr>
          <w:color w:val="000000" w:themeColor="text1"/>
        </w:rPr>
        <w:t xml:space="preserve">. </w:t>
      </w:r>
    </w:p>
    <w:p w14:paraId="7C42C7BA" w14:textId="563C66A7" w:rsidR="00234370" w:rsidRPr="003A137D" w:rsidDel="00DF6582" w:rsidRDefault="00234370" w:rsidP="0046408A">
      <w:pPr>
        <w:spacing w:line="480" w:lineRule="auto"/>
        <w:rPr>
          <w:del w:id="1156" w:author="Ruijie Xu" w:date="2022-01-28T14:47:00Z"/>
          <w:color w:val="000000" w:themeColor="text1"/>
        </w:rPr>
      </w:pPr>
      <w:r w:rsidRPr="003A137D">
        <w:rPr>
          <w:color w:val="000000" w:themeColor="text1"/>
        </w:rPr>
        <w:t xml:space="preserve">Incorrect taxonomical profiling of the collected samples’ microbial community can start from choosing an incorrect </w:t>
      </w:r>
      <w:r w:rsidR="00FE5C5D" w:rsidRPr="003A137D">
        <w:rPr>
          <w:color w:val="000000" w:themeColor="text1"/>
        </w:rPr>
        <w:t>DB</w:t>
      </w:r>
      <w:r w:rsidRPr="003A137D">
        <w:rPr>
          <w:color w:val="000000" w:themeColor="text1"/>
        </w:rPr>
        <w:t xml:space="preserve">. </w:t>
      </w:r>
      <w:r w:rsidR="00680F37" w:rsidRPr="003A137D">
        <w:rPr>
          <w:color w:val="000000" w:themeColor="text1"/>
        </w:rPr>
        <w:t>All c</w:t>
      </w:r>
      <w:r w:rsidRPr="003A137D">
        <w:rPr>
          <w:color w:val="000000" w:themeColor="text1"/>
        </w:rPr>
        <w:t xml:space="preserve">urrent taxonomical profiling </w:t>
      </w:r>
      <w:r w:rsidR="00D40405" w:rsidRPr="003A137D">
        <w:rPr>
          <w:color w:val="000000" w:themeColor="text1"/>
        </w:rPr>
        <w:t xml:space="preserve">software </w:t>
      </w:r>
      <w:r w:rsidRPr="003A137D">
        <w:rPr>
          <w:color w:val="000000" w:themeColor="text1"/>
        </w:rPr>
        <w:t>require</w:t>
      </w:r>
      <w:r w:rsidR="00366132" w:rsidRPr="003A137D">
        <w:rPr>
          <w:color w:val="000000" w:themeColor="text1"/>
        </w:rPr>
        <w:t>s</w:t>
      </w:r>
      <w:r w:rsidRPr="003A137D">
        <w:rPr>
          <w:color w:val="000000" w:themeColor="text1"/>
        </w:rPr>
        <w:t xml:space="preserve"> </w:t>
      </w:r>
      <w:r w:rsidR="00366132" w:rsidRPr="003A137D">
        <w:rPr>
          <w:color w:val="000000" w:themeColor="text1"/>
        </w:rPr>
        <w:t xml:space="preserve">a </w:t>
      </w:r>
      <w:r w:rsidRPr="003A137D">
        <w:rPr>
          <w:color w:val="000000" w:themeColor="text1"/>
        </w:rPr>
        <w:t xml:space="preserve">large number of computational resources for </w:t>
      </w:r>
      <w:r w:rsidR="00FE5C5D" w:rsidRPr="003A137D">
        <w:rPr>
          <w:color w:val="000000" w:themeColor="text1"/>
        </w:rPr>
        <w:t>DB</w:t>
      </w:r>
      <w:r w:rsidRPr="003A137D">
        <w:rPr>
          <w:color w:val="000000" w:themeColor="text1"/>
        </w:rPr>
        <w:t xml:space="preserve"> building and storage. Some </w:t>
      </w:r>
      <w:r w:rsidR="00D40405" w:rsidRPr="003A137D">
        <w:rPr>
          <w:color w:val="000000" w:themeColor="text1"/>
        </w:rPr>
        <w:t>software</w:t>
      </w:r>
      <w:r w:rsidRPr="003A137D">
        <w:rPr>
          <w:color w:val="000000" w:themeColor="text1"/>
        </w:rPr>
        <w:t>, such as Kraken2, provide an alternative pre</w:t>
      </w:r>
      <w:ins w:id="1157" w:author="Ruijie Xu" w:date="2022-01-28T14:15:00Z">
        <w:r w:rsidR="00571000" w:rsidRPr="003A137D">
          <w:rPr>
            <w:color w:val="000000" w:themeColor="text1"/>
          </w:rPr>
          <w:t>-</w:t>
        </w:r>
      </w:ins>
      <w:r w:rsidRPr="003A137D">
        <w:rPr>
          <w:color w:val="000000" w:themeColor="text1"/>
        </w:rPr>
        <w:t xml:space="preserve">built </w:t>
      </w:r>
      <w:r w:rsidR="00FE5C5D" w:rsidRPr="003A137D">
        <w:rPr>
          <w:color w:val="000000" w:themeColor="text1"/>
        </w:rPr>
        <w:t>DB</w:t>
      </w:r>
      <w:r w:rsidRPr="003A137D">
        <w:rPr>
          <w:color w:val="000000" w:themeColor="text1"/>
        </w:rPr>
        <w:t xml:space="preserve"> for users with inefficient computing resources, which </w:t>
      </w:r>
      <w:del w:id="1158" w:author="Ruijie Xu" w:date="2022-01-28T14:15:00Z">
        <w:r w:rsidRPr="003A137D" w:rsidDel="00EE39DE">
          <w:rPr>
            <w:color w:val="000000" w:themeColor="text1"/>
          </w:rPr>
          <w:delText>allow</w:delText>
        </w:r>
        <w:r w:rsidR="00D40405" w:rsidRPr="003A137D" w:rsidDel="00EE39DE">
          <w:rPr>
            <w:color w:val="000000" w:themeColor="text1"/>
          </w:rPr>
          <w:delText xml:space="preserve"> for </w:delText>
        </w:r>
        <w:r w:rsidRPr="003A137D" w:rsidDel="00EE39DE">
          <w:rPr>
            <w:color w:val="000000" w:themeColor="text1"/>
          </w:rPr>
          <w:delText xml:space="preserve">a </w:delText>
        </w:r>
      </w:del>
      <w:del w:id="1159" w:author="Ruijie Xu" w:date="2022-01-28T14:16:00Z">
        <w:r w:rsidRPr="003A137D" w:rsidDel="00AE61DD">
          <w:rPr>
            <w:color w:val="000000" w:themeColor="text1"/>
          </w:rPr>
          <w:delText>down-sampled</w:delText>
        </w:r>
      </w:del>
      <w:ins w:id="1160" w:author="Ruijie Xu" w:date="2022-01-28T14:16:00Z">
        <w:r w:rsidR="00AE61DD" w:rsidRPr="003A137D">
          <w:rPr>
            <w:color w:val="000000" w:themeColor="text1"/>
          </w:rPr>
          <w:t>minimize the size of the</w:t>
        </w:r>
      </w:ins>
      <w:r w:rsidRPr="003A137D">
        <w:rPr>
          <w:color w:val="000000" w:themeColor="text1"/>
        </w:rPr>
        <w:t xml:space="preserve"> </w:t>
      </w:r>
      <w:r w:rsidR="00FE5C5D" w:rsidRPr="003A137D">
        <w:rPr>
          <w:color w:val="000000" w:themeColor="text1"/>
        </w:rPr>
        <w:t>DB</w:t>
      </w:r>
      <w:r w:rsidRPr="003A137D">
        <w:rPr>
          <w:color w:val="000000" w:themeColor="text1"/>
        </w:rPr>
        <w:t xml:space="preserve"> to be loaded into a machine with </w:t>
      </w:r>
      <w:del w:id="1161" w:author="Ruijie Xu" w:date="2022-01-28T14:16:00Z">
        <w:r w:rsidRPr="003A137D" w:rsidDel="00331DC5">
          <w:rPr>
            <w:color w:val="000000" w:themeColor="text1"/>
          </w:rPr>
          <w:delText>RAM</w:delText>
        </w:r>
      </w:del>
      <w:ins w:id="1162" w:author="Ruijie Xu" w:date="2022-01-28T14:16:00Z">
        <w:r w:rsidR="00331DC5" w:rsidRPr="003A137D">
          <w:rPr>
            <w:color w:val="000000" w:themeColor="text1"/>
          </w:rPr>
          <w:t>RAM</w:t>
        </w:r>
      </w:ins>
      <w:del w:id="1163" w:author="Ruijie Xu" w:date="2022-01-28T14:16:00Z">
        <w:r w:rsidRPr="003A137D" w:rsidDel="00331DC5">
          <w:rPr>
            <w:color w:val="000000" w:themeColor="text1"/>
          </w:rPr>
          <w:delText xml:space="preserve"> </w:delText>
        </w:r>
      </w:del>
      <w:ins w:id="1164" w:author="Ruijie Xu" w:date="2022-01-28T14:16:00Z">
        <w:r w:rsidR="00331DC5" w:rsidRPr="003A137D">
          <w:rPr>
            <w:color w:val="000000" w:themeColor="text1"/>
          </w:rPr>
          <w:t xml:space="preserve"> </w:t>
        </w:r>
      </w:ins>
      <w:r w:rsidRPr="003A137D">
        <w:rPr>
          <w:color w:val="000000" w:themeColor="text1"/>
        </w:rPr>
        <w:t>as low as 8 GB</w:t>
      </w:r>
      <w:r w:rsidR="008C68D4" w:rsidRPr="003A137D">
        <w:rPr>
          <w:color w:val="000000" w:themeColor="text1"/>
        </w:rPr>
        <w:t xml:space="preserve">. </w:t>
      </w:r>
      <w:r w:rsidRPr="003A137D">
        <w:rPr>
          <w:color w:val="000000" w:themeColor="text1"/>
        </w:rPr>
        <w:t xml:space="preserve">This </w:t>
      </w:r>
      <w:r w:rsidR="00FE5C5D" w:rsidRPr="003A137D">
        <w:rPr>
          <w:color w:val="000000" w:themeColor="text1"/>
        </w:rPr>
        <w:t>DB</w:t>
      </w:r>
      <w:r w:rsidRPr="003A137D">
        <w:rPr>
          <w:color w:val="000000" w:themeColor="text1"/>
        </w:rPr>
        <w:t xml:space="preserve"> </w:t>
      </w:r>
      <w:r w:rsidR="00D40405" w:rsidRPr="003A137D">
        <w:rPr>
          <w:color w:val="000000" w:themeColor="text1"/>
        </w:rPr>
        <w:t xml:space="preserve">is </w:t>
      </w:r>
      <w:r w:rsidRPr="003A137D">
        <w:rPr>
          <w:color w:val="000000" w:themeColor="text1"/>
        </w:rPr>
        <w:t xml:space="preserve">built with all libraries included within the standard Kraken2 </w:t>
      </w:r>
      <w:r w:rsidR="00FE5C5D" w:rsidRPr="003A137D">
        <w:rPr>
          <w:color w:val="000000" w:themeColor="text1"/>
        </w:rPr>
        <w:t>DB</w:t>
      </w:r>
      <w:r w:rsidRPr="003A137D">
        <w:rPr>
          <w:color w:val="000000" w:themeColor="text1"/>
        </w:rPr>
        <w:t xml:space="preserve">s but down samples </w:t>
      </w:r>
      <w:del w:id="1165" w:author="Ruijie Xu" w:date="2022-01-30T14:14:00Z">
        <w:r w:rsidRPr="003A137D" w:rsidDel="00711005">
          <w:rPr>
            <w:color w:val="000000" w:themeColor="text1"/>
          </w:rPr>
          <w:delText xml:space="preserve">both </w:delText>
        </w:r>
        <w:r w:rsidR="00AF0037" w:rsidRPr="003A137D" w:rsidDel="00711005">
          <w:rPr>
            <w:color w:val="000000" w:themeColor="text1"/>
          </w:rPr>
          <w:delText xml:space="preserve">reference sequences within the </w:delText>
        </w:r>
        <w:r w:rsidR="00FE5C5D" w:rsidRPr="003A137D" w:rsidDel="00711005">
          <w:rPr>
            <w:color w:val="000000" w:themeColor="text1"/>
          </w:rPr>
          <w:delText>DB</w:delText>
        </w:r>
        <w:r w:rsidRPr="003A137D" w:rsidDel="00711005">
          <w:rPr>
            <w:color w:val="000000" w:themeColor="text1"/>
          </w:rPr>
          <w:delText>s and query</w:delText>
        </w:r>
      </w:del>
      <w:ins w:id="1166" w:author="Ruijie Xu" w:date="2022-01-30T14:14:00Z">
        <w:r w:rsidR="00711005" w:rsidRPr="003A137D">
          <w:rPr>
            <w:color w:val="000000" w:themeColor="text1"/>
          </w:rPr>
          <w:t>the size of the</w:t>
        </w:r>
      </w:ins>
      <w:r w:rsidRPr="003A137D">
        <w:rPr>
          <w:color w:val="000000" w:themeColor="text1"/>
        </w:rPr>
        <w:t xml:space="preserve"> sequences </w:t>
      </w:r>
      <w:ins w:id="1167" w:author="Ruijie Xu" w:date="2022-01-30T14:14:00Z">
        <w:r w:rsidR="00711005" w:rsidRPr="003A137D">
          <w:rPr>
            <w:color w:val="000000" w:themeColor="text1"/>
          </w:rPr>
          <w:t xml:space="preserve">included </w:t>
        </w:r>
      </w:ins>
      <w:r w:rsidRPr="003A137D">
        <w:rPr>
          <w:color w:val="000000" w:themeColor="text1"/>
        </w:rPr>
        <w:t xml:space="preserve">using a hash function. </w:t>
      </w:r>
      <w:r w:rsidR="00E31C9C" w:rsidRPr="003A137D">
        <w:rPr>
          <w:color w:val="000000" w:themeColor="text1"/>
        </w:rPr>
        <w:t>There were also multiple versions of Kraken2’s DBs provided by the science community that can be easily downloaded</w:t>
      </w:r>
      <w:ins w:id="1168" w:author="Ruijie Xu" w:date="2022-01-28T14:16:00Z">
        <w:r w:rsidR="00E11384" w:rsidRPr="003A137D">
          <w:rPr>
            <w:color w:val="000000" w:themeColor="text1"/>
          </w:rPr>
          <w:t xml:space="preserve"> and </w:t>
        </w:r>
        <w:r w:rsidR="00743BDB" w:rsidRPr="003A137D">
          <w:rPr>
            <w:color w:val="000000" w:themeColor="text1"/>
          </w:rPr>
          <w:t>updated freq</w:t>
        </w:r>
      </w:ins>
      <w:ins w:id="1169" w:author="Ruijie Xu" w:date="2022-01-28T14:17:00Z">
        <w:r w:rsidR="00743BDB" w:rsidRPr="003A137D">
          <w:rPr>
            <w:color w:val="000000" w:themeColor="text1"/>
          </w:rPr>
          <w:t>uently</w:t>
        </w:r>
      </w:ins>
      <w:r w:rsidR="00E31C9C" w:rsidRPr="003A137D">
        <w:rPr>
          <w:color w:val="000000" w:themeColor="text1"/>
        </w:rPr>
        <w:t xml:space="preserve">. For example, </w:t>
      </w:r>
      <w:ins w:id="1170" w:author="Ruijie Xu" w:date="2022-01-28T14:17:00Z">
        <w:r w:rsidR="00361AB1" w:rsidRPr="003A137D">
          <w:rPr>
            <w:color w:val="000000" w:themeColor="text1"/>
          </w:rPr>
          <w:t xml:space="preserve">the </w:t>
        </w:r>
      </w:ins>
      <w:ins w:id="1171" w:author="Ruijie Xu" w:date="2022-01-28T14:18:00Z">
        <w:r w:rsidR="00361AB1" w:rsidRPr="003A137D">
          <w:rPr>
            <w:color w:val="000000" w:themeColor="text1"/>
          </w:rPr>
          <w:t>Langmead lab buil</w:t>
        </w:r>
      </w:ins>
      <w:ins w:id="1172" w:author="Ruijie Xu" w:date="2022-01-30T14:15:00Z">
        <w:r w:rsidR="00711005" w:rsidRPr="003A137D">
          <w:rPr>
            <w:color w:val="000000" w:themeColor="text1"/>
          </w:rPr>
          <w:t>ds</w:t>
        </w:r>
      </w:ins>
      <w:ins w:id="1173" w:author="Ruijie Xu" w:date="2022-01-28T14:19:00Z">
        <w:r w:rsidR="00361AB1" w:rsidRPr="003A137D">
          <w:rPr>
            <w:color w:val="000000" w:themeColor="text1"/>
          </w:rPr>
          <w:t xml:space="preserve"> </w:t>
        </w:r>
      </w:ins>
      <w:ins w:id="1174" w:author="Ruijie Xu" w:date="2022-01-28T14:18:00Z">
        <w:r w:rsidR="00361AB1" w:rsidRPr="003A137D">
          <w:rPr>
            <w:color w:val="000000" w:themeColor="text1"/>
          </w:rPr>
          <w:t xml:space="preserve">the most recent version of Kraken2’s standard database </w:t>
        </w:r>
      </w:ins>
      <w:ins w:id="1175" w:author="Ruijie Xu" w:date="2022-01-28T14:19:00Z">
        <w:r w:rsidR="00361AB1" w:rsidRPr="003A137D">
          <w:rPr>
            <w:color w:val="000000" w:themeColor="text1"/>
          </w:rPr>
          <w:t xml:space="preserve">based on NCBI’s RefSeq library </w:t>
        </w:r>
      </w:ins>
      <w:ins w:id="1176" w:author="Ruijie Xu" w:date="2022-01-28T14:20:00Z">
        <w:r w:rsidR="00361AB1" w:rsidRPr="003A137D">
          <w:rPr>
            <w:color w:val="000000" w:themeColor="text1"/>
          </w:rPr>
          <w:t xml:space="preserve">routinely. In addition, the Loman lab </w:t>
        </w:r>
      </w:ins>
      <w:ins w:id="1177" w:author="Ruijie Xu" w:date="2022-01-28T14:22:00Z">
        <w:r w:rsidR="00D42670" w:rsidRPr="003A137D">
          <w:rPr>
            <w:color w:val="000000" w:themeColor="text1"/>
          </w:rPr>
          <w:t xml:space="preserve">has </w:t>
        </w:r>
      </w:ins>
      <w:ins w:id="1178" w:author="Ruijie Xu" w:date="2022-01-28T14:20:00Z">
        <w:r w:rsidR="00361AB1" w:rsidRPr="003A137D">
          <w:rPr>
            <w:color w:val="000000" w:themeColor="text1"/>
          </w:rPr>
          <w:t>buil</w:t>
        </w:r>
      </w:ins>
      <w:ins w:id="1179" w:author="Ruijie Xu" w:date="2022-01-28T14:21:00Z">
        <w:r w:rsidR="00D42670" w:rsidRPr="003A137D">
          <w:rPr>
            <w:color w:val="000000" w:themeColor="text1"/>
          </w:rPr>
          <w:t>t</w:t>
        </w:r>
      </w:ins>
      <w:ins w:id="1180" w:author="Ruijie Xu" w:date="2022-01-28T14:20:00Z">
        <w:r w:rsidR="00361AB1" w:rsidRPr="003A137D">
          <w:rPr>
            <w:color w:val="000000" w:themeColor="text1"/>
          </w:rPr>
          <w:t xml:space="preserve"> </w:t>
        </w:r>
      </w:ins>
      <w:ins w:id="1181" w:author="Ruijie Xu" w:date="2022-01-28T14:22:00Z">
        <w:r w:rsidR="00CA640D" w:rsidRPr="003A137D">
          <w:rPr>
            <w:color w:val="000000" w:themeColor="text1"/>
          </w:rPr>
          <w:t xml:space="preserve">a </w:t>
        </w:r>
      </w:ins>
      <w:ins w:id="1182" w:author="Ruijie Xu" w:date="2022-01-28T14:20:00Z">
        <w:r w:rsidR="00361AB1" w:rsidRPr="003A137D">
          <w:rPr>
            <w:color w:val="000000" w:themeColor="text1"/>
          </w:rPr>
          <w:t>Kraken2</w:t>
        </w:r>
      </w:ins>
      <w:ins w:id="1183" w:author="Ruijie Xu" w:date="2022-01-28T14:22:00Z">
        <w:r w:rsidR="00CA640D" w:rsidRPr="003A137D">
          <w:rPr>
            <w:color w:val="000000" w:themeColor="text1"/>
          </w:rPr>
          <w:t xml:space="preserve"> DB</w:t>
        </w:r>
      </w:ins>
      <w:ins w:id="1184" w:author="Ruijie Xu" w:date="2022-01-28T14:20:00Z">
        <w:r w:rsidR="00361AB1" w:rsidRPr="003A137D">
          <w:rPr>
            <w:color w:val="000000" w:themeColor="text1"/>
          </w:rPr>
          <w:t xml:space="preserve"> w</w:t>
        </w:r>
      </w:ins>
      <w:ins w:id="1185" w:author="Ruijie Xu" w:date="2022-01-28T14:21:00Z">
        <w:r w:rsidR="00361AB1" w:rsidRPr="003A137D">
          <w:rPr>
            <w:color w:val="000000" w:themeColor="text1"/>
          </w:rPr>
          <w:t>ith the inclusion of the draft genomes that were not included in the Refseq library.</w:t>
        </w:r>
      </w:ins>
      <w:ins w:id="1186" w:author="Ruijie Xu" w:date="2022-01-28T14:17:00Z">
        <w:r w:rsidR="00361AB1" w:rsidRPr="003A137D">
          <w:rPr>
            <w:color w:val="000000" w:themeColor="text1"/>
          </w:rPr>
          <w:t xml:space="preserve"> </w:t>
        </w:r>
      </w:ins>
      <w:ins w:id="1187" w:author="Ruijie Xu" w:date="2022-01-28T14:22:00Z">
        <w:r w:rsidR="00580E1E" w:rsidRPr="003A137D">
          <w:rPr>
            <w:color w:val="000000" w:themeColor="text1"/>
          </w:rPr>
          <w:t>Both of these two Kraken2 database were available freely to use online</w:t>
        </w:r>
      </w:ins>
      <w:ins w:id="1188" w:author="Ruijie Xu" w:date="2022-01-28T14:23:00Z">
        <w:r w:rsidR="00580E1E" w:rsidRPr="003A137D">
          <w:rPr>
            <w:color w:val="000000" w:themeColor="text1"/>
          </w:rPr>
          <w:t xml:space="preserve">, and replacing the workload of building a database from scratch. However, all three databases mentioned above has included </w:t>
        </w:r>
      </w:ins>
      <w:ins w:id="1189" w:author="Ruijie Xu" w:date="2022-01-28T14:24:00Z">
        <w:r w:rsidR="00580E1E" w:rsidRPr="003A137D">
          <w:rPr>
            <w:color w:val="000000" w:themeColor="text1"/>
          </w:rPr>
          <w:t xml:space="preserve">human genome as the only Eukaryotic genome in the database, which are not the host of our dataset. </w:t>
        </w:r>
      </w:ins>
      <w:ins w:id="1190" w:author="Ruijie Xu" w:date="2022-01-28T14:25:00Z">
        <w:r w:rsidR="00580E1E" w:rsidRPr="003A137D">
          <w:rPr>
            <w:color w:val="000000" w:themeColor="text1"/>
          </w:rPr>
          <w:t>The biases introduced from host genomes included in the database for metagenomics analysis has been address previously</w:t>
        </w:r>
      </w:ins>
      <w:ins w:id="1191" w:author="Ruijie Xu" w:date="2022-01-28T14:26:00Z">
        <w:r w:rsidR="00580E1E" w:rsidRPr="003A137D">
          <w:rPr>
            <w:color w:val="000000" w:themeColor="text1"/>
          </w:rPr>
          <w:t xml:space="preserve"> </w:t>
        </w:r>
      </w:ins>
      <w:ins w:id="1192" w:author="Ruijie Xu" w:date="2022-01-28T14:36:00Z">
        <w:r w:rsidR="005E1269" w:rsidRPr="003A137D">
          <w:rPr>
            <w:color w:val="000000" w:themeColor="text1"/>
          </w:rPr>
          <w:fldChar w:fldCharType="begin"/>
        </w:r>
      </w:ins>
      <w:r w:rsidR="00506F24" w:rsidRPr="003A137D">
        <w:rPr>
          <w:color w:val="000000" w:themeColor="text1"/>
        </w:rPr>
        <w:instrText xml:space="preserve"> ADDIN ZOTERO_ITEM CSL_CITATION {"citationID":"o3yQWZkx","properties":{"formattedCitation":"(Pereira-Marques {\\i{}et al.}, 2019)","plainCitation":"(Pereira-Marques et al., 2019)","noteIndex":0},"citationItems":[{"id":"y7Rngnif/3JbvBRJz","uris":["http://zotero.org/users/local/YOB362yk/items/E9KC5QJH"],"uri":["http://zotero.org/users/local/YOB362yk/items/E9KC5QJH"],"itemData":{"id":1735,"type":"article-journal","abstract":"The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ins w:id="1193" w:author="Ruijie Xu" w:date="2022-01-28T14:36:00Z">
        <w:r w:rsidR="005E1269" w:rsidRPr="003A137D">
          <w:rPr>
            <w:color w:val="000000" w:themeColor="text1"/>
          </w:rPr>
          <w:fldChar w:fldCharType="separate"/>
        </w:r>
        <w:r w:rsidR="005E1269" w:rsidRPr="003A137D">
          <w:rPr>
            <w:color w:val="000000"/>
          </w:rPr>
          <w:t xml:space="preserve">(Pereira-Marques </w:t>
        </w:r>
        <w:r w:rsidR="005E1269" w:rsidRPr="003A137D">
          <w:rPr>
            <w:i/>
            <w:iCs/>
            <w:color w:val="000000"/>
          </w:rPr>
          <w:t>et al.</w:t>
        </w:r>
        <w:r w:rsidR="005E1269" w:rsidRPr="003A137D">
          <w:rPr>
            <w:color w:val="000000"/>
          </w:rPr>
          <w:t>, 2019)</w:t>
        </w:r>
        <w:r w:rsidR="005E1269" w:rsidRPr="003A137D">
          <w:rPr>
            <w:color w:val="000000" w:themeColor="text1"/>
          </w:rPr>
          <w:fldChar w:fldCharType="end"/>
        </w:r>
        <w:r w:rsidR="005E1269" w:rsidRPr="003A137D">
          <w:rPr>
            <w:color w:val="000000" w:themeColor="text1"/>
          </w:rPr>
          <w:t>.</w:t>
        </w:r>
      </w:ins>
      <w:ins w:id="1194" w:author="Ruijie Xu" w:date="2022-01-28T14:26:00Z">
        <w:r w:rsidR="00580E1E" w:rsidRPr="003A137D">
          <w:rPr>
            <w:color w:val="000000" w:themeColor="text1"/>
          </w:rPr>
          <w:t xml:space="preserve"> Therefore, we have built a separate database with the inclusion of the two R</w:t>
        </w:r>
      </w:ins>
      <w:ins w:id="1195" w:author="Ruijie Xu" w:date="2022-01-28T14:27:00Z">
        <w:r w:rsidR="00580E1E" w:rsidRPr="003A137D">
          <w:rPr>
            <w:color w:val="000000" w:themeColor="text1"/>
          </w:rPr>
          <w:t>attus hosts genomes</w:t>
        </w:r>
      </w:ins>
      <w:ins w:id="1196" w:author="Ruijie Xu" w:date="2022-01-28T14:28:00Z">
        <w:r w:rsidR="00501658" w:rsidRPr="003A137D">
          <w:rPr>
            <w:color w:val="000000" w:themeColor="text1"/>
          </w:rPr>
          <w:t xml:space="preserve"> on top of the standard database</w:t>
        </w:r>
      </w:ins>
      <w:ins w:id="1197" w:author="Ruijie Xu" w:date="2022-01-28T14:27:00Z">
        <w:r w:rsidR="00501658" w:rsidRPr="003A137D">
          <w:rPr>
            <w:color w:val="000000" w:themeColor="text1"/>
          </w:rPr>
          <w:t xml:space="preserve"> as the customized database for our dataset. </w:t>
        </w:r>
      </w:ins>
      <w:ins w:id="1198" w:author="Ruijie Xu" w:date="2022-01-28T14:30:00Z">
        <w:r w:rsidR="00231F8D" w:rsidRPr="003A137D">
          <w:rPr>
            <w:color w:val="000000" w:themeColor="text1"/>
          </w:rPr>
          <w:t xml:space="preserve">We found that although the number of reads </w:t>
        </w:r>
        <w:r w:rsidR="00231F8D" w:rsidRPr="003A137D">
          <w:rPr>
            <w:color w:val="000000" w:themeColor="text1"/>
          </w:rPr>
          <w:lastRenderedPageBreak/>
          <w:t xml:space="preserve">classified </w:t>
        </w:r>
      </w:ins>
      <w:ins w:id="1199" w:author="Ruijie Xu" w:date="2022-01-30T14:16:00Z">
        <w:r w:rsidR="00711005" w:rsidRPr="003A137D">
          <w:rPr>
            <w:color w:val="000000" w:themeColor="text1"/>
          </w:rPr>
          <w:t xml:space="preserve">using different databases </w:t>
        </w:r>
      </w:ins>
      <w:ins w:id="1200" w:author="Ruijie Xu" w:date="2022-01-28T14:31:00Z">
        <w:r w:rsidR="00231F8D" w:rsidRPr="003A137D">
          <w:rPr>
            <w:color w:val="000000" w:themeColor="text1"/>
          </w:rPr>
          <w:t xml:space="preserve">different significantly, the </w:t>
        </w:r>
      </w:ins>
      <w:ins w:id="1201" w:author="Ruijie Xu" w:date="2022-01-28T14:39:00Z">
        <w:r w:rsidR="00041873" w:rsidRPr="003A137D">
          <w:rPr>
            <w:color w:val="000000" w:themeColor="text1"/>
          </w:rPr>
          <w:t>characterization</w:t>
        </w:r>
      </w:ins>
      <w:ins w:id="1202" w:author="Ruijie Xu" w:date="2022-01-28T14:32:00Z">
        <w:r w:rsidR="00231F8D" w:rsidRPr="003A137D">
          <w:rPr>
            <w:color w:val="000000" w:themeColor="text1"/>
          </w:rPr>
          <w:t xml:space="preserve"> of each sample’s microbial communities</w:t>
        </w:r>
        <w:r w:rsidR="002C6C2D" w:rsidRPr="003A137D">
          <w:rPr>
            <w:color w:val="000000" w:themeColor="text1"/>
          </w:rPr>
          <w:t xml:space="preserve"> </w:t>
        </w:r>
      </w:ins>
      <w:ins w:id="1203" w:author="Ruijie Xu" w:date="2022-01-28T14:39:00Z">
        <w:r w:rsidR="003E2F03" w:rsidRPr="003A137D">
          <w:rPr>
            <w:color w:val="000000" w:themeColor="text1"/>
          </w:rPr>
          <w:t xml:space="preserve">won’t be largely biased by the </w:t>
        </w:r>
      </w:ins>
      <w:ins w:id="1204" w:author="Ruijie Xu" w:date="2022-01-28T14:33:00Z">
        <w:r w:rsidR="002C6C2D" w:rsidRPr="003A137D">
          <w:rPr>
            <w:color w:val="000000" w:themeColor="text1"/>
          </w:rPr>
          <w:t>us</w:t>
        </w:r>
      </w:ins>
      <w:ins w:id="1205" w:author="Ruijie Xu" w:date="2022-01-28T14:39:00Z">
        <w:r w:rsidR="003E2F03" w:rsidRPr="003A137D">
          <w:rPr>
            <w:color w:val="000000" w:themeColor="text1"/>
          </w:rPr>
          <w:t>e</w:t>
        </w:r>
      </w:ins>
      <w:ins w:id="1206" w:author="Ruijie Xu" w:date="2022-01-28T14:33:00Z">
        <w:r w:rsidR="002C6C2D" w:rsidRPr="003A137D">
          <w:rPr>
            <w:color w:val="000000" w:themeColor="text1"/>
          </w:rPr>
          <w:t xml:space="preserve"> different databases. </w:t>
        </w:r>
      </w:ins>
      <w:ins w:id="1207" w:author="Ruijie Xu" w:date="2022-01-28T14:39:00Z">
        <w:r w:rsidR="00346254" w:rsidRPr="003A137D">
          <w:rPr>
            <w:color w:val="000000" w:themeColor="text1"/>
          </w:rPr>
          <w:t>I</w:t>
        </w:r>
      </w:ins>
      <w:ins w:id="1208" w:author="Ruijie Xu" w:date="2022-01-28T14:40:00Z">
        <w:r w:rsidR="00346254" w:rsidRPr="003A137D">
          <w:rPr>
            <w:color w:val="000000" w:themeColor="text1"/>
          </w:rPr>
          <w:t>n our analyses, o</w:t>
        </w:r>
      </w:ins>
      <w:ins w:id="1209" w:author="Ruijie Xu" w:date="2022-01-28T14:33:00Z">
        <w:r w:rsidR="002C6C2D" w:rsidRPr="003A137D">
          <w:rPr>
            <w:color w:val="000000" w:themeColor="text1"/>
          </w:rPr>
          <w:t xml:space="preserve">nly the </w:t>
        </w:r>
      </w:ins>
      <w:ins w:id="1210" w:author="Ruijie Xu" w:date="2022-01-28T14:40:00Z">
        <w:r w:rsidR="00346254" w:rsidRPr="003A137D">
          <w:rPr>
            <w:color w:val="000000" w:themeColor="text1"/>
          </w:rPr>
          <w:t>richness</w:t>
        </w:r>
        <w:r w:rsidR="009F32C2" w:rsidRPr="003A137D">
          <w:rPr>
            <w:color w:val="000000" w:themeColor="text1"/>
          </w:rPr>
          <w:t>es of the samples</w:t>
        </w:r>
        <w:r w:rsidR="00346254" w:rsidRPr="003A137D">
          <w:rPr>
            <w:color w:val="000000" w:themeColor="text1"/>
          </w:rPr>
          <w:t xml:space="preserve"> (</w:t>
        </w:r>
      </w:ins>
      <w:ins w:id="1211" w:author="Ruijie Xu" w:date="2022-01-28T14:33:00Z">
        <w:r w:rsidR="002C6C2D" w:rsidRPr="003A137D">
          <w:rPr>
            <w:color w:val="000000" w:themeColor="text1"/>
          </w:rPr>
          <w:t>Shannon indices</w:t>
        </w:r>
      </w:ins>
      <w:ins w:id="1212" w:author="Ruijie Xu" w:date="2022-01-28T14:40:00Z">
        <w:r w:rsidR="00346254" w:rsidRPr="003A137D">
          <w:rPr>
            <w:color w:val="000000" w:themeColor="text1"/>
          </w:rPr>
          <w:t>)</w:t>
        </w:r>
      </w:ins>
      <w:ins w:id="1213" w:author="Ruijie Xu" w:date="2022-02-11T09:36:00Z">
        <w:r w:rsidR="00AE3AD8">
          <w:rPr>
            <w:color w:val="000000" w:themeColor="text1"/>
          </w:rPr>
          <w:t>, which accounts for the rare species within the community,</w:t>
        </w:r>
      </w:ins>
      <w:ins w:id="1214" w:author="Ruijie Xu" w:date="2022-01-28T14:33:00Z">
        <w:r w:rsidR="002C6C2D" w:rsidRPr="003A137D">
          <w:rPr>
            <w:color w:val="000000" w:themeColor="text1"/>
          </w:rPr>
          <w:t xml:space="preserve"> obtained from </w:t>
        </w:r>
      </w:ins>
      <w:ins w:id="1215" w:author="Ruijie Xu" w:date="2022-01-28T14:40:00Z">
        <w:r w:rsidR="00441098" w:rsidRPr="003A137D">
          <w:rPr>
            <w:color w:val="000000" w:themeColor="text1"/>
          </w:rPr>
          <w:t xml:space="preserve">the </w:t>
        </w:r>
      </w:ins>
      <w:ins w:id="1216" w:author="Ruijie Xu" w:date="2022-01-28T14:33:00Z">
        <w:r w:rsidR="002C6C2D" w:rsidRPr="003A137D">
          <w:rPr>
            <w:color w:val="000000" w:themeColor="text1"/>
          </w:rPr>
          <w:t>miniKraken DB were different significantly with that of other software</w:t>
        </w:r>
      </w:ins>
      <w:ins w:id="1217" w:author="Ruijie Xu" w:date="2022-01-28T14:34:00Z">
        <w:r w:rsidR="002C6C2D" w:rsidRPr="003A137D">
          <w:rPr>
            <w:color w:val="000000" w:themeColor="text1"/>
          </w:rPr>
          <w:t xml:space="preserve">. </w:t>
        </w:r>
      </w:ins>
      <w:ins w:id="1218" w:author="Ruijie Xu" w:date="2022-02-11T09:37:00Z">
        <w:r w:rsidR="00D0170E">
          <w:rPr>
            <w:color w:val="000000" w:themeColor="text1"/>
          </w:rPr>
          <w:t>On the other hand, t</w:t>
        </w:r>
      </w:ins>
      <w:ins w:id="1219" w:author="Ruijie Xu" w:date="2022-01-28T14:34:00Z">
        <w:r w:rsidR="002C6C2D" w:rsidRPr="003A137D">
          <w:rPr>
            <w:color w:val="000000" w:themeColor="text1"/>
          </w:rPr>
          <w:t xml:space="preserve">he </w:t>
        </w:r>
      </w:ins>
      <w:ins w:id="1220" w:author="Ruijie Xu" w:date="2022-02-11T09:26:00Z">
        <w:r w:rsidR="00770C48">
          <w:rPr>
            <w:color w:val="000000" w:themeColor="text1"/>
          </w:rPr>
          <w:t>evene</w:t>
        </w:r>
      </w:ins>
      <w:ins w:id="1221" w:author="Ruijie Xu" w:date="2022-02-11T09:27:00Z">
        <w:r w:rsidR="00770C48">
          <w:rPr>
            <w:color w:val="000000" w:themeColor="text1"/>
          </w:rPr>
          <w:t xml:space="preserve">ss of each samples’ microbial community </w:t>
        </w:r>
      </w:ins>
      <w:ins w:id="1222" w:author="Ruijie Xu" w:date="2022-02-11T09:25:00Z">
        <w:r w:rsidR="00B45467">
          <w:rPr>
            <w:color w:val="000000" w:themeColor="text1"/>
          </w:rPr>
          <w:t>measured</w:t>
        </w:r>
      </w:ins>
      <w:ins w:id="1223" w:author="Ruijie Xu" w:date="2022-01-28T14:40:00Z">
        <w:r w:rsidR="00ED79D7" w:rsidRPr="003A137D">
          <w:rPr>
            <w:color w:val="000000" w:themeColor="text1"/>
          </w:rPr>
          <w:t xml:space="preserve"> </w:t>
        </w:r>
      </w:ins>
      <w:ins w:id="1224" w:author="Ruijie Xu" w:date="2022-02-11T09:26:00Z">
        <w:r w:rsidR="00B45467">
          <w:rPr>
            <w:color w:val="000000" w:themeColor="text1"/>
          </w:rPr>
          <w:t xml:space="preserve">with Simpson’s index </w:t>
        </w:r>
      </w:ins>
      <w:ins w:id="1225" w:author="Ruijie Xu" w:date="2022-01-28T14:34:00Z">
        <w:r w:rsidR="002C6C2D" w:rsidRPr="003A137D">
          <w:rPr>
            <w:color w:val="000000" w:themeColor="text1"/>
          </w:rPr>
          <w:t xml:space="preserve">were </w:t>
        </w:r>
      </w:ins>
      <w:ins w:id="1226" w:author="Ruijie Xu" w:date="2022-01-28T14:35:00Z">
        <w:r w:rsidR="002C6C2D" w:rsidRPr="003A137D">
          <w:rPr>
            <w:color w:val="000000" w:themeColor="text1"/>
          </w:rPr>
          <w:t>mostly consistent across classifications of different DBs</w:t>
        </w:r>
      </w:ins>
      <w:ins w:id="1227" w:author="Ruijie Xu" w:date="2022-01-28T14:36:00Z">
        <w:r w:rsidR="002C6C2D" w:rsidRPr="003A137D">
          <w:rPr>
            <w:color w:val="000000" w:themeColor="text1"/>
          </w:rPr>
          <w:t>.</w:t>
        </w:r>
      </w:ins>
      <w:ins w:id="1228" w:author="Ruijie Xu" w:date="2022-01-28T14:38:00Z">
        <w:r w:rsidR="00041873" w:rsidRPr="003A137D">
          <w:rPr>
            <w:color w:val="000000" w:themeColor="text1"/>
          </w:rPr>
          <w:t xml:space="preserve"> </w:t>
        </w:r>
      </w:ins>
      <w:ins w:id="1229" w:author="Ruijie Xu" w:date="2022-02-02T13:40:00Z">
        <w:r w:rsidR="008D59B2">
          <w:rPr>
            <w:color w:val="000000" w:themeColor="text1"/>
          </w:rPr>
          <w:t>For microbial communitieis between sample</w:t>
        </w:r>
      </w:ins>
      <w:ins w:id="1230" w:author="Ruijie Xu" w:date="2022-02-02T13:41:00Z">
        <w:r w:rsidR="008D59B2">
          <w:rPr>
            <w:color w:val="000000" w:themeColor="text1"/>
          </w:rPr>
          <w:t>s</w:t>
        </w:r>
      </w:ins>
      <w:ins w:id="1231" w:author="Ruijie Xu" w:date="2022-01-28T14:44:00Z">
        <w:r w:rsidR="00290E6E" w:rsidRPr="003A137D">
          <w:rPr>
            <w:color w:val="000000" w:themeColor="text1"/>
          </w:rPr>
          <w:t>, we found that only the higher level clusters des</w:t>
        </w:r>
      </w:ins>
      <w:ins w:id="1232" w:author="Ruijie Xu" w:date="2022-01-28T14:45:00Z">
        <w:r w:rsidR="00290E6E" w:rsidRPr="003A137D">
          <w:rPr>
            <w:color w:val="000000" w:themeColor="text1"/>
          </w:rPr>
          <w:t xml:space="preserve">crbing the </w:t>
        </w:r>
      </w:ins>
      <w:ins w:id="1233" w:author="Ruijie Xu" w:date="2022-01-30T14:17:00Z">
        <w:r w:rsidR="00711005" w:rsidRPr="003A137D">
          <w:rPr>
            <w:color w:val="000000" w:themeColor="text1"/>
          </w:rPr>
          <w:t>most distincti</w:t>
        </w:r>
      </w:ins>
      <w:ins w:id="1234" w:author="Ruijie Xu" w:date="2022-01-30T14:18:00Z">
        <w:r w:rsidR="00711005" w:rsidRPr="003A137D">
          <w:rPr>
            <w:color w:val="000000" w:themeColor="text1"/>
          </w:rPr>
          <w:t xml:space="preserve">ve </w:t>
        </w:r>
      </w:ins>
      <w:ins w:id="1235" w:author="Ruijie Xu" w:date="2022-01-28T14:44:00Z">
        <w:r w:rsidR="00290E6E" w:rsidRPr="003A137D">
          <w:rPr>
            <w:color w:val="000000" w:themeColor="text1"/>
          </w:rPr>
          <w:t xml:space="preserve">relationships between samples </w:t>
        </w:r>
      </w:ins>
      <w:ins w:id="1236" w:author="Ruijie Xu" w:date="2022-01-28T14:45:00Z">
        <w:r w:rsidR="00290E6E" w:rsidRPr="003A137D">
          <w:rPr>
            <w:color w:val="000000" w:themeColor="text1"/>
          </w:rPr>
          <w:t xml:space="preserve">were consistent across the classifications of all DBs. </w:t>
        </w:r>
      </w:ins>
      <w:ins w:id="1237" w:author="Ruijie Xu" w:date="2022-01-28T14:46:00Z">
        <w:r w:rsidR="00290E6E" w:rsidRPr="003A137D">
          <w:rPr>
            <w:color w:val="000000" w:themeColor="text1"/>
          </w:rPr>
          <w:t xml:space="preserve">Sophiscated relationships between samples were altered by </w:t>
        </w:r>
      </w:ins>
      <w:ins w:id="1238" w:author="Ruijie Xu" w:date="2022-01-28T14:47:00Z">
        <w:r w:rsidR="00290E6E" w:rsidRPr="003A137D">
          <w:rPr>
            <w:color w:val="000000" w:themeColor="text1"/>
          </w:rPr>
          <w:t xml:space="preserve">the biases introduced from DB selection. </w:t>
        </w:r>
      </w:ins>
      <w:del w:id="1239" w:author="Ruijie Xu" w:date="2022-01-28T14:26:00Z">
        <w:r w:rsidRPr="003A137D" w:rsidDel="00580E1E">
          <w:rPr>
            <w:color w:val="000000" w:themeColor="text1"/>
          </w:rPr>
          <w:delText xml:space="preserve">This option replaces six </w:delText>
        </w:r>
        <w:r w:rsidR="00FE5C5D" w:rsidRPr="003A137D" w:rsidDel="00580E1E">
          <w:rPr>
            <w:color w:val="000000" w:themeColor="text1"/>
          </w:rPr>
          <w:delText>DB</w:delText>
        </w:r>
        <w:r w:rsidRPr="003A137D" w:rsidDel="00580E1E">
          <w:rPr>
            <w:color w:val="000000" w:themeColor="text1"/>
          </w:rPr>
          <w:delText xml:space="preserve"> building commands by directly downloading five different RefSeq libraries (bacterial, viral, archaeal, human, and UniVec_Core)) as well as NCBI’s taxonomic information into the standard </w:delText>
        </w:r>
        <w:r w:rsidR="00FE5C5D" w:rsidRPr="003A137D" w:rsidDel="00580E1E">
          <w:rPr>
            <w:color w:val="000000" w:themeColor="text1"/>
          </w:rPr>
          <w:delText>DB</w:delText>
        </w:r>
        <w:r w:rsidRPr="003A137D" w:rsidDel="00580E1E">
          <w:rPr>
            <w:color w:val="000000" w:themeColor="text1"/>
          </w:rPr>
          <w:delText xml:space="preserve">. </w:delText>
        </w:r>
      </w:del>
      <w:del w:id="1240" w:author="Ruijie Xu" w:date="2022-01-28T14:36:00Z">
        <w:r w:rsidRPr="003A137D" w:rsidDel="005E1269">
          <w:rPr>
            <w:color w:val="000000" w:themeColor="text1"/>
          </w:rPr>
          <w:delText xml:space="preserve">However, the discrepancies between microbial profiles classified with these efficient and convenient alternative options and the profiles classified with the customized built </w:delText>
        </w:r>
        <w:r w:rsidR="00D40405" w:rsidRPr="003A137D" w:rsidDel="005E1269">
          <w:rPr>
            <w:color w:val="000000" w:themeColor="text1"/>
          </w:rPr>
          <w:delText xml:space="preserve">DB </w:delText>
        </w:r>
        <w:r w:rsidRPr="003A137D" w:rsidDel="005E1269">
          <w:rPr>
            <w:color w:val="000000" w:themeColor="text1"/>
          </w:rPr>
          <w:delText xml:space="preserve">with the inclusion of the Refseq genomes of the known host (customized </w:delText>
        </w:r>
        <w:r w:rsidR="00FE5C5D" w:rsidRPr="003A137D" w:rsidDel="005E1269">
          <w:rPr>
            <w:color w:val="000000" w:themeColor="text1"/>
          </w:rPr>
          <w:delText>DB</w:delText>
        </w:r>
        <w:r w:rsidRPr="003A137D" w:rsidDel="005E1269">
          <w:rPr>
            <w:color w:val="000000" w:themeColor="text1"/>
          </w:rPr>
          <w:delText>) are large</w:delText>
        </w:r>
        <w:r w:rsidR="003A41A8" w:rsidRPr="003A137D" w:rsidDel="005E1269">
          <w:rPr>
            <w:color w:val="000000" w:themeColor="text1"/>
          </w:rPr>
          <w:delText>, which supports research findings of a recent publication</w:delText>
        </w:r>
        <w:r w:rsidR="00600A49" w:rsidRPr="003A137D" w:rsidDel="005E1269">
          <w:rPr>
            <w:color w:val="000000" w:themeColor="text1"/>
          </w:rPr>
          <w:delText xml:space="preserve"> </w:delText>
        </w:r>
        <w:bookmarkStart w:id="1241" w:name="OLE_LINK207"/>
        <w:bookmarkStart w:id="1242" w:name="OLE_LINK208"/>
        <w:r w:rsidR="00600A49" w:rsidRPr="003A137D" w:rsidDel="005E1269">
          <w:rPr>
            <w:color w:val="000000" w:themeColor="text1"/>
          </w:rPr>
          <w:fldChar w:fldCharType="begin"/>
        </w:r>
        <w:r w:rsidR="00350DBF" w:rsidRPr="003A137D" w:rsidDel="005E1269">
          <w:rPr>
            <w:color w:val="000000" w:themeColor="text1"/>
          </w:rPr>
          <w:delInstrText xml:space="preserve"> ADDIN ZOTERO_ITEM CSL_CITATION {"citationID":"o3yQWZkx","properties":{"formattedCitation":"(Pereira-Marques {\\i{}et al.}, 2019)","plainCitation":"(Pereira-Marques et al., 2019)","noteIndex":0},"citationItems":[{"id":"NQbUksdo/VK4USTne","uris":["http://zotero.org/users/local/YOB362yk/items/E9KC5QJH"],"uri":["http://zotero.org/users/local/YOB362yk/items/E9KC5QJH"],"itemData":{"id":1735,"type":"article-journal","abstract":"The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delInstrText>
        </w:r>
        <w:r w:rsidR="00600A49" w:rsidRPr="003A137D" w:rsidDel="005E1269">
          <w:rPr>
            <w:color w:val="000000" w:themeColor="text1"/>
          </w:rPr>
          <w:fldChar w:fldCharType="separate"/>
        </w:r>
        <w:r w:rsidR="00350DBF" w:rsidRPr="003A137D" w:rsidDel="005E1269">
          <w:rPr>
            <w:color w:val="000000"/>
          </w:rPr>
          <w:delText xml:space="preserve">(Pereira-Marques </w:delText>
        </w:r>
        <w:r w:rsidR="00350DBF" w:rsidRPr="003A137D" w:rsidDel="005E1269">
          <w:rPr>
            <w:i/>
            <w:iCs/>
            <w:color w:val="000000"/>
          </w:rPr>
          <w:delText>et al.</w:delText>
        </w:r>
        <w:r w:rsidR="00350DBF" w:rsidRPr="003A137D" w:rsidDel="005E1269">
          <w:rPr>
            <w:color w:val="000000"/>
          </w:rPr>
          <w:delText>, 2019)</w:delText>
        </w:r>
        <w:r w:rsidR="00600A49" w:rsidRPr="003A137D" w:rsidDel="005E1269">
          <w:rPr>
            <w:color w:val="000000" w:themeColor="text1"/>
          </w:rPr>
          <w:fldChar w:fldCharType="end"/>
        </w:r>
        <w:r w:rsidR="00600A49" w:rsidRPr="003A137D" w:rsidDel="005E1269">
          <w:rPr>
            <w:color w:val="000000" w:themeColor="text1"/>
          </w:rPr>
          <w:delText xml:space="preserve">. </w:delText>
        </w:r>
      </w:del>
      <w:bookmarkEnd w:id="1241"/>
      <w:bookmarkEnd w:id="1242"/>
    </w:p>
    <w:p w14:paraId="28F52D9F" w14:textId="192C6FFF" w:rsidR="00234370" w:rsidRPr="003A137D" w:rsidDel="00DF6582" w:rsidRDefault="00234370" w:rsidP="0046408A">
      <w:pPr>
        <w:spacing w:line="480" w:lineRule="auto"/>
        <w:ind w:firstLine="720"/>
        <w:rPr>
          <w:del w:id="1243" w:author="Ruijie Xu" w:date="2022-01-28T14:47:00Z"/>
          <w:color w:val="000000" w:themeColor="text1"/>
        </w:rPr>
      </w:pPr>
      <w:del w:id="1244" w:author="Ruijie Xu" w:date="2022-01-28T14:47:00Z">
        <w:r w:rsidRPr="003A137D" w:rsidDel="00DF6582">
          <w:rPr>
            <w:color w:val="000000" w:themeColor="text1"/>
          </w:rPr>
          <w:delText xml:space="preserve">The comparisons among the microbial profiles classified by different Kraken2 </w:delText>
        </w:r>
        <w:r w:rsidR="00FE5C5D" w:rsidRPr="003A137D" w:rsidDel="00DF6582">
          <w:rPr>
            <w:color w:val="000000" w:themeColor="text1"/>
          </w:rPr>
          <w:delText>DB</w:delText>
        </w:r>
        <w:r w:rsidRPr="003A137D" w:rsidDel="00DF6582">
          <w:rPr>
            <w:color w:val="000000" w:themeColor="text1"/>
          </w:rPr>
          <w:delText xml:space="preserve">s have not only shown the importance of choosing the right </w:delText>
        </w:r>
        <w:r w:rsidR="00FE5C5D" w:rsidRPr="003A137D" w:rsidDel="00DF6582">
          <w:rPr>
            <w:color w:val="000000" w:themeColor="text1"/>
          </w:rPr>
          <w:delText>DB</w:delText>
        </w:r>
        <w:r w:rsidRPr="003A137D" w:rsidDel="00DF6582">
          <w:rPr>
            <w:color w:val="000000" w:themeColor="text1"/>
          </w:rPr>
          <w:delText xml:space="preserve"> for taxonomical analysis but also emphasized the importance of including as many genomes of the known taxonomies into the </w:delText>
        </w:r>
        <w:r w:rsidR="00FE5C5D" w:rsidRPr="003A137D" w:rsidDel="00DF6582">
          <w:rPr>
            <w:color w:val="000000" w:themeColor="text1"/>
          </w:rPr>
          <w:delText>DB</w:delText>
        </w:r>
        <w:r w:rsidRPr="003A137D" w:rsidDel="00DF6582">
          <w:rPr>
            <w:color w:val="000000" w:themeColor="text1"/>
          </w:rPr>
          <w:delText xml:space="preserve"> as possible</w:delText>
        </w:r>
        <w:r w:rsidR="00366132" w:rsidRPr="003A137D" w:rsidDel="00DF6582">
          <w:rPr>
            <w:color w:val="000000" w:themeColor="text1"/>
          </w:rPr>
          <w:delText xml:space="preserve">; </w:delText>
        </w:r>
        <w:r w:rsidRPr="003A137D" w:rsidDel="00DF6582">
          <w:rPr>
            <w:color w:val="000000" w:themeColor="text1"/>
          </w:rPr>
          <w:delText xml:space="preserve">otherwise, </w:delText>
        </w:r>
        <w:r w:rsidR="00D40405" w:rsidRPr="003A137D" w:rsidDel="00DF6582">
          <w:rPr>
            <w:color w:val="000000" w:themeColor="text1"/>
          </w:rPr>
          <w:delText xml:space="preserve">the </w:delText>
        </w:r>
        <w:r w:rsidRPr="003A137D" w:rsidDel="00DF6582">
          <w:rPr>
            <w:color w:val="000000" w:themeColor="text1"/>
          </w:rPr>
          <w:delText xml:space="preserve">classification results could be greatly altered due to the missing genomes, leading to potentially misleading biological conclusions. </w:delText>
        </w:r>
      </w:del>
    </w:p>
    <w:p w14:paraId="21E28F2F" w14:textId="77777777" w:rsidR="005912FB" w:rsidRPr="003A137D" w:rsidRDefault="005912FB" w:rsidP="00271EA9">
      <w:pPr>
        <w:spacing w:line="480" w:lineRule="auto"/>
        <w:rPr>
          <w:b/>
          <w:bCs/>
          <w:color w:val="000000" w:themeColor="text1"/>
        </w:rPr>
      </w:pPr>
    </w:p>
    <w:p w14:paraId="25BF079E" w14:textId="2DA48013" w:rsidR="00B26496" w:rsidRPr="001E3899" w:rsidRDefault="00B26496" w:rsidP="00271EA9">
      <w:pPr>
        <w:spacing w:line="480" w:lineRule="auto"/>
        <w:rPr>
          <w:ins w:id="1245" w:author="Ruijie Xu" w:date="2022-01-30T12:35:00Z"/>
          <w:b/>
          <w:bCs/>
          <w:color w:val="000000" w:themeColor="text1"/>
          <w:rPrChange w:id="1246" w:author="Ruijie Xu" w:date="2022-01-31T16:48:00Z">
            <w:rPr>
              <w:ins w:id="1247" w:author="Ruijie Xu" w:date="2022-01-30T12:35:00Z"/>
              <w:color w:val="000000" w:themeColor="text1"/>
            </w:rPr>
          </w:rPrChange>
        </w:rPr>
      </w:pPr>
      <w:ins w:id="1248" w:author="Ruijie Xu" w:date="2022-01-30T12:35:00Z">
        <w:r w:rsidRPr="001E3899">
          <w:rPr>
            <w:b/>
            <w:bCs/>
            <w:color w:val="000000" w:themeColor="text1"/>
            <w:rPrChange w:id="1249" w:author="Ruijie Xu" w:date="2022-01-31T16:48:00Z">
              <w:rPr>
                <w:color w:val="000000" w:themeColor="text1"/>
              </w:rPr>
            </w:rPrChange>
          </w:rPr>
          <w:t xml:space="preserve">Resources Required to Use Different </w:t>
        </w:r>
      </w:ins>
      <w:ins w:id="1250" w:author="Ruijie Xu" w:date="2022-01-30T12:36:00Z">
        <w:r w:rsidRPr="001E3899">
          <w:rPr>
            <w:b/>
            <w:bCs/>
            <w:color w:val="000000" w:themeColor="text1"/>
            <w:rPrChange w:id="1251" w:author="Ruijie Xu" w:date="2022-01-31T16:48:00Z">
              <w:rPr>
                <w:color w:val="000000" w:themeColor="text1"/>
              </w:rPr>
            </w:rPrChange>
          </w:rPr>
          <w:t>Software</w:t>
        </w:r>
      </w:ins>
    </w:p>
    <w:p w14:paraId="2517E80D" w14:textId="5E621912" w:rsidR="00234370" w:rsidRPr="003A137D" w:rsidRDefault="006A2765" w:rsidP="00271EA9">
      <w:pPr>
        <w:spacing w:line="480" w:lineRule="auto"/>
        <w:rPr>
          <w:ins w:id="1252" w:author="Ruijie Xu" w:date="2022-01-28T15:46:00Z"/>
          <w:color w:val="000000" w:themeColor="text1"/>
        </w:rPr>
      </w:pPr>
      <w:ins w:id="1253" w:author="Ruijie Xu" w:date="2022-01-28T14:52:00Z">
        <w:r w:rsidRPr="001E3899">
          <w:rPr>
            <w:color w:val="000000" w:themeColor="text1"/>
            <w:rPrChange w:id="1254" w:author="Ruijie Xu" w:date="2022-01-31T16:48:00Z">
              <w:rPr>
                <w:b/>
                <w:bCs/>
                <w:color w:val="000000" w:themeColor="text1"/>
              </w:rPr>
            </w:rPrChange>
          </w:rPr>
          <w:t>The metagenomics software can be classified into two different categories, alignment-based and alignment</w:t>
        </w:r>
      </w:ins>
      <w:ins w:id="1255" w:author="Ruijie Xu" w:date="2022-01-30T14:18:00Z">
        <w:r w:rsidR="00711005" w:rsidRPr="003A137D">
          <w:rPr>
            <w:color w:val="000000" w:themeColor="text1"/>
          </w:rPr>
          <w:t>-</w:t>
        </w:r>
      </w:ins>
      <w:ins w:id="1256" w:author="Ruijie Xu" w:date="2022-01-28T14:52:00Z">
        <w:r w:rsidRPr="001E3899">
          <w:rPr>
            <w:color w:val="000000" w:themeColor="text1"/>
            <w:rPrChange w:id="1257" w:author="Ruijie Xu" w:date="2022-01-31T16:48:00Z">
              <w:rPr>
                <w:b/>
                <w:bCs/>
                <w:color w:val="000000" w:themeColor="text1"/>
              </w:rPr>
            </w:rPrChange>
          </w:rPr>
          <w:t xml:space="preserve">free. The </w:t>
        </w:r>
      </w:ins>
      <w:ins w:id="1258" w:author="Ruijie Xu" w:date="2022-02-02T13:42:00Z">
        <w:r w:rsidR="00576784">
          <w:rPr>
            <w:color w:val="000000" w:themeColor="text1"/>
          </w:rPr>
          <w:t>alignment based software, suffers gre</w:t>
        </w:r>
      </w:ins>
      <w:ins w:id="1259" w:author="Ruijie Xu" w:date="2022-02-02T13:43:00Z">
        <w:r w:rsidR="00576784">
          <w:rPr>
            <w:color w:val="000000" w:themeColor="text1"/>
          </w:rPr>
          <w:t>atly from the slow speed and the large resources, were generally thought higher in sensitivity</w:t>
        </w:r>
      </w:ins>
      <w:ins w:id="1260" w:author="Ruijie Xu" w:date="2022-01-28T14:58:00Z">
        <w:r w:rsidR="00F722E8" w:rsidRPr="001E3899">
          <w:rPr>
            <w:color w:val="000000" w:themeColor="text1"/>
            <w:rPrChange w:id="1261" w:author="Ruijie Xu" w:date="2022-01-31T16:48:00Z">
              <w:rPr>
                <w:b/>
                <w:bCs/>
                <w:color w:val="000000" w:themeColor="text1"/>
              </w:rPr>
            </w:rPrChange>
          </w:rPr>
          <w:t xml:space="preserve">. </w:t>
        </w:r>
      </w:ins>
      <w:ins w:id="1262" w:author="Ruijie Xu" w:date="2022-02-02T13:44:00Z">
        <w:r w:rsidR="00576784">
          <w:rPr>
            <w:color w:val="000000" w:themeColor="text1"/>
          </w:rPr>
          <w:t xml:space="preserve">On the other hand, the </w:t>
        </w:r>
      </w:ins>
      <w:ins w:id="1263" w:author="Ruijie Xu" w:date="2022-01-28T15:00:00Z">
        <w:r w:rsidR="005565FD" w:rsidRPr="001E3899">
          <w:rPr>
            <w:color w:val="000000" w:themeColor="text1"/>
            <w:rPrChange w:id="1264" w:author="Ruijie Xu" w:date="2022-01-31T16:48:00Z">
              <w:rPr>
                <w:b/>
                <w:bCs/>
                <w:color w:val="000000" w:themeColor="text1"/>
              </w:rPr>
            </w:rPrChange>
          </w:rPr>
          <w:t>ali</w:t>
        </w:r>
      </w:ins>
      <w:ins w:id="1265" w:author="Ruijie Xu" w:date="2022-01-28T15:01:00Z">
        <w:r w:rsidR="005565FD" w:rsidRPr="001E3899">
          <w:rPr>
            <w:color w:val="000000" w:themeColor="text1"/>
            <w:rPrChange w:id="1266" w:author="Ruijie Xu" w:date="2022-01-31T16:48:00Z">
              <w:rPr>
                <w:b/>
                <w:bCs/>
                <w:color w:val="000000" w:themeColor="text1"/>
              </w:rPr>
            </w:rPrChange>
          </w:rPr>
          <w:t>gnment-free</w:t>
        </w:r>
      </w:ins>
      <w:ins w:id="1267" w:author="Ruijie Xu" w:date="2022-02-02T13:44:00Z">
        <w:r w:rsidR="00576784">
          <w:rPr>
            <w:color w:val="000000" w:themeColor="text1"/>
          </w:rPr>
          <w:t xml:space="preserve"> software utilizes relatively</w:t>
        </w:r>
      </w:ins>
      <w:ins w:id="1268" w:author="Ruijie Xu" w:date="2022-01-28T15:01:00Z">
        <w:r w:rsidR="005565FD" w:rsidRPr="001E3899">
          <w:rPr>
            <w:color w:val="000000" w:themeColor="text1"/>
            <w:rPrChange w:id="1269" w:author="Ruijie Xu" w:date="2022-01-31T16:48:00Z">
              <w:rPr>
                <w:b/>
                <w:bCs/>
                <w:color w:val="000000" w:themeColor="text1"/>
              </w:rPr>
            </w:rPrChange>
          </w:rPr>
          <w:t xml:space="preserve"> </w:t>
        </w:r>
      </w:ins>
      <w:ins w:id="1270" w:author="Ruijie Xu" w:date="2022-02-02T13:44:00Z">
        <w:r w:rsidR="00576784">
          <w:rPr>
            <w:color w:val="000000" w:themeColor="text1"/>
          </w:rPr>
          <w:t xml:space="preserve">smaller </w:t>
        </w:r>
      </w:ins>
      <w:ins w:id="1271" w:author="Ruijie Xu" w:date="2022-01-28T15:01:00Z">
        <w:r w:rsidR="005565FD" w:rsidRPr="001E3899">
          <w:rPr>
            <w:color w:val="000000" w:themeColor="text1"/>
            <w:rPrChange w:id="1272" w:author="Ruijie Xu" w:date="2022-01-31T16:48:00Z">
              <w:rPr>
                <w:b/>
                <w:bCs/>
                <w:color w:val="000000" w:themeColor="text1"/>
              </w:rPr>
            </w:rPrChange>
          </w:rPr>
          <w:t xml:space="preserve">computational resources and </w:t>
        </w:r>
      </w:ins>
      <w:ins w:id="1273" w:author="Ruijie Xu" w:date="2022-02-02T13:45:00Z">
        <w:r w:rsidR="00576784">
          <w:rPr>
            <w:color w:val="000000" w:themeColor="text1"/>
          </w:rPr>
          <w:t>improve significantly in speed of the analysis</w:t>
        </w:r>
      </w:ins>
      <w:ins w:id="1274" w:author="Ruijie Xu" w:date="2022-01-28T15:01:00Z">
        <w:r w:rsidR="005565FD" w:rsidRPr="001E3899">
          <w:rPr>
            <w:color w:val="000000" w:themeColor="text1"/>
            <w:rPrChange w:id="1275" w:author="Ruijie Xu" w:date="2022-01-31T16:48:00Z">
              <w:rPr>
                <w:b/>
                <w:bCs/>
                <w:color w:val="000000" w:themeColor="text1"/>
              </w:rPr>
            </w:rPrChange>
          </w:rPr>
          <w:t>.</w:t>
        </w:r>
      </w:ins>
      <w:ins w:id="1276" w:author="Ruijie Xu" w:date="2022-01-28T15:03:00Z">
        <w:r w:rsidR="00023F7A" w:rsidRPr="003A137D">
          <w:rPr>
            <w:b/>
            <w:bCs/>
            <w:color w:val="000000" w:themeColor="text1"/>
          </w:rPr>
          <w:t xml:space="preserve"> </w:t>
        </w:r>
        <w:r w:rsidR="00023F7A" w:rsidRPr="003A137D">
          <w:rPr>
            <w:color w:val="000000" w:themeColor="text1"/>
          </w:rPr>
          <w:t xml:space="preserve">In our </w:t>
        </w:r>
      </w:ins>
      <w:ins w:id="1277" w:author="Ruijie Xu" w:date="2022-02-02T13:45:00Z">
        <w:r w:rsidR="00576784">
          <w:rPr>
            <w:color w:val="000000" w:themeColor="text1"/>
          </w:rPr>
          <w:t>study</w:t>
        </w:r>
      </w:ins>
      <w:ins w:id="1278" w:author="Ruijie Xu" w:date="2022-01-28T15:03:00Z">
        <w:r w:rsidR="00023F7A" w:rsidRPr="003A137D">
          <w:rPr>
            <w:color w:val="000000" w:themeColor="text1"/>
          </w:rPr>
          <w:t xml:space="preserve">, </w:t>
        </w:r>
      </w:ins>
      <w:ins w:id="1279" w:author="Ruijie Xu" w:date="2022-02-01T13:44:00Z">
        <w:r w:rsidR="00537B08">
          <w:rPr>
            <w:color w:val="000000" w:themeColor="text1"/>
          </w:rPr>
          <w:t>BLASTN</w:t>
        </w:r>
      </w:ins>
      <w:ins w:id="1280" w:author="Ruijie Xu" w:date="2022-01-28T15:03:00Z">
        <w:r w:rsidR="00023F7A" w:rsidRPr="003A137D">
          <w:rPr>
            <w:color w:val="000000" w:themeColor="text1"/>
          </w:rPr>
          <w:t xml:space="preserve"> and Diamond, were the two most time expensive</w:t>
        </w:r>
      </w:ins>
      <w:ins w:id="1281" w:author="Ruijie Xu" w:date="2022-01-28T15:04:00Z">
        <w:r w:rsidR="00023F7A" w:rsidRPr="003A137D">
          <w:rPr>
            <w:color w:val="000000" w:themeColor="text1"/>
          </w:rPr>
          <w:t xml:space="preserve"> software out of all software. These two software took 2 </w:t>
        </w:r>
        <w:r w:rsidR="00FC7384" w:rsidRPr="003A137D">
          <w:rPr>
            <w:color w:val="000000" w:themeColor="text1"/>
          </w:rPr>
          <w:t>h</w:t>
        </w:r>
      </w:ins>
      <w:ins w:id="1282" w:author="Ruijie Xu" w:date="2022-01-28T15:05:00Z">
        <w:r w:rsidR="00FC7384" w:rsidRPr="003A137D">
          <w:rPr>
            <w:color w:val="000000" w:themeColor="text1"/>
          </w:rPr>
          <w:t>ours</w:t>
        </w:r>
      </w:ins>
      <w:ins w:id="1283" w:author="Ruijie Xu" w:date="2022-01-28T15:04:00Z">
        <w:r w:rsidR="00FC7384" w:rsidRPr="003A137D">
          <w:rPr>
            <w:color w:val="000000" w:themeColor="text1"/>
          </w:rPr>
          <w:t xml:space="preserve"> </w:t>
        </w:r>
        <w:r w:rsidR="00023F7A" w:rsidRPr="003A137D">
          <w:rPr>
            <w:color w:val="000000" w:themeColor="text1"/>
          </w:rPr>
          <w:t xml:space="preserve">and </w:t>
        </w:r>
        <w:r w:rsidR="00FC7384" w:rsidRPr="003A137D">
          <w:rPr>
            <w:color w:val="000000" w:themeColor="text1"/>
          </w:rPr>
          <w:t>5</w:t>
        </w:r>
      </w:ins>
      <w:ins w:id="1284" w:author="Ruijie Xu" w:date="2022-01-28T15:05:00Z">
        <w:r w:rsidR="00FC7384" w:rsidRPr="003A137D">
          <w:rPr>
            <w:color w:val="000000" w:themeColor="text1"/>
          </w:rPr>
          <w:t xml:space="preserve"> hours on average to complete the analysis for one sample, while o</w:t>
        </w:r>
      </w:ins>
      <w:ins w:id="1285" w:author="Ruijie Xu" w:date="2022-01-28T15:06:00Z">
        <w:r w:rsidR="00FC7384" w:rsidRPr="003A137D">
          <w:rPr>
            <w:color w:val="000000" w:themeColor="text1"/>
          </w:rPr>
          <w:t xml:space="preserve">ther software took </w:t>
        </w:r>
      </w:ins>
      <w:bookmarkStart w:id="1286" w:name="OLE_LINK235"/>
      <w:bookmarkStart w:id="1287" w:name="OLE_LINK236"/>
      <w:ins w:id="1288" w:author="Ruijie Xu" w:date="2022-02-02T13:46:00Z">
        <w:r w:rsidR="00576784">
          <w:rPr>
            <w:color w:val="000000" w:themeColor="text1"/>
          </w:rPr>
          <w:t xml:space="preserve">at most 3 </w:t>
        </w:r>
      </w:ins>
      <w:ins w:id="1289" w:author="Ruijie Xu" w:date="2022-01-28T15:06:00Z">
        <w:r w:rsidR="00FC7384" w:rsidRPr="003A137D">
          <w:rPr>
            <w:color w:val="000000" w:themeColor="text1"/>
          </w:rPr>
          <w:t xml:space="preserve"> </w:t>
        </w:r>
        <w:bookmarkEnd w:id="1286"/>
        <w:bookmarkEnd w:id="1287"/>
        <w:r w:rsidR="00FC7384" w:rsidRPr="003A137D">
          <w:rPr>
            <w:color w:val="000000" w:themeColor="text1"/>
          </w:rPr>
          <w:t xml:space="preserve">minutes for doing the same task. However, the time and </w:t>
        </w:r>
      </w:ins>
      <w:ins w:id="1290" w:author="Ruijie Xu" w:date="2022-01-28T15:07:00Z">
        <w:r w:rsidR="00FC7384" w:rsidRPr="003A137D">
          <w:rPr>
            <w:color w:val="000000" w:themeColor="text1"/>
          </w:rPr>
          <w:t xml:space="preserve">resources required to </w:t>
        </w:r>
      </w:ins>
      <w:ins w:id="1291" w:author="Ruijie Xu" w:date="2022-01-28T15:06:00Z">
        <w:r w:rsidR="00FC7384" w:rsidRPr="003A137D">
          <w:rPr>
            <w:color w:val="000000" w:themeColor="text1"/>
          </w:rPr>
          <w:t>build</w:t>
        </w:r>
      </w:ins>
      <w:ins w:id="1292" w:author="Ruijie Xu" w:date="2022-01-28T15:07:00Z">
        <w:r w:rsidR="00FC7384" w:rsidRPr="003A137D">
          <w:rPr>
            <w:color w:val="000000" w:themeColor="text1"/>
          </w:rPr>
          <w:t xml:space="preserve"> the DBs</w:t>
        </w:r>
      </w:ins>
      <w:ins w:id="1293" w:author="Ruijie Xu" w:date="2022-01-28T15:06:00Z">
        <w:r w:rsidR="00FC7384" w:rsidRPr="003A137D">
          <w:rPr>
            <w:color w:val="000000" w:themeColor="text1"/>
          </w:rPr>
          <w:t xml:space="preserve"> of</w:t>
        </w:r>
      </w:ins>
      <w:ins w:id="1294" w:author="Ruijie Xu" w:date="2022-01-28T15:07:00Z">
        <w:r w:rsidR="00FC7384" w:rsidRPr="003A137D">
          <w:rPr>
            <w:color w:val="000000" w:themeColor="text1"/>
          </w:rPr>
          <w:t xml:space="preserve"> the</w:t>
        </w:r>
      </w:ins>
      <w:ins w:id="1295" w:author="Ruijie Xu" w:date="2022-01-28T15:06:00Z">
        <w:r w:rsidR="00FC7384" w:rsidRPr="003A137D">
          <w:rPr>
            <w:color w:val="000000" w:themeColor="text1"/>
          </w:rPr>
          <w:t xml:space="preserve"> alignment-free </w:t>
        </w:r>
      </w:ins>
      <w:ins w:id="1296" w:author="Ruijie Xu" w:date="2022-01-28T15:07:00Z">
        <w:r w:rsidR="00FC7384" w:rsidRPr="003A137D">
          <w:rPr>
            <w:color w:val="000000" w:themeColor="text1"/>
          </w:rPr>
          <w:t>software became the trade-off for the speed of the analysis itself. For example, the buil</w:t>
        </w:r>
      </w:ins>
      <w:ins w:id="1297" w:author="Ruijie Xu" w:date="2022-01-28T15:08:00Z">
        <w:r w:rsidR="00FC7384" w:rsidRPr="003A137D">
          <w:rPr>
            <w:color w:val="000000" w:themeColor="text1"/>
          </w:rPr>
          <w:t xml:space="preserve">ding of CLARK’s database took almost </w:t>
        </w:r>
      </w:ins>
      <w:ins w:id="1298" w:author="Ruijie Xu" w:date="2022-01-28T15:09:00Z">
        <w:r w:rsidR="00FC7384" w:rsidRPr="003A137D">
          <w:rPr>
            <w:color w:val="000000" w:themeColor="text1"/>
          </w:rPr>
          <w:t xml:space="preserve">2 days with 400 GBs of memory used. Forunately, most of the software included in our study </w:t>
        </w:r>
        <w:r w:rsidR="00CD7AB6" w:rsidRPr="003A137D">
          <w:rPr>
            <w:color w:val="000000" w:themeColor="text1"/>
          </w:rPr>
          <w:t>has pr</w:t>
        </w:r>
      </w:ins>
      <w:ins w:id="1299" w:author="Ruijie Xu" w:date="2022-01-28T15:10:00Z">
        <w:r w:rsidR="00CD7AB6" w:rsidRPr="003A137D">
          <w:rPr>
            <w:color w:val="000000" w:themeColor="text1"/>
          </w:rPr>
          <w:t>e-built DBs distributed with the release of the software</w:t>
        </w:r>
      </w:ins>
      <w:ins w:id="1300" w:author="Ruijie Xu" w:date="2022-01-28T15:35:00Z">
        <w:r w:rsidR="00B20DDB" w:rsidRPr="003A137D">
          <w:rPr>
            <w:color w:val="000000" w:themeColor="text1"/>
          </w:rPr>
          <w:t xml:space="preserve"> (except for CLARK, CLARK-s, Diamond, and Kaiju)</w:t>
        </w:r>
      </w:ins>
      <w:ins w:id="1301" w:author="Ruijie Xu" w:date="2022-01-28T15:36:00Z">
        <w:r w:rsidR="00212623" w:rsidRPr="003A137D">
          <w:rPr>
            <w:color w:val="000000" w:themeColor="text1"/>
          </w:rPr>
          <w:t>.</w:t>
        </w:r>
      </w:ins>
      <w:ins w:id="1302" w:author="Ruijie Xu" w:date="2022-01-28T15:10:00Z">
        <w:r w:rsidR="00CD7AB6" w:rsidRPr="003A137D">
          <w:rPr>
            <w:color w:val="000000" w:themeColor="text1"/>
          </w:rPr>
          <w:t xml:space="preserve"> However, if the analysis requires the identification of taxa </w:t>
        </w:r>
      </w:ins>
      <w:ins w:id="1303" w:author="Ruijie Xu" w:date="2022-01-28T15:11:00Z">
        <w:r w:rsidR="00CD7AB6" w:rsidRPr="003A137D">
          <w:rPr>
            <w:color w:val="000000" w:themeColor="text1"/>
          </w:rPr>
          <w:t xml:space="preserve">that are not included in these pre-builit DBs, </w:t>
        </w:r>
        <w:r w:rsidR="00CD7AB6" w:rsidRPr="003A137D">
          <w:rPr>
            <w:color w:val="000000" w:themeColor="text1"/>
          </w:rPr>
          <w:lastRenderedPageBreak/>
          <w:t xml:space="preserve">the time and resources added to the metagenomics profiling analysis will increase significantly. </w:t>
        </w:r>
      </w:ins>
      <w:del w:id="1304" w:author="Ruijie Xu" w:date="2022-01-28T14:49:00Z">
        <w:r w:rsidR="00234370" w:rsidRPr="003A137D" w:rsidDel="004314BA">
          <w:rPr>
            <w:b/>
            <w:bCs/>
            <w:color w:val="000000" w:themeColor="text1"/>
          </w:rPr>
          <w:delText xml:space="preserve">Kraken2 vs. CLARK vs. </w:delText>
        </w:r>
        <w:r w:rsidR="00587076" w:rsidRPr="003A137D" w:rsidDel="004314BA">
          <w:rPr>
            <w:b/>
            <w:bCs/>
            <w:color w:val="000000" w:themeColor="text1"/>
          </w:rPr>
          <w:delText>CLARK-s</w:delText>
        </w:r>
        <w:r w:rsidR="00234370" w:rsidRPr="003A137D" w:rsidDel="004314BA">
          <w:rPr>
            <w:color w:val="000000" w:themeColor="text1"/>
          </w:rPr>
          <w:delText xml:space="preserve">. </w:delText>
        </w:r>
        <w:r w:rsidR="00D40405" w:rsidRPr="003A137D" w:rsidDel="004314BA">
          <w:rPr>
            <w:color w:val="000000" w:themeColor="text1"/>
          </w:rPr>
          <w:delText>T</w:delText>
        </w:r>
      </w:del>
      <w:del w:id="1305" w:author="Ruijie Xu" w:date="2022-01-28T14:48:00Z">
        <w:r w:rsidR="00D40405" w:rsidRPr="003A137D" w:rsidDel="004314BA">
          <w:rPr>
            <w:color w:val="000000" w:themeColor="text1"/>
          </w:rPr>
          <w:delText xml:space="preserve">he </w:delText>
        </w:r>
        <w:r w:rsidR="00234370" w:rsidRPr="003A137D" w:rsidDel="004314BA">
          <w:rPr>
            <w:color w:val="000000" w:themeColor="text1"/>
          </w:rPr>
          <w:delText xml:space="preserve">performances of </w:delText>
        </w:r>
      </w:del>
      <w:del w:id="1306" w:author="Ruijie Xu" w:date="2022-01-28T14:47:00Z">
        <w:r w:rsidR="00234370" w:rsidRPr="003A137D" w:rsidDel="00DF6582">
          <w:rPr>
            <w:color w:val="000000" w:themeColor="text1"/>
          </w:rPr>
          <w:delText xml:space="preserve">Kraken2, CLARK, and </w:delText>
        </w:r>
        <w:r w:rsidR="00587076" w:rsidRPr="003A137D" w:rsidDel="00DF6582">
          <w:rPr>
            <w:color w:val="000000" w:themeColor="text1"/>
          </w:rPr>
          <w:delText>CLARK-s</w:delText>
        </w:r>
        <w:r w:rsidR="00234370" w:rsidRPr="003A137D" w:rsidDel="00DF6582">
          <w:rPr>
            <w:color w:val="000000" w:themeColor="text1"/>
          </w:rPr>
          <w:delText xml:space="preserve"> </w:delText>
        </w:r>
      </w:del>
      <w:del w:id="1307" w:author="Ruijie Xu" w:date="2022-01-28T14:48:00Z">
        <w:r w:rsidR="00234370" w:rsidRPr="003A137D" w:rsidDel="004314BA">
          <w:rPr>
            <w:color w:val="000000" w:themeColor="text1"/>
          </w:rPr>
          <w:delText xml:space="preserve">have been evaluated </w:delText>
        </w:r>
        <w:r w:rsidR="00D40405" w:rsidRPr="003A137D" w:rsidDel="004314BA">
          <w:rPr>
            <w:color w:val="000000" w:themeColor="text1"/>
          </w:rPr>
          <w:delText xml:space="preserve">in a previous benchmark study </w:delText>
        </w:r>
        <w:r w:rsidR="00234370" w:rsidRPr="003A137D" w:rsidDel="004314BA">
          <w:rPr>
            <w:color w:val="000000" w:themeColor="text1"/>
          </w:rPr>
          <w:fldChar w:fldCharType="begin" w:fldLock="1"/>
        </w:r>
        <w:r w:rsidR="00350DBF" w:rsidRPr="003A137D" w:rsidDel="004314BA">
          <w:rPr>
            <w:color w:val="000000" w:themeColor="text1"/>
          </w:rPr>
          <w:delInstrText xml:space="preserve"> ADDIN ZOTERO_ITEM CSL_CITATION {"citationID":"yTzEo2K9","properties":{"formattedCitation":"(Ye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3A137D" w:rsidDel="004314BA">
          <w:rPr>
            <w:color w:val="000000" w:themeColor="text1"/>
          </w:rPr>
          <w:fldChar w:fldCharType="separate"/>
        </w:r>
        <w:r w:rsidR="00350DBF" w:rsidRPr="003A137D" w:rsidDel="004314BA">
          <w:rPr>
            <w:color w:val="000000"/>
          </w:rPr>
          <w:delText xml:space="preserve">(Ye </w:delText>
        </w:r>
        <w:r w:rsidR="00350DBF" w:rsidRPr="003A137D" w:rsidDel="004314BA">
          <w:rPr>
            <w:i/>
            <w:iCs/>
            <w:color w:val="000000"/>
          </w:rPr>
          <w:delText>et al.</w:delText>
        </w:r>
        <w:r w:rsidR="00350DBF" w:rsidRPr="003A137D" w:rsidDel="004314BA">
          <w:rPr>
            <w:color w:val="000000"/>
          </w:rPr>
          <w:delText>, 2019a)</w:delText>
        </w:r>
        <w:r w:rsidR="00234370" w:rsidRPr="003A137D" w:rsidDel="004314BA">
          <w:rPr>
            <w:color w:val="000000" w:themeColor="text1"/>
          </w:rPr>
          <w:fldChar w:fldCharType="end"/>
        </w:r>
        <w:r w:rsidR="00234370" w:rsidRPr="003A137D" w:rsidDel="004314BA">
          <w:rPr>
            <w:color w:val="000000" w:themeColor="text1"/>
          </w:rPr>
          <w:delText xml:space="preserve">. The three </w:delText>
        </w:r>
        <w:r w:rsidR="008524D8" w:rsidRPr="003A137D" w:rsidDel="004314BA">
          <w:rPr>
            <w:color w:val="000000" w:themeColor="text1"/>
          </w:rPr>
          <w:delText>software</w:delText>
        </w:r>
        <w:r w:rsidR="00234370" w:rsidRPr="003A137D" w:rsidDel="004314BA">
          <w:rPr>
            <w:color w:val="000000" w:themeColor="text1"/>
          </w:rPr>
          <w:delText xml:space="preserve"> </w:delText>
        </w:r>
        <w:r w:rsidR="00D40405" w:rsidRPr="003A137D" w:rsidDel="004314BA">
          <w:rPr>
            <w:color w:val="000000" w:themeColor="text1"/>
          </w:rPr>
          <w:delText>are</w:delText>
        </w:r>
        <w:r w:rsidR="00234370" w:rsidRPr="003A137D" w:rsidDel="004314BA">
          <w:rPr>
            <w:color w:val="000000" w:themeColor="text1"/>
          </w:rPr>
          <w:delText xml:space="preserve"> built based on k-mer spectra </w:delText>
        </w:r>
        <w:r w:rsidR="00FE5C5D" w:rsidRPr="003A137D" w:rsidDel="004314BA">
          <w:rPr>
            <w:color w:val="000000" w:themeColor="text1"/>
          </w:rPr>
          <w:delText>DB</w:delText>
        </w:r>
        <w:r w:rsidR="00234370" w:rsidRPr="003A137D" w:rsidDel="004314BA">
          <w:rPr>
            <w:color w:val="000000" w:themeColor="text1"/>
          </w:rPr>
          <w:delText xml:space="preserve">s, while the </w:delText>
        </w:r>
        <w:r w:rsidR="00FE5C5D" w:rsidRPr="003A137D" w:rsidDel="004314BA">
          <w:rPr>
            <w:color w:val="000000" w:themeColor="text1"/>
          </w:rPr>
          <w:delText>DB</w:delText>
        </w:r>
        <w:r w:rsidR="00234370" w:rsidRPr="003A137D" w:rsidDel="004314BA">
          <w:rPr>
            <w:color w:val="000000" w:themeColor="text1"/>
          </w:rPr>
          <w:delText xml:space="preserve"> of </w:delText>
        </w:r>
        <w:r w:rsidR="00587076" w:rsidRPr="003A137D" w:rsidDel="004314BA">
          <w:rPr>
            <w:color w:val="000000" w:themeColor="text1"/>
          </w:rPr>
          <w:delText>CLARK-s</w:delText>
        </w:r>
        <w:r w:rsidR="00234370" w:rsidRPr="003A137D" w:rsidDel="004314BA">
          <w:rPr>
            <w:color w:val="000000" w:themeColor="text1"/>
          </w:rPr>
          <w:delText xml:space="preserve"> is built upon the </w:delText>
        </w:r>
        <w:r w:rsidR="00FE5C5D" w:rsidRPr="003A137D" w:rsidDel="004314BA">
          <w:rPr>
            <w:color w:val="000000" w:themeColor="text1"/>
          </w:rPr>
          <w:delText>DB</w:delText>
        </w:r>
        <w:r w:rsidR="00234370" w:rsidRPr="003A137D" w:rsidDel="004314BA">
          <w:rPr>
            <w:color w:val="000000" w:themeColor="text1"/>
          </w:rPr>
          <w:delText xml:space="preserve"> for CLARK with the spaced k-mers to increase the accuracy. The time and storage required for building the </w:delText>
        </w:r>
        <w:r w:rsidR="00FE5C5D" w:rsidRPr="003A137D" w:rsidDel="004314BA">
          <w:rPr>
            <w:color w:val="000000" w:themeColor="text1"/>
          </w:rPr>
          <w:delText>DB</w:delText>
        </w:r>
        <w:r w:rsidR="00234370" w:rsidRPr="003A137D" w:rsidDel="004314BA">
          <w:rPr>
            <w:color w:val="000000" w:themeColor="text1"/>
          </w:rPr>
          <w:delText xml:space="preserve">s of the three </w:delText>
        </w:r>
        <w:r w:rsidR="008524D8" w:rsidRPr="003A137D" w:rsidDel="004314BA">
          <w:rPr>
            <w:color w:val="000000" w:themeColor="text1"/>
          </w:rPr>
          <w:delText>software</w:delText>
        </w:r>
        <w:r w:rsidR="00234370" w:rsidRPr="003A137D" w:rsidDel="004314BA">
          <w:rPr>
            <w:color w:val="000000" w:themeColor="text1"/>
          </w:rPr>
          <w:delText xml:space="preserve"> are around the same</w:delText>
        </w:r>
        <w:r w:rsidR="00325E83" w:rsidRPr="003A137D" w:rsidDel="004314BA">
          <w:rPr>
            <w:color w:val="000000" w:themeColor="text1"/>
          </w:rPr>
          <w:delText>, while</w:delText>
        </w:r>
        <w:r w:rsidR="00234370" w:rsidRPr="003A137D" w:rsidDel="004314BA">
          <w:rPr>
            <w:color w:val="000000" w:themeColor="text1"/>
          </w:rPr>
          <w:delText xml:space="preserve"> </w:delText>
        </w:r>
        <w:r w:rsidR="00587076" w:rsidRPr="003A137D" w:rsidDel="004314BA">
          <w:rPr>
            <w:color w:val="000000" w:themeColor="text1"/>
          </w:rPr>
          <w:delText>CLARK-s</w:delText>
        </w:r>
        <w:r w:rsidR="00234370" w:rsidRPr="003A137D" w:rsidDel="004314BA">
          <w:rPr>
            <w:color w:val="000000" w:themeColor="text1"/>
          </w:rPr>
          <w:delText xml:space="preserve"> </w:delText>
        </w:r>
        <w:r w:rsidR="00325E83" w:rsidRPr="003A137D" w:rsidDel="004314BA">
          <w:rPr>
            <w:color w:val="000000" w:themeColor="text1"/>
          </w:rPr>
          <w:delText xml:space="preserve">requires </w:delText>
        </w:r>
        <w:r w:rsidR="00234370" w:rsidRPr="003A137D" w:rsidDel="004314BA">
          <w:rPr>
            <w:color w:val="000000" w:themeColor="text1"/>
          </w:rPr>
          <w:delText xml:space="preserve">slightly </w:delText>
        </w:r>
        <w:r w:rsidR="00325E83" w:rsidRPr="003A137D" w:rsidDel="004314BA">
          <w:rPr>
            <w:color w:val="000000" w:themeColor="text1"/>
          </w:rPr>
          <w:delText xml:space="preserve">more </w:delText>
        </w:r>
        <w:r w:rsidR="00234370" w:rsidRPr="003A137D" w:rsidDel="004314BA">
          <w:rPr>
            <w:color w:val="000000" w:themeColor="text1"/>
          </w:rPr>
          <w:delText xml:space="preserve">in both variables (time: ~10 hrs; storage: ~100 GB). </w:delText>
        </w:r>
        <w:r w:rsidR="00325E83" w:rsidRPr="003A137D" w:rsidDel="004314BA">
          <w:rPr>
            <w:color w:val="000000" w:themeColor="text1"/>
          </w:rPr>
          <w:delText xml:space="preserve">Out of the three software, </w:delText>
        </w:r>
        <w:r w:rsidR="00234370" w:rsidRPr="003A137D" w:rsidDel="004314BA">
          <w:rPr>
            <w:color w:val="000000" w:themeColor="text1"/>
          </w:rPr>
          <w:delText xml:space="preserve">Kraken2 </w:delText>
        </w:r>
        <w:r w:rsidR="00325E83" w:rsidRPr="003A137D" w:rsidDel="004314BA">
          <w:rPr>
            <w:color w:val="000000" w:themeColor="text1"/>
          </w:rPr>
          <w:delText xml:space="preserve">and </w:delText>
        </w:r>
        <w:r w:rsidR="00587076" w:rsidRPr="003A137D" w:rsidDel="004314BA">
          <w:rPr>
            <w:color w:val="000000" w:themeColor="text1"/>
          </w:rPr>
          <w:delText>CLARK-s</w:delText>
        </w:r>
        <w:r w:rsidR="00325E83" w:rsidRPr="003A137D" w:rsidDel="004314BA">
          <w:rPr>
            <w:color w:val="000000" w:themeColor="text1"/>
          </w:rPr>
          <w:delText xml:space="preserve"> </w:delText>
        </w:r>
        <w:r w:rsidR="00234370" w:rsidRPr="003A137D" w:rsidDel="004314BA">
          <w:rPr>
            <w:color w:val="000000" w:themeColor="text1"/>
          </w:rPr>
          <w:delText xml:space="preserve">require the least </w:delText>
        </w:r>
        <w:r w:rsidR="00325E83" w:rsidRPr="003A137D" w:rsidDel="004314BA">
          <w:rPr>
            <w:color w:val="000000" w:themeColor="text1"/>
          </w:rPr>
          <w:delText xml:space="preserve">and the most </w:delText>
        </w:r>
        <w:r w:rsidR="00234370" w:rsidRPr="003A137D" w:rsidDel="004314BA">
          <w:rPr>
            <w:color w:val="000000" w:themeColor="text1"/>
          </w:rPr>
          <w:delText xml:space="preserve">amount of memory (RAM) for classification and </w:delText>
        </w:r>
        <w:r w:rsidR="00FE5C5D" w:rsidRPr="003A137D" w:rsidDel="004314BA">
          <w:rPr>
            <w:color w:val="000000" w:themeColor="text1"/>
          </w:rPr>
          <w:delText>DB</w:delText>
        </w:r>
        <w:r w:rsidR="00234370" w:rsidRPr="003A137D" w:rsidDel="004314BA">
          <w:rPr>
            <w:color w:val="000000" w:themeColor="text1"/>
          </w:rPr>
          <w:delText xml:space="preserve"> building (~30 GB</w:delText>
        </w:r>
        <w:r w:rsidR="00325E83" w:rsidRPr="003A137D" w:rsidDel="004314BA">
          <w:rPr>
            <w:color w:val="000000" w:themeColor="text1"/>
          </w:rPr>
          <w:delText xml:space="preserve"> and ~108 GB, respectively</w:delText>
        </w:r>
        <w:r w:rsidR="00234370" w:rsidRPr="003A137D" w:rsidDel="004314BA">
          <w:rPr>
            <w:color w:val="000000" w:themeColor="text1"/>
          </w:rPr>
          <w:delText xml:space="preserve">). Thus, none of the three </w:delText>
        </w:r>
        <w:r w:rsidR="00325E83" w:rsidRPr="003A137D" w:rsidDel="004314BA">
          <w:rPr>
            <w:color w:val="000000" w:themeColor="text1"/>
          </w:rPr>
          <w:delText xml:space="preserve">software </w:delText>
        </w:r>
        <w:r w:rsidR="00234370" w:rsidRPr="003A137D" w:rsidDel="004314BA">
          <w:rPr>
            <w:color w:val="000000" w:themeColor="text1"/>
          </w:rPr>
          <w:delText xml:space="preserve">can be used on a local computer. Kraken2 also takes the shortest classification time compared to CLARK and </w:delText>
        </w:r>
        <w:r w:rsidR="00587076" w:rsidRPr="003A137D" w:rsidDel="004314BA">
          <w:rPr>
            <w:color w:val="000000" w:themeColor="text1"/>
          </w:rPr>
          <w:delText>CLARK-s</w:delText>
        </w:r>
        <w:r w:rsidR="00234370" w:rsidRPr="003A137D" w:rsidDel="004314BA">
          <w:rPr>
            <w:color w:val="000000" w:themeColor="text1"/>
          </w:rPr>
          <w:delText xml:space="preserve"> for the same dataset, and it report</w:delText>
        </w:r>
        <w:r w:rsidR="00325E83" w:rsidRPr="003A137D" w:rsidDel="004314BA">
          <w:rPr>
            <w:color w:val="000000" w:themeColor="text1"/>
          </w:rPr>
          <w:delText>s</w:delText>
        </w:r>
        <w:r w:rsidR="00234370" w:rsidRPr="003A137D" w:rsidDel="004314BA">
          <w:rPr>
            <w:color w:val="000000" w:themeColor="text1"/>
          </w:rPr>
          <w:delText xml:space="preserve"> a good performance in the previous benchmark</w:delText>
        </w:r>
        <w:r w:rsidR="00325E83" w:rsidRPr="003A137D" w:rsidDel="004314BA">
          <w:rPr>
            <w:color w:val="000000" w:themeColor="text1"/>
          </w:rPr>
          <w:delText xml:space="preserve"> studies</w:delText>
        </w:r>
        <w:r w:rsidR="002429AA" w:rsidRPr="003A137D" w:rsidDel="004314BA">
          <w:rPr>
            <w:color w:val="000000" w:themeColor="text1"/>
          </w:rPr>
          <w:delText xml:space="preserve"> </w:delText>
        </w:r>
        <w:r w:rsidR="002429AA" w:rsidRPr="003A137D" w:rsidDel="004314BA">
          <w:rPr>
            <w:color w:val="000000" w:themeColor="text1"/>
          </w:rPr>
          <w:fldChar w:fldCharType="begin"/>
        </w:r>
        <w:r w:rsidR="00350DBF" w:rsidRPr="003A137D" w:rsidDel="004314BA">
          <w:rPr>
            <w:color w:val="000000" w:themeColor="text1"/>
          </w:rPr>
          <w:delInstrText xml:space="preserve"> ADDIN ZOTERO_ITEM CSL_CITATION {"citationID":"FQhLKqPe","properties":{"formattedCitation":"(Escobar-Zepeda {\\i{}et al.}, 2018; Ye {\\i{}et al.}, 2019a)","plainCitation":"(Escobar-Zepeda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Reports","id":"WK1CbuyE/nO3k0QwI","issue":"1","issued":{"date-parts":[["2018","12","13"]]},"page":"12034","publisher":"Nature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delInstrText>
        </w:r>
        <w:r w:rsidR="002429AA" w:rsidRPr="003A137D" w:rsidDel="004314BA">
          <w:rPr>
            <w:color w:val="000000" w:themeColor="text1"/>
          </w:rPr>
          <w:fldChar w:fldCharType="separate"/>
        </w:r>
        <w:r w:rsidR="00350DBF" w:rsidRPr="003A137D" w:rsidDel="004314BA">
          <w:rPr>
            <w:color w:val="000000"/>
          </w:rPr>
          <w:delText xml:space="preserve">(Escobar-Zepeda </w:delText>
        </w:r>
        <w:r w:rsidR="00350DBF" w:rsidRPr="003A137D" w:rsidDel="004314BA">
          <w:rPr>
            <w:i/>
            <w:iCs/>
            <w:color w:val="000000"/>
          </w:rPr>
          <w:delText>et al.</w:delText>
        </w:r>
        <w:r w:rsidR="00350DBF" w:rsidRPr="003A137D" w:rsidDel="004314BA">
          <w:rPr>
            <w:color w:val="000000"/>
          </w:rPr>
          <w:delText xml:space="preserve">, 2018; Ye </w:delText>
        </w:r>
        <w:r w:rsidR="00350DBF" w:rsidRPr="003A137D" w:rsidDel="004314BA">
          <w:rPr>
            <w:i/>
            <w:iCs/>
            <w:color w:val="000000"/>
          </w:rPr>
          <w:delText>et al.</w:delText>
        </w:r>
        <w:r w:rsidR="00350DBF" w:rsidRPr="003A137D" w:rsidDel="004314BA">
          <w:rPr>
            <w:color w:val="000000"/>
          </w:rPr>
          <w:delText>, 2019a)</w:delText>
        </w:r>
        <w:r w:rsidR="002429AA" w:rsidRPr="003A137D" w:rsidDel="004314BA">
          <w:rPr>
            <w:color w:val="000000" w:themeColor="text1"/>
          </w:rPr>
          <w:fldChar w:fldCharType="end"/>
        </w:r>
        <w:r w:rsidR="00234370" w:rsidRPr="003A137D" w:rsidDel="004314BA">
          <w:rPr>
            <w:color w:val="000000" w:themeColor="text1"/>
          </w:rPr>
          <w:delText xml:space="preserve">. </w:delText>
        </w:r>
      </w:del>
      <w:del w:id="1308" w:author="Ruijie Xu" w:date="2022-01-28T15:44:00Z">
        <w:r w:rsidR="00234370" w:rsidRPr="003A137D" w:rsidDel="009F7FE4">
          <w:rPr>
            <w:color w:val="000000" w:themeColor="text1"/>
          </w:rPr>
          <w:delText xml:space="preserve">However, since all three </w:delText>
        </w:r>
        <w:r w:rsidR="00325E83" w:rsidRPr="003A137D" w:rsidDel="009F7FE4">
          <w:rPr>
            <w:color w:val="000000" w:themeColor="text1"/>
          </w:rPr>
          <w:delText xml:space="preserve">software </w:delText>
        </w:r>
        <w:r w:rsidR="00234370" w:rsidRPr="003A137D" w:rsidDel="009F7FE4">
          <w:rPr>
            <w:color w:val="000000" w:themeColor="text1"/>
          </w:rPr>
          <w:delText>have reported some degree of false negative and false positive rate</w:delText>
        </w:r>
        <w:r w:rsidR="00325E83" w:rsidRPr="003A137D" w:rsidDel="009F7FE4">
          <w:rPr>
            <w:color w:val="000000" w:themeColor="text1"/>
          </w:rPr>
          <w:delText>s</w:delText>
        </w:r>
        <w:r w:rsidR="00234370" w:rsidRPr="003A137D" w:rsidDel="009F7FE4">
          <w:rPr>
            <w:color w:val="000000" w:themeColor="text1"/>
          </w:rPr>
          <w:delText xml:space="preserve"> in the previous benchmarks </w:delText>
        </w:r>
        <w:r w:rsidR="00234370" w:rsidRPr="003A137D" w:rsidDel="009F7FE4">
          <w:rPr>
            <w:color w:val="000000" w:themeColor="text1"/>
          </w:rPr>
          <w:fldChar w:fldCharType="begin"/>
        </w:r>
        <w:r w:rsidR="00350DBF" w:rsidRPr="003A137D" w:rsidDel="009F7FE4">
          <w:rPr>
            <w:color w:val="000000" w:themeColor="text1"/>
          </w:rPr>
          <w:delInstrText xml:space="preserve"> ADDIN ZOTERO_ITEM CSL_CITATION {"citationID":"JjT0hlXk","properties":{"formattedCitation":"(Ye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3A137D" w:rsidDel="009F7FE4">
          <w:rPr>
            <w:color w:val="000000" w:themeColor="text1"/>
          </w:rPr>
          <w:fldChar w:fldCharType="separate"/>
        </w:r>
        <w:r w:rsidR="00350DBF" w:rsidRPr="003A137D" w:rsidDel="009F7FE4">
          <w:rPr>
            <w:color w:val="000000"/>
          </w:rPr>
          <w:delText xml:space="preserve">(Ye </w:delText>
        </w:r>
        <w:r w:rsidR="00350DBF" w:rsidRPr="003A137D" w:rsidDel="009F7FE4">
          <w:rPr>
            <w:i/>
            <w:iCs/>
            <w:color w:val="000000"/>
          </w:rPr>
          <w:delText>et al.</w:delText>
        </w:r>
        <w:r w:rsidR="00350DBF" w:rsidRPr="003A137D" w:rsidDel="009F7FE4">
          <w:rPr>
            <w:color w:val="000000"/>
          </w:rPr>
          <w:delText>, 2019a)</w:delText>
        </w:r>
        <w:r w:rsidR="00234370" w:rsidRPr="003A137D" w:rsidDel="009F7FE4">
          <w:rPr>
            <w:color w:val="000000" w:themeColor="text1"/>
          </w:rPr>
          <w:fldChar w:fldCharType="end"/>
        </w:r>
        <w:r w:rsidR="00234370" w:rsidRPr="003A137D" w:rsidDel="009F7FE4">
          <w:rPr>
            <w:color w:val="000000" w:themeColor="text1"/>
          </w:rPr>
          <w:delText xml:space="preserve">, we should not assume that </w:delText>
        </w:r>
        <w:r w:rsidR="00325E83" w:rsidRPr="003A137D" w:rsidDel="009F7FE4">
          <w:rPr>
            <w:color w:val="000000" w:themeColor="text1"/>
          </w:rPr>
          <w:delText xml:space="preserve">one </w:delText>
        </w:r>
        <w:r w:rsidR="00234370" w:rsidRPr="003A137D" w:rsidDel="009F7FE4">
          <w:rPr>
            <w:color w:val="000000" w:themeColor="text1"/>
          </w:rPr>
          <w:delText>of th</w:delText>
        </w:r>
        <w:r w:rsidR="00325E83" w:rsidRPr="003A137D" w:rsidDel="009F7FE4">
          <w:rPr>
            <w:color w:val="000000" w:themeColor="text1"/>
          </w:rPr>
          <w:delText>ese</w:delText>
        </w:r>
        <w:r w:rsidR="00234370" w:rsidRPr="003A137D" w:rsidDel="009F7FE4">
          <w:rPr>
            <w:color w:val="000000" w:themeColor="text1"/>
          </w:rPr>
          <w:delText xml:space="preserve"> </w:delText>
        </w:r>
        <w:r w:rsidR="00325E83" w:rsidRPr="003A137D" w:rsidDel="009F7FE4">
          <w:rPr>
            <w:color w:val="000000" w:themeColor="text1"/>
          </w:rPr>
          <w:delText xml:space="preserve">software </w:delText>
        </w:r>
        <w:r w:rsidR="00234370" w:rsidRPr="003A137D" w:rsidDel="009F7FE4">
          <w:rPr>
            <w:color w:val="000000" w:themeColor="text1"/>
          </w:rPr>
          <w:delText xml:space="preserve">provide </w:delText>
        </w:r>
        <w:r w:rsidR="00325E83" w:rsidRPr="003A137D" w:rsidDel="009F7FE4">
          <w:rPr>
            <w:color w:val="000000" w:themeColor="text1"/>
          </w:rPr>
          <w:delText>more</w:delText>
        </w:r>
        <w:r w:rsidR="00234370" w:rsidRPr="003A137D" w:rsidDel="009F7FE4">
          <w:rPr>
            <w:color w:val="000000" w:themeColor="text1"/>
          </w:rPr>
          <w:delText xml:space="preserve"> accurate taxonomical profiling results</w:delText>
        </w:r>
        <w:r w:rsidR="00325E83" w:rsidRPr="003A137D" w:rsidDel="009F7FE4">
          <w:rPr>
            <w:color w:val="000000" w:themeColor="text1"/>
          </w:rPr>
          <w:delText xml:space="preserve"> </w:delText>
        </w:r>
        <w:r w:rsidR="00234370" w:rsidRPr="003A137D" w:rsidDel="009F7FE4">
          <w:rPr>
            <w:color w:val="000000" w:themeColor="text1"/>
          </w:rPr>
          <w:delText xml:space="preserve">for our </w:delText>
        </w:r>
        <w:r w:rsidR="00234370" w:rsidRPr="003A137D" w:rsidDel="009F7FE4">
          <w:rPr>
            <w:i/>
            <w:color w:val="000000" w:themeColor="text1"/>
          </w:rPr>
          <w:delText>Rattus</w:delText>
        </w:r>
        <w:r w:rsidR="00234370" w:rsidRPr="003A137D" w:rsidDel="009F7FE4">
          <w:rPr>
            <w:color w:val="000000" w:themeColor="text1"/>
          </w:rPr>
          <w:delText xml:space="preserve"> metagenomic samples</w:delText>
        </w:r>
        <w:r w:rsidR="00325E83" w:rsidRPr="003A137D" w:rsidDel="009F7FE4">
          <w:rPr>
            <w:color w:val="000000" w:themeColor="text1"/>
          </w:rPr>
          <w:delText xml:space="preserve"> than the others</w:delText>
        </w:r>
        <w:r w:rsidR="00234370" w:rsidRPr="003A137D" w:rsidDel="009F7FE4">
          <w:rPr>
            <w:color w:val="000000" w:themeColor="text1"/>
          </w:rPr>
          <w:delText xml:space="preserve"> without knowing the true microbial composition for each sample. </w:delText>
        </w:r>
      </w:del>
    </w:p>
    <w:p w14:paraId="7E91F79E" w14:textId="067C0EED" w:rsidR="005E7952" w:rsidRPr="003A137D" w:rsidRDefault="009F7FE4" w:rsidP="00271EA9">
      <w:pPr>
        <w:spacing w:line="480" w:lineRule="auto"/>
        <w:rPr>
          <w:ins w:id="1309" w:author="Ruijie Xu" w:date="2022-01-28T16:03:00Z"/>
          <w:color w:val="000000" w:themeColor="text1"/>
        </w:rPr>
      </w:pPr>
      <w:ins w:id="1310" w:author="Ruijie Xu" w:date="2022-01-28T15:46:00Z">
        <w:r w:rsidRPr="003A137D">
          <w:rPr>
            <w:color w:val="000000" w:themeColor="text1"/>
          </w:rPr>
          <w:tab/>
        </w:r>
      </w:ins>
      <w:ins w:id="1311" w:author="Ruijie Xu" w:date="2022-01-28T15:49:00Z">
        <w:r w:rsidR="00AD3393" w:rsidRPr="003A137D">
          <w:rPr>
            <w:color w:val="000000" w:themeColor="text1"/>
          </w:rPr>
          <w:t xml:space="preserve">To compare each metagenomics profiles classified by each software, we </w:t>
        </w:r>
      </w:ins>
      <w:ins w:id="1312" w:author="Ruijie Xu" w:date="2022-01-28T15:50:00Z">
        <w:r w:rsidR="00AD3393" w:rsidRPr="003A137D">
          <w:rPr>
            <w:color w:val="000000" w:themeColor="text1"/>
          </w:rPr>
          <w:t>chose the standard DBs provided by the developers of these software. If the standard DBs was not indicated, we buil</w:t>
        </w:r>
      </w:ins>
      <w:ins w:id="1313" w:author="Ruijie Xu" w:date="2022-01-30T14:21:00Z">
        <w:r w:rsidR="00B9270D" w:rsidRPr="003A137D">
          <w:rPr>
            <w:color w:val="000000" w:themeColor="text1"/>
          </w:rPr>
          <w:t>t</w:t>
        </w:r>
      </w:ins>
      <w:ins w:id="1314" w:author="Ruijie Xu" w:date="2022-01-28T15:50:00Z">
        <w:r w:rsidR="00AD3393" w:rsidRPr="003A137D">
          <w:rPr>
            <w:color w:val="000000" w:themeColor="text1"/>
          </w:rPr>
          <w:t xml:space="preserve"> the D</w:t>
        </w:r>
      </w:ins>
      <w:ins w:id="1315" w:author="Ruijie Xu" w:date="2022-01-28T15:51:00Z">
        <w:r w:rsidR="00AD3393" w:rsidRPr="003A137D">
          <w:rPr>
            <w:color w:val="000000" w:themeColor="text1"/>
          </w:rPr>
          <w:t>Bs with the genomes of Bacteria, Archaea, Viruses, and Human available in NCBI’s RefSeq library, which is the compositions of the databa</w:t>
        </w:r>
      </w:ins>
      <w:ins w:id="1316" w:author="Ruijie Xu" w:date="2022-01-28T15:52:00Z">
        <w:r w:rsidR="00AD3393" w:rsidRPr="003A137D">
          <w:rPr>
            <w:color w:val="000000" w:themeColor="text1"/>
          </w:rPr>
          <w:t xml:space="preserve">ses for most of the pre-built DBs. </w:t>
        </w:r>
        <w:r w:rsidR="00CA5231" w:rsidRPr="003A137D">
          <w:rPr>
            <w:color w:val="000000" w:themeColor="text1"/>
          </w:rPr>
          <w:t xml:space="preserve">CLARK-s’ DB was required to </w:t>
        </w:r>
      </w:ins>
      <w:ins w:id="1317" w:author="Ruijie Xu" w:date="2022-01-28T15:53:00Z">
        <w:r w:rsidR="00CA5231" w:rsidRPr="003A137D">
          <w:rPr>
            <w:color w:val="000000" w:themeColor="text1"/>
          </w:rPr>
          <w:t>built on top of a CLARK DB of the same composition, but when the CLARK-s’ DB was</w:t>
        </w:r>
      </w:ins>
      <w:ins w:id="1318" w:author="Ruijie Xu" w:date="2022-01-28T15:54:00Z">
        <w:r w:rsidR="00BC53B2" w:rsidRPr="003A137D">
          <w:rPr>
            <w:color w:val="000000" w:themeColor="text1"/>
          </w:rPr>
          <w:t xml:space="preserve"> intended to build on top of the CLARK DB with the genomes of Bacteria, Archaea, Viruses, and Human, the building was </w:t>
        </w:r>
      </w:ins>
      <w:ins w:id="1319" w:author="Ruijie Xu" w:date="2022-01-28T15:55:00Z">
        <w:r w:rsidR="00BC53B2" w:rsidRPr="003A137D">
          <w:rPr>
            <w:color w:val="000000" w:themeColor="text1"/>
          </w:rPr>
          <w:t>suspended</w:t>
        </w:r>
      </w:ins>
      <w:ins w:id="1320" w:author="Ruijie Xu" w:date="2022-01-28T15:54:00Z">
        <w:r w:rsidR="00BC53B2" w:rsidRPr="003A137D">
          <w:rPr>
            <w:color w:val="000000" w:themeColor="text1"/>
          </w:rPr>
          <w:t xml:space="preserve"> </w:t>
        </w:r>
      </w:ins>
      <w:ins w:id="1321" w:author="Ruijie Xu" w:date="2022-01-28T15:55:00Z">
        <w:r w:rsidR="00BC53B2" w:rsidRPr="003A137D">
          <w:rPr>
            <w:color w:val="000000" w:themeColor="text1"/>
          </w:rPr>
          <w:t xml:space="preserve">by the software </w:t>
        </w:r>
      </w:ins>
      <w:ins w:id="1322" w:author="Ruijie Xu" w:date="2022-01-28T15:56:00Z">
        <w:r w:rsidR="00BC53B2" w:rsidRPr="003A137D">
          <w:rPr>
            <w:color w:val="000000" w:themeColor="text1"/>
          </w:rPr>
          <w:t>with the error message “</w:t>
        </w:r>
      </w:ins>
      <w:ins w:id="1323" w:author="Ruijie Xu" w:date="2022-01-28T15:57:00Z">
        <w:r w:rsidR="00BC53B2" w:rsidRPr="003A137D">
          <w:rPr>
            <w:color w:val="000000" w:themeColor="text1"/>
          </w:rPr>
          <w:t>t</w:t>
        </w:r>
      </w:ins>
      <w:ins w:id="1324" w:author="Ruijie Xu" w:date="2022-01-28T15:56:00Z">
        <w:r w:rsidR="00BC53B2" w:rsidRPr="003A137D">
          <w:rPr>
            <w:color w:val="000000" w:themeColor="text1"/>
          </w:rPr>
          <w:t>he number of targets exceeds the limit (16383)”</w:t>
        </w:r>
      </w:ins>
      <w:ins w:id="1325" w:author="Ruijie Xu" w:date="2022-01-28T15:57:00Z">
        <w:r w:rsidR="00BC53B2" w:rsidRPr="003A137D">
          <w:rPr>
            <w:color w:val="000000" w:themeColor="text1"/>
          </w:rPr>
          <w:t>. This limitation was reported to the developer of CLARK-s, but was has not been resolved yet</w:t>
        </w:r>
      </w:ins>
      <w:ins w:id="1326" w:author="Ruijie Xu" w:date="2022-01-30T14:22:00Z">
        <w:r w:rsidR="00B9270D" w:rsidRPr="003A137D">
          <w:rPr>
            <w:color w:val="000000" w:themeColor="text1"/>
          </w:rPr>
          <w:t xml:space="preserve"> by the time this manuscript was drafted</w:t>
        </w:r>
      </w:ins>
      <w:ins w:id="1327" w:author="Ruijie Xu" w:date="2022-01-28T15:57:00Z">
        <w:r w:rsidR="00BC53B2" w:rsidRPr="003A137D">
          <w:rPr>
            <w:color w:val="000000" w:themeColor="text1"/>
          </w:rPr>
          <w:t>. We bypass</w:t>
        </w:r>
      </w:ins>
      <w:ins w:id="1328" w:author="Ruijie Xu" w:date="2022-01-28T15:59:00Z">
        <w:r w:rsidR="00564D93" w:rsidRPr="003A137D">
          <w:rPr>
            <w:color w:val="000000" w:themeColor="text1"/>
          </w:rPr>
          <w:t>ed</w:t>
        </w:r>
      </w:ins>
      <w:ins w:id="1329" w:author="Ruijie Xu" w:date="2022-01-28T15:57:00Z">
        <w:r w:rsidR="00BC53B2" w:rsidRPr="003A137D">
          <w:rPr>
            <w:color w:val="000000" w:themeColor="text1"/>
          </w:rPr>
          <w:t xml:space="preserve"> the limitati</w:t>
        </w:r>
      </w:ins>
      <w:ins w:id="1330" w:author="Ruijie Xu" w:date="2022-01-28T15:58:00Z">
        <w:r w:rsidR="00BC53B2" w:rsidRPr="003A137D">
          <w:rPr>
            <w:color w:val="000000" w:themeColor="text1"/>
          </w:rPr>
          <w:t xml:space="preserve">on by building the DB with Bacteria, Archaea, </w:t>
        </w:r>
      </w:ins>
      <w:ins w:id="1331" w:author="Ruijie Xu" w:date="2022-01-28T15:59:00Z">
        <w:r w:rsidR="00A31E40" w:rsidRPr="003A137D">
          <w:rPr>
            <w:color w:val="000000" w:themeColor="text1"/>
          </w:rPr>
          <w:t xml:space="preserve">and </w:t>
        </w:r>
      </w:ins>
      <w:ins w:id="1332" w:author="Ruijie Xu" w:date="2022-01-28T15:58:00Z">
        <w:r w:rsidR="00BC53B2" w:rsidRPr="003A137D">
          <w:rPr>
            <w:color w:val="000000" w:themeColor="text1"/>
          </w:rPr>
          <w:t>Virsues genomes separately, and combine the classifications using each DBs at end of the analy</w:t>
        </w:r>
      </w:ins>
      <w:ins w:id="1333" w:author="Ruijie Xu" w:date="2022-01-28T15:59:00Z">
        <w:r w:rsidR="00BC53B2" w:rsidRPr="003A137D">
          <w:rPr>
            <w:color w:val="000000" w:themeColor="text1"/>
          </w:rPr>
          <w:t xml:space="preserve">sis. </w:t>
        </w:r>
      </w:ins>
      <w:ins w:id="1334" w:author="Ruijie Xu" w:date="2022-01-28T16:00:00Z">
        <w:r w:rsidR="005E7952" w:rsidRPr="003A137D">
          <w:rPr>
            <w:color w:val="000000" w:themeColor="text1"/>
          </w:rPr>
          <w:t xml:space="preserve">In addition, Metaphlan3, which </w:t>
        </w:r>
      </w:ins>
      <w:ins w:id="1335" w:author="Ruijie Xu" w:date="2022-01-28T16:01:00Z">
        <w:r w:rsidR="005E7952" w:rsidRPr="003A137D">
          <w:rPr>
            <w:color w:val="000000" w:themeColor="text1"/>
          </w:rPr>
          <w:t xml:space="preserve">identifies </w:t>
        </w:r>
      </w:ins>
      <w:ins w:id="1336" w:author="Ruijie Xu" w:date="2022-01-30T14:23:00Z">
        <w:r w:rsidR="00B9270D" w:rsidRPr="003A137D">
          <w:rPr>
            <w:color w:val="000000" w:themeColor="text1"/>
          </w:rPr>
          <w:t xml:space="preserve">the </w:t>
        </w:r>
      </w:ins>
      <w:ins w:id="1337" w:author="Ruijie Xu" w:date="2022-01-28T16:01:00Z">
        <w:r w:rsidR="005E7952" w:rsidRPr="003A137D">
          <w:rPr>
            <w:color w:val="000000" w:themeColor="text1"/>
          </w:rPr>
          <w:t xml:space="preserve">microbial taxon with </w:t>
        </w:r>
      </w:ins>
      <w:ins w:id="1338" w:author="Ruijie Xu" w:date="2022-01-28T16:02:00Z">
        <w:r w:rsidR="005E7952" w:rsidRPr="003A137D">
          <w:rPr>
            <w:color w:val="000000" w:themeColor="text1"/>
          </w:rPr>
          <w:t>marker genes, does not have an option to build a customized DBs</w:t>
        </w:r>
      </w:ins>
      <w:ins w:id="1339" w:author="Ruijie Xu" w:date="2022-01-28T16:03:00Z">
        <w:r w:rsidR="005E7952" w:rsidRPr="003A137D">
          <w:rPr>
            <w:color w:val="000000" w:themeColor="text1"/>
          </w:rPr>
          <w:t xml:space="preserve">, only the marker DB distributed by the developer could be used for profiling. </w:t>
        </w:r>
      </w:ins>
    </w:p>
    <w:p w14:paraId="6A3884CF" w14:textId="7AEA53AE" w:rsidR="00F472E4" w:rsidRPr="003A137D" w:rsidDel="00765778" w:rsidRDefault="00F472E4" w:rsidP="00D33126">
      <w:pPr>
        <w:spacing w:line="480" w:lineRule="auto"/>
        <w:rPr>
          <w:del w:id="1340" w:author="Ruijie Xu" w:date="2022-01-28T16:11:00Z"/>
          <w:color w:val="000000" w:themeColor="text1"/>
        </w:rPr>
      </w:pPr>
    </w:p>
    <w:p w14:paraId="3EE4F7C9" w14:textId="60CA6B85" w:rsidR="00765778" w:rsidRPr="001E3899" w:rsidRDefault="00765778" w:rsidP="00D33126">
      <w:pPr>
        <w:spacing w:line="480" w:lineRule="auto"/>
        <w:rPr>
          <w:ins w:id="1341" w:author="Ruijie Xu" w:date="2022-01-30T12:35:00Z"/>
          <w:b/>
          <w:bCs/>
          <w:color w:val="000000" w:themeColor="text1"/>
          <w:rPrChange w:id="1342" w:author="Ruijie Xu" w:date="2022-01-31T16:48:00Z">
            <w:rPr>
              <w:ins w:id="1343" w:author="Ruijie Xu" w:date="2022-01-30T12:35:00Z"/>
              <w:color w:val="000000" w:themeColor="text1"/>
            </w:rPr>
          </w:rPrChange>
        </w:rPr>
      </w:pPr>
      <w:ins w:id="1344" w:author="Ruijie Xu" w:date="2022-01-30T12:35:00Z">
        <w:r w:rsidRPr="003A137D">
          <w:rPr>
            <w:b/>
            <w:bCs/>
            <w:color w:val="000000" w:themeColor="text1"/>
          </w:rPr>
          <w:t>Biases in Micorbial Profiles Introduced from</w:t>
        </w:r>
      </w:ins>
      <w:ins w:id="1345" w:author="Ruijie Xu" w:date="2022-01-30T14:23:00Z">
        <w:r w:rsidR="0027369C" w:rsidRPr="003A137D">
          <w:rPr>
            <w:b/>
            <w:bCs/>
            <w:color w:val="000000" w:themeColor="text1"/>
          </w:rPr>
          <w:t xml:space="preserve"> </w:t>
        </w:r>
      </w:ins>
      <w:ins w:id="1346" w:author="Ruijie Xu" w:date="2022-01-30T12:35:00Z">
        <w:r w:rsidRPr="003A137D">
          <w:rPr>
            <w:b/>
            <w:bCs/>
            <w:color w:val="000000" w:themeColor="text1"/>
          </w:rPr>
          <w:t>Software Selection</w:t>
        </w:r>
      </w:ins>
    </w:p>
    <w:p w14:paraId="7168D335" w14:textId="52927747" w:rsidR="00D33126" w:rsidRPr="003A137D" w:rsidRDefault="00994E86" w:rsidP="00D33126">
      <w:pPr>
        <w:spacing w:line="480" w:lineRule="auto"/>
        <w:rPr>
          <w:ins w:id="1347" w:author="Ruijie Xu" w:date="2022-01-30T11:17:00Z"/>
          <w:color w:val="000000" w:themeColor="text1"/>
        </w:rPr>
      </w:pPr>
      <w:ins w:id="1348" w:author="Ruijie Xu" w:date="2022-01-30T10:57:00Z">
        <w:r w:rsidRPr="003A137D">
          <w:rPr>
            <w:color w:val="000000" w:themeColor="text1"/>
          </w:rPr>
          <w:t xml:space="preserve">At the Domain level, </w:t>
        </w:r>
      </w:ins>
      <w:ins w:id="1349" w:author="Ruijie Xu" w:date="2022-01-28T16:16:00Z">
        <w:r w:rsidR="00DF1F2D" w:rsidRPr="003A137D">
          <w:rPr>
            <w:color w:val="000000" w:themeColor="text1"/>
          </w:rPr>
          <w:t>Eukaryota taxon has contributed most into the differences</w:t>
        </w:r>
      </w:ins>
      <w:ins w:id="1350" w:author="Ruijie Xu" w:date="2022-01-30T10:57:00Z">
        <w:r w:rsidRPr="003A137D">
          <w:rPr>
            <w:color w:val="000000" w:themeColor="text1"/>
          </w:rPr>
          <w:t xml:space="preserve"> between the classifications of different software</w:t>
        </w:r>
      </w:ins>
      <w:ins w:id="1351" w:author="Ruijie Xu" w:date="2022-01-28T16:16:00Z">
        <w:r w:rsidR="00DF1F2D" w:rsidRPr="003A137D">
          <w:rPr>
            <w:color w:val="000000" w:themeColor="text1"/>
          </w:rPr>
          <w:t xml:space="preserve">. </w:t>
        </w:r>
        <w:r w:rsidR="00BE1CE7" w:rsidRPr="003A137D">
          <w:rPr>
            <w:color w:val="000000" w:themeColor="text1"/>
          </w:rPr>
          <w:t xml:space="preserve">Almost </w:t>
        </w:r>
      </w:ins>
      <w:ins w:id="1352" w:author="Ruijie Xu" w:date="2022-01-28T16:17:00Z">
        <w:r w:rsidR="00BE1CE7" w:rsidRPr="003A137D">
          <w:rPr>
            <w:color w:val="000000" w:themeColor="text1"/>
          </w:rPr>
          <w:t>all</w:t>
        </w:r>
      </w:ins>
      <w:ins w:id="1353" w:author="Ruijie Xu" w:date="2022-01-28T16:16:00Z">
        <w:r w:rsidR="00BE1CE7" w:rsidRPr="003A137D">
          <w:rPr>
            <w:color w:val="000000" w:themeColor="text1"/>
          </w:rPr>
          <w:t xml:space="preserve"> pairwise comparison</w:t>
        </w:r>
      </w:ins>
      <w:ins w:id="1354" w:author="Ruijie Xu" w:date="2022-01-30T14:23:00Z">
        <w:r w:rsidR="0027369C" w:rsidRPr="003A137D">
          <w:rPr>
            <w:color w:val="000000" w:themeColor="text1"/>
          </w:rPr>
          <w:t>s</w:t>
        </w:r>
      </w:ins>
      <w:ins w:id="1355" w:author="Ruijie Xu" w:date="2022-01-28T16:16:00Z">
        <w:r w:rsidR="00BE1CE7" w:rsidRPr="003A137D">
          <w:rPr>
            <w:color w:val="000000" w:themeColor="text1"/>
          </w:rPr>
          <w:t xml:space="preserve"> betwee</w:t>
        </w:r>
      </w:ins>
      <w:ins w:id="1356" w:author="Ruijie Xu" w:date="2022-01-28T16:17:00Z">
        <w:r w:rsidR="00BE1CE7" w:rsidRPr="003A137D">
          <w:rPr>
            <w:color w:val="000000" w:themeColor="text1"/>
          </w:rPr>
          <w:t xml:space="preserve">n the Eukaryota profiles of two software were found significantly different between each other. </w:t>
        </w:r>
      </w:ins>
      <w:ins w:id="1357" w:author="Ruijie Xu" w:date="2022-01-28T16:19:00Z">
        <w:r w:rsidR="00BD122C" w:rsidRPr="003A137D">
          <w:rPr>
            <w:color w:val="000000" w:themeColor="text1"/>
          </w:rPr>
          <w:t xml:space="preserve">Compare to reads classified under Eukaryota, </w:t>
        </w:r>
      </w:ins>
      <w:ins w:id="1358" w:author="Ruijie Xu" w:date="2022-01-28T16:17:00Z">
        <w:r w:rsidR="00BE1CE7" w:rsidRPr="003A137D">
          <w:rPr>
            <w:color w:val="000000" w:themeColor="text1"/>
          </w:rPr>
          <w:t xml:space="preserve">the </w:t>
        </w:r>
      </w:ins>
      <w:ins w:id="1359" w:author="Ruijie Xu" w:date="2022-01-28T16:18:00Z">
        <w:r w:rsidR="00BD122C" w:rsidRPr="003A137D">
          <w:rPr>
            <w:color w:val="000000" w:themeColor="text1"/>
          </w:rPr>
          <w:t>number of reads classified under Bacteria</w:t>
        </w:r>
      </w:ins>
      <w:ins w:id="1360" w:author="Ruijie Xu" w:date="2022-01-30T10:52:00Z">
        <w:r w:rsidR="00D33126" w:rsidRPr="003A137D">
          <w:rPr>
            <w:color w:val="000000" w:themeColor="text1"/>
          </w:rPr>
          <w:t>, Viruses</w:t>
        </w:r>
      </w:ins>
      <w:ins w:id="1361" w:author="Ruijie Xu" w:date="2022-01-28T16:18:00Z">
        <w:r w:rsidR="00BD122C" w:rsidRPr="003A137D">
          <w:rPr>
            <w:color w:val="000000" w:themeColor="text1"/>
          </w:rPr>
          <w:t xml:space="preserve"> </w:t>
        </w:r>
      </w:ins>
      <w:ins w:id="1362" w:author="Ruijie Xu" w:date="2022-01-28T16:23:00Z">
        <w:r w:rsidR="002125A9" w:rsidRPr="003A137D">
          <w:rPr>
            <w:color w:val="000000" w:themeColor="text1"/>
          </w:rPr>
          <w:t xml:space="preserve">and Archaea </w:t>
        </w:r>
      </w:ins>
      <w:ins w:id="1363" w:author="Ruijie Xu" w:date="2022-01-28T16:19:00Z">
        <w:r w:rsidR="00BD122C" w:rsidRPr="003A137D">
          <w:rPr>
            <w:color w:val="000000" w:themeColor="text1"/>
          </w:rPr>
          <w:t>tax</w:t>
        </w:r>
      </w:ins>
      <w:ins w:id="1364" w:author="Ruijie Xu" w:date="2022-01-28T16:23:00Z">
        <w:r w:rsidR="002125A9" w:rsidRPr="003A137D">
          <w:rPr>
            <w:color w:val="000000" w:themeColor="text1"/>
          </w:rPr>
          <w:t>a</w:t>
        </w:r>
      </w:ins>
      <w:ins w:id="1365" w:author="Ruijie Xu" w:date="2022-01-28T16:19:00Z">
        <w:r w:rsidR="00BD122C" w:rsidRPr="003A137D">
          <w:rPr>
            <w:color w:val="000000" w:themeColor="text1"/>
          </w:rPr>
          <w:t xml:space="preserve"> </w:t>
        </w:r>
      </w:ins>
      <w:ins w:id="1366" w:author="Ruijie Xu" w:date="2022-01-28T16:20:00Z">
        <w:r w:rsidR="00BD122C" w:rsidRPr="003A137D">
          <w:rPr>
            <w:color w:val="000000" w:themeColor="text1"/>
          </w:rPr>
          <w:t xml:space="preserve">by different software were much more similar between </w:t>
        </w:r>
      </w:ins>
      <w:ins w:id="1367" w:author="Ruijie Xu" w:date="2022-01-28T16:23:00Z">
        <w:r w:rsidR="002125A9" w:rsidRPr="003A137D">
          <w:rPr>
            <w:color w:val="000000" w:themeColor="text1"/>
          </w:rPr>
          <w:t>software</w:t>
        </w:r>
      </w:ins>
      <w:ins w:id="1368" w:author="Ruijie Xu" w:date="2022-01-30T10:59:00Z">
        <w:r w:rsidR="00CC6280" w:rsidRPr="003A137D">
          <w:rPr>
            <w:color w:val="000000" w:themeColor="text1"/>
          </w:rPr>
          <w:t>. The classifications of Centrifuge, CLARK, and CLARK-s were frequently identified significantly different from other softwares in comparison</w:t>
        </w:r>
      </w:ins>
      <w:ins w:id="1369" w:author="Ruijie Xu" w:date="2022-01-30T11:00:00Z">
        <w:r w:rsidR="00CC6280" w:rsidRPr="003A137D">
          <w:rPr>
            <w:color w:val="000000" w:themeColor="text1"/>
          </w:rPr>
          <w:t xml:space="preserve">s for number of reads mapped to </w:t>
        </w:r>
      </w:ins>
      <w:ins w:id="1370" w:author="Ruijie Xu" w:date="2022-01-30T11:01:00Z">
        <w:r w:rsidR="00CC6280" w:rsidRPr="003A137D">
          <w:rPr>
            <w:color w:val="000000" w:themeColor="text1"/>
          </w:rPr>
          <w:t xml:space="preserve">Bacteria and </w:t>
        </w:r>
        <w:r w:rsidR="00CC6280" w:rsidRPr="003A137D">
          <w:rPr>
            <w:color w:val="000000" w:themeColor="text1"/>
          </w:rPr>
          <w:lastRenderedPageBreak/>
          <w:t>Archaea</w:t>
        </w:r>
      </w:ins>
      <w:ins w:id="1371" w:author="Ruijie Xu" w:date="2022-01-30T11:11:00Z">
        <w:r w:rsidR="009D4EA3" w:rsidRPr="003A137D">
          <w:rPr>
            <w:color w:val="000000" w:themeColor="text1"/>
          </w:rPr>
          <w:t>.</w:t>
        </w:r>
      </w:ins>
      <w:ins w:id="1372" w:author="Ruijie Xu" w:date="2022-01-30T11:03:00Z">
        <w:r w:rsidR="00CC6280" w:rsidRPr="003A137D">
          <w:rPr>
            <w:color w:val="000000" w:themeColor="text1"/>
          </w:rPr>
          <w:t xml:space="preserve"> </w:t>
        </w:r>
      </w:ins>
      <w:ins w:id="1373" w:author="Ruijie Xu" w:date="2022-01-30T11:12:00Z">
        <w:r w:rsidR="002F185E" w:rsidRPr="003A137D">
          <w:rPr>
            <w:color w:val="000000" w:themeColor="text1"/>
          </w:rPr>
          <w:t>T</w:t>
        </w:r>
      </w:ins>
      <w:ins w:id="1374" w:author="Ruijie Xu" w:date="2022-01-30T11:03:00Z">
        <w:r w:rsidR="00CC6280" w:rsidRPr="003A137D">
          <w:rPr>
            <w:color w:val="000000" w:themeColor="text1"/>
          </w:rPr>
          <w:t>he classifications of Viruses</w:t>
        </w:r>
      </w:ins>
      <w:ins w:id="1375" w:author="Ruijie Xu" w:date="2022-01-30T11:12:00Z">
        <w:r w:rsidR="002F185E" w:rsidRPr="003A137D">
          <w:rPr>
            <w:color w:val="000000" w:themeColor="text1"/>
          </w:rPr>
          <w:t>, on the other hand,</w:t>
        </w:r>
      </w:ins>
      <w:ins w:id="1376" w:author="Ruijie Xu" w:date="2022-01-30T11:03:00Z">
        <w:r w:rsidR="00CC6280" w:rsidRPr="003A137D">
          <w:rPr>
            <w:color w:val="000000" w:themeColor="text1"/>
          </w:rPr>
          <w:t xml:space="preserve"> </w:t>
        </w:r>
      </w:ins>
      <w:ins w:id="1377" w:author="Ruijie Xu" w:date="2022-01-30T11:05:00Z">
        <w:r w:rsidR="00354455" w:rsidRPr="003A137D">
          <w:rPr>
            <w:color w:val="000000" w:themeColor="text1"/>
          </w:rPr>
          <w:t xml:space="preserve">were found </w:t>
        </w:r>
      </w:ins>
      <w:ins w:id="1378" w:author="Ruijie Xu" w:date="2022-01-30T11:13:00Z">
        <w:r w:rsidR="002F185E" w:rsidRPr="003A137D">
          <w:rPr>
            <w:color w:val="000000" w:themeColor="text1"/>
          </w:rPr>
          <w:t>separated into two groups, where the classifications</w:t>
        </w:r>
      </w:ins>
      <w:ins w:id="1379" w:author="Ruijie Xu" w:date="2022-01-30T14:24:00Z">
        <w:r w:rsidR="0027369C" w:rsidRPr="003A137D">
          <w:rPr>
            <w:color w:val="000000" w:themeColor="text1"/>
          </w:rPr>
          <w:t xml:space="preserve"> of software</w:t>
        </w:r>
      </w:ins>
      <w:ins w:id="1380" w:author="Ruijie Xu" w:date="2022-01-30T11:13:00Z">
        <w:r w:rsidR="002F185E" w:rsidRPr="003A137D">
          <w:rPr>
            <w:color w:val="000000" w:themeColor="text1"/>
          </w:rPr>
          <w:t xml:space="preserve"> </w:t>
        </w:r>
      </w:ins>
      <w:ins w:id="1381" w:author="Ruijie Xu" w:date="2022-01-30T11:14:00Z">
        <w:r w:rsidR="004D1EC1" w:rsidRPr="003A137D">
          <w:rPr>
            <w:color w:val="000000" w:themeColor="text1"/>
          </w:rPr>
          <w:t>within a group were similar</w:t>
        </w:r>
      </w:ins>
      <w:ins w:id="1382" w:author="Ruijie Xu" w:date="2022-01-30T14:25:00Z">
        <w:r w:rsidR="0027369C" w:rsidRPr="003A137D">
          <w:rPr>
            <w:color w:val="000000" w:themeColor="text1"/>
          </w:rPr>
          <w:t xml:space="preserve"> </w:t>
        </w:r>
      </w:ins>
      <w:ins w:id="1383" w:author="Ruijie Xu" w:date="2022-01-30T11:14:00Z">
        <w:r w:rsidR="004D1EC1" w:rsidRPr="003A137D">
          <w:rPr>
            <w:color w:val="000000" w:themeColor="text1"/>
          </w:rPr>
          <w:t xml:space="preserve">(group1: </w:t>
        </w:r>
      </w:ins>
      <w:ins w:id="1384" w:author="Ruijie Xu" w:date="2022-02-01T13:44:00Z">
        <w:r w:rsidR="00537B08">
          <w:rPr>
            <w:color w:val="000000" w:themeColor="text1"/>
          </w:rPr>
          <w:t>BLASTN</w:t>
        </w:r>
      </w:ins>
      <w:ins w:id="1385" w:author="Ruijie Xu" w:date="2022-01-30T11:14:00Z">
        <w:r w:rsidR="004D1EC1" w:rsidRPr="003A137D">
          <w:rPr>
            <w:color w:val="000000" w:themeColor="text1"/>
          </w:rPr>
          <w:t xml:space="preserve">, </w:t>
        </w:r>
      </w:ins>
      <w:ins w:id="1386" w:author="Ruijie Xu" w:date="2022-01-30T11:12:00Z">
        <w:r w:rsidR="002F185E" w:rsidRPr="003A137D">
          <w:rPr>
            <w:color w:val="000000" w:themeColor="text1"/>
          </w:rPr>
          <w:t xml:space="preserve">CLARK, CLARK-s, </w:t>
        </w:r>
      </w:ins>
      <w:ins w:id="1387" w:author="Ruijie Xu" w:date="2022-01-30T11:15:00Z">
        <w:r w:rsidR="004D1EC1" w:rsidRPr="003A137D">
          <w:rPr>
            <w:color w:val="000000" w:themeColor="text1"/>
          </w:rPr>
          <w:t xml:space="preserve">Metaphlan3 </w:t>
        </w:r>
      </w:ins>
      <w:ins w:id="1388" w:author="Ruijie Xu" w:date="2022-01-30T11:12:00Z">
        <w:r w:rsidR="002F185E" w:rsidRPr="003A137D">
          <w:rPr>
            <w:color w:val="000000" w:themeColor="text1"/>
          </w:rPr>
          <w:t xml:space="preserve">and </w:t>
        </w:r>
      </w:ins>
      <w:ins w:id="1389" w:author="Ruijie Xu" w:date="2022-01-30T11:15:00Z">
        <w:r w:rsidR="004D1EC1" w:rsidRPr="003A137D">
          <w:rPr>
            <w:color w:val="000000" w:themeColor="text1"/>
          </w:rPr>
          <w:t>Kaiju</w:t>
        </w:r>
      </w:ins>
      <w:ins w:id="1390" w:author="Ruijie Xu" w:date="2022-01-30T11:14:00Z">
        <w:r w:rsidR="004D1EC1" w:rsidRPr="003A137D">
          <w:rPr>
            <w:color w:val="000000" w:themeColor="text1"/>
          </w:rPr>
          <w:t xml:space="preserve">; group2: </w:t>
        </w:r>
      </w:ins>
      <w:ins w:id="1391" w:author="Ruijie Xu" w:date="2022-01-30T11:05:00Z">
        <w:r w:rsidR="00354455" w:rsidRPr="003A137D">
          <w:rPr>
            <w:color w:val="000000" w:themeColor="text1"/>
          </w:rPr>
          <w:t xml:space="preserve">Kraken2, </w:t>
        </w:r>
      </w:ins>
      <w:ins w:id="1392" w:author="Ruijie Xu" w:date="2022-01-30T11:15:00Z">
        <w:r w:rsidR="004D1EC1" w:rsidRPr="003A137D">
          <w:rPr>
            <w:color w:val="000000" w:themeColor="text1"/>
          </w:rPr>
          <w:t>Bracken</w:t>
        </w:r>
      </w:ins>
      <w:ins w:id="1393" w:author="Ruijie Xu" w:date="2022-01-30T11:16:00Z">
        <w:r w:rsidR="004D1EC1" w:rsidRPr="003A137D">
          <w:rPr>
            <w:color w:val="000000" w:themeColor="text1"/>
          </w:rPr>
          <w:t xml:space="preserve"> </w:t>
        </w:r>
      </w:ins>
      <w:ins w:id="1394" w:author="Ruijie Xu" w:date="2022-01-30T11:06:00Z">
        <w:r w:rsidR="00354455" w:rsidRPr="003A137D">
          <w:rPr>
            <w:color w:val="000000" w:themeColor="text1"/>
          </w:rPr>
          <w:t xml:space="preserve">and </w:t>
        </w:r>
      </w:ins>
      <w:ins w:id="1395" w:author="Ruijie Xu" w:date="2022-01-30T11:16:00Z">
        <w:r w:rsidR="004D1EC1" w:rsidRPr="003A137D">
          <w:rPr>
            <w:color w:val="000000" w:themeColor="text1"/>
          </w:rPr>
          <w:t>Centrifuge)</w:t>
        </w:r>
      </w:ins>
      <w:ins w:id="1396" w:author="Ruijie Xu" w:date="2022-01-30T11:05:00Z">
        <w:r w:rsidR="00354455" w:rsidRPr="003A137D">
          <w:rPr>
            <w:color w:val="000000" w:themeColor="text1"/>
          </w:rPr>
          <w:t>.</w:t>
        </w:r>
      </w:ins>
      <w:ins w:id="1397" w:author="Ruijie Xu" w:date="2022-01-30T11:16:00Z">
        <w:r w:rsidR="004D1EC1" w:rsidRPr="003A137D">
          <w:rPr>
            <w:color w:val="000000" w:themeColor="text1"/>
          </w:rPr>
          <w:t xml:space="preserve"> Diamond didn’t identify any reads as viruses from the Rattus dataset.</w:t>
        </w:r>
      </w:ins>
      <w:ins w:id="1398" w:author="Ruijie Xu" w:date="2022-01-30T11:07:00Z">
        <w:r w:rsidR="0084098D" w:rsidRPr="003A137D">
          <w:rPr>
            <w:color w:val="000000" w:themeColor="text1"/>
          </w:rPr>
          <w:t xml:space="preserve"> </w:t>
        </w:r>
      </w:ins>
    </w:p>
    <w:p w14:paraId="25737560" w14:textId="2C3189D8" w:rsidR="003B13B2" w:rsidRPr="003A137D" w:rsidRDefault="00DA2323" w:rsidP="00D33126">
      <w:pPr>
        <w:spacing w:line="480" w:lineRule="auto"/>
        <w:rPr>
          <w:ins w:id="1399" w:author="Ruijie Xu" w:date="2022-01-30T11:54:00Z"/>
          <w:color w:val="000000" w:themeColor="text1"/>
        </w:rPr>
      </w:pPr>
      <w:ins w:id="1400" w:author="Ruijie Xu" w:date="2022-01-30T11:17:00Z">
        <w:r w:rsidRPr="003A137D">
          <w:rPr>
            <w:color w:val="000000" w:themeColor="text1"/>
          </w:rPr>
          <w:t>Th</w:t>
        </w:r>
      </w:ins>
      <w:ins w:id="1401" w:author="Ruijie Xu" w:date="2022-01-30T11:27:00Z">
        <w:r w:rsidR="00E9791D" w:rsidRPr="003A137D">
          <w:rPr>
            <w:color w:val="000000" w:themeColor="text1"/>
          </w:rPr>
          <w:t>is</w:t>
        </w:r>
      </w:ins>
      <w:ins w:id="1402" w:author="Ruijie Xu" w:date="2022-01-30T11:17:00Z">
        <w:r w:rsidRPr="003A137D">
          <w:rPr>
            <w:color w:val="000000" w:themeColor="text1"/>
          </w:rPr>
          <w:t xml:space="preserve"> </w:t>
        </w:r>
      </w:ins>
      <w:ins w:id="1403" w:author="Ruijie Xu" w:date="2022-01-30T11:27:00Z">
        <w:r w:rsidR="00E9791D" w:rsidRPr="003A137D">
          <w:rPr>
            <w:color w:val="000000" w:themeColor="text1"/>
          </w:rPr>
          <w:t>division</w:t>
        </w:r>
      </w:ins>
      <w:ins w:id="1404" w:author="Ruijie Xu" w:date="2022-01-30T11:17:00Z">
        <w:r w:rsidRPr="003A137D">
          <w:rPr>
            <w:color w:val="000000" w:themeColor="text1"/>
          </w:rPr>
          <w:t xml:space="preserve"> </w:t>
        </w:r>
      </w:ins>
      <w:ins w:id="1405" w:author="Ruijie Xu" w:date="2022-01-30T11:27:00Z">
        <w:r w:rsidR="00E9791D" w:rsidRPr="003A137D">
          <w:rPr>
            <w:color w:val="000000" w:themeColor="text1"/>
          </w:rPr>
          <w:t>in</w:t>
        </w:r>
      </w:ins>
      <w:ins w:id="1406" w:author="Ruijie Xu" w:date="2022-01-30T11:17:00Z">
        <w:r w:rsidRPr="003A137D">
          <w:rPr>
            <w:color w:val="000000" w:themeColor="text1"/>
          </w:rPr>
          <w:t xml:space="preserve"> </w:t>
        </w:r>
      </w:ins>
      <w:ins w:id="1407" w:author="Ruijie Xu" w:date="2022-01-30T14:25:00Z">
        <w:r w:rsidR="0027369C" w:rsidRPr="003A137D">
          <w:rPr>
            <w:color w:val="000000" w:themeColor="text1"/>
          </w:rPr>
          <w:t>virus</w:t>
        </w:r>
      </w:ins>
      <w:ins w:id="1408" w:author="Ruijie Xu" w:date="2022-01-30T11:17:00Z">
        <w:r w:rsidRPr="003A137D">
          <w:rPr>
            <w:color w:val="000000" w:themeColor="text1"/>
          </w:rPr>
          <w:t xml:space="preserve"> classifications was further validated </w:t>
        </w:r>
      </w:ins>
      <w:ins w:id="1409" w:author="Ruijie Xu" w:date="2022-01-30T11:33:00Z">
        <w:r w:rsidR="005B1C20" w:rsidRPr="003A137D">
          <w:rPr>
            <w:color w:val="000000" w:themeColor="text1"/>
          </w:rPr>
          <w:t>by</w:t>
        </w:r>
      </w:ins>
      <w:ins w:id="1410" w:author="Ruijie Xu" w:date="2022-01-30T11:18:00Z">
        <w:r w:rsidRPr="003A137D">
          <w:rPr>
            <w:color w:val="000000" w:themeColor="text1"/>
          </w:rPr>
          <w:t xml:space="preserve"> the </w:t>
        </w:r>
      </w:ins>
      <w:ins w:id="1411" w:author="Ruijie Xu" w:date="2022-01-30T11:34:00Z">
        <w:r w:rsidR="005B1C20" w:rsidRPr="003A137D">
          <w:rPr>
            <w:color w:val="000000" w:themeColor="text1"/>
          </w:rPr>
          <w:t>viru</w:t>
        </w:r>
      </w:ins>
      <w:ins w:id="1412" w:author="Ruijie Xu" w:date="2022-01-30T14:25:00Z">
        <w:r w:rsidR="0027369C" w:rsidRPr="003A137D">
          <w:rPr>
            <w:color w:val="000000" w:themeColor="text1"/>
          </w:rPr>
          <w:t>s</w:t>
        </w:r>
      </w:ins>
      <w:ins w:id="1413" w:author="Ruijie Xu" w:date="2022-01-30T11:34:00Z">
        <w:r w:rsidR="005B1C20" w:rsidRPr="003A137D">
          <w:rPr>
            <w:color w:val="000000" w:themeColor="text1"/>
          </w:rPr>
          <w:t xml:space="preserve"> </w:t>
        </w:r>
      </w:ins>
      <w:ins w:id="1414" w:author="Ruijie Xu" w:date="2022-01-30T11:18:00Z">
        <w:r w:rsidRPr="003A137D">
          <w:rPr>
            <w:color w:val="000000" w:themeColor="text1"/>
          </w:rPr>
          <w:t>classifications</w:t>
        </w:r>
      </w:ins>
      <w:ins w:id="1415" w:author="Ruijie Xu" w:date="2022-01-30T11:34:00Z">
        <w:r w:rsidR="00756031" w:rsidRPr="003A137D">
          <w:rPr>
            <w:color w:val="000000" w:themeColor="text1"/>
          </w:rPr>
          <w:t xml:space="preserve"> at the</w:t>
        </w:r>
      </w:ins>
      <w:ins w:id="1416" w:author="Ruijie Xu" w:date="2022-01-30T11:18:00Z">
        <w:r w:rsidRPr="003A137D">
          <w:rPr>
            <w:color w:val="000000" w:themeColor="text1"/>
          </w:rPr>
          <w:t xml:space="preserve"> lower taxonomy levels</w:t>
        </w:r>
      </w:ins>
      <w:ins w:id="1417" w:author="Ruijie Xu" w:date="2022-01-30T11:19:00Z">
        <w:r w:rsidR="00E33333" w:rsidRPr="003A137D">
          <w:rPr>
            <w:color w:val="000000" w:themeColor="text1"/>
          </w:rPr>
          <w:t xml:space="preserve">. </w:t>
        </w:r>
      </w:ins>
      <w:ins w:id="1418" w:author="Ruijie Xu" w:date="2022-01-30T11:31:00Z">
        <w:r w:rsidR="00991599" w:rsidRPr="003A137D">
          <w:rPr>
            <w:color w:val="000000" w:themeColor="text1"/>
          </w:rPr>
          <w:t xml:space="preserve">The samples with </w:t>
        </w:r>
      </w:ins>
      <w:ins w:id="1419" w:author="Ruijie Xu" w:date="2022-02-02T13:53:00Z">
        <w:r w:rsidR="00710530">
          <w:rPr>
            <w:color w:val="000000" w:themeColor="text1"/>
          </w:rPr>
          <w:t xml:space="preserve">large percentage of </w:t>
        </w:r>
      </w:ins>
      <w:ins w:id="1420" w:author="Ruijie Xu" w:date="2022-01-30T11:31:00Z">
        <w:r w:rsidR="00991599" w:rsidRPr="003A137D">
          <w:rPr>
            <w:color w:val="000000" w:themeColor="text1"/>
          </w:rPr>
          <w:t>reads classified under vi</w:t>
        </w:r>
      </w:ins>
      <w:ins w:id="1421" w:author="Ruijie Xu" w:date="2022-01-30T11:30:00Z">
        <w:r w:rsidR="00991599" w:rsidRPr="003A137D">
          <w:rPr>
            <w:color w:val="000000" w:themeColor="text1"/>
          </w:rPr>
          <w:t>rus</w:t>
        </w:r>
      </w:ins>
      <w:ins w:id="1422" w:author="Ruijie Xu" w:date="2022-01-30T11:31:00Z">
        <w:r w:rsidR="00991599" w:rsidRPr="003A137D">
          <w:rPr>
            <w:color w:val="000000" w:themeColor="text1"/>
          </w:rPr>
          <w:t xml:space="preserve"> taxa by group1 software were not </w:t>
        </w:r>
      </w:ins>
      <w:ins w:id="1423" w:author="Ruijie Xu" w:date="2022-01-30T11:32:00Z">
        <w:r w:rsidR="00991599" w:rsidRPr="003A137D">
          <w:rPr>
            <w:color w:val="000000" w:themeColor="text1"/>
          </w:rPr>
          <w:t>profiled by software</w:t>
        </w:r>
      </w:ins>
      <w:ins w:id="1424" w:author="Ruijie Xu" w:date="2022-01-30T14:26:00Z">
        <w:r w:rsidR="004005F4" w:rsidRPr="003A137D">
          <w:rPr>
            <w:color w:val="000000" w:themeColor="text1"/>
          </w:rPr>
          <w:t xml:space="preserve"> in group2</w:t>
        </w:r>
      </w:ins>
      <w:ins w:id="1425" w:author="Ruijie Xu" w:date="2022-01-30T11:32:00Z">
        <w:r w:rsidR="00991599" w:rsidRPr="003A137D">
          <w:rPr>
            <w:color w:val="000000" w:themeColor="text1"/>
          </w:rPr>
          <w:t>.</w:t>
        </w:r>
      </w:ins>
      <w:ins w:id="1426" w:author="Ruijie Xu" w:date="2022-01-30T11:38:00Z">
        <w:r w:rsidR="003B13B2" w:rsidRPr="003A137D">
          <w:rPr>
            <w:color w:val="000000" w:themeColor="text1"/>
          </w:rPr>
          <w:t xml:space="preserve"> Although software in group1 were more sensitive in virus identification than that of group2 software, the exact </w:t>
        </w:r>
      </w:ins>
      <w:ins w:id="1427" w:author="Ruijie Xu" w:date="2022-01-30T11:39:00Z">
        <w:r w:rsidR="003B13B2" w:rsidRPr="003A137D">
          <w:rPr>
            <w:color w:val="000000" w:themeColor="text1"/>
          </w:rPr>
          <w:t xml:space="preserve">virus </w:t>
        </w:r>
      </w:ins>
      <w:ins w:id="1428" w:author="Ruijie Xu" w:date="2022-01-30T11:38:00Z">
        <w:r w:rsidR="003B13B2" w:rsidRPr="003A137D">
          <w:rPr>
            <w:color w:val="000000" w:themeColor="text1"/>
          </w:rPr>
          <w:t>taxa and the num</w:t>
        </w:r>
      </w:ins>
      <w:ins w:id="1429" w:author="Ruijie Xu" w:date="2022-01-30T11:39:00Z">
        <w:r w:rsidR="003B13B2" w:rsidRPr="003A137D">
          <w:rPr>
            <w:color w:val="000000" w:themeColor="text1"/>
          </w:rPr>
          <w:t xml:space="preserve">ber of reads classified under each virues taxa </w:t>
        </w:r>
      </w:ins>
      <w:ins w:id="1430" w:author="Ruijie Xu" w:date="2022-01-30T14:27:00Z">
        <w:r w:rsidR="0019346C" w:rsidRPr="003A137D">
          <w:rPr>
            <w:color w:val="000000" w:themeColor="text1"/>
          </w:rPr>
          <w:t xml:space="preserve">using different group1 software </w:t>
        </w:r>
      </w:ins>
      <w:ins w:id="1431" w:author="Ruijie Xu" w:date="2022-01-30T11:39:00Z">
        <w:r w:rsidR="003B13B2" w:rsidRPr="003A137D">
          <w:rPr>
            <w:color w:val="000000" w:themeColor="text1"/>
          </w:rPr>
          <w:t>were not consistent.</w:t>
        </w:r>
        <w:r w:rsidR="00EF6BF9" w:rsidRPr="003A137D">
          <w:rPr>
            <w:color w:val="000000" w:themeColor="text1"/>
          </w:rPr>
          <w:t xml:space="preserve"> </w:t>
        </w:r>
      </w:ins>
      <w:ins w:id="1432" w:author="Ruijie Xu" w:date="2022-01-30T11:40:00Z">
        <w:r w:rsidR="00EF6BF9" w:rsidRPr="003A137D">
          <w:rPr>
            <w:color w:val="000000" w:themeColor="text1"/>
          </w:rPr>
          <w:t xml:space="preserve">The virus taxon identified by </w:t>
        </w:r>
      </w:ins>
      <w:ins w:id="1433" w:author="Ruijie Xu" w:date="2022-02-01T13:44:00Z">
        <w:r w:rsidR="00537B08">
          <w:rPr>
            <w:color w:val="000000" w:themeColor="text1"/>
          </w:rPr>
          <w:t>BLASTN</w:t>
        </w:r>
      </w:ins>
      <w:ins w:id="1434" w:author="Ruijie Xu" w:date="2022-01-30T11:40:00Z">
        <w:r w:rsidR="00EF6BF9" w:rsidRPr="003A137D">
          <w:rPr>
            <w:color w:val="000000" w:themeColor="text1"/>
          </w:rPr>
          <w:t xml:space="preserve"> in high abundance was not identified by any other software included in the analysis.</w:t>
        </w:r>
      </w:ins>
      <w:ins w:id="1435" w:author="Ruijie Xu" w:date="2022-01-30T11:43:00Z">
        <w:r w:rsidR="003C59BD" w:rsidRPr="003A137D">
          <w:rPr>
            <w:color w:val="000000" w:themeColor="text1"/>
          </w:rPr>
          <w:t xml:space="preserve"> Except for the samples with virus classification</w:t>
        </w:r>
        <w:r w:rsidR="00850555" w:rsidRPr="003A137D">
          <w:rPr>
            <w:color w:val="000000" w:themeColor="text1"/>
          </w:rPr>
          <w:t>s</w:t>
        </w:r>
        <w:r w:rsidR="003C59BD" w:rsidRPr="003A137D">
          <w:rPr>
            <w:color w:val="000000" w:themeColor="text1"/>
          </w:rPr>
          <w:t xml:space="preserve">, the profiling of bacteria taxa were found </w:t>
        </w:r>
        <w:r w:rsidR="00850555" w:rsidRPr="003A137D">
          <w:rPr>
            <w:color w:val="000000" w:themeColor="text1"/>
          </w:rPr>
          <w:t>mostly consis</w:t>
        </w:r>
      </w:ins>
      <w:ins w:id="1436" w:author="Ruijie Xu" w:date="2022-01-30T11:44:00Z">
        <w:r w:rsidR="00850555" w:rsidRPr="003A137D">
          <w:rPr>
            <w:color w:val="000000" w:themeColor="text1"/>
          </w:rPr>
          <w:t>tent across the software at both Phylum and Genus level.</w:t>
        </w:r>
      </w:ins>
      <w:ins w:id="1437" w:author="Ruijie Xu" w:date="2022-01-30T11:45:00Z">
        <w:r w:rsidR="00A30F89" w:rsidRPr="003A137D">
          <w:rPr>
            <w:color w:val="000000" w:themeColor="text1"/>
          </w:rPr>
          <w:t xml:space="preserve"> Only </w:t>
        </w:r>
      </w:ins>
      <w:ins w:id="1438" w:author="Ruijie Xu" w:date="2022-01-30T11:49:00Z">
        <w:r w:rsidR="00835FEC" w:rsidRPr="003A137D">
          <w:rPr>
            <w:color w:val="000000" w:themeColor="text1"/>
          </w:rPr>
          <w:t xml:space="preserve">the classifications of </w:t>
        </w:r>
      </w:ins>
      <w:ins w:id="1439" w:author="Ruijie Xu" w:date="2022-01-30T11:45:00Z">
        <w:r w:rsidR="00A30F89" w:rsidRPr="003A137D">
          <w:rPr>
            <w:color w:val="000000" w:themeColor="text1"/>
          </w:rPr>
          <w:t>Metaphlan3, which could on</w:t>
        </w:r>
      </w:ins>
      <w:ins w:id="1440" w:author="Ruijie Xu" w:date="2022-01-30T11:46:00Z">
        <w:r w:rsidR="00A30F89" w:rsidRPr="003A137D">
          <w:rPr>
            <w:color w:val="000000" w:themeColor="text1"/>
          </w:rPr>
          <w:t xml:space="preserve">ly identify </w:t>
        </w:r>
      </w:ins>
      <w:ins w:id="1441" w:author="Ruijie Xu" w:date="2022-01-30T11:48:00Z">
        <w:r w:rsidR="004F6BB0" w:rsidRPr="003A137D">
          <w:rPr>
            <w:color w:val="000000" w:themeColor="text1"/>
          </w:rPr>
          <w:t xml:space="preserve">a few </w:t>
        </w:r>
      </w:ins>
      <w:ins w:id="1442" w:author="Ruijie Xu" w:date="2022-01-30T11:46:00Z">
        <w:r w:rsidR="00A30F89" w:rsidRPr="003A137D">
          <w:rPr>
            <w:color w:val="000000" w:themeColor="text1"/>
          </w:rPr>
          <w:t>taxa</w:t>
        </w:r>
      </w:ins>
      <w:ins w:id="1443" w:author="Ruijie Xu" w:date="2022-01-30T11:48:00Z">
        <w:r w:rsidR="004F6BB0" w:rsidRPr="003A137D">
          <w:rPr>
            <w:color w:val="000000" w:themeColor="text1"/>
          </w:rPr>
          <w:t xml:space="preserve"> from each sample</w:t>
        </w:r>
      </w:ins>
      <w:ins w:id="1444" w:author="Ruijie Xu" w:date="2022-01-30T11:46:00Z">
        <w:r w:rsidR="00A30F89" w:rsidRPr="003A137D">
          <w:rPr>
            <w:color w:val="000000" w:themeColor="text1"/>
          </w:rPr>
          <w:t xml:space="preserve"> </w:t>
        </w:r>
      </w:ins>
      <w:ins w:id="1445" w:author="Ruijie Xu" w:date="2022-01-30T11:48:00Z">
        <w:r w:rsidR="004F6BB0" w:rsidRPr="003A137D">
          <w:rPr>
            <w:color w:val="000000" w:themeColor="text1"/>
          </w:rPr>
          <w:t>with high abundance</w:t>
        </w:r>
      </w:ins>
      <w:ins w:id="1446" w:author="Ruijie Xu" w:date="2022-01-30T11:46:00Z">
        <w:r w:rsidR="00A30F89" w:rsidRPr="003A137D">
          <w:rPr>
            <w:color w:val="000000" w:themeColor="text1"/>
          </w:rPr>
          <w:t xml:space="preserve">, and Diamond, which </w:t>
        </w:r>
      </w:ins>
      <w:ins w:id="1447" w:author="Ruijie Xu" w:date="2022-01-30T11:49:00Z">
        <w:r w:rsidR="00835FEC" w:rsidRPr="003A137D">
          <w:rPr>
            <w:color w:val="000000" w:themeColor="text1"/>
          </w:rPr>
          <w:t>report</w:t>
        </w:r>
      </w:ins>
      <w:ins w:id="1448" w:author="Ruijie Xu" w:date="2022-01-30T11:50:00Z">
        <w:r w:rsidR="00835FEC" w:rsidRPr="003A137D">
          <w:rPr>
            <w:color w:val="000000" w:themeColor="text1"/>
          </w:rPr>
          <w:t>ed</w:t>
        </w:r>
      </w:ins>
      <w:ins w:id="1449" w:author="Ruijie Xu" w:date="2022-01-30T11:49:00Z">
        <w:r w:rsidR="00835FEC" w:rsidRPr="003A137D">
          <w:rPr>
            <w:color w:val="000000" w:themeColor="text1"/>
          </w:rPr>
          <w:t xml:space="preserve"> conflicting profiles in Firmicutes </w:t>
        </w:r>
      </w:ins>
      <w:ins w:id="1450" w:author="Ruijie Xu" w:date="2022-01-30T11:50:00Z">
        <w:r w:rsidR="00835FEC" w:rsidRPr="003A137D">
          <w:rPr>
            <w:color w:val="000000" w:themeColor="text1"/>
          </w:rPr>
          <w:t xml:space="preserve">identification </w:t>
        </w:r>
      </w:ins>
      <w:ins w:id="1451" w:author="Ruijie Xu" w:date="2022-01-30T11:51:00Z">
        <w:r w:rsidR="00835FEC" w:rsidRPr="003A137D">
          <w:rPr>
            <w:color w:val="000000" w:themeColor="text1"/>
          </w:rPr>
          <w:t xml:space="preserve">at </w:t>
        </w:r>
      </w:ins>
      <w:ins w:id="1452" w:author="Ruijie Xu" w:date="2022-01-30T14:28:00Z">
        <w:r w:rsidR="0019346C" w:rsidRPr="003A137D">
          <w:rPr>
            <w:color w:val="000000" w:themeColor="text1"/>
          </w:rPr>
          <w:t xml:space="preserve">the </w:t>
        </w:r>
      </w:ins>
      <w:ins w:id="1453" w:author="Ruijie Xu" w:date="2022-01-30T11:51:00Z">
        <w:r w:rsidR="00835FEC" w:rsidRPr="003A137D">
          <w:rPr>
            <w:color w:val="000000" w:themeColor="text1"/>
          </w:rPr>
          <w:t xml:space="preserve">Phylum level </w:t>
        </w:r>
      </w:ins>
      <w:ins w:id="1454" w:author="Ruijie Xu" w:date="2022-01-30T11:50:00Z">
        <w:r w:rsidR="00835FEC" w:rsidRPr="003A137D">
          <w:rPr>
            <w:color w:val="000000" w:themeColor="text1"/>
          </w:rPr>
          <w:t xml:space="preserve">(Bacillus at Genus level) </w:t>
        </w:r>
      </w:ins>
      <w:ins w:id="1455" w:author="Ruijie Xu" w:date="2022-01-30T11:51:00Z">
        <w:r w:rsidR="00835FEC" w:rsidRPr="003A137D">
          <w:rPr>
            <w:color w:val="000000" w:themeColor="text1"/>
          </w:rPr>
          <w:t>with the classification of all the other software</w:t>
        </w:r>
      </w:ins>
      <w:ins w:id="1456" w:author="Ruijie Xu" w:date="2022-01-30T11:49:00Z">
        <w:r w:rsidR="00835FEC" w:rsidRPr="003A137D">
          <w:rPr>
            <w:color w:val="000000" w:themeColor="text1"/>
          </w:rPr>
          <w:t xml:space="preserve">, </w:t>
        </w:r>
      </w:ins>
      <w:ins w:id="1457" w:author="Ruijie Xu" w:date="2022-01-30T11:51:00Z">
        <w:r w:rsidR="00E97862" w:rsidRPr="003A137D">
          <w:rPr>
            <w:color w:val="000000" w:themeColor="text1"/>
          </w:rPr>
          <w:t>were</w:t>
        </w:r>
      </w:ins>
      <w:ins w:id="1458" w:author="Ruijie Xu" w:date="2022-01-30T11:52:00Z">
        <w:r w:rsidR="00E97862" w:rsidRPr="003A137D">
          <w:rPr>
            <w:color w:val="000000" w:themeColor="text1"/>
          </w:rPr>
          <w:t xml:space="preserve"> different</w:t>
        </w:r>
      </w:ins>
      <w:ins w:id="1459" w:author="Ruijie Xu" w:date="2022-01-30T14:28:00Z">
        <w:r w:rsidR="0019346C" w:rsidRPr="003A137D">
          <w:rPr>
            <w:color w:val="000000" w:themeColor="text1"/>
          </w:rPr>
          <w:t xml:space="preserve"> </w:t>
        </w:r>
      </w:ins>
      <w:ins w:id="1460" w:author="Ruijie Xu" w:date="2022-02-02T13:54:00Z">
        <w:r w:rsidR="00276EE5">
          <w:rPr>
            <w:color w:val="000000" w:themeColor="text1"/>
          </w:rPr>
          <w:t>from other software in Bacteria classification</w:t>
        </w:r>
      </w:ins>
      <w:ins w:id="1461" w:author="Ruijie Xu" w:date="2022-01-30T11:52:00Z">
        <w:r w:rsidR="00E97862" w:rsidRPr="003A137D">
          <w:rPr>
            <w:color w:val="000000" w:themeColor="text1"/>
          </w:rPr>
          <w:t>.</w:t>
        </w:r>
      </w:ins>
      <w:ins w:id="1462" w:author="Ruijie Xu" w:date="2022-01-30T11:53:00Z">
        <w:r w:rsidR="00702D65" w:rsidRPr="003A137D">
          <w:rPr>
            <w:color w:val="000000" w:themeColor="text1"/>
          </w:rPr>
          <w:t xml:space="preserve"> </w:t>
        </w:r>
      </w:ins>
    </w:p>
    <w:p w14:paraId="6AAF958B" w14:textId="70E9E489" w:rsidR="00702D65" w:rsidRPr="003A137D" w:rsidRDefault="00702D65" w:rsidP="00D33126">
      <w:pPr>
        <w:spacing w:line="480" w:lineRule="auto"/>
        <w:rPr>
          <w:ins w:id="1463" w:author="Ruijie Xu" w:date="2022-01-30T12:06:00Z"/>
          <w:color w:val="000000" w:themeColor="text1"/>
        </w:rPr>
      </w:pPr>
      <w:ins w:id="1464" w:author="Ruijie Xu" w:date="2022-01-30T11:54:00Z">
        <w:r w:rsidRPr="003A137D">
          <w:rPr>
            <w:color w:val="000000" w:themeColor="text1"/>
          </w:rPr>
          <w:t>Compare to phylum and Genus level, the classification</w:t>
        </w:r>
      </w:ins>
      <w:ins w:id="1465" w:author="Ruijie Xu" w:date="2022-01-30T14:28:00Z">
        <w:r w:rsidR="00B344E0" w:rsidRPr="003A137D">
          <w:rPr>
            <w:color w:val="000000" w:themeColor="text1"/>
          </w:rPr>
          <w:t>s</w:t>
        </w:r>
      </w:ins>
      <w:ins w:id="1466" w:author="Ruijie Xu" w:date="2022-01-30T11:54:00Z">
        <w:r w:rsidRPr="003A137D">
          <w:rPr>
            <w:color w:val="000000" w:themeColor="text1"/>
          </w:rPr>
          <w:t xml:space="preserve"> at the Species level </w:t>
        </w:r>
      </w:ins>
      <w:ins w:id="1467" w:author="Ruijie Xu" w:date="2022-01-30T14:28:00Z">
        <w:r w:rsidR="00B344E0" w:rsidRPr="003A137D">
          <w:rPr>
            <w:color w:val="000000" w:themeColor="text1"/>
          </w:rPr>
          <w:t>were</w:t>
        </w:r>
      </w:ins>
      <w:ins w:id="1468" w:author="Ruijie Xu" w:date="2022-01-30T11:54:00Z">
        <w:r w:rsidRPr="003A137D">
          <w:rPr>
            <w:color w:val="000000" w:themeColor="text1"/>
          </w:rPr>
          <w:t xml:space="preserve"> more diverged across software. Although </w:t>
        </w:r>
      </w:ins>
      <w:ins w:id="1469" w:author="Ruijie Xu" w:date="2022-01-30T11:55:00Z">
        <w:r w:rsidR="003C6D3F" w:rsidRPr="003A137D">
          <w:rPr>
            <w:color w:val="000000" w:themeColor="text1"/>
          </w:rPr>
          <w:t>most software has reported more than 1,000</w:t>
        </w:r>
      </w:ins>
      <w:ins w:id="1470" w:author="Ruijie Xu" w:date="2022-01-30T11:56:00Z">
        <w:r w:rsidR="003C6D3F" w:rsidRPr="003A137D">
          <w:rPr>
            <w:color w:val="000000" w:themeColor="text1"/>
          </w:rPr>
          <w:t xml:space="preserve"> unique Species taxa from the Rattus profiles (except for Bracken and Metaphlan3), only 9 </w:t>
        </w:r>
      </w:ins>
      <w:ins w:id="1471" w:author="Ruijie Xu" w:date="2022-01-30T11:57:00Z">
        <w:r w:rsidR="003C6D3F" w:rsidRPr="003A137D">
          <w:rPr>
            <w:color w:val="000000" w:themeColor="text1"/>
          </w:rPr>
          <w:t>species were found identified by all software</w:t>
        </w:r>
      </w:ins>
      <w:ins w:id="1472" w:author="Ruijie Xu" w:date="2022-01-30T11:58:00Z">
        <w:r w:rsidR="00D3791F" w:rsidRPr="003A137D">
          <w:rPr>
            <w:color w:val="000000" w:themeColor="text1"/>
          </w:rPr>
          <w:t xml:space="preserve"> </w:t>
        </w:r>
      </w:ins>
      <w:ins w:id="1473" w:author="Ruijie Xu" w:date="2022-01-30T11:59:00Z">
        <w:r w:rsidR="00EB1840" w:rsidRPr="003A137D">
          <w:rPr>
            <w:color w:val="000000" w:themeColor="text1"/>
          </w:rPr>
          <w:t xml:space="preserve">included in this analysis, </w:t>
        </w:r>
      </w:ins>
      <w:ins w:id="1474" w:author="Ruijie Xu" w:date="2022-01-30T11:58:00Z">
        <w:r w:rsidR="00D3791F" w:rsidRPr="003A137D">
          <w:rPr>
            <w:color w:val="000000" w:themeColor="text1"/>
          </w:rPr>
          <w:t xml:space="preserve">and only 2 species were found overlapped in </w:t>
        </w:r>
        <w:r w:rsidR="00FB0646" w:rsidRPr="003A137D">
          <w:rPr>
            <w:color w:val="000000" w:themeColor="text1"/>
          </w:rPr>
          <w:t xml:space="preserve">the </w:t>
        </w:r>
      </w:ins>
      <w:ins w:id="1475" w:author="Ruijie Xu" w:date="2022-01-30T14:29:00Z">
        <w:r w:rsidR="00B344E0" w:rsidRPr="003A137D">
          <w:rPr>
            <w:color w:val="000000" w:themeColor="text1"/>
          </w:rPr>
          <w:t>taxa with at least 10% in relative abundance</w:t>
        </w:r>
      </w:ins>
      <w:ins w:id="1476" w:author="Ruijie Xu" w:date="2022-01-30T11:58:00Z">
        <w:r w:rsidR="009A621C" w:rsidRPr="003A137D">
          <w:rPr>
            <w:color w:val="000000" w:themeColor="text1"/>
          </w:rPr>
          <w:t xml:space="preserve"> identified </w:t>
        </w:r>
      </w:ins>
      <w:ins w:id="1477" w:author="Ruijie Xu" w:date="2022-01-30T11:59:00Z">
        <w:r w:rsidR="004B163E" w:rsidRPr="003A137D">
          <w:rPr>
            <w:color w:val="000000" w:themeColor="text1"/>
          </w:rPr>
          <w:t xml:space="preserve">from the classification of </w:t>
        </w:r>
        <w:r w:rsidR="00902692" w:rsidRPr="003A137D">
          <w:rPr>
            <w:color w:val="000000" w:themeColor="text1"/>
          </w:rPr>
          <w:t>each</w:t>
        </w:r>
      </w:ins>
      <w:ins w:id="1478" w:author="Ruijie Xu" w:date="2022-01-30T11:58:00Z">
        <w:r w:rsidR="009A621C" w:rsidRPr="003A137D">
          <w:rPr>
            <w:color w:val="000000" w:themeColor="text1"/>
          </w:rPr>
          <w:t xml:space="preserve"> software</w:t>
        </w:r>
        <w:r w:rsidR="00D3791F" w:rsidRPr="003A137D">
          <w:rPr>
            <w:color w:val="000000" w:themeColor="text1"/>
          </w:rPr>
          <w:t xml:space="preserve">. </w:t>
        </w:r>
      </w:ins>
      <w:ins w:id="1479" w:author="Ruijie Xu" w:date="2022-01-30T11:56:00Z">
        <w:r w:rsidR="003C6D3F" w:rsidRPr="003A137D">
          <w:rPr>
            <w:color w:val="000000" w:themeColor="text1"/>
          </w:rPr>
          <w:t xml:space="preserve"> </w:t>
        </w:r>
      </w:ins>
    </w:p>
    <w:p w14:paraId="62F52DAB" w14:textId="6994D953" w:rsidR="00CF6E19" w:rsidRPr="003A137D" w:rsidRDefault="00CF6E19" w:rsidP="00D33126">
      <w:pPr>
        <w:spacing w:line="480" w:lineRule="auto"/>
        <w:rPr>
          <w:ins w:id="1480" w:author="Ruijie Xu" w:date="2022-01-30T12:06:00Z"/>
          <w:b/>
          <w:bCs/>
          <w:color w:val="000000" w:themeColor="text1"/>
        </w:rPr>
      </w:pPr>
      <w:ins w:id="1481" w:author="Ruijie Xu" w:date="2022-01-30T12:06:00Z">
        <w:r w:rsidRPr="001E3899">
          <w:rPr>
            <w:b/>
            <w:bCs/>
            <w:color w:val="000000" w:themeColor="text1"/>
            <w:rPrChange w:id="1482" w:author="Ruijie Xu" w:date="2022-01-31T16:48:00Z">
              <w:rPr>
                <w:color w:val="000000" w:themeColor="text1"/>
              </w:rPr>
            </w:rPrChange>
          </w:rPr>
          <w:t>Microbial Community Characterization</w:t>
        </w:r>
      </w:ins>
    </w:p>
    <w:p w14:paraId="1CD9868B" w14:textId="77ED8888" w:rsidR="00D51460" w:rsidRPr="003A137D" w:rsidRDefault="00276EE5" w:rsidP="00D33126">
      <w:pPr>
        <w:spacing w:line="480" w:lineRule="auto"/>
        <w:rPr>
          <w:ins w:id="1483" w:author="Ruijie Xu" w:date="2022-01-30T13:10:00Z"/>
          <w:color w:val="000000" w:themeColor="text1"/>
        </w:rPr>
      </w:pPr>
      <w:ins w:id="1484" w:author="Ruijie Xu" w:date="2022-02-02T13:55:00Z">
        <w:r>
          <w:rPr>
            <w:color w:val="000000" w:themeColor="text1"/>
          </w:rPr>
          <w:lastRenderedPageBreak/>
          <w:t>In addition</w:t>
        </w:r>
      </w:ins>
      <w:ins w:id="1485" w:author="Ruijie Xu" w:date="2022-01-30T13:06:00Z">
        <w:r w:rsidR="00027FC0" w:rsidRPr="003A137D">
          <w:rPr>
            <w:color w:val="000000" w:themeColor="text1"/>
          </w:rPr>
          <w:t xml:space="preserve"> the differences in microbial profiles classified by different software</w:t>
        </w:r>
      </w:ins>
      <w:ins w:id="1486" w:author="Ruijie Xu" w:date="2022-02-02T13:55:00Z">
        <w:r>
          <w:rPr>
            <w:color w:val="000000" w:themeColor="text1"/>
          </w:rPr>
          <w:t>, t</w:t>
        </w:r>
      </w:ins>
      <w:ins w:id="1487" w:author="Ruijie Xu" w:date="2022-01-30T12:10:00Z">
        <w:r w:rsidR="0084123C" w:rsidRPr="003A137D">
          <w:rPr>
            <w:color w:val="000000" w:themeColor="text1"/>
          </w:rPr>
          <w:t>he differences across the r</w:t>
        </w:r>
      </w:ins>
      <w:ins w:id="1488" w:author="Ruijie Xu" w:date="2022-01-30T12:09:00Z">
        <w:r w:rsidR="0084123C" w:rsidRPr="003A137D">
          <w:rPr>
            <w:color w:val="000000" w:themeColor="text1"/>
          </w:rPr>
          <w:t xml:space="preserve">ichness of each samples’ microbial community </w:t>
        </w:r>
      </w:ins>
      <w:ins w:id="1489" w:author="Ruijie Xu" w:date="2022-01-30T12:10:00Z">
        <w:r w:rsidR="0084123C" w:rsidRPr="003A137D">
          <w:rPr>
            <w:color w:val="000000" w:themeColor="text1"/>
          </w:rPr>
          <w:t xml:space="preserve">were </w:t>
        </w:r>
      </w:ins>
      <w:ins w:id="1490" w:author="Ruijie Xu" w:date="2022-01-30T12:11:00Z">
        <w:r w:rsidR="008E7151" w:rsidRPr="003A137D">
          <w:rPr>
            <w:color w:val="000000" w:themeColor="text1"/>
          </w:rPr>
          <w:t xml:space="preserve">significant in </w:t>
        </w:r>
      </w:ins>
      <w:ins w:id="1491" w:author="Ruijie Xu" w:date="2022-01-30T14:31:00Z">
        <w:r w:rsidR="00A97576" w:rsidRPr="003A137D">
          <w:rPr>
            <w:color w:val="000000" w:themeColor="text1"/>
          </w:rPr>
          <w:t xml:space="preserve">the </w:t>
        </w:r>
      </w:ins>
      <w:ins w:id="1492" w:author="Ruijie Xu" w:date="2022-01-30T12:11:00Z">
        <w:r w:rsidR="008E7151" w:rsidRPr="003A137D">
          <w:rPr>
            <w:color w:val="000000" w:themeColor="text1"/>
          </w:rPr>
          <w:t xml:space="preserve">majority of the comparisons between software. Most </w:t>
        </w:r>
      </w:ins>
      <w:ins w:id="1493" w:author="Ruijie Xu" w:date="2022-01-30T14:31:00Z">
        <w:r w:rsidR="00A97576" w:rsidRPr="003A137D">
          <w:rPr>
            <w:color w:val="000000" w:themeColor="text1"/>
          </w:rPr>
          <w:t xml:space="preserve">of the </w:t>
        </w:r>
      </w:ins>
      <w:ins w:id="1494" w:author="Ruijie Xu" w:date="2022-01-30T12:11:00Z">
        <w:r w:rsidR="008E7151" w:rsidRPr="003A137D">
          <w:rPr>
            <w:color w:val="000000" w:themeColor="text1"/>
          </w:rPr>
          <w:t>significant</w:t>
        </w:r>
      </w:ins>
      <w:ins w:id="1495" w:author="Ruijie Xu" w:date="2022-02-02T13:56:00Z">
        <w:r>
          <w:rPr>
            <w:color w:val="000000" w:themeColor="text1"/>
          </w:rPr>
          <w:t>ly</w:t>
        </w:r>
      </w:ins>
      <w:ins w:id="1496" w:author="Ruijie Xu" w:date="2022-01-30T12:11:00Z">
        <w:r w:rsidR="008E7151" w:rsidRPr="003A137D">
          <w:rPr>
            <w:color w:val="000000" w:themeColor="text1"/>
          </w:rPr>
          <w:t xml:space="preserve"> </w:t>
        </w:r>
      </w:ins>
      <w:ins w:id="1497" w:author="Ruijie Xu" w:date="2022-01-30T12:12:00Z">
        <w:r w:rsidR="008E7151" w:rsidRPr="003A137D">
          <w:rPr>
            <w:color w:val="000000" w:themeColor="text1"/>
          </w:rPr>
          <w:t>differen</w:t>
        </w:r>
      </w:ins>
      <w:ins w:id="1498" w:author="Ruijie Xu" w:date="2022-01-30T14:31:00Z">
        <w:r w:rsidR="00A97576" w:rsidRPr="003A137D">
          <w:rPr>
            <w:color w:val="000000" w:themeColor="text1"/>
          </w:rPr>
          <w:t xml:space="preserve">t comparisons </w:t>
        </w:r>
      </w:ins>
      <w:ins w:id="1499" w:author="Ruijie Xu" w:date="2022-01-30T12:12:00Z">
        <w:r w:rsidR="008E7151" w:rsidRPr="003A137D">
          <w:rPr>
            <w:color w:val="000000" w:themeColor="text1"/>
          </w:rPr>
          <w:t xml:space="preserve">were found between the classifications of Kraken2, Metaphlan3, </w:t>
        </w:r>
      </w:ins>
      <w:ins w:id="1500" w:author="Ruijie Xu" w:date="2022-01-30T12:13:00Z">
        <w:r w:rsidR="008E7151" w:rsidRPr="003A137D">
          <w:rPr>
            <w:color w:val="000000" w:themeColor="text1"/>
          </w:rPr>
          <w:t xml:space="preserve">Centrifuge, and Kaiju with </w:t>
        </w:r>
      </w:ins>
      <w:ins w:id="1501" w:author="Ruijie Xu" w:date="2022-01-30T14:32:00Z">
        <w:r w:rsidR="00A97576" w:rsidRPr="003A137D">
          <w:rPr>
            <w:color w:val="000000" w:themeColor="text1"/>
          </w:rPr>
          <w:t>other</w:t>
        </w:r>
      </w:ins>
      <w:ins w:id="1502" w:author="Ruijie Xu" w:date="2022-01-30T12:16:00Z">
        <w:r w:rsidR="009651E9" w:rsidRPr="003A137D">
          <w:rPr>
            <w:color w:val="000000" w:themeColor="text1"/>
          </w:rPr>
          <w:t xml:space="preserve"> </w:t>
        </w:r>
      </w:ins>
      <w:ins w:id="1503" w:author="Ruijie Xu" w:date="2022-01-30T12:13:00Z">
        <w:r w:rsidR="008E7151" w:rsidRPr="003A137D">
          <w:rPr>
            <w:color w:val="000000" w:themeColor="text1"/>
          </w:rPr>
          <w:t xml:space="preserve">software. </w:t>
        </w:r>
      </w:ins>
      <w:ins w:id="1504" w:author="Ruijie Xu" w:date="2022-02-11T09:37:00Z">
        <w:r w:rsidR="00F92B48">
          <w:rPr>
            <w:color w:val="000000" w:themeColor="text1"/>
          </w:rPr>
          <w:t>However, when the abundance of each species were added into the characterization</w:t>
        </w:r>
      </w:ins>
      <w:ins w:id="1505" w:author="Ruijie Xu" w:date="2022-02-11T09:38:00Z">
        <w:r w:rsidR="00F92B48">
          <w:rPr>
            <w:color w:val="000000" w:themeColor="text1"/>
          </w:rPr>
          <w:t xml:space="preserve"> of the </w:t>
        </w:r>
      </w:ins>
      <w:ins w:id="1506" w:author="Ruijie Xu" w:date="2022-02-11T09:39:00Z">
        <w:r w:rsidR="00DE165C">
          <w:rPr>
            <w:color w:val="000000" w:themeColor="text1"/>
          </w:rPr>
          <w:t>communities</w:t>
        </w:r>
      </w:ins>
      <w:ins w:id="1507" w:author="Ruijie Xu" w:date="2022-01-30T12:23:00Z">
        <w:r w:rsidR="00650528" w:rsidRPr="003A137D">
          <w:rPr>
            <w:color w:val="000000" w:themeColor="text1"/>
          </w:rPr>
          <w:t>,</w:t>
        </w:r>
      </w:ins>
      <w:ins w:id="1508" w:author="Ruijie Xu" w:date="2022-02-11T09:38:00Z">
        <w:r w:rsidR="00F92B48">
          <w:rPr>
            <w:color w:val="000000" w:themeColor="text1"/>
          </w:rPr>
          <w:t xml:space="preserve"> the measurements</w:t>
        </w:r>
      </w:ins>
      <w:ins w:id="1509" w:author="Ruijie Xu" w:date="2022-01-30T12:23:00Z">
        <w:r w:rsidR="00650528" w:rsidRPr="003A137D">
          <w:rPr>
            <w:color w:val="000000" w:themeColor="text1"/>
          </w:rPr>
          <w:t xml:space="preserve"> </w:t>
        </w:r>
      </w:ins>
      <w:ins w:id="1510" w:author="Ruijie Xu" w:date="2022-02-11T09:39:00Z">
        <w:r w:rsidR="001A1200">
          <w:rPr>
            <w:color w:val="000000" w:themeColor="text1"/>
          </w:rPr>
          <w:t xml:space="preserve">(Simpson’s index) </w:t>
        </w:r>
      </w:ins>
      <w:ins w:id="1511" w:author="Ruijie Xu" w:date="2022-01-30T12:23:00Z">
        <w:r w:rsidR="00650528" w:rsidRPr="003A137D">
          <w:rPr>
            <w:color w:val="000000" w:themeColor="text1"/>
          </w:rPr>
          <w:t xml:space="preserve">were mostly </w:t>
        </w:r>
      </w:ins>
      <w:ins w:id="1512" w:author="Ruijie Xu" w:date="2022-01-30T12:24:00Z">
        <w:r w:rsidR="00650528" w:rsidRPr="003A137D">
          <w:rPr>
            <w:color w:val="000000" w:themeColor="text1"/>
          </w:rPr>
          <w:t>not affected by use of different software.</w:t>
        </w:r>
      </w:ins>
      <w:ins w:id="1513" w:author="Ruijie Xu" w:date="2022-01-30T12:25:00Z">
        <w:r w:rsidR="00257F75" w:rsidRPr="003A137D">
          <w:rPr>
            <w:color w:val="000000" w:themeColor="text1"/>
          </w:rPr>
          <w:t xml:space="preserve"> </w:t>
        </w:r>
      </w:ins>
    </w:p>
    <w:p w14:paraId="10407B6F" w14:textId="64FBD688" w:rsidR="005B3384" w:rsidRPr="003A137D" w:rsidRDefault="00276EE5" w:rsidP="00D33126">
      <w:pPr>
        <w:spacing w:line="480" w:lineRule="auto"/>
        <w:rPr>
          <w:ins w:id="1514" w:author="Ruijie Xu" w:date="2022-01-30T12:40:00Z"/>
          <w:color w:val="000000" w:themeColor="text1"/>
        </w:rPr>
      </w:pPr>
      <w:ins w:id="1515" w:author="Ruijie Xu" w:date="2022-02-02T13:58:00Z">
        <w:r>
          <w:rPr>
            <w:color w:val="000000" w:themeColor="text1"/>
          </w:rPr>
          <w:t>T</w:t>
        </w:r>
      </w:ins>
      <w:ins w:id="1516" w:author="Ruijie Xu" w:date="2022-01-30T12:25:00Z">
        <w:r w:rsidR="00257F75" w:rsidRPr="003A137D">
          <w:rPr>
            <w:color w:val="000000" w:themeColor="text1"/>
          </w:rPr>
          <w:t xml:space="preserve">he </w:t>
        </w:r>
      </w:ins>
      <w:ins w:id="1517" w:author="Ruijie Xu" w:date="2022-02-02T13:56:00Z">
        <w:r>
          <w:rPr>
            <w:color w:val="000000" w:themeColor="text1"/>
          </w:rPr>
          <w:t xml:space="preserve">characterizations of </w:t>
        </w:r>
      </w:ins>
      <w:ins w:id="1518" w:author="Ruijie Xu" w:date="2022-01-30T12:25:00Z">
        <w:r w:rsidR="00257F75" w:rsidRPr="003A137D">
          <w:rPr>
            <w:color w:val="000000" w:themeColor="text1"/>
          </w:rPr>
          <w:t>relationships betwe</w:t>
        </w:r>
      </w:ins>
      <w:ins w:id="1519" w:author="Ruijie Xu" w:date="2022-01-30T12:26:00Z">
        <w:r w:rsidR="00257F75" w:rsidRPr="003A137D">
          <w:rPr>
            <w:color w:val="000000" w:themeColor="text1"/>
          </w:rPr>
          <w:t>en</w:t>
        </w:r>
      </w:ins>
      <w:ins w:id="1520" w:author="Ruijie Xu" w:date="2022-02-02T13:56:00Z">
        <w:r>
          <w:rPr>
            <w:color w:val="000000" w:themeColor="text1"/>
          </w:rPr>
          <w:t>-</w:t>
        </w:r>
      </w:ins>
      <w:ins w:id="1521" w:author="Ruijie Xu" w:date="2022-01-30T12:26:00Z">
        <w:r w:rsidR="00257F75" w:rsidRPr="003A137D">
          <w:rPr>
            <w:color w:val="000000" w:themeColor="text1"/>
          </w:rPr>
          <w:t xml:space="preserve">samples </w:t>
        </w:r>
      </w:ins>
      <w:ins w:id="1522" w:author="Ruijie Xu" w:date="2022-02-02T13:56:00Z">
        <w:r>
          <w:rPr>
            <w:color w:val="000000" w:themeColor="text1"/>
          </w:rPr>
          <w:t>were diverged betwee</w:t>
        </w:r>
      </w:ins>
      <w:ins w:id="1523" w:author="Ruijie Xu" w:date="2022-02-02T13:57:00Z">
        <w:r>
          <w:rPr>
            <w:color w:val="000000" w:themeColor="text1"/>
          </w:rPr>
          <w:t xml:space="preserve">n </w:t>
        </w:r>
      </w:ins>
      <w:ins w:id="1524" w:author="Ruijie Xu" w:date="2022-01-30T12:27:00Z">
        <w:r w:rsidR="005B3384" w:rsidRPr="003A137D">
          <w:rPr>
            <w:color w:val="000000" w:themeColor="text1"/>
          </w:rPr>
          <w:t xml:space="preserve">most of software’s </w:t>
        </w:r>
      </w:ins>
      <w:ins w:id="1525" w:author="Ruijie Xu" w:date="2022-02-02T13:57:00Z">
        <w:r>
          <w:rPr>
            <w:color w:val="000000" w:themeColor="text1"/>
          </w:rPr>
          <w:t>results</w:t>
        </w:r>
      </w:ins>
      <w:ins w:id="1526" w:author="Ruijie Xu" w:date="2022-01-30T12:27:00Z">
        <w:r w:rsidR="005B3384" w:rsidRPr="003A137D">
          <w:rPr>
            <w:color w:val="000000" w:themeColor="text1"/>
          </w:rPr>
          <w:t xml:space="preserve">. </w:t>
        </w:r>
      </w:ins>
      <w:ins w:id="1527" w:author="Ruijie Xu" w:date="2022-01-30T12:29:00Z">
        <w:r w:rsidR="005B3384" w:rsidRPr="003A137D">
          <w:rPr>
            <w:color w:val="000000" w:themeColor="text1"/>
          </w:rPr>
          <w:t>However,</w:t>
        </w:r>
      </w:ins>
      <w:ins w:id="1528" w:author="Ruijie Xu" w:date="2022-01-30T12:27:00Z">
        <w:r w:rsidR="005B3384" w:rsidRPr="003A137D">
          <w:rPr>
            <w:color w:val="000000" w:themeColor="text1"/>
          </w:rPr>
          <w:t xml:space="preserve"> the </w:t>
        </w:r>
      </w:ins>
      <w:ins w:id="1529" w:author="Ruijie Xu" w:date="2022-01-30T12:29:00Z">
        <w:r w:rsidR="005B3384" w:rsidRPr="003A137D">
          <w:rPr>
            <w:color w:val="000000" w:themeColor="text1"/>
          </w:rPr>
          <w:t xml:space="preserve">most </w:t>
        </w:r>
      </w:ins>
      <w:ins w:id="1530" w:author="Ruijie Xu" w:date="2022-02-02T13:57:00Z">
        <w:r>
          <w:rPr>
            <w:color w:val="000000" w:themeColor="text1"/>
          </w:rPr>
          <w:t>discriminatory relationship within the rat samples</w:t>
        </w:r>
      </w:ins>
      <w:ins w:id="1531" w:author="Ruijie Xu" w:date="2022-01-30T14:32:00Z">
        <w:r w:rsidR="00A97576" w:rsidRPr="003A137D">
          <w:rPr>
            <w:color w:val="000000" w:themeColor="text1"/>
          </w:rPr>
          <w:t xml:space="preserve"> </w:t>
        </w:r>
      </w:ins>
      <w:ins w:id="1532" w:author="Ruijie Xu" w:date="2022-02-02T13:58:00Z">
        <w:r>
          <w:rPr>
            <w:color w:val="000000" w:themeColor="text1"/>
          </w:rPr>
          <w:t xml:space="preserve">(between lung and other samples) </w:t>
        </w:r>
      </w:ins>
      <w:ins w:id="1533" w:author="Ruijie Xu" w:date="2022-01-30T12:30:00Z">
        <w:r w:rsidR="005B3384" w:rsidRPr="003A137D">
          <w:rPr>
            <w:color w:val="000000" w:themeColor="text1"/>
          </w:rPr>
          <w:t>were captured by most software (except for Metaphlan3)</w:t>
        </w:r>
      </w:ins>
      <w:ins w:id="1534" w:author="Ruijie Xu" w:date="2022-01-30T12:31:00Z">
        <w:r w:rsidR="000D1630" w:rsidRPr="003A137D">
          <w:rPr>
            <w:color w:val="000000" w:themeColor="text1"/>
          </w:rPr>
          <w:t xml:space="preserve">, but the </w:t>
        </w:r>
      </w:ins>
      <w:ins w:id="1535" w:author="Ruijie Xu" w:date="2022-01-30T12:33:00Z">
        <w:r w:rsidR="006B2DD5" w:rsidRPr="003A137D">
          <w:rPr>
            <w:color w:val="000000" w:themeColor="text1"/>
          </w:rPr>
          <w:t>description</w:t>
        </w:r>
      </w:ins>
      <w:ins w:id="1536" w:author="Ruijie Xu" w:date="2022-01-30T14:33:00Z">
        <w:r w:rsidR="00A97576" w:rsidRPr="003A137D">
          <w:rPr>
            <w:color w:val="000000" w:themeColor="text1"/>
          </w:rPr>
          <w:t>s</w:t>
        </w:r>
      </w:ins>
      <w:ins w:id="1537" w:author="Ruijie Xu" w:date="2022-01-30T12:33:00Z">
        <w:r w:rsidR="006B2DD5" w:rsidRPr="003A137D">
          <w:rPr>
            <w:color w:val="000000" w:themeColor="text1"/>
          </w:rPr>
          <w:t xml:space="preserve"> of the </w:t>
        </w:r>
      </w:ins>
      <w:ins w:id="1538" w:author="Ruijie Xu" w:date="2022-01-30T12:31:00Z">
        <w:r w:rsidR="000D1630" w:rsidRPr="003A137D">
          <w:rPr>
            <w:color w:val="000000" w:themeColor="text1"/>
          </w:rPr>
          <w:t xml:space="preserve">more </w:t>
        </w:r>
      </w:ins>
      <w:ins w:id="1539" w:author="Ruijie Xu" w:date="2022-01-30T12:32:00Z">
        <w:r w:rsidR="000D1630" w:rsidRPr="003A137D">
          <w:rPr>
            <w:color w:val="000000" w:themeColor="text1"/>
          </w:rPr>
          <w:t xml:space="preserve">subtle </w:t>
        </w:r>
        <w:r w:rsidR="006B2DD5" w:rsidRPr="003A137D">
          <w:rPr>
            <w:color w:val="000000" w:themeColor="text1"/>
          </w:rPr>
          <w:t xml:space="preserve">relationships </w:t>
        </w:r>
      </w:ins>
      <w:ins w:id="1540" w:author="Ruijie Xu" w:date="2022-01-30T12:33:00Z">
        <w:r w:rsidR="006B2DD5" w:rsidRPr="003A137D">
          <w:rPr>
            <w:color w:val="000000" w:themeColor="text1"/>
          </w:rPr>
          <w:t>between samples were not reporte</w:t>
        </w:r>
      </w:ins>
      <w:ins w:id="1541" w:author="Ruijie Xu" w:date="2022-01-30T14:33:00Z">
        <w:r w:rsidR="00A97576" w:rsidRPr="003A137D">
          <w:rPr>
            <w:color w:val="000000" w:themeColor="text1"/>
          </w:rPr>
          <w:t xml:space="preserve">d </w:t>
        </w:r>
      </w:ins>
      <w:ins w:id="1542" w:author="Ruijie Xu" w:date="2022-01-30T12:33:00Z">
        <w:r w:rsidR="006B2DD5" w:rsidRPr="003A137D">
          <w:rPr>
            <w:color w:val="000000" w:themeColor="text1"/>
          </w:rPr>
          <w:t>consistent</w:t>
        </w:r>
      </w:ins>
      <w:ins w:id="1543" w:author="Ruijie Xu" w:date="2022-01-30T12:34:00Z">
        <w:r w:rsidR="006B2DD5" w:rsidRPr="003A137D">
          <w:rPr>
            <w:color w:val="000000" w:themeColor="text1"/>
          </w:rPr>
          <w:t xml:space="preserve">ly across software. </w:t>
        </w:r>
      </w:ins>
      <w:ins w:id="1544" w:author="Ruijie Xu" w:date="2022-01-30T12:33:00Z">
        <w:r w:rsidR="006B2DD5" w:rsidRPr="003A137D">
          <w:rPr>
            <w:color w:val="000000" w:themeColor="text1"/>
          </w:rPr>
          <w:t xml:space="preserve"> </w:t>
        </w:r>
      </w:ins>
    </w:p>
    <w:p w14:paraId="7871FD84" w14:textId="3D48DB51" w:rsidR="00A12E2F" w:rsidRPr="001E3899" w:rsidRDefault="00A97576" w:rsidP="00D33126">
      <w:pPr>
        <w:spacing w:line="480" w:lineRule="auto"/>
        <w:rPr>
          <w:ins w:id="1545" w:author="Ruijie Xu" w:date="2022-01-30T12:41:00Z"/>
          <w:b/>
          <w:bCs/>
          <w:color w:val="000000" w:themeColor="text1"/>
          <w:rPrChange w:id="1546" w:author="Ruijie Xu" w:date="2022-01-31T16:48:00Z">
            <w:rPr>
              <w:ins w:id="1547" w:author="Ruijie Xu" w:date="2022-01-30T12:41:00Z"/>
              <w:color w:val="000000" w:themeColor="text1"/>
            </w:rPr>
          </w:rPrChange>
        </w:rPr>
      </w:pPr>
      <w:ins w:id="1548" w:author="Ruijie Xu" w:date="2022-01-30T14:33:00Z">
        <w:r w:rsidRPr="003A137D">
          <w:rPr>
            <w:b/>
            <w:bCs/>
            <w:color w:val="000000" w:themeColor="text1"/>
          </w:rPr>
          <w:t xml:space="preserve">Differences in </w:t>
        </w:r>
      </w:ins>
      <w:ins w:id="1549" w:author="Ruijie Xu" w:date="2022-01-30T12:40:00Z">
        <w:r w:rsidR="00CA2776" w:rsidRPr="001E3899">
          <w:rPr>
            <w:b/>
            <w:bCs/>
            <w:color w:val="000000" w:themeColor="text1"/>
            <w:rPrChange w:id="1550" w:author="Ruijie Xu" w:date="2022-01-31T16:48:00Z">
              <w:rPr>
                <w:color w:val="000000" w:themeColor="text1"/>
              </w:rPr>
            </w:rPrChange>
          </w:rPr>
          <w:t xml:space="preserve">Differential Abundant Taxa </w:t>
        </w:r>
      </w:ins>
    </w:p>
    <w:p w14:paraId="40887671" w14:textId="4870FAA8" w:rsidR="00A5417D" w:rsidRPr="003A137D" w:rsidRDefault="00233154" w:rsidP="00D33126">
      <w:pPr>
        <w:spacing w:line="480" w:lineRule="auto"/>
        <w:rPr>
          <w:ins w:id="1551" w:author="Ruijie Xu" w:date="2022-01-30T14:40:00Z"/>
          <w:color w:val="000000" w:themeColor="text1"/>
        </w:rPr>
      </w:pPr>
      <w:ins w:id="1552" w:author="Ruijie Xu" w:date="2022-01-30T12:58:00Z">
        <w:r w:rsidRPr="003A137D">
          <w:rPr>
            <w:color w:val="000000" w:themeColor="text1"/>
          </w:rPr>
          <w:t>In order to address potential biases introduced from software selection with b</w:t>
        </w:r>
      </w:ins>
      <w:ins w:id="1553" w:author="Ruijie Xu" w:date="2022-01-30T12:59:00Z">
        <w:r w:rsidRPr="003A137D">
          <w:rPr>
            <w:color w:val="000000" w:themeColor="text1"/>
          </w:rPr>
          <w:t xml:space="preserve">iological </w:t>
        </w:r>
        <w:r w:rsidR="00A93C4F" w:rsidRPr="003A137D">
          <w:rPr>
            <w:color w:val="000000" w:themeColor="text1"/>
          </w:rPr>
          <w:t xml:space="preserve">significance, we had identified the DA taxa between samples of different tissues in a pairwise fashion. </w:t>
        </w:r>
      </w:ins>
      <w:ins w:id="1554" w:author="Ruijie Xu" w:date="2022-01-30T13:04:00Z">
        <w:r w:rsidR="00E76F07" w:rsidRPr="003A137D">
          <w:rPr>
            <w:color w:val="000000" w:themeColor="text1"/>
          </w:rPr>
          <w:t>From the between-sample relationship analyses, all software has reported that the micobial communit</w:t>
        </w:r>
      </w:ins>
      <w:ins w:id="1555" w:author="Ruijie Xu" w:date="2022-01-30T14:34:00Z">
        <w:r w:rsidR="00A97576" w:rsidRPr="003A137D">
          <w:rPr>
            <w:color w:val="000000" w:themeColor="text1"/>
          </w:rPr>
          <w:t>ies</w:t>
        </w:r>
      </w:ins>
      <w:ins w:id="1556" w:author="Ruijie Xu" w:date="2022-01-30T13:04:00Z">
        <w:r w:rsidR="00E76F07" w:rsidRPr="003A137D">
          <w:rPr>
            <w:color w:val="000000" w:themeColor="text1"/>
          </w:rPr>
          <w:t xml:space="preserve"> of l</w:t>
        </w:r>
      </w:ins>
      <w:ins w:id="1557" w:author="Ruijie Xu" w:date="2022-01-30T13:05:00Z">
        <w:r w:rsidR="00E76F07" w:rsidRPr="003A137D">
          <w:rPr>
            <w:color w:val="000000" w:themeColor="text1"/>
          </w:rPr>
          <w:t>ung samples were distinct from that of kidney and spleen. Following this obersevation, w</w:t>
        </w:r>
      </w:ins>
      <w:ins w:id="1558" w:author="Ruijie Xu" w:date="2022-01-30T13:00:00Z">
        <w:r w:rsidR="00781F71" w:rsidRPr="003A137D">
          <w:rPr>
            <w:color w:val="000000" w:themeColor="text1"/>
          </w:rPr>
          <w:t>e want</w:t>
        </w:r>
      </w:ins>
      <w:ins w:id="1559" w:author="Ruijie Xu" w:date="2022-01-30T13:01:00Z">
        <w:r w:rsidR="00781F71" w:rsidRPr="003A137D">
          <w:rPr>
            <w:color w:val="000000" w:themeColor="text1"/>
          </w:rPr>
          <w:t>ed to know what are the taxa that contributed most to the differences in the microbial profiles between different rat tissues</w:t>
        </w:r>
      </w:ins>
      <w:ins w:id="1560" w:author="Ruijie Xu" w:date="2022-01-30T13:03:00Z">
        <w:r w:rsidR="004666A6" w:rsidRPr="003A137D">
          <w:rPr>
            <w:color w:val="000000" w:themeColor="text1"/>
          </w:rPr>
          <w:t>?</w:t>
        </w:r>
      </w:ins>
      <w:ins w:id="1561" w:author="Ruijie Xu" w:date="2022-01-30T13:01:00Z">
        <w:r w:rsidR="004666A6" w:rsidRPr="003A137D">
          <w:rPr>
            <w:color w:val="000000" w:themeColor="text1"/>
          </w:rPr>
          <w:t xml:space="preserve"> Were </w:t>
        </w:r>
      </w:ins>
      <w:ins w:id="1562" w:author="Ruijie Xu" w:date="2022-01-30T13:02:00Z">
        <w:r w:rsidR="004666A6" w:rsidRPr="003A137D">
          <w:rPr>
            <w:color w:val="000000" w:themeColor="text1"/>
          </w:rPr>
          <w:t>DA taxa identified from lung vs. kidney and lung vs. spleen samples sim</w:t>
        </w:r>
      </w:ins>
      <w:ins w:id="1563" w:author="Ruijie Xu" w:date="2022-01-30T13:03:00Z">
        <w:r w:rsidR="004666A6" w:rsidRPr="003A137D">
          <w:rPr>
            <w:color w:val="000000" w:themeColor="text1"/>
          </w:rPr>
          <w:t xml:space="preserve">ilar to each other? </w:t>
        </w:r>
        <w:r w:rsidR="00B35869" w:rsidRPr="003A137D">
          <w:rPr>
            <w:color w:val="000000" w:themeColor="text1"/>
          </w:rPr>
          <w:t>Were the number of DA taxa reported from kidney vs. lung samples comparison less than those reported when compared to the lung samples?</w:t>
        </w:r>
      </w:ins>
      <w:ins w:id="1564" w:author="Ruijie Xu" w:date="2022-01-30T13:01:00Z">
        <w:r w:rsidR="00781F71" w:rsidRPr="003A137D">
          <w:rPr>
            <w:color w:val="000000" w:themeColor="text1"/>
          </w:rPr>
          <w:t xml:space="preserve"> </w:t>
        </w:r>
      </w:ins>
      <w:ins w:id="1565" w:author="Ruijie Xu" w:date="2022-01-30T12:59:00Z">
        <w:r w:rsidR="00A93C4F" w:rsidRPr="003A137D">
          <w:rPr>
            <w:color w:val="000000" w:themeColor="text1"/>
          </w:rPr>
          <w:t>Metaphlan3 were excluded from this analy</w:t>
        </w:r>
      </w:ins>
      <w:ins w:id="1566" w:author="Ruijie Xu" w:date="2022-01-30T14:35:00Z">
        <w:r w:rsidR="00A97576" w:rsidRPr="003A137D">
          <w:rPr>
            <w:color w:val="000000" w:themeColor="text1"/>
          </w:rPr>
          <w:t>ses</w:t>
        </w:r>
      </w:ins>
      <w:ins w:id="1567" w:author="Ruijie Xu" w:date="2022-01-30T12:59:00Z">
        <w:r w:rsidR="00A93C4F" w:rsidRPr="003A137D">
          <w:rPr>
            <w:color w:val="000000" w:themeColor="text1"/>
          </w:rPr>
          <w:t xml:space="preserve"> due t</w:t>
        </w:r>
      </w:ins>
      <w:ins w:id="1568" w:author="Ruijie Xu" w:date="2022-01-30T13:00:00Z">
        <w:r w:rsidR="00A93C4F" w:rsidRPr="003A137D">
          <w:rPr>
            <w:color w:val="000000" w:themeColor="text1"/>
          </w:rPr>
          <w:t>o not classifiying 5 out of 12 samples in the dataset.</w:t>
        </w:r>
      </w:ins>
      <w:ins w:id="1569" w:author="Ruijie Xu" w:date="2022-01-30T12:59:00Z">
        <w:r w:rsidR="00A93C4F" w:rsidRPr="003A137D">
          <w:rPr>
            <w:color w:val="000000" w:themeColor="text1"/>
          </w:rPr>
          <w:t xml:space="preserve"> </w:t>
        </w:r>
      </w:ins>
      <w:ins w:id="1570" w:author="Ruijie Xu" w:date="2022-01-30T14:35:00Z">
        <w:r w:rsidR="00A97576" w:rsidRPr="003A137D">
          <w:rPr>
            <w:color w:val="000000" w:themeColor="text1"/>
          </w:rPr>
          <w:t>T</w:t>
        </w:r>
      </w:ins>
      <w:ins w:id="1571" w:author="Ruijie Xu" w:date="2022-01-30T13:05:00Z">
        <w:r w:rsidR="00750D11" w:rsidRPr="003A137D">
          <w:rPr>
            <w:color w:val="000000" w:themeColor="text1"/>
          </w:rPr>
          <w:t xml:space="preserve">he </w:t>
        </w:r>
      </w:ins>
      <w:ins w:id="1572" w:author="Ruijie Xu" w:date="2022-01-30T13:06:00Z">
        <w:r w:rsidR="00750D11" w:rsidRPr="003A137D">
          <w:rPr>
            <w:color w:val="000000" w:themeColor="text1"/>
          </w:rPr>
          <w:t xml:space="preserve">classifications of all </w:t>
        </w:r>
      </w:ins>
      <w:ins w:id="1573" w:author="Ruijie Xu" w:date="2022-01-30T14:35:00Z">
        <w:r w:rsidR="00A97576" w:rsidRPr="003A137D">
          <w:rPr>
            <w:color w:val="000000" w:themeColor="text1"/>
          </w:rPr>
          <w:t>DA</w:t>
        </w:r>
      </w:ins>
      <w:ins w:id="1574" w:author="Ruijie Xu" w:date="2022-01-30T12:41:00Z">
        <w:r w:rsidR="00A5417D" w:rsidRPr="003A137D">
          <w:rPr>
            <w:color w:val="000000" w:themeColor="text1"/>
          </w:rPr>
          <w:t xml:space="preserve"> taxa </w:t>
        </w:r>
      </w:ins>
      <w:ins w:id="1575" w:author="Ruijie Xu" w:date="2022-01-30T12:42:00Z">
        <w:r w:rsidR="00A5417D" w:rsidRPr="003A137D">
          <w:rPr>
            <w:color w:val="000000" w:themeColor="text1"/>
          </w:rPr>
          <w:t xml:space="preserve">reported at the species level were largely different when the profiles of different </w:t>
        </w:r>
        <w:r w:rsidR="00A5417D" w:rsidRPr="003A137D">
          <w:rPr>
            <w:color w:val="000000" w:themeColor="text1"/>
          </w:rPr>
          <w:lastRenderedPageBreak/>
          <w:t xml:space="preserve">software </w:t>
        </w:r>
      </w:ins>
      <w:ins w:id="1576" w:author="Ruijie Xu" w:date="2022-01-30T12:43:00Z">
        <w:r w:rsidR="00A5417D" w:rsidRPr="003A137D">
          <w:rPr>
            <w:color w:val="000000" w:themeColor="text1"/>
          </w:rPr>
          <w:t xml:space="preserve">were used. </w:t>
        </w:r>
      </w:ins>
      <w:ins w:id="1577" w:author="Ruijie Xu" w:date="2022-01-30T12:44:00Z">
        <w:r w:rsidR="00826D02" w:rsidRPr="003A137D">
          <w:rPr>
            <w:color w:val="000000" w:themeColor="text1"/>
          </w:rPr>
          <w:t xml:space="preserve">The </w:t>
        </w:r>
      </w:ins>
      <w:ins w:id="1578" w:author="Ruijie Xu" w:date="2022-01-30T12:45:00Z">
        <w:r w:rsidR="00826D02" w:rsidRPr="003A137D">
          <w:rPr>
            <w:color w:val="000000" w:themeColor="text1"/>
          </w:rPr>
          <w:t xml:space="preserve">largest range in the </w:t>
        </w:r>
      </w:ins>
      <w:ins w:id="1579" w:author="Ruijie Xu" w:date="2022-01-30T12:44:00Z">
        <w:r w:rsidR="00826D02" w:rsidRPr="003A137D">
          <w:rPr>
            <w:color w:val="000000" w:themeColor="text1"/>
          </w:rPr>
          <w:t xml:space="preserve">number of differentially abundant taxa reported </w:t>
        </w:r>
      </w:ins>
      <w:ins w:id="1580" w:author="Ruijie Xu" w:date="2022-01-30T12:45:00Z">
        <w:r w:rsidR="00826D02" w:rsidRPr="003A137D">
          <w:rPr>
            <w:color w:val="000000" w:themeColor="text1"/>
          </w:rPr>
          <w:t xml:space="preserve">by different </w:t>
        </w:r>
      </w:ins>
      <w:ins w:id="1581" w:author="Ruijie Xu" w:date="2022-01-30T12:46:00Z">
        <w:r w:rsidR="00826D02" w:rsidRPr="003A137D">
          <w:rPr>
            <w:color w:val="000000" w:themeColor="text1"/>
          </w:rPr>
          <w:t xml:space="preserve">software were found in </w:t>
        </w:r>
      </w:ins>
      <w:ins w:id="1582" w:author="Ruijie Xu" w:date="2022-01-30T14:35:00Z">
        <w:r w:rsidR="00A97576" w:rsidRPr="003A137D">
          <w:rPr>
            <w:color w:val="000000" w:themeColor="text1"/>
          </w:rPr>
          <w:t>the anlysis</w:t>
        </w:r>
      </w:ins>
      <w:ins w:id="1583" w:author="Ruijie Xu" w:date="2022-01-30T12:46:00Z">
        <w:r w:rsidR="00826D02" w:rsidRPr="003A137D">
          <w:rPr>
            <w:color w:val="000000" w:themeColor="text1"/>
          </w:rPr>
          <w:t xml:space="preserve"> between lung and kidney samples</w:t>
        </w:r>
        <w:r w:rsidR="007A0414" w:rsidRPr="003A137D">
          <w:rPr>
            <w:color w:val="000000" w:themeColor="text1"/>
          </w:rPr>
          <w:t xml:space="preserve">, </w:t>
        </w:r>
      </w:ins>
      <w:ins w:id="1584" w:author="Ruijie Xu" w:date="2022-01-30T12:47:00Z">
        <w:r w:rsidR="007A0414" w:rsidRPr="003A137D">
          <w:rPr>
            <w:color w:val="000000" w:themeColor="text1"/>
          </w:rPr>
          <w:t xml:space="preserve">where the </w:t>
        </w:r>
      </w:ins>
      <w:ins w:id="1585" w:author="Ruijie Xu" w:date="2022-01-30T14:36:00Z">
        <w:r w:rsidR="00A97576" w:rsidRPr="003A137D">
          <w:rPr>
            <w:color w:val="000000" w:themeColor="text1"/>
          </w:rPr>
          <w:t>software with least DA taxa identified</w:t>
        </w:r>
      </w:ins>
      <w:ins w:id="1586" w:author="Ruijie Xu" w:date="2022-01-30T12:48:00Z">
        <w:r w:rsidR="001E3000" w:rsidRPr="003A137D">
          <w:rPr>
            <w:color w:val="000000" w:themeColor="text1"/>
          </w:rPr>
          <w:t xml:space="preserve">, Diamond, reported 10, and </w:t>
        </w:r>
      </w:ins>
      <w:ins w:id="1587" w:author="Ruijie Xu" w:date="2022-01-30T14:36:00Z">
        <w:r w:rsidR="00A97576" w:rsidRPr="003A137D">
          <w:rPr>
            <w:color w:val="000000" w:themeColor="text1"/>
          </w:rPr>
          <w:t xml:space="preserve">the software identified </w:t>
        </w:r>
      </w:ins>
      <w:ins w:id="1588" w:author="Ruijie Xu" w:date="2022-01-30T12:49:00Z">
        <w:r w:rsidR="001E3000" w:rsidRPr="003A137D">
          <w:rPr>
            <w:color w:val="000000" w:themeColor="text1"/>
          </w:rPr>
          <w:t xml:space="preserve">most </w:t>
        </w:r>
      </w:ins>
      <w:ins w:id="1589" w:author="Ruijie Xu" w:date="2022-01-30T14:36:00Z">
        <w:r w:rsidR="00A97576" w:rsidRPr="003A137D">
          <w:rPr>
            <w:color w:val="000000" w:themeColor="text1"/>
          </w:rPr>
          <w:t>DA taxa</w:t>
        </w:r>
      </w:ins>
      <w:ins w:id="1590" w:author="Ruijie Xu" w:date="2022-01-30T12:49:00Z">
        <w:r w:rsidR="001E3000" w:rsidRPr="003A137D">
          <w:rPr>
            <w:color w:val="000000" w:themeColor="text1"/>
          </w:rPr>
          <w:t xml:space="preserve">, Centrifuge, reported 596. </w:t>
        </w:r>
      </w:ins>
      <w:ins w:id="1591" w:author="Ruijie Xu" w:date="2022-01-30T13:10:00Z">
        <w:r w:rsidR="006123C3" w:rsidRPr="003A137D">
          <w:rPr>
            <w:color w:val="000000" w:themeColor="text1"/>
          </w:rPr>
          <w:t xml:space="preserve">Despite the large differences in the number of taxa identified, </w:t>
        </w:r>
      </w:ins>
      <w:ins w:id="1592" w:author="Ruijie Xu" w:date="2022-01-30T13:11:00Z">
        <w:r w:rsidR="006123C3" w:rsidRPr="003A137D">
          <w:rPr>
            <w:color w:val="000000" w:themeColor="text1"/>
          </w:rPr>
          <w:t xml:space="preserve">there were still </w:t>
        </w:r>
        <w:r w:rsidR="00A86965" w:rsidRPr="003A137D">
          <w:rPr>
            <w:color w:val="000000" w:themeColor="text1"/>
          </w:rPr>
          <w:t>smal</w:t>
        </w:r>
      </w:ins>
      <w:ins w:id="1593" w:author="Ruijie Xu" w:date="2022-01-30T13:12:00Z">
        <w:r w:rsidR="00A86965" w:rsidRPr="003A137D">
          <w:rPr>
            <w:color w:val="000000" w:themeColor="text1"/>
          </w:rPr>
          <w:t xml:space="preserve">l </w:t>
        </w:r>
        <w:r w:rsidR="00C25F66" w:rsidRPr="003A137D">
          <w:rPr>
            <w:color w:val="000000" w:themeColor="text1"/>
          </w:rPr>
          <w:t xml:space="preserve">number </w:t>
        </w:r>
      </w:ins>
      <w:ins w:id="1594" w:author="Ruijie Xu" w:date="2022-01-30T13:11:00Z">
        <w:r w:rsidR="006123C3" w:rsidRPr="003A137D">
          <w:rPr>
            <w:color w:val="000000" w:themeColor="text1"/>
          </w:rPr>
          <w:t xml:space="preserve">overlapping species identified across the results of all software. </w:t>
        </w:r>
      </w:ins>
      <w:ins w:id="1595" w:author="Ruijie Xu" w:date="2022-01-30T13:12:00Z">
        <w:r w:rsidR="00054C07" w:rsidRPr="003A137D">
          <w:rPr>
            <w:color w:val="000000" w:themeColor="text1"/>
          </w:rPr>
          <w:t xml:space="preserve">We </w:t>
        </w:r>
      </w:ins>
      <w:ins w:id="1596" w:author="Ruijie Xu" w:date="2022-01-30T13:13:00Z">
        <w:r w:rsidR="00054C07" w:rsidRPr="003A137D">
          <w:rPr>
            <w:color w:val="000000" w:themeColor="text1"/>
          </w:rPr>
          <w:t xml:space="preserve">have also found </w:t>
        </w:r>
      </w:ins>
      <w:ins w:id="1597" w:author="Ruijie Xu" w:date="2022-01-30T13:14:00Z">
        <w:r w:rsidR="00054C07" w:rsidRPr="003A137D">
          <w:rPr>
            <w:color w:val="000000" w:themeColor="text1"/>
          </w:rPr>
          <w:t>similarities in the software</w:t>
        </w:r>
      </w:ins>
      <w:ins w:id="1598" w:author="Ruijie Xu" w:date="2022-01-30T14:37:00Z">
        <w:r w:rsidR="00692F00" w:rsidRPr="003A137D">
          <w:rPr>
            <w:color w:val="000000" w:themeColor="text1"/>
          </w:rPr>
          <w:t>-</w:t>
        </w:r>
      </w:ins>
      <w:ins w:id="1599" w:author="Ruijie Xu" w:date="2022-01-30T13:14:00Z">
        <w:r w:rsidR="00054C07" w:rsidRPr="003A137D">
          <w:rPr>
            <w:color w:val="000000" w:themeColor="text1"/>
          </w:rPr>
          <w:t>overlapp</w:t>
        </w:r>
      </w:ins>
      <w:ins w:id="1600" w:author="Ruijie Xu" w:date="2022-01-30T14:37:00Z">
        <w:r w:rsidR="00A97576" w:rsidRPr="003A137D">
          <w:rPr>
            <w:color w:val="000000" w:themeColor="text1"/>
          </w:rPr>
          <w:t>ed</w:t>
        </w:r>
      </w:ins>
      <w:ins w:id="1601" w:author="Ruijie Xu" w:date="2022-01-30T13:14:00Z">
        <w:r w:rsidR="00054C07" w:rsidRPr="003A137D">
          <w:rPr>
            <w:color w:val="000000" w:themeColor="text1"/>
          </w:rPr>
          <w:t xml:space="preserve"> DA taxa </w:t>
        </w:r>
      </w:ins>
      <w:ins w:id="1602" w:author="Ruijie Xu" w:date="2022-01-30T13:15:00Z">
        <w:r w:rsidR="00054C07" w:rsidRPr="003A137D">
          <w:rPr>
            <w:color w:val="000000" w:themeColor="text1"/>
          </w:rPr>
          <w:t>between</w:t>
        </w:r>
      </w:ins>
      <w:ins w:id="1603" w:author="Ruijie Xu" w:date="2022-01-30T13:14:00Z">
        <w:r w:rsidR="00054C07" w:rsidRPr="003A137D">
          <w:rPr>
            <w:color w:val="000000" w:themeColor="text1"/>
          </w:rPr>
          <w:t xml:space="preserve"> lung vs kidney and lung vs. spleen </w:t>
        </w:r>
      </w:ins>
      <w:ins w:id="1604" w:author="Ruijie Xu" w:date="2022-01-30T13:15:00Z">
        <w:r w:rsidR="009F7B67" w:rsidRPr="003A137D">
          <w:rPr>
            <w:color w:val="000000" w:themeColor="text1"/>
          </w:rPr>
          <w:t>analyses</w:t>
        </w:r>
      </w:ins>
      <w:ins w:id="1605" w:author="Ruijie Xu" w:date="2022-01-30T14:38:00Z">
        <w:r w:rsidR="00692F00" w:rsidRPr="003A137D">
          <w:rPr>
            <w:color w:val="000000" w:themeColor="text1"/>
          </w:rPr>
          <w:t>, where</w:t>
        </w:r>
      </w:ins>
      <w:ins w:id="1606" w:author="Ruijie Xu" w:date="2022-01-30T13:17:00Z">
        <w:r w:rsidR="009F7B67" w:rsidRPr="003A137D">
          <w:rPr>
            <w:color w:val="000000" w:themeColor="text1"/>
          </w:rPr>
          <w:t xml:space="preserve"> two </w:t>
        </w:r>
        <w:r w:rsidR="009F7B67" w:rsidRPr="001E3899">
          <w:rPr>
            <w:i/>
            <w:iCs/>
            <w:color w:val="000000" w:themeColor="text1"/>
            <w:rPrChange w:id="1607" w:author="Ruijie Xu" w:date="2022-01-31T16:48:00Z">
              <w:rPr>
                <w:color w:val="000000" w:themeColor="text1"/>
              </w:rPr>
            </w:rPrChange>
          </w:rPr>
          <w:t>Bor</w:t>
        </w:r>
        <w:r w:rsidR="00E9134F" w:rsidRPr="001E3899">
          <w:rPr>
            <w:i/>
            <w:iCs/>
            <w:color w:val="000000" w:themeColor="text1"/>
            <w:rPrChange w:id="1608" w:author="Ruijie Xu" w:date="2022-01-31T16:48:00Z">
              <w:rPr>
                <w:color w:val="000000" w:themeColor="text1"/>
              </w:rPr>
            </w:rPrChange>
          </w:rPr>
          <w:t>detella</w:t>
        </w:r>
        <w:r w:rsidR="00E9134F" w:rsidRPr="003A137D">
          <w:rPr>
            <w:color w:val="000000" w:themeColor="text1"/>
          </w:rPr>
          <w:t xml:space="preserve"> species and a </w:t>
        </w:r>
        <w:r w:rsidR="00E9134F" w:rsidRPr="001E3899">
          <w:rPr>
            <w:i/>
            <w:iCs/>
            <w:color w:val="000000" w:themeColor="text1"/>
            <w:rPrChange w:id="1609" w:author="Ruijie Xu" w:date="2022-01-31T16:48:00Z">
              <w:rPr>
                <w:color w:val="000000" w:themeColor="text1"/>
              </w:rPr>
            </w:rPrChange>
          </w:rPr>
          <w:t>Mycoplasm</w:t>
        </w:r>
        <w:r w:rsidR="00E9134F" w:rsidRPr="003A137D">
          <w:rPr>
            <w:color w:val="000000" w:themeColor="text1"/>
          </w:rPr>
          <w:t xml:space="preserve"> species</w:t>
        </w:r>
      </w:ins>
      <w:ins w:id="1610" w:author="Ruijie Xu" w:date="2022-01-30T14:38:00Z">
        <w:r w:rsidR="00692F00" w:rsidRPr="003A137D">
          <w:rPr>
            <w:color w:val="000000" w:themeColor="text1"/>
          </w:rPr>
          <w:t xml:space="preserve"> were overlappingly reported by all software in both analyses</w:t>
        </w:r>
      </w:ins>
      <w:ins w:id="1611" w:author="Ruijie Xu" w:date="2022-01-30T13:17:00Z">
        <w:r w:rsidR="00E9134F" w:rsidRPr="003A137D">
          <w:rPr>
            <w:color w:val="000000" w:themeColor="text1"/>
          </w:rPr>
          <w:t xml:space="preserve">. </w:t>
        </w:r>
      </w:ins>
      <w:ins w:id="1612" w:author="Ruijie Xu" w:date="2022-01-30T14:38:00Z">
        <w:r w:rsidR="00692F00" w:rsidRPr="003A137D">
          <w:rPr>
            <w:color w:val="000000" w:themeColor="text1"/>
          </w:rPr>
          <w:t>More</w:t>
        </w:r>
      </w:ins>
      <w:ins w:id="1613" w:author="Ruijie Xu" w:date="2022-01-30T13:18:00Z">
        <w:r w:rsidR="008F7F79" w:rsidRPr="003A137D">
          <w:rPr>
            <w:color w:val="000000" w:themeColor="text1"/>
          </w:rPr>
          <w:t xml:space="preserve"> </w:t>
        </w:r>
      </w:ins>
      <w:ins w:id="1614" w:author="Ruijie Xu" w:date="2022-01-30T13:19:00Z">
        <w:r w:rsidR="0044658C" w:rsidRPr="003A137D">
          <w:rPr>
            <w:color w:val="000000" w:themeColor="text1"/>
          </w:rPr>
          <w:t xml:space="preserve">DA identified were overlapped </w:t>
        </w:r>
      </w:ins>
      <w:ins w:id="1615" w:author="Ruijie Xu" w:date="2022-01-30T14:39:00Z">
        <w:r w:rsidR="00692F00" w:rsidRPr="003A137D">
          <w:rPr>
            <w:color w:val="000000" w:themeColor="text1"/>
          </w:rPr>
          <w:t xml:space="preserve">across software </w:t>
        </w:r>
      </w:ins>
      <w:ins w:id="1616" w:author="Ruijie Xu" w:date="2022-01-30T13:19:00Z">
        <w:r w:rsidR="0044658C" w:rsidRPr="003A137D">
          <w:rPr>
            <w:color w:val="000000" w:themeColor="text1"/>
          </w:rPr>
          <w:t>at the Phylum level</w:t>
        </w:r>
      </w:ins>
      <w:ins w:id="1617" w:author="Ruijie Xu" w:date="2022-01-30T13:21:00Z">
        <w:r w:rsidR="0044658C" w:rsidRPr="003A137D">
          <w:rPr>
            <w:color w:val="000000" w:themeColor="text1"/>
          </w:rPr>
          <w:t xml:space="preserve">. </w:t>
        </w:r>
      </w:ins>
      <w:ins w:id="1618" w:author="Ruijie Xu" w:date="2022-01-30T14:39:00Z">
        <w:r w:rsidR="00692F00" w:rsidRPr="003A137D">
          <w:rPr>
            <w:color w:val="000000" w:themeColor="text1"/>
          </w:rPr>
          <w:t xml:space="preserve">In addition to the overlapped DA taxa, </w:t>
        </w:r>
      </w:ins>
      <w:ins w:id="1619" w:author="Ruijie Xu" w:date="2022-01-30T13:21:00Z">
        <w:r w:rsidR="0044658C" w:rsidRPr="003A137D">
          <w:rPr>
            <w:color w:val="000000" w:themeColor="text1"/>
          </w:rPr>
          <w:t xml:space="preserve">Kaiju and Centrifuge </w:t>
        </w:r>
      </w:ins>
      <w:ins w:id="1620" w:author="Ruijie Xu" w:date="2022-01-30T13:22:00Z">
        <w:r w:rsidR="0044658C" w:rsidRPr="003A137D">
          <w:rPr>
            <w:color w:val="000000" w:themeColor="text1"/>
          </w:rPr>
          <w:t>were more likely to report more taxa as differentially abundant compare to the analyses of other software</w:t>
        </w:r>
        <w:r w:rsidR="007C054E" w:rsidRPr="003A137D">
          <w:rPr>
            <w:color w:val="000000" w:themeColor="text1"/>
          </w:rPr>
          <w:t xml:space="preserve">. </w:t>
        </w:r>
      </w:ins>
      <w:ins w:id="1621" w:author="Ruijie Xu" w:date="2022-01-30T13:23:00Z">
        <w:r w:rsidR="007C054E" w:rsidRPr="003A137D">
          <w:rPr>
            <w:color w:val="000000" w:themeColor="text1"/>
          </w:rPr>
          <w:t xml:space="preserve">These two software were also the </w:t>
        </w:r>
      </w:ins>
      <w:ins w:id="1622" w:author="Ruijie Xu" w:date="2022-01-30T13:24:00Z">
        <w:r w:rsidR="007C054E" w:rsidRPr="003A137D">
          <w:rPr>
            <w:color w:val="000000" w:themeColor="text1"/>
          </w:rPr>
          <w:t xml:space="preserve">only </w:t>
        </w:r>
      </w:ins>
      <w:ins w:id="1623" w:author="Ruijie Xu" w:date="2022-01-30T13:23:00Z">
        <w:r w:rsidR="007C054E" w:rsidRPr="003A137D">
          <w:rPr>
            <w:color w:val="000000" w:themeColor="text1"/>
          </w:rPr>
          <w:t xml:space="preserve">two software reported </w:t>
        </w:r>
      </w:ins>
      <w:ins w:id="1624" w:author="Ruijie Xu" w:date="2022-01-30T13:24:00Z">
        <w:r w:rsidR="007C054E" w:rsidRPr="003A137D">
          <w:rPr>
            <w:color w:val="000000" w:themeColor="text1"/>
          </w:rPr>
          <w:t xml:space="preserve">both </w:t>
        </w:r>
      </w:ins>
      <w:ins w:id="1625" w:author="Ruijie Xu" w:date="2022-01-30T13:25:00Z">
        <w:r w:rsidR="007C054E" w:rsidRPr="003A137D">
          <w:rPr>
            <w:color w:val="000000" w:themeColor="text1"/>
          </w:rPr>
          <w:t xml:space="preserve">viruses and archaea taxa as DA </w:t>
        </w:r>
      </w:ins>
      <w:ins w:id="1626" w:author="Ruijie Xu" w:date="2022-01-30T14:40:00Z">
        <w:r w:rsidR="00692F00" w:rsidRPr="003A137D">
          <w:rPr>
            <w:color w:val="000000" w:themeColor="text1"/>
          </w:rPr>
          <w:t xml:space="preserve">taxa </w:t>
        </w:r>
      </w:ins>
      <w:ins w:id="1627" w:author="Ruijie Xu" w:date="2022-01-30T13:25:00Z">
        <w:r w:rsidR="007C054E" w:rsidRPr="003A137D">
          <w:rPr>
            <w:color w:val="000000" w:themeColor="text1"/>
          </w:rPr>
          <w:t>(</w:t>
        </w:r>
      </w:ins>
      <w:ins w:id="1628" w:author="Ruijie Xu" w:date="2022-02-01T13:44:00Z">
        <w:r w:rsidR="00537B08">
          <w:rPr>
            <w:color w:val="000000" w:themeColor="text1"/>
          </w:rPr>
          <w:t>BLASTN</w:t>
        </w:r>
      </w:ins>
      <w:ins w:id="1629" w:author="Ruijie Xu" w:date="2022-01-30T13:25:00Z">
        <w:r w:rsidR="007C054E" w:rsidRPr="003A137D">
          <w:rPr>
            <w:color w:val="000000" w:themeColor="text1"/>
          </w:rPr>
          <w:t xml:space="preserve"> only reported Archaea, and CLARK only reported virueses). </w:t>
        </w:r>
      </w:ins>
      <w:ins w:id="1630" w:author="Ruijie Xu" w:date="2022-01-30T12:50:00Z">
        <w:r w:rsidR="00BE5DC0" w:rsidRPr="003A137D">
          <w:rPr>
            <w:color w:val="000000" w:themeColor="text1"/>
          </w:rPr>
          <w:t xml:space="preserve">Diamond was found least sensitive in differentially abundant analyses for </w:t>
        </w:r>
      </w:ins>
      <w:ins w:id="1631" w:author="Ruijie Xu" w:date="2022-01-30T12:51:00Z">
        <w:r w:rsidR="00BE5DC0" w:rsidRPr="003A137D">
          <w:rPr>
            <w:color w:val="000000" w:themeColor="text1"/>
          </w:rPr>
          <w:t>all three comparisons between tissue samples</w:t>
        </w:r>
      </w:ins>
      <w:ins w:id="1632" w:author="Ruijie Xu" w:date="2022-01-30T13:26:00Z">
        <w:r w:rsidR="008E222E" w:rsidRPr="003A137D">
          <w:rPr>
            <w:color w:val="000000" w:themeColor="text1"/>
          </w:rPr>
          <w:t xml:space="preserve">, </w:t>
        </w:r>
      </w:ins>
      <w:ins w:id="1633" w:author="Ruijie Xu" w:date="2022-01-30T12:51:00Z">
        <w:r w:rsidR="00BE5DC0" w:rsidRPr="003A137D">
          <w:rPr>
            <w:color w:val="000000" w:themeColor="text1"/>
          </w:rPr>
          <w:t xml:space="preserve">where phylum taxa </w:t>
        </w:r>
      </w:ins>
      <w:ins w:id="1634" w:author="Ruijie Xu" w:date="2022-01-30T12:52:00Z">
        <w:r w:rsidR="00BE5DC0" w:rsidRPr="003A137D">
          <w:rPr>
            <w:color w:val="000000" w:themeColor="text1"/>
          </w:rPr>
          <w:t>identified by all the other software were</w:t>
        </w:r>
      </w:ins>
      <w:ins w:id="1635" w:author="Ruijie Xu" w:date="2022-01-30T14:40:00Z">
        <w:r w:rsidR="00692F00" w:rsidRPr="003A137D">
          <w:rPr>
            <w:color w:val="000000" w:themeColor="text1"/>
          </w:rPr>
          <w:t xml:space="preserve"> </w:t>
        </w:r>
      </w:ins>
      <w:ins w:id="1636" w:author="Ruijie Xu" w:date="2022-01-30T12:53:00Z">
        <w:r w:rsidR="00BE5DC0" w:rsidRPr="003A137D">
          <w:rPr>
            <w:color w:val="000000" w:themeColor="text1"/>
          </w:rPr>
          <w:t xml:space="preserve">frequently not </w:t>
        </w:r>
      </w:ins>
      <w:ins w:id="1637" w:author="Ruijie Xu" w:date="2022-01-30T12:52:00Z">
        <w:r w:rsidR="00BE5DC0" w:rsidRPr="003A137D">
          <w:rPr>
            <w:color w:val="000000" w:themeColor="text1"/>
          </w:rPr>
          <w:t xml:space="preserve">identified </w:t>
        </w:r>
      </w:ins>
      <w:ins w:id="1638" w:author="Ruijie Xu" w:date="2022-01-30T12:53:00Z">
        <w:r w:rsidR="00BE5DC0" w:rsidRPr="003A137D">
          <w:rPr>
            <w:color w:val="000000" w:themeColor="text1"/>
          </w:rPr>
          <w:t xml:space="preserve">by Diamond. </w:t>
        </w:r>
      </w:ins>
    </w:p>
    <w:p w14:paraId="6FF1911F" w14:textId="785E47CE" w:rsidR="00692F00" w:rsidRPr="003A137D" w:rsidRDefault="00692F00" w:rsidP="00D33126">
      <w:pPr>
        <w:spacing w:line="480" w:lineRule="auto"/>
        <w:rPr>
          <w:ins w:id="1639" w:author="Ruijie Xu" w:date="2022-01-30T12:30:00Z"/>
          <w:color w:val="000000" w:themeColor="text1"/>
        </w:rPr>
      </w:pPr>
      <w:ins w:id="1640" w:author="Ruijie Xu" w:date="2022-01-30T14:40:00Z">
        <w:r w:rsidRPr="004B0E83">
          <w:rPr>
            <w:i/>
            <w:iCs/>
            <w:color w:val="000000" w:themeColor="text1"/>
            <w:rPrChange w:id="1641" w:author="Ruijie Xu" w:date="2022-02-02T14:40:00Z">
              <w:rPr>
                <w:color w:val="000000" w:themeColor="text1"/>
              </w:rPr>
            </w:rPrChange>
          </w:rPr>
          <w:t>Leptospira</w:t>
        </w:r>
        <w:r w:rsidRPr="003A137D">
          <w:rPr>
            <w:color w:val="000000" w:themeColor="text1"/>
          </w:rPr>
          <w:t xml:space="preserve"> Diagnostic Sensitivity Comparison</w:t>
        </w:r>
      </w:ins>
    </w:p>
    <w:p w14:paraId="42640277" w14:textId="76581F4F" w:rsidR="00254DB1" w:rsidRPr="003A137D" w:rsidRDefault="000C30C5">
      <w:pPr>
        <w:spacing w:line="480" w:lineRule="auto"/>
        <w:rPr>
          <w:color w:val="000000" w:themeColor="text1"/>
        </w:rPr>
        <w:pPrChange w:id="1642" w:author="Ruijie Xu" w:date="2022-01-30T10:55:00Z">
          <w:pPr>
            <w:spacing w:line="480" w:lineRule="auto"/>
            <w:ind w:firstLine="720"/>
          </w:pPr>
        </w:pPrChange>
      </w:pPr>
      <w:r w:rsidRPr="003A137D">
        <w:rPr>
          <w:color w:val="000000" w:themeColor="text1"/>
        </w:rPr>
        <w:t>To assess the sensitivity of sho</w:t>
      </w:r>
      <w:r w:rsidR="00AF0037" w:rsidRPr="003A137D">
        <w:rPr>
          <w:color w:val="000000" w:themeColor="text1"/>
        </w:rPr>
        <w:t>t</w:t>
      </w:r>
      <w:r w:rsidRPr="003A137D">
        <w:rPr>
          <w:color w:val="000000" w:themeColor="text1"/>
        </w:rPr>
        <w:t xml:space="preserve">gun metagenomics as a tool for pathogen diagnosis, we identified the presence </w:t>
      </w:r>
      <w:r w:rsidR="00325E83" w:rsidRPr="003A137D">
        <w:rPr>
          <w:color w:val="000000" w:themeColor="text1"/>
        </w:rPr>
        <w:t xml:space="preserve">of the </w:t>
      </w:r>
      <w:r w:rsidRPr="003A137D">
        <w:rPr>
          <w:color w:val="000000" w:themeColor="text1"/>
        </w:rPr>
        <w:t>zoon</w:t>
      </w:r>
      <w:r w:rsidR="00325E83" w:rsidRPr="003A137D">
        <w:rPr>
          <w:color w:val="000000" w:themeColor="text1"/>
        </w:rPr>
        <w:t>o</w:t>
      </w:r>
      <w:r w:rsidRPr="003A137D">
        <w:rPr>
          <w:color w:val="000000" w:themeColor="text1"/>
        </w:rPr>
        <w:t xml:space="preserve">tic pathogen </w:t>
      </w:r>
      <w:del w:id="1643" w:author="Ruijie Xu" w:date="2022-02-02T11:02:00Z">
        <w:r w:rsidRPr="003A137D" w:rsidDel="00463AA7">
          <w:rPr>
            <w:i/>
            <w:color w:val="000000" w:themeColor="text1"/>
          </w:rPr>
          <w:delText>Leptospira</w:delText>
        </w:r>
      </w:del>
      <w:ins w:id="1644" w:author="Ruijie Xu" w:date="2022-02-02T11:02:00Z">
        <w:r w:rsidR="00463AA7">
          <w:rPr>
            <w:i/>
            <w:color w:val="000000" w:themeColor="text1"/>
          </w:rPr>
          <w:t>Leptospira</w:t>
        </w:r>
      </w:ins>
      <w:r w:rsidRPr="003A137D">
        <w:rPr>
          <w:color w:val="000000" w:themeColor="text1"/>
        </w:rPr>
        <w:t xml:space="preserve"> </w:t>
      </w:r>
      <w:r w:rsidR="00325E83" w:rsidRPr="003A137D">
        <w:rPr>
          <w:color w:val="000000" w:themeColor="text1"/>
        </w:rPr>
        <w:t xml:space="preserve">in </w:t>
      </w:r>
      <w:r w:rsidRPr="003A137D">
        <w:rPr>
          <w:color w:val="000000" w:themeColor="text1"/>
        </w:rPr>
        <w:t>all of our tissue samples</w:t>
      </w:r>
      <w:ins w:id="1645" w:author="Ruijie Xu" w:date="2022-01-30T13:27:00Z">
        <w:r w:rsidR="002B7BBF" w:rsidRPr="003A137D">
          <w:rPr>
            <w:color w:val="000000" w:themeColor="text1"/>
          </w:rPr>
          <w:t xml:space="preserve">. </w:t>
        </w:r>
      </w:ins>
      <w:del w:id="1646" w:author="Ruijie Xu" w:date="2022-01-30T13:26:00Z">
        <w:r w:rsidRPr="003A137D" w:rsidDel="00DA501B">
          <w:rPr>
            <w:color w:val="000000" w:themeColor="text1"/>
          </w:rPr>
          <w:delText xml:space="preserve">. To increase the sensitivity of pathogen diagnosis, we set the relative abundance cut-off value for </w:delText>
        </w:r>
        <w:r w:rsidRPr="003A137D" w:rsidDel="00DA501B">
          <w:rPr>
            <w:i/>
            <w:color w:val="000000" w:themeColor="text1"/>
          </w:rPr>
          <w:delText>Leptospira</w:delText>
        </w:r>
        <w:r w:rsidR="00234370" w:rsidRPr="003A137D" w:rsidDel="00DA501B">
          <w:rPr>
            <w:color w:val="000000" w:themeColor="text1"/>
          </w:rPr>
          <w:delText xml:space="preserve"> </w:delText>
        </w:r>
        <w:r w:rsidRPr="003A137D" w:rsidDel="00DA501B">
          <w:rPr>
            <w:color w:val="000000" w:themeColor="text1"/>
          </w:rPr>
          <w:delText xml:space="preserve">presence </w:delText>
        </w:r>
        <w:r w:rsidR="00AB46BB" w:rsidRPr="003A137D" w:rsidDel="00DA501B">
          <w:rPr>
            <w:color w:val="000000" w:themeColor="text1"/>
          </w:rPr>
          <w:delText>as</w:delText>
        </w:r>
        <w:r w:rsidRPr="003A137D" w:rsidDel="00DA501B">
          <w:rPr>
            <w:color w:val="000000" w:themeColor="text1"/>
          </w:rPr>
          <w:delText xml:space="preserve"> 0.1%, despite the potential false positive</w:delText>
        </w:r>
        <w:r w:rsidR="00AB46BB" w:rsidRPr="003A137D" w:rsidDel="00DA501B">
          <w:rPr>
            <w:color w:val="000000" w:themeColor="text1"/>
          </w:rPr>
          <w:delText xml:space="preserve">s </w:delText>
        </w:r>
        <w:r w:rsidR="00BE6F57" w:rsidRPr="003A137D" w:rsidDel="00DA501B">
          <w:rPr>
            <w:color w:val="000000" w:themeColor="text1"/>
          </w:rPr>
          <w:delText xml:space="preserve">diagnosis </w:delText>
        </w:r>
        <w:r w:rsidR="00AB46BB" w:rsidRPr="003A137D" w:rsidDel="00DA501B">
          <w:rPr>
            <w:color w:val="000000" w:themeColor="text1"/>
          </w:rPr>
          <w:delText>introduced by the low</w:delText>
        </w:r>
        <w:r w:rsidR="00BE6F57" w:rsidRPr="003A137D" w:rsidDel="00DA501B">
          <w:rPr>
            <w:color w:val="000000" w:themeColor="text1"/>
          </w:rPr>
          <w:delText>er</w:delText>
        </w:r>
        <w:r w:rsidR="00AB46BB" w:rsidRPr="003A137D" w:rsidDel="00DA501B">
          <w:rPr>
            <w:color w:val="000000" w:themeColor="text1"/>
          </w:rPr>
          <w:delText xml:space="preserve"> cut-off</w:delText>
        </w:r>
        <w:r w:rsidR="00BE6F57" w:rsidRPr="003A137D" w:rsidDel="00DA501B">
          <w:rPr>
            <w:color w:val="000000" w:themeColor="text1"/>
          </w:rPr>
          <w:delText xml:space="preserve"> value</w:delText>
        </w:r>
        <w:r w:rsidR="00AB46BB" w:rsidRPr="003A137D" w:rsidDel="00DA501B">
          <w:rPr>
            <w:color w:val="000000" w:themeColor="text1"/>
          </w:rPr>
          <w:delText xml:space="preserve"> </w:delText>
        </w:r>
        <w:r w:rsidR="00AB46BB" w:rsidRPr="003A137D" w:rsidDel="002B7BBF">
          <w:rPr>
            <w:color w:val="000000" w:themeColor="text1"/>
          </w:rPr>
          <w:fldChar w:fldCharType="begin"/>
        </w:r>
        <w:r w:rsidR="00350DBF" w:rsidRPr="003A137D" w:rsidDel="002B7BBF">
          <w:rPr>
            <w:color w:val="000000" w:themeColor="text1"/>
          </w:rPr>
          <w:delInstrText xml:space="preserve"> ADDIN ZOTERO_ITEM CSL_CITATION {"citationID":"fLJCIuY9","properties":{"formattedCitation":"(Peabody {\\i{}et al.}, 2015; Couto {\\i{}et al.}, 2018; Escobar-Zepeda {\\i{}et al.}, 2018)","plainCitation":"(Peabody et al., 2015; Couto et al., 2018; Escobar-Zepeda et al., 2018)","noteIndex":0},"citationItems":[{"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L."}],"accessed":{"date-parts":[["2021",6,23]]},"issued":{"date-parts":[["2015",11,4]]}}},{"id":2074,"uris":["http://zotero.org/users/8256916/items/55N867RW"],"uri":["http://zotero.org/users/8256916/items/55N867RW"],"itemData":{"id":2074,"type":"article-journal","abstract":"High throughput sequencing has been proposed as a one-stop solution for diagnostics and molecular typing directly from patient samples, allowing timely and appropriate implementation of measures for treatment, infection prevention and control. However, it is unclear how the variety of available methods impacts the end results. We applied shotgun metagenomics on diverse types of patient samples using three different methods to deplete human DNA prior to DNA extraction. Libraries were prepared and sequenced with Illumina chemistry. Data was analyzed using methods likely to be available in clinical microbiology laboratories using genomics. The results of microbial identification were compared to standard culture-based microbiological methods. On average, 75% of the reads corresponded to human DNA, being a major determinant in the analysis outcome. None of the kits was clearly superior suggesting that the initial ratio between host and microbial DNA or other sample characteristics were the major determinants of the proportion of microbial reads. Most pathogens identified by culture were also identified through metagenomics, but substantial differences were noted between the taxonomic classification tools. In two cases the high number of human reads resulted in insufficient sequencing depth of bacterial DNA for identification. In three samples, we could infer the probable multilocus sequence type of the most abundant species. The tools and databases used for taxonomic classification and antimicrobial resistance identification had a key impact on the results, recommending that efforts need to be aimed at standardization of the analysis methods if metagenomics is to be used routinely in clinical microbiology.","container-title":"Scientific Reports","DOI":"10.1038/s41598-018-31873-w","ISSN":"2045-2322","issue":"1","journalAbbreviation":"Sci Rep","language":"en","note":"Bandiera_abtest: a\nCc_license_type: cc_by\nCg_type: Nature Research Journals\nnumber: 1\nPrimary_atype: Research\npublisher: Nature Publishing Group\nSubject_term: Clinical microbiology;Molecular medicine\nSubject_term_id: clinical-microbiology;molecular-medicine","page":"13767","source":"www.nature.com","title":"Critical steps in clinical shotgun metagenomics for the concomitant detection and typing of microbial pathogens","URL":"https://www.nature.com/articles/s41598-018-31873-w","volume":"8","author":[{"family":"Couto","given":"Natacha"},{"family":"Schuele","given":"Leonard"},{"family":"Raangs","given":"Erwin C."},{"family":"Machado","given":"Miguel P."},{"family":"Mendes","given":"Catarina I."},{"family":"Jesus","given":"Tiago F."},{"family":"Chlebowicz","given":"Monika"},{"family":"Rosema","given":"Sigrid"},{"family":"Ramirez","given":"Mário"},{"family":"Carriço","given":"João A."},{"family":"Autenrieth","given":"Ingo B."},{"family":"Friedrich","given":"Alex W."},{"family":"Peter","given":"Silke"},{"family":"Rossen","given":"John W."}],"accessed":{"date-parts":[["2021",7,7]]},"issued":{"date-parts":[["2018",9,13]]}}}],"schema":"https://github.com/citation-style-language/schema/raw/master/csl-citation.json"} </w:delInstrText>
        </w:r>
        <w:r w:rsidR="00AB46BB" w:rsidRPr="003A137D" w:rsidDel="002B7BBF">
          <w:rPr>
            <w:color w:val="000000" w:themeColor="text1"/>
          </w:rPr>
          <w:fldChar w:fldCharType="separate"/>
        </w:r>
        <w:r w:rsidR="00350DBF" w:rsidRPr="003A137D" w:rsidDel="002B7BBF">
          <w:rPr>
            <w:color w:val="000000"/>
          </w:rPr>
          <w:delText xml:space="preserve">(Peabody </w:delText>
        </w:r>
        <w:r w:rsidR="00350DBF" w:rsidRPr="003A137D" w:rsidDel="002B7BBF">
          <w:rPr>
            <w:i/>
            <w:iCs/>
            <w:color w:val="000000"/>
          </w:rPr>
          <w:delText>et al.</w:delText>
        </w:r>
        <w:r w:rsidR="00350DBF" w:rsidRPr="003A137D" w:rsidDel="002B7BBF">
          <w:rPr>
            <w:color w:val="000000"/>
          </w:rPr>
          <w:delText xml:space="preserve">, 2015; Couto </w:delText>
        </w:r>
        <w:r w:rsidR="00350DBF" w:rsidRPr="003A137D" w:rsidDel="002B7BBF">
          <w:rPr>
            <w:i/>
            <w:iCs/>
            <w:color w:val="000000"/>
          </w:rPr>
          <w:delText>et al.</w:delText>
        </w:r>
        <w:r w:rsidR="00350DBF" w:rsidRPr="003A137D" w:rsidDel="002B7BBF">
          <w:rPr>
            <w:color w:val="000000"/>
          </w:rPr>
          <w:delText xml:space="preserve">, 2018; Escobar-Zepeda </w:delText>
        </w:r>
        <w:r w:rsidR="00350DBF" w:rsidRPr="003A137D" w:rsidDel="002B7BBF">
          <w:rPr>
            <w:i/>
            <w:iCs/>
            <w:color w:val="000000"/>
          </w:rPr>
          <w:delText>et al.</w:delText>
        </w:r>
        <w:r w:rsidR="00350DBF" w:rsidRPr="003A137D" w:rsidDel="002B7BBF">
          <w:rPr>
            <w:color w:val="000000"/>
          </w:rPr>
          <w:delText>, 2018)</w:delText>
        </w:r>
        <w:r w:rsidR="00AB46BB" w:rsidRPr="003A137D" w:rsidDel="002B7BBF">
          <w:rPr>
            <w:color w:val="000000" w:themeColor="text1"/>
          </w:rPr>
          <w:fldChar w:fldCharType="end"/>
        </w:r>
        <w:r w:rsidR="00AB46BB" w:rsidRPr="003A137D" w:rsidDel="002B7BBF">
          <w:rPr>
            <w:color w:val="000000" w:themeColor="text1"/>
          </w:rPr>
          <w:delText xml:space="preserve">. </w:delText>
        </w:r>
        <w:r w:rsidR="00234370" w:rsidRPr="003A137D" w:rsidDel="002B7BBF">
          <w:rPr>
            <w:color w:val="000000" w:themeColor="text1"/>
          </w:rPr>
          <w:delText xml:space="preserve"> </w:delText>
        </w:r>
      </w:del>
      <w:ins w:id="1647" w:author="Ruijie Xu" w:date="2022-01-30T13:28:00Z">
        <w:r w:rsidR="00380B0E" w:rsidRPr="003A137D">
          <w:rPr>
            <w:color w:val="000000" w:themeColor="text1"/>
          </w:rPr>
          <w:t>Centrifuge</w:t>
        </w:r>
      </w:ins>
      <w:ins w:id="1648" w:author="Ruijie Xu" w:date="2022-01-30T13:51:00Z">
        <w:r w:rsidR="006C43DC" w:rsidRPr="003A137D">
          <w:rPr>
            <w:color w:val="000000" w:themeColor="text1"/>
          </w:rPr>
          <w:t xml:space="preserve"> and</w:t>
        </w:r>
      </w:ins>
      <w:ins w:id="1649" w:author="Ruijie Xu" w:date="2022-01-30T13:28:00Z">
        <w:r w:rsidR="00380B0E" w:rsidRPr="003A137D">
          <w:rPr>
            <w:color w:val="000000" w:themeColor="text1"/>
          </w:rPr>
          <w:t xml:space="preserve"> Kaiju</w:t>
        </w:r>
      </w:ins>
      <w:ins w:id="1650" w:author="Ruijie Xu" w:date="2022-01-30T13:51:00Z">
        <w:r w:rsidR="006C43DC" w:rsidRPr="003A137D">
          <w:rPr>
            <w:color w:val="000000" w:themeColor="text1"/>
          </w:rPr>
          <w:t xml:space="preserve"> </w:t>
        </w:r>
      </w:ins>
      <w:ins w:id="1651" w:author="Ruijie Xu" w:date="2022-01-30T13:28:00Z">
        <w:r w:rsidR="00380B0E" w:rsidRPr="003A137D">
          <w:rPr>
            <w:color w:val="000000" w:themeColor="text1"/>
          </w:rPr>
          <w:t xml:space="preserve">were found </w:t>
        </w:r>
      </w:ins>
      <w:ins w:id="1652" w:author="Ruijie Xu" w:date="2022-01-30T13:29:00Z">
        <w:r w:rsidR="00380B0E" w:rsidRPr="003A137D">
          <w:rPr>
            <w:color w:val="000000" w:themeColor="text1"/>
          </w:rPr>
          <w:t xml:space="preserve">most sensitive in diagnoising </w:t>
        </w:r>
        <w:r w:rsidR="00380B0E" w:rsidRPr="004B0E83">
          <w:rPr>
            <w:i/>
            <w:iCs/>
            <w:color w:val="000000" w:themeColor="text1"/>
            <w:rPrChange w:id="1653" w:author="Ruijie Xu" w:date="2022-02-02T14:40:00Z">
              <w:rPr>
                <w:color w:val="000000" w:themeColor="text1"/>
              </w:rPr>
            </w:rPrChange>
          </w:rPr>
          <w:t>Leptospira</w:t>
        </w:r>
        <w:r w:rsidR="00380B0E" w:rsidRPr="003A137D">
          <w:rPr>
            <w:color w:val="000000" w:themeColor="text1"/>
          </w:rPr>
          <w:t>, where Cent</w:t>
        </w:r>
      </w:ins>
      <w:ins w:id="1654" w:author="Ruijie Xu" w:date="2022-01-30T13:30:00Z">
        <w:r w:rsidR="00380B0E" w:rsidRPr="003A137D">
          <w:rPr>
            <w:color w:val="000000" w:themeColor="text1"/>
          </w:rPr>
          <w:t xml:space="preserve">rifuge has reported the presence of </w:t>
        </w:r>
        <w:r w:rsidR="00380B0E" w:rsidRPr="004B0E83">
          <w:rPr>
            <w:i/>
            <w:iCs/>
            <w:color w:val="000000" w:themeColor="text1"/>
            <w:rPrChange w:id="1655" w:author="Ruijie Xu" w:date="2022-02-02T14:41:00Z">
              <w:rPr>
                <w:color w:val="000000" w:themeColor="text1"/>
              </w:rPr>
            </w:rPrChange>
          </w:rPr>
          <w:t>Leptospria</w:t>
        </w:r>
        <w:r w:rsidR="00380B0E" w:rsidRPr="003A137D">
          <w:rPr>
            <w:color w:val="000000" w:themeColor="text1"/>
          </w:rPr>
          <w:t xml:space="preserve"> in all 12 samples.</w:t>
        </w:r>
      </w:ins>
      <w:ins w:id="1656" w:author="Ruijie Xu" w:date="2022-01-30T13:31:00Z">
        <w:r w:rsidR="00380B0E" w:rsidRPr="003A137D">
          <w:rPr>
            <w:color w:val="000000" w:themeColor="text1"/>
          </w:rPr>
          <w:t xml:space="preserve"> Except for </w:t>
        </w:r>
      </w:ins>
      <w:ins w:id="1657" w:author="Ruijie Xu" w:date="2022-01-30T13:51:00Z">
        <w:r w:rsidR="00AD5224" w:rsidRPr="003A137D">
          <w:rPr>
            <w:color w:val="000000" w:themeColor="text1"/>
          </w:rPr>
          <w:t>Centrifuge and Kaiju</w:t>
        </w:r>
      </w:ins>
      <w:ins w:id="1658" w:author="Ruijie Xu" w:date="2022-01-30T13:31:00Z">
        <w:r w:rsidR="00380B0E" w:rsidRPr="003A137D">
          <w:rPr>
            <w:color w:val="000000" w:themeColor="text1"/>
          </w:rPr>
          <w:t xml:space="preserve">, rest of the software were consistent in Leptospria identification in </w:t>
        </w:r>
      </w:ins>
      <w:ins w:id="1659" w:author="Ruijie Xu" w:date="2022-01-30T13:32:00Z">
        <w:r w:rsidR="00380B0E" w:rsidRPr="003A137D">
          <w:rPr>
            <w:color w:val="000000" w:themeColor="text1"/>
          </w:rPr>
          <w:t xml:space="preserve">only </w:t>
        </w:r>
      </w:ins>
      <w:ins w:id="1660" w:author="Ruijie Xu" w:date="2022-01-30T13:31:00Z">
        <w:r w:rsidR="00380B0E" w:rsidRPr="003A137D">
          <w:rPr>
            <w:color w:val="000000" w:themeColor="text1"/>
          </w:rPr>
          <w:t>two of the kidney samples (</w:t>
        </w:r>
      </w:ins>
      <w:ins w:id="1661" w:author="Ruijie Xu" w:date="2022-01-30T13:32:00Z">
        <w:r w:rsidR="00EE31AA" w:rsidRPr="003A137D">
          <w:rPr>
            <w:color w:val="000000" w:themeColor="text1"/>
          </w:rPr>
          <w:t>R22.K and R28.K</w:t>
        </w:r>
      </w:ins>
      <w:ins w:id="1662" w:author="Ruijie Xu" w:date="2022-01-30T13:31:00Z">
        <w:r w:rsidR="00380B0E" w:rsidRPr="003A137D">
          <w:rPr>
            <w:color w:val="000000" w:themeColor="text1"/>
          </w:rPr>
          <w:t>)</w:t>
        </w:r>
      </w:ins>
      <w:ins w:id="1663" w:author="Ruijie Xu" w:date="2022-01-30T14:41:00Z">
        <w:r w:rsidR="00692F00" w:rsidRPr="003A137D">
          <w:rPr>
            <w:color w:val="000000" w:themeColor="text1"/>
          </w:rPr>
          <w:t xml:space="preserve"> and one Lung sample (R22.L)</w:t>
        </w:r>
      </w:ins>
      <w:ins w:id="1664" w:author="Ruijie Xu" w:date="2022-01-30T13:51:00Z">
        <w:r w:rsidR="00417B80" w:rsidRPr="003A137D">
          <w:rPr>
            <w:color w:val="000000" w:themeColor="text1"/>
          </w:rPr>
          <w:t>,</w:t>
        </w:r>
      </w:ins>
      <w:ins w:id="1665" w:author="Ruijie Xu" w:date="2022-01-30T13:32:00Z">
        <w:r w:rsidR="00EE31AA" w:rsidRPr="003A137D">
          <w:rPr>
            <w:color w:val="000000" w:themeColor="text1"/>
          </w:rPr>
          <w:t xml:space="preserve"> where the reads classified under Leptospira were </w:t>
        </w:r>
      </w:ins>
      <w:ins w:id="1666" w:author="Ruijie Xu" w:date="2022-01-30T14:42:00Z">
        <w:r w:rsidR="00692F00" w:rsidRPr="003A137D">
          <w:rPr>
            <w:color w:val="000000" w:themeColor="text1"/>
          </w:rPr>
          <w:t xml:space="preserve">relatively </w:t>
        </w:r>
      </w:ins>
      <w:ins w:id="1667" w:author="Ruijie Xu" w:date="2022-01-30T13:32:00Z">
        <w:r w:rsidR="00EE31AA" w:rsidRPr="003A137D">
          <w:rPr>
            <w:color w:val="000000" w:themeColor="text1"/>
          </w:rPr>
          <w:t>more abundant.</w:t>
        </w:r>
      </w:ins>
      <w:del w:id="1668" w:author="Ruijie Xu" w:date="2022-01-30T13:28:00Z">
        <w:r w:rsidR="00BE6F57" w:rsidRPr="003A137D" w:rsidDel="00370222">
          <w:rPr>
            <w:color w:val="000000" w:themeColor="text1"/>
          </w:rPr>
          <w:delText>However, f</w:delText>
        </w:r>
        <w:r w:rsidR="009D08FD" w:rsidRPr="003A137D" w:rsidDel="00370222">
          <w:rPr>
            <w:color w:val="000000" w:themeColor="text1"/>
          </w:rPr>
          <w:delText xml:space="preserve">or the </w:delText>
        </w:r>
        <w:r w:rsidR="00EC464E" w:rsidRPr="003A137D" w:rsidDel="00370222">
          <w:rPr>
            <w:color w:val="000000" w:themeColor="text1"/>
          </w:rPr>
          <w:delText>shotgun</w:delText>
        </w:r>
        <w:r w:rsidR="009D08FD" w:rsidRPr="003A137D" w:rsidDel="00370222">
          <w:rPr>
            <w:color w:val="000000" w:themeColor="text1"/>
          </w:rPr>
          <w:delText xml:space="preserve"> metagenomics analyses, </w:delText>
        </w:r>
        <w:r w:rsidR="00A77787" w:rsidRPr="003A137D" w:rsidDel="00370222">
          <w:rPr>
            <w:color w:val="000000" w:themeColor="text1"/>
          </w:rPr>
          <w:delText xml:space="preserve">the three </w:delText>
        </w:r>
        <w:r w:rsidR="00325E83" w:rsidRPr="003A137D" w:rsidDel="00370222">
          <w:rPr>
            <w:color w:val="000000" w:themeColor="text1"/>
          </w:rPr>
          <w:delText>software’ detection</w:delText>
        </w:r>
        <w:r w:rsidR="00585EA1" w:rsidRPr="003A137D" w:rsidDel="00370222">
          <w:rPr>
            <w:color w:val="000000" w:themeColor="text1"/>
          </w:rPr>
          <w:delText xml:space="preserve"> abilities</w:delText>
        </w:r>
        <w:r w:rsidR="00325E83" w:rsidRPr="003A137D" w:rsidDel="00370222">
          <w:rPr>
            <w:color w:val="000000" w:themeColor="text1"/>
          </w:rPr>
          <w:delText xml:space="preserve"> of </w:delText>
        </w:r>
        <w:r w:rsidR="00BE6F57" w:rsidRPr="003A137D" w:rsidDel="00370222">
          <w:rPr>
            <w:i/>
            <w:color w:val="000000" w:themeColor="text1"/>
          </w:rPr>
          <w:delText>Leptospira</w:delText>
        </w:r>
        <w:r w:rsidR="00BE6F57" w:rsidRPr="003A137D" w:rsidDel="00370222">
          <w:rPr>
            <w:color w:val="000000" w:themeColor="text1"/>
          </w:rPr>
          <w:delText xml:space="preserve"> </w:delText>
        </w:r>
        <w:r w:rsidR="00325E83" w:rsidRPr="003A137D" w:rsidDel="00370222">
          <w:rPr>
            <w:color w:val="000000" w:themeColor="text1"/>
          </w:rPr>
          <w:delText>were</w:delText>
        </w:r>
        <w:r w:rsidR="00BE6F57" w:rsidRPr="003A137D" w:rsidDel="00370222">
          <w:rPr>
            <w:color w:val="000000" w:themeColor="text1"/>
          </w:rPr>
          <w:delText xml:space="preserve"> </w:delText>
        </w:r>
        <w:r w:rsidR="00A77787" w:rsidRPr="003A137D" w:rsidDel="00370222">
          <w:rPr>
            <w:color w:val="000000" w:themeColor="text1"/>
          </w:rPr>
          <w:delText>different</w:delText>
        </w:r>
        <w:r w:rsidR="00BE6F57" w:rsidRPr="003A137D" w:rsidDel="00370222">
          <w:rPr>
            <w:color w:val="000000" w:themeColor="text1"/>
          </w:rPr>
          <w:delText xml:space="preserve"> among each </w:delText>
        </w:r>
        <w:r w:rsidR="00325E83" w:rsidRPr="003A137D" w:rsidDel="00370222">
          <w:rPr>
            <w:color w:val="000000" w:themeColor="text1"/>
          </w:rPr>
          <w:delText>other</w:delText>
        </w:r>
        <w:r w:rsidR="00A77787" w:rsidRPr="003A137D" w:rsidDel="00370222">
          <w:rPr>
            <w:color w:val="000000" w:themeColor="text1"/>
          </w:rPr>
          <w:delText xml:space="preserve">: </w:delText>
        </w:r>
        <w:r w:rsidR="00AF0037" w:rsidRPr="003A137D" w:rsidDel="00370222">
          <w:rPr>
            <w:color w:val="000000" w:themeColor="text1"/>
          </w:rPr>
          <w:delText xml:space="preserve">Kraken2 </w:delText>
        </w:r>
        <w:r w:rsidR="00325E83" w:rsidRPr="003A137D" w:rsidDel="00370222">
          <w:rPr>
            <w:color w:val="000000" w:themeColor="text1"/>
          </w:rPr>
          <w:delText>detected</w:delText>
        </w:r>
        <w:r w:rsidR="00AF0037" w:rsidRPr="003A137D" w:rsidDel="00370222">
          <w:rPr>
            <w:color w:val="000000" w:themeColor="text1"/>
          </w:rPr>
          <w:delText xml:space="preserve"> </w:delText>
        </w:r>
        <w:r w:rsidR="00AF0037" w:rsidRPr="003A137D" w:rsidDel="00370222">
          <w:rPr>
            <w:i/>
            <w:color w:val="000000" w:themeColor="text1"/>
          </w:rPr>
          <w:delText>Leptospira</w:delText>
        </w:r>
        <w:r w:rsidR="00AF0037" w:rsidRPr="003A137D" w:rsidDel="00370222">
          <w:rPr>
            <w:color w:val="000000" w:themeColor="text1"/>
          </w:rPr>
          <w:delText xml:space="preserve"> in the kidney </w:delText>
        </w:r>
        <w:r w:rsidR="00254DB1" w:rsidRPr="003A137D" w:rsidDel="00370222">
          <w:rPr>
            <w:color w:val="000000" w:themeColor="text1"/>
          </w:rPr>
          <w:delText xml:space="preserve">samples </w:delText>
        </w:r>
        <w:r w:rsidR="00AF0037" w:rsidRPr="003A137D" w:rsidDel="00370222">
          <w:rPr>
            <w:color w:val="000000" w:themeColor="text1"/>
          </w:rPr>
          <w:delText>of rat</w:delText>
        </w:r>
        <w:r w:rsidR="00254DB1" w:rsidRPr="003A137D" w:rsidDel="00370222">
          <w:rPr>
            <w:color w:val="000000" w:themeColor="text1"/>
          </w:rPr>
          <w:delText>s</w:delText>
        </w:r>
        <w:r w:rsidR="00AF0037" w:rsidRPr="003A137D" w:rsidDel="00370222">
          <w:rPr>
            <w:color w:val="000000" w:themeColor="text1"/>
          </w:rPr>
          <w:delText xml:space="preserve"> R22 and R28 and in the lung </w:delText>
        </w:r>
        <w:r w:rsidR="00254DB1" w:rsidRPr="003A137D" w:rsidDel="00370222">
          <w:rPr>
            <w:color w:val="000000" w:themeColor="text1"/>
          </w:rPr>
          <w:delText xml:space="preserve">samples </w:delText>
        </w:r>
        <w:r w:rsidR="00AF0037" w:rsidRPr="003A137D" w:rsidDel="00370222">
          <w:rPr>
            <w:color w:val="000000" w:themeColor="text1"/>
          </w:rPr>
          <w:delText>of rat</w:delText>
        </w:r>
        <w:r w:rsidR="00254DB1" w:rsidRPr="003A137D" w:rsidDel="00370222">
          <w:rPr>
            <w:color w:val="000000" w:themeColor="text1"/>
          </w:rPr>
          <w:delText>s</w:delText>
        </w:r>
        <w:r w:rsidR="00AF0037" w:rsidRPr="003A137D" w:rsidDel="00370222">
          <w:rPr>
            <w:color w:val="000000" w:themeColor="text1"/>
          </w:rPr>
          <w:delText xml:space="preserve"> R22 and R27; </w:delText>
        </w:r>
        <w:r w:rsidR="006C076E" w:rsidRPr="003A137D" w:rsidDel="00370222">
          <w:rPr>
            <w:color w:val="000000" w:themeColor="text1"/>
          </w:rPr>
          <w:delText xml:space="preserve">CLARK </w:delText>
        </w:r>
        <w:r w:rsidR="00325E83" w:rsidRPr="003A137D" w:rsidDel="00370222">
          <w:rPr>
            <w:color w:val="000000" w:themeColor="text1"/>
          </w:rPr>
          <w:delText>identified</w:delText>
        </w:r>
        <w:r w:rsidR="00234370" w:rsidRPr="003A137D" w:rsidDel="00370222">
          <w:rPr>
            <w:color w:val="000000" w:themeColor="text1"/>
          </w:rPr>
          <w:delText xml:space="preserve"> </w:delText>
        </w:r>
        <w:r w:rsidR="00234370" w:rsidRPr="003A137D" w:rsidDel="00370222">
          <w:rPr>
            <w:i/>
            <w:color w:val="000000" w:themeColor="text1"/>
          </w:rPr>
          <w:delText>Leptospira</w:delText>
        </w:r>
        <w:r w:rsidR="00234370" w:rsidRPr="003A137D" w:rsidDel="00370222">
          <w:rPr>
            <w:color w:val="000000" w:themeColor="text1"/>
          </w:rPr>
          <w:delText xml:space="preserve"> in the kidney sample</w:delText>
        </w:r>
        <w:r w:rsidR="00A55003" w:rsidRPr="003A137D" w:rsidDel="00370222">
          <w:rPr>
            <w:color w:val="000000" w:themeColor="text1"/>
          </w:rPr>
          <w:delText>s</w:delText>
        </w:r>
        <w:r w:rsidR="00234370" w:rsidRPr="003A137D" w:rsidDel="00370222">
          <w:rPr>
            <w:color w:val="000000" w:themeColor="text1"/>
          </w:rPr>
          <w:delText xml:space="preserve"> of rat</w:delText>
        </w:r>
        <w:r w:rsidR="006C076E" w:rsidRPr="003A137D" w:rsidDel="00370222">
          <w:rPr>
            <w:color w:val="000000" w:themeColor="text1"/>
          </w:rPr>
          <w:delText xml:space="preserve"> </w:delText>
        </w:r>
        <w:r w:rsidR="00234370" w:rsidRPr="003A137D" w:rsidDel="00370222">
          <w:rPr>
            <w:color w:val="000000" w:themeColor="text1"/>
          </w:rPr>
          <w:delText>R28</w:delText>
        </w:r>
        <w:r w:rsidR="00A77787" w:rsidRPr="003A137D" w:rsidDel="00370222">
          <w:rPr>
            <w:color w:val="000000" w:themeColor="text1"/>
          </w:rPr>
          <w:delText>;</w:delText>
        </w:r>
        <w:r w:rsidR="006C076E" w:rsidRPr="003A137D" w:rsidDel="00370222">
          <w:rPr>
            <w:color w:val="000000" w:themeColor="text1"/>
          </w:rPr>
          <w:delText xml:space="preserve"> </w:delText>
        </w:r>
        <w:r w:rsidR="00587076" w:rsidRPr="003A137D" w:rsidDel="00370222">
          <w:rPr>
            <w:color w:val="000000" w:themeColor="text1"/>
          </w:rPr>
          <w:delText>CLARK-s</w:delText>
        </w:r>
        <w:r w:rsidR="00234370" w:rsidRPr="003A137D" w:rsidDel="00370222">
          <w:rPr>
            <w:color w:val="000000" w:themeColor="text1"/>
          </w:rPr>
          <w:delText xml:space="preserve"> </w:delText>
        </w:r>
        <w:r w:rsidR="00E0632D" w:rsidRPr="003A137D" w:rsidDel="00370222">
          <w:rPr>
            <w:color w:val="000000" w:themeColor="text1"/>
          </w:rPr>
          <w:delText xml:space="preserve">identified </w:delText>
        </w:r>
        <w:r w:rsidR="00E0632D" w:rsidRPr="003A137D" w:rsidDel="00370222">
          <w:rPr>
            <w:i/>
            <w:color w:val="000000" w:themeColor="text1"/>
          </w:rPr>
          <w:delText>Leptospira</w:delText>
        </w:r>
        <w:r w:rsidR="00E0632D" w:rsidRPr="003A137D" w:rsidDel="00370222">
          <w:rPr>
            <w:iCs/>
            <w:color w:val="000000" w:themeColor="text1"/>
          </w:rPr>
          <w:delText xml:space="preserve"> in</w:delText>
        </w:r>
        <w:r w:rsidR="00254DB1" w:rsidRPr="003A137D" w:rsidDel="00370222">
          <w:rPr>
            <w:iCs/>
            <w:color w:val="000000" w:themeColor="text1"/>
          </w:rPr>
          <w:delText xml:space="preserve"> the kidney samples</w:delText>
        </w:r>
        <w:r w:rsidR="00E0632D" w:rsidRPr="003A137D" w:rsidDel="00370222">
          <w:rPr>
            <w:iCs/>
            <w:color w:val="000000" w:themeColor="text1"/>
          </w:rPr>
          <w:delText xml:space="preserve"> </w:delText>
        </w:r>
        <w:r w:rsidR="00254DB1" w:rsidRPr="003A137D" w:rsidDel="00370222">
          <w:rPr>
            <w:iCs/>
            <w:color w:val="000000" w:themeColor="text1"/>
          </w:rPr>
          <w:delText xml:space="preserve">of </w:delText>
        </w:r>
        <w:r w:rsidR="00E0632D" w:rsidRPr="003A137D" w:rsidDel="00370222">
          <w:rPr>
            <w:iCs/>
            <w:color w:val="000000" w:themeColor="text1"/>
          </w:rPr>
          <w:delText>rat</w:delText>
        </w:r>
        <w:r w:rsidR="00254DB1" w:rsidRPr="003A137D" w:rsidDel="00370222">
          <w:rPr>
            <w:iCs/>
            <w:color w:val="000000" w:themeColor="text1"/>
          </w:rPr>
          <w:delText>s</w:delText>
        </w:r>
        <w:r w:rsidR="00E0632D" w:rsidRPr="003A137D" w:rsidDel="00370222">
          <w:rPr>
            <w:iCs/>
            <w:color w:val="000000" w:themeColor="text1"/>
          </w:rPr>
          <w:delText xml:space="preserve"> R22 and R28</w:delText>
        </w:r>
        <w:r w:rsidR="00275050" w:rsidRPr="003A137D" w:rsidDel="00370222">
          <w:rPr>
            <w:iCs/>
            <w:color w:val="000000" w:themeColor="text1"/>
          </w:rPr>
          <w:delText xml:space="preserve">, but </w:delText>
        </w:r>
        <w:r w:rsidR="00254DB1" w:rsidRPr="003A137D" w:rsidDel="00370222">
          <w:rPr>
            <w:iCs/>
            <w:color w:val="000000" w:themeColor="text1"/>
          </w:rPr>
          <w:delText xml:space="preserve">no presence </w:delText>
        </w:r>
        <w:r w:rsidR="00275050" w:rsidRPr="003A137D" w:rsidDel="00370222">
          <w:rPr>
            <w:iCs/>
            <w:color w:val="000000" w:themeColor="text1"/>
          </w:rPr>
          <w:delText xml:space="preserve">in </w:delText>
        </w:r>
        <w:r w:rsidR="00254DB1" w:rsidRPr="003A137D" w:rsidDel="00370222">
          <w:rPr>
            <w:iCs/>
            <w:color w:val="000000" w:themeColor="text1"/>
          </w:rPr>
          <w:delText>their</w:delText>
        </w:r>
        <w:r w:rsidR="00275050" w:rsidRPr="003A137D" w:rsidDel="00370222">
          <w:rPr>
            <w:iCs/>
            <w:color w:val="000000" w:themeColor="text1"/>
          </w:rPr>
          <w:delText xml:space="preserve"> lung samples</w:delText>
        </w:r>
        <w:r w:rsidR="00234370" w:rsidRPr="003A137D" w:rsidDel="00370222">
          <w:rPr>
            <w:color w:val="000000" w:themeColor="text1"/>
          </w:rPr>
          <w:delText>.</w:delText>
        </w:r>
      </w:del>
      <w:r w:rsidR="00234370" w:rsidRPr="003A137D">
        <w:rPr>
          <w:color w:val="000000" w:themeColor="text1"/>
        </w:rPr>
        <w:t xml:space="preserve"> </w:t>
      </w:r>
      <w:ins w:id="1669" w:author="Ruijie Xu" w:date="2022-01-30T13:33:00Z">
        <w:r w:rsidR="00506F24" w:rsidRPr="003A137D">
          <w:rPr>
            <w:color w:val="000000" w:themeColor="text1"/>
          </w:rPr>
          <w:t xml:space="preserve">Since Leptospira </w:t>
        </w:r>
      </w:ins>
      <w:ins w:id="1670" w:author="Ruijie Xu" w:date="2022-01-30T14:42:00Z">
        <w:r w:rsidR="00B352B9" w:rsidRPr="003A137D">
          <w:rPr>
            <w:color w:val="000000" w:themeColor="text1"/>
          </w:rPr>
          <w:t xml:space="preserve">pathogens </w:t>
        </w:r>
      </w:ins>
      <w:ins w:id="1671" w:author="Ruijie Xu" w:date="2022-01-30T13:33:00Z">
        <w:r w:rsidR="00506F24" w:rsidRPr="003A137D">
          <w:rPr>
            <w:color w:val="000000" w:themeColor="text1"/>
          </w:rPr>
          <w:t xml:space="preserve">were mainly deposit </w:t>
        </w:r>
        <w:r w:rsidR="00506F24" w:rsidRPr="003A137D">
          <w:rPr>
            <w:color w:val="000000" w:themeColor="text1"/>
          </w:rPr>
          <w:lastRenderedPageBreak/>
          <w:t xml:space="preserve">in the </w:t>
        </w:r>
      </w:ins>
      <w:ins w:id="1672" w:author="Ruijie Xu" w:date="2022-01-30T13:52:00Z">
        <w:r w:rsidR="00417B80" w:rsidRPr="003A137D">
          <w:rPr>
            <w:color w:val="000000" w:themeColor="text1"/>
          </w:rPr>
          <w:t>kidney</w:t>
        </w:r>
      </w:ins>
      <w:ins w:id="1673" w:author="Ruijie Xu" w:date="2022-01-30T13:33:00Z">
        <w:r w:rsidR="00506F24" w:rsidRPr="003A137D">
          <w:rPr>
            <w:color w:val="000000" w:themeColor="text1"/>
          </w:rPr>
          <w:t xml:space="preserve"> of rats before </w:t>
        </w:r>
      </w:ins>
      <w:ins w:id="1674" w:author="Ruijie Xu" w:date="2022-01-30T13:34:00Z">
        <w:r w:rsidR="00506F24" w:rsidRPr="003A137D">
          <w:rPr>
            <w:color w:val="000000" w:themeColor="text1"/>
          </w:rPr>
          <w:t xml:space="preserve">infecting or contaminating other </w:t>
        </w:r>
      </w:ins>
      <w:ins w:id="1675" w:author="Ruijie Xu" w:date="2022-01-30T14:42:00Z">
        <w:r w:rsidR="00B352B9" w:rsidRPr="003A137D">
          <w:rPr>
            <w:color w:val="000000" w:themeColor="text1"/>
          </w:rPr>
          <w:t>mammals</w:t>
        </w:r>
      </w:ins>
      <w:ins w:id="1676" w:author="Ruijie Xu" w:date="2022-01-30T13:34:00Z">
        <w:r w:rsidR="00506F24" w:rsidRPr="003A137D">
          <w:rPr>
            <w:color w:val="000000" w:themeColor="text1"/>
          </w:rPr>
          <w:t xml:space="preserve"> or environment through ur</w:t>
        </w:r>
      </w:ins>
      <w:ins w:id="1677" w:author="Ruijie Xu" w:date="2022-01-30T13:35:00Z">
        <w:r w:rsidR="00506F24" w:rsidRPr="003A137D">
          <w:rPr>
            <w:color w:val="000000" w:themeColor="text1"/>
          </w:rPr>
          <w:t>i</w:t>
        </w:r>
      </w:ins>
      <w:ins w:id="1678" w:author="Ruijie Xu" w:date="2022-01-30T13:34:00Z">
        <w:r w:rsidR="00506F24" w:rsidRPr="003A137D">
          <w:rPr>
            <w:color w:val="000000" w:themeColor="text1"/>
          </w:rPr>
          <w:t>nation</w:t>
        </w:r>
      </w:ins>
      <w:ins w:id="1679" w:author="Ruijie Xu" w:date="2022-01-30T13:35:00Z">
        <w:r w:rsidR="00506F24" w:rsidRPr="003A137D">
          <w:rPr>
            <w:color w:val="000000" w:themeColor="text1"/>
          </w:rPr>
          <w:t xml:space="preserve"> </w:t>
        </w:r>
      </w:ins>
      <w:r w:rsidR="00506F24" w:rsidRPr="003A137D">
        <w:rPr>
          <w:color w:val="000000" w:themeColor="text1"/>
        </w:rPr>
        <w:fldChar w:fldCharType="begin"/>
      </w:r>
      <w:r w:rsidR="00506F24" w:rsidRPr="003A137D">
        <w:rPr>
          <w:color w:val="000000" w:themeColor="text1"/>
        </w:rPr>
        <w:instrText xml:space="preserve"> ADDIN ZOTERO_ITEM CSL_CITATION {"citationID":"6MUTIBdk","properties":{"formattedCitation":"(Adler and de la Pe\\uc0\\u241{}a Moctezuma, 2015)","plainCitation":"(Adler and de la Peña Moctezuma, 2015)","noteIndex":0},"citationItems":[{"id":675,"uris":["http://zotero.org/users/8256916/items/MUAQXBPW"],"uri":["http://zotero.org/users/8256916/items/MUAQXBPW"],"itemData":{"id":675,"type":"article-journal","abstract":"This volume covers all aspects of infection by pathogenic Leptospira species, the causative agents of the world’s most widespread zoonosis. Topics include aspects of human and animal leptospirosis as well as detailed analyses of our current knowledge of leptospiral structure and physiology, epidemiology, pathogenesis, genomics, immunity and vaccines. Updates are presented on leptospiral systematics, identification and diagnostics, as well as practical information on culture of Leptospira. Contact information is also provided for Leptospira reference centers.All chapters were written by experts in the field, providing an invaluable reference source for scientists, veterinarians, clinicians and all others with an interest in leptospirosis.","collection-title":"Current Topics in Microbiology and Immunology","container-title":"Veterinary Microbiology","DOI":"10.1007/978-3-662-45059-8","issue":"3","language":"en","page":"287–296","title":"Leptospira and Leptospirosis","URL":"https://www.springer.com/gp/book/9783662450581","volume":"140","author":[{"family":"Adler","given":"Ben"},{"literal":"de la Peña Moctezuma"}],"accessed":{"date-parts":[["2021",3,6]]},"issued":{"date-parts":[["2015"]]}}}],"schema":"https://github.com/citation-style-language/schema/raw/master/csl-citation.json"} </w:instrText>
      </w:r>
      <w:r w:rsidR="00506F24" w:rsidRPr="003A137D">
        <w:rPr>
          <w:color w:val="000000" w:themeColor="text1"/>
        </w:rPr>
        <w:fldChar w:fldCharType="separate"/>
      </w:r>
      <w:r w:rsidR="00506F24" w:rsidRPr="001E3899">
        <w:rPr>
          <w:rFonts w:ascii="Times New Roman" w:cs="Times New Roman"/>
          <w:color w:val="000000"/>
          <w:rPrChange w:id="1680" w:author="Ruijie Xu" w:date="2022-01-31T16:48:00Z">
            <w:rPr>
              <w:rFonts w:ascii="Calibri" w:cs="Calibri"/>
              <w:color w:val="000000"/>
            </w:rPr>
          </w:rPrChange>
        </w:rPr>
        <w:t>(Adler and de la Pe</w:t>
      </w:r>
      <w:r w:rsidR="00506F24" w:rsidRPr="001E3899">
        <w:rPr>
          <w:rFonts w:ascii="Times New Roman" w:cs="Times New Roman"/>
          <w:color w:val="000000"/>
          <w:rPrChange w:id="1681" w:author="Ruijie Xu" w:date="2022-01-31T16:48:00Z">
            <w:rPr>
              <w:rFonts w:ascii="Calibri" w:cs="Calibri"/>
              <w:color w:val="000000"/>
            </w:rPr>
          </w:rPrChange>
        </w:rPr>
        <w:t>ñ</w:t>
      </w:r>
      <w:r w:rsidR="00506F24" w:rsidRPr="001E3899">
        <w:rPr>
          <w:rFonts w:ascii="Times New Roman" w:cs="Times New Roman"/>
          <w:color w:val="000000"/>
          <w:rPrChange w:id="1682" w:author="Ruijie Xu" w:date="2022-01-31T16:48:00Z">
            <w:rPr>
              <w:rFonts w:ascii="Calibri" w:cs="Calibri"/>
              <w:color w:val="000000"/>
            </w:rPr>
          </w:rPrChange>
        </w:rPr>
        <w:t>a Moctezuma, 2015)</w:t>
      </w:r>
      <w:r w:rsidR="00506F24" w:rsidRPr="003A137D">
        <w:rPr>
          <w:color w:val="000000" w:themeColor="text1"/>
        </w:rPr>
        <w:fldChar w:fldCharType="end"/>
      </w:r>
      <w:ins w:id="1683" w:author="Ruijie Xu" w:date="2022-01-30T14:42:00Z">
        <w:r w:rsidR="00B352B9" w:rsidRPr="003A137D">
          <w:rPr>
            <w:color w:val="000000" w:themeColor="text1"/>
          </w:rPr>
          <w:t>,</w:t>
        </w:r>
      </w:ins>
      <w:ins w:id="1684" w:author="Ruijie Xu" w:date="2022-01-30T13:34:00Z">
        <w:r w:rsidR="00506F24" w:rsidRPr="003A137D">
          <w:rPr>
            <w:color w:val="000000" w:themeColor="text1"/>
          </w:rPr>
          <w:t xml:space="preserve"> </w:t>
        </w:r>
      </w:ins>
      <w:moveFromRangeStart w:id="1685" w:author="Ruijie Xu" w:date="2022-01-30T13:36:00Z" w:name="move94442189"/>
      <w:moveFrom w:id="1686" w:author="Ruijie Xu" w:date="2022-01-30T13:36:00Z">
        <w:r w:rsidR="00254DB1" w:rsidRPr="003A137D" w:rsidDel="00506F24">
          <w:rPr>
            <w:color w:val="000000" w:themeColor="text1"/>
          </w:rPr>
          <w:t>In a previous study</w:t>
        </w:r>
        <w:r w:rsidR="002A18C6" w:rsidRPr="003A137D" w:rsidDel="00506F24">
          <w:rPr>
            <w:color w:val="000000" w:themeColor="text1"/>
          </w:rPr>
          <w:t xml:space="preserve"> </w:t>
        </w:r>
        <w:r w:rsidR="002A18C6" w:rsidRPr="003A137D" w:rsidDel="00506F24">
          <w:rPr>
            <w:color w:val="000000" w:themeColor="text1"/>
          </w:rPr>
          <w:fldChar w:fldCharType="begin"/>
        </w:r>
        <w:r w:rsidR="00506F24" w:rsidRPr="003A137D" w:rsidDel="00506F24">
          <w:rPr>
            <w:color w:val="000000" w:themeColor="text1"/>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2A18C6" w:rsidRPr="003A137D" w:rsidDel="00506F24">
          <w:rPr>
            <w:color w:val="000000" w:themeColor="text1"/>
          </w:rPr>
          <w:fldChar w:fldCharType="separate"/>
        </w:r>
        <w:r w:rsidR="00350DBF" w:rsidRPr="003A137D" w:rsidDel="00506F24">
          <w:rPr>
            <w:color w:val="000000"/>
          </w:rPr>
          <w:t xml:space="preserve">(Rajeev </w:t>
        </w:r>
        <w:r w:rsidR="00350DBF" w:rsidRPr="003A137D" w:rsidDel="00506F24">
          <w:rPr>
            <w:i/>
            <w:iCs/>
            <w:color w:val="000000"/>
          </w:rPr>
          <w:t>et al.</w:t>
        </w:r>
        <w:r w:rsidR="00350DBF" w:rsidRPr="003A137D" w:rsidDel="00506F24">
          <w:rPr>
            <w:color w:val="000000"/>
          </w:rPr>
          <w:t>, 2020)</w:t>
        </w:r>
        <w:r w:rsidR="002A18C6" w:rsidRPr="003A137D" w:rsidDel="00506F24">
          <w:rPr>
            <w:color w:val="000000" w:themeColor="text1"/>
          </w:rPr>
          <w:fldChar w:fldCharType="end"/>
        </w:r>
        <w:r w:rsidR="00254DB1" w:rsidRPr="003A137D" w:rsidDel="00506F24">
          <w:rPr>
            <w:color w:val="000000" w:themeColor="text1"/>
          </w:rPr>
          <w:t xml:space="preserve">, </w:t>
        </w:r>
      </w:moveFrom>
      <w:moveFromRangeEnd w:id="1685"/>
      <w:ins w:id="1687" w:author="Ruijie Xu" w:date="2022-01-30T14:42:00Z">
        <w:r w:rsidR="00B352B9" w:rsidRPr="003A137D">
          <w:rPr>
            <w:color w:val="000000" w:themeColor="text1"/>
          </w:rPr>
          <w:t>w</w:t>
        </w:r>
      </w:ins>
      <w:del w:id="1688" w:author="Ruijie Xu" w:date="2022-01-30T13:36:00Z">
        <w:r w:rsidR="00254DB1" w:rsidRPr="003A137D" w:rsidDel="00506F24">
          <w:rPr>
            <w:color w:val="000000" w:themeColor="text1"/>
          </w:rPr>
          <w:delText>w</w:delText>
        </w:r>
      </w:del>
      <w:r w:rsidR="00254DB1" w:rsidRPr="003A137D">
        <w:rPr>
          <w:color w:val="000000" w:themeColor="text1"/>
        </w:rPr>
        <w:t xml:space="preserve">e </w:t>
      </w:r>
      <w:ins w:id="1689" w:author="Ruijie Xu" w:date="2022-01-30T13:37:00Z">
        <w:r w:rsidR="00506F24" w:rsidRPr="003A137D">
          <w:rPr>
            <w:color w:val="000000" w:themeColor="text1"/>
          </w:rPr>
          <w:t>diagnosed</w:t>
        </w:r>
      </w:ins>
      <w:del w:id="1690" w:author="Ruijie Xu" w:date="2022-01-30T13:37:00Z">
        <w:r w:rsidR="00254DB1" w:rsidRPr="003A137D" w:rsidDel="00506F24">
          <w:rPr>
            <w:color w:val="000000" w:themeColor="text1"/>
          </w:rPr>
          <w:delText>identified</w:delText>
        </w:r>
      </w:del>
      <w:r w:rsidR="00254DB1" w:rsidRPr="003A137D">
        <w:rPr>
          <w:color w:val="000000" w:themeColor="text1"/>
        </w:rPr>
        <w:t xml:space="preserve"> the presence of </w:t>
      </w:r>
      <w:del w:id="1691" w:author="Ruijie Xu" w:date="2022-02-02T11:02:00Z">
        <w:r w:rsidR="00254DB1" w:rsidRPr="003A137D" w:rsidDel="00463AA7">
          <w:rPr>
            <w:i/>
            <w:color w:val="000000" w:themeColor="text1"/>
          </w:rPr>
          <w:delText>Leptospira</w:delText>
        </w:r>
      </w:del>
      <w:ins w:id="1692" w:author="Ruijie Xu" w:date="2022-02-02T11:02:00Z">
        <w:r w:rsidR="00463AA7">
          <w:rPr>
            <w:i/>
            <w:color w:val="000000" w:themeColor="text1"/>
          </w:rPr>
          <w:t>Leptospira</w:t>
        </w:r>
      </w:ins>
      <w:r w:rsidR="00254DB1" w:rsidRPr="003A137D">
        <w:rPr>
          <w:color w:val="000000" w:themeColor="text1"/>
        </w:rPr>
        <w:t xml:space="preserve"> using </w:t>
      </w:r>
      <w:ins w:id="1693" w:author="Ruijie Xu" w:date="2022-01-30T13:37:00Z">
        <w:r w:rsidR="00506F24" w:rsidRPr="003A137D">
          <w:rPr>
            <w:color w:val="000000" w:themeColor="text1"/>
          </w:rPr>
          <w:t xml:space="preserve">three </w:t>
        </w:r>
      </w:ins>
      <w:r w:rsidR="00254DB1" w:rsidRPr="003A137D">
        <w:rPr>
          <w:color w:val="000000" w:themeColor="text1"/>
        </w:rPr>
        <w:t xml:space="preserve">traditional methodologies </w:t>
      </w:r>
      <w:ins w:id="1694" w:author="Ruijie Xu" w:date="2022-01-30T13:38:00Z">
        <w:r w:rsidR="00304715" w:rsidRPr="003A137D">
          <w:rPr>
            <w:color w:val="000000" w:themeColor="text1"/>
          </w:rPr>
          <w:t xml:space="preserve">(PCR/DFA/Culture) </w:t>
        </w:r>
      </w:ins>
      <w:r w:rsidR="00254DB1" w:rsidRPr="003A137D">
        <w:rPr>
          <w:color w:val="000000" w:themeColor="text1"/>
        </w:rPr>
        <w:t xml:space="preserve">in </w:t>
      </w:r>
      <w:r w:rsidR="003A5F39" w:rsidRPr="003A137D">
        <w:rPr>
          <w:color w:val="000000" w:themeColor="text1"/>
        </w:rPr>
        <w:t xml:space="preserve">the kidney </w:t>
      </w:r>
      <w:r w:rsidR="00254DB1" w:rsidRPr="003A137D">
        <w:rPr>
          <w:color w:val="000000" w:themeColor="text1"/>
        </w:rPr>
        <w:t>sample</w:t>
      </w:r>
      <w:ins w:id="1695" w:author="Ruijie Xu" w:date="2022-01-30T13:37:00Z">
        <w:r w:rsidR="00506F24" w:rsidRPr="003A137D">
          <w:rPr>
            <w:color w:val="000000" w:themeColor="text1"/>
          </w:rPr>
          <w:t>s</w:t>
        </w:r>
      </w:ins>
      <w:del w:id="1696" w:author="Ruijie Xu" w:date="2022-01-30T13:37:00Z">
        <w:r w:rsidR="00254DB1" w:rsidRPr="003A137D" w:rsidDel="00506F24">
          <w:rPr>
            <w:color w:val="000000" w:themeColor="text1"/>
          </w:rPr>
          <w:delText>s of rats</w:delText>
        </w:r>
      </w:del>
      <w:r w:rsidR="00254DB1" w:rsidRPr="003A137D">
        <w:rPr>
          <w:color w:val="000000" w:themeColor="text1"/>
        </w:rPr>
        <w:t xml:space="preserve"> </w:t>
      </w:r>
      <w:ins w:id="1697" w:author="Ruijie Xu" w:date="2022-01-30T14:42:00Z">
        <w:r w:rsidR="00B352B9" w:rsidRPr="003A137D">
          <w:rPr>
            <w:color w:val="000000" w:themeColor="text1"/>
          </w:rPr>
          <w:t xml:space="preserve">alone </w:t>
        </w:r>
      </w:ins>
      <w:del w:id="1698" w:author="Ruijie Xu" w:date="2022-01-30T13:36:00Z">
        <w:r w:rsidR="00254DB1" w:rsidRPr="003A137D" w:rsidDel="00506F24">
          <w:rPr>
            <w:color w:val="000000" w:themeColor="text1"/>
          </w:rPr>
          <w:delText>R22, R27, and R28</w:delText>
        </w:r>
      </w:del>
      <w:ins w:id="1699" w:author="Ruijie Xu" w:date="2022-01-30T13:36:00Z">
        <w:r w:rsidR="00506F24" w:rsidRPr="003A137D">
          <w:rPr>
            <w:color w:val="000000" w:themeColor="text1"/>
          </w:rPr>
          <w:t>i</w:t>
        </w:r>
      </w:ins>
      <w:moveToRangeStart w:id="1700" w:author="Ruijie Xu" w:date="2022-01-30T13:36:00Z" w:name="move94442189"/>
      <w:moveTo w:id="1701" w:author="Ruijie Xu" w:date="2022-01-30T13:36:00Z">
        <w:del w:id="1702" w:author="Ruijie Xu" w:date="2022-01-30T13:36:00Z">
          <w:r w:rsidR="00506F24" w:rsidRPr="003A137D" w:rsidDel="00506F24">
            <w:rPr>
              <w:color w:val="000000" w:themeColor="text1"/>
            </w:rPr>
            <w:delText>I</w:delText>
          </w:r>
        </w:del>
        <w:r w:rsidR="00506F24" w:rsidRPr="003A137D">
          <w:rPr>
            <w:color w:val="000000" w:themeColor="text1"/>
          </w:rPr>
          <w:t xml:space="preserve">n a previous study </w:t>
        </w:r>
        <w:r w:rsidR="00506F24" w:rsidRPr="003A137D">
          <w:rPr>
            <w:color w:val="000000" w:themeColor="text1"/>
          </w:rPr>
          <w:fldChar w:fldCharType="begin"/>
        </w:r>
        <w:r w:rsidR="00506F24" w:rsidRPr="003A137D">
          <w:rPr>
            <w:color w:val="000000" w:themeColor="text1"/>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506F24" w:rsidRPr="003A137D">
          <w:rPr>
            <w:color w:val="000000" w:themeColor="text1"/>
          </w:rPr>
          <w:fldChar w:fldCharType="separate"/>
        </w:r>
        <w:r w:rsidR="00506F24" w:rsidRPr="003A137D">
          <w:rPr>
            <w:color w:val="000000"/>
          </w:rPr>
          <w:t xml:space="preserve">(Rajeev </w:t>
        </w:r>
        <w:r w:rsidR="00506F24" w:rsidRPr="003A137D">
          <w:rPr>
            <w:i/>
            <w:iCs/>
            <w:color w:val="000000"/>
          </w:rPr>
          <w:t>et al.</w:t>
        </w:r>
        <w:r w:rsidR="00506F24" w:rsidRPr="003A137D">
          <w:rPr>
            <w:color w:val="000000"/>
          </w:rPr>
          <w:t>, 2020)</w:t>
        </w:r>
        <w:r w:rsidR="00506F24" w:rsidRPr="003A137D">
          <w:rPr>
            <w:color w:val="000000" w:themeColor="text1"/>
          </w:rPr>
          <w:fldChar w:fldCharType="end"/>
        </w:r>
        <w:del w:id="1703" w:author="Ruijie Xu" w:date="2022-01-30T13:36:00Z">
          <w:r w:rsidR="00506F24" w:rsidRPr="003A137D" w:rsidDel="00506F24">
            <w:rPr>
              <w:color w:val="000000" w:themeColor="text1"/>
            </w:rPr>
            <w:delText xml:space="preserve">, </w:delText>
          </w:r>
        </w:del>
      </w:moveTo>
      <w:moveToRangeEnd w:id="1700"/>
      <w:r w:rsidR="002A18C6" w:rsidRPr="003A137D">
        <w:rPr>
          <w:color w:val="000000" w:themeColor="text1"/>
        </w:rPr>
        <w:t>.</w:t>
      </w:r>
      <w:r w:rsidR="00254DB1" w:rsidRPr="003A137D">
        <w:rPr>
          <w:color w:val="000000" w:themeColor="text1"/>
        </w:rPr>
        <w:t xml:space="preserve"> </w:t>
      </w:r>
      <w:ins w:id="1704" w:author="Ruijie Xu" w:date="2022-02-02T14:41:00Z">
        <w:r w:rsidR="004B0E83">
          <w:rPr>
            <w:color w:val="000000" w:themeColor="text1"/>
          </w:rPr>
          <w:t>We found tha</w:t>
        </w:r>
      </w:ins>
      <w:ins w:id="1705" w:author="Ruijie Xu" w:date="2022-02-02T14:42:00Z">
        <w:r w:rsidR="004B0E83">
          <w:rPr>
            <w:color w:val="000000" w:themeColor="text1"/>
          </w:rPr>
          <w:t>t m</w:t>
        </w:r>
      </w:ins>
      <w:del w:id="1706" w:author="Ruijie Xu" w:date="2022-02-02T14:41:00Z">
        <w:r w:rsidR="00234370" w:rsidRPr="003A137D" w:rsidDel="004B0E83">
          <w:rPr>
            <w:color w:val="000000" w:themeColor="text1"/>
          </w:rPr>
          <w:delText>Th</w:delText>
        </w:r>
        <w:r w:rsidR="00254DB1" w:rsidRPr="003A137D" w:rsidDel="004B0E83">
          <w:rPr>
            <w:color w:val="000000" w:themeColor="text1"/>
          </w:rPr>
          <w:delText xml:space="preserve">ese results suggest that </w:delText>
        </w:r>
      </w:del>
      <w:ins w:id="1707" w:author="Ruijie Xu" w:date="2022-01-30T13:39:00Z">
        <w:r w:rsidR="00FC259F" w:rsidRPr="003A137D">
          <w:rPr>
            <w:color w:val="000000" w:themeColor="text1"/>
          </w:rPr>
          <w:t>ost software inc</w:t>
        </w:r>
      </w:ins>
      <w:ins w:id="1708" w:author="Ruijie Xu" w:date="2022-01-30T13:40:00Z">
        <w:r w:rsidR="00FC259F" w:rsidRPr="003A137D">
          <w:rPr>
            <w:color w:val="000000" w:themeColor="text1"/>
          </w:rPr>
          <w:t>luded in our analysis has</w:t>
        </w:r>
      </w:ins>
      <w:ins w:id="1709" w:author="Ruijie Xu" w:date="2022-01-30T13:41:00Z">
        <w:r w:rsidR="00FC259F" w:rsidRPr="003A137D">
          <w:rPr>
            <w:color w:val="000000" w:themeColor="text1"/>
          </w:rPr>
          <w:t xml:space="preserve"> similar sensitivity in </w:t>
        </w:r>
        <w:r w:rsidR="00FC259F" w:rsidRPr="004B0E83">
          <w:rPr>
            <w:i/>
            <w:iCs/>
            <w:color w:val="000000" w:themeColor="text1"/>
            <w:rPrChange w:id="1710" w:author="Ruijie Xu" w:date="2022-02-02T14:42:00Z">
              <w:rPr>
                <w:color w:val="000000" w:themeColor="text1"/>
              </w:rPr>
            </w:rPrChange>
          </w:rPr>
          <w:t>Leptospira</w:t>
        </w:r>
        <w:r w:rsidR="00FC259F" w:rsidRPr="003A137D">
          <w:rPr>
            <w:color w:val="000000" w:themeColor="text1"/>
          </w:rPr>
          <w:t xml:space="preserve"> identification with traditional methods, except for PCR</w:t>
        </w:r>
      </w:ins>
      <w:ins w:id="1711" w:author="Ruijie Xu" w:date="2022-02-02T14:42:00Z">
        <w:r w:rsidR="004B0E83">
          <w:rPr>
            <w:color w:val="000000" w:themeColor="text1"/>
          </w:rPr>
          <w:t>.</w:t>
        </w:r>
      </w:ins>
      <w:ins w:id="1712" w:author="Ruijie Xu" w:date="2022-01-30T13:41:00Z">
        <w:r w:rsidR="00FC259F" w:rsidRPr="003A137D">
          <w:rPr>
            <w:color w:val="000000" w:themeColor="text1"/>
          </w:rPr>
          <w:t xml:space="preserve"> </w:t>
        </w:r>
      </w:ins>
      <w:ins w:id="1713" w:author="Ruijie Xu" w:date="2022-01-30T13:45:00Z">
        <w:r w:rsidR="001305E1" w:rsidRPr="003A137D">
          <w:rPr>
            <w:color w:val="000000" w:themeColor="text1"/>
          </w:rPr>
          <w:t>In addition</w:t>
        </w:r>
      </w:ins>
      <w:ins w:id="1714" w:author="Ruijie Xu" w:date="2022-01-30T13:41:00Z">
        <w:r w:rsidR="00FC259F" w:rsidRPr="003A137D">
          <w:rPr>
            <w:color w:val="000000" w:themeColor="text1"/>
          </w:rPr>
          <w:t xml:space="preserve">, </w:t>
        </w:r>
      </w:ins>
      <w:ins w:id="1715" w:author="Ruijie Xu" w:date="2022-01-30T13:45:00Z">
        <w:r w:rsidR="001305E1" w:rsidRPr="003A137D">
          <w:rPr>
            <w:color w:val="000000" w:themeColor="text1"/>
          </w:rPr>
          <w:t>Centrifuge has reported the</w:t>
        </w:r>
      </w:ins>
      <w:ins w:id="1716" w:author="Ruijie Xu" w:date="2022-01-30T13:42:00Z">
        <w:r w:rsidR="00FC259F" w:rsidRPr="003A137D">
          <w:rPr>
            <w:color w:val="000000" w:themeColor="text1"/>
          </w:rPr>
          <w:t xml:space="preserve"> presence of Leptospira </w:t>
        </w:r>
      </w:ins>
      <w:ins w:id="1717" w:author="Ruijie Xu" w:date="2022-02-02T14:42:00Z">
        <w:r w:rsidR="004B0E83">
          <w:rPr>
            <w:color w:val="000000" w:themeColor="text1"/>
          </w:rPr>
          <w:t xml:space="preserve">in sample that </w:t>
        </w:r>
      </w:ins>
      <w:ins w:id="1718" w:author="Ruijie Xu" w:date="2022-02-02T14:43:00Z">
        <w:r w:rsidR="004B0E83">
          <w:rPr>
            <w:color w:val="000000" w:themeColor="text1"/>
          </w:rPr>
          <w:t xml:space="preserve">were not reported </w:t>
        </w:r>
      </w:ins>
      <w:ins w:id="1719" w:author="Ruijie Xu" w:date="2022-01-30T13:43:00Z">
        <w:r w:rsidR="00FC259F" w:rsidRPr="003A137D">
          <w:rPr>
            <w:color w:val="000000" w:themeColor="text1"/>
          </w:rPr>
          <w:t xml:space="preserve">by any other software or a traditional method. This </w:t>
        </w:r>
      </w:ins>
      <w:ins w:id="1720" w:author="Ruijie Xu" w:date="2022-01-30T13:44:00Z">
        <w:r w:rsidR="00FC259F" w:rsidRPr="003A137D">
          <w:rPr>
            <w:color w:val="000000" w:themeColor="text1"/>
          </w:rPr>
          <w:t>identification could be</w:t>
        </w:r>
      </w:ins>
      <w:ins w:id="1721" w:author="Ruijie Xu" w:date="2022-01-30T13:52:00Z">
        <w:r w:rsidR="00417B80" w:rsidRPr="003A137D">
          <w:rPr>
            <w:color w:val="000000" w:themeColor="text1"/>
          </w:rPr>
          <w:t xml:space="preserve"> due to</w:t>
        </w:r>
      </w:ins>
      <w:ins w:id="1722" w:author="Ruijie Xu" w:date="2022-01-30T13:44:00Z">
        <w:r w:rsidR="00FC259F" w:rsidRPr="003A137D">
          <w:rPr>
            <w:color w:val="000000" w:themeColor="text1"/>
          </w:rPr>
          <w:t xml:space="preserve"> </w:t>
        </w:r>
        <w:r w:rsidR="001305E1" w:rsidRPr="003A137D">
          <w:rPr>
            <w:color w:val="000000" w:themeColor="text1"/>
          </w:rPr>
          <w:t>Centrifuge’s better performance</w:t>
        </w:r>
      </w:ins>
      <w:ins w:id="1723" w:author="Ruijie Xu" w:date="2022-01-30T14:43:00Z">
        <w:r w:rsidR="007E08EA" w:rsidRPr="003A137D">
          <w:rPr>
            <w:color w:val="000000" w:themeColor="text1"/>
          </w:rPr>
          <w:t>s</w:t>
        </w:r>
      </w:ins>
      <w:ins w:id="1724" w:author="Ruijie Xu" w:date="2022-01-30T13:44:00Z">
        <w:r w:rsidR="001305E1" w:rsidRPr="003A137D">
          <w:rPr>
            <w:color w:val="000000" w:themeColor="text1"/>
          </w:rPr>
          <w:t xml:space="preserve"> in s</w:t>
        </w:r>
      </w:ins>
      <w:ins w:id="1725" w:author="Ruijie Xu" w:date="2022-01-30T13:45:00Z">
        <w:r w:rsidR="001305E1" w:rsidRPr="003A137D">
          <w:rPr>
            <w:color w:val="000000" w:themeColor="text1"/>
          </w:rPr>
          <w:t>ensitivity, or a</w:t>
        </w:r>
      </w:ins>
      <w:ins w:id="1726" w:author="Ruijie Xu" w:date="2022-01-30T13:46:00Z">
        <w:r w:rsidR="009254B2" w:rsidRPr="003A137D">
          <w:rPr>
            <w:color w:val="000000" w:themeColor="text1"/>
          </w:rPr>
          <w:t>s a</w:t>
        </w:r>
      </w:ins>
      <w:ins w:id="1727" w:author="Ruijie Xu" w:date="2022-01-30T13:45:00Z">
        <w:r w:rsidR="001305E1" w:rsidRPr="003A137D">
          <w:rPr>
            <w:color w:val="000000" w:themeColor="text1"/>
          </w:rPr>
          <w:t xml:space="preserve"> result of false positive reporting. </w:t>
        </w:r>
      </w:ins>
      <w:ins w:id="1728" w:author="Ruijie Xu" w:date="2022-01-30T13:46:00Z">
        <w:r w:rsidR="009254B2" w:rsidRPr="003A137D">
          <w:rPr>
            <w:color w:val="000000" w:themeColor="text1"/>
          </w:rPr>
          <w:t xml:space="preserve">Furthermore, we found </w:t>
        </w:r>
      </w:ins>
      <w:ins w:id="1729" w:author="Ruijie Xu" w:date="2022-01-30T13:47:00Z">
        <w:r w:rsidR="009254B2" w:rsidRPr="003A137D">
          <w:rPr>
            <w:color w:val="000000" w:themeColor="text1"/>
          </w:rPr>
          <w:t>Leptospira was in</w:t>
        </w:r>
      </w:ins>
      <w:ins w:id="1730" w:author="Ruijie Xu" w:date="2022-02-02T14:43:00Z">
        <w:r w:rsidR="004B0E83">
          <w:rPr>
            <w:color w:val="000000" w:themeColor="text1"/>
          </w:rPr>
          <w:t xml:space="preserve"> the same kidney</w:t>
        </w:r>
      </w:ins>
      <w:ins w:id="1731" w:author="Ruijie Xu" w:date="2022-01-30T13:47:00Z">
        <w:r w:rsidR="009254B2" w:rsidRPr="003A137D">
          <w:rPr>
            <w:color w:val="000000" w:themeColor="text1"/>
          </w:rPr>
          <w:t xml:space="preserve"> sample if maxikraken DB was used for Kraken2’s analyses. </w:t>
        </w:r>
      </w:ins>
      <w:ins w:id="1732" w:author="Ruijie Xu" w:date="2022-01-30T13:48:00Z">
        <w:r w:rsidR="009254B2" w:rsidRPr="003A137D">
          <w:rPr>
            <w:color w:val="000000" w:themeColor="text1"/>
          </w:rPr>
          <w:t>Kraken2 with m</w:t>
        </w:r>
      </w:ins>
      <w:ins w:id="1733" w:author="Ruijie Xu" w:date="2022-01-30T13:47:00Z">
        <w:r w:rsidR="009254B2" w:rsidRPr="003A137D">
          <w:rPr>
            <w:color w:val="000000" w:themeColor="text1"/>
          </w:rPr>
          <w:t>axikraken</w:t>
        </w:r>
      </w:ins>
      <w:ins w:id="1734" w:author="Ruijie Xu" w:date="2022-01-30T13:48:00Z">
        <w:r w:rsidR="009254B2" w:rsidRPr="003A137D">
          <w:rPr>
            <w:color w:val="000000" w:themeColor="text1"/>
          </w:rPr>
          <w:t xml:space="preserve"> DB</w:t>
        </w:r>
      </w:ins>
      <w:ins w:id="1735" w:author="Ruijie Xu" w:date="2022-01-30T13:47:00Z">
        <w:r w:rsidR="009254B2" w:rsidRPr="003A137D">
          <w:rPr>
            <w:color w:val="000000" w:themeColor="text1"/>
          </w:rPr>
          <w:t xml:space="preserve"> </w:t>
        </w:r>
      </w:ins>
      <w:ins w:id="1736" w:author="Ruijie Xu" w:date="2022-01-30T13:48:00Z">
        <w:r w:rsidR="009254B2" w:rsidRPr="003A137D">
          <w:rPr>
            <w:color w:val="000000" w:themeColor="text1"/>
          </w:rPr>
          <w:t xml:space="preserve">has also reported </w:t>
        </w:r>
      </w:ins>
      <w:ins w:id="1737" w:author="Ruijie Xu" w:date="2022-02-02T11:02:00Z">
        <w:r w:rsidR="00463AA7">
          <w:rPr>
            <w:i/>
            <w:iCs/>
            <w:color w:val="000000" w:themeColor="text1"/>
          </w:rPr>
          <w:t>Leptospira</w:t>
        </w:r>
      </w:ins>
      <w:ins w:id="1738" w:author="Ruijie Xu" w:date="2022-01-30T14:44:00Z">
        <w:r w:rsidR="007E08EA" w:rsidRPr="003A137D">
          <w:rPr>
            <w:color w:val="000000" w:themeColor="text1"/>
          </w:rPr>
          <w:t xml:space="preserve">’s </w:t>
        </w:r>
      </w:ins>
      <w:ins w:id="1739" w:author="Ruijie Xu" w:date="2022-01-30T13:48:00Z">
        <w:r w:rsidR="009254B2" w:rsidRPr="003A137D">
          <w:rPr>
            <w:color w:val="000000" w:themeColor="text1"/>
          </w:rPr>
          <w:t>presence in all 12 samples</w:t>
        </w:r>
      </w:ins>
      <w:ins w:id="1740" w:author="Ruijie Xu" w:date="2022-01-30T13:53:00Z">
        <w:r w:rsidR="00417B80" w:rsidRPr="003A137D">
          <w:rPr>
            <w:color w:val="000000" w:themeColor="text1"/>
          </w:rPr>
          <w:t>. We hypothesize that sensitivity of Leptospira</w:t>
        </w:r>
      </w:ins>
      <w:ins w:id="1741" w:author="Ruijie Xu" w:date="2022-01-30T14:45:00Z">
        <w:r w:rsidR="007E08EA" w:rsidRPr="003A137D">
          <w:rPr>
            <w:color w:val="000000" w:themeColor="text1"/>
          </w:rPr>
          <w:t>’s</w:t>
        </w:r>
      </w:ins>
      <w:ins w:id="1742" w:author="Ruijie Xu" w:date="2022-01-30T13:53:00Z">
        <w:r w:rsidR="00417B80" w:rsidRPr="003A137D">
          <w:rPr>
            <w:color w:val="000000" w:themeColor="text1"/>
          </w:rPr>
          <w:t xml:space="preserve"> diagnos</w:t>
        </w:r>
      </w:ins>
      <w:ins w:id="1743" w:author="Ruijie Xu" w:date="2022-01-30T14:45:00Z">
        <w:r w:rsidR="007E08EA" w:rsidRPr="003A137D">
          <w:rPr>
            <w:color w:val="000000" w:themeColor="text1"/>
          </w:rPr>
          <w:t>is</w:t>
        </w:r>
      </w:ins>
      <w:ins w:id="1744" w:author="Ruijie Xu" w:date="2022-01-30T13:53:00Z">
        <w:r w:rsidR="00417B80" w:rsidRPr="003A137D">
          <w:rPr>
            <w:color w:val="000000" w:themeColor="text1"/>
          </w:rPr>
          <w:t xml:space="preserve"> may i</w:t>
        </w:r>
      </w:ins>
      <w:ins w:id="1745" w:author="Ruijie Xu" w:date="2022-01-30T13:54:00Z">
        <w:r w:rsidR="00417B80" w:rsidRPr="003A137D">
          <w:rPr>
            <w:color w:val="000000" w:themeColor="text1"/>
          </w:rPr>
          <w:t>mprove with more draft genomes of Leptospira included in the database, because most of Leptospira species</w:t>
        </w:r>
        <w:r w:rsidR="0028434F" w:rsidRPr="003A137D">
          <w:rPr>
            <w:color w:val="000000" w:themeColor="text1"/>
          </w:rPr>
          <w:t>’s genomes</w:t>
        </w:r>
        <w:r w:rsidR="00417B80" w:rsidRPr="003A137D">
          <w:rPr>
            <w:color w:val="000000" w:themeColor="text1"/>
          </w:rPr>
          <w:t xml:space="preserve"> were only available in </w:t>
        </w:r>
        <w:r w:rsidR="0028434F" w:rsidRPr="003A137D">
          <w:rPr>
            <w:color w:val="000000" w:themeColor="text1"/>
          </w:rPr>
          <w:t xml:space="preserve">the </w:t>
        </w:r>
      </w:ins>
      <w:ins w:id="1746" w:author="Ruijie Xu" w:date="2022-01-30T13:55:00Z">
        <w:r w:rsidR="0028434F" w:rsidRPr="003A137D">
          <w:rPr>
            <w:color w:val="000000" w:themeColor="text1"/>
          </w:rPr>
          <w:t>draft format.</w:t>
        </w:r>
        <w:r w:rsidR="00853ABF" w:rsidRPr="003A137D">
          <w:rPr>
            <w:color w:val="000000" w:themeColor="text1"/>
          </w:rPr>
          <w:t xml:space="preserve"> </w:t>
        </w:r>
      </w:ins>
      <w:del w:id="1747" w:author="Ruijie Xu" w:date="2022-01-30T13:41:00Z">
        <w:r w:rsidR="00254DB1" w:rsidRPr="003A137D" w:rsidDel="00FC259F">
          <w:rPr>
            <w:color w:val="000000" w:themeColor="text1"/>
          </w:rPr>
          <w:delText xml:space="preserve">there </w:delText>
        </w:r>
      </w:del>
      <w:del w:id="1748" w:author="Ruijie Xu" w:date="2022-01-30T13:55:00Z">
        <w:r w:rsidR="00254DB1" w:rsidRPr="003A137D" w:rsidDel="00853ABF">
          <w:rPr>
            <w:color w:val="000000" w:themeColor="text1"/>
          </w:rPr>
          <w:delText xml:space="preserve">are </w:delText>
        </w:r>
        <w:r w:rsidR="00585EA1" w:rsidRPr="003A137D" w:rsidDel="00853ABF">
          <w:rPr>
            <w:color w:val="000000" w:themeColor="text1"/>
          </w:rPr>
          <w:delText xml:space="preserve">also </w:delText>
        </w:r>
        <w:r w:rsidR="00254DB1" w:rsidRPr="003A137D" w:rsidDel="00853ABF">
          <w:rPr>
            <w:color w:val="000000" w:themeColor="text1"/>
          </w:rPr>
          <w:delText xml:space="preserve">discrepancies between </w:delText>
        </w:r>
        <w:r w:rsidR="00366132" w:rsidRPr="003A137D" w:rsidDel="00853ABF">
          <w:rPr>
            <w:color w:val="000000" w:themeColor="text1"/>
          </w:rPr>
          <w:delText xml:space="preserve">conventional </w:delText>
        </w:r>
        <w:r w:rsidR="00254DB1" w:rsidRPr="003A137D" w:rsidDel="00853ABF">
          <w:rPr>
            <w:color w:val="000000" w:themeColor="text1"/>
          </w:rPr>
          <w:delText>methods and shotgun metagenomics analyses for pathogen d</w:delText>
        </w:r>
        <w:r w:rsidR="003D0213" w:rsidRPr="003A137D" w:rsidDel="00853ABF">
          <w:rPr>
            <w:color w:val="000000" w:themeColor="text1"/>
          </w:rPr>
          <w:delText>etection</w:delText>
        </w:r>
        <w:r w:rsidR="00254DB1" w:rsidRPr="003A137D" w:rsidDel="00853ABF">
          <w:rPr>
            <w:color w:val="000000" w:themeColor="text1"/>
          </w:rPr>
          <w:delText>, th</w:delText>
        </w:r>
        <w:r w:rsidR="00234370" w:rsidRPr="003A137D" w:rsidDel="00853ABF">
          <w:rPr>
            <w:color w:val="000000" w:themeColor="text1"/>
          </w:rPr>
          <w:delText xml:space="preserve">erefore, </w:delText>
        </w:r>
        <w:r w:rsidR="009D08FD" w:rsidRPr="003A137D" w:rsidDel="00853ABF">
          <w:rPr>
            <w:color w:val="000000" w:themeColor="text1"/>
          </w:rPr>
          <w:delText xml:space="preserve">we </w:delText>
        </w:r>
        <w:r w:rsidR="002A18C6" w:rsidRPr="003A137D" w:rsidDel="00853ABF">
          <w:rPr>
            <w:color w:val="000000" w:themeColor="text1"/>
          </w:rPr>
          <w:delText xml:space="preserve">suggest that refinements </w:delText>
        </w:r>
        <w:r w:rsidR="00254DB1" w:rsidRPr="003A137D" w:rsidDel="00853ABF">
          <w:rPr>
            <w:color w:val="000000" w:themeColor="text1"/>
          </w:rPr>
          <w:delText xml:space="preserve">will </w:delText>
        </w:r>
        <w:r w:rsidR="003D0213" w:rsidRPr="003A137D" w:rsidDel="00853ABF">
          <w:rPr>
            <w:color w:val="000000" w:themeColor="text1"/>
          </w:rPr>
          <w:delText xml:space="preserve">be </w:delText>
        </w:r>
        <w:r w:rsidR="00254DB1" w:rsidRPr="003A137D" w:rsidDel="00853ABF">
          <w:rPr>
            <w:color w:val="000000" w:themeColor="text1"/>
          </w:rPr>
          <w:delText>need</w:delText>
        </w:r>
        <w:r w:rsidR="003D0213" w:rsidRPr="003A137D" w:rsidDel="00853ABF">
          <w:rPr>
            <w:color w:val="000000" w:themeColor="text1"/>
          </w:rPr>
          <w:delText>ed</w:delText>
        </w:r>
        <w:r w:rsidR="00254DB1" w:rsidRPr="003A137D" w:rsidDel="00853ABF">
          <w:rPr>
            <w:color w:val="000000" w:themeColor="text1"/>
          </w:rPr>
          <w:delText xml:space="preserve"> </w:delText>
        </w:r>
        <w:r w:rsidR="002A18C6" w:rsidRPr="003A137D" w:rsidDel="00853ABF">
          <w:rPr>
            <w:color w:val="000000" w:themeColor="text1"/>
          </w:rPr>
          <w:delText xml:space="preserve">in </w:delText>
        </w:r>
        <w:r w:rsidR="00254DB1" w:rsidRPr="003A137D" w:rsidDel="00853ABF">
          <w:rPr>
            <w:color w:val="000000" w:themeColor="text1"/>
          </w:rPr>
          <w:delText xml:space="preserve">the current -omic procedures </w:delText>
        </w:r>
        <w:r w:rsidR="002A18C6" w:rsidRPr="003A137D" w:rsidDel="00853ABF">
          <w:rPr>
            <w:color w:val="000000" w:themeColor="text1"/>
          </w:rPr>
          <w:delText xml:space="preserve">to improve </w:delText>
        </w:r>
        <w:r w:rsidR="00254DB1" w:rsidRPr="003A137D" w:rsidDel="00853ABF">
          <w:rPr>
            <w:color w:val="000000" w:themeColor="text1"/>
          </w:rPr>
          <w:delText xml:space="preserve">their </w:delText>
        </w:r>
        <w:r w:rsidR="002A18C6" w:rsidRPr="003A137D" w:rsidDel="00853ABF">
          <w:rPr>
            <w:color w:val="000000" w:themeColor="text1"/>
          </w:rPr>
          <w:delText>reliab</w:delText>
        </w:r>
        <w:r w:rsidR="00254DB1" w:rsidRPr="003A137D" w:rsidDel="00853ABF">
          <w:rPr>
            <w:color w:val="000000" w:themeColor="text1"/>
          </w:rPr>
          <w:delText xml:space="preserve">ility. </w:delText>
        </w:r>
      </w:del>
    </w:p>
    <w:p w14:paraId="7F9E2C91" w14:textId="3343A6EF" w:rsidR="00234370" w:rsidRPr="003A137D" w:rsidDel="00370222" w:rsidRDefault="00234370" w:rsidP="00271EA9">
      <w:pPr>
        <w:spacing w:line="480" w:lineRule="auto"/>
        <w:ind w:firstLine="720"/>
        <w:rPr>
          <w:del w:id="1749" w:author="Ruijie Xu" w:date="2022-01-30T13:27:00Z"/>
          <w:color w:val="000000" w:themeColor="text1"/>
        </w:rPr>
      </w:pPr>
      <w:del w:id="1750" w:author="Ruijie Xu" w:date="2022-01-30T13:27:00Z">
        <w:r w:rsidRPr="003A137D" w:rsidDel="00370222">
          <w:rPr>
            <w:color w:val="000000" w:themeColor="text1"/>
          </w:rPr>
          <w:delText>To</w:delText>
        </w:r>
      </w:del>
      <w:del w:id="1751" w:author="Ruijie Xu" w:date="2022-01-28T15:44:00Z">
        <w:r w:rsidRPr="003A137D" w:rsidDel="009F7FE4">
          <w:rPr>
            <w:color w:val="000000" w:themeColor="text1"/>
          </w:rPr>
          <w:delText xml:space="preserve"> further</w:delText>
        </w:r>
      </w:del>
      <w:del w:id="1752" w:author="Ruijie Xu" w:date="2022-01-30T13:27:00Z">
        <w:r w:rsidRPr="003A137D" w:rsidDel="00370222">
          <w:rPr>
            <w:color w:val="000000" w:themeColor="text1"/>
          </w:rPr>
          <w:delText xml:space="preserve"> demonstrate that differences between classification profiles produced by different </w:delText>
        </w:r>
        <w:r w:rsidR="00254DB1" w:rsidRPr="003A137D" w:rsidDel="00370222">
          <w:rPr>
            <w:color w:val="000000" w:themeColor="text1"/>
          </w:rPr>
          <w:delText xml:space="preserve">software </w:delText>
        </w:r>
        <w:r w:rsidRPr="003A137D" w:rsidDel="00370222">
          <w:rPr>
            <w:color w:val="000000" w:themeColor="text1"/>
          </w:rPr>
          <w:delText>can lead to diverg</w:delText>
        </w:r>
        <w:r w:rsidR="003D0213" w:rsidRPr="003A137D" w:rsidDel="00370222">
          <w:rPr>
            <w:color w:val="000000" w:themeColor="text1"/>
          </w:rPr>
          <w:delText>ent</w:delText>
        </w:r>
        <w:r w:rsidRPr="003A137D" w:rsidDel="00370222">
          <w:rPr>
            <w:color w:val="000000" w:themeColor="text1"/>
          </w:rPr>
          <w:delText xml:space="preserve"> biological conclusions, we evaluated alpha and beta diversity indices of the metagenomic samples using microbial profiles classified </w:delText>
        </w:r>
        <w:r w:rsidR="00585EA1" w:rsidRPr="003A137D" w:rsidDel="00370222">
          <w:rPr>
            <w:color w:val="000000" w:themeColor="text1"/>
          </w:rPr>
          <w:delText>by the three software</w:delText>
        </w:r>
        <w:r w:rsidRPr="003A137D" w:rsidDel="00370222">
          <w:rPr>
            <w:color w:val="000000" w:themeColor="text1"/>
          </w:rPr>
          <w:delText xml:space="preserve">. Alpha diversity indices characterize divergence, evenness, and richness within each samples’ microbial community, while beta diversity indices, in contrast with alpha diversities, explore the differences between two samples’ microbial communities. We found that the alpha and beta diversity indices evaluated from the profiles of these three </w:delText>
        </w:r>
        <w:r w:rsidR="00254DB1" w:rsidRPr="003A137D" w:rsidDel="00370222">
          <w:rPr>
            <w:color w:val="000000" w:themeColor="text1"/>
          </w:rPr>
          <w:delText xml:space="preserve">software </w:delText>
        </w:r>
        <w:r w:rsidRPr="003A137D" w:rsidDel="00370222">
          <w:rPr>
            <w:color w:val="000000" w:themeColor="text1"/>
          </w:rPr>
          <w:delText xml:space="preserve">are significantly different from each other. For example, the alpha diversity indices for CLARK and </w:delText>
        </w:r>
        <w:r w:rsidR="00587076" w:rsidRPr="003A137D" w:rsidDel="00370222">
          <w:rPr>
            <w:color w:val="000000" w:themeColor="text1"/>
          </w:rPr>
          <w:delText>CLARK-s</w:delText>
        </w:r>
        <w:r w:rsidR="00851850" w:rsidRPr="003A137D" w:rsidDel="00370222">
          <w:rPr>
            <w:color w:val="000000" w:themeColor="text1"/>
          </w:rPr>
          <w:delText>’</w:delText>
        </w:r>
        <w:r w:rsidRPr="003A137D" w:rsidDel="00370222">
          <w:rPr>
            <w:color w:val="000000" w:themeColor="text1"/>
          </w:rPr>
          <w:delText xml:space="preserve">s microbial profiles were not statistically different among each other, while samples’ pairwise relationships measured by beta diversity indices were found statistically different between these two </w:delText>
        </w:r>
        <w:r w:rsidR="00254DB1" w:rsidRPr="003A137D" w:rsidDel="00370222">
          <w:rPr>
            <w:color w:val="000000" w:themeColor="text1"/>
          </w:rPr>
          <w:delText xml:space="preserve">software’ </w:delText>
        </w:r>
        <w:r w:rsidRPr="003A137D" w:rsidDel="00370222">
          <w:rPr>
            <w:color w:val="000000" w:themeColor="text1"/>
          </w:rPr>
          <w:delText xml:space="preserve">microbial profiles. At the same time, alpha diversity indices for Kraken2 profiles were statistically different from those of </w:delText>
        </w:r>
        <w:r w:rsidR="00587076" w:rsidRPr="003A137D" w:rsidDel="00370222">
          <w:rPr>
            <w:color w:val="000000" w:themeColor="text1"/>
          </w:rPr>
          <w:delText>CLARK-s</w:delText>
        </w:r>
        <w:r w:rsidRPr="003A137D" w:rsidDel="00370222">
          <w:rPr>
            <w:color w:val="000000" w:themeColor="text1"/>
          </w:rPr>
          <w:delText xml:space="preserve">’s, but the significant differences no longer exist for the profiles of these two </w:delText>
        </w:r>
        <w:r w:rsidR="0061113C" w:rsidRPr="003A137D" w:rsidDel="00370222">
          <w:rPr>
            <w:color w:val="000000" w:themeColor="text1"/>
          </w:rPr>
          <w:delText xml:space="preserve">software’ </w:delText>
        </w:r>
        <w:r w:rsidRPr="003A137D" w:rsidDel="00370222">
          <w:rPr>
            <w:color w:val="000000" w:themeColor="text1"/>
          </w:rPr>
          <w:delText xml:space="preserve">pairwise beta diversity indices. These findings in alpha and beta diversities can be confounding for researchers wishing to learn about the composition of their metagenomic samples’ microbial communities. </w:delText>
        </w:r>
      </w:del>
    </w:p>
    <w:p w14:paraId="7220BC1F" w14:textId="44BE6184" w:rsidR="00234370" w:rsidRPr="003A137D" w:rsidDel="00370222" w:rsidRDefault="00234370" w:rsidP="00271EA9">
      <w:pPr>
        <w:spacing w:line="480" w:lineRule="auto"/>
        <w:ind w:firstLine="720"/>
        <w:rPr>
          <w:del w:id="1753" w:author="Ruijie Xu" w:date="2022-01-30T13:27:00Z"/>
          <w:color w:val="000000" w:themeColor="text1"/>
        </w:rPr>
      </w:pPr>
      <w:del w:id="1754" w:author="Ruijie Xu" w:date="2022-01-30T13:27:00Z">
        <w:r w:rsidRPr="003A137D" w:rsidDel="00370222">
          <w:rPr>
            <w:color w:val="000000" w:themeColor="text1"/>
          </w:rPr>
          <w:delText xml:space="preserve">Identifying differentially abundant taxa across different biological environment or treatment group is another popular analysis for metagenomic samples. Microbial communities for each sample are composed of a large </w:delText>
        </w:r>
        <w:r w:rsidR="004C191F" w:rsidRPr="003A137D" w:rsidDel="00370222">
          <w:rPr>
            <w:color w:val="000000" w:themeColor="text1"/>
          </w:rPr>
          <w:delText xml:space="preserve">number </w:delText>
        </w:r>
        <w:r w:rsidRPr="003A137D" w:rsidDel="00370222">
          <w:rPr>
            <w:color w:val="000000" w:themeColor="text1"/>
          </w:rPr>
          <w:delText xml:space="preserve">and varieties of taxa. However, certain taxa could be significantly different in abundance </w:delText>
        </w:r>
        <w:r w:rsidR="004E5F75" w:rsidRPr="003A137D" w:rsidDel="00370222">
          <w:rPr>
            <w:color w:val="000000" w:themeColor="text1"/>
          </w:rPr>
          <w:delText>in</w:delText>
        </w:r>
        <w:r w:rsidRPr="003A137D" w:rsidDel="00370222">
          <w:rPr>
            <w:color w:val="000000" w:themeColor="text1"/>
          </w:rPr>
          <w:delText xml:space="preserve"> response to a biological or ecological environment. These taxa can be used as the research target for follow-up analyses to identify potential stimuli for patholog</w:delText>
        </w:r>
        <w:r w:rsidR="002B44DF" w:rsidRPr="003A137D" w:rsidDel="00370222">
          <w:rPr>
            <w:color w:val="000000" w:themeColor="text1"/>
          </w:rPr>
          <w:delText>y</w:delText>
        </w:r>
        <w:r w:rsidRPr="003A137D" w:rsidDel="00370222">
          <w:rPr>
            <w:color w:val="000000" w:themeColor="text1"/>
          </w:rPr>
          <w:delText xml:space="preserve"> or response </w:delText>
        </w:r>
        <w:r w:rsidR="002B44DF" w:rsidRPr="003A137D" w:rsidDel="00370222">
          <w:rPr>
            <w:color w:val="000000" w:themeColor="text1"/>
          </w:rPr>
          <w:delText xml:space="preserve">to </w:delText>
        </w:r>
        <w:r w:rsidRPr="003A137D" w:rsidDel="00370222">
          <w:rPr>
            <w:color w:val="000000" w:themeColor="text1"/>
          </w:rPr>
          <w:delText xml:space="preserve">changing ecological environments. In this case, we identified the </w:delText>
        </w:r>
        <w:r w:rsidR="00315E9F" w:rsidRPr="003A137D" w:rsidDel="00370222">
          <w:rPr>
            <w:color w:val="000000" w:themeColor="text1"/>
          </w:rPr>
          <w:delText>DA</w:delText>
        </w:r>
        <w:r w:rsidRPr="003A137D" w:rsidDel="00370222">
          <w:rPr>
            <w:color w:val="000000" w:themeColor="text1"/>
          </w:rPr>
          <w:delText xml:space="preserve"> taxa between samples collected from </w:delText>
        </w:r>
        <w:r w:rsidR="002B44DF" w:rsidRPr="003A137D" w:rsidDel="00370222">
          <w:rPr>
            <w:color w:val="000000" w:themeColor="text1"/>
          </w:rPr>
          <w:delText>rat</w:delText>
        </w:r>
        <w:r w:rsidRPr="003A137D" w:rsidDel="00370222">
          <w:rPr>
            <w:color w:val="000000" w:themeColor="text1"/>
          </w:rPr>
          <w:delText xml:space="preserve"> tissues to propose potential biological question</w:delText>
        </w:r>
        <w:r w:rsidR="00023861" w:rsidRPr="003A137D" w:rsidDel="00370222">
          <w:rPr>
            <w:color w:val="000000" w:themeColor="text1"/>
          </w:rPr>
          <w:delText>s</w:delText>
        </w:r>
        <w:r w:rsidRPr="003A137D" w:rsidDel="00370222">
          <w:rPr>
            <w:color w:val="000000" w:themeColor="text1"/>
          </w:rPr>
          <w:delText xml:space="preserve"> that can be asked with our </w:delText>
        </w:r>
        <w:r w:rsidRPr="003A137D" w:rsidDel="00370222">
          <w:rPr>
            <w:i/>
            <w:iCs/>
            <w:color w:val="000000" w:themeColor="text1"/>
          </w:rPr>
          <w:delText>Rattus</w:delText>
        </w:r>
        <w:r w:rsidRPr="003A137D" w:rsidDel="00370222">
          <w:rPr>
            <w:color w:val="000000" w:themeColor="text1"/>
          </w:rPr>
          <w:delText xml:space="preserve"> dataset</w:delText>
        </w:r>
        <w:r w:rsidR="00FB1B5C" w:rsidRPr="003A137D" w:rsidDel="00370222">
          <w:rPr>
            <w:color w:val="000000" w:themeColor="text1"/>
          </w:rPr>
          <w:delText>:</w:delText>
        </w:r>
        <w:r w:rsidRPr="003A137D" w:rsidDel="00370222">
          <w:rPr>
            <w:color w:val="000000" w:themeColor="text1"/>
          </w:rPr>
          <w:delText xml:space="preserve"> “What taxa are found significantly different in abundance between samples collected from </w:delText>
        </w:r>
        <w:r w:rsidR="002B44DF" w:rsidRPr="003A137D" w:rsidDel="00370222">
          <w:rPr>
            <w:color w:val="000000" w:themeColor="text1"/>
          </w:rPr>
          <w:delText>different rat tissues</w:delText>
        </w:r>
        <w:r w:rsidR="00023861" w:rsidRPr="003A137D" w:rsidDel="00370222">
          <w:rPr>
            <w:color w:val="000000" w:themeColor="text1"/>
          </w:rPr>
          <w:delText>?”</w:delText>
        </w:r>
        <w:r w:rsidR="002B44DF" w:rsidRPr="003A137D" w:rsidDel="00370222">
          <w:rPr>
            <w:color w:val="000000" w:themeColor="text1"/>
          </w:rPr>
          <w:delText xml:space="preserve"> and </w:delText>
        </w:r>
        <w:r w:rsidR="00023861" w:rsidRPr="003A137D" w:rsidDel="00370222">
          <w:rPr>
            <w:color w:val="000000" w:themeColor="text1"/>
          </w:rPr>
          <w:delText>“C</w:delText>
        </w:r>
        <w:r w:rsidR="002B44DF" w:rsidRPr="003A137D" w:rsidDel="00370222">
          <w:rPr>
            <w:color w:val="000000" w:themeColor="text1"/>
          </w:rPr>
          <w:delText xml:space="preserve">an we detect potential zoontic pathogens such as </w:delText>
        </w:r>
        <w:r w:rsidR="002B44DF" w:rsidRPr="003A137D" w:rsidDel="00370222">
          <w:rPr>
            <w:i/>
            <w:color w:val="000000" w:themeColor="text1"/>
          </w:rPr>
          <w:delText>Leptospira</w:delText>
        </w:r>
        <w:r w:rsidR="00585EA1" w:rsidRPr="003A137D" w:rsidDel="00370222">
          <w:rPr>
            <w:i/>
            <w:color w:val="000000" w:themeColor="text1"/>
          </w:rPr>
          <w:delText>?”</w:delText>
        </w:r>
        <w:r w:rsidR="002B44DF" w:rsidRPr="003A137D" w:rsidDel="00370222">
          <w:rPr>
            <w:color w:val="000000" w:themeColor="text1"/>
          </w:rPr>
          <w:delText xml:space="preserve">. </w:delText>
        </w:r>
        <w:r w:rsidRPr="003A137D" w:rsidDel="00370222">
          <w:rPr>
            <w:color w:val="000000" w:themeColor="text1"/>
          </w:rPr>
          <w:delText xml:space="preserve">We found that different taxa were reported as </w:delText>
        </w:r>
        <w:r w:rsidR="00315E9F" w:rsidRPr="003A137D" w:rsidDel="00370222">
          <w:rPr>
            <w:color w:val="000000" w:themeColor="text1"/>
          </w:rPr>
          <w:delText>DA</w:delText>
        </w:r>
        <w:r w:rsidRPr="003A137D" w:rsidDel="00370222">
          <w:rPr>
            <w:color w:val="000000" w:themeColor="text1"/>
          </w:rPr>
          <w:delText xml:space="preserve"> by the three </w:delText>
        </w:r>
        <w:r w:rsidR="0061113C" w:rsidRPr="003A137D" w:rsidDel="00370222">
          <w:rPr>
            <w:color w:val="000000" w:themeColor="text1"/>
          </w:rPr>
          <w:delText xml:space="preserve">software </w:delText>
        </w:r>
        <w:r w:rsidRPr="003A137D" w:rsidDel="00370222">
          <w:rPr>
            <w:color w:val="000000" w:themeColor="text1"/>
          </w:rPr>
          <w:delText xml:space="preserve">at both </w:delText>
        </w:r>
        <w:r w:rsidR="0061113C" w:rsidRPr="003A137D" w:rsidDel="00370222">
          <w:rPr>
            <w:color w:val="000000" w:themeColor="text1"/>
          </w:rPr>
          <w:delText xml:space="preserve">the </w:delText>
        </w:r>
        <w:r w:rsidRPr="003A137D" w:rsidDel="00370222">
          <w:rPr>
            <w:color w:val="000000" w:themeColor="text1"/>
          </w:rPr>
          <w:delText xml:space="preserve">genus and phylum levels </w:delText>
        </w:r>
        <w:r w:rsidR="0061113C" w:rsidRPr="003A137D" w:rsidDel="00370222">
          <w:rPr>
            <w:color w:val="000000" w:themeColor="text1"/>
          </w:rPr>
          <w:delText>(</w:delText>
        </w:r>
        <w:r w:rsidRPr="003A137D" w:rsidDel="00370222">
          <w:rPr>
            <w:color w:val="000000" w:themeColor="text1"/>
          </w:rPr>
          <w:delText>with some overlapping</w:delText>
        </w:r>
        <w:r w:rsidR="0061113C" w:rsidRPr="003A137D" w:rsidDel="00370222">
          <w:rPr>
            <w:color w:val="000000" w:themeColor="text1"/>
          </w:rPr>
          <w:delText>)</w:delText>
        </w:r>
        <w:r w:rsidRPr="003A137D" w:rsidDel="00370222">
          <w:rPr>
            <w:color w:val="000000" w:themeColor="text1"/>
          </w:rPr>
          <w:delText xml:space="preserve">. The virus taxon, </w:delText>
        </w:r>
        <w:r w:rsidRPr="003A137D" w:rsidDel="00370222">
          <w:rPr>
            <w:i/>
            <w:iCs/>
            <w:color w:val="000000" w:themeColor="text1"/>
          </w:rPr>
          <w:delText>Muromegalovirus</w:delText>
        </w:r>
        <w:r w:rsidRPr="003A137D" w:rsidDel="00370222">
          <w:rPr>
            <w:color w:val="000000" w:themeColor="text1"/>
          </w:rPr>
          <w:delText>, which was reported significantly different in abundance between kidney and lung samples with ~24–25</w:delText>
        </w:r>
        <w:r w:rsidR="00023861" w:rsidRPr="003A137D" w:rsidDel="00370222">
          <w:rPr>
            <w:color w:val="000000" w:themeColor="text1"/>
          </w:rPr>
          <w:delText xml:space="preserve"> </w:delText>
        </w:r>
        <w:r w:rsidRPr="003A137D" w:rsidDel="00370222">
          <w:rPr>
            <w:color w:val="000000" w:themeColor="text1"/>
          </w:rPr>
          <w:delText xml:space="preserve">- log fold changes for both CLARK and </w:delText>
        </w:r>
        <w:r w:rsidR="00587076" w:rsidRPr="003A137D" w:rsidDel="00370222">
          <w:rPr>
            <w:color w:val="000000" w:themeColor="text1"/>
          </w:rPr>
          <w:delText>CLARK-s</w:delText>
        </w:r>
        <w:r w:rsidRPr="003A137D" w:rsidDel="00370222">
          <w:rPr>
            <w:color w:val="000000" w:themeColor="text1"/>
          </w:rPr>
          <w:delText xml:space="preserve"> classified profiles are only found less than 1% in relative abundance within a kidney’s sample in Kraken2 classified profile. Taxa reported as </w:delText>
        </w:r>
        <w:r w:rsidR="00315E9F" w:rsidRPr="003A137D" w:rsidDel="00370222">
          <w:rPr>
            <w:color w:val="000000" w:themeColor="text1"/>
          </w:rPr>
          <w:delText>DA</w:delText>
        </w:r>
        <w:r w:rsidRPr="003A137D" w:rsidDel="00370222">
          <w:rPr>
            <w:color w:val="000000" w:themeColor="text1"/>
          </w:rPr>
          <w:delText xml:space="preserve"> by microbial profiles classified with different </w:delText>
        </w:r>
        <w:r w:rsidR="008524D8" w:rsidRPr="003A137D" w:rsidDel="00370222">
          <w:rPr>
            <w:color w:val="000000" w:themeColor="text1"/>
          </w:rPr>
          <w:delText>software</w:delText>
        </w:r>
        <w:r w:rsidRPr="003A137D" w:rsidDel="00370222">
          <w:rPr>
            <w:color w:val="000000" w:themeColor="text1"/>
          </w:rPr>
          <w:delText xml:space="preserve"> can produce misleading biological conclusions, which </w:delText>
        </w:r>
        <w:r w:rsidR="004C191F" w:rsidRPr="003A137D" w:rsidDel="00370222">
          <w:rPr>
            <w:color w:val="000000" w:themeColor="text1"/>
          </w:rPr>
          <w:delText xml:space="preserve">may </w:delText>
        </w:r>
        <w:r w:rsidRPr="003A137D" w:rsidDel="00370222">
          <w:rPr>
            <w:color w:val="000000" w:themeColor="text1"/>
          </w:rPr>
          <w:delText xml:space="preserve">seriously </w:delText>
        </w:r>
        <w:r w:rsidR="004C191F" w:rsidRPr="003A137D" w:rsidDel="00370222">
          <w:rPr>
            <w:color w:val="000000" w:themeColor="text1"/>
          </w:rPr>
          <w:delText>influen</w:delText>
        </w:r>
        <w:r w:rsidR="00831913" w:rsidRPr="003A137D" w:rsidDel="00370222">
          <w:rPr>
            <w:color w:val="000000" w:themeColor="text1"/>
          </w:rPr>
          <w:delText>c</w:delText>
        </w:r>
        <w:r w:rsidR="004C191F" w:rsidRPr="003A137D" w:rsidDel="00370222">
          <w:rPr>
            <w:color w:val="000000" w:themeColor="text1"/>
          </w:rPr>
          <w:delText>e the interpreta</w:delText>
        </w:r>
        <w:r w:rsidR="0061113C" w:rsidRPr="003A137D" w:rsidDel="00370222">
          <w:rPr>
            <w:color w:val="000000" w:themeColor="text1"/>
          </w:rPr>
          <w:delText>t</w:delText>
        </w:r>
        <w:r w:rsidR="004C191F" w:rsidRPr="003A137D" w:rsidDel="00370222">
          <w:rPr>
            <w:color w:val="000000" w:themeColor="text1"/>
          </w:rPr>
          <w:delText xml:space="preserve">ions and </w:delText>
        </w:r>
        <w:r w:rsidRPr="003A137D" w:rsidDel="00370222">
          <w:rPr>
            <w:color w:val="000000" w:themeColor="text1"/>
          </w:rPr>
          <w:delText>the directions of f</w:delText>
        </w:r>
        <w:r w:rsidR="004C191F" w:rsidRPr="003A137D" w:rsidDel="00370222">
          <w:rPr>
            <w:color w:val="000000" w:themeColor="text1"/>
          </w:rPr>
          <w:delText>urther</w:delText>
        </w:r>
        <w:r w:rsidRPr="003A137D" w:rsidDel="00370222">
          <w:rPr>
            <w:color w:val="000000" w:themeColor="text1"/>
          </w:rPr>
          <w:delText xml:space="preserve"> </w:delText>
        </w:r>
        <w:r w:rsidR="004C191F" w:rsidRPr="003A137D" w:rsidDel="00370222">
          <w:rPr>
            <w:color w:val="000000" w:themeColor="text1"/>
          </w:rPr>
          <w:delText>investigations.</w:delText>
        </w:r>
      </w:del>
    </w:p>
    <w:p w14:paraId="6CDDDE6E" w14:textId="4B391038" w:rsidR="00234370" w:rsidRPr="003A137D" w:rsidRDefault="00234370" w:rsidP="00271EA9">
      <w:pPr>
        <w:spacing w:line="480" w:lineRule="auto"/>
        <w:ind w:firstLine="720"/>
        <w:rPr>
          <w:color w:val="000000" w:themeColor="text1"/>
        </w:rPr>
      </w:pPr>
      <w:r w:rsidRPr="003A137D">
        <w:rPr>
          <w:color w:val="000000" w:themeColor="text1"/>
        </w:rPr>
        <w:t xml:space="preserve">The inconsistencies found between the results of different metagenomic </w:t>
      </w:r>
      <w:del w:id="1755" w:author="Ruijie Xu" w:date="2022-01-30T14:46:00Z">
        <w:r w:rsidRPr="003A137D" w:rsidDel="00F46E82">
          <w:rPr>
            <w:color w:val="000000" w:themeColor="text1"/>
          </w:rPr>
          <w:delText xml:space="preserve">classifiers </w:delText>
        </w:r>
      </w:del>
      <w:ins w:id="1756" w:author="Ruijie Xu" w:date="2022-01-30T14:46:00Z">
        <w:r w:rsidR="00F46E82" w:rsidRPr="003A137D">
          <w:rPr>
            <w:color w:val="000000" w:themeColor="text1"/>
          </w:rPr>
          <w:t xml:space="preserve">software </w:t>
        </w:r>
      </w:ins>
      <w:r w:rsidRPr="003A137D">
        <w:rPr>
          <w:color w:val="000000" w:themeColor="text1"/>
        </w:rPr>
        <w:t>show that significant biological conclusions from metagenomic profiling analys</w:t>
      </w:r>
      <w:r w:rsidR="0061113C" w:rsidRPr="003A137D">
        <w:rPr>
          <w:color w:val="000000" w:themeColor="text1"/>
        </w:rPr>
        <w:t>e</w:t>
      </w:r>
      <w:r w:rsidRPr="003A137D">
        <w:rPr>
          <w:color w:val="000000" w:themeColor="text1"/>
        </w:rPr>
        <w:t>s ha</w:t>
      </w:r>
      <w:r w:rsidR="005A077E" w:rsidRPr="003A137D">
        <w:rPr>
          <w:color w:val="000000" w:themeColor="text1"/>
        </w:rPr>
        <w:t>ve</w:t>
      </w:r>
      <w:r w:rsidRPr="003A137D">
        <w:rPr>
          <w:color w:val="000000" w:themeColor="text1"/>
        </w:rPr>
        <w:t xml:space="preserve"> the potential to be only the artifacts of the </w:t>
      </w:r>
      <w:r w:rsidR="0061113C" w:rsidRPr="003A137D">
        <w:rPr>
          <w:color w:val="000000" w:themeColor="text1"/>
        </w:rPr>
        <w:t xml:space="preserve">software’ </w:t>
      </w:r>
      <w:r w:rsidRPr="003A137D">
        <w:rPr>
          <w:color w:val="000000" w:themeColor="text1"/>
        </w:rPr>
        <w:t>algorithms</w:t>
      </w:r>
      <w:r w:rsidR="00BD222B" w:rsidRPr="003A137D">
        <w:rPr>
          <w:color w:val="000000" w:themeColor="text1"/>
        </w:rPr>
        <w:t xml:space="preserve">. </w:t>
      </w:r>
      <w:r w:rsidR="00D571AF" w:rsidRPr="003A137D">
        <w:rPr>
          <w:color w:val="000000" w:themeColor="text1"/>
        </w:rPr>
        <w:t xml:space="preserve">Shotgun metagenomics sequences might be too short for current taxonomical profiling </w:t>
      </w:r>
      <w:r w:rsidR="008524D8" w:rsidRPr="003A137D">
        <w:rPr>
          <w:color w:val="000000" w:themeColor="text1"/>
        </w:rPr>
        <w:t>software</w:t>
      </w:r>
      <w:r w:rsidR="00D571AF" w:rsidRPr="003A137D">
        <w:rPr>
          <w:color w:val="000000" w:themeColor="text1"/>
        </w:rPr>
        <w:t xml:space="preserve"> to differentiate microbial taxonomies between similar genomes </w:t>
      </w:r>
      <w:r w:rsidR="003272C4" w:rsidRPr="003A137D">
        <w:rPr>
          <w:color w:val="000000" w:themeColor="text1"/>
        </w:rPr>
        <w:fldChar w:fldCharType="begin"/>
      </w:r>
      <w:r w:rsidR="00506F24" w:rsidRPr="003A137D">
        <w:rPr>
          <w:color w:val="000000" w:themeColor="text1"/>
        </w:rPr>
        <w:instrText xml:space="preserve"> ADDIN ZOTERO_ITEM CSL_CITATION {"citationID":"RAOmnEwe","properties":{"formattedCitation":"(Tran and Phan, 2020)","plainCitation":"(Tran and Phan, 2020)","noteIndex":0},"citationItems":[{"id":"y7Rngnif/iTuEW3VV","uris":["http://zotero.org/users/local/YOB362yk/items/AMMNWGCI"],"uri":["http://zotero.org/users/local/YOB362yk/items/AMMNWGCI"],"itemData":{"id":1658,"type":"article-journal","abstract":"Most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3A137D">
        <w:rPr>
          <w:color w:val="000000" w:themeColor="text1"/>
        </w:rPr>
        <w:fldChar w:fldCharType="separate"/>
      </w:r>
      <w:r w:rsidR="00350DBF" w:rsidRPr="003A137D">
        <w:rPr>
          <w:color w:val="000000"/>
        </w:rPr>
        <w:t>(Tran and Phan, 2020)</w:t>
      </w:r>
      <w:r w:rsidR="003272C4" w:rsidRPr="003A137D">
        <w:rPr>
          <w:color w:val="000000" w:themeColor="text1"/>
        </w:rPr>
        <w:fldChar w:fldCharType="end"/>
      </w:r>
      <w:r w:rsidR="003272C4" w:rsidRPr="003A137D">
        <w:rPr>
          <w:color w:val="000000" w:themeColor="text1"/>
        </w:rPr>
        <w:t>.</w:t>
      </w:r>
      <w:r w:rsidR="00BD222B" w:rsidRPr="003A137D">
        <w:rPr>
          <w:color w:val="000000" w:themeColor="text1"/>
        </w:rPr>
        <w:t xml:space="preserve"> </w:t>
      </w:r>
      <w:r w:rsidR="002F4248" w:rsidRPr="003A137D">
        <w:rPr>
          <w:color w:val="000000" w:themeColor="text1"/>
        </w:rPr>
        <w:t>The u</w:t>
      </w:r>
      <w:r w:rsidRPr="003A137D">
        <w:rPr>
          <w:color w:val="000000" w:themeColor="text1"/>
        </w:rPr>
        <w:t>s</w:t>
      </w:r>
      <w:r w:rsidR="004C191F" w:rsidRPr="003A137D">
        <w:rPr>
          <w:color w:val="000000" w:themeColor="text1"/>
        </w:rPr>
        <w:t>e of</w:t>
      </w:r>
      <w:r w:rsidRPr="003A137D">
        <w:rPr>
          <w:color w:val="000000" w:themeColor="text1"/>
        </w:rPr>
        <w:t xml:space="preserve"> real-world datasets has the advantage of addressing this challenge in metagenomic studies from the users’ perspective, reminding the </w:t>
      </w:r>
      <w:r w:rsidR="004C191F" w:rsidRPr="003A137D">
        <w:rPr>
          <w:color w:val="000000" w:themeColor="text1"/>
        </w:rPr>
        <w:t xml:space="preserve">investigators </w:t>
      </w:r>
      <w:r w:rsidRPr="003A137D">
        <w:rPr>
          <w:color w:val="000000" w:themeColor="text1"/>
        </w:rPr>
        <w:t xml:space="preserve">to stay skeptical with the classification results obtained from the profiling </w:t>
      </w:r>
      <w:r w:rsidR="008524D8" w:rsidRPr="003A137D">
        <w:rPr>
          <w:color w:val="000000" w:themeColor="text1"/>
        </w:rPr>
        <w:t>software</w:t>
      </w:r>
      <w:r w:rsidRPr="003A137D">
        <w:rPr>
          <w:color w:val="000000" w:themeColor="text1"/>
        </w:rPr>
        <w:t xml:space="preserve">. On the other hand, benchmarking the </w:t>
      </w:r>
      <w:r w:rsidR="0061113C" w:rsidRPr="003A137D">
        <w:rPr>
          <w:color w:val="000000" w:themeColor="text1"/>
        </w:rPr>
        <w:t xml:space="preserve">software’ </w:t>
      </w:r>
      <w:r w:rsidRPr="003A137D">
        <w:rPr>
          <w:color w:val="000000" w:themeColor="text1"/>
        </w:rPr>
        <w:t xml:space="preserve">performances with the real-world dataset, in contrast to using </w:t>
      </w:r>
      <w:r w:rsidRPr="003A137D">
        <w:rPr>
          <w:i/>
          <w:iCs/>
          <w:color w:val="000000" w:themeColor="text1"/>
        </w:rPr>
        <w:t>in silic</w:t>
      </w:r>
      <w:r w:rsidRPr="003A137D">
        <w:rPr>
          <w:color w:val="000000" w:themeColor="text1"/>
        </w:rPr>
        <w:t>o datasets, has the limitation o</w:t>
      </w:r>
      <w:r w:rsidR="0061113C" w:rsidRPr="003A137D">
        <w:rPr>
          <w:color w:val="000000" w:themeColor="text1"/>
        </w:rPr>
        <w:t>f</w:t>
      </w:r>
      <w:r w:rsidRPr="003A137D">
        <w:rPr>
          <w:color w:val="000000" w:themeColor="text1"/>
        </w:rPr>
        <w:t xml:space="preserve"> lacking knowledge about the true microbial compositions within each sample, which means we could not evaluate the performance of </w:t>
      </w:r>
      <w:r w:rsidR="008524D8" w:rsidRPr="003A137D">
        <w:rPr>
          <w:color w:val="000000" w:themeColor="text1"/>
        </w:rPr>
        <w:t>software</w:t>
      </w:r>
      <w:r w:rsidRPr="003A137D">
        <w:rPr>
          <w:color w:val="000000" w:themeColor="text1"/>
        </w:rPr>
        <w:t xml:space="preserve"> based on their </w:t>
      </w:r>
      <w:r w:rsidRPr="003A137D">
        <w:rPr>
          <w:color w:val="000000" w:themeColor="text1"/>
        </w:rPr>
        <w:lastRenderedPageBreak/>
        <w:t xml:space="preserve">degrees of accuracy and sensitivity nor giving direct suggestions on </w:t>
      </w:r>
      <w:r w:rsidR="0061113C" w:rsidRPr="003A137D">
        <w:rPr>
          <w:color w:val="000000" w:themeColor="text1"/>
        </w:rPr>
        <w:t xml:space="preserve">software’ </w:t>
      </w:r>
      <w:r w:rsidRPr="003A137D">
        <w:rPr>
          <w:color w:val="000000" w:themeColor="text1"/>
        </w:rPr>
        <w:t>selection. In addition, metagenomics profiling has been broadly utilized in many fields of studies, including clinical, pharmaceutical</w:t>
      </w:r>
      <w:r w:rsidR="00092D2F" w:rsidRPr="003A137D">
        <w:rPr>
          <w:color w:val="000000" w:themeColor="text1"/>
        </w:rPr>
        <w:t>,</w:t>
      </w:r>
      <w:r w:rsidRPr="003A137D">
        <w:rPr>
          <w:color w:val="000000" w:themeColor="text1"/>
        </w:rPr>
        <w:t xml:space="preserve"> as well as ecological studies. Each field utiliz</w:t>
      </w:r>
      <w:r w:rsidR="00092D2F" w:rsidRPr="003A137D">
        <w:rPr>
          <w:color w:val="000000" w:themeColor="text1"/>
        </w:rPr>
        <w:t>es</w:t>
      </w:r>
      <w:r w:rsidRPr="003A137D">
        <w:rPr>
          <w:color w:val="000000" w:themeColor="text1"/>
        </w:rPr>
        <w:t xml:space="preserve"> microbial profiles differently based on the biological question proposed. Our choice of the real-world dataset could only address a limited number of </w:t>
      </w:r>
      <w:r w:rsidR="0061113C" w:rsidRPr="003A137D">
        <w:rPr>
          <w:color w:val="000000" w:themeColor="text1"/>
        </w:rPr>
        <w:t xml:space="preserve">software </w:t>
      </w:r>
      <w:r w:rsidRPr="003A137D">
        <w:rPr>
          <w:color w:val="000000" w:themeColor="text1"/>
        </w:rPr>
        <w:t xml:space="preserve">selection biases. We suggest researchers from different </w:t>
      </w:r>
      <w:r w:rsidR="0061113C" w:rsidRPr="003A137D">
        <w:rPr>
          <w:color w:val="000000" w:themeColor="text1"/>
        </w:rPr>
        <w:t xml:space="preserve">study </w:t>
      </w:r>
      <w:r w:rsidRPr="003A137D">
        <w:rPr>
          <w:color w:val="000000" w:themeColor="text1"/>
        </w:rPr>
        <w:t>fields to be aware of the possible error-prone conclusions made from metagenomics profiling analysis</w:t>
      </w:r>
      <w:r w:rsidR="002B44DF" w:rsidRPr="003A137D">
        <w:rPr>
          <w:color w:val="000000" w:themeColor="text1"/>
        </w:rPr>
        <w:t>, and evaluate it objectively</w:t>
      </w:r>
      <w:r w:rsidRPr="003A137D">
        <w:rPr>
          <w:color w:val="000000" w:themeColor="text1"/>
        </w:rPr>
        <w:t xml:space="preserve"> </w:t>
      </w:r>
      <w:r w:rsidR="002B44DF" w:rsidRPr="003A137D">
        <w:rPr>
          <w:color w:val="000000" w:themeColor="text1"/>
        </w:rPr>
        <w:t xml:space="preserve">comparing it to </w:t>
      </w:r>
      <w:r w:rsidR="000201F5" w:rsidRPr="003A137D">
        <w:rPr>
          <w:color w:val="000000" w:themeColor="text1"/>
        </w:rPr>
        <w:t xml:space="preserve">other </w:t>
      </w:r>
      <w:r w:rsidR="002B44DF" w:rsidRPr="003A137D">
        <w:rPr>
          <w:color w:val="000000" w:themeColor="text1"/>
        </w:rPr>
        <w:t xml:space="preserve">traditional methods </w:t>
      </w:r>
      <w:r w:rsidR="000201F5" w:rsidRPr="003A137D">
        <w:rPr>
          <w:color w:val="000000" w:themeColor="text1"/>
        </w:rPr>
        <w:t>(e.</w:t>
      </w:r>
      <w:r w:rsidR="003A41A8" w:rsidRPr="003A137D">
        <w:rPr>
          <w:color w:val="000000" w:themeColor="text1"/>
        </w:rPr>
        <w:t>g.</w:t>
      </w:r>
      <w:r w:rsidR="000201F5" w:rsidRPr="003A137D">
        <w:rPr>
          <w:color w:val="000000" w:themeColor="text1"/>
        </w:rPr>
        <w:t xml:space="preserve"> PCR, culture, or serotyping)</w:t>
      </w:r>
      <w:r w:rsidR="002B44DF" w:rsidRPr="003A137D">
        <w:rPr>
          <w:color w:val="000000" w:themeColor="text1"/>
        </w:rPr>
        <w:t>.</w:t>
      </w:r>
    </w:p>
    <w:p w14:paraId="46BDD010" w14:textId="77777777" w:rsidR="005912FB" w:rsidRPr="003A137D" w:rsidRDefault="00234370" w:rsidP="005912FB">
      <w:pPr>
        <w:spacing w:line="480" w:lineRule="auto"/>
        <w:ind w:firstLine="360"/>
        <w:rPr>
          <w:color w:val="000000" w:themeColor="text1"/>
        </w:rPr>
      </w:pPr>
      <w:r w:rsidRPr="003A137D">
        <w:rPr>
          <w:color w:val="000000" w:themeColor="text1"/>
        </w:rPr>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3A137D">
        <w:rPr>
          <w:color w:val="000000" w:themeColor="text1"/>
        </w:rPr>
        <w:t xml:space="preserve">and validate </w:t>
      </w:r>
      <w:r w:rsidR="0061113C" w:rsidRPr="003A137D">
        <w:rPr>
          <w:color w:val="000000" w:themeColor="text1"/>
        </w:rPr>
        <w:t xml:space="preserve">software </w:t>
      </w:r>
      <w:r w:rsidR="00B57419" w:rsidRPr="003A137D">
        <w:rPr>
          <w:color w:val="000000" w:themeColor="text1"/>
        </w:rPr>
        <w:t>outputs</w:t>
      </w:r>
      <w:r w:rsidRPr="003A137D">
        <w:rPr>
          <w:color w:val="000000" w:themeColor="text1"/>
        </w:rPr>
        <w:t xml:space="preserve"> based on our prior knowledge. </w:t>
      </w:r>
    </w:p>
    <w:p w14:paraId="3B084BEC" w14:textId="1124AAEC" w:rsidR="00886469" w:rsidRPr="003A137D" w:rsidRDefault="00886469" w:rsidP="005912FB">
      <w:pPr>
        <w:spacing w:line="480" w:lineRule="auto"/>
        <w:rPr>
          <w:b/>
          <w:bCs/>
          <w:color w:val="000000" w:themeColor="text1"/>
        </w:rPr>
      </w:pPr>
      <w:r w:rsidRPr="003A137D">
        <w:rPr>
          <w:b/>
          <w:bCs/>
          <w:color w:val="000000" w:themeColor="text1"/>
        </w:rPr>
        <w:t>Acknowledgements</w:t>
      </w:r>
    </w:p>
    <w:p w14:paraId="4A87EB95" w14:textId="58B8994F" w:rsidR="00792217" w:rsidRPr="003A137D" w:rsidRDefault="00792217" w:rsidP="005912FB">
      <w:pPr>
        <w:spacing w:line="480" w:lineRule="auto"/>
        <w:rPr>
          <w:color w:val="000000" w:themeColor="text1"/>
        </w:rPr>
      </w:pPr>
      <w:bookmarkStart w:id="1757" w:name="OLE_LINK118"/>
      <w:r w:rsidRPr="003A137D">
        <w:t xml:space="preserve">This work was supported by the </w:t>
      </w:r>
      <w:r w:rsidRPr="003A137D">
        <w:rPr>
          <w:color w:val="000000" w:themeColor="text1"/>
        </w:rPr>
        <w:t xml:space="preserve">National Science Foundation under Grant No. DGE-1545433 to R.X. </w:t>
      </w:r>
      <w:r w:rsidRPr="003A137D">
        <w:t>and startup funds to L.C.M.S. from the University of Georgia Office of Research</w:t>
      </w:r>
      <w:r w:rsidRPr="003A137D">
        <w:rPr>
          <w:color w:val="000000" w:themeColor="text1"/>
        </w:rPr>
        <w:t>. The sample collection, sequencing and analysis was done during S.R.’s tenure at the Ross University School of Veterinary Medicine, Saint Kitts and it was supported by internal grants from the Center for One Health and Tropical Medicine.</w:t>
      </w:r>
      <w:bookmarkEnd w:id="1757"/>
      <w:r w:rsidR="0045618D" w:rsidRPr="003A137D">
        <w:rPr>
          <w:color w:val="000000" w:themeColor="text1"/>
        </w:rPr>
        <w:t xml:space="preserve"> We also would like to thank Dr. Kanae Shiokawa for her help with collection and processing of rat specimens.</w:t>
      </w:r>
    </w:p>
    <w:p w14:paraId="28F79B53" w14:textId="43590E57" w:rsidR="00886469" w:rsidRPr="003A137D" w:rsidRDefault="00886469" w:rsidP="005912FB">
      <w:pPr>
        <w:spacing w:line="480" w:lineRule="auto"/>
        <w:rPr>
          <w:b/>
          <w:bCs/>
          <w:color w:val="000000" w:themeColor="text1"/>
        </w:rPr>
      </w:pPr>
      <w:r w:rsidRPr="003A137D">
        <w:rPr>
          <w:b/>
          <w:bCs/>
          <w:color w:val="000000" w:themeColor="text1"/>
        </w:rPr>
        <w:t>Conflicts of interest</w:t>
      </w:r>
    </w:p>
    <w:p w14:paraId="70295735" w14:textId="7C4A117B" w:rsidR="00886469" w:rsidRPr="003A137D" w:rsidRDefault="00886469" w:rsidP="0046408A">
      <w:pPr>
        <w:spacing w:line="480" w:lineRule="auto"/>
      </w:pPr>
      <w:r w:rsidRPr="003A137D">
        <w:t>No conflict of interest declared.</w:t>
      </w:r>
    </w:p>
    <w:p w14:paraId="04534B66" w14:textId="77777777" w:rsidR="00063C13" w:rsidRPr="003A137D" w:rsidRDefault="00063C13" w:rsidP="00063C13">
      <w:pPr>
        <w:spacing w:line="480" w:lineRule="auto"/>
        <w:rPr>
          <w:b/>
          <w:bCs/>
          <w:color w:val="000000" w:themeColor="text1"/>
        </w:rPr>
      </w:pPr>
      <w:r w:rsidRPr="003A137D">
        <w:rPr>
          <w:b/>
          <w:bCs/>
          <w:color w:val="000000" w:themeColor="text1"/>
        </w:rPr>
        <w:t>Repositories</w:t>
      </w:r>
    </w:p>
    <w:p w14:paraId="0A803863" w14:textId="77777777" w:rsidR="00063C13" w:rsidRPr="003A137D" w:rsidRDefault="00063C13" w:rsidP="00063C13">
      <w:pPr>
        <w:spacing w:line="480" w:lineRule="auto"/>
        <w:rPr>
          <w:color w:val="000000" w:themeColor="text1"/>
        </w:rPr>
      </w:pPr>
      <w:r w:rsidRPr="003A137D">
        <w:rPr>
          <w:color w:val="000000" w:themeColor="text1"/>
          <w:shd w:val="clear" w:color="auto" w:fill="FFFFFF"/>
        </w:rPr>
        <w:t xml:space="preserve">The raw sequence files (FASTQ) were submitted to the NCBI Sequence Read Archive under the Bioproject accession number: </w:t>
      </w:r>
      <w:r w:rsidRPr="003A137D">
        <w:rPr>
          <w:color w:val="000000" w:themeColor="text1"/>
        </w:rPr>
        <w:t xml:space="preserve">PRJNA717669.  </w:t>
      </w:r>
      <w:r w:rsidRPr="003A137D">
        <w:rPr>
          <w:color w:val="000000" w:themeColor="text1"/>
          <w:shd w:val="clear" w:color="auto" w:fill="FFFFFF"/>
        </w:rPr>
        <w:t xml:space="preserve">The individual isolates can be accessed </w:t>
      </w:r>
      <w:r w:rsidRPr="003A137D">
        <w:rPr>
          <w:color w:val="000000" w:themeColor="text1"/>
          <w:shd w:val="clear" w:color="auto" w:fill="FFFFFF"/>
        </w:rPr>
        <w:lastRenderedPageBreak/>
        <w:t>under the following Biosample accession numbers:</w:t>
      </w:r>
      <w:r w:rsidRPr="003A137D">
        <w:rPr>
          <w:color w:val="000000" w:themeColor="text1"/>
        </w:rPr>
        <w:t xml:space="preserve"> SAMN18507082 - </w:t>
      </w:r>
      <w:r w:rsidRPr="003A137D">
        <w:rPr>
          <w:color w:val="000000" w:themeColor="text1"/>
          <w:shd w:val="clear" w:color="auto" w:fill="FFFFFF"/>
        </w:rPr>
        <w:t>SAMN18507091</w:t>
      </w:r>
      <w:r w:rsidRPr="003A137D">
        <w:rPr>
          <w:color w:val="000000" w:themeColor="text1"/>
        </w:rPr>
        <w:t xml:space="preserve">. All scripts for this publication are freely available on the following Github link: </w:t>
      </w:r>
      <w:r w:rsidR="004B734A" w:rsidRPr="003A137D">
        <w:fldChar w:fldCharType="begin"/>
      </w:r>
      <w:r w:rsidR="004B734A" w:rsidRPr="003A137D">
        <w:instrText xml:space="preserve"> HYPERLINK "https://github.com/salvadorlab/MetagenomicsToolsEvaluation" </w:instrText>
      </w:r>
      <w:r w:rsidR="004B734A" w:rsidRPr="003A137D">
        <w:rPr>
          <w:rPrChange w:id="1758" w:author="Ruijie Xu" w:date="2022-01-31T16:48:00Z">
            <w:rPr>
              <w:rStyle w:val="Hyperlink"/>
            </w:rPr>
          </w:rPrChange>
        </w:rPr>
        <w:fldChar w:fldCharType="separate"/>
      </w:r>
      <w:r w:rsidRPr="003A137D">
        <w:rPr>
          <w:rStyle w:val="Hyperlink"/>
        </w:rPr>
        <w:t>https://github.com/salvadorlab/MetagenomicsToolsEvaluation</w:t>
      </w:r>
      <w:r w:rsidR="004B734A" w:rsidRPr="003A137D">
        <w:rPr>
          <w:rStyle w:val="Hyperlink"/>
        </w:rPr>
        <w:fldChar w:fldCharType="end"/>
      </w:r>
      <w:r w:rsidRPr="003A137D">
        <w:rPr>
          <w:color w:val="000000" w:themeColor="text1"/>
        </w:rPr>
        <w:t>.</w:t>
      </w:r>
    </w:p>
    <w:p w14:paraId="73FFE782" w14:textId="77777777" w:rsidR="00063C13" w:rsidRPr="003A137D" w:rsidRDefault="00063C13" w:rsidP="00063C13">
      <w:pPr>
        <w:spacing w:line="480" w:lineRule="auto"/>
        <w:rPr>
          <w:b/>
          <w:bCs/>
          <w:color w:val="000000" w:themeColor="text1"/>
        </w:rPr>
      </w:pPr>
      <w:r w:rsidRPr="003A137D">
        <w:rPr>
          <w:b/>
          <w:bCs/>
          <w:color w:val="000000" w:themeColor="text1"/>
        </w:rPr>
        <w:t>Data summary</w:t>
      </w:r>
    </w:p>
    <w:p w14:paraId="775B8F3C" w14:textId="77777777" w:rsidR="00792217" w:rsidRPr="003A137D" w:rsidRDefault="00063C13" w:rsidP="0046408A">
      <w:pPr>
        <w:spacing w:line="480" w:lineRule="auto"/>
        <w:rPr>
          <w:color w:val="000000" w:themeColor="text1"/>
        </w:rPr>
      </w:pPr>
      <w:r w:rsidRPr="003A137D">
        <w:rPr>
          <w:color w:val="000000" w:themeColor="text1"/>
          <w:shd w:val="clear" w:color="auto" w:fill="FFFFFF"/>
        </w:rPr>
        <w:t xml:space="preserve">The raw sequence files (FASTQ) were submitted to the NCBI Sequence Read Archive under the Bioproject accession number: </w:t>
      </w:r>
      <w:r w:rsidRPr="003A137D">
        <w:rPr>
          <w:color w:val="000000" w:themeColor="text1"/>
        </w:rPr>
        <w:t xml:space="preserve">PRJNA717669.  </w:t>
      </w:r>
      <w:r w:rsidRPr="003A137D">
        <w:rPr>
          <w:color w:val="000000" w:themeColor="text1"/>
          <w:shd w:val="clear" w:color="auto" w:fill="FFFFFF"/>
        </w:rPr>
        <w:t>The individual isolates can be accessed under the following Biosample accession numbers:</w:t>
      </w:r>
      <w:r w:rsidRPr="003A137D">
        <w:rPr>
          <w:color w:val="000000" w:themeColor="text1"/>
        </w:rPr>
        <w:t xml:space="preserve"> SAMN18507082 - </w:t>
      </w:r>
      <w:r w:rsidRPr="003A137D">
        <w:rPr>
          <w:color w:val="000000" w:themeColor="text1"/>
          <w:shd w:val="clear" w:color="auto" w:fill="FFFFFF"/>
        </w:rPr>
        <w:t>SAMN18507091</w:t>
      </w:r>
      <w:r w:rsidRPr="003A137D">
        <w:rPr>
          <w:color w:val="000000" w:themeColor="text1"/>
        </w:rPr>
        <w:t>. The short-read archive accession numbers are listed in Table S1.</w:t>
      </w:r>
    </w:p>
    <w:p w14:paraId="6B453C79" w14:textId="2BA84A0A" w:rsidR="00792217" w:rsidRPr="003A137D" w:rsidRDefault="00792217" w:rsidP="00792217">
      <w:pPr>
        <w:spacing w:line="480" w:lineRule="auto"/>
        <w:rPr>
          <w:b/>
          <w:bCs/>
          <w:color w:val="000000" w:themeColor="text1"/>
        </w:rPr>
      </w:pPr>
      <w:r w:rsidRPr="003A137D">
        <w:rPr>
          <w:b/>
          <w:bCs/>
          <w:color w:val="000000" w:themeColor="text1"/>
        </w:rPr>
        <w:t>Ethical Approval</w:t>
      </w:r>
    </w:p>
    <w:p w14:paraId="6FF3C83F" w14:textId="3F5CEEE2" w:rsidR="00792217" w:rsidRPr="003A137D" w:rsidRDefault="00792217" w:rsidP="00792217">
      <w:pPr>
        <w:spacing w:line="480" w:lineRule="auto"/>
        <w:rPr>
          <w:iCs/>
        </w:rPr>
      </w:pPr>
      <w:r w:rsidRPr="003A137D">
        <w:rPr>
          <w:color w:val="000000" w:themeColor="text1"/>
        </w:rPr>
        <w:t>Rats were captured following protocols approved by the Ross University School of Veterinary Medicine (RUSVM) IACUC (approval # 17-01-04).</w:t>
      </w:r>
    </w:p>
    <w:p w14:paraId="1AB329E6" w14:textId="4D34D01D" w:rsidR="00761817" w:rsidRPr="003A137D" w:rsidRDefault="00063C13" w:rsidP="0046408A">
      <w:pPr>
        <w:spacing w:line="480" w:lineRule="auto"/>
        <w:rPr>
          <w:b/>
        </w:rPr>
      </w:pPr>
      <w:r w:rsidRPr="003A137D">
        <w:rPr>
          <w:color w:val="000000" w:themeColor="text1"/>
        </w:rPr>
        <w:t xml:space="preserve"> </w:t>
      </w:r>
      <w:r w:rsidR="00886469" w:rsidRPr="003A137D">
        <w:rPr>
          <w:b/>
        </w:rPr>
        <w:t>Supporting Information</w:t>
      </w:r>
    </w:p>
    <w:p w14:paraId="5859865C" w14:textId="36B027DF" w:rsidR="00761817" w:rsidRPr="003A137D" w:rsidDel="00C31982" w:rsidRDefault="00761817" w:rsidP="0046408A">
      <w:pPr>
        <w:spacing w:line="480" w:lineRule="auto"/>
        <w:rPr>
          <w:del w:id="1759" w:author="Ruijie Xu" w:date="2022-02-02T14:44:00Z"/>
          <w:bCs/>
        </w:rPr>
      </w:pPr>
      <w:del w:id="1760" w:author="Ruijie Xu" w:date="2022-02-02T14:44:00Z">
        <w:r w:rsidRPr="003A137D" w:rsidDel="00C31982">
          <w:rPr>
            <w:bCs/>
          </w:rPr>
          <w:delText>Supporting_document.docx</w:delText>
        </w:r>
      </w:del>
    </w:p>
    <w:p w14:paraId="09683A86" w14:textId="60F4922B"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1761" w:author="Ruijie Xu" w:date="2022-02-02T14:44:00Z"/>
          <w:rFonts w:eastAsia="SimSun"/>
          <w:color w:val="000000" w:themeColor="text1"/>
        </w:rPr>
      </w:pPr>
      <w:del w:id="1762" w:author="Ruijie Xu" w:date="2022-02-02T14:44:00Z">
        <w:r w:rsidRPr="003A137D" w:rsidDel="00C31982">
          <w:rPr>
            <w:rFonts w:eastAsia="SimSun"/>
            <w:color w:val="000000" w:themeColor="text1"/>
          </w:rPr>
          <w:delText>TableS1_sample_data_information.xlsx</w:delText>
        </w:r>
      </w:del>
    </w:p>
    <w:p w14:paraId="7E99CEB0" w14:textId="6C3B9FBA"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1763" w:author="Ruijie Xu" w:date="2022-02-02T14:44:00Z"/>
          <w:rFonts w:eastAsia="SimSun"/>
          <w:color w:val="000000" w:themeColor="text1"/>
        </w:rPr>
      </w:pPr>
      <w:del w:id="1764" w:author="Ruijie Xu" w:date="2022-02-02T14:44:00Z">
        <w:r w:rsidRPr="003A137D" w:rsidDel="00C31982">
          <w:rPr>
            <w:rFonts w:eastAsia="SimSun"/>
            <w:color w:val="000000" w:themeColor="text1"/>
          </w:rPr>
          <w:delText>TableS2_Kraken2_db_domain.xlsx</w:delText>
        </w:r>
      </w:del>
    </w:p>
    <w:p w14:paraId="6D9B35FD" w14:textId="275979D2"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1765" w:author="Ruijie Xu" w:date="2022-02-02T14:44:00Z"/>
          <w:rFonts w:eastAsia="SimSun"/>
          <w:color w:val="000000" w:themeColor="text1"/>
        </w:rPr>
      </w:pPr>
      <w:del w:id="1766" w:author="Ruijie Xu" w:date="2022-02-02T14:44:00Z">
        <w:r w:rsidRPr="003A137D" w:rsidDel="00C31982">
          <w:rPr>
            <w:rFonts w:eastAsia="SimSun"/>
            <w:color w:val="000000" w:themeColor="text1"/>
          </w:rPr>
          <w:delText>TableS3_Kraken2_db_comparison.xlsx</w:delText>
        </w:r>
      </w:del>
    </w:p>
    <w:p w14:paraId="76731515" w14:textId="604AE660"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1767" w:author="Ruijie Xu" w:date="2022-02-02T14:44:00Z"/>
          <w:rFonts w:eastAsia="SimSun"/>
          <w:color w:val="000000" w:themeColor="text1"/>
        </w:rPr>
      </w:pPr>
      <w:del w:id="1768" w:author="Ruijie Xu" w:date="2022-02-02T14:44:00Z">
        <w:r w:rsidRPr="003A137D" w:rsidDel="00C31982">
          <w:rPr>
            <w:rFonts w:eastAsia="SimSun"/>
            <w:color w:val="000000" w:themeColor="text1"/>
          </w:rPr>
          <w:delText>TableS4</w:delText>
        </w:r>
        <w:r w:rsidR="000C19E7" w:rsidRPr="003A137D" w:rsidDel="00C31982">
          <w:rPr>
            <w:rFonts w:eastAsia="SimSun"/>
            <w:color w:val="000000" w:themeColor="text1"/>
          </w:rPr>
          <w:delText>_</w:delText>
        </w:r>
        <w:r w:rsidRPr="003A137D" w:rsidDel="00C31982">
          <w:rPr>
            <w:rFonts w:eastAsia="SimSun"/>
            <w:color w:val="000000" w:themeColor="text1"/>
          </w:rPr>
          <w:delText>Kraken2_std_vs_cus_genus.xlsx</w:delText>
        </w:r>
      </w:del>
    </w:p>
    <w:p w14:paraId="37FCAF4E" w14:textId="400667A5"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1769" w:author="Ruijie Xu" w:date="2022-02-02T14:44:00Z"/>
          <w:rFonts w:eastAsia="SimSun"/>
          <w:color w:val="000000" w:themeColor="text1"/>
        </w:rPr>
      </w:pPr>
      <w:del w:id="1770" w:author="Ruijie Xu" w:date="2022-02-02T14:44:00Z">
        <w:r w:rsidRPr="003A137D" w:rsidDel="00C31982">
          <w:rPr>
            <w:rFonts w:eastAsia="SimSun"/>
            <w:color w:val="000000" w:themeColor="text1"/>
          </w:rPr>
          <w:delText>TableS5</w:delText>
        </w:r>
        <w:r w:rsidR="000C19E7" w:rsidRPr="003A137D" w:rsidDel="00C31982">
          <w:rPr>
            <w:rFonts w:eastAsia="SimSun"/>
            <w:color w:val="000000" w:themeColor="text1"/>
          </w:rPr>
          <w:delText>_</w:delText>
        </w:r>
        <w:r w:rsidRPr="003A137D" w:rsidDel="00C31982">
          <w:rPr>
            <w:rFonts w:eastAsia="SimSun"/>
            <w:color w:val="000000" w:themeColor="text1"/>
          </w:rPr>
          <w:delText>software_domain_phylum_readsSummary.xlsx</w:delText>
        </w:r>
      </w:del>
    </w:p>
    <w:p w14:paraId="73DE13BB" w14:textId="5545B0A8"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1771" w:author="Ruijie Xu" w:date="2022-02-02T14:44:00Z"/>
          <w:rFonts w:eastAsia="SimSun"/>
          <w:color w:val="000000" w:themeColor="text1"/>
        </w:rPr>
      </w:pPr>
      <w:del w:id="1772" w:author="Ruijie Xu" w:date="2022-02-02T14:44:00Z">
        <w:r w:rsidRPr="003A137D" w:rsidDel="00C31982">
          <w:rPr>
            <w:rFonts w:eastAsia="SimSun"/>
            <w:color w:val="000000" w:themeColor="text1"/>
          </w:rPr>
          <w:delText>TableS6</w:delText>
        </w:r>
        <w:r w:rsidR="000C19E7" w:rsidRPr="003A137D" w:rsidDel="00C31982">
          <w:rPr>
            <w:rFonts w:eastAsia="SimSun"/>
            <w:color w:val="000000" w:themeColor="text1"/>
          </w:rPr>
          <w:delText>_</w:delText>
        </w:r>
        <w:r w:rsidRPr="003A137D" w:rsidDel="00C31982">
          <w:rPr>
            <w:rFonts w:eastAsia="SimSun"/>
            <w:color w:val="000000" w:themeColor="text1"/>
          </w:rPr>
          <w:delText>software_genus_readsSummary.xlsx</w:delText>
        </w:r>
      </w:del>
    </w:p>
    <w:p w14:paraId="29A7E951" w14:textId="32EFD274"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1773" w:author="Ruijie Xu" w:date="2022-02-02T14:44:00Z"/>
          <w:rFonts w:eastAsia="SimSun"/>
          <w:color w:val="000000" w:themeColor="text1"/>
        </w:rPr>
      </w:pPr>
      <w:del w:id="1774" w:author="Ruijie Xu" w:date="2022-02-02T14:44:00Z">
        <w:r w:rsidRPr="003A137D" w:rsidDel="00C31982">
          <w:rPr>
            <w:rFonts w:eastAsia="SimSun"/>
            <w:color w:val="000000" w:themeColor="text1"/>
          </w:rPr>
          <w:delText>TableS7</w:delText>
        </w:r>
        <w:r w:rsidR="000C19E7" w:rsidRPr="003A137D" w:rsidDel="00C31982">
          <w:rPr>
            <w:rFonts w:eastAsia="SimSun"/>
            <w:color w:val="000000" w:themeColor="text1"/>
          </w:rPr>
          <w:delText>_</w:delText>
        </w:r>
        <w:r w:rsidRPr="003A137D" w:rsidDel="00C31982">
          <w:rPr>
            <w:rFonts w:eastAsia="SimSun"/>
            <w:color w:val="000000" w:themeColor="text1"/>
          </w:rPr>
          <w:delText>Alpha_index_values.xlsx</w:delText>
        </w:r>
      </w:del>
    </w:p>
    <w:p w14:paraId="29AE8FFC" w14:textId="07B6799E"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1775" w:author="Ruijie Xu" w:date="2022-02-02T14:44:00Z"/>
          <w:rFonts w:eastAsia="SimSun"/>
          <w:color w:val="000000" w:themeColor="text1"/>
        </w:rPr>
      </w:pPr>
      <w:del w:id="1776" w:author="Ruijie Xu" w:date="2022-02-02T14:44:00Z">
        <w:r w:rsidRPr="003A137D" w:rsidDel="00C31982">
          <w:rPr>
            <w:rFonts w:eastAsia="SimSun"/>
            <w:color w:val="000000" w:themeColor="text1"/>
          </w:rPr>
          <w:delText>TableS8</w:delText>
        </w:r>
        <w:r w:rsidR="000C19E7" w:rsidRPr="003A137D" w:rsidDel="00C31982">
          <w:rPr>
            <w:rFonts w:eastAsia="SimSun"/>
            <w:color w:val="000000" w:themeColor="text1"/>
          </w:rPr>
          <w:delText>_</w:delText>
        </w:r>
        <w:r w:rsidRPr="003A137D" w:rsidDel="00C31982">
          <w:rPr>
            <w:rFonts w:eastAsia="SimSun"/>
            <w:color w:val="000000" w:themeColor="text1"/>
          </w:rPr>
          <w:delText>AlphaIndexComparison.xlsx</w:delText>
        </w:r>
      </w:del>
    </w:p>
    <w:p w14:paraId="48F588FC" w14:textId="36E964A9" w:rsidR="0046408A" w:rsidRPr="003A137D" w:rsidDel="00C31982" w:rsidRDefault="0046408A" w:rsidP="0046408A">
      <w:pPr>
        <w:spacing w:line="480" w:lineRule="auto"/>
        <w:rPr>
          <w:del w:id="1777" w:author="Ruijie Xu" w:date="2022-02-02T14:44:00Z"/>
          <w:rFonts w:eastAsia="SimSun"/>
          <w:color w:val="000000" w:themeColor="text1"/>
        </w:rPr>
      </w:pPr>
      <w:del w:id="1778" w:author="Ruijie Xu" w:date="2022-02-02T14:44:00Z">
        <w:r w:rsidRPr="003A137D" w:rsidDel="00C31982">
          <w:rPr>
            <w:rFonts w:eastAsia="SimSun"/>
            <w:color w:val="000000" w:themeColor="text1"/>
          </w:rPr>
          <w:delText>TableS9</w:delText>
        </w:r>
        <w:r w:rsidR="000C19E7" w:rsidRPr="003A137D" w:rsidDel="00C31982">
          <w:rPr>
            <w:rFonts w:eastAsia="SimSun"/>
            <w:color w:val="000000" w:themeColor="text1"/>
          </w:rPr>
          <w:delText>_</w:delText>
        </w:r>
        <w:r w:rsidRPr="003A137D" w:rsidDel="00C31982">
          <w:rPr>
            <w:rFonts w:eastAsia="SimSun"/>
            <w:color w:val="000000" w:themeColor="text1"/>
          </w:rPr>
          <w:delText>Beta_index_values.xlsx</w:delText>
        </w:r>
      </w:del>
    </w:p>
    <w:p w14:paraId="2313FA48" w14:textId="38D6FC8A"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1779" w:author="Ruijie Xu" w:date="2022-02-02T14:44:00Z"/>
          <w:rFonts w:eastAsia="SimSun"/>
          <w:color w:val="000000" w:themeColor="text1"/>
        </w:rPr>
      </w:pPr>
      <w:del w:id="1780" w:author="Ruijie Xu" w:date="2022-02-02T14:44:00Z">
        <w:r w:rsidRPr="003A137D" w:rsidDel="00C31982">
          <w:rPr>
            <w:rFonts w:eastAsia="SimSun"/>
            <w:color w:val="000000" w:themeColor="text1"/>
          </w:rPr>
          <w:delText>TableS10</w:delText>
        </w:r>
        <w:r w:rsidR="000C19E7" w:rsidRPr="003A137D" w:rsidDel="00C31982">
          <w:rPr>
            <w:rFonts w:eastAsia="SimSun"/>
            <w:color w:val="000000" w:themeColor="text1"/>
          </w:rPr>
          <w:delText>_</w:delText>
        </w:r>
        <w:r w:rsidRPr="003A137D" w:rsidDel="00C31982">
          <w:rPr>
            <w:rFonts w:eastAsia="SimSun"/>
            <w:color w:val="000000" w:themeColor="text1"/>
          </w:rPr>
          <w:delText>betaIndexComparison.xlsx</w:delText>
        </w:r>
      </w:del>
    </w:p>
    <w:p w14:paraId="5B315F28" w14:textId="0344752E" w:rsidR="00842A3F" w:rsidRPr="003A137D" w:rsidDel="00C31982" w:rsidRDefault="0046408A" w:rsidP="0046408A">
      <w:pPr>
        <w:spacing w:line="480" w:lineRule="auto"/>
        <w:rPr>
          <w:del w:id="1781" w:author="Ruijie Xu" w:date="2022-02-02T14:44:00Z"/>
          <w:color w:val="000000" w:themeColor="text1"/>
        </w:rPr>
      </w:pPr>
      <w:del w:id="1782" w:author="Ruijie Xu" w:date="2022-02-02T14:44:00Z">
        <w:r w:rsidRPr="003A137D" w:rsidDel="00C31982">
          <w:rPr>
            <w:rFonts w:eastAsia="SimSun"/>
            <w:color w:val="000000" w:themeColor="text1"/>
          </w:rPr>
          <w:delText>TableS11</w:delText>
        </w:r>
        <w:r w:rsidR="000C19E7" w:rsidRPr="003A137D" w:rsidDel="00C31982">
          <w:rPr>
            <w:rFonts w:eastAsia="SimSun"/>
            <w:color w:val="000000" w:themeColor="text1"/>
          </w:rPr>
          <w:delText>_</w:delText>
        </w:r>
        <w:r w:rsidRPr="003A137D" w:rsidDel="00C31982">
          <w:rPr>
            <w:rFonts w:eastAsia="SimSun"/>
            <w:color w:val="000000" w:themeColor="text1"/>
          </w:rPr>
          <w:delText>sigTaxa_foldChange_pvalue.xlsx</w:delText>
        </w:r>
      </w:del>
    </w:p>
    <w:p w14:paraId="4A178EDE" w14:textId="70BF2398" w:rsidR="00C919B3" w:rsidRDefault="00C919B3" w:rsidP="002C0B3F">
      <w:pPr>
        <w:spacing w:line="480" w:lineRule="auto"/>
        <w:rPr>
          <w:b/>
          <w:color w:val="000000" w:themeColor="text1"/>
        </w:rPr>
      </w:pPr>
      <w:r w:rsidRPr="003A137D">
        <w:rPr>
          <w:b/>
          <w:color w:val="000000" w:themeColor="text1"/>
        </w:rPr>
        <w:t>References</w:t>
      </w:r>
    </w:p>
    <w:p w14:paraId="6FC581A4" w14:textId="27EEDBE0" w:rsidR="00AC1397" w:rsidRPr="003A137D" w:rsidDel="0019051B" w:rsidRDefault="00AC1397" w:rsidP="002C0B3F">
      <w:pPr>
        <w:spacing w:line="480" w:lineRule="auto"/>
        <w:rPr>
          <w:del w:id="1783" w:author="Ruijie Xu" w:date="2022-02-02T14:49:00Z"/>
          <w:b/>
          <w:color w:val="000000" w:themeColor="text1"/>
        </w:rPr>
      </w:pPr>
    </w:p>
    <w:p w14:paraId="1233896A" w14:textId="20E7B9A2" w:rsidR="002A2A74" w:rsidRPr="003A137D" w:rsidDel="00C31982" w:rsidRDefault="009B420D" w:rsidP="002C0B3F">
      <w:pPr>
        <w:suppressLineNumbers/>
        <w:rPr>
          <w:del w:id="1784" w:author="Ruijie Xu" w:date="2022-02-02T14:45:00Z"/>
          <w:color w:val="000000" w:themeColor="text1"/>
        </w:rPr>
      </w:pPr>
      <w:del w:id="1785" w:author="Ruijie Xu" w:date="2022-02-02T14:45:00Z">
        <w:r w:rsidRPr="003A137D" w:rsidDel="00C31982">
          <w:fldChar w:fldCharType="begin"/>
        </w:r>
        <w:r w:rsidR="00350DBF" w:rsidRPr="003A137D" w:rsidDel="00C31982">
          <w:delInstrText xml:space="preserve"> ADDIN ZOTERO_BIBL {"uncited":[],"omitted":[],"custom":[]} CSL_BIBLIOGRAPHY </w:delInstrText>
        </w:r>
        <w:r w:rsidRPr="003A137D" w:rsidDel="00C31982">
          <w:rPr>
            <w:rPrChange w:id="1786" w:author="Ruijie Xu" w:date="2022-01-31T16:48:00Z">
              <w:rPr>
                <w:color w:val="000000" w:themeColor="text1"/>
              </w:rPr>
            </w:rPrChange>
          </w:rPr>
          <w:fldChar w:fldCharType="separate"/>
        </w:r>
        <w:r w:rsidR="00047CD0" w:rsidDel="00C31982">
          <w:delText>Automatic citation updates are disabled. To see the bibliography, click Refresh in the Zotero tab.</w:delText>
        </w:r>
        <w:r w:rsidRPr="003A137D" w:rsidDel="00C31982">
          <w:rPr>
            <w:color w:val="000000" w:themeColor="text1"/>
          </w:rPr>
          <w:fldChar w:fldCharType="end"/>
        </w:r>
      </w:del>
    </w:p>
    <w:p w14:paraId="7AB91CDB" w14:textId="1175D56D" w:rsidR="002A2A74" w:rsidRPr="003A137D" w:rsidDel="0019051B" w:rsidRDefault="002A2A74" w:rsidP="002C0B3F">
      <w:pPr>
        <w:suppressLineNumbers/>
        <w:rPr>
          <w:del w:id="1787" w:author="Ruijie Xu" w:date="2022-02-02T14:49:00Z"/>
          <w:color w:val="000000" w:themeColor="text1"/>
        </w:rPr>
      </w:pPr>
    </w:p>
    <w:p w14:paraId="48BBC940" w14:textId="70898126" w:rsidR="002A2A74" w:rsidRPr="003A137D" w:rsidDel="0019051B" w:rsidRDefault="002A2A74" w:rsidP="002C0B3F">
      <w:pPr>
        <w:suppressLineNumbers/>
        <w:rPr>
          <w:del w:id="1788" w:author="Ruijie Xu" w:date="2022-02-02T14:49:00Z"/>
          <w:color w:val="000000" w:themeColor="text1"/>
        </w:rPr>
      </w:pPr>
    </w:p>
    <w:p w14:paraId="00560A5C" w14:textId="662C84BD" w:rsidR="002A2A74" w:rsidRPr="003A137D" w:rsidDel="0019051B" w:rsidRDefault="002A2A74" w:rsidP="002C0B3F">
      <w:pPr>
        <w:suppressLineNumbers/>
        <w:rPr>
          <w:del w:id="1789" w:author="Ruijie Xu" w:date="2022-02-02T14:49:00Z"/>
          <w:color w:val="000000" w:themeColor="text1"/>
        </w:rPr>
      </w:pPr>
    </w:p>
    <w:p w14:paraId="7307FFF4" w14:textId="54ED4344" w:rsidR="002A2A74" w:rsidRPr="003A137D" w:rsidDel="0019051B" w:rsidRDefault="002A2A74" w:rsidP="002C0B3F">
      <w:pPr>
        <w:suppressLineNumbers/>
        <w:rPr>
          <w:del w:id="1790" w:author="Ruijie Xu" w:date="2022-02-02T14:49:00Z"/>
          <w:color w:val="000000" w:themeColor="text1"/>
        </w:rPr>
      </w:pPr>
    </w:p>
    <w:p w14:paraId="09E14D65" w14:textId="2D3A642B" w:rsidR="002A2A74" w:rsidRPr="003A137D" w:rsidDel="0019051B" w:rsidRDefault="002A2A74" w:rsidP="002C0B3F">
      <w:pPr>
        <w:suppressLineNumbers/>
        <w:rPr>
          <w:del w:id="1791" w:author="Ruijie Xu" w:date="2022-02-02T14:49:00Z"/>
          <w:color w:val="000000" w:themeColor="text1"/>
        </w:rPr>
      </w:pPr>
    </w:p>
    <w:p w14:paraId="1076EAC7" w14:textId="34217EA4" w:rsidR="002A2A74" w:rsidRPr="003A137D" w:rsidDel="0019051B" w:rsidRDefault="002A2A74" w:rsidP="002C0B3F">
      <w:pPr>
        <w:suppressLineNumbers/>
        <w:rPr>
          <w:del w:id="1792" w:author="Ruijie Xu" w:date="2022-02-02T14:49:00Z"/>
          <w:color w:val="000000" w:themeColor="text1"/>
        </w:rPr>
      </w:pPr>
    </w:p>
    <w:p w14:paraId="6DBD7F95" w14:textId="04043C30" w:rsidR="002A2A74" w:rsidRPr="003A137D" w:rsidDel="0019051B" w:rsidRDefault="002A2A74" w:rsidP="002C0B3F">
      <w:pPr>
        <w:suppressLineNumbers/>
        <w:rPr>
          <w:del w:id="1793" w:author="Ruijie Xu" w:date="2022-02-02T14:49:00Z"/>
          <w:color w:val="000000" w:themeColor="text1"/>
        </w:rPr>
      </w:pPr>
    </w:p>
    <w:p w14:paraId="239F8D3D" w14:textId="3185B26A" w:rsidR="002A2A74" w:rsidRPr="003A137D" w:rsidDel="0019051B" w:rsidRDefault="002A2A74" w:rsidP="002C0B3F">
      <w:pPr>
        <w:suppressLineNumbers/>
        <w:rPr>
          <w:del w:id="1794" w:author="Ruijie Xu" w:date="2022-02-02T14:49:00Z"/>
          <w:color w:val="000000" w:themeColor="text1"/>
        </w:rPr>
      </w:pPr>
    </w:p>
    <w:p w14:paraId="2F77442E" w14:textId="711A5017" w:rsidR="002A2A74" w:rsidRPr="003A137D" w:rsidDel="0019051B" w:rsidRDefault="002A2A74" w:rsidP="002C0B3F">
      <w:pPr>
        <w:suppressLineNumbers/>
        <w:rPr>
          <w:del w:id="1795" w:author="Ruijie Xu" w:date="2022-02-02T14:49:00Z"/>
          <w:color w:val="000000" w:themeColor="text1"/>
        </w:rPr>
      </w:pPr>
    </w:p>
    <w:p w14:paraId="2953FDFA" w14:textId="197F7C6B" w:rsidR="002A2A74" w:rsidRPr="003A137D" w:rsidDel="0019051B" w:rsidRDefault="002A2A74" w:rsidP="002C0B3F">
      <w:pPr>
        <w:suppressLineNumbers/>
        <w:rPr>
          <w:del w:id="1796" w:author="Ruijie Xu" w:date="2022-02-02T14:49:00Z"/>
          <w:color w:val="000000" w:themeColor="text1"/>
        </w:rPr>
      </w:pPr>
    </w:p>
    <w:p w14:paraId="1764E1A8" w14:textId="4AD4C44D" w:rsidR="002A2A74" w:rsidRPr="003A137D" w:rsidDel="0019051B" w:rsidRDefault="002A2A74" w:rsidP="002C0B3F">
      <w:pPr>
        <w:suppressLineNumbers/>
        <w:rPr>
          <w:del w:id="1797" w:author="Ruijie Xu" w:date="2022-02-02T14:49:00Z"/>
          <w:color w:val="000000" w:themeColor="text1"/>
        </w:rPr>
      </w:pPr>
    </w:p>
    <w:p w14:paraId="41AE384F" w14:textId="5F7B96FC" w:rsidR="002A2A74" w:rsidRPr="003A137D" w:rsidDel="0019051B" w:rsidRDefault="002A2A74" w:rsidP="002C0B3F">
      <w:pPr>
        <w:suppressLineNumbers/>
        <w:rPr>
          <w:del w:id="1798" w:author="Ruijie Xu" w:date="2022-02-02T14:49:00Z"/>
          <w:color w:val="000000" w:themeColor="text1"/>
        </w:rPr>
      </w:pPr>
    </w:p>
    <w:p w14:paraId="5E4AFC7C" w14:textId="235C39A9" w:rsidR="002A2A74" w:rsidRPr="003A137D" w:rsidDel="0019051B" w:rsidRDefault="002A2A74" w:rsidP="002C0B3F">
      <w:pPr>
        <w:suppressLineNumbers/>
        <w:rPr>
          <w:del w:id="1799" w:author="Ruijie Xu" w:date="2022-02-02T14:49:00Z"/>
          <w:color w:val="000000" w:themeColor="text1"/>
        </w:rPr>
      </w:pPr>
    </w:p>
    <w:p w14:paraId="0398B9F4" w14:textId="241CC264" w:rsidR="002A2A74" w:rsidRPr="003A137D" w:rsidDel="0019051B" w:rsidRDefault="002A2A74" w:rsidP="002C0B3F">
      <w:pPr>
        <w:suppressLineNumbers/>
        <w:rPr>
          <w:del w:id="1800" w:author="Ruijie Xu" w:date="2022-02-02T14:49:00Z"/>
          <w:color w:val="000000" w:themeColor="text1"/>
        </w:rPr>
      </w:pPr>
    </w:p>
    <w:p w14:paraId="5839E259" w14:textId="27F99850" w:rsidR="002C0B3F" w:rsidRPr="003A137D" w:rsidDel="00761DB2" w:rsidRDefault="002C0B3F" w:rsidP="002C0B3F">
      <w:pPr>
        <w:suppressLineNumbers/>
        <w:spacing w:line="480" w:lineRule="auto"/>
        <w:rPr>
          <w:del w:id="1801" w:author="Ruijie Xu" w:date="2022-02-02T14:44:00Z"/>
          <w:color w:val="000000" w:themeColor="text1"/>
        </w:rPr>
      </w:pPr>
      <w:bookmarkStart w:id="1802" w:name="OLE_LINK124"/>
      <w:bookmarkStart w:id="1803" w:name="OLE_LINK125"/>
      <w:bookmarkStart w:id="1804" w:name="OLE_LINK134"/>
    </w:p>
    <w:bookmarkEnd w:id="1802"/>
    <w:bookmarkEnd w:id="1803"/>
    <w:bookmarkEnd w:id="1804"/>
    <w:p w14:paraId="7BF89552" w14:textId="5F0C310A" w:rsidR="000744DD" w:rsidRPr="003A137D" w:rsidDel="00761DB2" w:rsidRDefault="000744DD" w:rsidP="002A2A74">
      <w:pPr>
        <w:suppressLineNumbers/>
        <w:spacing w:line="480" w:lineRule="auto"/>
        <w:rPr>
          <w:del w:id="1805" w:author="Ruijie Xu" w:date="2022-02-02T14:44:00Z"/>
          <w:b/>
          <w:bCs/>
          <w:color w:val="000000" w:themeColor="text1"/>
        </w:rPr>
      </w:pPr>
      <w:del w:id="1806" w:author="Ruijie Xu" w:date="2022-02-02T14:44:00Z">
        <w:r w:rsidRPr="003A137D" w:rsidDel="00761DB2">
          <w:rPr>
            <w:b/>
            <w:bCs/>
            <w:color w:val="000000" w:themeColor="text1"/>
          </w:rPr>
          <w:delText>Tables</w:delText>
        </w:r>
      </w:del>
    </w:p>
    <w:p w14:paraId="42445309" w14:textId="2CEF2CAC" w:rsidR="002A2A74" w:rsidRPr="003A137D" w:rsidDel="00761DB2" w:rsidRDefault="002A2A74" w:rsidP="002A2A74">
      <w:pPr>
        <w:suppressLineNumbers/>
        <w:spacing w:line="480" w:lineRule="auto"/>
        <w:rPr>
          <w:del w:id="1807" w:author="Ruijie Xu" w:date="2022-02-02T14:44:00Z"/>
          <w:color w:val="000000" w:themeColor="text1"/>
        </w:rPr>
      </w:pPr>
      <w:del w:id="1808" w:author="Ruijie Xu" w:date="2022-02-02T14:44:00Z">
        <w:r w:rsidRPr="003A137D" w:rsidDel="00761DB2">
          <w:rPr>
            <w:b/>
            <w:bCs/>
            <w:color w:val="000000" w:themeColor="text1"/>
          </w:rPr>
          <w:delText>Table 1.</w:delText>
        </w:r>
        <w:r w:rsidRPr="003A137D" w:rsidDel="00761DB2">
          <w:rPr>
            <w:color w:val="000000" w:themeColor="text1"/>
          </w:rPr>
          <w:delText xml:space="preserve"> </w:delText>
        </w:r>
      </w:del>
      <w:del w:id="1809" w:author="Ruijie Xu" w:date="2022-02-02T11:02:00Z">
        <w:r w:rsidRPr="003A137D" w:rsidDel="00463AA7">
          <w:rPr>
            <w:i/>
            <w:iCs/>
            <w:color w:val="000000" w:themeColor="text1"/>
          </w:rPr>
          <w:delText>Leptospira</w:delText>
        </w:r>
      </w:del>
      <w:del w:id="1810" w:author="Ruijie Xu" w:date="2022-02-02T14:44:00Z">
        <w:r w:rsidRPr="003A137D" w:rsidDel="00761DB2">
          <w:rPr>
            <w:color w:val="000000" w:themeColor="text1"/>
          </w:rPr>
          <w:delText xml:space="preserve"> </w:delText>
        </w:r>
        <w:r w:rsidR="00740D70" w:rsidRPr="003A137D" w:rsidDel="00761DB2">
          <w:rPr>
            <w:color w:val="000000" w:themeColor="text1"/>
          </w:rPr>
          <w:delText>d</w:delText>
        </w:r>
        <w:r w:rsidRPr="003A137D" w:rsidDel="00761DB2">
          <w:rPr>
            <w:color w:val="000000" w:themeColor="text1"/>
          </w:rPr>
          <w:delText xml:space="preserve">etection from </w:delText>
        </w:r>
        <w:r w:rsidR="00740D70" w:rsidRPr="003A137D" w:rsidDel="00761DB2">
          <w:rPr>
            <w:color w:val="000000" w:themeColor="text1"/>
          </w:rPr>
          <w:delText>k</w:delText>
        </w:r>
        <w:r w:rsidRPr="003A137D" w:rsidDel="00761DB2">
          <w:rPr>
            <w:color w:val="000000" w:themeColor="text1"/>
          </w:rPr>
          <w:delText xml:space="preserve">idney samples using Kraken2, CLARK, </w:delText>
        </w:r>
        <w:r w:rsidR="00587076" w:rsidRPr="003A137D" w:rsidDel="00761DB2">
          <w:rPr>
            <w:color w:val="000000" w:themeColor="text1"/>
          </w:rPr>
          <w:delText>CLARK-s</w:delText>
        </w:r>
        <w:r w:rsidRPr="003A137D" w:rsidDel="00761DB2">
          <w:rPr>
            <w:color w:val="000000" w:themeColor="text1"/>
          </w:rPr>
          <w:delText xml:space="preserve"> metagenomic profiling and traditional laboratory techniques</w:delText>
        </w:r>
        <w:r w:rsidR="00740D70" w:rsidRPr="003A137D" w:rsidDel="00761DB2">
          <w:rPr>
            <w:color w:val="000000" w:themeColor="text1"/>
          </w:rPr>
          <w:delText>: Polymerase Chain Reaction (PCR), Direct Fluorence Antibody (DFA) test, and culture</w:delText>
        </w:r>
        <w:r w:rsidRPr="003A137D" w:rsidDel="00761DB2">
          <w:rPr>
            <w:color w:val="000000" w:themeColor="text1"/>
          </w:rPr>
          <w:delText xml:space="preserve">. The relative cut-off for </w:delText>
        </w:r>
      </w:del>
      <w:del w:id="1811" w:author="Ruijie Xu" w:date="2022-02-02T11:02:00Z">
        <w:r w:rsidRPr="003A137D" w:rsidDel="00463AA7">
          <w:rPr>
            <w:i/>
            <w:iCs/>
            <w:color w:val="000000" w:themeColor="text1"/>
          </w:rPr>
          <w:delText>Leptospira</w:delText>
        </w:r>
      </w:del>
      <w:del w:id="1812" w:author="Ruijie Xu" w:date="2022-02-02T14:44:00Z">
        <w:r w:rsidRPr="003A137D" w:rsidDel="00761DB2">
          <w:rPr>
            <w:i/>
            <w:iCs/>
            <w:color w:val="000000" w:themeColor="text1"/>
          </w:rPr>
          <w:delText xml:space="preserve"> </w:delText>
        </w:r>
        <w:r w:rsidRPr="003A137D" w:rsidDel="00761DB2">
          <w:rPr>
            <w:color w:val="000000" w:themeColor="text1"/>
          </w:rPr>
          <w:delText>diagnostic in metagenomic samples are 0.1%.</w:delText>
        </w:r>
      </w:del>
    </w:p>
    <w:tbl>
      <w:tblPr>
        <w:tblpPr w:leftFromText="180" w:rightFromText="180" w:vertAnchor="text" w:tblpY="1"/>
        <w:tblOverlap w:val="never"/>
        <w:tblW w:w="9026" w:type="dxa"/>
        <w:tblCellMar>
          <w:left w:w="0" w:type="dxa"/>
          <w:right w:w="0" w:type="dxa"/>
        </w:tblCellMar>
        <w:tblLook w:val="04A0" w:firstRow="1" w:lastRow="0" w:firstColumn="1" w:lastColumn="0" w:noHBand="0" w:noVBand="1"/>
      </w:tblPr>
      <w:tblGrid>
        <w:gridCol w:w="1422"/>
        <w:gridCol w:w="1998"/>
        <w:gridCol w:w="1890"/>
        <w:gridCol w:w="1713"/>
        <w:gridCol w:w="2003"/>
      </w:tblGrid>
      <w:tr w:rsidR="002A2A74" w:rsidRPr="001E3899" w:rsidDel="00761DB2" w14:paraId="6C98AEB6" w14:textId="3EA02197" w:rsidTr="0045618D">
        <w:trPr>
          <w:trHeight w:val="335"/>
          <w:del w:id="1813" w:author="Ruijie Xu" w:date="2022-02-02T14:44:00Z"/>
        </w:trPr>
        <w:tc>
          <w:tcPr>
            <w:tcW w:w="1422" w:type="dxa"/>
            <w:tcBorders>
              <w:top w:val="single" w:sz="4" w:space="0" w:color="auto"/>
              <w:left w:val="nil"/>
              <w:right w:val="nil"/>
            </w:tcBorders>
            <w:shd w:val="clear" w:color="auto" w:fill="auto"/>
            <w:tcMar>
              <w:top w:w="15" w:type="dxa"/>
              <w:left w:w="108" w:type="dxa"/>
              <w:bottom w:w="0" w:type="dxa"/>
              <w:right w:w="108" w:type="dxa"/>
            </w:tcMar>
            <w:hideMark/>
          </w:tcPr>
          <w:p w14:paraId="523263B3" w14:textId="5E3066FC" w:rsidR="002A2A74" w:rsidRPr="003A137D" w:rsidDel="00761DB2" w:rsidRDefault="002A2A74" w:rsidP="0045618D">
            <w:pPr>
              <w:suppressLineNumbers/>
              <w:jc w:val="center"/>
              <w:rPr>
                <w:del w:id="1814" w:author="Ruijie Xu" w:date="2022-02-02T14:44:00Z"/>
                <w:color w:val="000000" w:themeColor="text1"/>
              </w:rPr>
            </w:pPr>
            <w:del w:id="1815" w:author="Ruijie Xu" w:date="2022-02-02T14:44:00Z">
              <w:r w:rsidRPr="003A137D" w:rsidDel="00761DB2">
                <w:rPr>
                  <w:color w:val="000000" w:themeColor="text1"/>
                </w:rPr>
                <w:delText>Sample ID</w:delText>
              </w:r>
            </w:del>
          </w:p>
        </w:tc>
        <w:tc>
          <w:tcPr>
            <w:tcW w:w="1998" w:type="dxa"/>
            <w:tcBorders>
              <w:top w:val="single" w:sz="4" w:space="0" w:color="auto"/>
              <w:left w:val="nil"/>
              <w:right w:val="nil"/>
            </w:tcBorders>
          </w:tcPr>
          <w:p w14:paraId="7227A54A" w14:textId="4BCCA799" w:rsidR="002A2A74" w:rsidRPr="003A137D" w:rsidDel="00761DB2" w:rsidRDefault="002A2A74" w:rsidP="0045618D">
            <w:pPr>
              <w:suppressLineNumbers/>
              <w:jc w:val="center"/>
              <w:rPr>
                <w:del w:id="1816" w:author="Ruijie Xu" w:date="2022-02-02T14:44:00Z"/>
                <w:color w:val="000000" w:themeColor="text1"/>
              </w:rPr>
            </w:pPr>
            <w:del w:id="1817" w:author="Ruijie Xu" w:date="2022-02-02T14:44:00Z">
              <w:r w:rsidRPr="003A137D" w:rsidDel="00761DB2">
                <w:rPr>
                  <w:color w:val="000000" w:themeColor="text1"/>
                </w:rPr>
                <w:delText>Kraken2</w:delText>
              </w:r>
            </w:del>
          </w:p>
        </w:tc>
        <w:tc>
          <w:tcPr>
            <w:tcW w:w="1890" w:type="dxa"/>
            <w:tcBorders>
              <w:top w:val="single" w:sz="4" w:space="0" w:color="auto"/>
              <w:left w:val="nil"/>
              <w:right w:val="nil"/>
            </w:tcBorders>
          </w:tcPr>
          <w:p w14:paraId="75FCEADC" w14:textId="7BD13433" w:rsidR="002A2A74" w:rsidRPr="003A137D" w:rsidDel="00761DB2" w:rsidRDefault="002A2A74" w:rsidP="0045618D">
            <w:pPr>
              <w:suppressLineNumbers/>
              <w:jc w:val="center"/>
              <w:rPr>
                <w:del w:id="1818" w:author="Ruijie Xu" w:date="2022-02-02T14:44:00Z"/>
                <w:color w:val="000000" w:themeColor="text1"/>
              </w:rPr>
            </w:pPr>
            <w:del w:id="1819" w:author="Ruijie Xu" w:date="2022-02-02T14:44:00Z">
              <w:r w:rsidRPr="003A137D" w:rsidDel="00761DB2">
                <w:rPr>
                  <w:color w:val="000000" w:themeColor="text1"/>
                </w:rPr>
                <w:delText>CLARK</w:delText>
              </w:r>
            </w:del>
          </w:p>
        </w:tc>
        <w:tc>
          <w:tcPr>
            <w:tcW w:w="1713" w:type="dxa"/>
            <w:tcBorders>
              <w:top w:val="single" w:sz="4" w:space="0" w:color="auto"/>
              <w:left w:val="nil"/>
              <w:right w:val="nil"/>
            </w:tcBorders>
          </w:tcPr>
          <w:p w14:paraId="02CAF82E" w14:textId="750009C9" w:rsidR="002A2A74" w:rsidRPr="003A137D" w:rsidDel="00761DB2" w:rsidRDefault="00587076" w:rsidP="0045618D">
            <w:pPr>
              <w:suppressLineNumbers/>
              <w:jc w:val="center"/>
              <w:rPr>
                <w:del w:id="1820" w:author="Ruijie Xu" w:date="2022-02-02T14:44:00Z"/>
                <w:color w:val="000000" w:themeColor="text1"/>
              </w:rPr>
            </w:pPr>
            <w:del w:id="1821" w:author="Ruijie Xu" w:date="2022-02-02T14:44:00Z">
              <w:r w:rsidRPr="003A137D" w:rsidDel="00761DB2">
                <w:rPr>
                  <w:color w:val="000000" w:themeColor="text1"/>
                </w:rPr>
                <w:delText>CLARK-s</w:delText>
              </w:r>
            </w:del>
          </w:p>
        </w:tc>
        <w:tc>
          <w:tcPr>
            <w:tcW w:w="2003" w:type="dxa"/>
            <w:tcBorders>
              <w:top w:val="single" w:sz="4" w:space="0" w:color="auto"/>
              <w:left w:val="nil"/>
              <w:right w:val="nil"/>
            </w:tcBorders>
            <w:shd w:val="clear" w:color="auto" w:fill="auto"/>
            <w:tcMar>
              <w:top w:w="15" w:type="dxa"/>
              <w:left w:w="108" w:type="dxa"/>
              <w:bottom w:w="0" w:type="dxa"/>
              <w:right w:w="108" w:type="dxa"/>
            </w:tcMar>
            <w:hideMark/>
          </w:tcPr>
          <w:p w14:paraId="3F9FB2BC" w14:textId="76CA0148" w:rsidR="002A2A74" w:rsidRPr="003A137D" w:rsidDel="00761DB2" w:rsidRDefault="002A2A74" w:rsidP="0045618D">
            <w:pPr>
              <w:suppressLineNumbers/>
              <w:jc w:val="center"/>
              <w:rPr>
                <w:del w:id="1822" w:author="Ruijie Xu" w:date="2022-02-02T14:44:00Z"/>
                <w:color w:val="000000" w:themeColor="text1"/>
              </w:rPr>
            </w:pPr>
            <w:del w:id="1823" w:author="Ruijie Xu" w:date="2022-02-02T14:44:00Z">
              <w:r w:rsidRPr="003A137D" w:rsidDel="00761DB2">
                <w:rPr>
                  <w:color w:val="000000" w:themeColor="text1"/>
                </w:rPr>
                <w:delText>PCR/DFA/Culture</w:delText>
              </w:r>
            </w:del>
          </w:p>
        </w:tc>
      </w:tr>
      <w:tr w:rsidR="002A2A74" w:rsidRPr="001E3899" w:rsidDel="00761DB2" w14:paraId="68DB364A" w14:textId="578F841E" w:rsidTr="0045618D">
        <w:trPr>
          <w:trHeight w:val="262"/>
          <w:del w:id="1824" w:author="Ruijie Xu" w:date="2022-02-02T14:44:00Z"/>
        </w:trPr>
        <w:tc>
          <w:tcPr>
            <w:tcW w:w="1422" w:type="dxa"/>
            <w:tcBorders>
              <w:left w:val="nil"/>
              <w:bottom w:val="nil"/>
              <w:right w:val="nil"/>
            </w:tcBorders>
            <w:shd w:val="clear" w:color="auto" w:fill="auto"/>
            <w:tcMar>
              <w:top w:w="15" w:type="dxa"/>
              <w:left w:w="108" w:type="dxa"/>
              <w:bottom w:w="0" w:type="dxa"/>
              <w:right w:w="108" w:type="dxa"/>
            </w:tcMar>
          </w:tcPr>
          <w:p w14:paraId="387379D9" w14:textId="20357034" w:rsidR="002A2A74" w:rsidRPr="003A137D" w:rsidDel="00761DB2" w:rsidRDefault="002A2A74" w:rsidP="0045618D">
            <w:pPr>
              <w:suppressLineNumbers/>
              <w:jc w:val="center"/>
              <w:rPr>
                <w:del w:id="1825" w:author="Ruijie Xu" w:date="2022-02-02T14:44:00Z"/>
                <w:color w:val="000000" w:themeColor="text1"/>
              </w:rPr>
            </w:pPr>
          </w:p>
        </w:tc>
        <w:tc>
          <w:tcPr>
            <w:tcW w:w="5601" w:type="dxa"/>
            <w:gridSpan w:val="3"/>
            <w:tcBorders>
              <w:left w:val="nil"/>
              <w:bottom w:val="nil"/>
              <w:right w:val="nil"/>
            </w:tcBorders>
          </w:tcPr>
          <w:p w14:paraId="41164BE1" w14:textId="4D7A9491" w:rsidR="002A2A74" w:rsidRPr="003A137D" w:rsidDel="00761DB2" w:rsidRDefault="002A2A74" w:rsidP="0045618D">
            <w:pPr>
              <w:suppressLineNumbers/>
              <w:jc w:val="center"/>
              <w:rPr>
                <w:del w:id="1826" w:author="Ruijie Xu" w:date="2022-02-02T14:44:00Z"/>
                <w:color w:val="000000" w:themeColor="text1"/>
              </w:rPr>
            </w:pPr>
            <w:del w:id="1827" w:author="Ruijie Xu" w:date="2022-02-02T14:44:00Z">
              <w:r w:rsidRPr="003A137D" w:rsidDel="00761DB2">
                <w:rPr>
                  <w:color w:val="000000" w:themeColor="text1"/>
                </w:rPr>
                <w:delText>Absolute (Relative %) No. Reads</w:delText>
              </w:r>
            </w:del>
          </w:p>
        </w:tc>
        <w:tc>
          <w:tcPr>
            <w:tcW w:w="2003" w:type="dxa"/>
            <w:tcBorders>
              <w:left w:val="nil"/>
              <w:bottom w:val="nil"/>
              <w:right w:val="nil"/>
            </w:tcBorders>
            <w:shd w:val="clear" w:color="auto" w:fill="auto"/>
            <w:tcMar>
              <w:top w:w="15" w:type="dxa"/>
              <w:left w:w="108" w:type="dxa"/>
              <w:bottom w:w="0" w:type="dxa"/>
              <w:right w:w="108" w:type="dxa"/>
            </w:tcMar>
          </w:tcPr>
          <w:p w14:paraId="0F69CC9C" w14:textId="72A24DCC" w:rsidR="002A2A74" w:rsidRPr="003A137D" w:rsidDel="00761DB2" w:rsidRDefault="002A2A74" w:rsidP="0045618D">
            <w:pPr>
              <w:suppressLineNumbers/>
              <w:jc w:val="center"/>
              <w:rPr>
                <w:del w:id="1828" w:author="Ruijie Xu" w:date="2022-02-02T14:44:00Z"/>
                <w:color w:val="000000" w:themeColor="text1"/>
              </w:rPr>
            </w:pPr>
          </w:p>
        </w:tc>
      </w:tr>
      <w:tr w:rsidR="002A2A74" w:rsidRPr="001E3899" w:rsidDel="00761DB2" w14:paraId="1549FC68" w14:textId="2FFF035F" w:rsidTr="0045618D">
        <w:trPr>
          <w:trHeight w:val="511"/>
          <w:del w:id="1829" w:author="Ruijie Xu" w:date="2022-02-02T14:44:00Z"/>
        </w:trPr>
        <w:tc>
          <w:tcPr>
            <w:tcW w:w="1422"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CBEA8DF" w14:textId="35AE290E" w:rsidR="002A2A74" w:rsidRPr="003A137D" w:rsidDel="00761DB2" w:rsidRDefault="002A2A74" w:rsidP="0045618D">
            <w:pPr>
              <w:suppressLineNumbers/>
              <w:jc w:val="center"/>
              <w:rPr>
                <w:del w:id="1830" w:author="Ruijie Xu" w:date="2022-02-02T14:44:00Z"/>
                <w:color w:val="000000" w:themeColor="text1"/>
              </w:rPr>
            </w:pPr>
            <w:del w:id="1831" w:author="Ruijie Xu" w:date="2022-02-02T14:44:00Z">
              <w:r w:rsidRPr="003A137D" w:rsidDel="00761DB2">
                <w:rPr>
                  <w:color w:val="000000" w:themeColor="text1"/>
                </w:rPr>
                <w:delText>22K</w:delText>
              </w:r>
            </w:del>
          </w:p>
        </w:tc>
        <w:tc>
          <w:tcPr>
            <w:tcW w:w="1998" w:type="dxa"/>
            <w:tcBorders>
              <w:top w:val="single" w:sz="8" w:space="0" w:color="000000"/>
              <w:left w:val="nil"/>
              <w:bottom w:val="nil"/>
              <w:right w:val="nil"/>
            </w:tcBorders>
          </w:tcPr>
          <w:p w14:paraId="796153BE" w14:textId="768DC7C9" w:rsidR="002A2A74" w:rsidRPr="003A137D" w:rsidDel="00761DB2" w:rsidRDefault="002A2A74" w:rsidP="0045618D">
            <w:pPr>
              <w:suppressLineNumbers/>
              <w:jc w:val="center"/>
              <w:rPr>
                <w:del w:id="1832" w:author="Ruijie Xu" w:date="2022-02-02T14:44:00Z"/>
                <w:color w:val="000000" w:themeColor="text1"/>
              </w:rPr>
            </w:pPr>
            <w:del w:id="1833" w:author="Ruijie Xu" w:date="2022-02-02T14:44:00Z">
              <w:r w:rsidRPr="003A137D" w:rsidDel="00761DB2">
                <w:rPr>
                  <w:color w:val="000000" w:themeColor="text1"/>
                </w:rPr>
                <w:delText>53 (5.60%)*</w:delText>
              </w:r>
            </w:del>
          </w:p>
        </w:tc>
        <w:tc>
          <w:tcPr>
            <w:tcW w:w="1890" w:type="dxa"/>
            <w:tcBorders>
              <w:top w:val="single" w:sz="8" w:space="0" w:color="000000"/>
              <w:left w:val="nil"/>
              <w:bottom w:val="nil"/>
              <w:right w:val="nil"/>
            </w:tcBorders>
          </w:tcPr>
          <w:p w14:paraId="25D68CF9" w14:textId="1B36D737" w:rsidR="002A2A74" w:rsidRPr="003A137D" w:rsidDel="00761DB2" w:rsidRDefault="002A2A74" w:rsidP="0045618D">
            <w:pPr>
              <w:suppressLineNumbers/>
              <w:jc w:val="center"/>
              <w:rPr>
                <w:del w:id="1834" w:author="Ruijie Xu" w:date="2022-02-02T14:44:00Z"/>
                <w:color w:val="000000" w:themeColor="text1"/>
              </w:rPr>
            </w:pPr>
            <w:del w:id="1835" w:author="Ruijie Xu" w:date="2022-02-02T14:44:00Z">
              <w:r w:rsidRPr="003A137D" w:rsidDel="00761DB2">
                <w:rPr>
                  <w:color w:val="000000" w:themeColor="text1"/>
                </w:rPr>
                <w:delText>31 (0.03%)</w:delText>
              </w:r>
            </w:del>
          </w:p>
        </w:tc>
        <w:tc>
          <w:tcPr>
            <w:tcW w:w="1713" w:type="dxa"/>
            <w:tcBorders>
              <w:top w:val="single" w:sz="8" w:space="0" w:color="000000"/>
              <w:left w:val="nil"/>
              <w:bottom w:val="nil"/>
              <w:right w:val="nil"/>
            </w:tcBorders>
          </w:tcPr>
          <w:p w14:paraId="32EAE421" w14:textId="522CCBF5" w:rsidR="002A2A74" w:rsidRPr="003A137D" w:rsidDel="00761DB2" w:rsidRDefault="002A2A74" w:rsidP="0045618D">
            <w:pPr>
              <w:suppressLineNumbers/>
              <w:jc w:val="center"/>
              <w:rPr>
                <w:del w:id="1836" w:author="Ruijie Xu" w:date="2022-02-02T14:44:00Z"/>
                <w:color w:val="000000" w:themeColor="text1"/>
              </w:rPr>
            </w:pPr>
            <w:del w:id="1837" w:author="Ruijie Xu" w:date="2022-02-02T14:44:00Z">
              <w:r w:rsidRPr="003A137D" w:rsidDel="00761DB2">
                <w:rPr>
                  <w:color w:val="000000" w:themeColor="text1"/>
                </w:rPr>
                <w:delText>31 (0.15%)*</w:delText>
              </w:r>
            </w:del>
          </w:p>
        </w:tc>
        <w:tc>
          <w:tcPr>
            <w:tcW w:w="2003"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783E9E40" w14:textId="667BA1E7" w:rsidR="002A2A74" w:rsidRPr="003A137D" w:rsidDel="00761DB2" w:rsidRDefault="002A2A74" w:rsidP="0045618D">
            <w:pPr>
              <w:suppressLineNumbers/>
              <w:jc w:val="center"/>
              <w:rPr>
                <w:del w:id="1838" w:author="Ruijie Xu" w:date="2022-02-02T14:44:00Z"/>
                <w:color w:val="000000" w:themeColor="text1"/>
              </w:rPr>
            </w:pPr>
            <w:del w:id="1839" w:author="Ruijie Xu" w:date="2022-02-02T14:44:00Z">
              <w:r w:rsidRPr="003A137D" w:rsidDel="00761DB2">
                <w:rPr>
                  <w:color w:val="000000" w:themeColor="text1"/>
                </w:rPr>
                <w:delText>+/+/+ *</w:delText>
              </w:r>
            </w:del>
          </w:p>
        </w:tc>
      </w:tr>
      <w:tr w:rsidR="002A2A74" w:rsidRPr="001E3899" w:rsidDel="00761DB2" w14:paraId="0BF5419E" w14:textId="23DC2A42" w:rsidTr="0045618D">
        <w:trPr>
          <w:trHeight w:val="530"/>
          <w:del w:id="1840"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264DEB2" w14:textId="26169BE0" w:rsidR="002A2A74" w:rsidRPr="003A137D" w:rsidDel="00761DB2" w:rsidRDefault="002A2A74" w:rsidP="0045618D">
            <w:pPr>
              <w:suppressLineNumbers/>
              <w:jc w:val="center"/>
              <w:rPr>
                <w:del w:id="1841" w:author="Ruijie Xu" w:date="2022-02-02T14:44:00Z"/>
                <w:color w:val="000000" w:themeColor="text1"/>
              </w:rPr>
            </w:pPr>
            <w:del w:id="1842" w:author="Ruijie Xu" w:date="2022-02-02T14:44:00Z">
              <w:r w:rsidRPr="003A137D" w:rsidDel="00761DB2">
                <w:rPr>
                  <w:color w:val="000000" w:themeColor="text1"/>
                </w:rPr>
                <w:delText>26K</w:delText>
              </w:r>
            </w:del>
          </w:p>
        </w:tc>
        <w:tc>
          <w:tcPr>
            <w:tcW w:w="1998" w:type="dxa"/>
            <w:tcBorders>
              <w:top w:val="nil"/>
              <w:left w:val="nil"/>
              <w:bottom w:val="nil"/>
              <w:right w:val="nil"/>
            </w:tcBorders>
          </w:tcPr>
          <w:p w14:paraId="02C0465B" w14:textId="19B83C0A" w:rsidR="002A2A74" w:rsidRPr="003A137D" w:rsidDel="00761DB2" w:rsidRDefault="002A2A74" w:rsidP="0045618D">
            <w:pPr>
              <w:suppressLineNumbers/>
              <w:jc w:val="center"/>
              <w:rPr>
                <w:del w:id="1843" w:author="Ruijie Xu" w:date="2022-02-02T14:44:00Z"/>
                <w:color w:val="000000" w:themeColor="text1"/>
              </w:rPr>
            </w:pPr>
            <w:del w:id="1844" w:author="Ruijie Xu" w:date="2022-02-02T14:44:00Z">
              <w:r w:rsidRPr="003A137D" w:rsidDel="00761DB2">
                <w:rPr>
                  <w:color w:val="000000" w:themeColor="text1"/>
                </w:rPr>
                <w:delText>0 (0%)</w:delText>
              </w:r>
            </w:del>
          </w:p>
        </w:tc>
        <w:tc>
          <w:tcPr>
            <w:tcW w:w="1890" w:type="dxa"/>
            <w:tcBorders>
              <w:top w:val="nil"/>
              <w:left w:val="nil"/>
              <w:bottom w:val="nil"/>
              <w:right w:val="nil"/>
            </w:tcBorders>
          </w:tcPr>
          <w:p w14:paraId="2557D5EB" w14:textId="042EED50" w:rsidR="002A2A74" w:rsidRPr="003A137D" w:rsidDel="00761DB2" w:rsidRDefault="002A2A74" w:rsidP="0045618D">
            <w:pPr>
              <w:suppressLineNumbers/>
              <w:jc w:val="center"/>
              <w:rPr>
                <w:del w:id="1845" w:author="Ruijie Xu" w:date="2022-02-02T14:44:00Z"/>
                <w:color w:val="000000" w:themeColor="text1"/>
              </w:rPr>
            </w:pPr>
            <w:del w:id="1846" w:author="Ruijie Xu" w:date="2022-02-02T14:44:00Z">
              <w:r w:rsidRPr="003A137D" w:rsidDel="00761DB2">
                <w:rPr>
                  <w:color w:val="000000" w:themeColor="text1"/>
                </w:rPr>
                <w:delText>0 (0%)</w:delText>
              </w:r>
            </w:del>
          </w:p>
        </w:tc>
        <w:tc>
          <w:tcPr>
            <w:tcW w:w="1713" w:type="dxa"/>
            <w:tcBorders>
              <w:top w:val="nil"/>
              <w:left w:val="nil"/>
              <w:bottom w:val="nil"/>
              <w:right w:val="nil"/>
            </w:tcBorders>
          </w:tcPr>
          <w:p w14:paraId="35B66F71" w14:textId="601B6D02" w:rsidR="002A2A74" w:rsidRPr="003A137D" w:rsidDel="00761DB2" w:rsidRDefault="002A2A74" w:rsidP="0045618D">
            <w:pPr>
              <w:suppressLineNumbers/>
              <w:jc w:val="center"/>
              <w:rPr>
                <w:del w:id="1847" w:author="Ruijie Xu" w:date="2022-02-02T14:44:00Z"/>
                <w:color w:val="000000" w:themeColor="text1"/>
              </w:rPr>
            </w:pPr>
            <w:del w:id="1848" w:author="Ruijie Xu" w:date="2022-02-02T14:44:00Z">
              <w:r w:rsidRPr="003A137D" w:rsidDel="00761DB2">
                <w:rPr>
                  <w:color w:val="000000" w:themeColor="text1"/>
                </w:rPr>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32DE0F14" w14:textId="6BD6A09A" w:rsidR="002A2A74" w:rsidRPr="003A137D" w:rsidDel="00761DB2" w:rsidRDefault="002A2A74" w:rsidP="0045618D">
            <w:pPr>
              <w:suppressLineNumbers/>
              <w:jc w:val="center"/>
              <w:rPr>
                <w:del w:id="1849" w:author="Ruijie Xu" w:date="2022-02-02T14:44:00Z"/>
                <w:color w:val="000000" w:themeColor="text1"/>
              </w:rPr>
            </w:pPr>
            <w:del w:id="1850" w:author="Ruijie Xu" w:date="2022-02-02T14:44:00Z">
              <w:r w:rsidRPr="003A137D" w:rsidDel="00761DB2">
                <w:rPr>
                  <w:color w:val="000000" w:themeColor="text1"/>
                </w:rPr>
                <w:delText>-/-/-</w:delText>
              </w:r>
            </w:del>
          </w:p>
        </w:tc>
      </w:tr>
      <w:tr w:rsidR="002A2A74" w:rsidRPr="001E3899" w:rsidDel="00761DB2" w14:paraId="634B5142" w14:textId="6E4B39F8" w:rsidTr="0045618D">
        <w:trPr>
          <w:trHeight w:val="511"/>
          <w:del w:id="1851"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AE30B96" w14:textId="5A47D303" w:rsidR="002A2A74" w:rsidRPr="003A137D" w:rsidDel="00761DB2" w:rsidRDefault="002A2A74" w:rsidP="0045618D">
            <w:pPr>
              <w:suppressLineNumbers/>
              <w:jc w:val="center"/>
              <w:rPr>
                <w:del w:id="1852" w:author="Ruijie Xu" w:date="2022-02-02T14:44:00Z"/>
                <w:color w:val="000000" w:themeColor="text1"/>
              </w:rPr>
            </w:pPr>
            <w:del w:id="1853" w:author="Ruijie Xu" w:date="2022-02-02T14:44:00Z">
              <w:r w:rsidRPr="003A137D" w:rsidDel="00761DB2">
                <w:rPr>
                  <w:color w:val="000000" w:themeColor="text1"/>
                </w:rPr>
                <w:delText>27K</w:delText>
              </w:r>
            </w:del>
          </w:p>
        </w:tc>
        <w:tc>
          <w:tcPr>
            <w:tcW w:w="1998" w:type="dxa"/>
            <w:tcBorders>
              <w:top w:val="nil"/>
              <w:left w:val="nil"/>
              <w:bottom w:val="nil"/>
              <w:right w:val="nil"/>
            </w:tcBorders>
          </w:tcPr>
          <w:p w14:paraId="53405461" w14:textId="40336F38" w:rsidR="002A2A74" w:rsidRPr="003A137D" w:rsidDel="00761DB2" w:rsidRDefault="002A2A74" w:rsidP="0045618D">
            <w:pPr>
              <w:suppressLineNumbers/>
              <w:jc w:val="center"/>
              <w:rPr>
                <w:del w:id="1854" w:author="Ruijie Xu" w:date="2022-02-02T14:44:00Z"/>
                <w:color w:val="000000" w:themeColor="text1"/>
              </w:rPr>
            </w:pPr>
            <w:del w:id="1855" w:author="Ruijie Xu" w:date="2022-02-02T14:44:00Z">
              <w:r w:rsidRPr="003A137D" w:rsidDel="00761DB2">
                <w:rPr>
                  <w:color w:val="000000" w:themeColor="text1"/>
                </w:rPr>
                <w:delText>0 (0%)</w:delText>
              </w:r>
            </w:del>
          </w:p>
        </w:tc>
        <w:tc>
          <w:tcPr>
            <w:tcW w:w="1890" w:type="dxa"/>
            <w:tcBorders>
              <w:top w:val="nil"/>
              <w:left w:val="nil"/>
              <w:bottom w:val="nil"/>
              <w:right w:val="nil"/>
            </w:tcBorders>
          </w:tcPr>
          <w:p w14:paraId="65F1F3BD" w14:textId="48242E79" w:rsidR="002A2A74" w:rsidRPr="003A137D" w:rsidDel="00761DB2" w:rsidRDefault="002A2A74" w:rsidP="0045618D">
            <w:pPr>
              <w:suppressLineNumbers/>
              <w:jc w:val="center"/>
              <w:rPr>
                <w:del w:id="1856" w:author="Ruijie Xu" w:date="2022-02-02T14:44:00Z"/>
                <w:color w:val="000000" w:themeColor="text1"/>
              </w:rPr>
            </w:pPr>
            <w:del w:id="1857" w:author="Ruijie Xu" w:date="2022-02-02T14:44:00Z">
              <w:r w:rsidRPr="003A137D" w:rsidDel="00761DB2">
                <w:rPr>
                  <w:color w:val="000000" w:themeColor="text1"/>
                </w:rPr>
                <w:delText>0 (0%)</w:delText>
              </w:r>
            </w:del>
          </w:p>
        </w:tc>
        <w:tc>
          <w:tcPr>
            <w:tcW w:w="1713" w:type="dxa"/>
            <w:tcBorders>
              <w:top w:val="nil"/>
              <w:left w:val="nil"/>
              <w:bottom w:val="nil"/>
              <w:right w:val="nil"/>
            </w:tcBorders>
          </w:tcPr>
          <w:p w14:paraId="0E208616" w14:textId="3DE6CFEF" w:rsidR="002A2A74" w:rsidRPr="003A137D" w:rsidDel="00761DB2" w:rsidRDefault="002A2A74" w:rsidP="0045618D">
            <w:pPr>
              <w:suppressLineNumbers/>
              <w:jc w:val="center"/>
              <w:rPr>
                <w:del w:id="1858" w:author="Ruijie Xu" w:date="2022-02-02T14:44:00Z"/>
                <w:color w:val="000000" w:themeColor="text1"/>
              </w:rPr>
            </w:pPr>
            <w:del w:id="1859" w:author="Ruijie Xu" w:date="2022-02-02T14:44:00Z">
              <w:r w:rsidRPr="003A137D" w:rsidDel="00761DB2">
                <w:rPr>
                  <w:color w:val="000000" w:themeColor="text1"/>
                </w:rPr>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10C4A71A" w14:textId="2566A817" w:rsidR="002A2A74" w:rsidRPr="003A137D" w:rsidDel="00761DB2" w:rsidRDefault="002A2A74" w:rsidP="0045618D">
            <w:pPr>
              <w:suppressLineNumbers/>
              <w:jc w:val="center"/>
              <w:rPr>
                <w:del w:id="1860" w:author="Ruijie Xu" w:date="2022-02-02T14:44:00Z"/>
                <w:color w:val="000000" w:themeColor="text1"/>
              </w:rPr>
            </w:pPr>
            <w:del w:id="1861" w:author="Ruijie Xu" w:date="2022-02-02T14:44:00Z">
              <w:r w:rsidRPr="003A137D" w:rsidDel="00761DB2">
                <w:rPr>
                  <w:color w:val="000000" w:themeColor="text1"/>
                </w:rPr>
                <w:delText>+/-/- *</w:delText>
              </w:r>
            </w:del>
          </w:p>
        </w:tc>
      </w:tr>
      <w:tr w:rsidR="002A2A74" w:rsidRPr="001E3899" w:rsidDel="00761DB2" w14:paraId="736605C8" w14:textId="6CCDE936" w:rsidTr="0045618D">
        <w:trPr>
          <w:trHeight w:val="511"/>
          <w:del w:id="1862" w:author="Ruijie Xu" w:date="2022-02-02T14:44:00Z"/>
        </w:trPr>
        <w:tc>
          <w:tcPr>
            <w:tcW w:w="1422"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5B792F63" w14:textId="132BCC67" w:rsidR="002A2A74" w:rsidRPr="003A137D" w:rsidDel="00761DB2" w:rsidRDefault="002A2A74" w:rsidP="0045618D">
            <w:pPr>
              <w:suppressLineNumbers/>
              <w:jc w:val="center"/>
              <w:rPr>
                <w:del w:id="1863" w:author="Ruijie Xu" w:date="2022-02-02T14:44:00Z"/>
                <w:color w:val="000000" w:themeColor="text1"/>
              </w:rPr>
            </w:pPr>
            <w:del w:id="1864" w:author="Ruijie Xu" w:date="2022-02-02T14:44:00Z">
              <w:r w:rsidRPr="003A137D" w:rsidDel="00761DB2">
                <w:rPr>
                  <w:color w:val="000000" w:themeColor="text1"/>
                </w:rPr>
                <w:delText>28K</w:delText>
              </w:r>
            </w:del>
          </w:p>
        </w:tc>
        <w:tc>
          <w:tcPr>
            <w:tcW w:w="1998" w:type="dxa"/>
            <w:tcBorders>
              <w:top w:val="nil"/>
              <w:left w:val="nil"/>
              <w:bottom w:val="single" w:sz="8" w:space="0" w:color="000000"/>
              <w:right w:val="nil"/>
            </w:tcBorders>
          </w:tcPr>
          <w:p w14:paraId="531BBDB5" w14:textId="3B1A260A" w:rsidR="002A2A74" w:rsidRPr="003A137D" w:rsidDel="00761DB2" w:rsidRDefault="002A2A74" w:rsidP="0045618D">
            <w:pPr>
              <w:suppressLineNumbers/>
              <w:jc w:val="center"/>
              <w:rPr>
                <w:del w:id="1865" w:author="Ruijie Xu" w:date="2022-02-02T14:44:00Z"/>
                <w:color w:val="000000" w:themeColor="text1"/>
              </w:rPr>
            </w:pPr>
            <w:del w:id="1866" w:author="Ruijie Xu" w:date="2022-02-02T14:44:00Z">
              <w:r w:rsidRPr="003A137D" w:rsidDel="00761DB2">
                <w:rPr>
                  <w:color w:val="000000" w:themeColor="text1"/>
                </w:rPr>
                <w:delText>117,315 (96.89%)*</w:delText>
              </w:r>
            </w:del>
          </w:p>
        </w:tc>
        <w:tc>
          <w:tcPr>
            <w:tcW w:w="1890" w:type="dxa"/>
            <w:tcBorders>
              <w:top w:val="nil"/>
              <w:left w:val="nil"/>
              <w:bottom w:val="single" w:sz="8" w:space="0" w:color="000000"/>
              <w:right w:val="nil"/>
            </w:tcBorders>
          </w:tcPr>
          <w:p w14:paraId="6A49B34D" w14:textId="20AB186C" w:rsidR="002A2A74" w:rsidRPr="003A137D" w:rsidDel="00761DB2" w:rsidRDefault="002A2A74" w:rsidP="0045618D">
            <w:pPr>
              <w:suppressLineNumbers/>
              <w:jc w:val="center"/>
              <w:rPr>
                <w:del w:id="1867" w:author="Ruijie Xu" w:date="2022-02-02T14:44:00Z"/>
                <w:color w:val="000000" w:themeColor="text1"/>
              </w:rPr>
            </w:pPr>
            <w:del w:id="1868" w:author="Ruijie Xu" w:date="2022-02-02T14:44:00Z">
              <w:r w:rsidRPr="003A137D" w:rsidDel="00761DB2">
                <w:rPr>
                  <w:color w:val="000000" w:themeColor="text1"/>
                </w:rPr>
                <w:delText>72,255 (90.53%)*</w:delText>
              </w:r>
            </w:del>
          </w:p>
        </w:tc>
        <w:tc>
          <w:tcPr>
            <w:tcW w:w="1713" w:type="dxa"/>
            <w:tcBorders>
              <w:top w:val="nil"/>
              <w:left w:val="nil"/>
              <w:bottom w:val="single" w:sz="8" w:space="0" w:color="000000"/>
              <w:right w:val="nil"/>
            </w:tcBorders>
          </w:tcPr>
          <w:p w14:paraId="2870760D" w14:textId="220E5271" w:rsidR="002A2A74" w:rsidRPr="003A137D" w:rsidDel="00761DB2" w:rsidRDefault="002A2A74" w:rsidP="0045618D">
            <w:pPr>
              <w:suppressLineNumbers/>
              <w:jc w:val="center"/>
              <w:rPr>
                <w:del w:id="1869" w:author="Ruijie Xu" w:date="2022-02-02T14:44:00Z"/>
                <w:color w:val="000000" w:themeColor="text1"/>
              </w:rPr>
            </w:pPr>
            <w:del w:id="1870" w:author="Ruijie Xu" w:date="2022-02-02T14:44:00Z">
              <w:r w:rsidRPr="003A137D" w:rsidDel="00761DB2">
                <w:rPr>
                  <w:color w:val="000000" w:themeColor="text1"/>
                </w:rPr>
                <w:delText>72,211(96.27%)*</w:delText>
              </w:r>
            </w:del>
          </w:p>
        </w:tc>
        <w:tc>
          <w:tcPr>
            <w:tcW w:w="2003"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7D6DABD5" w14:textId="58CA87F0" w:rsidR="002A2A74" w:rsidRPr="003A137D" w:rsidDel="00761DB2" w:rsidRDefault="002A2A74" w:rsidP="0045618D">
            <w:pPr>
              <w:suppressLineNumbers/>
              <w:jc w:val="center"/>
              <w:rPr>
                <w:del w:id="1871" w:author="Ruijie Xu" w:date="2022-02-02T14:44:00Z"/>
                <w:color w:val="000000" w:themeColor="text1"/>
              </w:rPr>
            </w:pPr>
            <w:del w:id="1872" w:author="Ruijie Xu" w:date="2022-02-02T14:44:00Z">
              <w:r w:rsidRPr="003A137D" w:rsidDel="00761DB2">
                <w:rPr>
                  <w:color w:val="000000" w:themeColor="text1"/>
                </w:rPr>
                <w:delText>+/+/+ *</w:delText>
              </w:r>
            </w:del>
          </w:p>
        </w:tc>
      </w:tr>
    </w:tbl>
    <w:p w14:paraId="2DC96D36" w14:textId="5F6CA623" w:rsidR="002A2A74" w:rsidRPr="003A137D" w:rsidDel="00761DB2" w:rsidRDefault="002A2A74" w:rsidP="002A2A74">
      <w:pPr>
        <w:suppressLineNumbers/>
        <w:spacing w:line="480" w:lineRule="auto"/>
        <w:jc w:val="right"/>
        <w:rPr>
          <w:del w:id="1873" w:author="Ruijie Xu" w:date="2022-02-02T14:44:00Z"/>
        </w:rPr>
      </w:pPr>
      <w:del w:id="1874" w:author="Ruijie Xu" w:date="2022-02-02T14:44:00Z">
        <w:r w:rsidRPr="003A137D" w:rsidDel="00761DB2">
          <w:delText>*</w:delText>
        </w:r>
      </w:del>
      <w:del w:id="1875" w:author="Ruijie Xu" w:date="2022-02-02T11:02:00Z">
        <w:r w:rsidRPr="003A137D" w:rsidDel="00463AA7">
          <w:rPr>
            <w:i/>
            <w:iCs/>
          </w:rPr>
          <w:delText>Leptospira</w:delText>
        </w:r>
      </w:del>
      <w:del w:id="1876" w:author="Ruijie Xu" w:date="2022-02-02T14:44:00Z">
        <w:r w:rsidRPr="003A137D" w:rsidDel="00761DB2">
          <w:delText xml:space="preserve"> presence in the sample</w:delText>
        </w:r>
      </w:del>
    </w:p>
    <w:p w14:paraId="3042F6F6" w14:textId="77777777" w:rsidR="000744DD" w:rsidRPr="003A137D" w:rsidDel="00761DB2" w:rsidRDefault="000744DD" w:rsidP="002A2A74">
      <w:pPr>
        <w:suppressLineNumbers/>
        <w:rPr>
          <w:del w:id="1877" w:author="Ruijie Xu" w:date="2022-02-02T14:44:00Z"/>
          <w:b/>
          <w:bCs/>
          <w:color w:val="000000" w:themeColor="text1"/>
        </w:rPr>
      </w:pPr>
    </w:p>
    <w:p w14:paraId="3BAA81FD" w14:textId="77777777" w:rsidR="000744DD" w:rsidRPr="003A137D" w:rsidDel="00761DB2" w:rsidRDefault="000744DD" w:rsidP="002A2A74">
      <w:pPr>
        <w:suppressLineNumbers/>
        <w:rPr>
          <w:del w:id="1878" w:author="Ruijie Xu" w:date="2022-02-02T14:44:00Z"/>
          <w:b/>
          <w:bCs/>
          <w:color w:val="000000" w:themeColor="text1"/>
        </w:rPr>
      </w:pPr>
    </w:p>
    <w:p w14:paraId="7B13C0AC" w14:textId="77777777" w:rsidR="000744DD" w:rsidRPr="003A137D" w:rsidDel="00761DB2" w:rsidRDefault="000744DD" w:rsidP="002A2A74">
      <w:pPr>
        <w:suppressLineNumbers/>
        <w:rPr>
          <w:del w:id="1879" w:author="Ruijie Xu" w:date="2022-02-02T14:44:00Z"/>
          <w:b/>
          <w:bCs/>
          <w:color w:val="000000" w:themeColor="text1"/>
        </w:rPr>
      </w:pPr>
    </w:p>
    <w:p w14:paraId="325B6ED2" w14:textId="77777777" w:rsidR="000744DD" w:rsidRPr="003A137D" w:rsidDel="00761DB2" w:rsidRDefault="000744DD" w:rsidP="002A2A74">
      <w:pPr>
        <w:suppressLineNumbers/>
        <w:rPr>
          <w:del w:id="1880" w:author="Ruijie Xu" w:date="2022-02-02T14:44:00Z"/>
          <w:b/>
          <w:bCs/>
          <w:color w:val="000000" w:themeColor="text1"/>
        </w:rPr>
      </w:pPr>
    </w:p>
    <w:p w14:paraId="26323B62" w14:textId="77777777" w:rsidR="000744DD" w:rsidRPr="003A137D" w:rsidDel="00761DB2" w:rsidRDefault="000744DD" w:rsidP="002A2A74">
      <w:pPr>
        <w:suppressLineNumbers/>
        <w:rPr>
          <w:del w:id="1881" w:author="Ruijie Xu" w:date="2022-02-02T14:44:00Z"/>
          <w:b/>
          <w:bCs/>
          <w:color w:val="000000" w:themeColor="text1"/>
        </w:rPr>
      </w:pPr>
    </w:p>
    <w:p w14:paraId="2051B14C" w14:textId="77777777" w:rsidR="000744DD" w:rsidRPr="003A137D" w:rsidDel="00761DB2" w:rsidRDefault="000744DD" w:rsidP="002A2A74">
      <w:pPr>
        <w:suppressLineNumbers/>
        <w:rPr>
          <w:del w:id="1882" w:author="Ruijie Xu" w:date="2022-02-02T14:44:00Z"/>
          <w:b/>
          <w:bCs/>
          <w:color w:val="000000" w:themeColor="text1"/>
        </w:rPr>
      </w:pPr>
    </w:p>
    <w:p w14:paraId="4755D748" w14:textId="18289CC7" w:rsidR="000744DD" w:rsidDel="00761DB2" w:rsidRDefault="000744DD" w:rsidP="002A2A74">
      <w:pPr>
        <w:suppressLineNumbers/>
        <w:rPr>
          <w:del w:id="1883" w:author="Ruijie Xu" w:date="2022-02-02T14:44:00Z"/>
          <w:b/>
          <w:bCs/>
          <w:color w:val="000000" w:themeColor="text1"/>
        </w:rPr>
      </w:pPr>
    </w:p>
    <w:p w14:paraId="408F0923" w14:textId="77777777" w:rsidR="000744DD" w:rsidRPr="003A137D" w:rsidDel="0019051B" w:rsidRDefault="000744DD" w:rsidP="002A2A74">
      <w:pPr>
        <w:suppressLineNumbers/>
        <w:rPr>
          <w:del w:id="1884" w:author="Ruijie Xu" w:date="2022-02-02T14:49:00Z"/>
          <w:b/>
          <w:bCs/>
          <w:color w:val="000000" w:themeColor="text1"/>
        </w:rPr>
      </w:pPr>
    </w:p>
    <w:p w14:paraId="1F71B6B2" w14:textId="77777777" w:rsidR="000744DD" w:rsidRPr="003A137D" w:rsidDel="0019051B" w:rsidRDefault="000744DD" w:rsidP="002A2A74">
      <w:pPr>
        <w:suppressLineNumbers/>
        <w:rPr>
          <w:del w:id="1885" w:author="Ruijie Xu" w:date="2022-02-02T14:49:00Z"/>
          <w:b/>
          <w:bCs/>
          <w:color w:val="000000" w:themeColor="text1"/>
        </w:rPr>
      </w:pPr>
    </w:p>
    <w:p w14:paraId="3E0C7F56" w14:textId="77777777" w:rsidR="000744DD" w:rsidRPr="003A137D" w:rsidDel="0019051B" w:rsidRDefault="000744DD" w:rsidP="002A2A74">
      <w:pPr>
        <w:suppressLineNumbers/>
        <w:rPr>
          <w:del w:id="1886" w:author="Ruijie Xu" w:date="2022-02-02T14:49:00Z"/>
          <w:b/>
          <w:bCs/>
          <w:color w:val="000000" w:themeColor="text1"/>
        </w:rPr>
      </w:pPr>
    </w:p>
    <w:p w14:paraId="78D38E3F" w14:textId="77777777" w:rsidR="000744DD" w:rsidRPr="003A137D" w:rsidDel="0019051B" w:rsidRDefault="000744DD" w:rsidP="002A2A74">
      <w:pPr>
        <w:suppressLineNumbers/>
        <w:rPr>
          <w:del w:id="1887" w:author="Ruijie Xu" w:date="2022-02-02T14:49:00Z"/>
          <w:b/>
          <w:bCs/>
          <w:color w:val="000000" w:themeColor="text1"/>
        </w:rPr>
      </w:pPr>
    </w:p>
    <w:p w14:paraId="43DFFDD1" w14:textId="77777777" w:rsidR="000744DD" w:rsidRPr="003A137D" w:rsidDel="0019051B" w:rsidRDefault="000744DD" w:rsidP="002A2A74">
      <w:pPr>
        <w:suppressLineNumbers/>
        <w:rPr>
          <w:del w:id="1888" w:author="Ruijie Xu" w:date="2022-02-02T14:49:00Z"/>
          <w:b/>
          <w:bCs/>
          <w:color w:val="000000" w:themeColor="text1"/>
        </w:rPr>
      </w:pPr>
    </w:p>
    <w:p w14:paraId="76523CF2" w14:textId="77777777" w:rsidR="000744DD" w:rsidRPr="003A137D" w:rsidDel="0019051B" w:rsidRDefault="000744DD" w:rsidP="002A2A74">
      <w:pPr>
        <w:suppressLineNumbers/>
        <w:rPr>
          <w:del w:id="1889" w:author="Ruijie Xu" w:date="2022-02-02T14:49:00Z"/>
          <w:b/>
          <w:bCs/>
          <w:color w:val="000000" w:themeColor="text1"/>
        </w:rPr>
      </w:pPr>
    </w:p>
    <w:p w14:paraId="2D95D005" w14:textId="77777777" w:rsidR="000744DD" w:rsidRPr="003A137D" w:rsidDel="0019051B" w:rsidRDefault="000744DD" w:rsidP="002A2A74">
      <w:pPr>
        <w:suppressLineNumbers/>
        <w:rPr>
          <w:del w:id="1890" w:author="Ruijie Xu" w:date="2022-02-02T14:49:00Z"/>
          <w:b/>
          <w:bCs/>
          <w:color w:val="000000" w:themeColor="text1"/>
        </w:rPr>
      </w:pPr>
    </w:p>
    <w:p w14:paraId="06A9DE7A" w14:textId="77777777" w:rsidR="000744DD" w:rsidRPr="003A137D" w:rsidDel="0019051B" w:rsidRDefault="000744DD" w:rsidP="002A2A74">
      <w:pPr>
        <w:suppressLineNumbers/>
        <w:rPr>
          <w:del w:id="1891" w:author="Ruijie Xu" w:date="2022-02-02T14:49:00Z"/>
          <w:b/>
          <w:bCs/>
          <w:color w:val="000000" w:themeColor="text1"/>
        </w:rPr>
      </w:pPr>
    </w:p>
    <w:p w14:paraId="563E71E8" w14:textId="77777777" w:rsidR="000744DD" w:rsidRPr="003A137D" w:rsidDel="0019051B" w:rsidRDefault="000744DD" w:rsidP="002A2A74">
      <w:pPr>
        <w:suppressLineNumbers/>
        <w:rPr>
          <w:del w:id="1892" w:author="Ruijie Xu" w:date="2022-02-02T14:49:00Z"/>
          <w:b/>
          <w:bCs/>
          <w:color w:val="000000" w:themeColor="text1"/>
        </w:rPr>
      </w:pPr>
    </w:p>
    <w:p w14:paraId="2FEBCBE7" w14:textId="3F6999DC" w:rsidR="000744DD" w:rsidRPr="003A137D" w:rsidDel="0019051B" w:rsidRDefault="000744DD" w:rsidP="002A2A74">
      <w:pPr>
        <w:suppressLineNumbers/>
        <w:rPr>
          <w:del w:id="1893" w:author="Ruijie Xu" w:date="2022-02-02T14:49:00Z"/>
          <w:b/>
          <w:bCs/>
          <w:color w:val="000000" w:themeColor="text1"/>
        </w:rPr>
      </w:pPr>
    </w:p>
    <w:p w14:paraId="31839D1B" w14:textId="77777777" w:rsidR="000744DD" w:rsidRPr="003A137D" w:rsidRDefault="000744DD" w:rsidP="002A2A74">
      <w:pPr>
        <w:suppressLineNumbers/>
        <w:rPr>
          <w:b/>
          <w:bCs/>
          <w:color w:val="000000" w:themeColor="text1"/>
        </w:rPr>
      </w:pPr>
    </w:p>
    <w:p w14:paraId="1F5E154D" w14:textId="77777777" w:rsidR="000744DD" w:rsidRPr="003A137D" w:rsidDel="00C31982" w:rsidRDefault="000744DD" w:rsidP="002A2A74">
      <w:pPr>
        <w:suppressLineNumbers/>
        <w:rPr>
          <w:del w:id="1894" w:author="Ruijie Xu" w:date="2022-02-02T14:45:00Z"/>
          <w:b/>
          <w:bCs/>
          <w:color w:val="000000" w:themeColor="text1"/>
        </w:rPr>
      </w:pPr>
    </w:p>
    <w:p w14:paraId="4DA74FF5" w14:textId="77777777" w:rsidR="000744DD" w:rsidRPr="003A137D" w:rsidDel="00C31982" w:rsidRDefault="000744DD" w:rsidP="002A2A74">
      <w:pPr>
        <w:suppressLineNumbers/>
        <w:rPr>
          <w:del w:id="1895" w:author="Ruijie Xu" w:date="2022-02-02T14:45:00Z"/>
          <w:b/>
          <w:bCs/>
          <w:color w:val="000000" w:themeColor="text1"/>
        </w:rPr>
      </w:pPr>
    </w:p>
    <w:p w14:paraId="46C2C131" w14:textId="77777777" w:rsidR="000744DD" w:rsidRPr="003A137D" w:rsidDel="00C31982" w:rsidRDefault="000744DD" w:rsidP="002A2A74">
      <w:pPr>
        <w:suppressLineNumbers/>
        <w:rPr>
          <w:del w:id="1896" w:author="Ruijie Xu" w:date="2022-02-02T14:45:00Z"/>
          <w:b/>
          <w:bCs/>
          <w:color w:val="000000" w:themeColor="text1"/>
        </w:rPr>
      </w:pPr>
    </w:p>
    <w:p w14:paraId="476CB825" w14:textId="77777777" w:rsidR="000744DD" w:rsidRPr="003A137D" w:rsidDel="00C31982" w:rsidRDefault="000744DD" w:rsidP="002A2A74">
      <w:pPr>
        <w:suppressLineNumbers/>
        <w:rPr>
          <w:del w:id="1897" w:author="Ruijie Xu" w:date="2022-02-02T14:45:00Z"/>
          <w:b/>
          <w:bCs/>
          <w:color w:val="000000" w:themeColor="text1"/>
        </w:rPr>
      </w:pPr>
    </w:p>
    <w:p w14:paraId="4E5469AB" w14:textId="77777777" w:rsidR="000744DD" w:rsidRPr="003A137D" w:rsidDel="00C31982" w:rsidRDefault="000744DD" w:rsidP="002A2A74">
      <w:pPr>
        <w:suppressLineNumbers/>
        <w:rPr>
          <w:del w:id="1898" w:author="Ruijie Xu" w:date="2022-02-02T14:45:00Z"/>
          <w:b/>
          <w:bCs/>
          <w:color w:val="000000" w:themeColor="text1"/>
        </w:rPr>
      </w:pPr>
    </w:p>
    <w:p w14:paraId="59657896" w14:textId="77777777" w:rsidR="000744DD" w:rsidRPr="003A137D" w:rsidDel="00C31982" w:rsidRDefault="000744DD" w:rsidP="002A2A74">
      <w:pPr>
        <w:suppressLineNumbers/>
        <w:rPr>
          <w:del w:id="1899" w:author="Ruijie Xu" w:date="2022-02-02T14:45:00Z"/>
          <w:b/>
          <w:bCs/>
          <w:color w:val="000000" w:themeColor="text1"/>
        </w:rPr>
      </w:pPr>
    </w:p>
    <w:p w14:paraId="59B57303" w14:textId="77777777" w:rsidR="000744DD" w:rsidRPr="003A137D" w:rsidDel="00C31982" w:rsidRDefault="000744DD" w:rsidP="002A2A74">
      <w:pPr>
        <w:suppressLineNumbers/>
        <w:rPr>
          <w:del w:id="1900" w:author="Ruijie Xu" w:date="2022-02-02T14:45:00Z"/>
          <w:b/>
          <w:bCs/>
          <w:color w:val="000000" w:themeColor="text1"/>
        </w:rPr>
      </w:pPr>
    </w:p>
    <w:p w14:paraId="1C624D63" w14:textId="77777777" w:rsidR="00A7201B" w:rsidRPr="003A137D" w:rsidDel="00C31982" w:rsidRDefault="00A7201B" w:rsidP="000744DD">
      <w:pPr>
        <w:suppressLineNumbers/>
        <w:rPr>
          <w:del w:id="1901" w:author="Ruijie Xu" w:date="2022-02-02T14:45:00Z"/>
          <w:b/>
          <w:bCs/>
          <w:color w:val="000000" w:themeColor="text1"/>
        </w:rPr>
      </w:pPr>
    </w:p>
    <w:p w14:paraId="692ED7BA" w14:textId="77777777" w:rsidR="00E04BC2" w:rsidRPr="003A137D" w:rsidDel="00C31982" w:rsidRDefault="00E04BC2" w:rsidP="000744DD">
      <w:pPr>
        <w:suppressLineNumbers/>
        <w:rPr>
          <w:del w:id="1902" w:author="Ruijie Xu" w:date="2022-02-02T14:45:00Z"/>
          <w:b/>
          <w:bCs/>
          <w:color w:val="000000" w:themeColor="text1"/>
        </w:rPr>
      </w:pPr>
    </w:p>
    <w:p w14:paraId="1B3DEB05" w14:textId="77777777" w:rsidR="00E04BC2" w:rsidRPr="003A137D" w:rsidDel="00C31982" w:rsidRDefault="00E04BC2" w:rsidP="000744DD">
      <w:pPr>
        <w:suppressLineNumbers/>
        <w:rPr>
          <w:del w:id="1903" w:author="Ruijie Xu" w:date="2022-02-02T14:45:00Z"/>
          <w:b/>
          <w:bCs/>
          <w:color w:val="000000" w:themeColor="text1"/>
        </w:rPr>
      </w:pPr>
    </w:p>
    <w:p w14:paraId="3A640E83" w14:textId="77777777" w:rsidR="00A14B1C" w:rsidRPr="003A137D" w:rsidDel="00C31982" w:rsidRDefault="00A14B1C" w:rsidP="000744DD">
      <w:pPr>
        <w:suppressLineNumbers/>
        <w:rPr>
          <w:del w:id="1904" w:author="Ruijie Xu" w:date="2022-02-02T14:45:00Z"/>
          <w:b/>
          <w:bCs/>
          <w:color w:val="000000" w:themeColor="text1"/>
        </w:rPr>
      </w:pPr>
    </w:p>
    <w:p w14:paraId="0604298D" w14:textId="267F35C0" w:rsidR="00234370" w:rsidRPr="003A137D" w:rsidDel="00237D63" w:rsidRDefault="00C919B3" w:rsidP="000744DD">
      <w:pPr>
        <w:suppressLineNumbers/>
        <w:rPr>
          <w:del w:id="1905" w:author="Ruijie Xu" w:date="2022-02-03T12:59:00Z"/>
          <w:b/>
          <w:bCs/>
          <w:color w:val="000000" w:themeColor="text1"/>
        </w:rPr>
      </w:pPr>
      <w:del w:id="1906" w:author="Ruijie Xu" w:date="2022-02-03T12:59:00Z">
        <w:r w:rsidRPr="003A137D" w:rsidDel="00237D63">
          <w:rPr>
            <w:b/>
            <w:bCs/>
            <w:color w:val="000000" w:themeColor="text1"/>
          </w:rPr>
          <w:delText xml:space="preserve">Figures </w:delText>
        </w:r>
        <w:r w:rsidR="000744DD" w:rsidRPr="003A137D" w:rsidDel="00237D63">
          <w:rPr>
            <w:b/>
            <w:bCs/>
            <w:color w:val="000000" w:themeColor="text1"/>
          </w:rPr>
          <w:delText>Legends</w:delText>
        </w:r>
      </w:del>
    </w:p>
    <w:p w14:paraId="33BCCB28" w14:textId="51D99192" w:rsidR="000744DD" w:rsidRPr="003A137D" w:rsidDel="00237D63" w:rsidRDefault="000744DD" w:rsidP="000744DD">
      <w:pPr>
        <w:suppressLineNumbers/>
        <w:rPr>
          <w:del w:id="1907" w:author="Ruijie Xu" w:date="2022-02-03T12:59:00Z"/>
          <w:b/>
          <w:bCs/>
          <w:color w:val="000000" w:themeColor="text1"/>
        </w:rPr>
      </w:pPr>
    </w:p>
    <w:p w14:paraId="66A30752" w14:textId="3D2E9565" w:rsidR="00234370" w:rsidRPr="001E3899" w:rsidDel="00237D63" w:rsidRDefault="00234370" w:rsidP="0046408A">
      <w:pPr>
        <w:pStyle w:val="Caption"/>
        <w:suppressLineNumbers/>
        <w:spacing w:line="480" w:lineRule="auto"/>
        <w:rPr>
          <w:del w:id="1908" w:author="Ruijie Xu" w:date="2022-02-03T12:59:00Z"/>
          <w:rFonts w:ascii="Times New Roman" w:hAnsi="Times New Roman" w:cs="Times New Roman"/>
          <w:b w:val="0"/>
          <w:bCs w:val="0"/>
          <w:color w:val="000000" w:themeColor="text1"/>
          <w:sz w:val="24"/>
          <w:szCs w:val="24"/>
        </w:rPr>
      </w:pPr>
      <w:bookmarkStart w:id="1909" w:name="OLE_LINK70"/>
      <w:bookmarkStart w:id="1910" w:name="OLE_LINK71"/>
      <w:bookmarkStart w:id="1911" w:name="OLE_LINK13"/>
      <w:bookmarkStart w:id="1912" w:name="OLE_LINK14"/>
      <w:bookmarkStart w:id="1913" w:name="OLE_LINK63"/>
      <w:bookmarkStart w:id="1914" w:name="OLE_LINK64"/>
      <w:bookmarkStart w:id="1915" w:name="OLE_LINK58"/>
      <w:bookmarkStart w:id="1916" w:name="OLE_LINK59"/>
      <w:bookmarkStart w:id="1917" w:name="OLE_LINK60"/>
      <w:del w:id="1918" w:author="Ruijie Xu" w:date="2022-02-03T12:59:00Z">
        <w:r w:rsidRPr="001E3899" w:rsidDel="00237D63">
          <w:rPr>
            <w:rFonts w:ascii="Times New Roman" w:hAnsi="Times New Roman" w:cs="Times New Roman"/>
            <w:color w:val="000000" w:themeColor="text1"/>
            <w:sz w:val="24"/>
            <w:szCs w:val="24"/>
          </w:rPr>
          <w:delText>Figure 1</w:delText>
        </w:r>
        <w:bookmarkEnd w:id="1909"/>
        <w:bookmarkEnd w:id="1910"/>
        <w:r w:rsidRPr="001E3899" w:rsidDel="00237D63">
          <w:rPr>
            <w:rFonts w:ascii="Times New Roman" w:hAnsi="Times New Roman" w:cs="Times New Roman"/>
            <w:color w:val="000000" w:themeColor="text1"/>
            <w:sz w:val="24"/>
            <w:szCs w:val="24"/>
          </w:rPr>
          <w:delText xml:space="preserve">. </w:delText>
        </w:r>
        <w:bookmarkStart w:id="1919" w:name="OLE_LINK33"/>
        <w:bookmarkStart w:id="1920" w:name="OLE_LINK36"/>
        <w:r w:rsidRPr="001E3899" w:rsidDel="00237D63">
          <w:rPr>
            <w:rFonts w:ascii="Times New Roman" w:hAnsi="Times New Roman" w:cs="Times New Roman"/>
            <w:color w:val="000000" w:themeColor="text1"/>
            <w:sz w:val="24"/>
            <w:szCs w:val="24"/>
          </w:rPr>
          <w:delText xml:space="preserve">Domain level taxonomy profiles in samples from </w:delText>
        </w:r>
        <w:r w:rsidRPr="001E3899" w:rsidDel="00237D63">
          <w:rPr>
            <w:rFonts w:ascii="Times New Roman" w:hAnsi="Times New Roman" w:cs="Times New Roman"/>
            <w:i/>
            <w:color w:val="000000" w:themeColor="text1"/>
            <w:sz w:val="24"/>
            <w:szCs w:val="24"/>
          </w:rPr>
          <w:delText>Rattus rattus</w:delText>
        </w:r>
        <w:r w:rsidRPr="001E3899" w:rsidDel="00237D63">
          <w:rPr>
            <w:rFonts w:ascii="Times New Roman" w:hAnsi="Times New Roman" w:cs="Times New Roman"/>
            <w:color w:val="000000" w:themeColor="text1"/>
            <w:sz w:val="24"/>
            <w:szCs w:val="24"/>
          </w:rPr>
          <w:delText xml:space="preserve"> and </w:delText>
        </w:r>
        <w:r w:rsidRPr="001E3899" w:rsidDel="00237D63">
          <w:rPr>
            <w:rFonts w:ascii="Times New Roman" w:hAnsi="Times New Roman" w:cs="Times New Roman"/>
            <w:i/>
            <w:color w:val="000000" w:themeColor="text1"/>
            <w:sz w:val="24"/>
            <w:szCs w:val="24"/>
          </w:rPr>
          <w:delText>Rattus norvegicus</w:delText>
        </w:r>
        <w:r w:rsidRPr="001E3899" w:rsidDel="00237D63">
          <w:rPr>
            <w:rFonts w:ascii="Times New Roman" w:hAnsi="Times New Roman" w:cs="Times New Roman"/>
            <w:color w:val="000000" w:themeColor="text1"/>
            <w:sz w:val="24"/>
            <w:szCs w:val="24"/>
          </w:rPr>
          <w:delText xml:space="preserve"> tissues using different Kraken2 </w:delText>
        </w:r>
        <w:r w:rsidR="00FE5C5D" w:rsidRPr="001E3899" w:rsidDel="00237D63">
          <w:rPr>
            <w:rFonts w:ascii="Times New Roman" w:hAnsi="Times New Roman" w:cs="Times New Roman"/>
            <w:color w:val="000000" w:themeColor="text1"/>
            <w:sz w:val="24"/>
            <w:szCs w:val="24"/>
          </w:rPr>
          <w:delText>DB</w:delText>
        </w:r>
        <w:r w:rsidRPr="001E3899" w:rsidDel="00237D63">
          <w:rPr>
            <w:rFonts w:ascii="Times New Roman" w:hAnsi="Times New Roman" w:cs="Times New Roman"/>
            <w:color w:val="000000" w:themeColor="text1"/>
            <w:sz w:val="24"/>
            <w:szCs w:val="24"/>
          </w:rPr>
          <w:delText xml:space="preserve">s. </w:delText>
        </w:r>
        <w:bookmarkEnd w:id="1919"/>
        <w:bookmarkEnd w:id="1920"/>
        <w:r w:rsidRPr="001E3899" w:rsidDel="00237D63">
          <w:rPr>
            <w:rFonts w:ascii="Times New Roman" w:hAnsi="Times New Roman" w:cs="Times New Roman"/>
            <w:b w:val="0"/>
            <w:bCs w:val="0"/>
            <w:color w:val="000000" w:themeColor="text1"/>
            <w:sz w:val="24"/>
            <w:szCs w:val="24"/>
          </w:rPr>
          <w:delText xml:space="preserve">Each row of panels represents the absolute and correspondent percentage of compositional profiles </w:delText>
        </w:r>
        <w:r w:rsidR="009F61BF" w:rsidRPr="001E3899" w:rsidDel="00237D63">
          <w:rPr>
            <w:rFonts w:ascii="Times New Roman" w:hAnsi="Times New Roman" w:cs="Times New Roman"/>
            <w:b w:val="0"/>
            <w:bCs w:val="0"/>
            <w:color w:val="000000" w:themeColor="text1"/>
            <w:sz w:val="24"/>
            <w:szCs w:val="24"/>
          </w:rPr>
          <w:delText>for ‘</w:delText>
        </w:r>
        <w:r w:rsidRPr="001E3899" w:rsidDel="00237D63">
          <w:rPr>
            <w:rFonts w:ascii="Times New Roman" w:hAnsi="Times New Roman" w:cs="Times New Roman"/>
            <w:b w:val="0"/>
            <w:bCs w:val="0"/>
            <w:color w:val="000000" w:themeColor="text1"/>
            <w:sz w:val="24"/>
            <w:szCs w:val="24"/>
          </w:rPr>
          <w:delText>Eukaryota</w:delText>
        </w:r>
        <w:r w:rsidR="009F61BF" w:rsidRPr="001E3899" w:rsidDel="00237D63">
          <w:rPr>
            <w:rFonts w:ascii="Times New Roman" w:hAnsi="Times New Roman" w:cs="Times New Roman"/>
            <w:b w:val="0"/>
            <w:bCs w:val="0"/>
            <w:color w:val="000000" w:themeColor="text1"/>
            <w:sz w:val="24"/>
            <w:szCs w:val="24"/>
          </w:rPr>
          <w:delText>’</w:delText>
        </w:r>
        <w:r w:rsidR="00447B1E" w:rsidRPr="001E3899" w:rsidDel="00237D63">
          <w:rPr>
            <w:rFonts w:ascii="Times New Roman" w:hAnsi="Times New Roman" w:cs="Times New Roman"/>
            <w:b w:val="0"/>
            <w:bCs w:val="0"/>
            <w:color w:val="000000" w:themeColor="text1"/>
            <w:sz w:val="24"/>
            <w:szCs w:val="24"/>
          </w:rPr>
          <w:delText>(</w:delText>
        </w:r>
        <w:r w:rsidR="00E30965" w:rsidRPr="001E3899" w:rsidDel="00237D63">
          <w:rPr>
            <w:rFonts w:ascii="Times New Roman" w:hAnsi="Times New Roman" w:cs="Times New Roman"/>
            <w:b w:val="0"/>
            <w:bCs w:val="0"/>
            <w:noProof/>
          </w:rPr>
          <w:drawing>
            <wp:inline distT="0" distB="0" distL="0" distR="0" wp14:anchorId="1209F540" wp14:editId="3A7B2795">
              <wp:extent cx="91440" cy="914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447B1E" w:rsidRPr="001E3899" w:rsidDel="00237D63">
          <w:rPr>
            <w:rFonts w:ascii="Times New Roman" w:hAnsi="Times New Roman" w:cs="Times New Roman"/>
            <w:b w:val="0"/>
            <w:bCs w:val="0"/>
            <w:color w:val="000000" w:themeColor="text1"/>
            <w:sz w:val="24"/>
            <w:szCs w:val="24"/>
          </w:rPr>
          <w:delText>)</w:delText>
        </w:r>
        <w:r w:rsidRPr="001E3899" w:rsidDel="00237D63">
          <w:rPr>
            <w:rFonts w:ascii="Times New Roman" w:hAnsi="Times New Roman" w:cs="Times New Roman"/>
            <w:b w:val="0"/>
            <w:bCs w:val="0"/>
            <w:color w:val="000000" w:themeColor="text1"/>
            <w:sz w:val="24"/>
            <w:szCs w:val="24"/>
          </w:rPr>
          <w:delText xml:space="preserve">, </w:delText>
        </w:r>
        <w:r w:rsidR="009F61BF" w:rsidRPr="001E3899" w:rsidDel="00237D63">
          <w:rPr>
            <w:rFonts w:ascii="Times New Roman" w:hAnsi="Times New Roman" w:cs="Times New Roman"/>
            <w:b w:val="0"/>
            <w:bCs w:val="0"/>
            <w:color w:val="000000" w:themeColor="text1"/>
            <w:sz w:val="24"/>
            <w:szCs w:val="24"/>
          </w:rPr>
          <w:delText>‘</w:delText>
        </w:r>
        <w:r w:rsidRPr="001E3899" w:rsidDel="00237D63">
          <w:rPr>
            <w:rFonts w:ascii="Times New Roman" w:hAnsi="Times New Roman" w:cs="Times New Roman"/>
            <w:b w:val="0"/>
            <w:bCs w:val="0"/>
            <w:color w:val="000000" w:themeColor="text1"/>
            <w:sz w:val="24"/>
            <w:szCs w:val="24"/>
          </w:rPr>
          <w:delText>Bacteria</w:delText>
        </w:r>
        <w:r w:rsidR="009F61BF" w:rsidRPr="001E3899" w:rsidDel="00237D63">
          <w:rPr>
            <w:rFonts w:ascii="Times New Roman" w:hAnsi="Times New Roman" w:cs="Times New Roman"/>
            <w:b w:val="0"/>
            <w:bCs w:val="0"/>
            <w:color w:val="000000" w:themeColor="text1"/>
            <w:sz w:val="24"/>
            <w:szCs w:val="24"/>
          </w:rPr>
          <w:delText>’</w:delText>
        </w:r>
        <w:r w:rsidR="00447B1E" w:rsidRPr="001E3899" w:rsidDel="00237D63">
          <w:rPr>
            <w:rFonts w:ascii="Times New Roman" w:hAnsi="Times New Roman" w:cs="Times New Roman"/>
            <w:b w:val="0"/>
            <w:bCs w:val="0"/>
            <w:color w:val="000000" w:themeColor="text1"/>
            <w:sz w:val="24"/>
            <w:szCs w:val="24"/>
          </w:rPr>
          <w:delText xml:space="preserve"> (</w:delText>
        </w:r>
        <w:r w:rsidR="00E30965" w:rsidRPr="001E3899" w:rsidDel="00237D63">
          <w:rPr>
            <w:rFonts w:ascii="Times New Roman" w:hAnsi="Times New Roman" w:cs="Times New Roman"/>
            <w:noProof/>
            <w:color w:val="000000" w:themeColor="text1"/>
          </w:rPr>
          <w:drawing>
            <wp:inline distT="0" distB="0" distL="0" distR="0" wp14:anchorId="73E45450" wp14:editId="368CC78B">
              <wp:extent cx="95900" cy="91440"/>
              <wp:effectExtent l="0" t="0" r="571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900" cy="91440"/>
                      </a:xfrm>
                      <a:prstGeom prst="rect">
                        <a:avLst/>
                      </a:prstGeom>
                    </pic:spPr>
                  </pic:pic>
                </a:graphicData>
              </a:graphic>
            </wp:inline>
          </w:drawing>
        </w:r>
        <w:r w:rsidR="00447B1E" w:rsidRPr="001E3899" w:rsidDel="00237D63">
          <w:rPr>
            <w:rFonts w:ascii="Times New Roman" w:hAnsi="Times New Roman" w:cs="Times New Roman"/>
            <w:b w:val="0"/>
            <w:bCs w:val="0"/>
            <w:color w:val="000000" w:themeColor="text1"/>
            <w:sz w:val="24"/>
            <w:szCs w:val="24"/>
          </w:rPr>
          <w:delText>)</w:delText>
        </w:r>
        <w:r w:rsidRPr="001E3899" w:rsidDel="00237D63">
          <w:rPr>
            <w:rFonts w:ascii="Times New Roman" w:hAnsi="Times New Roman" w:cs="Times New Roman"/>
            <w:b w:val="0"/>
            <w:bCs w:val="0"/>
            <w:color w:val="000000" w:themeColor="text1"/>
            <w:sz w:val="24"/>
            <w:szCs w:val="24"/>
          </w:rPr>
          <w:delText xml:space="preserve">, </w:delText>
        </w:r>
        <w:r w:rsidR="009F61BF" w:rsidRPr="001E3899" w:rsidDel="00237D63">
          <w:rPr>
            <w:rFonts w:ascii="Times New Roman" w:hAnsi="Times New Roman" w:cs="Times New Roman"/>
            <w:b w:val="0"/>
            <w:bCs w:val="0"/>
            <w:color w:val="000000" w:themeColor="text1"/>
            <w:sz w:val="24"/>
            <w:szCs w:val="24"/>
          </w:rPr>
          <w:delText>‘</w:delText>
        </w:r>
        <w:r w:rsidRPr="001E3899" w:rsidDel="00237D63">
          <w:rPr>
            <w:rFonts w:ascii="Times New Roman" w:hAnsi="Times New Roman" w:cs="Times New Roman"/>
            <w:b w:val="0"/>
            <w:bCs w:val="0"/>
            <w:color w:val="000000" w:themeColor="text1"/>
            <w:sz w:val="24"/>
            <w:szCs w:val="24"/>
          </w:rPr>
          <w:delText>Viruses</w:delText>
        </w:r>
        <w:r w:rsidR="009F61BF" w:rsidRPr="001E3899" w:rsidDel="00237D63">
          <w:rPr>
            <w:rFonts w:ascii="Times New Roman" w:hAnsi="Times New Roman" w:cs="Times New Roman"/>
            <w:b w:val="0"/>
            <w:bCs w:val="0"/>
            <w:color w:val="000000" w:themeColor="text1"/>
            <w:sz w:val="24"/>
            <w:szCs w:val="24"/>
          </w:rPr>
          <w:delText>’</w:delText>
        </w:r>
        <w:r w:rsidR="00807487" w:rsidRPr="001E3899" w:rsidDel="00237D63">
          <w:rPr>
            <w:rFonts w:ascii="Times New Roman" w:hAnsi="Times New Roman" w:cs="Times New Roman"/>
            <w:b w:val="0"/>
            <w:bCs w:val="0"/>
            <w:color w:val="000000" w:themeColor="text1"/>
            <w:sz w:val="24"/>
            <w:szCs w:val="24"/>
          </w:rPr>
          <w:delText xml:space="preserve"> (</w:delText>
        </w:r>
        <w:r w:rsidR="00E30965" w:rsidRPr="001E3899" w:rsidDel="00237D63">
          <w:rPr>
            <w:rFonts w:ascii="Times New Roman" w:hAnsi="Times New Roman" w:cs="Times New Roman"/>
            <w:b w:val="0"/>
            <w:bCs w:val="0"/>
            <w:noProof/>
          </w:rPr>
          <w:drawing>
            <wp:inline distT="0" distB="0" distL="0" distR="0" wp14:anchorId="7B75F70E" wp14:editId="4948EA67">
              <wp:extent cx="91440" cy="9144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807487" w:rsidRPr="001E3899" w:rsidDel="00237D63">
          <w:rPr>
            <w:rFonts w:ascii="Times New Roman" w:hAnsi="Times New Roman" w:cs="Times New Roman"/>
            <w:b w:val="0"/>
            <w:bCs w:val="0"/>
            <w:color w:val="000000" w:themeColor="text1"/>
            <w:sz w:val="24"/>
            <w:szCs w:val="24"/>
          </w:rPr>
          <w:delText>)</w:delText>
        </w:r>
        <w:r w:rsidR="00A772F2" w:rsidRPr="001E3899" w:rsidDel="00237D63">
          <w:rPr>
            <w:rFonts w:ascii="Times New Roman" w:hAnsi="Times New Roman" w:cs="Times New Roman"/>
            <w:b w:val="0"/>
            <w:bCs w:val="0"/>
            <w:color w:val="000000" w:themeColor="text1"/>
            <w:sz w:val="24"/>
            <w:szCs w:val="24"/>
            <w:vertAlign w:val="superscript"/>
          </w:rPr>
          <w:delText>*</w:delText>
        </w:r>
        <w:r w:rsidRPr="001E3899" w:rsidDel="00237D63">
          <w:rPr>
            <w:rFonts w:ascii="Times New Roman" w:hAnsi="Times New Roman" w:cs="Times New Roman"/>
            <w:b w:val="0"/>
            <w:bCs w:val="0"/>
            <w:color w:val="000000" w:themeColor="text1"/>
            <w:sz w:val="24"/>
            <w:szCs w:val="24"/>
          </w:rPr>
          <w:delText xml:space="preserve">, </w:delText>
        </w:r>
        <w:r w:rsidR="009F61BF" w:rsidRPr="001E3899" w:rsidDel="00237D63">
          <w:rPr>
            <w:rFonts w:ascii="Times New Roman" w:hAnsi="Times New Roman" w:cs="Times New Roman"/>
            <w:b w:val="0"/>
            <w:bCs w:val="0"/>
            <w:color w:val="000000" w:themeColor="text1"/>
            <w:sz w:val="24"/>
            <w:szCs w:val="24"/>
          </w:rPr>
          <w:delText>‘</w:delText>
        </w:r>
        <w:r w:rsidRPr="001E3899" w:rsidDel="00237D63">
          <w:rPr>
            <w:rFonts w:ascii="Times New Roman" w:hAnsi="Times New Roman" w:cs="Times New Roman"/>
            <w:b w:val="0"/>
            <w:bCs w:val="0"/>
            <w:color w:val="000000" w:themeColor="text1"/>
            <w:sz w:val="24"/>
            <w:szCs w:val="24"/>
          </w:rPr>
          <w:delText>Archaea</w:delText>
        </w:r>
        <w:r w:rsidR="009F61BF" w:rsidRPr="001E3899" w:rsidDel="00237D63">
          <w:rPr>
            <w:rFonts w:ascii="Times New Roman" w:hAnsi="Times New Roman" w:cs="Times New Roman"/>
            <w:b w:val="0"/>
            <w:bCs w:val="0"/>
            <w:color w:val="000000" w:themeColor="text1"/>
            <w:sz w:val="24"/>
            <w:szCs w:val="24"/>
          </w:rPr>
          <w:delText>’</w:delText>
        </w:r>
        <w:r w:rsidR="00807487" w:rsidRPr="001E3899" w:rsidDel="00237D63">
          <w:rPr>
            <w:rFonts w:ascii="Times New Roman" w:hAnsi="Times New Roman" w:cs="Times New Roman"/>
            <w:b w:val="0"/>
            <w:bCs w:val="0"/>
            <w:color w:val="000000" w:themeColor="text1"/>
            <w:sz w:val="24"/>
            <w:szCs w:val="24"/>
          </w:rPr>
          <w:delText>(</w:delText>
        </w:r>
        <w:r w:rsidR="00E30965" w:rsidRPr="001E3899" w:rsidDel="00237D63">
          <w:rPr>
            <w:rFonts w:ascii="Times New Roman" w:hAnsi="Times New Roman" w:cs="Times New Roman"/>
            <w:b w:val="0"/>
            <w:bCs w:val="0"/>
            <w:noProof/>
          </w:rPr>
          <w:drawing>
            <wp:inline distT="0" distB="0" distL="0" distR="0" wp14:anchorId="73883940" wp14:editId="111C610A">
              <wp:extent cx="89408" cy="914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408" cy="91440"/>
                      </a:xfrm>
                      <a:prstGeom prst="rect">
                        <a:avLst/>
                      </a:prstGeom>
                    </pic:spPr>
                  </pic:pic>
                </a:graphicData>
              </a:graphic>
            </wp:inline>
          </w:drawing>
        </w:r>
        <w:r w:rsidR="00807487" w:rsidRPr="001E3899" w:rsidDel="00237D63">
          <w:rPr>
            <w:rFonts w:ascii="Times New Roman" w:hAnsi="Times New Roman" w:cs="Times New Roman"/>
            <w:b w:val="0"/>
            <w:bCs w:val="0"/>
            <w:color w:val="000000" w:themeColor="text1"/>
            <w:sz w:val="24"/>
            <w:szCs w:val="24"/>
          </w:rPr>
          <w:delText>)</w:delText>
        </w:r>
        <w:r w:rsidR="009F61BF" w:rsidRPr="001E3899" w:rsidDel="00237D63">
          <w:rPr>
            <w:rFonts w:ascii="Times New Roman" w:hAnsi="Times New Roman" w:cs="Times New Roman"/>
            <w:b w:val="0"/>
            <w:bCs w:val="0"/>
            <w:color w:val="000000" w:themeColor="text1"/>
            <w:sz w:val="24"/>
            <w:szCs w:val="24"/>
          </w:rPr>
          <w:delText xml:space="preserve">, </w:delText>
        </w:r>
        <w:r w:rsidRPr="001E3899" w:rsidDel="00237D63">
          <w:rPr>
            <w:rFonts w:ascii="Times New Roman" w:hAnsi="Times New Roman" w:cs="Times New Roman"/>
            <w:b w:val="0"/>
            <w:bCs w:val="0"/>
            <w:color w:val="000000" w:themeColor="text1"/>
            <w:sz w:val="24"/>
            <w:szCs w:val="24"/>
          </w:rPr>
          <w:delText>‘Unclassified’</w:delText>
        </w:r>
        <w:r w:rsidR="00447B1E" w:rsidRPr="001E3899" w:rsidDel="00237D63">
          <w:rPr>
            <w:rFonts w:ascii="Times New Roman" w:hAnsi="Times New Roman" w:cs="Times New Roman"/>
            <w:b w:val="0"/>
            <w:bCs w:val="0"/>
            <w:color w:val="000000" w:themeColor="text1"/>
            <w:sz w:val="24"/>
            <w:szCs w:val="24"/>
          </w:rPr>
          <w:delText xml:space="preserve"> </w:delText>
        </w:r>
        <w:r w:rsidR="003C1B48" w:rsidRPr="001E3899" w:rsidDel="00237D63">
          <w:rPr>
            <w:rFonts w:ascii="Times New Roman" w:hAnsi="Times New Roman" w:cs="Times New Roman"/>
            <w:b w:val="0"/>
            <w:bCs w:val="0"/>
            <w:color w:val="000000" w:themeColor="text1"/>
            <w:sz w:val="24"/>
            <w:szCs w:val="24"/>
          </w:rPr>
          <w:delText>(</w:delText>
        </w:r>
        <w:r w:rsidR="00E30965" w:rsidRPr="001E3899" w:rsidDel="00237D63">
          <w:rPr>
            <w:rFonts w:ascii="Times New Roman" w:hAnsi="Times New Roman" w:cs="Times New Roman"/>
            <w:noProof/>
            <w:color w:val="000000" w:themeColor="text1"/>
          </w:rPr>
          <w:drawing>
            <wp:inline distT="0" distB="0" distL="0" distR="0" wp14:anchorId="785B8FC5" wp14:editId="52F3032B">
              <wp:extent cx="87284" cy="914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7284" cy="91440"/>
                      </a:xfrm>
                      <a:prstGeom prst="rect">
                        <a:avLst/>
                      </a:prstGeom>
                    </pic:spPr>
                  </pic:pic>
                </a:graphicData>
              </a:graphic>
            </wp:inline>
          </w:drawing>
        </w:r>
        <w:r w:rsidR="00807487" w:rsidRPr="001E3899" w:rsidDel="00237D63">
          <w:rPr>
            <w:rFonts w:ascii="Times New Roman" w:hAnsi="Times New Roman" w:cs="Times New Roman"/>
            <w:b w:val="0"/>
            <w:bCs w:val="0"/>
            <w:color w:val="000000" w:themeColor="text1"/>
            <w:sz w:val="24"/>
            <w:szCs w:val="24"/>
          </w:rPr>
          <w:delText>)</w:delText>
        </w:r>
        <w:r w:rsidR="009F61BF" w:rsidRPr="001E3899" w:rsidDel="00237D63">
          <w:rPr>
            <w:rFonts w:ascii="Times New Roman" w:hAnsi="Times New Roman" w:cs="Times New Roman"/>
            <w:b w:val="0"/>
            <w:bCs w:val="0"/>
            <w:color w:val="000000" w:themeColor="text1"/>
            <w:sz w:val="24"/>
            <w:szCs w:val="24"/>
          </w:rPr>
          <w:delText>,</w:delText>
        </w:r>
        <w:r w:rsidRPr="001E3899" w:rsidDel="00237D63">
          <w:rPr>
            <w:rFonts w:ascii="Times New Roman" w:hAnsi="Times New Roman" w:cs="Times New Roman"/>
            <w:b w:val="0"/>
            <w:bCs w:val="0"/>
            <w:color w:val="000000" w:themeColor="text1"/>
            <w:sz w:val="24"/>
            <w:szCs w:val="24"/>
          </w:rPr>
          <w:delText xml:space="preserve"> and ‘Other Sequences’</w:delText>
        </w:r>
        <w:r w:rsidR="00447B1E" w:rsidRPr="001E3899" w:rsidDel="00237D63">
          <w:rPr>
            <w:rFonts w:ascii="Times New Roman" w:hAnsi="Times New Roman" w:cs="Times New Roman"/>
            <w:b w:val="0"/>
            <w:bCs w:val="0"/>
            <w:color w:val="000000" w:themeColor="text1"/>
            <w:sz w:val="24"/>
            <w:szCs w:val="24"/>
          </w:rPr>
          <w:delText>(</w:delText>
        </w:r>
        <w:r w:rsidR="00E30965" w:rsidRPr="001E3899" w:rsidDel="00237D63">
          <w:rPr>
            <w:rFonts w:ascii="Times New Roman" w:hAnsi="Times New Roman" w:cs="Times New Roman"/>
            <w:noProof/>
            <w:color w:val="000000" w:themeColor="text1"/>
          </w:rPr>
          <w:drawing>
            <wp:inline distT="0" distB="0" distL="0" distR="0" wp14:anchorId="67DC3DBD" wp14:editId="572A573F">
              <wp:extent cx="93518" cy="91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3518" cy="91440"/>
                      </a:xfrm>
                      <a:prstGeom prst="rect">
                        <a:avLst/>
                      </a:prstGeom>
                    </pic:spPr>
                  </pic:pic>
                </a:graphicData>
              </a:graphic>
            </wp:inline>
          </w:drawing>
        </w:r>
        <w:r w:rsidR="00447B1E" w:rsidRPr="001E3899" w:rsidDel="00237D63">
          <w:rPr>
            <w:rFonts w:ascii="Times New Roman" w:hAnsi="Times New Roman" w:cs="Times New Roman"/>
            <w:b w:val="0"/>
            <w:bCs w:val="0"/>
            <w:color w:val="000000" w:themeColor="text1"/>
            <w:sz w:val="24"/>
            <w:szCs w:val="24"/>
          </w:rPr>
          <w:delText xml:space="preserve">) </w:delText>
        </w:r>
        <w:r w:rsidRPr="001E3899" w:rsidDel="00237D63">
          <w:rPr>
            <w:rFonts w:ascii="Times New Roman" w:hAnsi="Times New Roman" w:cs="Times New Roman"/>
            <w:b w:val="0"/>
            <w:bCs w:val="0"/>
            <w:color w:val="000000" w:themeColor="text1"/>
            <w:sz w:val="24"/>
            <w:szCs w:val="24"/>
          </w:rPr>
          <w:delText xml:space="preserve">for each sample tissue (K: kidney, L: lung, S: spleen) from </w:delText>
        </w:r>
        <w:r w:rsidRPr="001E3899" w:rsidDel="00237D63">
          <w:rPr>
            <w:rFonts w:ascii="Times New Roman" w:hAnsi="Times New Roman" w:cs="Times New Roman"/>
            <w:b w:val="0"/>
            <w:bCs w:val="0"/>
            <w:i/>
            <w:color w:val="000000" w:themeColor="text1"/>
            <w:sz w:val="24"/>
            <w:szCs w:val="24"/>
          </w:rPr>
          <w:delText>Rattus norvegicus</w:delText>
        </w:r>
        <w:r w:rsidRPr="001E3899" w:rsidDel="00237D63">
          <w:rPr>
            <w:rFonts w:ascii="Times New Roman" w:hAnsi="Times New Roman" w:cs="Times New Roman"/>
            <w:b w:val="0"/>
            <w:bCs w:val="0"/>
            <w:color w:val="000000" w:themeColor="text1"/>
            <w:sz w:val="24"/>
            <w:szCs w:val="24"/>
          </w:rPr>
          <w:delText xml:space="preserve"> (R22, R26, R27) and </w:delText>
        </w:r>
        <w:r w:rsidRPr="001E3899" w:rsidDel="00237D63">
          <w:rPr>
            <w:rFonts w:ascii="Times New Roman" w:hAnsi="Times New Roman" w:cs="Times New Roman"/>
            <w:b w:val="0"/>
            <w:bCs w:val="0"/>
            <w:i/>
            <w:color w:val="000000" w:themeColor="text1"/>
            <w:sz w:val="24"/>
            <w:szCs w:val="24"/>
          </w:rPr>
          <w:delText>Rattus rattus</w:delText>
        </w:r>
        <w:r w:rsidRPr="001E3899" w:rsidDel="00237D63">
          <w:rPr>
            <w:rFonts w:ascii="Times New Roman" w:hAnsi="Times New Roman" w:cs="Times New Roman"/>
            <w:b w:val="0"/>
            <w:bCs w:val="0"/>
            <w:color w:val="000000" w:themeColor="text1"/>
            <w:sz w:val="24"/>
            <w:szCs w:val="24"/>
          </w:rPr>
          <w:delText xml:space="preserve"> (R28) </w:delText>
        </w:r>
        <w:bookmarkEnd w:id="1911"/>
        <w:bookmarkEnd w:id="1912"/>
        <w:r w:rsidRPr="001E3899" w:rsidDel="00237D63">
          <w:rPr>
            <w:rFonts w:ascii="Times New Roman" w:hAnsi="Times New Roman" w:cs="Times New Roman"/>
            <w:b w:val="0"/>
            <w:bCs w:val="0"/>
            <w:color w:val="000000" w:themeColor="text1"/>
            <w:sz w:val="24"/>
            <w:szCs w:val="24"/>
          </w:rPr>
          <w:delText xml:space="preserve">using prebuilt </w:delText>
        </w:r>
        <w:bookmarkStart w:id="1921" w:name="OLE_LINK43"/>
        <w:bookmarkStart w:id="1922" w:name="OLE_LINK54"/>
        <w:bookmarkStart w:id="1923" w:name="OLE_LINK55"/>
        <w:r w:rsidRPr="001E3899" w:rsidDel="00237D63">
          <w:rPr>
            <w:rFonts w:ascii="Times New Roman" w:hAnsi="Times New Roman" w:cs="Times New Roman"/>
            <w:b w:val="0"/>
            <w:bCs w:val="0"/>
            <w:color w:val="000000" w:themeColor="text1"/>
            <w:sz w:val="24"/>
            <w:szCs w:val="24"/>
          </w:rPr>
          <w:delText xml:space="preserve">MiniKraken2_v1_8GB </w:delText>
        </w:r>
        <w:bookmarkEnd w:id="1921"/>
        <w:bookmarkEnd w:id="1922"/>
        <w:bookmarkEnd w:id="1923"/>
        <w:r w:rsidRPr="001E3899" w:rsidDel="00237D63">
          <w:rPr>
            <w:rFonts w:ascii="Times New Roman" w:hAnsi="Times New Roman" w:cs="Times New Roman"/>
            <w:b w:val="0"/>
            <w:bCs w:val="0"/>
            <w:color w:val="000000" w:themeColor="text1"/>
            <w:sz w:val="24"/>
            <w:szCs w:val="24"/>
          </w:rPr>
          <w:delText xml:space="preserve">(A, B), standard Kraken2 (C, D), and customized Kraken2 (E, F) </w:delText>
        </w:r>
        <w:r w:rsidR="009B7988" w:rsidRPr="001E3899" w:rsidDel="00237D63">
          <w:rPr>
            <w:rFonts w:ascii="Times New Roman" w:hAnsi="Times New Roman" w:cs="Times New Roman"/>
            <w:b w:val="0"/>
            <w:bCs w:val="0"/>
            <w:color w:val="000000" w:themeColor="text1"/>
            <w:sz w:val="24"/>
            <w:szCs w:val="24"/>
          </w:rPr>
          <w:delText>database</w:delText>
        </w:r>
        <w:r w:rsidRPr="001E3899" w:rsidDel="00237D63">
          <w:rPr>
            <w:rFonts w:ascii="Times New Roman" w:hAnsi="Times New Roman" w:cs="Times New Roman"/>
            <w:b w:val="0"/>
            <w:bCs w:val="0"/>
            <w:color w:val="000000" w:themeColor="text1"/>
            <w:sz w:val="24"/>
            <w:szCs w:val="24"/>
          </w:rPr>
          <w:delText xml:space="preserve">s. </w:delText>
        </w:r>
        <w:bookmarkStart w:id="1924" w:name="OLE_LINK149"/>
        <w:bookmarkStart w:id="1925" w:name="OLE_LINK150"/>
        <w:bookmarkStart w:id="1926" w:name="OLE_LINK151"/>
        <w:bookmarkStart w:id="1927" w:name="OLE_LINK34"/>
        <w:bookmarkStart w:id="1928" w:name="OLE_LINK35"/>
        <w:r w:rsidR="00F37C14" w:rsidRPr="001E3899" w:rsidDel="00237D63">
          <w:rPr>
            <w:rFonts w:ascii="Times New Roman" w:hAnsi="Times New Roman" w:cs="Times New Roman"/>
            <w:b w:val="0"/>
            <w:bCs w:val="0"/>
            <w:color w:val="000000" w:themeColor="text1"/>
            <w:sz w:val="24"/>
            <w:szCs w:val="24"/>
          </w:rPr>
          <w:delText>Each column in every sub-figure from left to right represents the domain level microbial compositions for sample</w:delText>
        </w:r>
        <w:r w:rsidR="009B7988" w:rsidRPr="001E3899" w:rsidDel="00237D63">
          <w:rPr>
            <w:rFonts w:ascii="Times New Roman" w:hAnsi="Times New Roman" w:cs="Times New Roman"/>
            <w:b w:val="0"/>
            <w:bCs w:val="0"/>
            <w:color w:val="000000" w:themeColor="text1"/>
            <w:sz w:val="24"/>
            <w:szCs w:val="24"/>
          </w:rPr>
          <w:delText>s</w:delText>
        </w:r>
        <w:r w:rsidR="007E36C4" w:rsidRPr="001E3899" w:rsidDel="00237D63">
          <w:rPr>
            <w:rFonts w:ascii="Times New Roman" w:hAnsi="Times New Roman" w:cs="Times New Roman"/>
            <w:b w:val="0"/>
            <w:bCs w:val="0"/>
            <w:color w:val="000000" w:themeColor="text1"/>
            <w:sz w:val="24"/>
            <w:szCs w:val="24"/>
          </w:rPr>
          <w:delText xml:space="preserve"> R22_K, R26_K, R27_K, R28_K, R22_L, R26_L, R27_L, R28_L, R22_S, R26_S, R27_S, R28_S</w:delText>
        </w:r>
        <w:r w:rsidR="00F37C14" w:rsidRPr="001E3899" w:rsidDel="00237D63">
          <w:rPr>
            <w:rFonts w:ascii="Times New Roman" w:hAnsi="Times New Roman" w:cs="Times New Roman"/>
            <w:b w:val="0"/>
            <w:bCs w:val="0"/>
            <w:color w:val="000000" w:themeColor="text1"/>
            <w:sz w:val="24"/>
            <w:szCs w:val="24"/>
          </w:rPr>
          <w:delText xml:space="preserve">. </w:delText>
        </w:r>
        <w:bookmarkEnd w:id="1924"/>
        <w:bookmarkEnd w:id="1925"/>
        <w:bookmarkEnd w:id="1926"/>
        <w:r w:rsidRPr="001E3899" w:rsidDel="00237D63">
          <w:rPr>
            <w:rFonts w:ascii="Times New Roman" w:hAnsi="Times New Roman" w:cs="Times New Roman"/>
            <w:b w:val="0"/>
            <w:bCs w:val="0"/>
            <w:color w:val="000000" w:themeColor="text1"/>
            <w:sz w:val="24"/>
            <w:szCs w:val="24"/>
          </w:rPr>
          <w:delText>The sum of all read classified in each sample’s compositional profile is corresponding to 100</w:delText>
        </w:r>
        <w:bookmarkStart w:id="1929" w:name="OLE_LINK39"/>
        <w:bookmarkStart w:id="1930" w:name="OLE_LINK40"/>
        <w:r w:rsidRPr="001E3899" w:rsidDel="00237D63">
          <w:rPr>
            <w:rFonts w:ascii="Times New Roman" w:hAnsi="Times New Roman" w:cs="Times New Roman"/>
            <w:b w:val="0"/>
            <w:bCs w:val="0"/>
            <w:color w:val="000000" w:themeColor="text1"/>
            <w:sz w:val="24"/>
            <w:szCs w:val="24"/>
          </w:rPr>
          <w:delText>%.</w:delText>
        </w:r>
        <w:r w:rsidR="00C25DAD" w:rsidRPr="001E3899" w:rsidDel="00237D63">
          <w:rPr>
            <w:rFonts w:ascii="Times New Roman" w:hAnsi="Times New Roman" w:cs="Times New Roman"/>
            <w:b w:val="0"/>
            <w:bCs w:val="0"/>
            <w:color w:val="000000" w:themeColor="text1"/>
            <w:sz w:val="24"/>
            <w:szCs w:val="24"/>
          </w:rPr>
          <w:delText xml:space="preserve"> </w:delText>
        </w:r>
        <w:r w:rsidR="00A772F2" w:rsidRPr="001E3899" w:rsidDel="00237D63">
          <w:rPr>
            <w:rFonts w:ascii="Times New Roman" w:hAnsi="Times New Roman" w:cs="Times New Roman"/>
            <w:b w:val="0"/>
            <w:bCs w:val="0"/>
            <w:color w:val="000000" w:themeColor="text1"/>
            <w:sz w:val="24"/>
            <w:szCs w:val="24"/>
            <w:vertAlign w:val="superscript"/>
          </w:rPr>
          <w:delText>*</w:delText>
        </w:r>
        <w:r w:rsidR="00A772F2" w:rsidRPr="001E3899" w:rsidDel="00237D63">
          <w:rPr>
            <w:rFonts w:ascii="Times New Roman" w:hAnsi="Times New Roman" w:cs="Times New Roman"/>
            <w:b w:val="0"/>
            <w:color w:val="000000" w:themeColor="text1"/>
            <w:sz w:val="24"/>
            <w:szCs w:val="24"/>
          </w:rPr>
          <w:delText>Even though viruses were classified by an independent taxonomic system</w:delText>
        </w:r>
        <w:r w:rsidR="00A772F2" w:rsidRPr="001E3899" w:rsidDel="00237D63">
          <w:rPr>
            <w:rFonts w:ascii="Times New Roman" w:hAnsi="Times New Roman" w:cs="Times New Roman"/>
            <w:b w:val="0"/>
            <w:bCs w:val="0"/>
            <w:color w:val="000000" w:themeColor="text1"/>
            <w:sz w:val="24"/>
            <w:szCs w:val="24"/>
          </w:rPr>
          <w:delText>, in this context, we will t</w:delText>
        </w:r>
        <w:r w:rsidR="00D07E3D" w:rsidRPr="001E3899" w:rsidDel="00237D63">
          <w:rPr>
            <w:rFonts w:ascii="Times New Roman" w:hAnsi="Times New Roman" w:cs="Times New Roman"/>
            <w:b w:val="0"/>
            <w:bCs w:val="0"/>
            <w:color w:val="000000" w:themeColor="text1"/>
            <w:sz w:val="24"/>
            <w:szCs w:val="24"/>
          </w:rPr>
          <w:delText xml:space="preserve">reat </w:delText>
        </w:r>
        <w:r w:rsidR="00A772F2" w:rsidRPr="001E3899" w:rsidDel="00237D63">
          <w:rPr>
            <w:rFonts w:ascii="Times New Roman" w:hAnsi="Times New Roman" w:cs="Times New Roman"/>
            <w:b w:val="0"/>
            <w:bCs w:val="0"/>
            <w:color w:val="000000" w:themeColor="text1"/>
            <w:sz w:val="24"/>
            <w:szCs w:val="24"/>
          </w:rPr>
          <w:delText xml:space="preserve">them </w:delText>
        </w:r>
        <w:r w:rsidR="00D07E3D" w:rsidRPr="001E3899" w:rsidDel="00237D63">
          <w:rPr>
            <w:rFonts w:ascii="Times New Roman" w:hAnsi="Times New Roman" w:cs="Times New Roman"/>
            <w:b w:val="0"/>
            <w:bCs w:val="0"/>
            <w:color w:val="000000" w:themeColor="text1"/>
            <w:sz w:val="24"/>
            <w:szCs w:val="24"/>
          </w:rPr>
          <w:delText xml:space="preserve">as </w:delText>
        </w:r>
        <w:r w:rsidR="00A772F2" w:rsidRPr="001E3899" w:rsidDel="00237D63">
          <w:rPr>
            <w:rFonts w:ascii="Times New Roman" w:hAnsi="Times New Roman" w:cs="Times New Roman"/>
            <w:b w:val="0"/>
            <w:bCs w:val="0"/>
            <w:color w:val="000000" w:themeColor="text1"/>
            <w:sz w:val="24"/>
            <w:szCs w:val="24"/>
          </w:rPr>
          <w:delText xml:space="preserve">if they were </w:delText>
        </w:r>
        <w:r w:rsidR="00D07E3D" w:rsidRPr="001E3899" w:rsidDel="00237D63">
          <w:rPr>
            <w:rFonts w:ascii="Times New Roman" w:hAnsi="Times New Roman" w:cs="Times New Roman"/>
            <w:b w:val="0"/>
            <w:bCs w:val="0"/>
            <w:color w:val="000000" w:themeColor="text1"/>
            <w:sz w:val="24"/>
            <w:szCs w:val="24"/>
          </w:rPr>
          <w:delText>an independent domain</w:delText>
        </w:r>
        <w:r w:rsidR="00A772F2" w:rsidRPr="001E3899" w:rsidDel="00237D63">
          <w:rPr>
            <w:rFonts w:ascii="Times New Roman" w:hAnsi="Times New Roman" w:cs="Times New Roman"/>
            <w:b w:val="0"/>
            <w:bCs w:val="0"/>
            <w:color w:val="000000" w:themeColor="text1"/>
            <w:sz w:val="24"/>
            <w:szCs w:val="24"/>
          </w:rPr>
          <w:delText>.</w:delText>
        </w:r>
        <w:bookmarkEnd w:id="1929"/>
        <w:bookmarkEnd w:id="1930"/>
        <w:r w:rsidR="00801F4D" w:rsidRPr="001E3899" w:rsidDel="00237D63">
          <w:rPr>
            <w:rFonts w:ascii="Times New Roman" w:hAnsi="Times New Roman" w:cs="Times New Roman"/>
            <w:b w:val="0"/>
            <w:bCs w:val="0"/>
            <w:color w:val="000000" w:themeColor="text1"/>
            <w:sz w:val="24"/>
            <w:szCs w:val="24"/>
          </w:rPr>
          <w:delText xml:space="preserve"> </w:delText>
        </w:r>
      </w:del>
    </w:p>
    <w:bookmarkEnd w:id="1913"/>
    <w:bookmarkEnd w:id="1914"/>
    <w:p w14:paraId="15521AC3" w14:textId="3F26216D" w:rsidR="0025757A" w:rsidRPr="003A137D" w:rsidDel="00237D63" w:rsidRDefault="0025757A" w:rsidP="0025757A">
      <w:pPr>
        <w:rPr>
          <w:del w:id="1931" w:author="Ruijie Xu" w:date="2022-02-03T12:59:00Z"/>
        </w:rPr>
      </w:pPr>
    </w:p>
    <w:p w14:paraId="0B9213C0" w14:textId="76D6DC1E" w:rsidR="00234370" w:rsidRPr="003A137D" w:rsidDel="00237D63" w:rsidRDefault="00234370" w:rsidP="00BF6603">
      <w:pPr>
        <w:suppressLineNumbers/>
        <w:spacing w:line="480" w:lineRule="auto"/>
        <w:rPr>
          <w:del w:id="1932" w:author="Ruijie Xu" w:date="2022-02-03T12:59:00Z"/>
          <w:color w:val="000000" w:themeColor="text1"/>
        </w:rPr>
      </w:pPr>
      <w:bookmarkStart w:id="1933" w:name="OLE_LINK8"/>
      <w:bookmarkStart w:id="1934" w:name="OLE_LINK12"/>
      <w:bookmarkEnd w:id="1915"/>
      <w:bookmarkEnd w:id="1916"/>
      <w:bookmarkEnd w:id="1917"/>
      <w:del w:id="1935" w:author="Ruijie Xu" w:date="2022-02-03T12:59:00Z">
        <w:r w:rsidRPr="003A137D" w:rsidDel="00237D63">
          <w:rPr>
            <w:b/>
            <w:bCs/>
            <w:color w:val="000000" w:themeColor="text1"/>
          </w:rPr>
          <w:delText xml:space="preserve">Figure 2. Kraken2 </w:delText>
        </w:r>
        <w:r w:rsidR="00FE5C5D" w:rsidRPr="003A137D" w:rsidDel="00237D63">
          <w:rPr>
            <w:b/>
            <w:bCs/>
            <w:color w:val="000000" w:themeColor="text1"/>
          </w:rPr>
          <w:delText>DB</w:delText>
        </w:r>
        <w:r w:rsidRPr="003A137D" w:rsidDel="00237D63">
          <w:rPr>
            <w:b/>
            <w:bCs/>
            <w:color w:val="000000" w:themeColor="text1"/>
          </w:rPr>
          <w:delText xml:space="preserve">s statistical comparison. </w:delText>
        </w:r>
        <w:r w:rsidRPr="003A137D" w:rsidDel="00237D63">
          <w:rPr>
            <w:bCs/>
            <w:color w:val="000000" w:themeColor="text1"/>
          </w:rPr>
          <w:delText xml:space="preserve">The number of reads of each tissue sample </w:delText>
        </w:r>
        <w:r w:rsidRPr="003A137D" w:rsidDel="00237D63">
          <w:rPr>
            <w:color w:val="000000" w:themeColor="text1"/>
          </w:rPr>
          <w:delText xml:space="preserve">(K: kidney, L: lung, S: spleen) from </w:delText>
        </w:r>
        <w:r w:rsidRPr="003A137D" w:rsidDel="00237D63">
          <w:rPr>
            <w:i/>
            <w:iCs/>
            <w:color w:val="000000" w:themeColor="text1"/>
          </w:rPr>
          <w:delText>Rattus norvegicus</w:delText>
        </w:r>
        <w:r w:rsidRPr="003A137D" w:rsidDel="00237D63">
          <w:rPr>
            <w:color w:val="000000" w:themeColor="text1"/>
          </w:rPr>
          <w:delText xml:space="preserve"> (R22, R26, and R27) and </w:delText>
        </w:r>
        <w:r w:rsidRPr="003A137D" w:rsidDel="00237D63">
          <w:rPr>
            <w:i/>
            <w:iCs/>
            <w:color w:val="000000" w:themeColor="text1"/>
          </w:rPr>
          <w:delText>Rattus rattus</w:delText>
        </w:r>
        <w:r w:rsidRPr="003A137D" w:rsidDel="00237D63">
          <w:rPr>
            <w:color w:val="000000" w:themeColor="text1"/>
          </w:rPr>
          <w:delText xml:space="preserve"> (R28)</w:delText>
        </w:r>
        <w:r w:rsidR="00E45F69" w:rsidRPr="003A137D" w:rsidDel="00237D63">
          <w:rPr>
            <w:color w:val="000000" w:themeColor="text1"/>
          </w:rPr>
          <w:delText>, which</w:delText>
        </w:r>
        <w:r w:rsidRPr="003A137D" w:rsidDel="00237D63">
          <w:rPr>
            <w:color w:val="000000" w:themeColor="text1"/>
          </w:rPr>
          <w:delText xml:space="preserve"> </w:delText>
        </w:r>
        <w:r w:rsidRPr="003A137D" w:rsidDel="00237D63">
          <w:rPr>
            <w:bCs/>
            <w:color w:val="000000" w:themeColor="text1"/>
          </w:rPr>
          <w:delText xml:space="preserve">were classified into “Unclassified” (A), “Other Sequences” (B), and into four domains (Eukaryota (C), Bacteria (D), Viruses (E), and Archaea (F)) by three different Kraken2 </w:delText>
        </w:r>
        <w:r w:rsidR="00E45F69" w:rsidRPr="003A137D" w:rsidDel="00237D63">
          <w:rPr>
            <w:bCs/>
            <w:color w:val="000000" w:themeColor="text1"/>
          </w:rPr>
          <w:delText>database</w:delText>
        </w:r>
        <w:r w:rsidRPr="003A137D" w:rsidDel="00237D63">
          <w:rPr>
            <w:bCs/>
            <w:color w:val="000000" w:themeColor="text1"/>
          </w:rPr>
          <w:delText>s (MiniKraken2_v1_8GB, Standard, and Customized).</w:delText>
        </w:r>
        <w:r w:rsidRPr="003A137D" w:rsidDel="00237D63">
          <w:rPr>
            <w:color w:val="000000" w:themeColor="text1"/>
          </w:rPr>
          <w:delText xml:space="preserve"> The number of reads classified into each category for each sample are presented in Table S</w:delText>
        </w:r>
        <w:r w:rsidR="007966B3" w:rsidRPr="003A137D" w:rsidDel="00237D63">
          <w:rPr>
            <w:color w:val="000000" w:themeColor="text1"/>
          </w:rPr>
          <w:delText>2</w:delText>
        </w:r>
        <w:r w:rsidRPr="003A137D" w:rsidDel="00237D63">
          <w:rPr>
            <w:color w:val="000000" w:themeColor="text1"/>
          </w:rPr>
          <w:delText xml:space="preserve">. </w:delText>
        </w:r>
        <w:bookmarkStart w:id="1936" w:name="OLE_LINK81"/>
        <w:bookmarkStart w:id="1937" w:name="OLE_LINK82"/>
        <w:r w:rsidRPr="003A137D" w:rsidDel="00237D63">
          <w:rPr>
            <w:color w:val="000000" w:themeColor="text1"/>
          </w:rPr>
          <w:delText>All pairwise statistical comparisons within this figure were performed with a Wilcoxon signed-rank test.</w:delText>
        </w:r>
        <w:bookmarkEnd w:id="1933"/>
        <w:bookmarkEnd w:id="1934"/>
        <w:r w:rsidR="00807487" w:rsidRPr="003A137D" w:rsidDel="00237D63">
          <w:rPr>
            <w:color w:val="000000" w:themeColor="text1"/>
          </w:rPr>
          <w:delText xml:space="preserve"> </w:delText>
        </w:r>
        <w:bookmarkStart w:id="1938" w:name="OLE_LINK83"/>
        <w:bookmarkStart w:id="1939" w:name="OLE_LINK84"/>
        <w:bookmarkStart w:id="1940" w:name="OLE_LINK100"/>
        <w:bookmarkStart w:id="1941" w:name="OLE_LINK103"/>
        <w:r w:rsidR="00807487" w:rsidRPr="003A137D" w:rsidDel="00237D63">
          <w:rPr>
            <w:color w:val="000000" w:themeColor="text1"/>
          </w:rPr>
          <w:delText>Samples:</w:delText>
        </w:r>
        <w:bookmarkStart w:id="1942" w:name="OLE_LINK72"/>
        <w:bookmarkStart w:id="1943" w:name="OLE_LINK77"/>
        <w:bookmarkEnd w:id="1938"/>
        <w:bookmarkEnd w:id="1939"/>
        <w:r w:rsidR="00E45F69" w:rsidRPr="003A137D" w:rsidDel="00237D63">
          <w:rPr>
            <w:color w:val="000000" w:themeColor="text1"/>
          </w:rPr>
          <w:delText xml:space="preserve"> </w:delText>
        </w:r>
        <w:r w:rsidR="00807487" w:rsidRPr="003A137D" w:rsidDel="00237D63">
          <w:rPr>
            <w:color w:val="000000" w:themeColor="text1"/>
          </w:rPr>
          <w:delText>R22_K (</w:delText>
        </w:r>
        <w:r w:rsidR="00807487" w:rsidRPr="003A137D" w:rsidDel="00237D63">
          <w:rPr>
            <w:noProof/>
          </w:rPr>
          <w:drawing>
            <wp:inline distT="0" distB="0" distL="0" distR="0" wp14:anchorId="455CAD0F" wp14:editId="4653AE3A">
              <wp:extent cx="91440" cy="91440"/>
              <wp:effectExtent l="0" t="0" r="0" b="0"/>
              <wp:docPr id="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r w:rsidR="00807487" w:rsidRPr="003A137D" w:rsidDel="00237D63">
          <w:rPr>
            <w:color w:val="000000" w:themeColor="text1"/>
          </w:rPr>
          <w:delText>), R22_L (</w:delText>
        </w:r>
        <w:r w:rsidR="00807487" w:rsidRPr="003A137D" w:rsidDel="00237D63">
          <w:rPr>
            <w:noProof/>
          </w:rPr>
          <w:drawing>
            <wp:inline distT="0" distB="0" distL="0" distR="0" wp14:anchorId="24849432" wp14:editId="2D16E790">
              <wp:extent cx="121920" cy="137160"/>
              <wp:effectExtent l="0" t="0" r="5080" b="2540"/>
              <wp:docPr id="4"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5"/>
                      <a:stretch>
                        <a:fillRect/>
                      </a:stretch>
                    </pic:blipFill>
                    <pic:spPr>
                      <a:xfrm>
                        <a:off x="0" y="0"/>
                        <a:ext cx="121920" cy="137160"/>
                      </a:xfrm>
                      <a:prstGeom prst="rect">
                        <a:avLst/>
                      </a:prstGeom>
                    </pic:spPr>
                  </pic:pic>
                </a:graphicData>
              </a:graphic>
            </wp:inline>
          </w:drawing>
        </w:r>
        <w:r w:rsidR="00807487" w:rsidRPr="003A137D" w:rsidDel="00237D63">
          <w:rPr>
            <w:color w:val="000000" w:themeColor="text1"/>
          </w:rPr>
          <w:delText>), R22_S (</w:delText>
        </w:r>
        <w:r w:rsidR="00807487" w:rsidRPr="003A137D" w:rsidDel="00237D63">
          <w:rPr>
            <w:noProof/>
          </w:rPr>
          <w:drawing>
            <wp:inline distT="0" distB="0" distL="0" distR="0" wp14:anchorId="7346C9FE" wp14:editId="6E00C538">
              <wp:extent cx="144018" cy="137160"/>
              <wp:effectExtent l="0" t="0" r="0" b="2540"/>
              <wp:docPr id="27"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807487" w:rsidRPr="003A137D" w:rsidDel="00237D63">
          <w:rPr>
            <w:color w:val="000000" w:themeColor="text1"/>
          </w:rPr>
          <w:delText>), R26_K (</w:delText>
        </w:r>
        <w:r w:rsidR="00807487" w:rsidRPr="003A137D" w:rsidDel="00237D63">
          <w:rPr>
            <w:noProof/>
          </w:rPr>
          <w:drawing>
            <wp:inline distT="0" distB="0" distL="0" distR="0" wp14:anchorId="6E8DBDAD" wp14:editId="2D319964">
              <wp:extent cx="116586" cy="137160"/>
              <wp:effectExtent l="0" t="0" r="0" b="2540"/>
              <wp:docPr id="29"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17"/>
                      <a:stretch>
                        <a:fillRect/>
                      </a:stretch>
                    </pic:blipFill>
                    <pic:spPr>
                      <a:xfrm>
                        <a:off x="0" y="0"/>
                        <a:ext cx="116586" cy="137160"/>
                      </a:xfrm>
                      <a:prstGeom prst="rect">
                        <a:avLst/>
                      </a:prstGeom>
                    </pic:spPr>
                  </pic:pic>
                </a:graphicData>
              </a:graphic>
            </wp:inline>
          </w:drawing>
        </w:r>
        <w:r w:rsidR="00807487" w:rsidRPr="003A137D" w:rsidDel="00237D63">
          <w:rPr>
            <w:color w:val="000000" w:themeColor="text1"/>
          </w:rPr>
          <w:delText>), R26_L (</w:delText>
        </w:r>
        <w:r w:rsidR="00807487" w:rsidRPr="003A137D" w:rsidDel="00237D63">
          <w:rPr>
            <w:noProof/>
          </w:rPr>
          <w:drawing>
            <wp:inline distT="0" distB="0" distL="0" distR="0" wp14:anchorId="33A67257" wp14:editId="5AC156ED">
              <wp:extent cx="129540" cy="137160"/>
              <wp:effectExtent l="0" t="0" r="0" b="2540"/>
              <wp:docPr id="31"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18"/>
                      <a:stretch>
                        <a:fillRect/>
                      </a:stretch>
                    </pic:blipFill>
                    <pic:spPr>
                      <a:xfrm>
                        <a:off x="0" y="0"/>
                        <a:ext cx="129540" cy="137160"/>
                      </a:xfrm>
                      <a:prstGeom prst="rect">
                        <a:avLst/>
                      </a:prstGeom>
                    </pic:spPr>
                  </pic:pic>
                </a:graphicData>
              </a:graphic>
            </wp:inline>
          </w:drawing>
        </w:r>
        <w:r w:rsidR="00807487" w:rsidRPr="003A137D" w:rsidDel="00237D63">
          <w:rPr>
            <w:color w:val="000000" w:themeColor="text1"/>
          </w:rPr>
          <w:delText>), R26_S (</w:delText>
        </w:r>
        <w:r w:rsidR="00807487" w:rsidRPr="003A137D" w:rsidDel="00237D63">
          <w:rPr>
            <w:noProof/>
          </w:rPr>
          <w:drawing>
            <wp:inline distT="0" distB="0" distL="0" distR="0" wp14:anchorId="37D2ACEB" wp14:editId="7CF8EE84">
              <wp:extent cx="137160" cy="137160"/>
              <wp:effectExtent l="0" t="0" r="2540" b="2540"/>
              <wp:docPr id="33"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00807487" w:rsidRPr="003A137D" w:rsidDel="00237D63">
          <w:rPr>
            <w:color w:val="000000" w:themeColor="text1"/>
          </w:rPr>
          <w:delText>), R27_K (</w:delText>
        </w:r>
        <w:r w:rsidR="00807487" w:rsidRPr="003A137D" w:rsidDel="00237D63">
          <w:rPr>
            <w:noProof/>
          </w:rPr>
          <w:drawing>
            <wp:inline distT="0" distB="0" distL="0" distR="0" wp14:anchorId="0CD8F8B5" wp14:editId="1E00565C">
              <wp:extent cx="137160" cy="137160"/>
              <wp:effectExtent l="0" t="0" r="2540" b="2540"/>
              <wp:docPr id="35"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00807487" w:rsidRPr="003A137D" w:rsidDel="00237D63">
          <w:rPr>
            <w:color w:val="000000" w:themeColor="text1"/>
          </w:rPr>
          <w:delText>), R27_L (</w:delText>
        </w:r>
        <w:r w:rsidR="00807487" w:rsidRPr="003A137D" w:rsidDel="00237D63">
          <w:rPr>
            <w:noProof/>
          </w:rPr>
          <w:drawing>
            <wp:inline distT="0" distB="0" distL="0" distR="0" wp14:anchorId="367C51FB" wp14:editId="275F6EAC">
              <wp:extent cx="137160" cy="137160"/>
              <wp:effectExtent l="0" t="0" r="2540" b="2540"/>
              <wp:docPr id="37" name="Picture 36">
                <a:extLst xmlns:a="http://schemas.openxmlformats.org/drawingml/2006/main">
                  <a:ext uri="{FF2B5EF4-FFF2-40B4-BE49-F238E27FC236}">
                    <a16:creationId xmlns:a16="http://schemas.microsoft.com/office/drawing/2014/main" id="{1898F84D-5FD8-614A-8FDA-60CF5A069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1898F84D-5FD8-614A-8FDA-60CF5A0695D8}"/>
                          </a:ext>
                        </a:extLst>
                      </pic:cNvPr>
                      <pic:cNvPicPr>
                        <a:picLocks noChangeAspect="1"/>
                      </pic:cNvPicPr>
                    </pic:nvPicPr>
                    <pic:blipFill>
                      <a:blip r:embed="rId21"/>
                      <a:stretch>
                        <a:fillRect/>
                      </a:stretch>
                    </pic:blipFill>
                    <pic:spPr>
                      <a:xfrm>
                        <a:off x="0" y="0"/>
                        <a:ext cx="137160" cy="137160"/>
                      </a:xfrm>
                      <a:prstGeom prst="rect">
                        <a:avLst/>
                      </a:prstGeom>
                    </pic:spPr>
                  </pic:pic>
                </a:graphicData>
              </a:graphic>
            </wp:inline>
          </w:drawing>
        </w:r>
        <w:r w:rsidR="00807487" w:rsidRPr="003A137D" w:rsidDel="00237D63">
          <w:rPr>
            <w:color w:val="000000" w:themeColor="text1"/>
          </w:rPr>
          <w:delText>), R27_S (</w:delText>
        </w:r>
        <w:r w:rsidR="00807487" w:rsidRPr="003A137D" w:rsidDel="00237D63">
          <w:rPr>
            <w:noProof/>
          </w:rPr>
          <w:drawing>
            <wp:inline distT="0" distB="0" distL="0" distR="0" wp14:anchorId="0A42A3BE" wp14:editId="6C9AB51B">
              <wp:extent cx="137160" cy="137160"/>
              <wp:effectExtent l="0" t="0" r="2540" b="2540"/>
              <wp:docPr id="39" name="Picture 38">
                <a:extLst xmlns:a="http://schemas.openxmlformats.org/drawingml/2006/main">
                  <a:ext uri="{FF2B5EF4-FFF2-40B4-BE49-F238E27FC236}">
                    <a16:creationId xmlns:a16="http://schemas.microsoft.com/office/drawing/2014/main" id="{8C81235A-2439-7641-AE6E-85DC96A55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8C81235A-2439-7641-AE6E-85DC96A55F31}"/>
                          </a:ext>
                        </a:extLst>
                      </pic:cNvPr>
                      <pic:cNvPicPr>
                        <a:picLocks noChangeAspect="1"/>
                      </pic:cNvPicPr>
                    </pic:nvPicPr>
                    <pic:blipFill>
                      <a:blip r:embed="rId22"/>
                      <a:stretch>
                        <a:fillRect/>
                      </a:stretch>
                    </pic:blipFill>
                    <pic:spPr>
                      <a:xfrm>
                        <a:off x="0" y="0"/>
                        <a:ext cx="137160" cy="137160"/>
                      </a:xfrm>
                      <a:prstGeom prst="rect">
                        <a:avLst/>
                      </a:prstGeom>
                    </pic:spPr>
                  </pic:pic>
                </a:graphicData>
              </a:graphic>
            </wp:inline>
          </w:drawing>
        </w:r>
        <w:r w:rsidR="00807487" w:rsidRPr="003A137D" w:rsidDel="00237D63">
          <w:rPr>
            <w:color w:val="000000" w:themeColor="text1"/>
          </w:rPr>
          <w:delText>), R28_K (</w:delText>
        </w:r>
        <w:r w:rsidR="00807487" w:rsidRPr="003A137D" w:rsidDel="00237D63">
          <w:rPr>
            <w:noProof/>
          </w:rPr>
          <w:drawing>
            <wp:inline distT="0" distB="0" distL="0" distR="0" wp14:anchorId="580AC8DE" wp14:editId="68A8739B">
              <wp:extent cx="130629" cy="137160"/>
              <wp:effectExtent l="0" t="0" r="0" b="2540"/>
              <wp:docPr id="41"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23"/>
                      <a:stretch>
                        <a:fillRect/>
                      </a:stretch>
                    </pic:blipFill>
                    <pic:spPr>
                      <a:xfrm>
                        <a:off x="0" y="0"/>
                        <a:ext cx="130629" cy="137160"/>
                      </a:xfrm>
                      <a:prstGeom prst="rect">
                        <a:avLst/>
                      </a:prstGeom>
                    </pic:spPr>
                  </pic:pic>
                </a:graphicData>
              </a:graphic>
            </wp:inline>
          </w:drawing>
        </w:r>
        <w:r w:rsidR="00807487" w:rsidRPr="003A137D" w:rsidDel="00237D63">
          <w:rPr>
            <w:color w:val="000000" w:themeColor="text1"/>
          </w:rPr>
          <w:delText>), R28_L (</w:delText>
        </w:r>
        <w:r w:rsidR="00807487" w:rsidRPr="003A137D" w:rsidDel="00237D63">
          <w:rPr>
            <w:noProof/>
            <w:color w:val="000000" w:themeColor="text1"/>
          </w:rPr>
          <w:drawing>
            <wp:inline distT="0" distB="0" distL="0" distR="0" wp14:anchorId="20E5ADB2" wp14:editId="4814DF49">
              <wp:extent cx="144379" cy="137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807487" w:rsidRPr="003A137D" w:rsidDel="00237D63">
          <w:rPr>
            <w:color w:val="000000" w:themeColor="text1"/>
          </w:rPr>
          <w:delText>), R28_S</w:delText>
        </w:r>
        <w:r w:rsidR="00F3675A" w:rsidRPr="003A137D" w:rsidDel="00237D63">
          <w:rPr>
            <w:color w:val="000000" w:themeColor="text1"/>
          </w:rPr>
          <w:delText xml:space="preserve"> (</w:delText>
        </w:r>
        <w:r w:rsidR="00F3675A" w:rsidRPr="003A137D" w:rsidDel="00237D63">
          <w:rPr>
            <w:noProof/>
          </w:rPr>
          <w:drawing>
            <wp:inline distT="0" distB="0" distL="0" distR="0" wp14:anchorId="501BDE54" wp14:editId="796CBBAC">
              <wp:extent cx="137160" cy="137160"/>
              <wp:effectExtent l="0" t="0" r="2540" b="2540"/>
              <wp:docPr id="43"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5"/>
                      <a:stretch>
                        <a:fillRect/>
                      </a:stretch>
                    </pic:blipFill>
                    <pic:spPr>
                      <a:xfrm>
                        <a:off x="0" y="0"/>
                        <a:ext cx="137160" cy="137160"/>
                      </a:xfrm>
                      <a:prstGeom prst="rect">
                        <a:avLst/>
                      </a:prstGeom>
                    </pic:spPr>
                  </pic:pic>
                </a:graphicData>
              </a:graphic>
            </wp:inline>
          </w:drawing>
        </w:r>
        <w:r w:rsidR="00F3675A" w:rsidRPr="003A137D" w:rsidDel="00237D63">
          <w:rPr>
            <w:color w:val="000000" w:themeColor="text1"/>
          </w:rPr>
          <w:delText>)</w:delText>
        </w:r>
        <w:r w:rsidR="00807487" w:rsidRPr="003A137D" w:rsidDel="00237D63">
          <w:rPr>
            <w:color w:val="000000" w:themeColor="text1"/>
          </w:rPr>
          <w:delText>.</w:delText>
        </w:r>
        <w:r w:rsidR="009A52AC" w:rsidRPr="003A137D" w:rsidDel="00237D63">
          <w:rPr>
            <w:color w:val="000000" w:themeColor="text1"/>
          </w:rPr>
          <w:delText xml:space="preserve"> ** p-value &lt; 0.01, *** p-value &lt; 0.001</w:delText>
        </w:r>
      </w:del>
    </w:p>
    <w:p w14:paraId="68387128" w14:textId="2BC764CF" w:rsidR="0025757A" w:rsidRPr="003A137D" w:rsidDel="00237D63" w:rsidRDefault="0025757A" w:rsidP="00BF6603">
      <w:pPr>
        <w:suppressLineNumbers/>
        <w:spacing w:line="480" w:lineRule="auto"/>
        <w:rPr>
          <w:del w:id="1944" w:author="Ruijie Xu" w:date="2022-02-03T12:59:00Z"/>
          <w:color w:val="000000" w:themeColor="text1"/>
        </w:rPr>
      </w:pPr>
    </w:p>
    <w:p w14:paraId="76749269" w14:textId="02AD072B" w:rsidR="00BF6603" w:rsidRPr="003A137D" w:rsidDel="00237D63" w:rsidRDefault="00BF6603" w:rsidP="00BF6603">
      <w:pPr>
        <w:suppressLineNumbers/>
        <w:spacing w:line="480" w:lineRule="auto"/>
        <w:rPr>
          <w:del w:id="1945" w:author="Ruijie Xu" w:date="2022-02-03T12:59:00Z"/>
          <w:color w:val="000000" w:themeColor="text1"/>
          <w:kern w:val="24"/>
        </w:rPr>
      </w:pPr>
      <w:del w:id="1946" w:author="Ruijie Xu" w:date="2022-02-03T12:59:00Z">
        <w:r w:rsidRPr="003A137D" w:rsidDel="00237D63">
          <w:rPr>
            <w:b/>
            <w:bCs/>
            <w:color w:val="000000" w:themeColor="text1"/>
            <w:kern w:val="24"/>
          </w:rPr>
          <w:delText xml:space="preserve">Figure 3. Phylum level microbial composition profiling in samples from </w:delText>
        </w:r>
        <w:r w:rsidRPr="003A137D" w:rsidDel="00237D63">
          <w:rPr>
            <w:b/>
            <w:bCs/>
            <w:i/>
            <w:iCs/>
            <w:color w:val="000000" w:themeColor="text1"/>
            <w:kern w:val="24"/>
          </w:rPr>
          <w:delText>Rattus rattus</w:delText>
        </w:r>
        <w:r w:rsidRPr="003A137D" w:rsidDel="00237D63">
          <w:rPr>
            <w:b/>
            <w:bCs/>
            <w:color w:val="000000" w:themeColor="text1"/>
            <w:kern w:val="24"/>
          </w:rPr>
          <w:delText xml:space="preserve"> and </w:delText>
        </w:r>
        <w:r w:rsidRPr="003A137D" w:rsidDel="00237D63">
          <w:rPr>
            <w:b/>
            <w:bCs/>
            <w:i/>
            <w:iCs/>
            <w:color w:val="000000" w:themeColor="text1"/>
            <w:kern w:val="24"/>
          </w:rPr>
          <w:delText>Rattus norvegicus</w:delText>
        </w:r>
        <w:r w:rsidRPr="003A137D" w:rsidDel="00237D63">
          <w:rPr>
            <w:b/>
            <w:bCs/>
            <w:color w:val="000000" w:themeColor="text1"/>
            <w:kern w:val="24"/>
          </w:rPr>
          <w:delText xml:space="preserve"> using Kraken2, Clark, and CLARK-s. </w:delText>
        </w:r>
        <w:r w:rsidRPr="003A137D" w:rsidDel="00237D63">
          <w:rPr>
            <w:color w:val="000000" w:themeColor="text1"/>
            <w:kern w:val="24"/>
          </w:rPr>
          <w:delText>Each row of panels represents the absolute and correspondent percentage of microbial compositional profiles at the phylum taxa under ‘Bacteria’, ‘Viruses’</w:delText>
        </w:r>
        <w:r w:rsidRPr="003A137D" w:rsidDel="00237D63">
          <w:rPr>
            <w:color w:val="000000" w:themeColor="text1"/>
            <w:kern w:val="24"/>
            <w:position w:val="7"/>
            <w:vertAlign w:val="superscript"/>
          </w:rPr>
          <w:delText>*</w:delText>
        </w:r>
        <w:r w:rsidRPr="003A137D" w:rsidDel="00237D63">
          <w:rPr>
            <w:color w:val="000000" w:themeColor="text1"/>
            <w:kern w:val="24"/>
          </w:rPr>
          <w:delText xml:space="preserve">, and ‘Archaea’ classified by the three different  software Kraken2 (A, B), Clark (C, D), and CLARK-s (E, F)). The sum of all read classified in each sample’s microbial compositional profile is corresponding to 100%. </w:delText>
        </w:r>
        <w:r w:rsidR="007E36C4" w:rsidRPr="003A137D" w:rsidDel="00237D63">
          <w:rPr>
            <w:color w:val="000000" w:themeColor="text1"/>
          </w:rPr>
          <w:delText xml:space="preserve">Each column in every sub-figure from left to right represents the domain level microbial compositions for sample R22_K, R26_K, R27_K, R28_K, R22_L, R26_L, R27_L, R28_L, R22_S, R26_S, R27_S, </w:delText>
        </w:r>
        <w:r w:rsidR="00E45F69" w:rsidRPr="003A137D" w:rsidDel="00237D63">
          <w:rPr>
            <w:color w:val="000000" w:themeColor="text1"/>
          </w:rPr>
          <w:delText xml:space="preserve">and </w:delText>
        </w:r>
        <w:r w:rsidR="007E36C4" w:rsidRPr="003A137D" w:rsidDel="00237D63">
          <w:rPr>
            <w:color w:val="000000" w:themeColor="text1"/>
          </w:rPr>
          <w:delText xml:space="preserve">R28_S. </w:delText>
        </w:r>
        <w:r w:rsidR="00591C46" w:rsidRPr="003A137D" w:rsidDel="00237D63">
          <w:rPr>
            <w:color w:val="000000" w:themeColor="text1"/>
            <w:kern w:val="24"/>
          </w:rPr>
          <w:delText>Phylums present in the figure: Proteobacteria (</w:delText>
        </w:r>
        <w:r w:rsidR="00591C46" w:rsidRPr="003A137D" w:rsidDel="00237D63">
          <w:rPr>
            <w:noProof/>
          </w:rPr>
          <w:drawing>
            <wp:inline distT="0" distB="0" distL="0" distR="0" wp14:anchorId="2464477F" wp14:editId="725AD7C0">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6"/>
                      <a:stretch>
                        <a:fillRect/>
                      </a:stretch>
                    </pic:blipFill>
                    <pic:spPr>
                      <a:xfrm>
                        <a:off x="0" y="0"/>
                        <a:ext cx="87086" cy="91440"/>
                      </a:xfrm>
                      <a:prstGeom prst="rect">
                        <a:avLst/>
                      </a:prstGeom>
                    </pic:spPr>
                  </pic:pic>
                </a:graphicData>
              </a:graphic>
            </wp:inline>
          </w:drawing>
        </w:r>
        <w:r w:rsidR="00591C46" w:rsidRPr="003A137D" w:rsidDel="00237D63">
          <w:rPr>
            <w:color w:val="000000" w:themeColor="text1"/>
            <w:kern w:val="24"/>
          </w:rPr>
          <w:delText>), Actinobacteria (</w:delText>
        </w:r>
        <w:r w:rsidR="00591C46" w:rsidRPr="003A137D" w:rsidDel="00237D63">
          <w:rPr>
            <w:noProof/>
          </w:rPr>
          <w:drawing>
            <wp:inline distT="0" distB="0" distL="0" distR="0" wp14:anchorId="5B5F8A84" wp14:editId="54A288A3">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27"/>
                      <a:stretch>
                        <a:fillRect/>
                      </a:stretch>
                    </pic:blipFill>
                    <pic:spPr>
                      <a:xfrm>
                        <a:off x="0" y="0"/>
                        <a:ext cx="93911" cy="91440"/>
                      </a:xfrm>
                      <a:prstGeom prst="rect">
                        <a:avLst/>
                      </a:prstGeom>
                    </pic:spPr>
                  </pic:pic>
                </a:graphicData>
              </a:graphic>
            </wp:inline>
          </w:drawing>
        </w:r>
        <w:r w:rsidR="00591C46" w:rsidRPr="003A137D" w:rsidDel="00237D63">
          <w:rPr>
            <w:color w:val="000000" w:themeColor="text1"/>
            <w:kern w:val="24"/>
          </w:rPr>
          <w:delText xml:space="preserve">), Cyanobacteria </w:delText>
        </w:r>
        <w:r w:rsidR="003B1343" w:rsidRPr="003A137D" w:rsidDel="00237D63">
          <w:rPr>
            <w:color w:val="000000" w:themeColor="text1"/>
            <w:kern w:val="24"/>
          </w:rPr>
          <w:delText>(</w:delText>
        </w:r>
        <w:r w:rsidR="00591C46" w:rsidRPr="003A137D" w:rsidDel="00237D63">
          <w:rPr>
            <w:noProof/>
          </w:rPr>
          <w:drawing>
            <wp:inline distT="0" distB="0" distL="0" distR="0" wp14:anchorId="319B557C" wp14:editId="78492D13">
              <wp:extent cx="93911" cy="91440"/>
              <wp:effectExtent l="0" t="0" r="0" b="0"/>
              <wp:docPr id="21" name="Picture 8">
                <a:extLst xmlns:a="http://schemas.openxmlformats.org/drawingml/2006/main">
                  <a:ext uri="{FF2B5EF4-FFF2-40B4-BE49-F238E27FC236}">
                    <a16:creationId xmlns:a16="http://schemas.microsoft.com/office/drawing/2014/main" id="{A3ABBD8F-538C-3F44-839F-94B872201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3ABBD8F-538C-3F44-839F-94B872201481}"/>
                          </a:ext>
                        </a:extLst>
                      </pic:cNvPr>
                      <pic:cNvPicPr>
                        <a:picLocks noChangeAspect="1"/>
                      </pic:cNvPicPr>
                    </pic:nvPicPr>
                    <pic:blipFill>
                      <a:blip r:embed="rId28"/>
                      <a:stretch>
                        <a:fillRect/>
                      </a:stretch>
                    </pic:blipFill>
                    <pic:spPr>
                      <a:xfrm>
                        <a:off x="0" y="0"/>
                        <a:ext cx="93911" cy="91440"/>
                      </a:xfrm>
                      <a:prstGeom prst="rect">
                        <a:avLst/>
                      </a:prstGeom>
                    </pic:spPr>
                  </pic:pic>
                </a:graphicData>
              </a:graphic>
            </wp:inline>
          </w:drawing>
        </w:r>
        <w:r w:rsidR="00591C46" w:rsidRPr="003A137D" w:rsidDel="00237D63">
          <w:rPr>
            <w:color w:val="000000" w:themeColor="text1"/>
            <w:kern w:val="24"/>
          </w:rPr>
          <w:delText>), Firmicutes (</w:delText>
        </w:r>
        <w:r w:rsidR="00591C46" w:rsidRPr="003A137D" w:rsidDel="00237D63">
          <w:rPr>
            <w:noProof/>
          </w:rPr>
          <w:drawing>
            <wp:inline distT="0" distB="0" distL="0" distR="0" wp14:anchorId="12EA2913" wp14:editId="5E316034">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29"/>
                      <a:stretch>
                        <a:fillRect/>
                      </a:stretch>
                    </pic:blipFill>
                    <pic:spPr>
                      <a:xfrm>
                        <a:off x="0" y="0"/>
                        <a:ext cx="96253" cy="91440"/>
                      </a:xfrm>
                      <a:prstGeom prst="rect">
                        <a:avLst/>
                      </a:prstGeom>
                    </pic:spPr>
                  </pic:pic>
                </a:graphicData>
              </a:graphic>
            </wp:inline>
          </w:drawing>
        </w:r>
        <w:r w:rsidR="00591C46" w:rsidRPr="003A137D" w:rsidDel="00237D63">
          <w:rPr>
            <w:color w:val="000000" w:themeColor="text1"/>
            <w:kern w:val="24"/>
          </w:rPr>
          <w:delText>), Bacteroidetes (</w:delText>
        </w:r>
        <w:r w:rsidR="00591C46" w:rsidRPr="003A137D" w:rsidDel="00237D63">
          <w:rPr>
            <w:noProof/>
          </w:rPr>
          <w:drawing>
            <wp:inline distT="0" distB="0" distL="0" distR="0" wp14:anchorId="011D15EB" wp14:editId="38CB6CCC">
              <wp:extent cx="101600" cy="91440"/>
              <wp:effectExtent l="0" t="0" r="0" b="0"/>
              <wp:docPr id="25" name="Picture 14">
                <a:extLst xmlns:a="http://schemas.openxmlformats.org/drawingml/2006/main">
                  <a:ext uri="{FF2B5EF4-FFF2-40B4-BE49-F238E27FC236}">
                    <a16:creationId xmlns:a16="http://schemas.microsoft.com/office/drawing/2014/main" id="{2909C23E-61A1-8F4E-877B-D9F07C5C6F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2909C23E-61A1-8F4E-877B-D9F07C5C6F10}"/>
                          </a:ext>
                        </a:extLst>
                      </pic:cNvPr>
                      <pic:cNvPicPr>
                        <a:picLocks noChangeAspect="1"/>
                      </pic:cNvPicPr>
                    </pic:nvPicPr>
                    <pic:blipFill>
                      <a:blip r:embed="rId30"/>
                      <a:stretch>
                        <a:fillRect/>
                      </a:stretch>
                    </pic:blipFill>
                    <pic:spPr>
                      <a:xfrm>
                        <a:off x="0" y="0"/>
                        <a:ext cx="101600" cy="91440"/>
                      </a:xfrm>
                      <a:prstGeom prst="rect">
                        <a:avLst/>
                      </a:prstGeom>
                    </pic:spPr>
                  </pic:pic>
                </a:graphicData>
              </a:graphic>
            </wp:inline>
          </w:drawing>
        </w:r>
        <w:r w:rsidR="00591C46" w:rsidRPr="003A137D" w:rsidDel="00237D63">
          <w:rPr>
            <w:color w:val="000000" w:themeColor="text1"/>
            <w:kern w:val="24"/>
          </w:rPr>
          <w:delText>), Uroviricota (</w:delText>
        </w:r>
        <w:r w:rsidR="00591C46" w:rsidRPr="003A137D" w:rsidDel="00237D63">
          <w:rPr>
            <w:noProof/>
          </w:rPr>
          <w:drawing>
            <wp:inline distT="0" distB="0" distL="0" distR="0" wp14:anchorId="249E4DE7" wp14:editId="1AC6479A">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31"/>
                      <a:stretch>
                        <a:fillRect/>
                      </a:stretch>
                    </pic:blipFill>
                    <pic:spPr>
                      <a:xfrm>
                        <a:off x="0" y="0"/>
                        <a:ext cx="96383" cy="91440"/>
                      </a:xfrm>
                      <a:prstGeom prst="rect">
                        <a:avLst/>
                      </a:prstGeom>
                    </pic:spPr>
                  </pic:pic>
                </a:graphicData>
              </a:graphic>
            </wp:inline>
          </w:drawing>
        </w:r>
        <w:r w:rsidR="00591C46" w:rsidRPr="003A137D" w:rsidDel="00237D63">
          <w:rPr>
            <w:color w:val="000000" w:themeColor="text1"/>
            <w:kern w:val="24"/>
          </w:rPr>
          <w:delText>), Tenericutes (</w:delText>
        </w:r>
        <w:r w:rsidR="00591C46" w:rsidRPr="003A137D" w:rsidDel="00237D63">
          <w:rPr>
            <w:noProof/>
          </w:rPr>
          <w:drawing>
            <wp:inline distT="0" distB="0" distL="0" distR="0" wp14:anchorId="16A4B875" wp14:editId="17C8F004">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2"/>
                      <a:stretch>
                        <a:fillRect/>
                      </a:stretch>
                    </pic:blipFill>
                    <pic:spPr>
                      <a:xfrm>
                        <a:off x="0" y="0"/>
                        <a:ext cx="86627" cy="91440"/>
                      </a:xfrm>
                      <a:prstGeom prst="rect">
                        <a:avLst/>
                      </a:prstGeom>
                    </pic:spPr>
                  </pic:pic>
                </a:graphicData>
              </a:graphic>
            </wp:inline>
          </w:drawing>
        </w:r>
        <w:r w:rsidR="00591C46" w:rsidRPr="003A137D" w:rsidDel="00237D63">
          <w:rPr>
            <w:color w:val="000000" w:themeColor="text1"/>
            <w:kern w:val="24"/>
          </w:rPr>
          <w:delText>), Spirochaetes (</w:delText>
        </w:r>
        <w:r w:rsidR="00591C46" w:rsidRPr="003A137D" w:rsidDel="00237D63">
          <w:rPr>
            <w:noProof/>
          </w:rPr>
          <w:drawing>
            <wp:inline distT="0" distB="0" distL="0" distR="0" wp14:anchorId="12F43833" wp14:editId="025AB8EF">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3"/>
                      <a:stretch>
                        <a:fillRect/>
                      </a:stretch>
                    </pic:blipFill>
                    <pic:spPr>
                      <a:xfrm>
                        <a:off x="0" y="0"/>
                        <a:ext cx="88969" cy="91440"/>
                      </a:xfrm>
                      <a:prstGeom prst="rect">
                        <a:avLst/>
                      </a:prstGeom>
                    </pic:spPr>
                  </pic:pic>
                </a:graphicData>
              </a:graphic>
            </wp:inline>
          </w:drawing>
        </w:r>
        <w:r w:rsidR="00591C46" w:rsidRPr="003A137D" w:rsidDel="00237D63">
          <w:rPr>
            <w:color w:val="000000" w:themeColor="text1"/>
            <w:kern w:val="24"/>
          </w:rPr>
          <w:delText>), Fusobacteria (</w:delText>
        </w:r>
        <w:r w:rsidR="00591C46" w:rsidRPr="003A137D" w:rsidDel="00237D63">
          <w:rPr>
            <w:noProof/>
          </w:rPr>
          <w:drawing>
            <wp:inline distT="0" distB="0" distL="0" distR="0" wp14:anchorId="1F372053" wp14:editId="3C11A9A6">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4"/>
                      <a:stretch>
                        <a:fillRect/>
                      </a:stretch>
                    </pic:blipFill>
                    <pic:spPr>
                      <a:xfrm>
                        <a:off x="0" y="0"/>
                        <a:ext cx="91440" cy="91440"/>
                      </a:xfrm>
                      <a:prstGeom prst="rect">
                        <a:avLst/>
                      </a:prstGeom>
                    </pic:spPr>
                  </pic:pic>
                </a:graphicData>
              </a:graphic>
            </wp:inline>
          </w:drawing>
        </w:r>
        <w:r w:rsidR="00591C46" w:rsidRPr="003A137D" w:rsidDel="00237D63">
          <w:rPr>
            <w:color w:val="000000" w:themeColor="text1"/>
            <w:kern w:val="24"/>
          </w:rPr>
          <w:delText>), Chlamydiae (</w:delText>
        </w:r>
        <w:r w:rsidR="00591C46" w:rsidRPr="003A137D" w:rsidDel="00237D63">
          <w:rPr>
            <w:noProof/>
          </w:rPr>
          <w:drawing>
            <wp:inline distT="0" distB="0" distL="0" distR="0" wp14:anchorId="6FC9BB4E" wp14:editId="120FFA2B">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5"/>
                      <a:stretch>
                        <a:fillRect/>
                      </a:stretch>
                    </pic:blipFill>
                    <pic:spPr>
                      <a:xfrm>
                        <a:off x="0" y="0"/>
                        <a:ext cx="96520" cy="91440"/>
                      </a:xfrm>
                      <a:prstGeom prst="rect">
                        <a:avLst/>
                      </a:prstGeom>
                    </pic:spPr>
                  </pic:pic>
                </a:graphicData>
              </a:graphic>
            </wp:inline>
          </w:drawing>
        </w:r>
        <w:r w:rsidR="00591C46" w:rsidRPr="003A137D" w:rsidDel="00237D63">
          <w:rPr>
            <w:color w:val="000000" w:themeColor="text1"/>
            <w:kern w:val="24"/>
          </w:rPr>
          <w:delText>), Aquificae (</w:delText>
        </w:r>
        <w:r w:rsidR="00591C46" w:rsidRPr="003A137D" w:rsidDel="00237D63">
          <w:rPr>
            <w:noProof/>
          </w:rPr>
          <w:drawing>
            <wp:inline distT="0" distB="0" distL="0" distR="0" wp14:anchorId="1885CE0D" wp14:editId="0B8F0E7C">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36"/>
                      <a:stretch>
                        <a:fillRect/>
                      </a:stretch>
                    </pic:blipFill>
                    <pic:spPr>
                      <a:xfrm>
                        <a:off x="0" y="0"/>
                        <a:ext cx="91440" cy="91440"/>
                      </a:xfrm>
                      <a:prstGeom prst="rect">
                        <a:avLst/>
                      </a:prstGeom>
                    </pic:spPr>
                  </pic:pic>
                </a:graphicData>
              </a:graphic>
            </wp:inline>
          </w:drawing>
        </w:r>
        <w:r w:rsidR="00591C46" w:rsidRPr="003A137D" w:rsidDel="00237D63">
          <w:rPr>
            <w:color w:val="000000" w:themeColor="text1"/>
            <w:kern w:val="24"/>
          </w:rPr>
          <w:delText>), Chloroflexi (</w:delText>
        </w:r>
        <w:r w:rsidR="00591C46" w:rsidRPr="003A137D" w:rsidDel="00237D63">
          <w:rPr>
            <w:noProof/>
          </w:rPr>
          <w:drawing>
            <wp:inline distT="0" distB="0" distL="0" distR="0" wp14:anchorId="4C936FED" wp14:editId="38F9FD23">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37"/>
                      <a:stretch>
                        <a:fillRect/>
                      </a:stretch>
                    </pic:blipFill>
                    <pic:spPr>
                      <a:xfrm>
                        <a:off x="0" y="0"/>
                        <a:ext cx="91440" cy="91440"/>
                      </a:xfrm>
                      <a:prstGeom prst="rect">
                        <a:avLst/>
                      </a:prstGeom>
                    </pic:spPr>
                  </pic:pic>
                </a:graphicData>
              </a:graphic>
            </wp:inline>
          </w:drawing>
        </w:r>
        <w:r w:rsidR="00591C46" w:rsidRPr="003A137D" w:rsidDel="00237D63">
          <w:rPr>
            <w:color w:val="000000" w:themeColor="text1"/>
            <w:kern w:val="24"/>
          </w:rPr>
          <w:delText>), Thermotogae (</w:delText>
        </w:r>
        <w:r w:rsidR="00591C46" w:rsidRPr="003A137D" w:rsidDel="00237D63">
          <w:rPr>
            <w:noProof/>
          </w:rPr>
          <w:drawing>
            <wp:inline distT="0" distB="0" distL="0" distR="0" wp14:anchorId="37F0A672" wp14:editId="6BC9CBD1">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38"/>
                      <a:stretch>
                        <a:fillRect/>
                      </a:stretch>
                    </pic:blipFill>
                    <pic:spPr>
                      <a:xfrm>
                        <a:off x="0" y="0"/>
                        <a:ext cx="96129" cy="91440"/>
                      </a:xfrm>
                      <a:prstGeom prst="rect">
                        <a:avLst/>
                      </a:prstGeom>
                    </pic:spPr>
                  </pic:pic>
                </a:graphicData>
              </a:graphic>
            </wp:inline>
          </w:drawing>
        </w:r>
        <w:r w:rsidR="00591C46" w:rsidRPr="003A137D" w:rsidDel="00237D63">
          <w:rPr>
            <w:color w:val="000000" w:themeColor="text1"/>
            <w:kern w:val="24"/>
          </w:rPr>
          <w:delText>), Artverviricota (</w:delText>
        </w:r>
        <w:r w:rsidR="00591C46" w:rsidRPr="003A137D" w:rsidDel="00237D63">
          <w:rPr>
            <w:noProof/>
          </w:rPr>
          <w:drawing>
            <wp:inline distT="0" distB="0" distL="0" distR="0" wp14:anchorId="3FEBDC51" wp14:editId="40740EEF">
              <wp:extent cx="89095" cy="91440"/>
              <wp:effectExtent l="0" t="0" r="0" b="0"/>
              <wp:docPr id="72" name="Picture 34">
                <a:extLst xmlns:a="http://schemas.openxmlformats.org/drawingml/2006/main">
                  <a:ext uri="{FF2B5EF4-FFF2-40B4-BE49-F238E27FC236}">
                    <a16:creationId xmlns:a16="http://schemas.microsoft.com/office/drawing/2014/main" id="{D13AE457-6983-2348-A38C-4DF7225117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D13AE457-6983-2348-A38C-4DF72251172A}"/>
                          </a:ext>
                        </a:extLst>
                      </pic:cNvPr>
                      <pic:cNvPicPr>
                        <a:picLocks noChangeAspect="1"/>
                      </pic:cNvPicPr>
                    </pic:nvPicPr>
                    <pic:blipFill>
                      <a:blip r:embed="rId39"/>
                      <a:stretch>
                        <a:fillRect/>
                      </a:stretch>
                    </pic:blipFill>
                    <pic:spPr>
                      <a:xfrm>
                        <a:off x="0" y="0"/>
                        <a:ext cx="89095" cy="91440"/>
                      </a:xfrm>
                      <a:prstGeom prst="rect">
                        <a:avLst/>
                      </a:prstGeom>
                    </pic:spPr>
                  </pic:pic>
                </a:graphicData>
              </a:graphic>
            </wp:inline>
          </w:drawing>
        </w:r>
        <w:r w:rsidR="00591C46" w:rsidRPr="003A137D" w:rsidDel="00237D63">
          <w:rPr>
            <w:color w:val="000000" w:themeColor="text1"/>
            <w:kern w:val="24"/>
          </w:rPr>
          <w:delText>), Peploviricota (</w:delText>
        </w:r>
        <w:r w:rsidR="00591C46" w:rsidRPr="003A137D" w:rsidDel="00237D63">
          <w:rPr>
            <w:noProof/>
          </w:rPr>
          <w:drawing>
            <wp:inline distT="0" distB="0" distL="0" distR="0" wp14:anchorId="056EFFDF" wp14:editId="18EBFE64">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40"/>
                      <a:stretch>
                        <a:fillRect/>
                      </a:stretch>
                    </pic:blipFill>
                    <pic:spPr>
                      <a:xfrm>
                        <a:off x="0" y="0"/>
                        <a:ext cx="96383" cy="91440"/>
                      </a:xfrm>
                      <a:prstGeom prst="rect">
                        <a:avLst/>
                      </a:prstGeom>
                    </pic:spPr>
                  </pic:pic>
                </a:graphicData>
              </a:graphic>
            </wp:inline>
          </w:drawing>
        </w:r>
        <w:r w:rsidR="00591C46" w:rsidRPr="003A137D" w:rsidDel="00237D63">
          <w:rPr>
            <w:color w:val="000000" w:themeColor="text1"/>
            <w:kern w:val="24"/>
          </w:rPr>
          <w:delText>), Deinococcus- Thermus (</w:delText>
        </w:r>
        <w:r w:rsidR="00591C46" w:rsidRPr="003A137D" w:rsidDel="00237D63">
          <w:rPr>
            <w:noProof/>
            <w:color w:val="000000" w:themeColor="text1"/>
            <w:kern w:val="24"/>
          </w:rPr>
          <w:drawing>
            <wp:inline distT="0" distB="0" distL="0" distR="0" wp14:anchorId="297ACAC8" wp14:editId="72AC737B">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591C46" w:rsidRPr="003A137D" w:rsidDel="00237D63">
          <w:rPr>
            <w:color w:val="000000" w:themeColor="text1"/>
            <w:kern w:val="24"/>
          </w:rPr>
          <w:delText>), Planctomycetes (</w:delText>
        </w:r>
        <w:r w:rsidR="003B1343" w:rsidRPr="003A137D" w:rsidDel="00237D63">
          <w:rPr>
            <w:noProof/>
            <w:color w:val="000000" w:themeColor="text1"/>
            <w:kern w:val="24"/>
          </w:rPr>
          <w:drawing>
            <wp:inline distT="0" distB="0" distL="0" distR="0" wp14:anchorId="70494422" wp14:editId="10769E56">
              <wp:extent cx="91440" cy="9144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591C46" w:rsidRPr="003A137D" w:rsidDel="00237D63">
          <w:rPr>
            <w:color w:val="000000" w:themeColor="text1"/>
            <w:kern w:val="24"/>
          </w:rPr>
          <w:delText>), Verrucomicrobia (</w:delText>
        </w:r>
        <w:r w:rsidR="003B1343" w:rsidRPr="003A137D" w:rsidDel="00237D63">
          <w:rPr>
            <w:noProof/>
            <w:color w:val="000000" w:themeColor="text1"/>
            <w:kern w:val="24"/>
          </w:rPr>
          <w:drawing>
            <wp:inline distT="0" distB="0" distL="0" distR="0" wp14:anchorId="30A920A0" wp14:editId="2B60A9CC">
              <wp:extent cx="96253" cy="91440"/>
              <wp:effectExtent l="0" t="0" r="571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6253" cy="91440"/>
                      </a:xfrm>
                      <a:prstGeom prst="rect">
                        <a:avLst/>
                      </a:prstGeom>
                    </pic:spPr>
                  </pic:pic>
                </a:graphicData>
              </a:graphic>
            </wp:inline>
          </w:drawing>
        </w:r>
        <w:r w:rsidR="00591C46" w:rsidRPr="003A137D" w:rsidDel="00237D63">
          <w:rPr>
            <w:color w:val="000000" w:themeColor="text1"/>
            <w:kern w:val="24"/>
          </w:rPr>
          <w:delText>), Nitrospirae (</w:delText>
        </w:r>
        <w:r w:rsidR="003B1343" w:rsidRPr="003A137D" w:rsidDel="00237D63">
          <w:rPr>
            <w:noProof/>
            <w:color w:val="000000" w:themeColor="text1"/>
            <w:kern w:val="24"/>
          </w:rPr>
          <w:drawing>
            <wp:inline distT="0" distB="0" distL="0" distR="0" wp14:anchorId="357C4173" wp14:editId="174A6271">
              <wp:extent cx="96253" cy="91440"/>
              <wp:effectExtent l="0" t="0" r="571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6253" cy="91440"/>
                      </a:xfrm>
                      <a:prstGeom prst="rect">
                        <a:avLst/>
                      </a:prstGeom>
                    </pic:spPr>
                  </pic:pic>
                </a:graphicData>
              </a:graphic>
            </wp:inline>
          </w:drawing>
        </w:r>
        <w:r w:rsidR="00591C46" w:rsidRPr="003A137D" w:rsidDel="00237D63">
          <w:rPr>
            <w:color w:val="000000" w:themeColor="text1"/>
            <w:kern w:val="24"/>
          </w:rPr>
          <w:delText>), Thaumarchaeota (</w:delText>
        </w:r>
        <w:r w:rsidR="003B1343" w:rsidRPr="003A137D" w:rsidDel="00237D63">
          <w:rPr>
            <w:noProof/>
            <w:color w:val="000000" w:themeColor="text1"/>
            <w:kern w:val="24"/>
          </w:rPr>
          <w:drawing>
            <wp:inline distT="0" distB="0" distL="0" distR="0" wp14:anchorId="1F868633" wp14:editId="30998595">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591C46" w:rsidRPr="003A137D" w:rsidDel="00237D63">
          <w:rPr>
            <w:color w:val="000000" w:themeColor="text1"/>
            <w:kern w:val="24"/>
          </w:rPr>
          <w:delText>), Crenarchaeota (</w:delText>
        </w:r>
        <w:r w:rsidR="003B1343" w:rsidRPr="003A137D" w:rsidDel="00237D63">
          <w:rPr>
            <w:noProof/>
            <w:color w:val="000000" w:themeColor="text1"/>
            <w:kern w:val="24"/>
          </w:rPr>
          <w:drawing>
            <wp:inline distT="0" distB="0" distL="0" distR="0" wp14:anchorId="534ED65A" wp14:editId="5573B3C3">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591C46" w:rsidRPr="003A137D" w:rsidDel="00237D63">
          <w:rPr>
            <w:color w:val="000000" w:themeColor="text1"/>
            <w:kern w:val="24"/>
          </w:rPr>
          <w:delText>), Euryarchaeota (</w:delText>
        </w:r>
        <w:r w:rsidR="003B1343" w:rsidRPr="003A137D" w:rsidDel="00237D63">
          <w:rPr>
            <w:noProof/>
            <w:color w:val="000000" w:themeColor="text1"/>
            <w:kern w:val="24"/>
          </w:rPr>
          <w:drawing>
            <wp:inline distT="0" distB="0" distL="0" distR="0" wp14:anchorId="776FC76A" wp14:editId="5153774E">
              <wp:extent cx="91440" cy="9144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591C46" w:rsidRPr="003A137D" w:rsidDel="00237D63">
          <w:rPr>
            <w:color w:val="000000" w:themeColor="text1"/>
            <w:kern w:val="24"/>
          </w:rPr>
          <w:delText xml:space="preserve">), </w:delText>
        </w:r>
        <w:r w:rsidR="003B1343" w:rsidRPr="003A137D" w:rsidDel="00237D63">
          <w:rPr>
            <w:color w:val="000000" w:themeColor="text1"/>
            <w:kern w:val="24"/>
          </w:rPr>
          <w:delText>Nucleocytoviricota (</w:delText>
        </w:r>
        <w:r w:rsidR="003B1343" w:rsidRPr="003A137D" w:rsidDel="00237D63">
          <w:rPr>
            <w:noProof/>
            <w:color w:val="000000" w:themeColor="text1"/>
            <w:kern w:val="24"/>
          </w:rPr>
          <w:drawing>
            <wp:inline distT="0" distB="0" distL="0" distR="0" wp14:anchorId="2A4B463D" wp14:editId="65C781AD">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3B1343" w:rsidRPr="003A137D" w:rsidDel="00237D63">
          <w:rPr>
            <w:color w:val="000000" w:themeColor="text1"/>
            <w:kern w:val="24"/>
          </w:rPr>
          <w:delText>),</w:delText>
        </w:r>
        <w:r w:rsidR="00591C46" w:rsidRPr="003A137D" w:rsidDel="00237D63">
          <w:rPr>
            <w:color w:val="000000" w:themeColor="text1"/>
            <w:kern w:val="24"/>
          </w:rPr>
          <w:delText>Cossaviricota (</w:delText>
        </w:r>
        <w:r w:rsidR="003B1343" w:rsidRPr="003A137D" w:rsidDel="00237D63">
          <w:rPr>
            <w:noProof/>
            <w:color w:val="000000" w:themeColor="text1"/>
            <w:kern w:val="24"/>
          </w:rPr>
          <w:drawing>
            <wp:inline distT="0" distB="0" distL="0" distR="0" wp14:anchorId="2090736F" wp14:editId="607D21F1">
              <wp:extent cx="89034" cy="9144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49" cstate="print">
                        <a:extLst>
                          <a:ext uri="{28A0092B-C50C-407E-A947-70E740481C1C}">
                            <a14:useLocalDpi xmlns:a14="http://schemas.microsoft.com/office/drawing/2010/main" val="0"/>
                          </a:ext>
                        </a:extLst>
                      </a:blip>
                      <a:stretch>
                        <a:fillRect/>
                      </a:stretch>
                    </pic:blipFill>
                    <pic:spPr>
                      <a:xfrm>
                        <a:off x="0" y="0"/>
                        <a:ext cx="89034" cy="91440"/>
                      </a:xfrm>
                      <a:prstGeom prst="rect">
                        <a:avLst/>
                      </a:prstGeom>
                    </pic:spPr>
                  </pic:pic>
                </a:graphicData>
              </a:graphic>
            </wp:inline>
          </w:drawing>
        </w:r>
        <w:r w:rsidR="00591C46" w:rsidRPr="003A137D" w:rsidDel="00237D63">
          <w:rPr>
            <w:color w:val="000000" w:themeColor="text1"/>
            <w:kern w:val="24"/>
          </w:rPr>
          <w:delText>), Gemmatimonadetes (</w:delText>
        </w:r>
        <w:r w:rsidR="003B1343" w:rsidRPr="003A137D" w:rsidDel="00237D63">
          <w:rPr>
            <w:noProof/>
            <w:color w:val="000000" w:themeColor="text1"/>
            <w:kern w:val="24"/>
          </w:rPr>
          <w:drawing>
            <wp:inline distT="0" distB="0" distL="0" distR="0" wp14:anchorId="5FC7DCBB" wp14:editId="737850AD">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591C46" w:rsidRPr="003A137D" w:rsidDel="00237D63">
          <w:rPr>
            <w:color w:val="000000" w:themeColor="text1"/>
            <w:kern w:val="24"/>
          </w:rPr>
          <w:delText>), Acidobacteria (</w:delText>
        </w:r>
        <w:r w:rsidR="003B1343" w:rsidRPr="003A137D" w:rsidDel="00237D63">
          <w:rPr>
            <w:noProof/>
            <w:color w:val="000000" w:themeColor="text1"/>
            <w:kern w:val="24"/>
          </w:rPr>
          <w:drawing>
            <wp:inline distT="0" distB="0" distL="0" distR="0" wp14:anchorId="28FB3E70" wp14:editId="73138994">
              <wp:extent cx="89095" cy="9144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51" cstate="print">
                        <a:extLst>
                          <a:ext uri="{28A0092B-C50C-407E-A947-70E740481C1C}">
                            <a14:useLocalDpi xmlns:a14="http://schemas.microsoft.com/office/drawing/2010/main" val="0"/>
                          </a:ext>
                        </a:extLst>
                      </a:blip>
                      <a:stretch>
                        <a:fillRect/>
                      </a:stretch>
                    </pic:blipFill>
                    <pic:spPr>
                      <a:xfrm>
                        <a:off x="0" y="0"/>
                        <a:ext cx="89095" cy="91440"/>
                      </a:xfrm>
                      <a:prstGeom prst="rect">
                        <a:avLst/>
                      </a:prstGeom>
                    </pic:spPr>
                  </pic:pic>
                </a:graphicData>
              </a:graphic>
            </wp:inline>
          </w:drawing>
        </w:r>
        <w:r w:rsidR="00591C46" w:rsidRPr="003A137D" w:rsidDel="00237D63">
          <w:rPr>
            <w:color w:val="000000" w:themeColor="text1"/>
            <w:kern w:val="24"/>
          </w:rPr>
          <w:delText>), Candidatus Gracilibacteria (</w:delText>
        </w:r>
        <w:r w:rsidR="003B1343" w:rsidRPr="003A137D" w:rsidDel="00237D63">
          <w:rPr>
            <w:noProof/>
            <w:color w:val="000000" w:themeColor="text1"/>
            <w:kern w:val="24"/>
          </w:rPr>
          <w:drawing>
            <wp:inline distT="0" distB="0" distL="0" distR="0" wp14:anchorId="26BC05C1" wp14:editId="71F08B75">
              <wp:extent cx="89095" cy="9144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52" cstate="print">
                        <a:extLst>
                          <a:ext uri="{28A0092B-C50C-407E-A947-70E740481C1C}">
                            <a14:useLocalDpi xmlns:a14="http://schemas.microsoft.com/office/drawing/2010/main" val="0"/>
                          </a:ext>
                        </a:extLst>
                      </a:blip>
                      <a:stretch>
                        <a:fillRect/>
                      </a:stretch>
                    </pic:blipFill>
                    <pic:spPr>
                      <a:xfrm>
                        <a:off x="0" y="0"/>
                        <a:ext cx="89095" cy="91440"/>
                      </a:xfrm>
                      <a:prstGeom prst="rect">
                        <a:avLst/>
                      </a:prstGeom>
                    </pic:spPr>
                  </pic:pic>
                </a:graphicData>
              </a:graphic>
            </wp:inline>
          </w:drawing>
        </w:r>
        <w:r w:rsidR="00591C46" w:rsidRPr="003A137D" w:rsidDel="00237D63">
          <w:rPr>
            <w:color w:val="000000" w:themeColor="text1"/>
            <w:kern w:val="24"/>
          </w:rPr>
          <w:delText>), Dictyoglomi (</w:delText>
        </w:r>
        <w:r w:rsidR="003B1343" w:rsidRPr="003A137D" w:rsidDel="00237D63">
          <w:rPr>
            <w:noProof/>
            <w:color w:val="000000" w:themeColor="text1"/>
            <w:kern w:val="24"/>
          </w:rPr>
          <w:drawing>
            <wp:inline distT="0" distB="0" distL="0" distR="0" wp14:anchorId="7381A190" wp14:editId="1885731A">
              <wp:extent cx="94129" cy="914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53" cstate="print">
                        <a:extLst>
                          <a:ext uri="{28A0092B-C50C-407E-A947-70E740481C1C}">
                            <a14:useLocalDpi xmlns:a14="http://schemas.microsoft.com/office/drawing/2010/main" val="0"/>
                          </a:ext>
                        </a:extLst>
                      </a:blip>
                      <a:stretch>
                        <a:fillRect/>
                      </a:stretch>
                    </pic:blipFill>
                    <pic:spPr>
                      <a:xfrm>
                        <a:off x="0" y="0"/>
                        <a:ext cx="94129" cy="91440"/>
                      </a:xfrm>
                      <a:prstGeom prst="rect">
                        <a:avLst/>
                      </a:prstGeom>
                    </pic:spPr>
                  </pic:pic>
                </a:graphicData>
              </a:graphic>
            </wp:inline>
          </w:drawing>
        </w:r>
        <w:r w:rsidR="00591C46" w:rsidRPr="003A137D" w:rsidDel="00237D63">
          <w:rPr>
            <w:color w:val="000000" w:themeColor="text1"/>
            <w:kern w:val="24"/>
          </w:rPr>
          <w:delText>).</w:delText>
        </w:r>
        <w:r w:rsidRPr="003A137D" w:rsidDel="00237D63">
          <w:rPr>
            <w:color w:val="000000" w:themeColor="text1"/>
            <w:kern w:val="24"/>
          </w:rPr>
          <w:delText xml:space="preserve">* </w:delText>
        </w:r>
        <w:r w:rsidR="00D62D87" w:rsidRPr="003A137D" w:rsidDel="00237D63">
          <w:rPr>
            <w:color w:val="000000" w:themeColor="text1"/>
            <w:kern w:val="24"/>
          </w:rPr>
          <w:delText>For visualization purpose, o</w:delText>
        </w:r>
        <w:r w:rsidRPr="003A137D" w:rsidDel="00237D63">
          <w:rPr>
            <w:color w:val="000000" w:themeColor="text1"/>
            <w:kern w:val="24"/>
          </w:rPr>
          <w:delText>nly phylum taxa with percentage &gt;=0.1% are included</w:delText>
        </w:r>
        <w:r w:rsidR="00E45F69" w:rsidRPr="003A137D" w:rsidDel="00237D63">
          <w:rPr>
            <w:color w:val="000000" w:themeColor="text1"/>
            <w:kern w:val="24"/>
          </w:rPr>
          <w:delText>.</w:delText>
        </w:r>
      </w:del>
    </w:p>
    <w:p w14:paraId="42344C60" w14:textId="42F89BB7" w:rsidR="0025757A" w:rsidRPr="003A137D" w:rsidDel="00237D63" w:rsidRDefault="0025757A" w:rsidP="00BF6603">
      <w:pPr>
        <w:suppressLineNumbers/>
        <w:spacing w:line="480" w:lineRule="auto"/>
        <w:rPr>
          <w:del w:id="1947" w:author="Ruijie Xu" w:date="2022-02-03T12:59:00Z"/>
        </w:rPr>
      </w:pPr>
    </w:p>
    <w:p w14:paraId="4ADCDF58" w14:textId="50F1820F" w:rsidR="000744DD" w:rsidRPr="003A137D" w:rsidDel="00237D63" w:rsidRDefault="00234370" w:rsidP="00BF6603">
      <w:pPr>
        <w:suppressLineNumbers/>
        <w:spacing w:line="480" w:lineRule="auto"/>
        <w:rPr>
          <w:del w:id="1948" w:author="Ruijie Xu" w:date="2022-02-03T12:59:00Z"/>
          <w:color w:val="000000" w:themeColor="text1"/>
        </w:rPr>
      </w:pPr>
      <w:bookmarkStart w:id="1949" w:name="OLE_LINK19"/>
      <w:bookmarkStart w:id="1950" w:name="OLE_LINK24"/>
      <w:bookmarkStart w:id="1951" w:name="OLE_LINK116"/>
      <w:bookmarkStart w:id="1952" w:name="OLE_LINK117"/>
      <w:bookmarkEnd w:id="1936"/>
      <w:bookmarkEnd w:id="1937"/>
      <w:bookmarkEnd w:id="1940"/>
      <w:bookmarkEnd w:id="1941"/>
      <w:bookmarkEnd w:id="1942"/>
      <w:bookmarkEnd w:id="1943"/>
      <w:del w:id="1953" w:author="Ruijie Xu" w:date="2022-02-03T12:59:00Z">
        <w:r w:rsidRPr="003A137D" w:rsidDel="00237D63">
          <w:rPr>
            <w:b/>
            <w:bCs/>
            <w:color w:val="000000" w:themeColor="text1"/>
          </w:rPr>
          <w:delText xml:space="preserve">Figure </w:delText>
        </w:r>
        <w:r w:rsidR="00BF6603" w:rsidRPr="003A137D" w:rsidDel="00237D63">
          <w:rPr>
            <w:b/>
            <w:bCs/>
            <w:iCs/>
            <w:color w:val="000000" w:themeColor="text1"/>
          </w:rPr>
          <w:delText>4</w:delText>
        </w:r>
        <w:r w:rsidRPr="003A137D" w:rsidDel="00237D63">
          <w:rPr>
            <w:b/>
            <w:bCs/>
            <w:color w:val="000000" w:themeColor="text1"/>
          </w:rPr>
          <w:delText>. Alpha Diversity</w:delText>
        </w:r>
        <w:r w:rsidRPr="003A137D" w:rsidDel="00237D63">
          <w:rPr>
            <w:b/>
            <w:bCs/>
            <w:i/>
            <w:iCs/>
            <w:color w:val="000000" w:themeColor="text1"/>
          </w:rPr>
          <w:delText xml:space="preserve"> </w:delText>
        </w:r>
        <w:r w:rsidRPr="003A137D" w:rsidDel="00237D63">
          <w:rPr>
            <w:b/>
            <w:bCs/>
            <w:color w:val="000000" w:themeColor="text1"/>
          </w:rPr>
          <w:delText xml:space="preserve">across </w:delText>
        </w:r>
        <w:r w:rsidRPr="003A137D" w:rsidDel="00237D63">
          <w:rPr>
            <w:b/>
            <w:bCs/>
            <w:i/>
            <w:iCs/>
            <w:color w:val="000000" w:themeColor="text1"/>
          </w:rPr>
          <w:delText>Rattus</w:delText>
        </w:r>
        <w:r w:rsidRPr="003A137D" w:rsidDel="00237D63">
          <w:rPr>
            <w:b/>
            <w:bCs/>
            <w:color w:val="000000" w:themeColor="text1"/>
          </w:rPr>
          <w:delText xml:space="preserve"> tissues.  </w:delText>
        </w:r>
        <w:r w:rsidRPr="003A137D" w:rsidDel="00237D63">
          <w:rPr>
            <w:color w:val="000000" w:themeColor="text1"/>
          </w:rPr>
          <w:delText>The alpha diversity of each sample’s microbial composition is described by three indices (Shannon (A), Simpson (B), Inverse Simpson (B)), which characterize each sample’s microbial composition based on richness, evenness</w:delText>
        </w:r>
        <w:r w:rsidR="00366132" w:rsidRPr="003A137D" w:rsidDel="00237D63">
          <w:rPr>
            <w:color w:val="000000" w:themeColor="text1"/>
          </w:rPr>
          <w:delText>,</w:delText>
        </w:r>
        <w:r w:rsidRPr="003A137D" w:rsidDel="00237D63">
          <w:rPr>
            <w:color w:val="000000" w:themeColor="text1"/>
          </w:rPr>
          <w:delText xml:space="preserve"> and species dominance, respectively. All three indices were calculated based on the absolute number of microbial reads (including all reads classified under the genus taxa of </w:delText>
        </w:r>
        <w:r w:rsidR="00671F8E" w:rsidRPr="003A137D" w:rsidDel="00237D63">
          <w:rPr>
            <w:color w:val="000000" w:themeColor="text1"/>
          </w:rPr>
          <w:delText>‘</w:delText>
        </w:r>
        <w:r w:rsidRPr="003A137D" w:rsidDel="00237D63">
          <w:rPr>
            <w:color w:val="000000" w:themeColor="text1"/>
          </w:rPr>
          <w:delText>Bacteria</w:delText>
        </w:r>
        <w:r w:rsidR="00671F8E" w:rsidRPr="003A137D" w:rsidDel="00237D63">
          <w:rPr>
            <w:color w:val="000000" w:themeColor="text1"/>
          </w:rPr>
          <w:delText>’</w:delText>
        </w:r>
        <w:r w:rsidRPr="003A137D" w:rsidDel="00237D63">
          <w:rPr>
            <w:color w:val="000000" w:themeColor="text1"/>
          </w:rPr>
          <w:delText xml:space="preserve">, </w:delText>
        </w:r>
        <w:r w:rsidR="00671F8E" w:rsidRPr="003A137D" w:rsidDel="00237D63">
          <w:rPr>
            <w:color w:val="000000" w:themeColor="text1"/>
          </w:rPr>
          <w:delText>‘</w:delText>
        </w:r>
        <w:r w:rsidRPr="003A137D" w:rsidDel="00237D63">
          <w:rPr>
            <w:color w:val="000000" w:themeColor="text1"/>
          </w:rPr>
          <w:delText>Viruses</w:delText>
        </w:r>
        <w:r w:rsidR="00671F8E" w:rsidRPr="003A137D" w:rsidDel="00237D63">
          <w:rPr>
            <w:color w:val="000000" w:themeColor="text1"/>
          </w:rPr>
          <w:delText>’</w:delText>
        </w:r>
        <w:r w:rsidRPr="003A137D" w:rsidDel="00237D63">
          <w:rPr>
            <w:color w:val="000000" w:themeColor="text1"/>
          </w:rPr>
          <w:delText xml:space="preserve">, and </w:delText>
        </w:r>
        <w:r w:rsidR="00671F8E" w:rsidRPr="003A137D" w:rsidDel="00237D63">
          <w:rPr>
            <w:color w:val="000000" w:themeColor="text1"/>
          </w:rPr>
          <w:delText>‘</w:delText>
        </w:r>
        <w:r w:rsidRPr="003A137D" w:rsidDel="00237D63">
          <w:rPr>
            <w:color w:val="000000" w:themeColor="text1"/>
          </w:rPr>
          <w:delText>Archaea</w:delText>
        </w:r>
        <w:r w:rsidR="00671F8E" w:rsidRPr="003A137D" w:rsidDel="00237D63">
          <w:rPr>
            <w:color w:val="000000" w:themeColor="text1"/>
          </w:rPr>
          <w:delText>’</w:delText>
        </w:r>
        <w:r w:rsidRPr="003A137D" w:rsidDel="00237D63">
          <w:rPr>
            <w:color w:val="000000" w:themeColor="text1"/>
          </w:rPr>
          <w:delText xml:space="preserve">) classified by Kraken2, CLARK, and </w:delText>
        </w:r>
        <w:r w:rsidR="00587076" w:rsidRPr="003A137D" w:rsidDel="00237D63">
          <w:rPr>
            <w:color w:val="000000" w:themeColor="text1"/>
          </w:rPr>
          <w:delText>CLARK-s</w:delText>
        </w:r>
        <w:r w:rsidRPr="003A137D" w:rsidDel="00237D63">
          <w:rPr>
            <w:color w:val="000000" w:themeColor="text1"/>
          </w:rPr>
          <w:delText>. All pairwise statistical comparisons within this figure were performed with a Wilcoxon signed-rank test.</w:delText>
        </w:r>
        <w:bookmarkEnd w:id="1949"/>
        <w:bookmarkEnd w:id="1950"/>
        <w:r w:rsidR="00F3675A" w:rsidRPr="003A137D" w:rsidDel="00237D63">
          <w:rPr>
            <w:color w:val="000000" w:themeColor="text1"/>
          </w:rPr>
          <w:delText xml:space="preserve"> </w:delText>
        </w:r>
        <w:bookmarkStart w:id="1954" w:name="OLE_LINK104"/>
        <w:bookmarkStart w:id="1955" w:name="OLE_LINK105"/>
        <w:r w:rsidR="00F3675A" w:rsidRPr="003A137D" w:rsidDel="00237D63">
          <w:rPr>
            <w:color w:val="000000" w:themeColor="text1"/>
          </w:rPr>
          <w:delText>Samples: R22_K (</w:delText>
        </w:r>
        <w:r w:rsidR="00F3675A" w:rsidRPr="003A137D" w:rsidDel="00237D63">
          <w:rPr>
            <w:noProof/>
          </w:rPr>
          <w:drawing>
            <wp:inline distT="0" distB="0" distL="0" distR="0" wp14:anchorId="48C553CD" wp14:editId="552CAB39">
              <wp:extent cx="91440" cy="91440"/>
              <wp:effectExtent l="0" t="0" r="0" b="0"/>
              <wp:docPr id="8"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r w:rsidR="00F3675A" w:rsidRPr="003A137D" w:rsidDel="00237D63">
          <w:rPr>
            <w:color w:val="000000" w:themeColor="text1"/>
          </w:rPr>
          <w:delText>), R22_L (</w:delText>
        </w:r>
        <w:r w:rsidR="00F3675A" w:rsidRPr="003A137D" w:rsidDel="00237D63">
          <w:rPr>
            <w:noProof/>
          </w:rPr>
          <w:drawing>
            <wp:inline distT="0" distB="0" distL="0" distR="0" wp14:anchorId="2DB19C0D" wp14:editId="11BC593F">
              <wp:extent cx="121920" cy="137160"/>
              <wp:effectExtent l="0" t="0" r="5080" b="2540"/>
              <wp:docPr id="9"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5"/>
                      <a:stretch>
                        <a:fillRect/>
                      </a:stretch>
                    </pic:blipFill>
                    <pic:spPr>
                      <a:xfrm>
                        <a:off x="0" y="0"/>
                        <a:ext cx="121920" cy="137160"/>
                      </a:xfrm>
                      <a:prstGeom prst="rect">
                        <a:avLst/>
                      </a:prstGeom>
                    </pic:spPr>
                  </pic:pic>
                </a:graphicData>
              </a:graphic>
            </wp:inline>
          </w:drawing>
        </w:r>
        <w:r w:rsidR="00F3675A" w:rsidRPr="003A137D" w:rsidDel="00237D63">
          <w:rPr>
            <w:color w:val="000000" w:themeColor="text1"/>
          </w:rPr>
          <w:delText>), R22_S (</w:delText>
        </w:r>
        <w:r w:rsidR="00F3675A" w:rsidRPr="003A137D" w:rsidDel="00237D63">
          <w:rPr>
            <w:noProof/>
          </w:rPr>
          <w:drawing>
            <wp:inline distT="0" distB="0" distL="0" distR="0" wp14:anchorId="01B8740C" wp14:editId="1C489FA4">
              <wp:extent cx="144018" cy="137160"/>
              <wp:effectExtent l="0" t="0" r="0" b="2540"/>
              <wp:docPr id="11"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F3675A" w:rsidRPr="003A137D" w:rsidDel="00237D63">
          <w:rPr>
            <w:color w:val="000000" w:themeColor="text1"/>
          </w:rPr>
          <w:delText>), R26_K (</w:delText>
        </w:r>
        <w:r w:rsidR="00F3675A" w:rsidRPr="003A137D" w:rsidDel="00237D63">
          <w:rPr>
            <w:noProof/>
          </w:rPr>
          <w:drawing>
            <wp:inline distT="0" distB="0" distL="0" distR="0" wp14:anchorId="292121A9" wp14:editId="77151B05">
              <wp:extent cx="116586" cy="137160"/>
              <wp:effectExtent l="0" t="0" r="0" b="2540"/>
              <wp:docPr id="12"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17"/>
                      <a:stretch>
                        <a:fillRect/>
                      </a:stretch>
                    </pic:blipFill>
                    <pic:spPr>
                      <a:xfrm>
                        <a:off x="0" y="0"/>
                        <a:ext cx="116586" cy="137160"/>
                      </a:xfrm>
                      <a:prstGeom prst="rect">
                        <a:avLst/>
                      </a:prstGeom>
                    </pic:spPr>
                  </pic:pic>
                </a:graphicData>
              </a:graphic>
            </wp:inline>
          </w:drawing>
        </w:r>
        <w:r w:rsidR="00F3675A" w:rsidRPr="003A137D" w:rsidDel="00237D63">
          <w:rPr>
            <w:color w:val="000000" w:themeColor="text1"/>
          </w:rPr>
          <w:delText>), R26_L (</w:delText>
        </w:r>
        <w:r w:rsidR="00F3675A" w:rsidRPr="003A137D" w:rsidDel="00237D63">
          <w:rPr>
            <w:noProof/>
          </w:rPr>
          <w:drawing>
            <wp:inline distT="0" distB="0" distL="0" distR="0" wp14:anchorId="7FBA8BB8" wp14:editId="328F0A41">
              <wp:extent cx="129540" cy="137160"/>
              <wp:effectExtent l="0" t="0" r="0" b="2540"/>
              <wp:docPr id="13"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18"/>
                      <a:stretch>
                        <a:fillRect/>
                      </a:stretch>
                    </pic:blipFill>
                    <pic:spPr>
                      <a:xfrm>
                        <a:off x="0" y="0"/>
                        <a:ext cx="129540" cy="137160"/>
                      </a:xfrm>
                      <a:prstGeom prst="rect">
                        <a:avLst/>
                      </a:prstGeom>
                    </pic:spPr>
                  </pic:pic>
                </a:graphicData>
              </a:graphic>
            </wp:inline>
          </w:drawing>
        </w:r>
        <w:r w:rsidR="00F3675A" w:rsidRPr="003A137D" w:rsidDel="00237D63">
          <w:rPr>
            <w:color w:val="000000" w:themeColor="text1"/>
          </w:rPr>
          <w:delText>), R26_S (</w:delText>
        </w:r>
        <w:r w:rsidR="00F3675A" w:rsidRPr="003A137D" w:rsidDel="00237D63">
          <w:rPr>
            <w:noProof/>
          </w:rPr>
          <w:drawing>
            <wp:inline distT="0" distB="0" distL="0" distR="0" wp14:anchorId="3489358F" wp14:editId="0ED86F8A">
              <wp:extent cx="137160" cy="137160"/>
              <wp:effectExtent l="0" t="0" r="2540" b="2540"/>
              <wp:docPr id="14"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00F3675A" w:rsidRPr="003A137D" w:rsidDel="00237D63">
          <w:rPr>
            <w:color w:val="000000" w:themeColor="text1"/>
          </w:rPr>
          <w:delText>), R27_K (</w:delText>
        </w:r>
        <w:r w:rsidR="00F3675A" w:rsidRPr="003A137D" w:rsidDel="00237D63">
          <w:rPr>
            <w:noProof/>
          </w:rPr>
          <w:drawing>
            <wp:inline distT="0" distB="0" distL="0" distR="0" wp14:anchorId="203BCAA4" wp14:editId="30D9B053">
              <wp:extent cx="137160" cy="137160"/>
              <wp:effectExtent l="0" t="0" r="2540" b="2540"/>
              <wp:docPr id="18"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00F3675A" w:rsidRPr="003A137D" w:rsidDel="00237D63">
          <w:rPr>
            <w:color w:val="000000" w:themeColor="text1"/>
          </w:rPr>
          <w:delText>), R27_L (</w:delText>
        </w:r>
        <w:r w:rsidR="00F3675A" w:rsidRPr="003A137D" w:rsidDel="00237D63">
          <w:rPr>
            <w:noProof/>
          </w:rPr>
          <w:drawing>
            <wp:inline distT="0" distB="0" distL="0" distR="0" wp14:anchorId="2A4E2337" wp14:editId="12A9BE43">
              <wp:extent cx="137160" cy="137160"/>
              <wp:effectExtent l="0" t="0" r="2540" b="2540"/>
              <wp:docPr id="20" name="Picture 36">
                <a:extLst xmlns:a="http://schemas.openxmlformats.org/drawingml/2006/main">
                  <a:ext uri="{FF2B5EF4-FFF2-40B4-BE49-F238E27FC236}">
                    <a16:creationId xmlns:a16="http://schemas.microsoft.com/office/drawing/2014/main" id="{1898F84D-5FD8-614A-8FDA-60CF5A069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1898F84D-5FD8-614A-8FDA-60CF5A0695D8}"/>
                          </a:ext>
                        </a:extLst>
                      </pic:cNvPr>
                      <pic:cNvPicPr>
                        <a:picLocks noChangeAspect="1"/>
                      </pic:cNvPicPr>
                    </pic:nvPicPr>
                    <pic:blipFill>
                      <a:blip r:embed="rId21"/>
                      <a:stretch>
                        <a:fillRect/>
                      </a:stretch>
                    </pic:blipFill>
                    <pic:spPr>
                      <a:xfrm>
                        <a:off x="0" y="0"/>
                        <a:ext cx="137160" cy="137160"/>
                      </a:xfrm>
                      <a:prstGeom prst="rect">
                        <a:avLst/>
                      </a:prstGeom>
                    </pic:spPr>
                  </pic:pic>
                </a:graphicData>
              </a:graphic>
            </wp:inline>
          </w:drawing>
        </w:r>
        <w:r w:rsidR="00F3675A" w:rsidRPr="003A137D" w:rsidDel="00237D63">
          <w:rPr>
            <w:color w:val="000000" w:themeColor="text1"/>
          </w:rPr>
          <w:delText>), R27_S (</w:delText>
        </w:r>
        <w:r w:rsidR="00F3675A" w:rsidRPr="003A137D" w:rsidDel="00237D63">
          <w:rPr>
            <w:noProof/>
          </w:rPr>
          <w:drawing>
            <wp:inline distT="0" distB="0" distL="0" distR="0" wp14:anchorId="14F4DC8B" wp14:editId="10BD8FEC">
              <wp:extent cx="137160" cy="137160"/>
              <wp:effectExtent l="0" t="0" r="2540" b="2540"/>
              <wp:docPr id="22" name="Picture 38">
                <a:extLst xmlns:a="http://schemas.openxmlformats.org/drawingml/2006/main">
                  <a:ext uri="{FF2B5EF4-FFF2-40B4-BE49-F238E27FC236}">
                    <a16:creationId xmlns:a16="http://schemas.microsoft.com/office/drawing/2014/main" id="{8C81235A-2439-7641-AE6E-85DC96A55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8C81235A-2439-7641-AE6E-85DC96A55F31}"/>
                          </a:ext>
                        </a:extLst>
                      </pic:cNvPr>
                      <pic:cNvPicPr>
                        <a:picLocks noChangeAspect="1"/>
                      </pic:cNvPicPr>
                    </pic:nvPicPr>
                    <pic:blipFill>
                      <a:blip r:embed="rId22"/>
                      <a:stretch>
                        <a:fillRect/>
                      </a:stretch>
                    </pic:blipFill>
                    <pic:spPr>
                      <a:xfrm>
                        <a:off x="0" y="0"/>
                        <a:ext cx="137160" cy="137160"/>
                      </a:xfrm>
                      <a:prstGeom prst="rect">
                        <a:avLst/>
                      </a:prstGeom>
                    </pic:spPr>
                  </pic:pic>
                </a:graphicData>
              </a:graphic>
            </wp:inline>
          </w:drawing>
        </w:r>
        <w:r w:rsidR="00F3675A" w:rsidRPr="003A137D" w:rsidDel="00237D63">
          <w:rPr>
            <w:color w:val="000000" w:themeColor="text1"/>
          </w:rPr>
          <w:delText>), R28_K (</w:delText>
        </w:r>
        <w:r w:rsidR="00F3675A" w:rsidRPr="003A137D" w:rsidDel="00237D63">
          <w:rPr>
            <w:noProof/>
          </w:rPr>
          <w:drawing>
            <wp:inline distT="0" distB="0" distL="0" distR="0" wp14:anchorId="534718E4" wp14:editId="6992B998">
              <wp:extent cx="130629" cy="137160"/>
              <wp:effectExtent l="0" t="0" r="0" b="2540"/>
              <wp:docPr id="2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23"/>
                      <a:stretch>
                        <a:fillRect/>
                      </a:stretch>
                    </pic:blipFill>
                    <pic:spPr>
                      <a:xfrm>
                        <a:off x="0" y="0"/>
                        <a:ext cx="130629" cy="137160"/>
                      </a:xfrm>
                      <a:prstGeom prst="rect">
                        <a:avLst/>
                      </a:prstGeom>
                    </pic:spPr>
                  </pic:pic>
                </a:graphicData>
              </a:graphic>
            </wp:inline>
          </w:drawing>
        </w:r>
        <w:r w:rsidR="00F3675A" w:rsidRPr="003A137D" w:rsidDel="00237D63">
          <w:rPr>
            <w:color w:val="000000" w:themeColor="text1"/>
          </w:rPr>
          <w:delText>), R28_L (</w:delText>
        </w:r>
        <w:r w:rsidR="00F3675A" w:rsidRPr="003A137D" w:rsidDel="00237D63">
          <w:rPr>
            <w:noProof/>
            <w:color w:val="000000" w:themeColor="text1"/>
          </w:rPr>
          <w:drawing>
            <wp:inline distT="0" distB="0" distL="0" distR="0" wp14:anchorId="3CE6E319" wp14:editId="00A2F89F">
              <wp:extent cx="144379" cy="1371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F3675A" w:rsidRPr="003A137D" w:rsidDel="00237D63">
          <w:rPr>
            <w:color w:val="000000" w:themeColor="text1"/>
          </w:rPr>
          <w:delText>), R28_S (</w:delText>
        </w:r>
        <w:r w:rsidR="00F3675A" w:rsidRPr="003A137D" w:rsidDel="00237D63">
          <w:rPr>
            <w:noProof/>
          </w:rPr>
          <w:drawing>
            <wp:inline distT="0" distB="0" distL="0" distR="0" wp14:anchorId="0728AAA1" wp14:editId="3E26A52D">
              <wp:extent cx="137160" cy="137160"/>
              <wp:effectExtent l="0" t="0" r="2540" b="2540"/>
              <wp:docPr id="28"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5"/>
                      <a:stretch>
                        <a:fillRect/>
                      </a:stretch>
                    </pic:blipFill>
                    <pic:spPr>
                      <a:xfrm>
                        <a:off x="0" y="0"/>
                        <a:ext cx="137160" cy="137160"/>
                      </a:xfrm>
                      <a:prstGeom prst="rect">
                        <a:avLst/>
                      </a:prstGeom>
                    </pic:spPr>
                  </pic:pic>
                </a:graphicData>
              </a:graphic>
            </wp:inline>
          </w:drawing>
        </w:r>
        <w:r w:rsidR="00F3675A" w:rsidRPr="003A137D" w:rsidDel="00237D63">
          <w:rPr>
            <w:color w:val="000000" w:themeColor="text1"/>
          </w:rPr>
          <w:delText xml:space="preserve">). </w:delText>
        </w:r>
        <w:bookmarkStart w:id="1956" w:name="OLE_LINK98"/>
        <w:bookmarkStart w:id="1957" w:name="OLE_LINK99"/>
        <w:bookmarkStart w:id="1958" w:name="OLE_LINK152"/>
        <w:bookmarkEnd w:id="1954"/>
        <w:bookmarkEnd w:id="1955"/>
        <w:r w:rsidR="00F3675A" w:rsidRPr="003A137D" w:rsidDel="00237D63">
          <w:rPr>
            <w:color w:val="000000" w:themeColor="text1"/>
          </w:rPr>
          <w:delText>** p-value &lt; 0.01, *** p-value &lt; 0.001</w:delText>
        </w:r>
        <w:bookmarkEnd w:id="1956"/>
        <w:bookmarkEnd w:id="1957"/>
        <w:bookmarkEnd w:id="1958"/>
        <w:r w:rsidR="00801F4D" w:rsidRPr="003A137D" w:rsidDel="00237D63">
          <w:rPr>
            <w:color w:val="000000" w:themeColor="text1"/>
          </w:rPr>
          <w:delText>.</w:delText>
        </w:r>
      </w:del>
    </w:p>
    <w:bookmarkEnd w:id="1951"/>
    <w:bookmarkEnd w:id="1952"/>
    <w:p w14:paraId="69201B44" w14:textId="5C176BB7" w:rsidR="0025757A" w:rsidRPr="003A137D" w:rsidDel="00237D63" w:rsidRDefault="0025757A" w:rsidP="00BF6603">
      <w:pPr>
        <w:suppressLineNumbers/>
        <w:spacing w:line="480" w:lineRule="auto"/>
        <w:rPr>
          <w:del w:id="1959" w:author="Ruijie Xu" w:date="2022-02-03T12:59:00Z"/>
          <w:color w:val="000000" w:themeColor="text1"/>
        </w:rPr>
      </w:pPr>
    </w:p>
    <w:p w14:paraId="5DE8D78C" w14:textId="0F0E9EE3" w:rsidR="000744DD" w:rsidRPr="003A137D" w:rsidDel="00237D63" w:rsidRDefault="00234370" w:rsidP="00271EA9">
      <w:pPr>
        <w:suppressLineNumbers/>
        <w:spacing w:line="480" w:lineRule="auto"/>
        <w:rPr>
          <w:del w:id="1960" w:author="Ruijie Xu" w:date="2022-02-03T12:59:00Z"/>
          <w:color w:val="000000" w:themeColor="text1"/>
        </w:rPr>
      </w:pPr>
      <w:bookmarkStart w:id="1961" w:name="OLE_LINK26"/>
      <w:bookmarkStart w:id="1962" w:name="OLE_LINK46"/>
      <w:del w:id="1963" w:author="Ruijie Xu" w:date="2022-02-03T12:59:00Z">
        <w:r w:rsidRPr="003A137D" w:rsidDel="00237D63">
          <w:rPr>
            <w:b/>
            <w:bCs/>
            <w:color w:val="000000" w:themeColor="text1"/>
          </w:rPr>
          <w:delText xml:space="preserve">Figure </w:delText>
        </w:r>
        <w:r w:rsidR="00BF6603" w:rsidRPr="003A137D" w:rsidDel="00237D63">
          <w:rPr>
            <w:b/>
            <w:bCs/>
            <w:color w:val="000000" w:themeColor="text1"/>
          </w:rPr>
          <w:delText>5</w:delText>
        </w:r>
        <w:r w:rsidRPr="003A137D" w:rsidDel="00237D63">
          <w:rPr>
            <w:b/>
            <w:bCs/>
            <w:color w:val="000000" w:themeColor="text1"/>
          </w:rPr>
          <w:delText xml:space="preserve">. Between Sample Microbial Composition Dissimilarity. </w:delText>
        </w:r>
        <w:r w:rsidRPr="003A137D" w:rsidDel="00237D63">
          <w:rPr>
            <w:color w:val="000000" w:themeColor="text1"/>
          </w:rPr>
          <w:delText xml:space="preserve">Bray-Curtis indices quantify the dissimilarity between two samples’ microbial compositions. Higher Bray-Curtis values indicate </w:delText>
        </w:r>
        <w:r w:rsidR="00183F11" w:rsidRPr="003A137D" w:rsidDel="00237D63">
          <w:rPr>
            <w:color w:val="000000" w:themeColor="text1"/>
          </w:rPr>
          <w:delText xml:space="preserve">a </w:delText>
        </w:r>
        <w:r w:rsidRPr="003A137D" w:rsidDel="00237D63">
          <w:rPr>
            <w:color w:val="000000" w:themeColor="text1"/>
          </w:rPr>
          <w:delText xml:space="preserve">high level of dissimilarity between the two samples’ microbial composition. They were calculated based on the absolute number of reads classified under the genus taxa of Bacteria, Viruses, and Archaea from microbial compositions of Kraken2 (A), CLARK (B), and </w:delText>
        </w:r>
        <w:r w:rsidR="00587076" w:rsidRPr="003A137D" w:rsidDel="00237D63">
          <w:rPr>
            <w:color w:val="000000" w:themeColor="text1"/>
          </w:rPr>
          <w:delText>CLARK-s</w:delText>
        </w:r>
        <w:r w:rsidRPr="003A137D" w:rsidDel="00237D63">
          <w:rPr>
            <w:color w:val="000000" w:themeColor="text1"/>
          </w:rPr>
          <w:delText xml:space="preserve"> (C). The red and yellow colors show low and high levels of dissimilarity, respectively. Hierarchical clustering was used to cluster together samples that have similar microbial compositions (dendrograms on the left and top of the heatmaps). Pairwise statistical comparisons between Bray-Curtis indices were calculated from each </w:delText>
        </w:r>
        <w:r w:rsidR="008524D8" w:rsidRPr="003A137D" w:rsidDel="00237D63">
          <w:rPr>
            <w:color w:val="000000" w:themeColor="text1"/>
          </w:rPr>
          <w:delText>software</w:delText>
        </w:r>
        <w:r w:rsidRPr="003A137D" w:rsidDel="00237D63">
          <w:rPr>
            <w:color w:val="000000" w:themeColor="text1"/>
          </w:rPr>
          <w:delText>’s microbial compositions using Wilcoxon signed-rank tests.</w:delText>
        </w:r>
        <w:bookmarkEnd w:id="1961"/>
        <w:bookmarkEnd w:id="1962"/>
        <w:r w:rsidR="00F3675A" w:rsidRPr="003A137D" w:rsidDel="00237D63">
          <w:rPr>
            <w:color w:val="000000" w:themeColor="text1"/>
          </w:rPr>
          <w:delText xml:space="preserve"> ** p-value &lt; 0.01, **** p-value &lt; 0.0001</w:delText>
        </w:r>
        <w:r w:rsidR="00E45F69" w:rsidRPr="003A137D" w:rsidDel="00237D63">
          <w:rPr>
            <w:color w:val="000000" w:themeColor="text1"/>
          </w:rPr>
          <w:delText>.</w:delText>
        </w:r>
      </w:del>
    </w:p>
    <w:p w14:paraId="5CA195C4" w14:textId="3EF22A87" w:rsidR="0025757A" w:rsidRPr="003A137D" w:rsidDel="00237D63" w:rsidRDefault="0025757A" w:rsidP="00271EA9">
      <w:pPr>
        <w:suppressLineNumbers/>
        <w:spacing w:line="480" w:lineRule="auto"/>
        <w:rPr>
          <w:del w:id="1964" w:author="Ruijie Xu" w:date="2022-02-03T12:59:00Z"/>
          <w:color w:val="000000" w:themeColor="text1"/>
        </w:rPr>
      </w:pPr>
    </w:p>
    <w:p w14:paraId="42285488" w14:textId="0B489AB9" w:rsidR="004B27A9" w:rsidRPr="001E3899" w:rsidDel="00237D63" w:rsidRDefault="00234370" w:rsidP="0046408A">
      <w:pPr>
        <w:pStyle w:val="Caption"/>
        <w:suppressLineNumbers/>
        <w:spacing w:line="480" w:lineRule="auto"/>
        <w:rPr>
          <w:del w:id="1965" w:author="Ruijie Xu" w:date="2022-02-03T12:59:00Z"/>
          <w:rFonts w:ascii="Times New Roman" w:hAnsi="Times New Roman" w:cs="Times New Roman"/>
          <w:color w:val="000000" w:themeColor="text1"/>
          <w:sz w:val="24"/>
          <w:szCs w:val="24"/>
        </w:rPr>
      </w:pPr>
      <w:bookmarkStart w:id="1966" w:name="OLE_LINK47"/>
      <w:bookmarkStart w:id="1967" w:name="OLE_LINK67"/>
      <w:bookmarkStart w:id="1968" w:name="OLE_LINK135"/>
      <w:bookmarkStart w:id="1969" w:name="OLE_LINK136"/>
      <w:del w:id="1970" w:author="Ruijie Xu" w:date="2022-02-03T12:59:00Z">
        <w:r w:rsidRPr="001E3899" w:rsidDel="00237D63">
          <w:rPr>
            <w:rFonts w:ascii="Times New Roman" w:hAnsi="Times New Roman" w:cs="Times New Roman"/>
            <w:color w:val="000000" w:themeColor="text1"/>
            <w:sz w:val="24"/>
            <w:szCs w:val="24"/>
          </w:rPr>
          <w:delText xml:space="preserve">Figure </w:delText>
        </w:r>
        <w:r w:rsidR="00BF6603" w:rsidRPr="001E3899" w:rsidDel="00237D63">
          <w:rPr>
            <w:rFonts w:ascii="Times New Roman" w:hAnsi="Times New Roman" w:cs="Times New Roman"/>
            <w:color w:val="000000" w:themeColor="text1"/>
            <w:sz w:val="24"/>
            <w:szCs w:val="24"/>
          </w:rPr>
          <w:delText>6</w:delText>
        </w:r>
        <w:r w:rsidRPr="001E3899" w:rsidDel="00237D63">
          <w:rPr>
            <w:rFonts w:ascii="Times New Roman" w:hAnsi="Times New Roman" w:cs="Times New Roman"/>
            <w:color w:val="000000" w:themeColor="text1"/>
            <w:sz w:val="24"/>
            <w:szCs w:val="24"/>
          </w:rPr>
          <w:delText xml:space="preserve">. Sample Clustering with Multidimensional Scaling (MDS) analyses. </w:delText>
        </w:r>
        <w:bookmarkStart w:id="1971" w:name="OLE_LINK89"/>
        <w:bookmarkStart w:id="1972" w:name="OLE_LINK90"/>
        <w:r w:rsidRPr="001E3899" w:rsidDel="00237D63">
          <w:rPr>
            <w:rFonts w:ascii="Times New Roman" w:hAnsi="Times New Roman" w:cs="Times New Roman"/>
            <w:b w:val="0"/>
            <w:bCs w:val="0"/>
            <w:color w:val="000000" w:themeColor="text1"/>
            <w:sz w:val="24"/>
            <w:szCs w:val="24"/>
          </w:rPr>
          <w:delText xml:space="preserve">Bray-Curtis indices were calculated from the microbial composition classified by Kraken2 (A), CLARK (B), and </w:delText>
        </w:r>
        <w:r w:rsidR="00587076" w:rsidRPr="001E3899" w:rsidDel="00237D63">
          <w:rPr>
            <w:rFonts w:ascii="Times New Roman" w:hAnsi="Times New Roman" w:cs="Times New Roman"/>
            <w:b w:val="0"/>
            <w:bCs w:val="0"/>
            <w:color w:val="000000" w:themeColor="text1"/>
            <w:sz w:val="24"/>
            <w:szCs w:val="24"/>
          </w:rPr>
          <w:delText>CLARK-s</w:delText>
        </w:r>
        <w:r w:rsidRPr="001E3899" w:rsidDel="00237D63">
          <w:rPr>
            <w:rFonts w:ascii="Times New Roman" w:hAnsi="Times New Roman" w:cs="Times New Roman"/>
            <w:b w:val="0"/>
            <w:bCs w:val="0"/>
            <w:color w:val="000000" w:themeColor="text1"/>
            <w:sz w:val="24"/>
            <w:szCs w:val="24"/>
          </w:rPr>
          <w:delText xml:space="preserve"> (C) </w:delText>
        </w:r>
        <w:bookmarkEnd w:id="1971"/>
        <w:bookmarkEnd w:id="1972"/>
        <w:r w:rsidRPr="001E3899" w:rsidDel="00237D63">
          <w:rPr>
            <w:rFonts w:ascii="Times New Roman" w:hAnsi="Times New Roman" w:cs="Times New Roman"/>
            <w:b w:val="0"/>
            <w:bCs w:val="0"/>
            <w:color w:val="000000" w:themeColor="text1"/>
            <w:sz w:val="24"/>
            <w:szCs w:val="24"/>
          </w:rPr>
          <w:delText xml:space="preserve">and visualized using a dimension reduction method, MDS. MDS </w:delText>
        </w:r>
        <w:bookmarkStart w:id="1973" w:name="OLE_LINK68"/>
        <w:bookmarkStart w:id="1974" w:name="OLE_LINK69"/>
        <w:bookmarkEnd w:id="1966"/>
        <w:bookmarkEnd w:id="1967"/>
        <w:r w:rsidR="004B27A9" w:rsidRPr="001E3899" w:rsidDel="00237D63">
          <w:rPr>
            <w:rFonts w:ascii="Times New Roman" w:hAnsi="Times New Roman" w:cs="Times New Roman"/>
            <w:b w:val="0"/>
            <w:bCs w:val="0"/>
            <w:color w:val="000000" w:themeColor="text1"/>
            <w:sz w:val="24"/>
            <w:szCs w:val="24"/>
          </w:rPr>
          <w:delText>clusters samples with similar microbial composition based on Bray-Curtis indices’ pairwise distance matrix. Samples: R22_K (</w:delText>
        </w:r>
        <w:r w:rsidR="004B27A9" w:rsidRPr="001E3899" w:rsidDel="00237D63">
          <w:rPr>
            <w:rFonts w:ascii="Times New Roman" w:hAnsi="Times New Roman" w:cs="Times New Roman"/>
            <w:noProof/>
          </w:rPr>
          <w:drawing>
            <wp:inline distT="0" distB="0" distL="0" distR="0" wp14:anchorId="0DC6F4B8" wp14:editId="24A70179">
              <wp:extent cx="91440" cy="91440"/>
              <wp:effectExtent l="0" t="0" r="0" b="0"/>
              <wp:docPr id="4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R22_L (</w:delText>
        </w:r>
        <w:r w:rsidR="004B27A9" w:rsidRPr="001E3899" w:rsidDel="00237D63">
          <w:rPr>
            <w:rFonts w:ascii="Times New Roman" w:hAnsi="Times New Roman" w:cs="Times New Roman"/>
            <w:noProof/>
          </w:rPr>
          <w:drawing>
            <wp:inline distT="0" distB="0" distL="0" distR="0" wp14:anchorId="35F05580" wp14:editId="600CE178">
              <wp:extent cx="121920" cy="137160"/>
              <wp:effectExtent l="0" t="0" r="5080" b="2540"/>
              <wp:docPr id="48"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5"/>
                      <a:stretch>
                        <a:fillRect/>
                      </a:stretch>
                    </pic:blipFill>
                    <pic:spPr>
                      <a:xfrm>
                        <a:off x="0" y="0"/>
                        <a:ext cx="121920" cy="137160"/>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R22_S (</w:delText>
        </w:r>
        <w:r w:rsidR="004B27A9" w:rsidRPr="001E3899" w:rsidDel="00237D63">
          <w:rPr>
            <w:rFonts w:ascii="Times New Roman" w:hAnsi="Times New Roman" w:cs="Times New Roman"/>
            <w:noProof/>
          </w:rPr>
          <w:drawing>
            <wp:inline distT="0" distB="0" distL="0" distR="0" wp14:anchorId="6932ADDB" wp14:editId="58448EA9">
              <wp:extent cx="144018" cy="137160"/>
              <wp:effectExtent l="0" t="0" r="0" b="2540"/>
              <wp:docPr id="49"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R26_K (</w:delText>
        </w:r>
        <w:r w:rsidR="004B27A9" w:rsidRPr="001E3899" w:rsidDel="00237D63">
          <w:rPr>
            <w:rFonts w:ascii="Times New Roman" w:hAnsi="Times New Roman" w:cs="Times New Roman"/>
            <w:noProof/>
          </w:rPr>
          <w:drawing>
            <wp:inline distT="0" distB="0" distL="0" distR="0" wp14:anchorId="5921DD02" wp14:editId="032879FC">
              <wp:extent cx="116586" cy="137160"/>
              <wp:effectExtent l="0" t="0" r="0" b="2540"/>
              <wp:docPr id="50"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17"/>
                      <a:stretch>
                        <a:fillRect/>
                      </a:stretch>
                    </pic:blipFill>
                    <pic:spPr>
                      <a:xfrm>
                        <a:off x="0" y="0"/>
                        <a:ext cx="116586" cy="137160"/>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R26_L (</w:delText>
        </w:r>
        <w:r w:rsidR="004B27A9" w:rsidRPr="001E3899" w:rsidDel="00237D63">
          <w:rPr>
            <w:rFonts w:ascii="Times New Roman" w:hAnsi="Times New Roman" w:cs="Times New Roman"/>
            <w:noProof/>
          </w:rPr>
          <w:drawing>
            <wp:inline distT="0" distB="0" distL="0" distR="0" wp14:anchorId="42DC6D5F" wp14:editId="1D5CB187">
              <wp:extent cx="129540" cy="137160"/>
              <wp:effectExtent l="0" t="0" r="0" b="2540"/>
              <wp:docPr id="51"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18"/>
                      <a:stretch>
                        <a:fillRect/>
                      </a:stretch>
                    </pic:blipFill>
                    <pic:spPr>
                      <a:xfrm>
                        <a:off x="0" y="0"/>
                        <a:ext cx="129540" cy="137160"/>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R26_S (</w:delText>
        </w:r>
        <w:r w:rsidR="004B27A9" w:rsidRPr="001E3899" w:rsidDel="00237D63">
          <w:rPr>
            <w:rFonts w:ascii="Times New Roman" w:hAnsi="Times New Roman" w:cs="Times New Roman"/>
            <w:noProof/>
          </w:rPr>
          <w:drawing>
            <wp:inline distT="0" distB="0" distL="0" distR="0" wp14:anchorId="081354A0" wp14:editId="68A223A9">
              <wp:extent cx="137160" cy="137160"/>
              <wp:effectExtent l="0" t="0" r="2540" b="2540"/>
              <wp:docPr id="52"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R27_K (</w:delText>
        </w:r>
        <w:r w:rsidR="004B27A9" w:rsidRPr="001E3899" w:rsidDel="00237D63">
          <w:rPr>
            <w:rFonts w:ascii="Times New Roman" w:hAnsi="Times New Roman" w:cs="Times New Roman"/>
            <w:noProof/>
          </w:rPr>
          <w:drawing>
            <wp:inline distT="0" distB="0" distL="0" distR="0" wp14:anchorId="2F3F0AAC" wp14:editId="4C3A56A5">
              <wp:extent cx="118872" cy="118872"/>
              <wp:effectExtent l="0" t="0" r="0" b="0"/>
              <wp:docPr id="53"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0"/>
                      <a:stretch>
                        <a:fillRect/>
                      </a:stretch>
                    </pic:blipFill>
                    <pic:spPr>
                      <a:xfrm>
                        <a:off x="0" y="0"/>
                        <a:ext cx="118872" cy="118872"/>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R27_L (</w:delText>
        </w:r>
        <w:r w:rsidR="004B27A9" w:rsidRPr="001E3899" w:rsidDel="00237D63">
          <w:rPr>
            <w:rFonts w:ascii="Times New Roman" w:hAnsi="Times New Roman" w:cs="Times New Roman"/>
            <w:noProof/>
          </w:rPr>
          <w:drawing>
            <wp:inline distT="0" distB="0" distL="0" distR="0" wp14:anchorId="4C943DE5" wp14:editId="6E1748CA">
              <wp:extent cx="137160" cy="137160"/>
              <wp:effectExtent l="0" t="0" r="2540" b="2540"/>
              <wp:docPr id="54" name="Picture 36">
                <a:extLst xmlns:a="http://schemas.openxmlformats.org/drawingml/2006/main">
                  <a:ext uri="{FF2B5EF4-FFF2-40B4-BE49-F238E27FC236}">
                    <a16:creationId xmlns:a16="http://schemas.microsoft.com/office/drawing/2014/main" id="{1898F84D-5FD8-614A-8FDA-60CF5A069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1898F84D-5FD8-614A-8FDA-60CF5A0695D8}"/>
                          </a:ext>
                        </a:extLst>
                      </pic:cNvPr>
                      <pic:cNvPicPr>
                        <a:picLocks noChangeAspect="1"/>
                      </pic:cNvPicPr>
                    </pic:nvPicPr>
                    <pic:blipFill>
                      <a:blip r:embed="rId21"/>
                      <a:stretch>
                        <a:fillRect/>
                      </a:stretch>
                    </pic:blipFill>
                    <pic:spPr>
                      <a:xfrm>
                        <a:off x="0" y="0"/>
                        <a:ext cx="137160" cy="137160"/>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R27_S (</w:delText>
        </w:r>
        <w:r w:rsidR="004B27A9" w:rsidRPr="001E3899" w:rsidDel="00237D63">
          <w:rPr>
            <w:rFonts w:ascii="Times New Roman" w:hAnsi="Times New Roman" w:cs="Times New Roman"/>
            <w:noProof/>
          </w:rPr>
          <w:drawing>
            <wp:inline distT="0" distB="0" distL="0" distR="0" wp14:anchorId="0E505BFB" wp14:editId="0EF26E19">
              <wp:extent cx="118872" cy="118872"/>
              <wp:effectExtent l="0" t="0" r="0" b="0"/>
              <wp:docPr id="55" name="Picture 38">
                <a:extLst xmlns:a="http://schemas.openxmlformats.org/drawingml/2006/main">
                  <a:ext uri="{FF2B5EF4-FFF2-40B4-BE49-F238E27FC236}">
                    <a16:creationId xmlns:a16="http://schemas.microsoft.com/office/drawing/2014/main" id="{8C81235A-2439-7641-AE6E-85DC96A55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8C81235A-2439-7641-AE6E-85DC96A55F31}"/>
                          </a:ext>
                        </a:extLst>
                      </pic:cNvPr>
                      <pic:cNvPicPr>
                        <a:picLocks noChangeAspect="1"/>
                      </pic:cNvPicPr>
                    </pic:nvPicPr>
                    <pic:blipFill>
                      <a:blip r:embed="rId22"/>
                      <a:stretch>
                        <a:fillRect/>
                      </a:stretch>
                    </pic:blipFill>
                    <pic:spPr>
                      <a:xfrm>
                        <a:off x="0" y="0"/>
                        <a:ext cx="118872" cy="118872"/>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R28_K (</w:delText>
        </w:r>
        <w:r w:rsidR="004B27A9" w:rsidRPr="001E3899" w:rsidDel="00237D63">
          <w:rPr>
            <w:rFonts w:ascii="Times New Roman" w:hAnsi="Times New Roman" w:cs="Times New Roman"/>
            <w:noProof/>
          </w:rPr>
          <w:drawing>
            <wp:inline distT="0" distB="0" distL="0" distR="0" wp14:anchorId="6A292157" wp14:editId="1D733FDF">
              <wp:extent cx="113212" cy="118872"/>
              <wp:effectExtent l="0" t="0" r="1270" b="0"/>
              <wp:docPr id="56"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23"/>
                      <a:stretch>
                        <a:fillRect/>
                      </a:stretch>
                    </pic:blipFill>
                    <pic:spPr>
                      <a:xfrm>
                        <a:off x="0" y="0"/>
                        <a:ext cx="113212" cy="118872"/>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R28_L (</w:delText>
        </w:r>
        <w:r w:rsidR="004B27A9" w:rsidRPr="001E3899" w:rsidDel="00237D63">
          <w:rPr>
            <w:rFonts w:ascii="Times New Roman" w:hAnsi="Times New Roman" w:cs="Times New Roman"/>
            <w:noProof/>
            <w:color w:val="000000" w:themeColor="text1"/>
          </w:rPr>
          <w:drawing>
            <wp:inline distT="0" distB="0" distL="0" distR="0" wp14:anchorId="242F6C72" wp14:editId="356A7D61">
              <wp:extent cx="125128" cy="118872"/>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125128" cy="118872"/>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xml:space="preserve">), R28_S </w:delText>
        </w:r>
        <w:r w:rsidR="0072338B" w:rsidRPr="001E3899" w:rsidDel="00237D63">
          <w:rPr>
            <w:rFonts w:ascii="Times New Roman" w:hAnsi="Times New Roman" w:cs="Times New Roman"/>
            <w:b w:val="0"/>
            <w:bCs w:val="0"/>
            <w:color w:val="000000" w:themeColor="text1"/>
            <w:sz w:val="24"/>
            <w:szCs w:val="24"/>
          </w:rPr>
          <w:delText>(</w:delText>
        </w:r>
        <w:r w:rsidR="004B27A9" w:rsidRPr="001E3899" w:rsidDel="00237D63">
          <w:rPr>
            <w:rFonts w:ascii="Times New Roman" w:hAnsi="Times New Roman" w:cs="Times New Roman"/>
            <w:noProof/>
          </w:rPr>
          <w:drawing>
            <wp:inline distT="0" distB="0" distL="0" distR="0" wp14:anchorId="65993798" wp14:editId="542DFD5C">
              <wp:extent cx="118872" cy="118872"/>
              <wp:effectExtent l="0" t="0" r="0" b="0"/>
              <wp:docPr id="58"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5"/>
                      <a:stretch>
                        <a:fillRect/>
                      </a:stretch>
                    </pic:blipFill>
                    <pic:spPr>
                      <a:xfrm>
                        <a:off x="0" y="0"/>
                        <a:ext cx="118872" cy="118872"/>
                      </a:xfrm>
                      <a:prstGeom prst="rect">
                        <a:avLst/>
                      </a:prstGeom>
                    </pic:spPr>
                  </pic:pic>
                </a:graphicData>
              </a:graphic>
            </wp:inline>
          </w:drawing>
        </w:r>
        <w:r w:rsidR="0072338B" w:rsidRPr="001E3899" w:rsidDel="00237D63">
          <w:rPr>
            <w:rFonts w:ascii="Times New Roman" w:hAnsi="Times New Roman" w:cs="Times New Roman"/>
            <w:b w:val="0"/>
            <w:bCs w:val="0"/>
            <w:color w:val="000000" w:themeColor="text1"/>
            <w:sz w:val="24"/>
            <w:szCs w:val="24"/>
          </w:rPr>
          <w:delText xml:space="preserve"> )</w:delText>
        </w:r>
        <w:r w:rsidR="004B27A9" w:rsidRPr="001E3899" w:rsidDel="00237D63">
          <w:rPr>
            <w:rFonts w:ascii="Times New Roman" w:hAnsi="Times New Roman" w:cs="Times New Roman"/>
            <w:b w:val="0"/>
            <w:bCs w:val="0"/>
            <w:color w:val="000000" w:themeColor="text1"/>
            <w:sz w:val="24"/>
            <w:szCs w:val="24"/>
          </w:rPr>
          <w:delText>.</w:delText>
        </w:r>
        <w:r w:rsidR="004B27A9" w:rsidRPr="001E3899" w:rsidDel="00237D63">
          <w:rPr>
            <w:rFonts w:ascii="Times New Roman" w:hAnsi="Times New Roman" w:cs="Times New Roman"/>
            <w:color w:val="000000" w:themeColor="text1"/>
            <w:sz w:val="24"/>
            <w:szCs w:val="24"/>
          </w:rPr>
          <w:delText xml:space="preserve"> </w:delText>
        </w:r>
      </w:del>
    </w:p>
    <w:bookmarkEnd w:id="1968"/>
    <w:bookmarkEnd w:id="1969"/>
    <w:p w14:paraId="5E7B8C71" w14:textId="7B645850" w:rsidR="0025757A" w:rsidRPr="003A137D" w:rsidDel="00237D63" w:rsidRDefault="0025757A" w:rsidP="0025757A">
      <w:pPr>
        <w:rPr>
          <w:del w:id="1975" w:author="Ruijie Xu" w:date="2022-02-03T12:59:00Z"/>
        </w:rPr>
      </w:pPr>
    </w:p>
    <w:p w14:paraId="114ACB79" w14:textId="0F7F4880" w:rsidR="00F74882" w:rsidRPr="001E3899" w:rsidDel="00237D63" w:rsidRDefault="00234370" w:rsidP="0046408A">
      <w:pPr>
        <w:pStyle w:val="Caption"/>
        <w:suppressLineNumbers/>
        <w:spacing w:line="480" w:lineRule="auto"/>
        <w:rPr>
          <w:del w:id="1976" w:author="Ruijie Xu" w:date="2022-02-03T12:59:00Z"/>
          <w:rFonts w:ascii="Times New Roman" w:hAnsi="Times New Roman" w:cs="Times New Roman"/>
          <w:b w:val="0"/>
          <w:bCs w:val="0"/>
          <w:color w:val="000000" w:themeColor="text1"/>
          <w:sz w:val="24"/>
          <w:szCs w:val="24"/>
        </w:rPr>
      </w:pPr>
      <w:bookmarkStart w:id="1977" w:name="OLE_LINK137"/>
      <w:bookmarkStart w:id="1978" w:name="OLE_LINK138"/>
      <w:del w:id="1979" w:author="Ruijie Xu" w:date="2022-02-03T12:59:00Z">
        <w:r w:rsidRPr="001E3899" w:rsidDel="00237D63">
          <w:rPr>
            <w:rFonts w:ascii="Times New Roman" w:hAnsi="Times New Roman" w:cs="Times New Roman"/>
            <w:color w:val="000000" w:themeColor="text1"/>
            <w:sz w:val="24"/>
            <w:szCs w:val="24"/>
          </w:rPr>
          <w:delText xml:space="preserve">Figure </w:delText>
        </w:r>
        <w:bookmarkStart w:id="1980" w:name="OLE_LINK78"/>
        <w:bookmarkStart w:id="1981" w:name="OLE_LINK79"/>
        <w:bookmarkStart w:id="1982" w:name="OLE_LINK80"/>
        <w:r w:rsidR="00BF6603" w:rsidRPr="001E3899" w:rsidDel="00237D63">
          <w:rPr>
            <w:rFonts w:ascii="Times New Roman" w:hAnsi="Times New Roman" w:cs="Times New Roman"/>
            <w:color w:val="000000" w:themeColor="text1"/>
            <w:sz w:val="24"/>
            <w:szCs w:val="24"/>
          </w:rPr>
          <w:delText>7</w:delText>
        </w:r>
        <w:r w:rsidRPr="001E3899" w:rsidDel="00237D63">
          <w:rPr>
            <w:rFonts w:ascii="Times New Roman" w:hAnsi="Times New Roman" w:cs="Times New Roman"/>
            <w:color w:val="000000" w:themeColor="text1"/>
            <w:sz w:val="24"/>
            <w:szCs w:val="24"/>
          </w:rPr>
          <w:delText xml:space="preserve">. </w:delText>
        </w:r>
        <w:bookmarkEnd w:id="1980"/>
        <w:bookmarkEnd w:id="1981"/>
        <w:bookmarkEnd w:id="1982"/>
        <w:r w:rsidRPr="001E3899" w:rsidDel="00237D63">
          <w:rPr>
            <w:rFonts w:ascii="Times New Roman" w:hAnsi="Times New Roman" w:cs="Times New Roman"/>
            <w:color w:val="000000" w:themeColor="text1"/>
            <w:sz w:val="24"/>
            <w:szCs w:val="24"/>
          </w:rPr>
          <w:delText xml:space="preserve">Differentially abundant phylum and genus taxa. </w:delText>
        </w:r>
        <w:r w:rsidR="003F7DB9" w:rsidRPr="001E3899" w:rsidDel="00237D63">
          <w:rPr>
            <w:rFonts w:ascii="Times New Roman" w:hAnsi="Times New Roman" w:cs="Times New Roman"/>
            <w:b w:val="0"/>
            <w:bCs w:val="0"/>
            <w:color w:val="000000" w:themeColor="text1"/>
            <w:sz w:val="24"/>
            <w:szCs w:val="24"/>
          </w:rPr>
          <w:delText>Genus t</w:delText>
        </w:r>
        <w:r w:rsidRPr="001E3899" w:rsidDel="00237D63">
          <w:rPr>
            <w:rFonts w:ascii="Times New Roman" w:hAnsi="Times New Roman" w:cs="Times New Roman"/>
            <w:b w:val="0"/>
            <w:bCs w:val="0"/>
            <w:color w:val="000000" w:themeColor="text1"/>
            <w:sz w:val="24"/>
            <w:szCs w:val="24"/>
          </w:rPr>
          <w:delText>axa</w:delText>
        </w:r>
        <w:r w:rsidR="003F7DB9" w:rsidRPr="001E3899" w:rsidDel="00237D63">
          <w:rPr>
            <w:rFonts w:ascii="Times New Roman" w:hAnsi="Times New Roman" w:cs="Times New Roman"/>
            <w:b w:val="0"/>
            <w:bCs w:val="0"/>
            <w:color w:val="000000" w:themeColor="text1"/>
            <w:sz w:val="24"/>
            <w:szCs w:val="24"/>
          </w:rPr>
          <w:delText xml:space="preserve"> found differentially abundant</w:delText>
        </w:r>
        <w:r w:rsidRPr="001E3899" w:rsidDel="00237D63">
          <w:rPr>
            <w:rFonts w:ascii="Times New Roman" w:hAnsi="Times New Roman" w:cs="Times New Roman"/>
            <w:b w:val="0"/>
            <w:bCs w:val="0"/>
            <w:color w:val="000000" w:themeColor="text1"/>
            <w:sz w:val="24"/>
            <w:szCs w:val="24"/>
          </w:rPr>
          <w:delText xml:space="preserve"> in </w:delText>
        </w:r>
        <w:r w:rsidRPr="001E3899" w:rsidDel="00237D63">
          <w:rPr>
            <w:rFonts w:ascii="Times New Roman" w:hAnsi="Times New Roman" w:cs="Times New Roman"/>
            <w:b w:val="0"/>
            <w:bCs w:val="0"/>
            <w:i/>
            <w:color w:val="000000" w:themeColor="text1"/>
            <w:sz w:val="24"/>
            <w:szCs w:val="24"/>
          </w:rPr>
          <w:delText>Rattus</w:delText>
        </w:r>
        <w:r w:rsidRPr="001E3899" w:rsidDel="00237D63">
          <w:rPr>
            <w:rFonts w:ascii="Times New Roman" w:hAnsi="Times New Roman" w:cs="Times New Roman"/>
            <w:b w:val="0"/>
            <w:bCs w:val="0"/>
            <w:color w:val="000000" w:themeColor="text1"/>
            <w:sz w:val="24"/>
            <w:szCs w:val="24"/>
          </w:rPr>
          <w:delText xml:space="preserve"> tissue, kidney (R22_K, R26_K, and R27_K, R28_K), and lung (R22_L, R26_L, R27_L, and R28_L), </w:delText>
        </w:r>
        <w:bookmarkStart w:id="1983" w:name="OLE_LINK50"/>
        <w:bookmarkStart w:id="1984" w:name="OLE_LINK51"/>
        <w:r w:rsidRPr="001E3899" w:rsidDel="00237D63">
          <w:rPr>
            <w:rFonts w:ascii="Times New Roman" w:hAnsi="Times New Roman" w:cs="Times New Roman"/>
            <w:b w:val="0"/>
            <w:bCs w:val="0"/>
            <w:color w:val="000000" w:themeColor="text1"/>
            <w:sz w:val="24"/>
            <w:szCs w:val="24"/>
          </w:rPr>
          <w:delText xml:space="preserve">by Kraken2 (A), </w:delText>
        </w:r>
        <w:bookmarkEnd w:id="1983"/>
        <w:bookmarkEnd w:id="1984"/>
        <w:r w:rsidRPr="001E3899" w:rsidDel="00237D63">
          <w:rPr>
            <w:rFonts w:ascii="Times New Roman" w:hAnsi="Times New Roman" w:cs="Times New Roman"/>
            <w:b w:val="0"/>
            <w:bCs w:val="0"/>
            <w:color w:val="000000" w:themeColor="text1"/>
            <w:sz w:val="24"/>
            <w:szCs w:val="24"/>
          </w:rPr>
          <w:delText xml:space="preserve">CLARK (B), and </w:delText>
        </w:r>
        <w:r w:rsidR="00587076" w:rsidRPr="001E3899" w:rsidDel="00237D63">
          <w:rPr>
            <w:rFonts w:ascii="Times New Roman" w:hAnsi="Times New Roman" w:cs="Times New Roman"/>
            <w:b w:val="0"/>
            <w:bCs w:val="0"/>
            <w:color w:val="000000" w:themeColor="text1"/>
            <w:sz w:val="24"/>
            <w:szCs w:val="24"/>
          </w:rPr>
          <w:delText>CLARK-s</w:delText>
        </w:r>
        <w:r w:rsidRPr="001E3899" w:rsidDel="00237D63">
          <w:rPr>
            <w:rFonts w:ascii="Times New Roman" w:hAnsi="Times New Roman" w:cs="Times New Roman"/>
            <w:b w:val="0"/>
            <w:bCs w:val="0"/>
            <w:color w:val="000000" w:themeColor="text1"/>
            <w:sz w:val="24"/>
            <w:szCs w:val="24"/>
          </w:rPr>
          <w:delText xml:space="preserve"> (C) were </w:delText>
        </w:r>
        <w:r w:rsidR="003F7DB9" w:rsidRPr="001E3899" w:rsidDel="00237D63">
          <w:rPr>
            <w:rFonts w:ascii="Times New Roman" w:hAnsi="Times New Roman" w:cs="Times New Roman"/>
            <w:b w:val="0"/>
            <w:bCs w:val="0"/>
            <w:color w:val="000000" w:themeColor="text1"/>
            <w:sz w:val="24"/>
            <w:szCs w:val="24"/>
          </w:rPr>
          <w:delText xml:space="preserve">found above along with their </w:delText>
        </w:r>
        <w:r w:rsidRPr="001E3899" w:rsidDel="00237D63">
          <w:rPr>
            <w:rFonts w:ascii="Times New Roman" w:hAnsi="Times New Roman" w:cs="Times New Roman"/>
            <w:b w:val="0"/>
            <w:bCs w:val="0"/>
            <w:color w:val="000000" w:themeColor="text1"/>
            <w:sz w:val="24"/>
            <w:szCs w:val="24"/>
          </w:rPr>
          <w:delText xml:space="preserve">log-fold change </w:delText>
        </w:r>
        <w:r w:rsidR="003F7DB9" w:rsidRPr="001E3899" w:rsidDel="00237D63">
          <w:rPr>
            <w:rFonts w:ascii="Times New Roman" w:hAnsi="Times New Roman" w:cs="Times New Roman"/>
            <w:b w:val="0"/>
            <w:bCs w:val="0"/>
            <w:color w:val="000000" w:themeColor="text1"/>
            <w:sz w:val="24"/>
            <w:szCs w:val="24"/>
          </w:rPr>
          <w:delText>in abu</w:delText>
        </w:r>
        <w:r w:rsidR="00366132" w:rsidRPr="001E3899" w:rsidDel="00237D63">
          <w:rPr>
            <w:rFonts w:ascii="Times New Roman" w:hAnsi="Times New Roman" w:cs="Times New Roman"/>
            <w:b w:val="0"/>
            <w:bCs w:val="0"/>
            <w:color w:val="000000" w:themeColor="text1"/>
            <w:sz w:val="24"/>
            <w:szCs w:val="24"/>
          </w:rPr>
          <w:delText>n</w:delText>
        </w:r>
        <w:r w:rsidR="003F7DB9" w:rsidRPr="001E3899" w:rsidDel="00237D63">
          <w:rPr>
            <w:rFonts w:ascii="Times New Roman" w:hAnsi="Times New Roman" w:cs="Times New Roman"/>
            <w:b w:val="0"/>
            <w:bCs w:val="0"/>
            <w:color w:val="000000" w:themeColor="text1"/>
            <w:sz w:val="24"/>
            <w:szCs w:val="24"/>
          </w:rPr>
          <w:delText>dance across these two tissues.</w:delText>
        </w:r>
        <w:r w:rsidRPr="001E3899" w:rsidDel="00237D63">
          <w:rPr>
            <w:rFonts w:ascii="Times New Roman" w:hAnsi="Times New Roman" w:cs="Times New Roman"/>
            <w:b w:val="0"/>
            <w:bCs w:val="0"/>
            <w:color w:val="000000" w:themeColor="text1"/>
            <w:sz w:val="24"/>
            <w:szCs w:val="24"/>
          </w:rPr>
          <w:delText xml:space="preserve"> Each circle corresponds to a genus </w:delText>
        </w:r>
        <w:r w:rsidR="003F7DB9" w:rsidRPr="001E3899" w:rsidDel="00237D63">
          <w:rPr>
            <w:rFonts w:ascii="Times New Roman" w:hAnsi="Times New Roman" w:cs="Times New Roman"/>
            <w:b w:val="0"/>
            <w:bCs w:val="0"/>
            <w:color w:val="000000" w:themeColor="text1"/>
            <w:sz w:val="24"/>
            <w:szCs w:val="24"/>
          </w:rPr>
          <w:delText>taxa that were found significantly different in abundance across kidney and lung samples’ microb</w:delText>
        </w:r>
        <w:r w:rsidR="00366132" w:rsidRPr="001E3899" w:rsidDel="00237D63">
          <w:rPr>
            <w:rFonts w:ascii="Times New Roman" w:hAnsi="Times New Roman" w:cs="Times New Roman"/>
            <w:b w:val="0"/>
            <w:bCs w:val="0"/>
            <w:color w:val="000000" w:themeColor="text1"/>
            <w:sz w:val="24"/>
            <w:szCs w:val="24"/>
          </w:rPr>
          <w:delText>i</w:delText>
        </w:r>
        <w:r w:rsidR="003F7DB9" w:rsidRPr="001E3899" w:rsidDel="00237D63">
          <w:rPr>
            <w:rFonts w:ascii="Times New Roman" w:hAnsi="Times New Roman" w:cs="Times New Roman"/>
            <w:b w:val="0"/>
            <w:bCs w:val="0"/>
            <w:color w:val="000000" w:themeColor="text1"/>
            <w:sz w:val="24"/>
            <w:szCs w:val="24"/>
          </w:rPr>
          <w:delText>al compositions</w:delText>
        </w:r>
        <w:r w:rsidR="00366132" w:rsidRPr="001E3899" w:rsidDel="00237D63">
          <w:rPr>
            <w:rFonts w:ascii="Times New Roman" w:hAnsi="Times New Roman" w:cs="Times New Roman"/>
            <w:b w:val="0"/>
            <w:bCs w:val="0"/>
            <w:color w:val="000000" w:themeColor="text1"/>
            <w:sz w:val="24"/>
            <w:szCs w:val="24"/>
          </w:rPr>
          <w:delText>,</w:delText>
        </w:r>
        <w:r w:rsidR="003F7DB9" w:rsidRPr="001E3899" w:rsidDel="00237D63">
          <w:rPr>
            <w:rFonts w:ascii="Times New Roman" w:hAnsi="Times New Roman" w:cs="Times New Roman"/>
            <w:b w:val="0"/>
            <w:bCs w:val="0"/>
            <w:color w:val="000000" w:themeColor="text1"/>
            <w:sz w:val="24"/>
            <w:szCs w:val="24"/>
          </w:rPr>
          <w:delText xml:space="preserve"> </w:delText>
        </w:r>
        <w:r w:rsidRPr="001E3899" w:rsidDel="00237D63">
          <w:rPr>
            <w:rFonts w:ascii="Times New Roman" w:hAnsi="Times New Roman" w:cs="Times New Roman"/>
            <w:b w:val="0"/>
            <w:bCs w:val="0"/>
            <w:color w:val="000000" w:themeColor="text1"/>
            <w:sz w:val="24"/>
            <w:szCs w:val="24"/>
          </w:rPr>
          <w:delText xml:space="preserve">and the circle color represents the corresponding phylum. </w:delText>
        </w:r>
        <w:bookmarkEnd w:id="1927"/>
        <w:bookmarkEnd w:id="1928"/>
        <w:r w:rsidR="00F3675A" w:rsidRPr="001E3899" w:rsidDel="00237D63">
          <w:rPr>
            <w:rFonts w:ascii="Times New Roman" w:hAnsi="Times New Roman" w:cs="Times New Roman"/>
            <w:b w:val="0"/>
            <w:bCs w:val="0"/>
            <w:color w:val="000000" w:themeColor="text1"/>
            <w:sz w:val="24"/>
            <w:szCs w:val="24"/>
          </w:rPr>
          <w:delText>Phylum: Spirochaetes</w:delText>
        </w:r>
        <w:r w:rsidR="00F3675A" w:rsidRPr="001E3899" w:rsidDel="00237D63">
          <w:rPr>
            <w:rFonts w:ascii="Times New Roman" w:hAnsi="Times New Roman" w:cs="Times New Roman"/>
            <w:b w:val="0"/>
            <w:bCs w:val="0"/>
            <w:i/>
            <w:iCs/>
            <w:color w:val="000000" w:themeColor="text1"/>
            <w:sz w:val="24"/>
            <w:szCs w:val="24"/>
          </w:rPr>
          <w:delText xml:space="preserve"> </w:delText>
        </w:r>
        <w:r w:rsidR="00F3675A" w:rsidRPr="001E3899" w:rsidDel="00237D63">
          <w:rPr>
            <w:rFonts w:ascii="Times New Roman" w:hAnsi="Times New Roman" w:cs="Times New Roman"/>
            <w:b w:val="0"/>
            <w:bCs w:val="0"/>
            <w:color w:val="000000" w:themeColor="text1"/>
            <w:sz w:val="24"/>
            <w:szCs w:val="24"/>
          </w:rPr>
          <w:delText>(</w:delText>
        </w:r>
        <w:r w:rsidR="00F3675A" w:rsidRPr="001E3899" w:rsidDel="00237D63">
          <w:rPr>
            <w:rFonts w:ascii="Times New Roman" w:hAnsi="Times New Roman" w:cs="Times New Roman"/>
            <w:b w:val="0"/>
            <w:bCs w:val="0"/>
            <w:noProof/>
          </w:rPr>
          <w:drawing>
            <wp:inline distT="0" distB="0" distL="0" distR="0" wp14:anchorId="5C0721A0" wp14:editId="18A1D5D6">
              <wp:extent cx="91440" cy="91440"/>
              <wp:effectExtent l="0" t="0" r="0" b="0"/>
              <wp:docPr id="36"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r w:rsidR="00F3675A" w:rsidRPr="001E3899" w:rsidDel="00237D63">
          <w:rPr>
            <w:rFonts w:ascii="Times New Roman" w:hAnsi="Times New Roman" w:cs="Times New Roman"/>
            <w:b w:val="0"/>
            <w:bCs w:val="0"/>
            <w:color w:val="000000" w:themeColor="text1"/>
            <w:sz w:val="24"/>
            <w:szCs w:val="24"/>
          </w:rPr>
          <w:delText>), Proteobacteria</w:delText>
        </w:r>
        <w:r w:rsidR="00F3675A" w:rsidRPr="001E3899" w:rsidDel="00237D63">
          <w:rPr>
            <w:rFonts w:ascii="Times New Roman" w:hAnsi="Times New Roman" w:cs="Times New Roman"/>
            <w:b w:val="0"/>
            <w:bCs w:val="0"/>
            <w:i/>
            <w:iCs/>
            <w:color w:val="000000" w:themeColor="text1"/>
            <w:sz w:val="24"/>
            <w:szCs w:val="24"/>
          </w:rPr>
          <w:delText xml:space="preserve"> </w:delText>
        </w:r>
        <w:r w:rsidR="00F3675A" w:rsidRPr="001E3899" w:rsidDel="00237D63">
          <w:rPr>
            <w:rFonts w:ascii="Times New Roman" w:hAnsi="Times New Roman" w:cs="Times New Roman"/>
            <w:b w:val="0"/>
            <w:bCs w:val="0"/>
            <w:color w:val="000000" w:themeColor="text1"/>
            <w:sz w:val="24"/>
            <w:szCs w:val="24"/>
          </w:rPr>
          <w:delText>(</w:delText>
        </w:r>
        <w:r w:rsidR="00F3675A" w:rsidRPr="001E3899" w:rsidDel="00237D63">
          <w:rPr>
            <w:rFonts w:ascii="Times New Roman" w:hAnsi="Times New Roman" w:cs="Times New Roman"/>
            <w:b w:val="0"/>
            <w:bCs w:val="0"/>
            <w:noProof/>
          </w:rPr>
          <w:drawing>
            <wp:inline distT="0" distB="0" distL="0" distR="0" wp14:anchorId="0FB4AFF0" wp14:editId="21CE4BC0">
              <wp:extent cx="121920" cy="137160"/>
              <wp:effectExtent l="0" t="0" r="5080" b="2540"/>
              <wp:docPr id="38"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5"/>
                      <a:stretch>
                        <a:fillRect/>
                      </a:stretch>
                    </pic:blipFill>
                    <pic:spPr>
                      <a:xfrm>
                        <a:off x="0" y="0"/>
                        <a:ext cx="121920" cy="137160"/>
                      </a:xfrm>
                      <a:prstGeom prst="rect">
                        <a:avLst/>
                      </a:prstGeom>
                    </pic:spPr>
                  </pic:pic>
                </a:graphicData>
              </a:graphic>
            </wp:inline>
          </w:drawing>
        </w:r>
        <w:r w:rsidR="00F3675A" w:rsidRPr="001E3899" w:rsidDel="00237D63">
          <w:rPr>
            <w:rFonts w:ascii="Times New Roman" w:hAnsi="Times New Roman" w:cs="Times New Roman"/>
            <w:b w:val="0"/>
            <w:bCs w:val="0"/>
            <w:color w:val="000000" w:themeColor="text1"/>
            <w:sz w:val="24"/>
            <w:szCs w:val="24"/>
          </w:rPr>
          <w:delText>), Tenericutes</w:delText>
        </w:r>
        <w:r w:rsidR="00F3675A" w:rsidRPr="001E3899" w:rsidDel="00237D63">
          <w:rPr>
            <w:rFonts w:ascii="Times New Roman" w:hAnsi="Times New Roman" w:cs="Times New Roman"/>
            <w:b w:val="0"/>
            <w:bCs w:val="0"/>
            <w:i/>
            <w:iCs/>
            <w:color w:val="000000" w:themeColor="text1"/>
            <w:sz w:val="24"/>
            <w:szCs w:val="24"/>
          </w:rPr>
          <w:delText xml:space="preserve"> </w:delText>
        </w:r>
        <w:r w:rsidR="00F3675A" w:rsidRPr="001E3899" w:rsidDel="00237D63">
          <w:rPr>
            <w:rFonts w:ascii="Times New Roman" w:hAnsi="Times New Roman" w:cs="Times New Roman"/>
            <w:b w:val="0"/>
            <w:bCs w:val="0"/>
            <w:color w:val="000000" w:themeColor="text1"/>
            <w:sz w:val="24"/>
            <w:szCs w:val="24"/>
          </w:rPr>
          <w:delText>(</w:delText>
        </w:r>
        <w:r w:rsidR="00F3675A" w:rsidRPr="001E3899" w:rsidDel="00237D63">
          <w:rPr>
            <w:rFonts w:ascii="Times New Roman" w:hAnsi="Times New Roman" w:cs="Times New Roman"/>
            <w:b w:val="0"/>
            <w:bCs w:val="0"/>
            <w:noProof/>
          </w:rPr>
          <w:drawing>
            <wp:inline distT="0" distB="0" distL="0" distR="0" wp14:anchorId="2FDC98F0" wp14:editId="3CE3FB04">
              <wp:extent cx="144018" cy="137160"/>
              <wp:effectExtent l="0" t="0" r="0" b="2540"/>
              <wp:docPr id="40"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F3675A" w:rsidRPr="001E3899" w:rsidDel="00237D63">
          <w:rPr>
            <w:rFonts w:ascii="Times New Roman" w:hAnsi="Times New Roman" w:cs="Times New Roman"/>
            <w:b w:val="0"/>
            <w:bCs w:val="0"/>
            <w:color w:val="000000" w:themeColor="text1"/>
            <w:sz w:val="24"/>
            <w:szCs w:val="24"/>
          </w:rPr>
          <w:delText>), Firmicutes</w:delText>
        </w:r>
        <w:r w:rsidR="00F3675A" w:rsidRPr="001E3899" w:rsidDel="00237D63">
          <w:rPr>
            <w:rFonts w:ascii="Times New Roman" w:hAnsi="Times New Roman" w:cs="Times New Roman"/>
            <w:b w:val="0"/>
            <w:bCs w:val="0"/>
            <w:i/>
            <w:iCs/>
            <w:color w:val="000000" w:themeColor="text1"/>
            <w:sz w:val="24"/>
            <w:szCs w:val="24"/>
          </w:rPr>
          <w:delText xml:space="preserve"> </w:delText>
        </w:r>
        <w:r w:rsidR="00F3675A" w:rsidRPr="001E3899" w:rsidDel="00237D63">
          <w:rPr>
            <w:rFonts w:ascii="Times New Roman" w:hAnsi="Times New Roman" w:cs="Times New Roman"/>
            <w:b w:val="0"/>
            <w:bCs w:val="0"/>
            <w:color w:val="000000" w:themeColor="text1"/>
            <w:sz w:val="24"/>
            <w:szCs w:val="24"/>
          </w:rPr>
          <w:delText>(</w:delText>
        </w:r>
        <w:r w:rsidR="00F3675A" w:rsidRPr="001E3899" w:rsidDel="00237D63">
          <w:rPr>
            <w:rFonts w:ascii="Times New Roman" w:hAnsi="Times New Roman" w:cs="Times New Roman"/>
            <w:b w:val="0"/>
            <w:bCs w:val="0"/>
            <w:noProof/>
          </w:rPr>
          <w:drawing>
            <wp:inline distT="0" distB="0" distL="0" distR="0" wp14:anchorId="57072F8E" wp14:editId="49B842E3">
              <wp:extent cx="116586" cy="137160"/>
              <wp:effectExtent l="0" t="0" r="0" b="2540"/>
              <wp:docPr id="42"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17"/>
                      <a:stretch>
                        <a:fillRect/>
                      </a:stretch>
                    </pic:blipFill>
                    <pic:spPr>
                      <a:xfrm>
                        <a:off x="0" y="0"/>
                        <a:ext cx="116586" cy="137160"/>
                      </a:xfrm>
                      <a:prstGeom prst="rect">
                        <a:avLst/>
                      </a:prstGeom>
                    </pic:spPr>
                  </pic:pic>
                </a:graphicData>
              </a:graphic>
            </wp:inline>
          </w:drawing>
        </w:r>
        <w:r w:rsidR="00F3675A" w:rsidRPr="001E3899" w:rsidDel="00237D63">
          <w:rPr>
            <w:rFonts w:ascii="Times New Roman" w:hAnsi="Times New Roman" w:cs="Times New Roman"/>
            <w:b w:val="0"/>
            <w:bCs w:val="0"/>
            <w:color w:val="000000" w:themeColor="text1"/>
            <w:sz w:val="24"/>
            <w:szCs w:val="24"/>
          </w:rPr>
          <w:delText>), Bacteroidetes</w:delText>
        </w:r>
        <w:r w:rsidR="00F3675A" w:rsidRPr="001E3899" w:rsidDel="00237D63">
          <w:rPr>
            <w:rFonts w:ascii="Times New Roman" w:hAnsi="Times New Roman" w:cs="Times New Roman"/>
            <w:b w:val="0"/>
            <w:bCs w:val="0"/>
            <w:i/>
            <w:iCs/>
            <w:color w:val="000000" w:themeColor="text1"/>
            <w:sz w:val="24"/>
            <w:szCs w:val="24"/>
          </w:rPr>
          <w:delText xml:space="preserve"> </w:delText>
        </w:r>
        <w:r w:rsidR="00F3675A" w:rsidRPr="001E3899" w:rsidDel="00237D63">
          <w:rPr>
            <w:rFonts w:ascii="Times New Roman" w:hAnsi="Times New Roman" w:cs="Times New Roman"/>
            <w:b w:val="0"/>
            <w:bCs w:val="0"/>
            <w:color w:val="000000" w:themeColor="text1"/>
            <w:sz w:val="24"/>
            <w:szCs w:val="24"/>
          </w:rPr>
          <w:delText>(</w:delText>
        </w:r>
        <w:r w:rsidR="00F3675A" w:rsidRPr="001E3899" w:rsidDel="00237D63">
          <w:rPr>
            <w:rFonts w:ascii="Times New Roman" w:hAnsi="Times New Roman" w:cs="Times New Roman"/>
            <w:b w:val="0"/>
            <w:bCs w:val="0"/>
            <w:noProof/>
          </w:rPr>
          <w:drawing>
            <wp:inline distT="0" distB="0" distL="0" distR="0" wp14:anchorId="481E640C" wp14:editId="50F0FDA5">
              <wp:extent cx="129540" cy="137160"/>
              <wp:effectExtent l="0" t="0" r="0" b="2540"/>
              <wp:docPr id="44"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18"/>
                      <a:stretch>
                        <a:fillRect/>
                      </a:stretch>
                    </pic:blipFill>
                    <pic:spPr>
                      <a:xfrm>
                        <a:off x="0" y="0"/>
                        <a:ext cx="129540" cy="137160"/>
                      </a:xfrm>
                      <a:prstGeom prst="rect">
                        <a:avLst/>
                      </a:prstGeom>
                    </pic:spPr>
                  </pic:pic>
                </a:graphicData>
              </a:graphic>
            </wp:inline>
          </w:drawing>
        </w:r>
        <w:r w:rsidR="00F3675A" w:rsidRPr="001E3899" w:rsidDel="00237D63">
          <w:rPr>
            <w:rFonts w:ascii="Times New Roman" w:hAnsi="Times New Roman" w:cs="Times New Roman"/>
            <w:b w:val="0"/>
            <w:bCs w:val="0"/>
            <w:color w:val="000000" w:themeColor="text1"/>
            <w:sz w:val="24"/>
            <w:szCs w:val="24"/>
          </w:rPr>
          <w:delText>), Cyanobacteria</w:delText>
        </w:r>
        <w:r w:rsidR="00F3675A" w:rsidRPr="001E3899" w:rsidDel="00237D63">
          <w:rPr>
            <w:rFonts w:ascii="Times New Roman" w:hAnsi="Times New Roman" w:cs="Times New Roman"/>
            <w:b w:val="0"/>
            <w:bCs w:val="0"/>
            <w:i/>
            <w:iCs/>
            <w:color w:val="000000" w:themeColor="text1"/>
            <w:sz w:val="24"/>
            <w:szCs w:val="24"/>
          </w:rPr>
          <w:delText xml:space="preserve"> </w:delText>
        </w:r>
        <w:r w:rsidR="00F3675A" w:rsidRPr="001E3899" w:rsidDel="00237D63">
          <w:rPr>
            <w:rFonts w:ascii="Times New Roman" w:hAnsi="Times New Roman" w:cs="Times New Roman"/>
            <w:b w:val="0"/>
            <w:bCs w:val="0"/>
            <w:color w:val="000000" w:themeColor="text1"/>
            <w:sz w:val="24"/>
            <w:szCs w:val="24"/>
          </w:rPr>
          <w:delText>(</w:delText>
        </w:r>
        <w:r w:rsidR="00F3675A" w:rsidRPr="001E3899" w:rsidDel="00237D63">
          <w:rPr>
            <w:rFonts w:ascii="Times New Roman" w:hAnsi="Times New Roman" w:cs="Times New Roman"/>
            <w:b w:val="0"/>
            <w:bCs w:val="0"/>
            <w:noProof/>
          </w:rPr>
          <w:drawing>
            <wp:inline distT="0" distB="0" distL="0" distR="0" wp14:anchorId="4BD5BAF7" wp14:editId="61727C75">
              <wp:extent cx="137160" cy="137160"/>
              <wp:effectExtent l="0" t="0" r="2540" b="2540"/>
              <wp:docPr id="45"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00F3675A" w:rsidRPr="001E3899" w:rsidDel="00237D63">
          <w:rPr>
            <w:rFonts w:ascii="Times New Roman" w:hAnsi="Times New Roman" w:cs="Times New Roman"/>
            <w:b w:val="0"/>
            <w:bCs w:val="0"/>
            <w:color w:val="000000" w:themeColor="text1"/>
            <w:sz w:val="24"/>
            <w:szCs w:val="24"/>
          </w:rPr>
          <w:delText>), Peploviricota</w:delText>
        </w:r>
        <w:r w:rsidR="00F3675A" w:rsidRPr="001E3899" w:rsidDel="00237D63">
          <w:rPr>
            <w:rFonts w:ascii="Times New Roman" w:hAnsi="Times New Roman" w:cs="Times New Roman"/>
            <w:b w:val="0"/>
            <w:bCs w:val="0"/>
            <w:i/>
            <w:iCs/>
            <w:color w:val="000000" w:themeColor="text1"/>
            <w:sz w:val="24"/>
            <w:szCs w:val="24"/>
          </w:rPr>
          <w:delText xml:space="preserve"> </w:delText>
        </w:r>
        <w:r w:rsidR="00F3675A" w:rsidRPr="001E3899" w:rsidDel="00237D63">
          <w:rPr>
            <w:rFonts w:ascii="Times New Roman" w:hAnsi="Times New Roman" w:cs="Times New Roman"/>
            <w:b w:val="0"/>
            <w:bCs w:val="0"/>
            <w:color w:val="000000" w:themeColor="text1"/>
            <w:sz w:val="24"/>
            <w:szCs w:val="24"/>
          </w:rPr>
          <w:delText>(</w:delText>
        </w:r>
        <w:r w:rsidR="00F3675A" w:rsidRPr="001E3899" w:rsidDel="00237D63">
          <w:rPr>
            <w:rFonts w:ascii="Times New Roman" w:hAnsi="Times New Roman" w:cs="Times New Roman"/>
            <w:b w:val="0"/>
            <w:bCs w:val="0"/>
            <w:noProof/>
          </w:rPr>
          <w:drawing>
            <wp:inline distT="0" distB="0" distL="0" distR="0" wp14:anchorId="7536B54B" wp14:editId="4ED5F59C">
              <wp:extent cx="137160" cy="137160"/>
              <wp:effectExtent l="0" t="0" r="2540" b="2540"/>
              <wp:docPr id="46"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00F3675A" w:rsidRPr="001E3899" w:rsidDel="00237D63">
          <w:rPr>
            <w:rFonts w:ascii="Times New Roman" w:hAnsi="Times New Roman" w:cs="Times New Roman"/>
            <w:b w:val="0"/>
            <w:bCs w:val="0"/>
            <w:color w:val="000000" w:themeColor="text1"/>
            <w:sz w:val="24"/>
            <w:szCs w:val="24"/>
          </w:rPr>
          <w:delText xml:space="preserve">). </w:delText>
        </w:r>
      </w:del>
    </w:p>
    <w:p w14:paraId="0219984C" w14:textId="25F174B0" w:rsidR="008F5CF3" w:rsidRPr="003A137D" w:rsidRDefault="008F5CF3" w:rsidP="008F5CF3">
      <w:pPr>
        <w:suppressLineNumbers/>
        <w:spacing w:line="480" w:lineRule="auto"/>
        <w:rPr>
          <w:b/>
          <w:bCs/>
        </w:rPr>
      </w:pPr>
      <w:bookmarkStart w:id="1985" w:name="OLE_LINK65"/>
      <w:bookmarkStart w:id="1986" w:name="OLE_LINK66"/>
      <w:bookmarkEnd w:id="0"/>
      <w:bookmarkEnd w:id="1"/>
      <w:bookmarkEnd w:id="2"/>
      <w:bookmarkEnd w:id="3"/>
      <w:bookmarkEnd w:id="4"/>
      <w:bookmarkEnd w:id="1973"/>
      <w:bookmarkEnd w:id="1974"/>
      <w:bookmarkEnd w:id="1977"/>
      <w:bookmarkEnd w:id="1978"/>
      <w:bookmarkEnd w:id="1985"/>
      <w:bookmarkEnd w:id="1986"/>
    </w:p>
    <w:p w14:paraId="4FD74546" w14:textId="640EE38A" w:rsidR="00BF6603" w:rsidRPr="003A137D" w:rsidRDefault="00BF6603" w:rsidP="008F5CF3">
      <w:pPr>
        <w:suppressLineNumbers/>
        <w:spacing w:line="480" w:lineRule="auto"/>
        <w:rPr>
          <w:b/>
          <w:bCs/>
        </w:rPr>
      </w:pPr>
    </w:p>
    <w:p w14:paraId="1F793C17" w14:textId="3290969B" w:rsidR="008F5CF3" w:rsidRPr="003A137D" w:rsidRDefault="008F5CF3" w:rsidP="008F5CF3">
      <w:pPr>
        <w:suppressLineNumbers/>
        <w:spacing w:line="480" w:lineRule="auto"/>
        <w:rPr>
          <w:b/>
          <w:bCs/>
        </w:rPr>
      </w:pPr>
    </w:p>
    <w:p w14:paraId="1CE9A158" w14:textId="35577C11" w:rsidR="008F5CF3" w:rsidRPr="003A137D" w:rsidRDefault="008F5CF3" w:rsidP="008F5CF3">
      <w:pPr>
        <w:suppressLineNumbers/>
        <w:spacing w:line="480" w:lineRule="auto"/>
        <w:rPr>
          <w:b/>
          <w:bCs/>
        </w:rPr>
      </w:pPr>
    </w:p>
    <w:p w14:paraId="69DD1188" w14:textId="783F59E3" w:rsidR="008F5CF3" w:rsidRPr="003A137D" w:rsidRDefault="008F5CF3" w:rsidP="008F5CF3">
      <w:pPr>
        <w:suppressLineNumbers/>
        <w:spacing w:line="480" w:lineRule="auto"/>
        <w:rPr>
          <w:b/>
          <w:bCs/>
        </w:rPr>
      </w:pPr>
    </w:p>
    <w:p w14:paraId="6C866FFB" w14:textId="079C4280" w:rsidR="008F5CF3" w:rsidRPr="003A137D" w:rsidRDefault="008F5CF3" w:rsidP="008F5CF3">
      <w:pPr>
        <w:suppressLineNumbers/>
        <w:spacing w:line="480" w:lineRule="auto"/>
        <w:rPr>
          <w:b/>
          <w:bCs/>
        </w:rPr>
      </w:pPr>
    </w:p>
    <w:p w14:paraId="2D76BCC0" w14:textId="77777777" w:rsidR="00807487" w:rsidRPr="003A137D" w:rsidRDefault="00807487">
      <w:pPr>
        <w:suppressLineNumbers/>
        <w:spacing w:line="480" w:lineRule="auto"/>
        <w:jc w:val="right"/>
      </w:pPr>
    </w:p>
    <w:p w14:paraId="02E24969" w14:textId="77777777" w:rsidR="000C19E7" w:rsidRPr="003A137D" w:rsidRDefault="000C19E7">
      <w:pPr>
        <w:suppressLineNumbers/>
        <w:spacing w:line="480" w:lineRule="auto"/>
        <w:jc w:val="right"/>
      </w:pPr>
    </w:p>
    <w:sectPr w:rsidR="000C19E7" w:rsidRPr="003A137D" w:rsidSect="001D464A">
      <w:headerReference w:type="default" r:id="rId54"/>
      <w:footerReference w:type="even" r:id="rId55"/>
      <w:footerReference w:type="default" r:id="rId56"/>
      <w:pgSz w:w="11906" w:h="16838" w:code="9"/>
      <w:pgMar w:top="1440" w:right="1440" w:bottom="1440" w:left="1440" w:header="709" w:footer="454"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F799F" w14:textId="77777777" w:rsidR="00590E28" w:rsidRDefault="00590E28" w:rsidP="00162F7D">
      <w:r>
        <w:separator/>
      </w:r>
    </w:p>
    <w:p w14:paraId="74497F9B" w14:textId="77777777" w:rsidR="00590E28" w:rsidRDefault="00590E28" w:rsidP="00162F7D"/>
    <w:p w14:paraId="42B15C03" w14:textId="77777777" w:rsidR="00590E28" w:rsidRDefault="00590E28" w:rsidP="00162F7D"/>
  </w:endnote>
  <w:endnote w:type="continuationSeparator" w:id="0">
    <w:p w14:paraId="5B6049C9" w14:textId="77777777" w:rsidR="00590E28" w:rsidRDefault="00590E28" w:rsidP="00162F7D">
      <w:r>
        <w:continuationSeparator/>
      </w:r>
    </w:p>
    <w:p w14:paraId="17FB8CFF" w14:textId="77777777" w:rsidR="00590E28" w:rsidRDefault="00590E28" w:rsidP="00162F7D"/>
    <w:p w14:paraId="285CD879" w14:textId="77777777" w:rsidR="00590E28" w:rsidRDefault="00590E28"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365918"/>
      <w:docPartObj>
        <w:docPartGallery w:val="Page Numbers (Bottom of Page)"/>
        <w:docPartUnique/>
      </w:docPartObj>
    </w:sdtPr>
    <w:sdtEndPr>
      <w:rPr>
        <w:rStyle w:val="PageNumber"/>
      </w:rPr>
    </w:sdtEndPr>
    <w:sdtContent>
      <w:p w14:paraId="759E27A4" w14:textId="3D8CF395" w:rsidR="0045618D" w:rsidRDefault="0045618D"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45618D" w:rsidRDefault="0045618D">
    <w:pPr>
      <w:pStyle w:val="Footer"/>
      <w:ind w:right="360"/>
      <w:pPrChange w:id="1999"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896654"/>
      <w:docPartObj>
        <w:docPartGallery w:val="Page Numbers (Bottom of Page)"/>
        <w:docPartUnique/>
      </w:docPartObj>
    </w:sdtPr>
    <w:sdtEndPr>
      <w:rPr>
        <w:rStyle w:val="PageNumber"/>
      </w:rPr>
    </w:sdtEndPr>
    <w:sdtContent>
      <w:p w14:paraId="1443D008" w14:textId="5B5C1092" w:rsidR="0045618D" w:rsidRDefault="0045618D"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67DF1" w14:textId="77777777" w:rsidR="00590E28" w:rsidRDefault="00590E28" w:rsidP="00162F7D">
      <w:r>
        <w:separator/>
      </w:r>
    </w:p>
    <w:p w14:paraId="63BA78BD" w14:textId="77777777" w:rsidR="00590E28" w:rsidRDefault="00590E28" w:rsidP="00162F7D"/>
    <w:p w14:paraId="03B6E3F9" w14:textId="77777777" w:rsidR="00590E28" w:rsidRDefault="00590E28" w:rsidP="00162F7D"/>
  </w:footnote>
  <w:footnote w:type="continuationSeparator" w:id="0">
    <w:p w14:paraId="366D0F74" w14:textId="77777777" w:rsidR="00590E28" w:rsidRDefault="00590E28" w:rsidP="00162F7D">
      <w:r>
        <w:continuationSeparator/>
      </w:r>
    </w:p>
    <w:p w14:paraId="10F6A744" w14:textId="77777777" w:rsidR="00590E28" w:rsidRDefault="00590E28" w:rsidP="00162F7D"/>
    <w:p w14:paraId="617B922D" w14:textId="77777777" w:rsidR="00590E28" w:rsidRDefault="00590E28"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4BB6" w14:textId="77777777" w:rsidR="0045618D" w:rsidRDefault="0045618D">
    <w:pPr>
      <w:pStyle w:val="Header"/>
    </w:pPr>
    <w:bookmarkStart w:id="1987" w:name="OLE_LINK88"/>
    <w:bookmarkStart w:id="1988" w:name="OLE_LINK91"/>
    <w:bookmarkStart w:id="1989" w:name="_Hlk77607191"/>
    <w:bookmarkStart w:id="1990" w:name="OLE_LINK92"/>
    <w:bookmarkStart w:id="1991" w:name="OLE_LINK93"/>
    <w:bookmarkStart w:id="1992" w:name="_Hlk77607194"/>
    <w:bookmarkStart w:id="1993" w:name="OLE_LINK94"/>
    <w:bookmarkStart w:id="1994" w:name="OLE_LINK95"/>
    <w:bookmarkStart w:id="1995" w:name="_Hlk77607209"/>
    <w:bookmarkStart w:id="1996" w:name="OLE_LINK96"/>
    <w:bookmarkStart w:id="1997" w:name="OLE_LINK97"/>
    <w:bookmarkStart w:id="1998" w:name="_Hlk77607210"/>
    <w:bookmarkEnd w:id="1987"/>
    <w:bookmarkEnd w:id="1988"/>
    <w:bookmarkEnd w:id="1989"/>
    <w:bookmarkEnd w:id="1990"/>
    <w:bookmarkEnd w:id="1991"/>
    <w:bookmarkEnd w:id="1992"/>
    <w:bookmarkEnd w:id="1993"/>
    <w:bookmarkEnd w:id="1994"/>
    <w:bookmarkEnd w:id="1995"/>
    <w:bookmarkEnd w:id="1996"/>
    <w:bookmarkEnd w:id="1997"/>
    <w:bookmarkEnd w:id="199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ijie Xu">
    <w15:presenceInfo w15:providerId="AD" w15:userId="S::rx32940@uga.edu::89f68b28-822e-4beb-ba91-f26444184e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gFABIu9LItAAAA"/>
    <w:docVar w:name="dgnword-docGUID" w:val="{CA2817B4-3569-47A0-87AA-425E0A4FB53F}"/>
    <w:docVar w:name="dgnword-eventsink" w:val="94379720"/>
  </w:docVars>
  <w:rsids>
    <w:rsidRoot w:val="00C919B3"/>
    <w:rsid w:val="00001174"/>
    <w:rsid w:val="00001FD0"/>
    <w:rsid w:val="000038B7"/>
    <w:rsid w:val="0000394F"/>
    <w:rsid w:val="00003AC5"/>
    <w:rsid w:val="000064A9"/>
    <w:rsid w:val="00006DAC"/>
    <w:rsid w:val="00006EE1"/>
    <w:rsid w:val="00012BED"/>
    <w:rsid w:val="0001556B"/>
    <w:rsid w:val="00015586"/>
    <w:rsid w:val="00015DC1"/>
    <w:rsid w:val="00016630"/>
    <w:rsid w:val="000201D8"/>
    <w:rsid w:val="000201F5"/>
    <w:rsid w:val="00020BAC"/>
    <w:rsid w:val="000213D5"/>
    <w:rsid w:val="0002152A"/>
    <w:rsid w:val="00022714"/>
    <w:rsid w:val="00023861"/>
    <w:rsid w:val="000238B8"/>
    <w:rsid w:val="00023F7A"/>
    <w:rsid w:val="00024929"/>
    <w:rsid w:val="0002599C"/>
    <w:rsid w:val="000265CD"/>
    <w:rsid w:val="000269CF"/>
    <w:rsid w:val="00027FC0"/>
    <w:rsid w:val="00030AA1"/>
    <w:rsid w:val="0003190D"/>
    <w:rsid w:val="00032D44"/>
    <w:rsid w:val="00037DC7"/>
    <w:rsid w:val="0004003B"/>
    <w:rsid w:val="00041824"/>
    <w:rsid w:val="00041873"/>
    <w:rsid w:val="00041F72"/>
    <w:rsid w:val="000456CA"/>
    <w:rsid w:val="00046767"/>
    <w:rsid w:val="00046C8C"/>
    <w:rsid w:val="00047CD0"/>
    <w:rsid w:val="00047F97"/>
    <w:rsid w:val="000527CC"/>
    <w:rsid w:val="0005313F"/>
    <w:rsid w:val="00054378"/>
    <w:rsid w:val="00054C07"/>
    <w:rsid w:val="00055A2D"/>
    <w:rsid w:val="00055E2E"/>
    <w:rsid w:val="00056377"/>
    <w:rsid w:val="00057221"/>
    <w:rsid w:val="0005798E"/>
    <w:rsid w:val="00057AD3"/>
    <w:rsid w:val="00060576"/>
    <w:rsid w:val="00061AAD"/>
    <w:rsid w:val="00062A47"/>
    <w:rsid w:val="00062D01"/>
    <w:rsid w:val="00062E0E"/>
    <w:rsid w:val="000639DE"/>
    <w:rsid w:val="00063C13"/>
    <w:rsid w:val="000644F8"/>
    <w:rsid w:val="00065102"/>
    <w:rsid w:val="00067953"/>
    <w:rsid w:val="00071D22"/>
    <w:rsid w:val="000744DD"/>
    <w:rsid w:val="00074DD8"/>
    <w:rsid w:val="00075968"/>
    <w:rsid w:val="00076F80"/>
    <w:rsid w:val="0008102A"/>
    <w:rsid w:val="00082DF4"/>
    <w:rsid w:val="00083E76"/>
    <w:rsid w:val="00084723"/>
    <w:rsid w:val="000847CB"/>
    <w:rsid w:val="000856FC"/>
    <w:rsid w:val="00090420"/>
    <w:rsid w:val="00091200"/>
    <w:rsid w:val="00092D2F"/>
    <w:rsid w:val="00092FFA"/>
    <w:rsid w:val="0009303B"/>
    <w:rsid w:val="00094901"/>
    <w:rsid w:val="00095441"/>
    <w:rsid w:val="0009575B"/>
    <w:rsid w:val="0009610C"/>
    <w:rsid w:val="000A0723"/>
    <w:rsid w:val="000A0B4F"/>
    <w:rsid w:val="000A10AC"/>
    <w:rsid w:val="000A7191"/>
    <w:rsid w:val="000A7664"/>
    <w:rsid w:val="000B1A7A"/>
    <w:rsid w:val="000B42C4"/>
    <w:rsid w:val="000B5606"/>
    <w:rsid w:val="000B659A"/>
    <w:rsid w:val="000C034E"/>
    <w:rsid w:val="000C080D"/>
    <w:rsid w:val="000C19E7"/>
    <w:rsid w:val="000C30C5"/>
    <w:rsid w:val="000C5A3C"/>
    <w:rsid w:val="000C5C1E"/>
    <w:rsid w:val="000C6931"/>
    <w:rsid w:val="000D1630"/>
    <w:rsid w:val="000D2DAB"/>
    <w:rsid w:val="000D2FCA"/>
    <w:rsid w:val="000D341C"/>
    <w:rsid w:val="000D3B70"/>
    <w:rsid w:val="000D7238"/>
    <w:rsid w:val="000E0822"/>
    <w:rsid w:val="000E3994"/>
    <w:rsid w:val="000E66D7"/>
    <w:rsid w:val="000E6A91"/>
    <w:rsid w:val="000F41BF"/>
    <w:rsid w:val="000F52AC"/>
    <w:rsid w:val="000F5512"/>
    <w:rsid w:val="000F60C9"/>
    <w:rsid w:val="000F77E8"/>
    <w:rsid w:val="00101F28"/>
    <w:rsid w:val="0010410F"/>
    <w:rsid w:val="00107D4B"/>
    <w:rsid w:val="00110794"/>
    <w:rsid w:val="0011289D"/>
    <w:rsid w:val="00115F9F"/>
    <w:rsid w:val="001163B6"/>
    <w:rsid w:val="0011714C"/>
    <w:rsid w:val="0011769E"/>
    <w:rsid w:val="00120080"/>
    <w:rsid w:val="0012056B"/>
    <w:rsid w:val="001211FD"/>
    <w:rsid w:val="00130564"/>
    <w:rsid w:val="001305E1"/>
    <w:rsid w:val="001329B6"/>
    <w:rsid w:val="00132E12"/>
    <w:rsid w:val="00136BF0"/>
    <w:rsid w:val="0014198B"/>
    <w:rsid w:val="00142E2F"/>
    <w:rsid w:val="00142F3A"/>
    <w:rsid w:val="00143906"/>
    <w:rsid w:val="001449A7"/>
    <w:rsid w:val="00145D31"/>
    <w:rsid w:val="00145D8F"/>
    <w:rsid w:val="00150FC9"/>
    <w:rsid w:val="001514F5"/>
    <w:rsid w:val="00152381"/>
    <w:rsid w:val="001526BA"/>
    <w:rsid w:val="00152A59"/>
    <w:rsid w:val="00152FFB"/>
    <w:rsid w:val="0015611C"/>
    <w:rsid w:val="00160E79"/>
    <w:rsid w:val="00162B3B"/>
    <w:rsid w:val="00162F7D"/>
    <w:rsid w:val="00164F73"/>
    <w:rsid w:val="00164FAC"/>
    <w:rsid w:val="00165BF9"/>
    <w:rsid w:val="00167CDC"/>
    <w:rsid w:val="00167E1B"/>
    <w:rsid w:val="001703E8"/>
    <w:rsid w:val="00171E4A"/>
    <w:rsid w:val="0017207D"/>
    <w:rsid w:val="00172C70"/>
    <w:rsid w:val="00172FB0"/>
    <w:rsid w:val="00173518"/>
    <w:rsid w:val="001740EA"/>
    <w:rsid w:val="00174B8A"/>
    <w:rsid w:val="001762BF"/>
    <w:rsid w:val="001772B0"/>
    <w:rsid w:val="001829C6"/>
    <w:rsid w:val="00183F11"/>
    <w:rsid w:val="001840EA"/>
    <w:rsid w:val="00184217"/>
    <w:rsid w:val="00184DC8"/>
    <w:rsid w:val="001855DE"/>
    <w:rsid w:val="0019051B"/>
    <w:rsid w:val="00191084"/>
    <w:rsid w:val="0019200D"/>
    <w:rsid w:val="0019346C"/>
    <w:rsid w:val="00195340"/>
    <w:rsid w:val="001A04CE"/>
    <w:rsid w:val="001A1200"/>
    <w:rsid w:val="001A1361"/>
    <w:rsid w:val="001A3B46"/>
    <w:rsid w:val="001A6220"/>
    <w:rsid w:val="001A7C1B"/>
    <w:rsid w:val="001B18E0"/>
    <w:rsid w:val="001B1E88"/>
    <w:rsid w:val="001B37D5"/>
    <w:rsid w:val="001B458D"/>
    <w:rsid w:val="001B6508"/>
    <w:rsid w:val="001B6683"/>
    <w:rsid w:val="001C2008"/>
    <w:rsid w:val="001C261A"/>
    <w:rsid w:val="001C2B5A"/>
    <w:rsid w:val="001C73C4"/>
    <w:rsid w:val="001D1CA1"/>
    <w:rsid w:val="001D20AD"/>
    <w:rsid w:val="001D3544"/>
    <w:rsid w:val="001D3975"/>
    <w:rsid w:val="001D3D4F"/>
    <w:rsid w:val="001D444E"/>
    <w:rsid w:val="001D45C4"/>
    <w:rsid w:val="001D464A"/>
    <w:rsid w:val="001D6B68"/>
    <w:rsid w:val="001D74EC"/>
    <w:rsid w:val="001E0557"/>
    <w:rsid w:val="001E3000"/>
    <w:rsid w:val="001E3899"/>
    <w:rsid w:val="001E4078"/>
    <w:rsid w:val="001F12F2"/>
    <w:rsid w:val="001F1A2C"/>
    <w:rsid w:val="001F33BA"/>
    <w:rsid w:val="001F33ED"/>
    <w:rsid w:val="001F5EA4"/>
    <w:rsid w:val="001F5FE3"/>
    <w:rsid w:val="001F6383"/>
    <w:rsid w:val="001F642F"/>
    <w:rsid w:val="001F6E94"/>
    <w:rsid w:val="001F7300"/>
    <w:rsid w:val="001F7A47"/>
    <w:rsid w:val="0020234E"/>
    <w:rsid w:val="0020378A"/>
    <w:rsid w:val="0020705B"/>
    <w:rsid w:val="002077D2"/>
    <w:rsid w:val="00207EAD"/>
    <w:rsid w:val="002125A9"/>
    <w:rsid w:val="00212623"/>
    <w:rsid w:val="00216710"/>
    <w:rsid w:val="0022192A"/>
    <w:rsid w:val="00221C25"/>
    <w:rsid w:val="00222A3F"/>
    <w:rsid w:val="00223237"/>
    <w:rsid w:val="00225128"/>
    <w:rsid w:val="00230DDD"/>
    <w:rsid w:val="00230F88"/>
    <w:rsid w:val="00231F8D"/>
    <w:rsid w:val="00233154"/>
    <w:rsid w:val="002333D0"/>
    <w:rsid w:val="00233516"/>
    <w:rsid w:val="00234370"/>
    <w:rsid w:val="00235408"/>
    <w:rsid w:val="00235870"/>
    <w:rsid w:val="0023783D"/>
    <w:rsid w:val="00237B31"/>
    <w:rsid w:val="00237D63"/>
    <w:rsid w:val="002409EC"/>
    <w:rsid w:val="0024238F"/>
    <w:rsid w:val="002429AA"/>
    <w:rsid w:val="00242E00"/>
    <w:rsid w:val="00242EFF"/>
    <w:rsid w:val="00245F4B"/>
    <w:rsid w:val="00246AD0"/>
    <w:rsid w:val="002528F7"/>
    <w:rsid w:val="00253813"/>
    <w:rsid w:val="00254DB1"/>
    <w:rsid w:val="00255943"/>
    <w:rsid w:val="00255E5F"/>
    <w:rsid w:val="002565EB"/>
    <w:rsid w:val="00256BDB"/>
    <w:rsid w:val="00256FB3"/>
    <w:rsid w:val="0025757A"/>
    <w:rsid w:val="00257F75"/>
    <w:rsid w:val="00260B2C"/>
    <w:rsid w:val="00261AEF"/>
    <w:rsid w:val="002674E3"/>
    <w:rsid w:val="00271E1E"/>
    <w:rsid w:val="00271EA9"/>
    <w:rsid w:val="00272C18"/>
    <w:rsid w:val="0027369C"/>
    <w:rsid w:val="00273726"/>
    <w:rsid w:val="002746A4"/>
    <w:rsid w:val="00275050"/>
    <w:rsid w:val="002759A2"/>
    <w:rsid w:val="00276C32"/>
    <w:rsid w:val="00276EE5"/>
    <w:rsid w:val="00277D3E"/>
    <w:rsid w:val="0028434F"/>
    <w:rsid w:val="00285DAE"/>
    <w:rsid w:val="00285DB6"/>
    <w:rsid w:val="00290239"/>
    <w:rsid w:val="00290E6E"/>
    <w:rsid w:val="00290F06"/>
    <w:rsid w:val="00293732"/>
    <w:rsid w:val="0029694B"/>
    <w:rsid w:val="00296B6A"/>
    <w:rsid w:val="002A18C6"/>
    <w:rsid w:val="002A1978"/>
    <w:rsid w:val="002A2A74"/>
    <w:rsid w:val="002A355D"/>
    <w:rsid w:val="002A5522"/>
    <w:rsid w:val="002A577A"/>
    <w:rsid w:val="002A57F8"/>
    <w:rsid w:val="002A610A"/>
    <w:rsid w:val="002A6B13"/>
    <w:rsid w:val="002B0418"/>
    <w:rsid w:val="002B1E77"/>
    <w:rsid w:val="002B44DF"/>
    <w:rsid w:val="002B7BBF"/>
    <w:rsid w:val="002C0511"/>
    <w:rsid w:val="002C0B3F"/>
    <w:rsid w:val="002C4897"/>
    <w:rsid w:val="002C618F"/>
    <w:rsid w:val="002C6C2D"/>
    <w:rsid w:val="002D098F"/>
    <w:rsid w:val="002D14A8"/>
    <w:rsid w:val="002D2361"/>
    <w:rsid w:val="002D30A5"/>
    <w:rsid w:val="002D3F3D"/>
    <w:rsid w:val="002D4618"/>
    <w:rsid w:val="002D79E7"/>
    <w:rsid w:val="002D7CD9"/>
    <w:rsid w:val="002E03EC"/>
    <w:rsid w:val="002E0E4A"/>
    <w:rsid w:val="002E2331"/>
    <w:rsid w:val="002E4087"/>
    <w:rsid w:val="002E56FD"/>
    <w:rsid w:val="002E6BD5"/>
    <w:rsid w:val="002E6F22"/>
    <w:rsid w:val="002E7428"/>
    <w:rsid w:val="002E7AE9"/>
    <w:rsid w:val="002E7C66"/>
    <w:rsid w:val="002F185E"/>
    <w:rsid w:val="002F1F3A"/>
    <w:rsid w:val="002F2050"/>
    <w:rsid w:val="002F3380"/>
    <w:rsid w:val="002F35C4"/>
    <w:rsid w:val="002F4248"/>
    <w:rsid w:val="002F4BCE"/>
    <w:rsid w:val="002F652D"/>
    <w:rsid w:val="002F6659"/>
    <w:rsid w:val="002F7267"/>
    <w:rsid w:val="003009DC"/>
    <w:rsid w:val="00302E00"/>
    <w:rsid w:val="00304638"/>
    <w:rsid w:val="00304715"/>
    <w:rsid w:val="0030527C"/>
    <w:rsid w:val="003061D9"/>
    <w:rsid w:val="00310031"/>
    <w:rsid w:val="00310701"/>
    <w:rsid w:val="00310878"/>
    <w:rsid w:val="0031130D"/>
    <w:rsid w:val="0031189D"/>
    <w:rsid w:val="00311FDD"/>
    <w:rsid w:val="00312523"/>
    <w:rsid w:val="00315E9F"/>
    <w:rsid w:val="00316E21"/>
    <w:rsid w:val="003176D1"/>
    <w:rsid w:val="00322114"/>
    <w:rsid w:val="00323DB0"/>
    <w:rsid w:val="00324BCB"/>
    <w:rsid w:val="00325E83"/>
    <w:rsid w:val="00326B37"/>
    <w:rsid w:val="003272C4"/>
    <w:rsid w:val="00331DC5"/>
    <w:rsid w:val="0033487B"/>
    <w:rsid w:val="003400B0"/>
    <w:rsid w:val="003407CB"/>
    <w:rsid w:val="003426F1"/>
    <w:rsid w:val="0034298A"/>
    <w:rsid w:val="00346254"/>
    <w:rsid w:val="00350DBF"/>
    <w:rsid w:val="00350E39"/>
    <w:rsid w:val="00351337"/>
    <w:rsid w:val="003525DF"/>
    <w:rsid w:val="00353A6B"/>
    <w:rsid w:val="00354455"/>
    <w:rsid w:val="00360837"/>
    <w:rsid w:val="00361AB1"/>
    <w:rsid w:val="00362F5F"/>
    <w:rsid w:val="00363684"/>
    <w:rsid w:val="00363DC4"/>
    <w:rsid w:val="00365465"/>
    <w:rsid w:val="003654F2"/>
    <w:rsid w:val="00366132"/>
    <w:rsid w:val="00370222"/>
    <w:rsid w:val="00370DB9"/>
    <w:rsid w:val="003714E6"/>
    <w:rsid w:val="00374568"/>
    <w:rsid w:val="003771FA"/>
    <w:rsid w:val="00380B0E"/>
    <w:rsid w:val="003848DC"/>
    <w:rsid w:val="00384FDC"/>
    <w:rsid w:val="003857F8"/>
    <w:rsid w:val="0039087B"/>
    <w:rsid w:val="00390ACC"/>
    <w:rsid w:val="00393B0A"/>
    <w:rsid w:val="003941DF"/>
    <w:rsid w:val="003947DA"/>
    <w:rsid w:val="003979CA"/>
    <w:rsid w:val="003A0B7C"/>
    <w:rsid w:val="003A0D92"/>
    <w:rsid w:val="003A137D"/>
    <w:rsid w:val="003A1DF6"/>
    <w:rsid w:val="003A41A8"/>
    <w:rsid w:val="003A4FF4"/>
    <w:rsid w:val="003A5584"/>
    <w:rsid w:val="003A5F39"/>
    <w:rsid w:val="003A74D4"/>
    <w:rsid w:val="003B0F49"/>
    <w:rsid w:val="003B1343"/>
    <w:rsid w:val="003B13B2"/>
    <w:rsid w:val="003B24D5"/>
    <w:rsid w:val="003B4416"/>
    <w:rsid w:val="003B4FA7"/>
    <w:rsid w:val="003B5D54"/>
    <w:rsid w:val="003C1718"/>
    <w:rsid w:val="003C1945"/>
    <w:rsid w:val="003C1B48"/>
    <w:rsid w:val="003C1EEA"/>
    <w:rsid w:val="003C57CE"/>
    <w:rsid w:val="003C59BD"/>
    <w:rsid w:val="003C6D3F"/>
    <w:rsid w:val="003C7FC9"/>
    <w:rsid w:val="003D0213"/>
    <w:rsid w:val="003D1032"/>
    <w:rsid w:val="003D344B"/>
    <w:rsid w:val="003D3B61"/>
    <w:rsid w:val="003D4112"/>
    <w:rsid w:val="003D4173"/>
    <w:rsid w:val="003D41EE"/>
    <w:rsid w:val="003D5D8B"/>
    <w:rsid w:val="003D7F88"/>
    <w:rsid w:val="003E05F0"/>
    <w:rsid w:val="003E2F03"/>
    <w:rsid w:val="003E4531"/>
    <w:rsid w:val="003E468E"/>
    <w:rsid w:val="003E63BA"/>
    <w:rsid w:val="003E6982"/>
    <w:rsid w:val="003E69BC"/>
    <w:rsid w:val="003E79E7"/>
    <w:rsid w:val="003F012C"/>
    <w:rsid w:val="003F2172"/>
    <w:rsid w:val="003F2492"/>
    <w:rsid w:val="003F2918"/>
    <w:rsid w:val="003F5999"/>
    <w:rsid w:val="003F61D5"/>
    <w:rsid w:val="003F7DB9"/>
    <w:rsid w:val="004000C7"/>
    <w:rsid w:val="004005F4"/>
    <w:rsid w:val="00410271"/>
    <w:rsid w:val="004119F2"/>
    <w:rsid w:val="004125C2"/>
    <w:rsid w:val="0041537D"/>
    <w:rsid w:val="00416993"/>
    <w:rsid w:val="00417B80"/>
    <w:rsid w:val="00420DE8"/>
    <w:rsid w:val="0042191A"/>
    <w:rsid w:val="00421971"/>
    <w:rsid w:val="00421B2F"/>
    <w:rsid w:val="00423339"/>
    <w:rsid w:val="00423AA9"/>
    <w:rsid w:val="0042581D"/>
    <w:rsid w:val="00427F18"/>
    <w:rsid w:val="004314BA"/>
    <w:rsid w:val="00431A2A"/>
    <w:rsid w:val="004339FB"/>
    <w:rsid w:val="0043453A"/>
    <w:rsid w:val="00435085"/>
    <w:rsid w:val="00436066"/>
    <w:rsid w:val="004379A4"/>
    <w:rsid w:val="00441098"/>
    <w:rsid w:val="00443703"/>
    <w:rsid w:val="0044658C"/>
    <w:rsid w:val="00447B1E"/>
    <w:rsid w:val="00450B57"/>
    <w:rsid w:val="00451563"/>
    <w:rsid w:val="00452D47"/>
    <w:rsid w:val="0045618D"/>
    <w:rsid w:val="0045640F"/>
    <w:rsid w:val="0046047D"/>
    <w:rsid w:val="00462AC6"/>
    <w:rsid w:val="00462F6B"/>
    <w:rsid w:val="004635B1"/>
    <w:rsid w:val="00463AA7"/>
    <w:rsid w:val="0046408A"/>
    <w:rsid w:val="004666A6"/>
    <w:rsid w:val="0046679D"/>
    <w:rsid w:val="00466B6D"/>
    <w:rsid w:val="004701AD"/>
    <w:rsid w:val="00472907"/>
    <w:rsid w:val="004736CC"/>
    <w:rsid w:val="00475A4F"/>
    <w:rsid w:val="004761C3"/>
    <w:rsid w:val="00476EFD"/>
    <w:rsid w:val="00480E3A"/>
    <w:rsid w:val="00480FB5"/>
    <w:rsid w:val="004817DD"/>
    <w:rsid w:val="00481FC6"/>
    <w:rsid w:val="00482F12"/>
    <w:rsid w:val="00484A7A"/>
    <w:rsid w:val="00484E79"/>
    <w:rsid w:val="00495AE6"/>
    <w:rsid w:val="00495C2C"/>
    <w:rsid w:val="004973E9"/>
    <w:rsid w:val="004978DF"/>
    <w:rsid w:val="004A0F66"/>
    <w:rsid w:val="004A122A"/>
    <w:rsid w:val="004A2C21"/>
    <w:rsid w:val="004A3268"/>
    <w:rsid w:val="004A47A8"/>
    <w:rsid w:val="004A4CE4"/>
    <w:rsid w:val="004B0703"/>
    <w:rsid w:val="004B0E83"/>
    <w:rsid w:val="004B163E"/>
    <w:rsid w:val="004B2118"/>
    <w:rsid w:val="004B27A9"/>
    <w:rsid w:val="004B70DA"/>
    <w:rsid w:val="004B734A"/>
    <w:rsid w:val="004C191F"/>
    <w:rsid w:val="004C2B66"/>
    <w:rsid w:val="004C2C15"/>
    <w:rsid w:val="004C32A2"/>
    <w:rsid w:val="004C3B9F"/>
    <w:rsid w:val="004C3EA7"/>
    <w:rsid w:val="004C698A"/>
    <w:rsid w:val="004D1EC1"/>
    <w:rsid w:val="004D24F3"/>
    <w:rsid w:val="004D52F0"/>
    <w:rsid w:val="004D55A4"/>
    <w:rsid w:val="004D5674"/>
    <w:rsid w:val="004E310B"/>
    <w:rsid w:val="004E420A"/>
    <w:rsid w:val="004E5F75"/>
    <w:rsid w:val="004F1047"/>
    <w:rsid w:val="004F10F4"/>
    <w:rsid w:val="004F29F3"/>
    <w:rsid w:val="004F346E"/>
    <w:rsid w:val="004F59B4"/>
    <w:rsid w:val="004F6BB0"/>
    <w:rsid w:val="005006A0"/>
    <w:rsid w:val="0050114E"/>
    <w:rsid w:val="00501658"/>
    <w:rsid w:val="00502CA9"/>
    <w:rsid w:val="00503D0D"/>
    <w:rsid w:val="005048BA"/>
    <w:rsid w:val="005049F8"/>
    <w:rsid w:val="005052CB"/>
    <w:rsid w:val="00506126"/>
    <w:rsid w:val="005064C2"/>
    <w:rsid w:val="00506F24"/>
    <w:rsid w:val="00506F7F"/>
    <w:rsid w:val="00507EA8"/>
    <w:rsid w:val="0051102A"/>
    <w:rsid w:val="00511216"/>
    <w:rsid w:val="00511236"/>
    <w:rsid w:val="005147C3"/>
    <w:rsid w:val="00516847"/>
    <w:rsid w:val="00520FA9"/>
    <w:rsid w:val="00525C77"/>
    <w:rsid w:val="0052691C"/>
    <w:rsid w:val="005279E0"/>
    <w:rsid w:val="005320C9"/>
    <w:rsid w:val="005361C0"/>
    <w:rsid w:val="00537A4F"/>
    <w:rsid w:val="00537B08"/>
    <w:rsid w:val="005404AE"/>
    <w:rsid w:val="0054202F"/>
    <w:rsid w:val="00543921"/>
    <w:rsid w:val="0054399B"/>
    <w:rsid w:val="00543C43"/>
    <w:rsid w:val="00544AD0"/>
    <w:rsid w:val="0054509C"/>
    <w:rsid w:val="0054575D"/>
    <w:rsid w:val="00547C20"/>
    <w:rsid w:val="005508B8"/>
    <w:rsid w:val="00554EEE"/>
    <w:rsid w:val="00555CEB"/>
    <w:rsid w:val="0055651F"/>
    <w:rsid w:val="005565FD"/>
    <w:rsid w:val="00561456"/>
    <w:rsid w:val="00561BA4"/>
    <w:rsid w:val="00561F50"/>
    <w:rsid w:val="0056276D"/>
    <w:rsid w:val="005636CA"/>
    <w:rsid w:val="00563D5B"/>
    <w:rsid w:val="005643D1"/>
    <w:rsid w:val="00564477"/>
    <w:rsid w:val="00564D93"/>
    <w:rsid w:val="0056525F"/>
    <w:rsid w:val="00565DA9"/>
    <w:rsid w:val="00565DCD"/>
    <w:rsid w:val="00567189"/>
    <w:rsid w:val="00570413"/>
    <w:rsid w:val="00571000"/>
    <w:rsid w:val="00571708"/>
    <w:rsid w:val="005732A7"/>
    <w:rsid w:val="00573B3C"/>
    <w:rsid w:val="00573B3F"/>
    <w:rsid w:val="0057496E"/>
    <w:rsid w:val="00576784"/>
    <w:rsid w:val="00580E1E"/>
    <w:rsid w:val="0058154C"/>
    <w:rsid w:val="00584FCB"/>
    <w:rsid w:val="00585EA1"/>
    <w:rsid w:val="005868DC"/>
    <w:rsid w:val="00587076"/>
    <w:rsid w:val="005901EC"/>
    <w:rsid w:val="0059032B"/>
    <w:rsid w:val="00590E28"/>
    <w:rsid w:val="005912FB"/>
    <w:rsid w:val="00591329"/>
    <w:rsid w:val="00591B9B"/>
    <w:rsid w:val="00591C46"/>
    <w:rsid w:val="005923C5"/>
    <w:rsid w:val="005A077E"/>
    <w:rsid w:val="005A69D3"/>
    <w:rsid w:val="005A7682"/>
    <w:rsid w:val="005B0264"/>
    <w:rsid w:val="005B0F25"/>
    <w:rsid w:val="005B1C20"/>
    <w:rsid w:val="005B1DF6"/>
    <w:rsid w:val="005B3384"/>
    <w:rsid w:val="005B4081"/>
    <w:rsid w:val="005B42B5"/>
    <w:rsid w:val="005B4DD9"/>
    <w:rsid w:val="005B64C8"/>
    <w:rsid w:val="005B7197"/>
    <w:rsid w:val="005C17BC"/>
    <w:rsid w:val="005C2F8F"/>
    <w:rsid w:val="005C4ACF"/>
    <w:rsid w:val="005C775B"/>
    <w:rsid w:val="005D3846"/>
    <w:rsid w:val="005D7922"/>
    <w:rsid w:val="005E1231"/>
    <w:rsid w:val="005E1269"/>
    <w:rsid w:val="005E2965"/>
    <w:rsid w:val="005E2C20"/>
    <w:rsid w:val="005E3B33"/>
    <w:rsid w:val="005E40F1"/>
    <w:rsid w:val="005E4E3D"/>
    <w:rsid w:val="005E65E6"/>
    <w:rsid w:val="005E6BA5"/>
    <w:rsid w:val="005E7537"/>
    <w:rsid w:val="005E7952"/>
    <w:rsid w:val="005E7964"/>
    <w:rsid w:val="005F331E"/>
    <w:rsid w:val="005F4BB6"/>
    <w:rsid w:val="005F7594"/>
    <w:rsid w:val="006005AB"/>
    <w:rsid w:val="00600A49"/>
    <w:rsid w:val="00602D76"/>
    <w:rsid w:val="00607B32"/>
    <w:rsid w:val="0061113C"/>
    <w:rsid w:val="006123C3"/>
    <w:rsid w:val="006130DA"/>
    <w:rsid w:val="00616E8A"/>
    <w:rsid w:val="0061783E"/>
    <w:rsid w:val="00617D24"/>
    <w:rsid w:val="006229B5"/>
    <w:rsid w:val="006249C2"/>
    <w:rsid w:val="00625E5D"/>
    <w:rsid w:val="00626DA0"/>
    <w:rsid w:val="00631F67"/>
    <w:rsid w:val="00632484"/>
    <w:rsid w:val="00632BC5"/>
    <w:rsid w:val="00634366"/>
    <w:rsid w:val="006358CF"/>
    <w:rsid w:val="00637972"/>
    <w:rsid w:val="00637E87"/>
    <w:rsid w:val="00645C23"/>
    <w:rsid w:val="006464C5"/>
    <w:rsid w:val="00650528"/>
    <w:rsid w:val="00650B46"/>
    <w:rsid w:val="00651838"/>
    <w:rsid w:val="00651FD5"/>
    <w:rsid w:val="0065494D"/>
    <w:rsid w:val="00654B1F"/>
    <w:rsid w:val="00654C99"/>
    <w:rsid w:val="006553AA"/>
    <w:rsid w:val="006573FF"/>
    <w:rsid w:val="006575C8"/>
    <w:rsid w:val="00657989"/>
    <w:rsid w:val="00657FB1"/>
    <w:rsid w:val="00661DEF"/>
    <w:rsid w:val="00664C52"/>
    <w:rsid w:val="00671E3E"/>
    <w:rsid w:val="00671F8E"/>
    <w:rsid w:val="006750E1"/>
    <w:rsid w:val="00675AC5"/>
    <w:rsid w:val="00680F37"/>
    <w:rsid w:val="00683350"/>
    <w:rsid w:val="00684564"/>
    <w:rsid w:val="00685C40"/>
    <w:rsid w:val="0068770F"/>
    <w:rsid w:val="006905BC"/>
    <w:rsid w:val="00690F21"/>
    <w:rsid w:val="0069179E"/>
    <w:rsid w:val="00692C29"/>
    <w:rsid w:val="00692F00"/>
    <w:rsid w:val="00692F18"/>
    <w:rsid w:val="00693C8E"/>
    <w:rsid w:val="0069497C"/>
    <w:rsid w:val="00696485"/>
    <w:rsid w:val="006A0C17"/>
    <w:rsid w:val="006A0FB8"/>
    <w:rsid w:val="006A2765"/>
    <w:rsid w:val="006A2E67"/>
    <w:rsid w:val="006A3617"/>
    <w:rsid w:val="006A39EF"/>
    <w:rsid w:val="006A4167"/>
    <w:rsid w:val="006A5B84"/>
    <w:rsid w:val="006A5CF0"/>
    <w:rsid w:val="006A6080"/>
    <w:rsid w:val="006A72B0"/>
    <w:rsid w:val="006B2511"/>
    <w:rsid w:val="006B2DD5"/>
    <w:rsid w:val="006B38DB"/>
    <w:rsid w:val="006B3AA0"/>
    <w:rsid w:val="006B4E1F"/>
    <w:rsid w:val="006B4FD5"/>
    <w:rsid w:val="006B50C2"/>
    <w:rsid w:val="006B62AD"/>
    <w:rsid w:val="006B6D6C"/>
    <w:rsid w:val="006B7E6B"/>
    <w:rsid w:val="006C076E"/>
    <w:rsid w:val="006C43DC"/>
    <w:rsid w:val="006C5CB0"/>
    <w:rsid w:val="006C6741"/>
    <w:rsid w:val="006C69AA"/>
    <w:rsid w:val="006D08EC"/>
    <w:rsid w:val="006D4C82"/>
    <w:rsid w:val="006D62FE"/>
    <w:rsid w:val="006E374C"/>
    <w:rsid w:val="006E45E6"/>
    <w:rsid w:val="006E6B86"/>
    <w:rsid w:val="006E787C"/>
    <w:rsid w:val="006F27D5"/>
    <w:rsid w:val="006F316A"/>
    <w:rsid w:val="006F512F"/>
    <w:rsid w:val="006F6232"/>
    <w:rsid w:val="00701A68"/>
    <w:rsid w:val="00702D65"/>
    <w:rsid w:val="00702E39"/>
    <w:rsid w:val="00703F3A"/>
    <w:rsid w:val="00707EF4"/>
    <w:rsid w:val="00710530"/>
    <w:rsid w:val="00711005"/>
    <w:rsid w:val="00711753"/>
    <w:rsid w:val="00711965"/>
    <w:rsid w:val="00714493"/>
    <w:rsid w:val="0072338B"/>
    <w:rsid w:val="00725162"/>
    <w:rsid w:val="007270E0"/>
    <w:rsid w:val="007273CE"/>
    <w:rsid w:val="0073052F"/>
    <w:rsid w:val="00731B64"/>
    <w:rsid w:val="00732AFC"/>
    <w:rsid w:val="00734EFD"/>
    <w:rsid w:val="0073722B"/>
    <w:rsid w:val="00740D70"/>
    <w:rsid w:val="00741858"/>
    <w:rsid w:val="00742166"/>
    <w:rsid w:val="00742E95"/>
    <w:rsid w:val="00743BDB"/>
    <w:rsid w:val="0074442C"/>
    <w:rsid w:val="0074505D"/>
    <w:rsid w:val="00750652"/>
    <w:rsid w:val="00750D11"/>
    <w:rsid w:val="00752E66"/>
    <w:rsid w:val="007534A1"/>
    <w:rsid w:val="007552F0"/>
    <w:rsid w:val="00756031"/>
    <w:rsid w:val="00761817"/>
    <w:rsid w:val="00761DB2"/>
    <w:rsid w:val="00761F85"/>
    <w:rsid w:val="00764D22"/>
    <w:rsid w:val="00765778"/>
    <w:rsid w:val="00766CDB"/>
    <w:rsid w:val="007674D9"/>
    <w:rsid w:val="007706F2"/>
    <w:rsid w:val="00770C48"/>
    <w:rsid w:val="00772780"/>
    <w:rsid w:val="00772B4E"/>
    <w:rsid w:val="00773778"/>
    <w:rsid w:val="00775AE7"/>
    <w:rsid w:val="007776FC"/>
    <w:rsid w:val="007801A7"/>
    <w:rsid w:val="00780BEC"/>
    <w:rsid w:val="007818C6"/>
    <w:rsid w:val="00781F71"/>
    <w:rsid w:val="00782F71"/>
    <w:rsid w:val="00785589"/>
    <w:rsid w:val="00791391"/>
    <w:rsid w:val="00792217"/>
    <w:rsid w:val="007936EC"/>
    <w:rsid w:val="00795E16"/>
    <w:rsid w:val="007966B3"/>
    <w:rsid w:val="007A0107"/>
    <w:rsid w:val="007A0414"/>
    <w:rsid w:val="007A119A"/>
    <w:rsid w:val="007A137C"/>
    <w:rsid w:val="007A3BA3"/>
    <w:rsid w:val="007A5257"/>
    <w:rsid w:val="007B08E6"/>
    <w:rsid w:val="007B0D18"/>
    <w:rsid w:val="007B170D"/>
    <w:rsid w:val="007B35F2"/>
    <w:rsid w:val="007B57FD"/>
    <w:rsid w:val="007B7162"/>
    <w:rsid w:val="007B7221"/>
    <w:rsid w:val="007C054E"/>
    <w:rsid w:val="007C14EB"/>
    <w:rsid w:val="007C26E4"/>
    <w:rsid w:val="007C30B3"/>
    <w:rsid w:val="007C319A"/>
    <w:rsid w:val="007C324E"/>
    <w:rsid w:val="007C586F"/>
    <w:rsid w:val="007C79F1"/>
    <w:rsid w:val="007C7B93"/>
    <w:rsid w:val="007D20C3"/>
    <w:rsid w:val="007D2F76"/>
    <w:rsid w:val="007D333F"/>
    <w:rsid w:val="007D3F8B"/>
    <w:rsid w:val="007D5D8C"/>
    <w:rsid w:val="007E081C"/>
    <w:rsid w:val="007E08EA"/>
    <w:rsid w:val="007E27EF"/>
    <w:rsid w:val="007E36C4"/>
    <w:rsid w:val="007E4199"/>
    <w:rsid w:val="007E41DC"/>
    <w:rsid w:val="007F1CF4"/>
    <w:rsid w:val="007F57BF"/>
    <w:rsid w:val="007F6559"/>
    <w:rsid w:val="00800AE0"/>
    <w:rsid w:val="00800BC3"/>
    <w:rsid w:val="00801F4D"/>
    <w:rsid w:val="00803C60"/>
    <w:rsid w:val="008041D0"/>
    <w:rsid w:val="0080558A"/>
    <w:rsid w:val="00805923"/>
    <w:rsid w:val="00806A7B"/>
    <w:rsid w:val="00807487"/>
    <w:rsid w:val="00807D43"/>
    <w:rsid w:val="00811736"/>
    <w:rsid w:val="00813BAC"/>
    <w:rsid w:val="00813EF1"/>
    <w:rsid w:val="00814DC9"/>
    <w:rsid w:val="00815126"/>
    <w:rsid w:val="00815186"/>
    <w:rsid w:val="00816351"/>
    <w:rsid w:val="00816591"/>
    <w:rsid w:val="00823081"/>
    <w:rsid w:val="00825426"/>
    <w:rsid w:val="00825A88"/>
    <w:rsid w:val="00825B7A"/>
    <w:rsid w:val="00826D02"/>
    <w:rsid w:val="00830858"/>
    <w:rsid w:val="00830AD6"/>
    <w:rsid w:val="00831913"/>
    <w:rsid w:val="00832525"/>
    <w:rsid w:val="0083285D"/>
    <w:rsid w:val="00835A44"/>
    <w:rsid w:val="00835FEC"/>
    <w:rsid w:val="008375CF"/>
    <w:rsid w:val="00837BD3"/>
    <w:rsid w:val="0084098D"/>
    <w:rsid w:val="00841096"/>
    <w:rsid w:val="0084123C"/>
    <w:rsid w:val="0084200D"/>
    <w:rsid w:val="00842A3F"/>
    <w:rsid w:val="0084538E"/>
    <w:rsid w:val="00845590"/>
    <w:rsid w:val="008477F1"/>
    <w:rsid w:val="00847B59"/>
    <w:rsid w:val="00850555"/>
    <w:rsid w:val="00851184"/>
    <w:rsid w:val="00851850"/>
    <w:rsid w:val="00851952"/>
    <w:rsid w:val="008524D8"/>
    <w:rsid w:val="0085367F"/>
    <w:rsid w:val="00853ABF"/>
    <w:rsid w:val="00853D82"/>
    <w:rsid w:val="0086006F"/>
    <w:rsid w:val="00862DD7"/>
    <w:rsid w:val="00863CCE"/>
    <w:rsid w:val="008653B3"/>
    <w:rsid w:val="00865EF2"/>
    <w:rsid w:val="0087065D"/>
    <w:rsid w:val="00871708"/>
    <w:rsid w:val="008720A8"/>
    <w:rsid w:val="00872551"/>
    <w:rsid w:val="008727D0"/>
    <w:rsid w:val="00875314"/>
    <w:rsid w:val="008759F5"/>
    <w:rsid w:val="0088312D"/>
    <w:rsid w:val="008838BC"/>
    <w:rsid w:val="00885F9F"/>
    <w:rsid w:val="0088605A"/>
    <w:rsid w:val="00886469"/>
    <w:rsid w:val="00890455"/>
    <w:rsid w:val="008905E1"/>
    <w:rsid w:val="00891793"/>
    <w:rsid w:val="00894AF6"/>
    <w:rsid w:val="0089527B"/>
    <w:rsid w:val="0089710A"/>
    <w:rsid w:val="0089738A"/>
    <w:rsid w:val="008A2545"/>
    <w:rsid w:val="008A3299"/>
    <w:rsid w:val="008A56B7"/>
    <w:rsid w:val="008A5CC9"/>
    <w:rsid w:val="008A62F1"/>
    <w:rsid w:val="008A6399"/>
    <w:rsid w:val="008B00D3"/>
    <w:rsid w:val="008B1B63"/>
    <w:rsid w:val="008B1CEB"/>
    <w:rsid w:val="008B1D7D"/>
    <w:rsid w:val="008B23CD"/>
    <w:rsid w:val="008B27E1"/>
    <w:rsid w:val="008B3D4A"/>
    <w:rsid w:val="008B3EF9"/>
    <w:rsid w:val="008B4C5E"/>
    <w:rsid w:val="008B5A8E"/>
    <w:rsid w:val="008B6437"/>
    <w:rsid w:val="008C37E3"/>
    <w:rsid w:val="008C3819"/>
    <w:rsid w:val="008C38FB"/>
    <w:rsid w:val="008C404E"/>
    <w:rsid w:val="008C68D4"/>
    <w:rsid w:val="008C6EC5"/>
    <w:rsid w:val="008C74BC"/>
    <w:rsid w:val="008D058C"/>
    <w:rsid w:val="008D3D37"/>
    <w:rsid w:val="008D4635"/>
    <w:rsid w:val="008D4CD4"/>
    <w:rsid w:val="008D4D1A"/>
    <w:rsid w:val="008D59B2"/>
    <w:rsid w:val="008D61F5"/>
    <w:rsid w:val="008E1DD4"/>
    <w:rsid w:val="008E222E"/>
    <w:rsid w:val="008E29BD"/>
    <w:rsid w:val="008E2F0A"/>
    <w:rsid w:val="008E7151"/>
    <w:rsid w:val="008F0BF1"/>
    <w:rsid w:val="008F58BD"/>
    <w:rsid w:val="008F5CF3"/>
    <w:rsid w:val="008F7F79"/>
    <w:rsid w:val="009006DB"/>
    <w:rsid w:val="00902576"/>
    <w:rsid w:val="00902692"/>
    <w:rsid w:val="00904E62"/>
    <w:rsid w:val="00905965"/>
    <w:rsid w:val="00907689"/>
    <w:rsid w:val="009079A6"/>
    <w:rsid w:val="00907BFA"/>
    <w:rsid w:val="00911926"/>
    <w:rsid w:val="00913E68"/>
    <w:rsid w:val="00915481"/>
    <w:rsid w:val="00917A88"/>
    <w:rsid w:val="009200EB"/>
    <w:rsid w:val="00922231"/>
    <w:rsid w:val="009231E4"/>
    <w:rsid w:val="00923730"/>
    <w:rsid w:val="009238A6"/>
    <w:rsid w:val="00923EBE"/>
    <w:rsid w:val="00924362"/>
    <w:rsid w:val="009254B2"/>
    <w:rsid w:val="00925D01"/>
    <w:rsid w:val="00926667"/>
    <w:rsid w:val="00927845"/>
    <w:rsid w:val="0093176B"/>
    <w:rsid w:val="0093280A"/>
    <w:rsid w:val="00933A99"/>
    <w:rsid w:val="00935002"/>
    <w:rsid w:val="00937EFC"/>
    <w:rsid w:val="009402B7"/>
    <w:rsid w:val="0094044D"/>
    <w:rsid w:val="009406D8"/>
    <w:rsid w:val="00940BE4"/>
    <w:rsid w:val="009410DA"/>
    <w:rsid w:val="00942B09"/>
    <w:rsid w:val="00944E9D"/>
    <w:rsid w:val="00945536"/>
    <w:rsid w:val="00945C2E"/>
    <w:rsid w:val="0094631D"/>
    <w:rsid w:val="009518FF"/>
    <w:rsid w:val="0095420E"/>
    <w:rsid w:val="009550D6"/>
    <w:rsid w:val="00955866"/>
    <w:rsid w:val="00955B61"/>
    <w:rsid w:val="00956A2B"/>
    <w:rsid w:val="00957499"/>
    <w:rsid w:val="00957FC2"/>
    <w:rsid w:val="00960699"/>
    <w:rsid w:val="00960720"/>
    <w:rsid w:val="00960E55"/>
    <w:rsid w:val="00963BEF"/>
    <w:rsid w:val="0096461C"/>
    <w:rsid w:val="00964EFE"/>
    <w:rsid w:val="009651E9"/>
    <w:rsid w:val="00965421"/>
    <w:rsid w:val="009656D4"/>
    <w:rsid w:val="0096700B"/>
    <w:rsid w:val="00967389"/>
    <w:rsid w:val="00970126"/>
    <w:rsid w:val="00971331"/>
    <w:rsid w:val="00971368"/>
    <w:rsid w:val="00973D53"/>
    <w:rsid w:val="00975C42"/>
    <w:rsid w:val="00977060"/>
    <w:rsid w:val="009817E2"/>
    <w:rsid w:val="00983AC3"/>
    <w:rsid w:val="00985D4B"/>
    <w:rsid w:val="00987259"/>
    <w:rsid w:val="00987C38"/>
    <w:rsid w:val="00990196"/>
    <w:rsid w:val="00990414"/>
    <w:rsid w:val="00990DF6"/>
    <w:rsid w:val="00991599"/>
    <w:rsid w:val="0099162B"/>
    <w:rsid w:val="009923DA"/>
    <w:rsid w:val="009930BA"/>
    <w:rsid w:val="009933B8"/>
    <w:rsid w:val="0099483B"/>
    <w:rsid w:val="00994E86"/>
    <w:rsid w:val="00995B61"/>
    <w:rsid w:val="0099695A"/>
    <w:rsid w:val="009A2C91"/>
    <w:rsid w:val="009A3846"/>
    <w:rsid w:val="009A41D3"/>
    <w:rsid w:val="009A450C"/>
    <w:rsid w:val="009A52AC"/>
    <w:rsid w:val="009A621C"/>
    <w:rsid w:val="009A7936"/>
    <w:rsid w:val="009B23F5"/>
    <w:rsid w:val="009B3ED7"/>
    <w:rsid w:val="009B420D"/>
    <w:rsid w:val="009B7988"/>
    <w:rsid w:val="009C1BC0"/>
    <w:rsid w:val="009C2F0F"/>
    <w:rsid w:val="009C33EE"/>
    <w:rsid w:val="009C4B7A"/>
    <w:rsid w:val="009C6B22"/>
    <w:rsid w:val="009C6D45"/>
    <w:rsid w:val="009C7D34"/>
    <w:rsid w:val="009D0092"/>
    <w:rsid w:val="009D08FD"/>
    <w:rsid w:val="009D0A67"/>
    <w:rsid w:val="009D24B7"/>
    <w:rsid w:val="009D2523"/>
    <w:rsid w:val="009D4054"/>
    <w:rsid w:val="009D48AF"/>
    <w:rsid w:val="009D4EA3"/>
    <w:rsid w:val="009D5FBE"/>
    <w:rsid w:val="009D611E"/>
    <w:rsid w:val="009E3E3C"/>
    <w:rsid w:val="009E431D"/>
    <w:rsid w:val="009E44F1"/>
    <w:rsid w:val="009E4CC0"/>
    <w:rsid w:val="009E5428"/>
    <w:rsid w:val="009F13CC"/>
    <w:rsid w:val="009F2236"/>
    <w:rsid w:val="009F32C2"/>
    <w:rsid w:val="009F5C91"/>
    <w:rsid w:val="009F5FFC"/>
    <w:rsid w:val="009F6062"/>
    <w:rsid w:val="009F61BF"/>
    <w:rsid w:val="009F7B67"/>
    <w:rsid w:val="009F7FE4"/>
    <w:rsid w:val="00A004A2"/>
    <w:rsid w:val="00A0274D"/>
    <w:rsid w:val="00A0441E"/>
    <w:rsid w:val="00A05C14"/>
    <w:rsid w:val="00A103C6"/>
    <w:rsid w:val="00A12E2F"/>
    <w:rsid w:val="00A13969"/>
    <w:rsid w:val="00A14356"/>
    <w:rsid w:val="00A1458C"/>
    <w:rsid w:val="00A1458D"/>
    <w:rsid w:val="00A14B1C"/>
    <w:rsid w:val="00A158BA"/>
    <w:rsid w:val="00A16025"/>
    <w:rsid w:val="00A16B32"/>
    <w:rsid w:val="00A21712"/>
    <w:rsid w:val="00A2221A"/>
    <w:rsid w:val="00A23FD0"/>
    <w:rsid w:val="00A24228"/>
    <w:rsid w:val="00A278E7"/>
    <w:rsid w:val="00A30F89"/>
    <w:rsid w:val="00A310EF"/>
    <w:rsid w:val="00A31634"/>
    <w:rsid w:val="00A31E40"/>
    <w:rsid w:val="00A34273"/>
    <w:rsid w:val="00A3564E"/>
    <w:rsid w:val="00A364B7"/>
    <w:rsid w:val="00A42883"/>
    <w:rsid w:val="00A443E2"/>
    <w:rsid w:val="00A4448B"/>
    <w:rsid w:val="00A45BC2"/>
    <w:rsid w:val="00A45FFE"/>
    <w:rsid w:val="00A506A2"/>
    <w:rsid w:val="00A523E9"/>
    <w:rsid w:val="00A52917"/>
    <w:rsid w:val="00A5417D"/>
    <w:rsid w:val="00A55003"/>
    <w:rsid w:val="00A5532C"/>
    <w:rsid w:val="00A5534C"/>
    <w:rsid w:val="00A632A0"/>
    <w:rsid w:val="00A636DD"/>
    <w:rsid w:val="00A64A5B"/>
    <w:rsid w:val="00A64E33"/>
    <w:rsid w:val="00A65EE4"/>
    <w:rsid w:val="00A70D64"/>
    <w:rsid w:val="00A713E6"/>
    <w:rsid w:val="00A7201B"/>
    <w:rsid w:val="00A73910"/>
    <w:rsid w:val="00A7427C"/>
    <w:rsid w:val="00A75354"/>
    <w:rsid w:val="00A76D16"/>
    <w:rsid w:val="00A772F2"/>
    <w:rsid w:val="00A773E5"/>
    <w:rsid w:val="00A774DE"/>
    <w:rsid w:val="00A77528"/>
    <w:rsid w:val="00A77787"/>
    <w:rsid w:val="00A813A0"/>
    <w:rsid w:val="00A83EB6"/>
    <w:rsid w:val="00A86965"/>
    <w:rsid w:val="00A900F1"/>
    <w:rsid w:val="00A917FB"/>
    <w:rsid w:val="00A932D4"/>
    <w:rsid w:val="00A936BE"/>
    <w:rsid w:val="00A93C4F"/>
    <w:rsid w:val="00A93D0D"/>
    <w:rsid w:val="00A9558B"/>
    <w:rsid w:val="00A97420"/>
    <w:rsid w:val="00A97576"/>
    <w:rsid w:val="00AA1BD0"/>
    <w:rsid w:val="00AA47F3"/>
    <w:rsid w:val="00AB047B"/>
    <w:rsid w:val="00AB16F6"/>
    <w:rsid w:val="00AB1A05"/>
    <w:rsid w:val="00AB23DE"/>
    <w:rsid w:val="00AB44A2"/>
    <w:rsid w:val="00AB46BB"/>
    <w:rsid w:val="00AB485B"/>
    <w:rsid w:val="00AB4BE9"/>
    <w:rsid w:val="00AB7859"/>
    <w:rsid w:val="00AC06A6"/>
    <w:rsid w:val="00AC1397"/>
    <w:rsid w:val="00AC3C44"/>
    <w:rsid w:val="00AC45ED"/>
    <w:rsid w:val="00AC6A7A"/>
    <w:rsid w:val="00AC7675"/>
    <w:rsid w:val="00AD1DB1"/>
    <w:rsid w:val="00AD3393"/>
    <w:rsid w:val="00AD5224"/>
    <w:rsid w:val="00AD523B"/>
    <w:rsid w:val="00AD6CF1"/>
    <w:rsid w:val="00AD70D3"/>
    <w:rsid w:val="00AE04F6"/>
    <w:rsid w:val="00AE3AD8"/>
    <w:rsid w:val="00AE3B10"/>
    <w:rsid w:val="00AE4F6D"/>
    <w:rsid w:val="00AE594E"/>
    <w:rsid w:val="00AE61DD"/>
    <w:rsid w:val="00AE6D08"/>
    <w:rsid w:val="00AE6E5C"/>
    <w:rsid w:val="00AE7C0D"/>
    <w:rsid w:val="00AF0037"/>
    <w:rsid w:val="00AF0DC6"/>
    <w:rsid w:val="00AF3C75"/>
    <w:rsid w:val="00B00977"/>
    <w:rsid w:val="00B00D2F"/>
    <w:rsid w:val="00B0397E"/>
    <w:rsid w:val="00B03DDE"/>
    <w:rsid w:val="00B04064"/>
    <w:rsid w:val="00B059A8"/>
    <w:rsid w:val="00B113E3"/>
    <w:rsid w:val="00B12C70"/>
    <w:rsid w:val="00B130B3"/>
    <w:rsid w:val="00B142B8"/>
    <w:rsid w:val="00B17D5A"/>
    <w:rsid w:val="00B20DDB"/>
    <w:rsid w:val="00B22286"/>
    <w:rsid w:val="00B23331"/>
    <w:rsid w:val="00B25AB7"/>
    <w:rsid w:val="00B26281"/>
    <w:rsid w:val="00B26496"/>
    <w:rsid w:val="00B27320"/>
    <w:rsid w:val="00B325BA"/>
    <w:rsid w:val="00B344E0"/>
    <w:rsid w:val="00B352B9"/>
    <w:rsid w:val="00B35869"/>
    <w:rsid w:val="00B35F2F"/>
    <w:rsid w:val="00B37CA4"/>
    <w:rsid w:val="00B37F07"/>
    <w:rsid w:val="00B40F4A"/>
    <w:rsid w:val="00B41D73"/>
    <w:rsid w:val="00B43807"/>
    <w:rsid w:val="00B45467"/>
    <w:rsid w:val="00B454F0"/>
    <w:rsid w:val="00B47E5F"/>
    <w:rsid w:val="00B51E95"/>
    <w:rsid w:val="00B522A6"/>
    <w:rsid w:val="00B5341A"/>
    <w:rsid w:val="00B5397E"/>
    <w:rsid w:val="00B53A36"/>
    <w:rsid w:val="00B544EB"/>
    <w:rsid w:val="00B544F1"/>
    <w:rsid w:val="00B54B04"/>
    <w:rsid w:val="00B54B4A"/>
    <w:rsid w:val="00B55744"/>
    <w:rsid w:val="00B5581D"/>
    <w:rsid w:val="00B55B12"/>
    <w:rsid w:val="00B5713C"/>
    <w:rsid w:val="00B57419"/>
    <w:rsid w:val="00B62F7B"/>
    <w:rsid w:val="00B648C6"/>
    <w:rsid w:val="00B6651B"/>
    <w:rsid w:val="00B67DCC"/>
    <w:rsid w:val="00B67F65"/>
    <w:rsid w:val="00B7085F"/>
    <w:rsid w:val="00B70D0F"/>
    <w:rsid w:val="00B749C5"/>
    <w:rsid w:val="00B74C0D"/>
    <w:rsid w:val="00B7678D"/>
    <w:rsid w:val="00B80734"/>
    <w:rsid w:val="00B8163C"/>
    <w:rsid w:val="00B81751"/>
    <w:rsid w:val="00B82FA8"/>
    <w:rsid w:val="00B84423"/>
    <w:rsid w:val="00B84627"/>
    <w:rsid w:val="00B8555F"/>
    <w:rsid w:val="00B85E50"/>
    <w:rsid w:val="00B87AEA"/>
    <w:rsid w:val="00B90087"/>
    <w:rsid w:val="00B9116C"/>
    <w:rsid w:val="00B91550"/>
    <w:rsid w:val="00B9270D"/>
    <w:rsid w:val="00B92936"/>
    <w:rsid w:val="00B9548D"/>
    <w:rsid w:val="00B95B37"/>
    <w:rsid w:val="00B9635E"/>
    <w:rsid w:val="00B96ED3"/>
    <w:rsid w:val="00BA03F6"/>
    <w:rsid w:val="00BA0C41"/>
    <w:rsid w:val="00BA24D3"/>
    <w:rsid w:val="00BA2AA9"/>
    <w:rsid w:val="00BA2ABD"/>
    <w:rsid w:val="00BB0225"/>
    <w:rsid w:val="00BB176D"/>
    <w:rsid w:val="00BB21F0"/>
    <w:rsid w:val="00BB44A9"/>
    <w:rsid w:val="00BB5A4A"/>
    <w:rsid w:val="00BB5B18"/>
    <w:rsid w:val="00BC0382"/>
    <w:rsid w:val="00BC241A"/>
    <w:rsid w:val="00BC2B38"/>
    <w:rsid w:val="00BC53B2"/>
    <w:rsid w:val="00BC5C8E"/>
    <w:rsid w:val="00BC6AA0"/>
    <w:rsid w:val="00BD122C"/>
    <w:rsid w:val="00BD222B"/>
    <w:rsid w:val="00BD2509"/>
    <w:rsid w:val="00BD72D1"/>
    <w:rsid w:val="00BD7773"/>
    <w:rsid w:val="00BD7BED"/>
    <w:rsid w:val="00BE1531"/>
    <w:rsid w:val="00BE1CE7"/>
    <w:rsid w:val="00BE21E4"/>
    <w:rsid w:val="00BE5190"/>
    <w:rsid w:val="00BE5DC0"/>
    <w:rsid w:val="00BE6F57"/>
    <w:rsid w:val="00BF042C"/>
    <w:rsid w:val="00BF0786"/>
    <w:rsid w:val="00BF214B"/>
    <w:rsid w:val="00BF3092"/>
    <w:rsid w:val="00BF3A1D"/>
    <w:rsid w:val="00BF5DC4"/>
    <w:rsid w:val="00BF6465"/>
    <w:rsid w:val="00BF6603"/>
    <w:rsid w:val="00C0014F"/>
    <w:rsid w:val="00C00DF2"/>
    <w:rsid w:val="00C014A1"/>
    <w:rsid w:val="00C04F5C"/>
    <w:rsid w:val="00C06C36"/>
    <w:rsid w:val="00C06D2E"/>
    <w:rsid w:val="00C06DDF"/>
    <w:rsid w:val="00C16B16"/>
    <w:rsid w:val="00C17742"/>
    <w:rsid w:val="00C24662"/>
    <w:rsid w:val="00C24A9F"/>
    <w:rsid w:val="00C25D20"/>
    <w:rsid w:val="00C25DAD"/>
    <w:rsid w:val="00C25F66"/>
    <w:rsid w:val="00C26014"/>
    <w:rsid w:val="00C30C63"/>
    <w:rsid w:val="00C31982"/>
    <w:rsid w:val="00C33259"/>
    <w:rsid w:val="00C332D9"/>
    <w:rsid w:val="00C355C5"/>
    <w:rsid w:val="00C35C51"/>
    <w:rsid w:val="00C377D7"/>
    <w:rsid w:val="00C37F33"/>
    <w:rsid w:val="00C41DEE"/>
    <w:rsid w:val="00C42B45"/>
    <w:rsid w:val="00C44828"/>
    <w:rsid w:val="00C4495B"/>
    <w:rsid w:val="00C449F3"/>
    <w:rsid w:val="00C471A3"/>
    <w:rsid w:val="00C524A2"/>
    <w:rsid w:val="00C525EE"/>
    <w:rsid w:val="00C52F25"/>
    <w:rsid w:val="00C600C3"/>
    <w:rsid w:val="00C64D7E"/>
    <w:rsid w:val="00C65968"/>
    <w:rsid w:val="00C66531"/>
    <w:rsid w:val="00C6797F"/>
    <w:rsid w:val="00C719C0"/>
    <w:rsid w:val="00C74210"/>
    <w:rsid w:val="00C75224"/>
    <w:rsid w:val="00C755FC"/>
    <w:rsid w:val="00C7619E"/>
    <w:rsid w:val="00C8031A"/>
    <w:rsid w:val="00C816CA"/>
    <w:rsid w:val="00C818B1"/>
    <w:rsid w:val="00C8225D"/>
    <w:rsid w:val="00C82293"/>
    <w:rsid w:val="00C84E61"/>
    <w:rsid w:val="00C86CB1"/>
    <w:rsid w:val="00C86E04"/>
    <w:rsid w:val="00C87E10"/>
    <w:rsid w:val="00C9136F"/>
    <w:rsid w:val="00C9192C"/>
    <w:rsid w:val="00C919B3"/>
    <w:rsid w:val="00C92296"/>
    <w:rsid w:val="00C92B68"/>
    <w:rsid w:val="00C93883"/>
    <w:rsid w:val="00C94498"/>
    <w:rsid w:val="00C945AC"/>
    <w:rsid w:val="00C9506C"/>
    <w:rsid w:val="00CA0C24"/>
    <w:rsid w:val="00CA2776"/>
    <w:rsid w:val="00CA3F95"/>
    <w:rsid w:val="00CA5231"/>
    <w:rsid w:val="00CA640D"/>
    <w:rsid w:val="00CA6630"/>
    <w:rsid w:val="00CA796A"/>
    <w:rsid w:val="00CA7C25"/>
    <w:rsid w:val="00CB046C"/>
    <w:rsid w:val="00CB12D1"/>
    <w:rsid w:val="00CB20D6"/>
    <w:rsid w:val="00CB52B4"/>
    <w:rsid w:val="00CC1E40"/>
    <w:rsid w:val="00CC3729"/>
    <w:rsid w:val="00CC6280"/>
    <w:rsid w:val="00CC7515"/>
    <w:rsid w:val="00CD2851"/>
    <w:rsid w:val="00CD40FF"/>
    <w:rsid w:val="00CD64B0"/>
    <w:rsid w:val="00CD689C"/>
    <w:rsid w:val="00CD6C65"/>
    <w:rsid w:val="00CD7AB6"/>
    <w:rsid w:val="00CE1134"/>
    <w:rsid w:val="00CE275E"/>
    <w:rsid w:val="00CE3385"/>
    <w:rsid w:val="00CE37A9"/>
    <w:rsid w:val="00CE47B9"/>
    <w:rsid w:val="00CE6420"/>
    <w:rsid w:val="00CE788B"/>
    <w:rsid w:val="00CE794C"/>
    <w:rsid w:val="00CF1485"/>
    <w:rsid w:val="00CF184E"/>
    <w:rsid w:val="00CF1D3A"/>
    <w:rsid w:val="00CF445D"/>
    <w:rsid w:val="00CF6E19"/>
    <w:rsid w:val="00D000B2"/>
    <w:rsid w:val="00D0036D"/>
    <w:rsid w:val="00D0170E"/>
    <w:rsid w:val="00D0335C"/>
    <w:rsid w:val="00D0336D"/>
    <w:rsid w:val="00D0654F"/>
    <w:rsid w:val="00D07276"/>
    <w:rsid w:val="00D07440"/>
    <w:rsid w:val="00D07E3D"/>
    <w:rsid w:val="00D10326"/>
    <w:rsid w:val="00D1066B"/>
    <w:rsid w:val="00D16DEC"/>
    <w:rsid w:val="00D207EE"/>
    <w:rsid w:val="00D2121B"/>
    <w:rsid w:val="00D22CB8"/>
    <w:rsid w:val="00D23866"/>
    <w:rsid w:val="00D23E02"/>
    <w:rsid w:val="00D258CC"/>
    <w:rsid w:val="00D25EE5"/>
    <w:rsid w:val="00D30882"/>
    <w:rsid w:val="00D32B8D"/>
    <w:rsid w:val="00D33126"/>
    <w:rsid w:val="00D33F97"/>
    <w:rsid w:val="00D3791F"/>
    <w:rsid w:val="00D37BE5"/>
    <w:rsid w:val="00D40405"/>
    <w:rsid w:val="00D41577"/>
    <w:rsid w:val="00D4193E"/>
    <w:rsid w:val="00D423E0"/>
    <w:rsid w:val="00D42670"/>
    <w:rsid w:val="00D44241"/>
    <w:rsid w:val="00D46213"/>
    <w:rsid w:val="00D46290"/>
    <w:rsid w:val="00D47B0F"/>
    <w:rsid w:val="00D47D9F"/>
    <w:rsid w:val="00D50E20"/>
    <w:rsid w:val="00D51460"/>
    <w:rsid w:val="00D514E1"/>
    <w:rsid w:val="00D54513"/>
    <w:rsid w:val="00D557A5"/>
    <w:rsid w:val="00D56008"/>
    <w:rsid w:val="00D56F6B"/>
    <w:rsid w:val="00D571AF"/>
    <w:rsid w:val="00D57D8B"/>
    <w:rsid w:val="00D61921"/>
    <w:rsid w:val="00D61DB9"/>
    <w:rsid w:val="00D62D87"/>
    <w:rsid w:val="00D66FBF"/>
    <w:rsid w:val="00D70276"/>
    <w:rsid w:val="00D709F6"/>
    <w:rsid w:val="00D713AB"/>
    <w:rsid w:val="00D72FF8"/>
    <w:rsid w:val="00D73618"/>
    <w:rsid w:val="00D739E5"/>
    <w:rsid w:val="00D73A67"/>
    <w:rsid w:val="00D772DF"/>
    <w:rsid w:val="00D81B59"/>
    <w:rsid w:val="00D82CA4"/>
    <w:rsid w:val="00D858E2"/>
    <w:rsid w:val="00D85E00"/>
    <w:rsid w:val="00D90F53"/>
    <w:rsid w:val="00D91356"/>
    <w:rsid w:val="00D93043"/>
    <w:rsid w:val="00D9634B"/>
    <w:rsid w:val="00D97E04"/>
    <w:rsid w:val="00DA071D"/>
    <w:rsid w:val="00DA0771"/>
    <w:rsid w:val="00DA2323"/>
    <w:rsid w:val="00DA237A"/>
    <w:rsid w:val="00DA3793"/>
    <w:rsid w:val="00DA4B29"/>
    <w:rsid w:val="00DA501B"/>
    <w:rsid w:val="00DA5677"/>
    <w:rsid w:val="00DA5850"/>
    <w:rsid w:val="00DA5DC2"/>
    <w:rsid w:val="00DB038A"/>
    <w:rsid w:val="00DB05C7"/>
    <w:rsid w:val="00DB1A3A"/>
    <w:rsid w:val="00DB2E06"/>
    <w:rsid w:val="00DB3716"/>
    <w:rsid w:val="00DB434A"/>
    <w:rsid w:val="00DB4AE0"/>
    <w:rsid w:val="00DB4FBA"/>
    <w:rsid w:val="00DB6F33"/>
    <w:rsid w:val="00DC061E"/>
    <w:rsid w:val="00DC12CB"/>
    <w:rsid w:val="00DC44F7"/>
    <w:rsid w:val="00DC5FAA"/>
    <w:rsid w:val="00DC6C02"/>
    <w:rsid w:val="00DD1F6A"/>
    <w:rsid w:val="00DD3218"/>
    <w:rsid w:val="00DD4741"/>
    <w:rsid w:val="00DD4E65"/>
    <w:rsid w:val="00DD7761"/>
    <w:rsid w:val="00DE09EE"/>
    <w:rsid w:val="00DE165C"/>
    <w:rsid w:val="00DE38ED"/>
    <w:rsid w:val="00DE6FBA"/>
    <w:rsid w:val="00DF1F2D"/>
    <w:rsid w:val="00DF32A0"/>
    <w:rsid w:val="00DF3B28"/>
    <w:rsid w:val="00DF554B"/>
    <w:rsid w:val="00DF6359"/>
    <w:rsid w:val="00DF6582"/>
    <w:rsid w:val="00E01784"/>
    <w:rsid w:val="00E04BC2"/>
    <w:rsid w:val="00E059AC"/>
    <w:rsid w:val="00E0632D"/>
    <w:rsid w:val="00E07FD9"/>
    <w:rsid w:val="00E11384"/>
    <w:rsid w:val="00E11F41"/>
    <w:rsid w:val="00E13A4B"/>
    <w:rsid w:val="00E1448C"/>
    <w:rsid w:val="00E1469F"/>
    <w:rsid w:val="00E16848"/>
    <w:rsid w:val="00E1761F"/>
    <w:rsid w:val="00E20D86"/>
    <w:rsid w:val="00E24438"/>
    <w:rsid w:val="00E2610F"/>
    <w:rsid w:val="00E26ABD"/>
    <w:rsid w:val="00E26BA0"/>
    <w:rsid w:val="00E26D35"/>
    <w:rsid w:val="00E27217"/>
    <w:rsid w:val="00E27C0A"/>
    <w:rsid w:val="00E27F2F"/>
    <w:rsid w:val="00E30965"/>
    <w:rsid w:val="00E31C9C"/>
    <w:rsid w:val="00E33333"/>
    <w:rsid w:val="00E344BE"/>
    <w:rsid w:val="00E35127"/>
    <w:rsid w:val="00E35960"/>
    <w:rsid w:val="00E35B70"/>
    <w:rsid w:val="00E35E47"/>
    <w:rsid w:val="00E3652F"/>
    <w:rsid w:val="00E40AC0"/>
    <w:rsid w:val="00E40E6B"/>
    <w:rsid w:val="00E42077"/>
    <w:rsid w:val="00E430B6"/>
    <w:rsid w:val="00E444C3"/>
    <w:rsid w:val="00E45008"/>
    <w:rsid w:val="00E45F69"/>
    <w:rsid w:val="00E46073"/>
    <w:rsid w:val="00E47226"/>
    <w:rsid w:val="00E51EAA"/>
    <w:rsid w:val="00E54B58"/>
    <w:rsid w:val="00E656FB"/>
    <w:rsid w:val="00E704D4"/>
    <w:rsid w:val="00E70E1A"/>
    <w:rsid w:val="00E728DB"/>
    <w:rsid w:val="00E7377F"/>
    <w:rsid w:val="00E74D57"/>
    <w:rsid w:val="00E76F07"/>
    <w:rsid w:val="00E8234B"/>
    <w:rsid w:val="00E823C6"/>
    <w:rsid w:val="00E825DC"/>
    <w:rsid w:val="00E82EF2"/>
    <w:rsid w:val="00E8325F"/>
    <w:rsid w:val="00E837DA"/>
    <w:rsid w:val="00E85771"/>
    <w:rsid w:val="00E8772A"/>
    <w:rsid w:val="00E9134F"/>
    <w:rsid w:val="00E91EA3"/>
    <w:rsid w:val="00E923F1"/>
    <w:rsid w:val="00E93552"/>
    <w:rsid w:val="00E937A4"/>
    <w:rsid w:val="00E96C2D"/>
    <w:rsid w:val="00E96CAD"/>
    <w:rsid w:val="00E97862"/>
    <w:rsid w:val="00E9791D"/>
    <w:rsid w:val="00EA1A9C"/>
    <w:rsid w:val="00EA30EA"/>
    <w:rsid w:val="00EA77EF"/>
    <w:rsid w:val="00EB029D"/>
    <w:rsid w:val="00EB1691"/>
    <w:rsid w:val="00EB1840"/>
    <w:rsid w:val="00EB24AA"/>
    <w:rsid w:val="00EB2AAD"/>
    <w:rsid w:val="00EB2C58"/>
    <w:rsid w:val="00EB4678"/>
    <w:rsid w:val="00EC049C"/>
    <w:rsid w:val="00EC1A8A"/>
    <w:rsid w:val="00EC464E"/>
    <w:rsid w:val="00EC65DC"/>
    <w:rsid w:val="00ED1728"/>
    <w:rsid w:val="00ED2393"/>
    <w:rsid w:val="00ED5294"/>
    <w:rsid w:val="00ED68FC"/>
    <w:rsid w:val="00ED6AC3"/>
    <w:rsid w:val="00ED79D7"/>
    <w:rsid w:val="00EE1D00"/>
    <w:rsid w:val="00EE31AA"/>
    <w:rsid w:val="00EE39DE"/>
    <w:rsid w:val="00EE4993"/>
    <w:rsid w:val="00EE5EB5"/>
    <w:rsid w:val="00EE6271"/>
    <w:rsid w:val="00EE7C1F"/>
    <w:rsid w:val="00EF00DC"/>
    <w:rsid w:val="00EF13D8"/>
    <w:rsid w:val="00EF1936"/>
    <w:rsid w:val="00EF2BE5"/>
    <w:rsid w:val="00EF6BF9"/>
    <w:rsid w:val="00EF7AF0"/>
    <w:rsid w:val="00EF7C43"/>
    <w:rsid w:val="00F00266"/>
    <w:rsid w:val="00F00AF1"/>
    <w:rsid w:val="00F0172A"/>
    <w:rsid w:val="00F0176E"/>
    <w:rsid w:val="00F0241D"/>
    <w:rsid w:val="00F03405"/>
    <w:rsid w:val="00F035B9"/>
    <w:rsid w:val="00F046AE"/>
    <w:rsid w:val="00F07348"/>
    <w:rsid w:val="00F137F6"/>
    <w:rsid w:val="00F1531E"/>
    <w:rsid w:val="00F163E3"/>
    <w:rsid w:val="00F17EFC"/>
    <w:rsid w:val="00F23419"/>
    <w:rsid w:val="00F23C9F"/>
    <w:rsid w:val="00F30561"/>
    <w:rsid w:val="00F336CC"/>
    <w:rsid w:val="00F34D0B"/>
    <w:rsid w:val="00F3675A"/>
    <w:rsid w:val="00F37C14"/>
    <w:rsid w:val="00F440CF"/>
    <w:rsid w:val="00F458D8"/>
    <w:rsid w:val="00F46E82"/>
    <w:rsid w:val="00F472E4"/>
    <w:rsid w:val="00F47F91"/>
    <w:rsid w:val="00F5051E"/>
    <w:rsid w:val="00F511B8"/>
    <w:rsid w:val="00F51657"/>
    <w:rsid w:val="00F527BE"/>
    <w:rsid w:val="00F6244E"/>
    <w:rsid w:val="00F63ED3"/>
    <w:rsid w:val="00F70624"/>
    <w:rsid w:val="00F717C1"/>
    <w:rsid w:val="00F722E8"/>
    <w:rsid w:val="00F72B76"/>
    <w:rsid w:val="00F72CFB"/>
    <w:rsid w:val="00F7317E"/>
    <w:rsid w:val="00F74882"/>
    <w:rsid w:val="00F768D3"/>
    <w:rsid w:val="00F81854"/>
    <w:rsid w:val="00F8395A"/>
    <w:rsid w:val="00F83B75"/>
    <w:rsid w:val="00F83C0B"/>
    <w:rsid w:val="00F854D6"/>
    <w:rsid w:val="00F92B48"/>
    <w:rsid w:val="00F97F67"/>
    <w:rsid w:val="00FA118B"/>
    <w:rsid w:val="00FA13EE"/>
    <w:rsid w:val="00FA16FE"/>
    <w:rsid w:val="00FA2E9A"/>
    <w:rsid w:val="00FA4E52"/>
    <w:rsid w:val="00FA4F34"/>
    <w:rsid w:val="00FA60E2"/>
    <w:rsid w:val="00FA67DC"/>
    <w:rsid w:val="00FA6F1E"/>
    <w:rsid w:val="00FB0646"/>
    <w:rsid w:val="00FB1B5C"/>
    <w:rsid w:val="00FB1ED8"/>
    <w:rsid w:val="00FB5CC4"/>
    <w:rsid w:val="00FC259F"/>
    <w:rsid w:val="00FC577E"/>
    <w:rsid w:val="00FC5FDB"/>
    <w:rsid w:val="00FC7384"/>
    <w:rsid w:val="00FC7BB4"/>
    <w:rsid w:val="00FD16C9"/>
    <w:rsid w:val="00FD1A39"/>
    <w:rsid w:val="00FD536B"/>
    <w:rsid w:val="00FD597B"/>
    <w:rsid w:val="00FD769F"/>
    <w:rsid w:val="00FD79D6"/>
    <w:rsid w:val="00FE22F7"/>
    <w:rsid w:val="00FE3C1C"/>
    <w:rsid w:val="00FE4009"/>
    <w:rsid w:val="00FE45F2"/>
    <w:rsid w:val="00FE5C5D"/>
    <w:rsid w:val="00FE5F66"/>
    <w:rsid w:val="00FF01FC"/>
    <w:rsid w:val="00FF02F4"/>
    <w:rsid w:val="00FF12CB"/>
    <w:rsid w:val="00FF26D0"/>
    <w:rsid w:val="00FF4BB6"/>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A4E5E"/>
  <w15:docId w15:val="{E70426FA-A690-46D7-BDAC-A64B9A59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231"/>
    <w:rPr>
      <w:rFonts w:asciiTheme="minorHAnsi" w:eastAsiaTheme="minorEastAsia" w:hAnsiTheme="minorHAnsi"/>
      <w:sz w:val="24"/>
      <w:szCs w:val="24"/>
      <w:lang w:val="en-US" w:eastAsia="zh-CN"/>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9222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2231"/>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asciiTheme="minorHAnsi" w:eastAsiaTheme="majorEastAsia" w:hAnsiTheme="minorHAnsi" w:cstheme="majorBidi"/>
      <w:b/>
      <w:bCs/>
      <w:color w:val="008461"/>
      <w:sz w:val="30"/>
      <w:szCs w:val="28"/>
      <w:lang w:val="en-US" w:eastAsia="zh-CN"/>
    </w:rPr>
  </w:style>
  <w:style w:type="character" w:customStyle="1" w:styleId="Heading2Char">
    <w:name w:val="Heading 2 Char"/>
    <w:basedOn w:val="DefaultParagraphFont"/>
    <w:link w:val="Heading2"/>
    <w:uiPriority w:val="1"/>
    <w:rsid w:val="0043453A"/>
    <w:rPr>
      <w:rFonts w:asciiTheme="minorHAnsi" w:eastAsiaTheme="majorEastAsia" w:hAnsiTheme="minorHAnsi" w:cstheme="majorBidi"/>
      <w:b/>
      <w:bCs/>
      <w:color w:val="213368"/>
      <w:sz w:val="24"/>
      <w:szCs w:val="26"/>
      <w:lang w:val="en-US" w:eastAsia="zh-CN"/>
    </w:rPr>
  </w:style>
  <w:style w:type="character" w:customStyle="1" w:styleId="Heading3Char">
    <w:name w:val="Heading 3 Char"/>
    <w:basedOn w:val="DefaultParagraphFont"/>
    <w:link w:val="Heading3"/>
    <w:uiPriority w:val="1"/>
    <w:rsid w:val="0043453A"/>
    <w:rPr>
      <w:rFonts w:asciiTheme="minorHAnsi" w:eastAsiaTheme="majorEastAsia" w:hAnsiTheme="minorHAnsi" w:cstheme="majorBidi"/>
      <w:b/>
      <w:bCs/>
      <w:color w:val="000000"/>
      <w:sz w:val="24"/>
      <w:szCs w:val="24"/>
      <w:lang w:val="en-US" w:eastAsia="zh-CN"/>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sz w:val="24"/>
      <w:szCs w:val="24"/>
      <w:lang w:val="en-US" w:eastAsia="zh-CN"/>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sz w:val="24"/>
      <w:szCs w:val="24"/>
      <w:lang w:val="en-US" w:eastAsia="zh-CN"/>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sz w:val="24"/>
      <w:szCs w:val="24"/>
      <w:lang w:val="en-US" w:eastAsia="zh-CN"/>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lang w:val="en-US" w:eastAsia="zh-CN"/>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lang w:val="en-US" w:eastAsia="zh-CN"/>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2"/>
      </w:numPr>
      <w:tabs>
        <w:tab w:val="left" w:pos="1134"/>
      </w:tabs>
    </w:pPr>
  </w:style>
  <w:style w:type="character" w:customStyle="1" w:styleId="BulletLevel1Char">
    <w:name w:val="Bullet Level 1 Char"/>
    <w:basedOn w:val="DefaultParagraphFont"/>
    <w:link w:val="BulletLevel1"/>
    <w:uiPriority w:val="5"/>
    <w:rsid w:val="0043453A"/>
    <w:rPr>
      <w:rFonts w:asciiTheme="minorHAnsi" w:eastAsiaTheme="minorEastAsia" w:hAnsiTheme="minorHAnsi"/>
      <w:sz w:val="24"/>
      <w:szCs w:val="24"/>
      <w:lang w:val="en-US" w:eastAsia="zh-CN"/>
    </w:rPr>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rPr>
      <w:rFonts w:asciiTheme="minorHAnsi" w:eastAsiaTheme="minorEastAsia" w:hAnsiTheme="minorHAnsi"/>
      <w:sz w:val="24"/>
      <w:szCs w:val="24"/>
      <w:lang w:val="en-US" w:eastAsia="zh-CN"/>
    </w:rPr>
  </w:style>
  <w:style w:type="paragraph" w:customStyle="1" w:styleId="NumberLevel1">
    <w:name w:val="Number Level 1"/>
    <w:basedOn w:val="Normal"/>
    <w:link w:val="NumberLevel1Char"/>
    <w:uiPriority w:val="5"/>
    <w:qFormat/>
    <w:rsid w:val="0043453A"/>
    <w:pPr>
      <w:numPr>
        <w:numId w:val="13"/>
      </w:numPr>
      <w:tabs>
        <w:tab w:val="left" w:pos="1134"/>
      </w:tabs>
    </w:pPr>
  </w:style>
  <w:style w:type="character" w:customStyle="1" w:styleId="NumberLevel1Char">
    <w:name w:val="Number Level 1 Char"/>
    <w:basedOn w:val="DefaultParagraphFont"/>
    <w:link w:val="NumberLevel1"/>
    <w:uiPriority w:val="5"/>
    <w:rsid w:val="0043453A"/>
    <w:rPr>
      <w:rFonts w:asciiTheme="minorHAnsi" w:eastAsiaTheme="minorEastAsia" w:hAnsiTheme="minorHAnsi"/>
      <w:sz w:val="24"/>
      <w:szCs w:val="24"/>
      <w:lang w:val="en-US" w:eastAsia="zh-CN"/>
    </w:rPr>
  </w:style>
  <w:style w:type="paragraph" w:customStyle="1" w:styleId="NumberLevel2">
    <w:name w:val="Number Level 2"/>
    <w:basedOn w:val="Normal"/>
    <w:link w:val="NumberLevel2Char"/>
    <w:uiPriority w:val="5"/>
    <w:qFormat/>
    <w:rsid w:val="0043453A"/>
    <w:pPr>
      <w:numPr>
        <w:numId w:val="14"/>
      </w:numPr>
    </w:pPr>
  </w:style>
  <w:style w:type="character" w:customStyle="1" w:styleId="NumberLevel2Char">
    <w:name w:val="Number Level 2 Char"/>
    <w:basedOn w:val="DefaultParagraphFont"/>
    <w:link w:val="NumberLevel2"/>
    <w:uiPriority w:val="5"/>
    <w:rsid w:val="0043453A"/>
    <w:rPr>
      <w:rFonts w:asciiTheme="minorHAnsi" w:eastAsiaTheme="minorEastAsia" w:hAnsiTheme="minorHAnsi"/>
      <w:sz w:val="24"/>
      <w:szCs w:val="24"/>
      <w:lang w:val="en-US" w:eastAsia="zh-CN"/>
    </w:rPr>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5"/>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11593198">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37620250">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876547458">
      <w:bodyDiv w:val="1"/>
      <w:marLeft w:val="0"/>
      <w:marRight w:val="0"/>
      <w:marTop w:val="0"/>
      <w:marBottom w:val="0"/>
      <w:divBdr>
        <w:top w:val="none" w:sz="0" w:space="0" w:color="auto"/>
        <w:left w:val="none" w:sz="0" w:space="0" w:color="auto"/>
        <w:bottom w:val="none" w:sz="0" w:space="0" w:color="auto"/>
        <w:right w:val="none" w:sz="0" w:space="0" w:color="auto"/>
      </w:divBdr>
    </w:div>
    <w:div w:id="87924115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35284579">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06440961">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278097864">
      <w:bodyDiv w:val="1"/>
      <w:marLeft w:val="0"/>
      <w:marRight w:val="0"/>
      <w:marTop w:val="0"/>
      <w:marBottom w:val="0"/>
      <w:divBdr>
        <w:top w:val="none" w:sz="0" w:space="0" w:color="auto"/>
        <w:left w:val="none" w:sz="0" w:space="0" w:color="auto"/>
        <w:bottom w:val="none" w:sz="0" w:space="0" w:color="auto"/>
        <w:right w:val="none" w:sz="0" w:space="0" w:color="auto"/>
      </w:divBdr>
    </w:div>
    <w:div w:id="1386415882">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7BF78-F891-460C-90F7-295CDCCAB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33</Pages>
  <Words>48996</Words>
  <Characters>279283</Characters>
  <Application>Microsoft Office Word</Application>
  <DocSecurity>0</DocSecurity>
  <Lines>2327</Lines>
  <Paragraphs>655</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327624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Tasha Mellins-Cohen</dc:creator>
  <cp:lastModifiedBy>Ruijie Xu</cp:lastModifiedBy>
  <cp:revision>725</cp:revision>
  <cp:lastPrinted>2014-03-20T11:02:00Z</cp:lastPrinted>
  <dcterms:created xsi:type="dcterms:W3CDTF">2021-07-22T19:52:00Z</dcterms:created>
  <dcterms:modified xsi:type="dcterms:W3CDTF">2022-02-11T14:40:00Z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zotero-version="5.0.97-beta.57+07df7d0de"&gt;&lt;session id="y7Rngnif"/&gt;&lt;style id="http://www.zotero.org/styles/harvard-cite-them-right" hasBibliography="1" bibliographyStyleHasBeenSet="1"/&gt;&lt;prefs&gt;&lt;pref name="fieldType" value="Field"/&gt;&lt;pr</vt:lpwstr>
  </property>
  <property fmtid="{D5CDD505-2E9C-101B-9397-08002B2CF9AE}" pid="3" name="ZOTERO_PREF_2">
    <vt:lpwstr>ef name="dontAskDelayCitationUpdates" value="true"/&gt;&lt;pref name="delayCitationUpdates" value="true"/&gt;&lt;/prefs&gt;&lt;/data&gt;</vt:lpwstr>
  </property>
</Properties>
</file>